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8D31E3" w:rsidR="00E27F2C" w:rsidP="00E27F2C" w:rsidRDefault="00E27F2C" w14:paraId="16AE75AA" w14:textId="77777777">
      <w:pPr>
        <w:jc w:val="center"/>
        <w:rPr>
          <w:rFonts w:cstheme="minorHAnsi"/>
          <w:b/>
          <w:bCs/>
          <w:noProof/>
          <w:color w:val="FFFFFF" w:themeColor="background1"/>
          <w:sz w:val="20"/>
          <w:szCs w:val="20"/>
          <w:lang w:val="fr-FR" w:eastAsia="en-IN" w:bidi="hi-IN"/>
        </w:rPr>
      </w:pPr>
      <w:r w:rsidRPr="008D31E3">
        <w:rPr>
          <w:noProof/>
          <w:color w:val="FFFFFF" w:themeColor="background1"/>
          <w:lang w:val="fr-FR"/>
        </w:rPr>
        <mc:AlternateContent>
          <mc:Choice Requires="wps">
            <w:drawing>
              <wp:anchor distT="0" distB="0" distL="114300" distR="114300" simplePos="0" relativeHeight="251658339" behindDoc="0" locked="0" layoutInCell="1" allowOverlap="1" wp14:anchorId="56D736DF" wp14:editId="1960F55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rsidRPr="008D31E3" w:rsidR="00E27F2C" w:rsidP="00E27F2C" w:rsidRDefault="00E27F2C" w14:paraId="3A2B7C2B"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07756005">
              <v:shapetype id="_x0000_t202" coordsize="21600,21600" o:spt="202" path="m,l,21600r21600,l21600,xe" w14:anchorId="56D736DF">
                <v:stroke joinstyle="miter"/>
                <v:path gradientshapeok="t" o:connecttype="rect"/>
              </v:shapetype>
              <v:shape id="Zone de texte 1" style="position:absolute;left:0;text-align:left;margin-left:-5.95pt;margin-top:24.35pt;width:503.2pt;height:2in;z-index:2516583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">
                <v:textbox style="mso-fit-shape-to-text:t">
                  <w:txbxContent>
                    <w:p w:rsidRPr="008D31E3" w:rsidR="00E27F2C" w:rsidP="00E27F2C" w:rsidRDefault="00E27F2C" w14:paraId="1C479F8F"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D31E3">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rsidRPr="008D31E3" w:rsidR="00E27F2C" w:rsidP="00E27F2C" w:rsidRDefault="00E27F2C" w14:paraId="3DE4C89C" w14:textId="77777777">
      <w:pPr>
        <w:pBdr>
          <w:top w:val="single" w:color="auto" w:sz="4" w:space="1"/>
          <w:left w:val="single" w:color="auto" w:sz="4" w:space="4"/>
          <w:bottom w:val="single" w:color="auto" w:sz="4" w:space="1"/>
          <w:right w:val="single" w:color="auto" w:sz="4" w:space="4"/>
        </w:pBdr>
        <w:shd w:val="clear" w:color="auto" w:fill="EE7D31"/>
        <w:jc w:val="center"/>
        <w:rPr>
          <w:rFonts w:cstheme="minorHAnsi"/>
          <w:b/>
          <w:bCs/>
          <w:noProof/>
          <w:sz w:val="32"/>
          <w:szCs w:val="32"/>
          <w:lang w:val="fr-FR" w:eastAsia="en-IN" w:bidi="hi-IN"/>
        </w:rPr>
      </w:pPr>
      <w:r w:rsidRPr="008D31E3">
        <w:rPr>
          <w:rFonts w:cstheme="minorHAnsi"/>
          <w:b/>
          <w:bCs/>
          <w:noProof/>
          <w:sz w:val="32"/>
          <w:szCs w:val="32"/>
          <w:lang w:val="fr-FR" w:eastAsia="en-IN" w:bidi="hi-IN"/>
        </w:rPr>
        <w:t>OUTIL D'ÉVALUATION DES POSTES DE SANTÉ</w:t>
      </w:r>
    </w:p>
    <w:p w:rsidRPr="008D31E3" w:rsidR="00E27F2C" w:rsidP="00E27F2C" w:rsidRDefault="00E27F2C" w14:paraId="0CF0D7F3" w14:textId="77777777">
      <w:pPr>
        <w:pBdr>
          <w:top w:val="single" w:color="auto" w:sz="4" w:space="1"/>
          <w:left w:val="single" w:color="auto" w:sz="4" w:space="4"/>
          <w:bottom w:val="single" w:color="auto" w:sz="4" w:space="1"/>
          <w:right w:val="single" w:color="auto" w:sz="4" w:space="4"/>
        </w:pBdr>
        <w:shd w:val="clear" w:color="auto" w:fill="EE7D31"/>
        <w:jc w:val="center"/>
        <w:rPr>
          <w:rFonts w:cstheme="minorHAnsi"/>
          <w:b/>
          <w:bCs/>
          <w:noProof/>
          <w:sz w:val="32"/>
          <w:szCs w:val="32"/>
          <w:lang w:val="fr-FR" w:eastAsia="en-IN" w:bidi="hi-IN"/>
        </w:rPr>
      </w:pPr>
      <w:r w:rsidRPr="008D31E3">
        <w:rPr>
          <w:rFonts w:cstheme="minorHAnsi"/>
          <w:b/>
          <w:bCs/>
          <w:noProof/>
          <w:sz w:val="32"/>
          <w:szCs w:val="32"/>
          <w:lang w:val="fr-FR" w:eastAsia="en-IN" w:bidi="hi-IN"/>
        </w:rPr>
        <w:t>PLANIFICATION FAMILIALE ET SERVICES DE SANTÉ MATERNELLE ET INFANTILE</w:t>
      </w:r>
    </w:p>
    <w:p w:rsidRPr="008D31E3" w:rsidR="00E27F2C" w:rsidP="00E27F2C" w:rsidRDefault="00E27F2C" w14:paraId="0E993F80" w14:textId="77777777">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rsidRPr="008D31E3" w:rsidR="00E27F2C" w:rsidP="00E27F2C" w:rsidRDefault="00E27F2C" w14:paraId="2825CA26" w14:textId="77777777">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rsidRPr="008D31E3" w:rsidR="00E27F2C" w:rsidP="00E27F2C" w:rsidRDefault="00E27F2C" w14:paraId="4CC8D391" w14:textId="77777777">
      <w:pPr>
        <w:pBdr>
          <w:top w:val="single" w:color="auto" w:sz="4" w:space="1"/>
          <w:left w:val="single" w:color="auto" w:sz="4" w:space="4"/>
          <w:bottom w:val="single" w:color="auto" w:sz="4" w:space="1"/>
          <w:right w:val="single" w:color="auto" w:sz="4" w:space="0"/>
        </w:pBdr>
        <w:spacing w:line="276" w:lineRule="auto"/>
        <w:jc w:val="both"/>
        <w:rPr>
          <w:rFonts w:cstheme="minorHAnsi"/>
          <w:sz w:val="20"/>
          <w:szCs w:val="20"/>
          <w:lang w:val="fr-FR"/>
        </w:rPr>
      </w:pPr>
      <w:r w:rsidRPr="008D31E3">
        <w:rPr>
          <w:rFonts w:cstheme="minorHAnsi"/>
          <w:sz w:val="20"/>
          <w:szCs w:val="20"/>
          <w:lang w:val="fr-FR"/>
        </w:rPr>
        <w:t xml:space="preserve">Bonjour. Je m'appelle __________________________________. </w:t>
      </w:r>
    </w:p>
    <w:p w:rsidRPr="008D31E3" w:rsidR="00E27F2C" w:rsidP="00E27F2C" w:rsidRDefault="00E27F2C" w14:paraId="4F69519E" w14:textId="0EA8E621">
      <w:pPr>
        <w:pBdr>
          <w:top w:val="single" w:color="auto" w:sz="4" w:space="1"/>
          <w:left w:val="single" w:color="auto" w:sz="4" w:space="4"/>
          <w:bottom w:val="single" w:color="auto" w:sz="4" w:space="1"/>
          <w:right w:val="single" w:color="auto" w:sz="4" w:space="0"/>
        </w:pBdr>
        <w:spacing w:line="276" w:lineRule="auto"/>
        <w:jc w:val="both"/>
        <w:rPr>
          <w:rFonts w:cstheme="minorHAnsi"/>
          <w:sz w:val="20"/>
          <w:szCs w:val="20"/>
          <w:lang w:val="fr-FR"/>
        </w:rPr>
      </w:pPr>
      <w:r w:rsidRPr="008D31E3">
        <w:rPr>
          <w:rFonts w:cstheme="minorHAnsi"/>
          <w:sz w:val="20"/>
          <w:szCs w:val="20"/>
          <w:lang w:val="fr-FR"/>
        </w:rPr>
        <w:t>Nous sommes ici au nom de l’Université Cheikh Anta Diop</w:t>
      </w:r>
      <w:r w:rsidR="00034FB4">
        <w:rPr>
          <w:rFonts w:cstheme="minorHAnsi"/>
          <w:sz w:val="20"/>
          <w:szCs w:val="20"/>
          <w:lang w:val="fr-FR"/>
        </w:rPr>
        <w:t xml:space="preserve"> (UCAD)</w:t>
      </w:r>
      <w:r w:rsidRPr="008D31E3">
        <w:rPr>
          <w:rFonts w:cstheme="minorHAnsi"/>
          <w:sz w:val="20"/>
          <w:szCs w:val="20"/>
          <w:lang w:val="fr-FR"/>
        </w:rPr>
        <w:t xml:space="preserve"> de Dakar pour aider le Ministère de la </w:t>
      </w:r>
      <w:r w:rsidR="00275572">
        <w:rPr>
          <w:rFonts w:cstheme="minorHAnsi"/>
          <w:sz w:val="20"/>
          <w:szCs w:val="20"/>
          <w:lang w:val="fr-FR"/>
        </w:rPr>
        <w:t>S</w:t>
      </w:r>
      <w:r w:rsidRPr="008D31E3">
        <w:rPr>
          <w:rFonts w:cstheme="minorHAnsi"/>
          <w:sz w:val="20"/>
          <w:szCs w:val="20"/>
          <w:lang w:val="fr-FR"/>
        </w:rPr>
        <w:t>anté et de l’</w:t>
      </w:r>
      <w:r w:rsidR="00275572">
        <w:rPr>
          <w:rFonts w:cstheme="minorHAnsi"/>
          <w:sz w:val="20"/>
          <w:szCs w:val="20"/>
          <w:lang w:val="fr-FR"/>
        </w:rPr>
        <w:t>A</w:t>
      </w:r>
      <w:r w:rsidRPr="008D31E3">
        <w:rPr>
          <w:rFonts w:cstheme="minorHAnsi"/>
          <w:sz w:val="20"/>
          <w:szCs w:val="20"/>
          <w:lang w:val="fr-FR"/>
        </w:rPr>
        <w:t xml:space="preserve">ction </w:t>
      </w:r>
      <w:r w:rsidR="00275572">
        <w:rPr>
          <w:rFonts w:cstheme="minorHAnsi"/>
          <w:sz w:val="20"/>
          <w:szCs w:val="20"/>
          <w:lang w:val="fr-FR"/>
        </w:rPr>
        <w:t>S</w:t>
      </w:r>
      <w:r w:rsidRPr="008D31E3">
        <w:rPr>
          <w:rFonts w:cstheme="minorHAnsi"/>
          <w:sz w:val="20"/>
          <w:szCs w:val="20"/>
          <w:lang w:val="fr-FR"/>
        </w:rPr>
        <w:t>ociale</w:t>
      </w:r>
      <w:r w:rsidR="00034FB4">
        <w:rPr>
          <w:rFonts w:cstheme="minorHAnsi"/>
          <w:sz w:val="20"/>
          <w:szCs w:val="20"/>
          <w:lang w:val="fr-FR"/>
        </w:rPr>
        <w:t xml:space="preserve"> (MSAS)</w:t>
      </w:r>
      <w:r w:rsidRPr="008D31E3">
        <w:rPr>
          <w:rFonts w:cstheme="minorHAnsi"/>
          <w:sz w:val="20"/>
          <w:szCs w:val="20"/>
          <w:lang w:val="fr-FR"/>
        </w:rPr>
        <w:t>, plus précisément la Direction de la Santé de la Mère et de l’</w:t>
      </w:r>
      <w:r w:rsidR="00275572">
        <w:rPr>
          <w:rFonts w:cstheme="minorHAnsi"/>
          <w:sz w:val="20"/>
          <w:szCs w:val="20"/>
          <w:lang w:val="fr-FR"/>
        </w:rPr>
        <w:t>E</w:t>
      </w:r>
      <w:r w:rsidRPr="008D31E3">
        <w:rPr>
          <w:rFonts w:cstheme="minorHAnsi"/>
          <w:sz w:val="20"/>
          <w:szCs w:val="20"/>
          <w:lang w:val="fr-FR"/>
        </w:rPr>
        <w:t>nfant</w:t>
      </w:r>
      <w:r w:rsidR="00034FB4">
        <w:rPr>
          <w:rFonts w:cstheme="minorHAnsi"/>
          <w:sz w:val="20"/>
          <w:szCs w:val="20"/>
          <w:lang w:val="fr-FR"/>
        </w:rPr>
        <w:t xml:space="preserve"> (</w:t>
      </w:r>
      <w:r w:rsidR="003644E3">
        <w:rPr>
          <w:rFonts w:cstheme="minorHAnsi"/>
          <w:sz w:val="20"/>
          <w:szCs w:val="20"/>
          <w:lang w:val="fr-FR"/>
        </w:rPr>
        <w:t>DSME)</w:t>
      </w:r>
      <w:r w:rsidRPr="008D31E3">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rsidRPr="008D31E3" w:rsidR="00E27F2C" w:rsidP="00E27F2C" w:rsidRDefault="00E27F2C" w14:paraId="166D027A" w14:textId="77777777">
      <w:pPr>
        <w:pBdr>
          <w:top w:val="single" w:color="auto" w:sz="4" w:space="1"/>
          <w:left w:val="single" w:color="auto" w:sz="4" w:space="4"/>
          <w:bottom w:val="single" w:color="auto" w:sz="4" w:space="1"/>
          <w:right w:val="single" w:color="auto" w:sz="4" w:space="0"/>
        </w:pBdr>
        <w:spacing w:line="276" w:lineRule="auto"/>
        <w:jc w:val="both"/>
        <w:rPr>
          <w:rFonts w:cstheme="minorHAnsi"/>
          <w:sz w:val="20"/>
          <w:szCs w:val="20"/>
          <w:lang w:val="fr-FR"/>
        </w:rPr>
      </w:pPr>
      <w:r w:rsidRPr="008D31E3">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rsidRPr="008D31E3" w:rsidR="00E27F2C" w:rsidP="00E27F2C" w:rsidRDefault="00E27F2C" w14:paraId="6F04C142" w14:textId="77777777">
      <w:pPr>
        <w:pBdr>
          <w:top w:val="single" w:color="auto" w:sz="4" w:space="1"/>
          <w:left w:val="single" w:color="auto" w:sz="4" w:space="4"/>
          <w:bottom w:val="single" w:color="auto" w:sz="4" w:space="1"/>
          <w:right w:val="single" w:color="auto" w:sz="4" w:space="0"/>
        </w:pBdr>
        <w:spacing w:line="276" w:lineRule="auto"/>
        <w:jc w:val="both"/>
        <w:rPr>
          <w:rFonts w:cstheme="minorHAnsi"/>
          <w:sz w:val="20"/>
          <w:szCs w:val="20"/>
          <w:lang w:val="fr-FR"/>
        </w:rPr>
      </w:pPr>
      <w:r w:rsidRPr="008D31E3">
        <w:rPr>
          <w:rFonts w:cstheme="minorHAnsi"/>
          <w:sz w:val="20"/>
          <w:szCs w:val="20"/>
          <w:lang w:val="fr-FR"/>
        </w:rPr>
        <w:t xml:space="preserve">Avez-vous des questions ? </w:t>
      </w:r>
    </w:p>
    <w:p w:rsidRPr="008D31E3" w:rsidR="00E27F2C" w:rsidP="00E27F2C" w:rsidRDefault="00E27F2C" w14:paraId="2476F0FF" w14:textId="77777777">
      <w:pPr>
        <w:pBdr>
          <w:top w:val="single" w:color="auto" w:sz="4" w:space="1"/>
          <w:left w:val="single" w:color="auto" w:sz="4" w:space="4"/>
          <w:bottom w:val="single" w:color="auto" w:sz="4" w:space="1"/>
          <w:right w:val="single" w:color="auto" w:sz="4" w:space="0"/>
        </w:pBdr>
        <w:spacing w:line="276" w:lineRule="auto"/>
        <w:jc w:val="both"/>
        <w:rPr>
          <w:rFonts w:cstheme="minorHAnsi"/>
          <w:sz w:val="20"/>
          <w:szCs w:val="20"/>
          <w:lang w:val="fr-FR"/>
        </w:rPr>
      </w:pPr>
      <w:proofErr w:type="spellStart"/>
      <w:r w:rsidRPr="008D31E3">
        <w:rPr>
          <w:rFonts w:cstheme="minorHAnsi"/>
          <w:sz w:val="20"/>
          <w:szCs w:val="20"/>
          <w:lang w:val="fr-FR"/>
        </w:rPr>
        <w:t>Etes-vous</w:t>
      </w:r>
      <w:proofErr w:type="spellEnd"/>
      <w:r w:rsidRPr="008D31E3">
        <w:rPr>
          <w:rFonts w:cstheme="minorHAnsi"/>
          <w:sz w:val="20"/>
          <w:szCs w:val="20"/>
          <w:lang w:val="fr-FR"/>
        </w:rPr>
        <w:t xml:space="preserve"> d’accord pour participer à cet interview ?  </w:t>
      </w:r>
      <w:r w:rsidRPr="008D31E3">
        <w:rPr>
          <w:rFonts w:cstheme="minorHAnsi"/>
          <w:b/>
          <w:bCs/>
          <w:sz w:val="20"/>
          <w:szCs w:val="20"/>
          <w:lang w:val="fr-FR"/>
        </w:rPr>
        <w:t xml:space="preserve">Oui </w:t>
      </w:r>
      <w:r w:rsidRPr="008D31E3">
        <w:rPr>
          <w:rFonts w:cstheme="minorHAnsi"/>
          <w:sz w:val="20"/>
          <w:szCs w:val="20"/>
          <w:lang w:val="fr-FR"/>
        </w:rPr>
        <w:t xml:space="preserve">    </w:t>
      </w:r>
      <w:r w:rsidRPr="008D31E3">
        <w:rPr>
          <w:rFonts w:cstheme="minorHAnsi"/>
          <w:b/>
          <w:bCs/>
          <w:sz w:val="20"/>
          <w:szCs w:val="20"/>
          <w:lang w:val="fr-FR"/>
        </w:rPr>
        <w:t>Non</w:t>
      </w:r>
    </w:p>
    <w:p w:rsidRPr="008D31E3" w:rsidR="00E27F2C" w:rsidP="00E27F2C" w:rsidRDefault="00E27F2C" w14:paraId="02082F65"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p>
    <w:p w:rsidRPr="008D31E3" w:rsidR="00E27F2C" w:rsidP="00E27F2C" w:rsidRDefault="00E27F2C" w14:paraId="0F0EF77B" w14:textId="009137D0">
      <w:pPr>
        <w:pBdr>
          <w:top w:val="single" w:color="auto" w:sz="4" w:space="1"/>
          <w:left w:val="single" w:color="auto" w:sz="4" w:space="4"/>
          <w:bottom w:val="single" w:color="auto" w:sz="4" w:space="1"/>
          <w:right w:val="single" w:color="auto" w:sz="4" w:space="0"/>
        </w:pBdr>
        <w:spacing w:line="276" w:lineRule="auto"/>
        <w:rPr>
          <w:rFonts w:cstheme="minorHAnsi"/>
          <w:b/>
          <w:sz w:val="20"/>
          <w:szCs w:val="20"/>
          <w:lang w:val="fr-FR"/>
        </w:rPr>
      </w:pPr>
      <w:r w:rsidRPr="008D31E3">
        <w:rPr>
          <w:rFonts w:cstheme="minorHAnsi"/>
          <w:b/>
          <w:sz w:val="20"/>
          <w:szCs w:val="20"/>
          <w:lang w:val="fr-FR"/>
        </w:rPr>
        <w:t>NOM D</w:t>
      </w:r>
      <w:r w:rsidR="00501659">
        <w:rPr>
          <w:rFonts w:cstheme="minorHAnsi"/>
          <w:b/>
          <w:sz w:val="20"/>
          <w:szCs w:val="20"/>
          <w:lang w:val="fr-FR"/>
        </w:rPr>
        <w:t>E L’INFIRMIER</w:t>
      </w:r>
      <w:r w:rsidRPr="008D31E3">
        <w:rPr>
          <w:rFonts w:cstheme="minorHAnsi"/>
          <w:b/>
          <w:sz w:val="20"/>
          <w:szCs w:val="20"/>
          <w:lang w:val="fr-FR"/>
        </w:rPr>
        <w:t xml:space="preserve"> CHEF DE POSTE </w:t>
      </w:r>
      <w:r w:rsidR="00501659">
        <w:rPr>
          <w:rFonts w:cstheme="minorHAnsi"/>
          <w:b/>
          <w:sz w:val="20"/>
          <w:szCs w:val="20"/>
          <w:lang w:val="fr-FR"/>
        </w:rPr>
        <w:t>OU SON REPRESENTANT</w:t>
      </w:r>
    </w:p>
    <w:p w:rsidRPr="008D31E3" w:rsidR="00E27F2C" w:rsidP="00E27F2C" w:rsidRDefault="00E27F2C" w14:paraId="4C38EF98"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p>
    <w:p w:rsidRPr="008D31E3" w:rsidR="00E27F2C" w:rsidP="00E27F2C" w:rsidRDefault="005F47E0" w14:paraId="3F4C76C1" w14:textId="1B47C971">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r>
        <w:rPr>
          <w:rFonts w:cstheme="minorHAnsi"/>
          <w:sz w:val="20"/>
          <w:szCs w:val="20"/>
          <w:lang w:val="fr-FR"/>
        </w:rPr>
        <w:t xml:space="preserve">PRENOM(S) ET </w:t>
      </w:r>
      <w:r w:rsidRPr="008D31E3" w:rsidR="00E27F2C">
        <w:rPr>
          <w:rFonts w:cstheme="minorHAnsi"/>
          <w:sz w:val="20"/>
          <w:szCs w:val="20"/>
          <w:lang w:val="fr-FR"/>
        </w:rPr>
        <w:t>NOM________________________________</w:t>
      </w:r>
    </w:p>
    <w:p w:rsidRPr="008D31E3" w:rsidR="00E27F2C" w:rsidP="00E27F2C" w:rsidRDefault="00E27F2C" w14:paraId="7374B076"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p>
    <w:p w:rsidRPr="008D31E3" w:rsidR="00E27F2C" w:rsidP="00E27F2C" w:rsidRDefault="00E27F2C" w14:paraId="5EA2A3B7" w14:textId="5E16E666">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r w:rsidRPr="008D31E3">
        <w:rPr>
          <w:rFonts w:cstheme="minorHAnsi"/>
          <w:sz w:val="20"/>
          <w:szCs w:val="20"/>
          <w:lang w:val="fr-FR"/>
        </w:rPr>
        <w:t>DESIGNATION</w:t>
      </w:r>
      <w:r w:rsidR="00B42B80">
        <w:rPr>
          <w:rFonts w:cstheme="minorHAnsi"/>
          <w:sz w:val="20"/>
          <w:szCs w:val="20"/>
          <w:lang w:val="fr-FR"/>
        </w:rPr>
        <w:t> : 1. ICP ; 2. Représentant</w:t>
      </w:r>
    </w:p>
    <w:p w:rsidRPr="008D31E3" w:rsidR="00E27F2C" w:rsidP="00E27F2C" w:rsidRDefault="00E27F2C" w14:paraId="206F7F45"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p>
    <w:p w:rsidRPr="008D31E3" w:rsidR="00E27F2C" w:rsidP="00E27F2C" w:rsidRDefault="00E27F2C" w14:paraId="70724119"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r w:rsidRPr="008D31E3">
        <w:rPr>
          <w:rFonts w:cstheme="minorHAnsi"/>
          <w:sz w:val="20"/>
          <w:szCs w:val="20"/>
          <w:lang w:val="fr-FR"/>
        </w:rPr>
        <w:t>SIGNATURE___________________________</w:t>
      </w:r>
    </w:p>
    <w:p w:rsidRPr="008D31E3" w:rsidR="00E27F2C" w:rsidP="00E27F2C" w:rsidRDefault="00E27F2C" w14:paraId="6A383D69" w14:textId="77777777">
      <w:pPr>
        <w:pBdr>
          <w:top w:val="single" w:color="auto" w:sz="4" w:space="1"/>
          <w:left w:val="single" w:color="auto" w:sz="4" w:space="4"/>
          <w:bottom w:val="single" w:color="auto" w:sz="4" w:space="1"/>
          <w:right w:val="single" w:color="auto" w:sz="4" w:space="0"/>
        </w:pBdr>
        <w:spacing w:line="276" w:lineRule="auto"/>
        <w:rPr>
          <w:rFonts w:cstheme="minorHAnsi"/>
          <w:sz w:val="20"/>
          <w:szCs w:val="20"/>
          <w:lang w:val="fr-FR"/>
        </w:rPr>
      </w:pPr>
    </w:p>
    <w:p w:rsidRPr="008D31E3" w:rsidR="00E27F2C" w:rsidP="00E27F2C" w:rsidRDefault="00E27F2C" w14:paraId="0A98E38D" w14:textId="77777777">
      <w:pPr>
        <w:pBdr>
          <w:top w:val="single" w:color="auto" w:sz="4" w:space="1"/>
          <w:left w:val="single" w:color="auto" w:sz="4" w:space="4"/>
          <w:bottom w:val="single" w:color="auto" w:sz="4" w:space="1"/>
          <w:right w:val="single" w:color="auto" w:sz="4" w:space="0"/>
        </w:pBdr>
        <w:spacing w:line="276" w:lineRule="auto"/>
        <w:rPr>
          <w:rFonts w:cstheme="minorHAnsi"/>
          <w:b/>
          <w:bCs/>
          <w:sz w:val="20"/>
          <w:szCs w:val="20"/>
          <w:lang w:val="fr-FR"/>
        </w:rPr>
      </w:pPr>
      <w:r w:rsidRPr="008D31E3">
        <w:rPr>
          <w:rFonts w:cstheme="minorHAnsi"/>
          <w:b/>
          <w:sz w:val="20"/>
          <w:szCs w:val="20"/>
          <w:lang w:val="fr-FR"/>
        </w:rPr>
        <w:t>REMARQUES/COMMENTAIRES DU SIGNATAIRE</w:t>
      </w:r>
      <w:r w:rsidRPr="008D31E3">
        <w:rPr>
          <w:rFonts w:cstheme="minorHAnsi"/>
          <w:b/>
          <w:bCs/>
          <w:sz w:val="20"/>
          <w:szCs w:val="20"/>
          <w:lang w:val="fr-FR"/>
        </w:rPr>
        <w:t>_________________________________________________________</w:t>
      </w:r>
    </w:p>
    <w:p w:rsidRPr="008D31E3" w:rsidR="00E27F2C" w:rsidP="00E27F2C" w:rsidRDefault="00E27F2C" w14:paraId="265E5C1C" w14:textId="77777777">
      <w:pPr>
        <w:pBdr>
          <w:top w:val="single" w:color="auto" w:sz="4" w:space="1"/>
          <w:left w:val="single" w:color="auto" w:sz="4" w:space="4"/>
          <w:bottom w:val="single" w:color="auto" w:sz="4" w:space="1"/>
          <w:right w:val="single" w:color="auto" w:sz="4" w:space="0"/>
        </w:pBdr>
        <w:spacing w:line="276" w:lineRule="auto"/>
        <w:rPr>
          <w:rFonts w:cstheme="minorHAnsi"/>
          <w:b/>
          <w:bCs/>
          <w:sz w:val="20"/>
          <w:szCs w:val="20"/>
          <w:lang w:val="fr-FR"/>
        </w:rPr>
      </w:pPr>
    </w:p>
    <w:p w:rsidRPr="008D31E3" w:rsidR="00E27F2C" w:rsidP="00E27F2C" w:rsidRDefault="00E27F2C" w14:paraId="0D006761" w14:textId="77777777">
      <w:pPr>
        <w:pBdr>
          <w:top w:val="single" w:color="auto" w:sz="4" w:space="1"/>
          <w:left w:val="single" w:color="auto" w:sz="4" w:space="4"/>
          <w:bottom w:val="single" w:color="auto" w:sz="4" w:space="1"/>
          <w:right w:val="single" w:color="auto" w:sz="4" w:space="0"/>
        </w:pBdr>
        <w:spacing w:line="276" w:lineRule="auto"/>
        <w:rPr>
          <w:rFonts w:cstheme="minorHAnsi"/>
          <w:b/>
          <w:bCs/>
          <w:sz w:val="20"/>
          <w:szCs w:val="20"/>
          <w:lang w:val="fr-FR"/>
        </w:rPr>
      </w:pPr>
      <w:r w:rsidRPr="008D31E3">
        <w:rPr>
          <w:rFonts w:cstheme="minorHAnsi"/>
          <w:b/>
          <w:bCs/>
          <w:sz w:val="20"/>
          <w:szCs w:val="20"/>
          <w:lang w:val="fr-FR"/>
        </w:rPr>
        <w:t>_________________________________________________________________________________________________</w:t>
      </w:r>
    </w:p>
    <w:p w:rsidRPr="008D31E3" w:rsidR="00E27F2C" w:rsidP="00E27F2C" w:rsidRDefault="00E27F2C" w14:paraId="638AB978" w14:textId="77777777">
      <w:pPr>
        <w:pBdr>
          <w:top w:val="single" w:color="auto" w:sz="4" w:space="1"/>
          <w:left w:val="single" w:color="auto" w:sz="4" w:space="4"/>
          <w:bottom w:val="single" w:color="auto" w:sz="4" w:space="1"/>
          <w:right w:val="single" w:color="auto" w:sz="4" w:space="0"/>
        </w:pBdr>
        <w:spacing w:after="160" w:line="259" w:lineRule="auto"/>
        <w:rPr>
          <w:rFonts w:cstheme="minorHAnsi"/>
          <w:sz w:val="20"/>
          <w:szCs w:val="20"/>
          <w:lang w:val="fr-FR"/>
        </w:rPr>
      </w:pPr>
    </w:p>
    <w:p w:rsidRPr="008D31E3" w:rsidR="00E27F2C" w:rsidP="00E27F2C" w:rsidRDefault="00E27F2C" w14:paraId="5BFA2A80" w14:textId="77777777">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rsidRPr="008D31E3" w:rsidR="00E27F2C" w:rsidP="00E27F2C" w:rsidRDefault="00E27F2C" w14:paraId="273D5EA5" w14:textId="77777777">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rsidRPr="008D31E3" w:rsidR="00E27F2C" w:rsidP="00E27F2C" w:rsidRDefault="00E27F2C" w14:paraId="7864BA3A" w14:textId="77777777">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1 : DONNÉES D'IDENTIFICATION ET DÉTAILS DE L'ENTRETIEN</w:t>
      </w:r>
    </w:p>
    <w:p w:rsidRPr="008D31E3" w:rsidR="00E27F2C" w:rsidP="00E27F2C" w:rsidRDefault="00E27F2C" w14:paraId="4B493E8D" w14:textId="77777777">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Grilledutableau"/>
        <w:tblW w:w="10615" w:type="dxa"/>
        <w:jc w:val="center"/>
        <w:tblLook w:val="04A0" w:firstRow="1" w:lastRow="0" w:firstColumn="1" w:lastColumn="0" w:noHBand="0" w:noVBand="1"/>
      </w:tblPr>
      <w:tblGrid>
        <w:gridCol w:w="6655"/>
        <w:gridCol w:w="3960"/>
      </w:tblGrid>
      <w:tr w:rsidRPr="004F7231" w:rsidR="00E27F2C" w14:paraId="76147F31" w14:textId="77777777">
        <w:trPr>
          <w:trHeight w:val="389"/>
          <w:jc w:val="center"/>
        </w:trPr>
        <w:tc>
          <w:tcPr>
            <w:tcW w:w="6655" w:type="dxa"/>
            <w:tcBorders>
              <w:bottom w:val="single" w:color="auto" w:sz="4" w:space="0"/>
            </w:tcBorders>
            <w:shd w:val="clear" w:color="auto" w:fill="BFBFBF" w:themeFill="background1" w:themeFillShade="BF"/>
            <w:vAlign w:val="center"/>
          </w:tcPr>
          <w:p w:rsidRPr="008D31E3" w:rsidR="00E27F2C" w:rsidRDefault="00E27F2C" w14:paraId="53F18E40" w14:textId="77777777">
            <w:pPr>
              <w:suppressAutoHyphens/>
              <w:jc w:val="center"/>
              <w:rPr>
                <w:rFonts w:cstheme="minorHAnsi"/>
                <w:b/>
                <w:bCs/>
                <w:szCs w:val="20"/>
                <w:rtl/>
                <w:cs/>
                <w:lang w:val="fr-FR"/>
              </w:rPr>
            </w:pPr>
            <w:r w:rsidRPr="008D31E3">
              <w:rPr>
                <w:rFonts w:eastAsia="Arial Narrow" w:cstheme="minorHAnsi"/>
                <w:b/>
                <w:bCs/>
                <w:spacing w:val="-2"/>
                <w:szCs w:val="20"/>
                <w:lang w:val="fr-FR"/>
              </w:rPr>
              <w:t>IDENTIFICATION</w:t>
            </w:r>
            <w:r w:rsidRPr="008D31E3">
              <w:rPr>
                <w:rFonts w:eastAsia="Arial Narrow" w:cstheme="minorHAnsi"/>
                <w:b/>
                <w:bCs/>
                <w:szCs w:val="20"/>
                <w:rtl/>
                <w:lang w:val="fr-FR"/>
              </w:rPr>
              <w:t xml:space="preserve"> </w:t>
            </w:r>
          </w:p>
        </w:tc>
        <w:tc>
          <w:tcPr>
            <w:tcW w:w="3960" w:type="dxa"/>
            <w:tcBorders>
              <w:bottom w:val="single" w:color="auto" w:sz="4" w:space="0"/>
            </w:tcBorders>
            <w:shd w:val="clear" w:color="auto" w:fill="BFBFBF" w:themeFill="background1" w:themeFillShade="BF"/>
            <w:vAlign w:val="center"/>
          </w:tcPr>
          <w:p w:rsidRPr="008D31E3" w:rsidR="00E27F2C" w:rsidRDefault="00E27F2C" w14:paraId="74EAFDB8" w14:textId="77777777">
            <w:pPr>
              <w:suppressAutoHyphens/>
              <w:jc w:val="center"/>
              <w:rPr>
                <w:rFonts w:cstheme="minorHAnsi"/>
                <w:b/>
                <w:bCs/>
                <w:szCs w:val="20"/>
                <w:rtl/>
                <w:cs/>
                <w:lang w:val="fr-FR"/>
              </w:rPr>
            </w:pPr>
            <w:r w:rsidRPr="004F7231">
              <w:rPr>
                <w:rFonts w:eastAsia="Arial Narrow" w:cstheme="minorHAnsi"/>
                <w:noProof/>
                <w:szCs w:val="20"/>
                <w:lang w:val="fr-FR" w:eastAsia="fr-FR"/>
              </w:rPr>
              <mc:AlternateContent>
                <mc:Choice Requires="wpg">
                  <w:drawing>
                    <wp:anchor distT="0" distB="0" distL="114300" distR="114300" simplePos="0" relativeHeight="251658318" behindDoc="0" locked="0" layoutInCell="1" allowOverlap="1" wp14:anchorId="37B196ED" wp14:editId="32F7C708">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181E240B">
                    <v:group id="Group 509" style="position:absolute;margin-left:15.2pt;margin-top:21.25pt;width:52.05pt;height:16.95pt;z-index:252327936;mso-width-relative:margin;mso-height-relative:margin" coordsize="6613,2157" o:spid="_x0000_s1026" w14:anchorId="01DA6F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8D31E3">
              <w:rPr>
                <w:rFonts w:eastAsia="Arial Narrow" w:cstheme="minorHAnsi"/>
                <w:b/>
                <w:bCs/>
                <w:szCs w:val="20"/>
                <w:lang w:val="fr-FR"/>
              </w:rPr>
              <w:t>Code</w:t>
            </w:r>
            <w:r w:rsidRPr="008D31E3">
              <w:rPr>
                <w:rFonts w:eastAsia="Arial Narrow" w:cstheme="minorHAnsi"/>
                <w:b/>
                <w:bCs/>
                <w:szCs w:val="20"/>
                <w:rtl/>
                <w:lang w:val="fr-FR"/>
              </w:rPr>
              <w:t xml:space="preserve"> </w:t>
            </w:r>
          </w:p>
        </w:tc>
      </w:tr>
      <w:tr w:rsidRPr="004048CD" w:rsidR="00E27F2C" w14:paraId="5B4A6620" w14:textId="77777777">
        <w:trPr>
          <w:trHeight w:val="288"/>
          <w:jc w:val="center"/>
        </w:trPr>
        <w:tc>
          <w:tcPr>
            <w:tcW w:w="6655" w:type="dxa"/>
            <w:tcBorders>
              <w:top w:val="nil"/>
              <w:left w:val="single" w:color="auto" w:sz="4" w:space="0"/>
              <w:bottom w:val="nil"/>
              <w:right w:val="nil"/>
            </w:tcBorders>
          </w:tcPr>
          <w:p w:rsidRPr="008D31E3" w:rsidR="00E27F2C" w:rsidRDefault="00E27F2C" w14:paraId="0B6064AE" w14:textId="77777777">
            <w:pPr>
              <w:tabs>
                <w:tab w:val="right" w:leader="dot" w:pos="6444"/>
              </w:tabs>
              <w:suppressAutoHyphens/>
              <w:rPr>
                <w:rFonts w:cstheme="minorHAnsi"/>
                <w:szCs w:val="20"/>
                <w:rtl/>
                <w:cs/>
                <w:lang w:val="fr-FR"/>
              </w:rPr>
            </w:pPr>
          </w:p>
          <w:p w:rsidRPr="008D31E3" w:rsidR="00E27F2C" w:rsidRDefault="00E27F2C" w14:paraId="0C030DA7" w14:textId="2F91CDF8">
            <w:pPr>
              <w:tabs>
                <w:tab w:val="right" w:leader="underscore" w:pos="6412"/>
              </w:tabs>
              <w:suppressAutoHyphens/>
              <w:rPr>
                <w:rFonts w:eastAsia="Arial Narrow" w:cstheme="minorHAnsi"/>
                <w:szCs w:val="20"/>
                <w:cs/>
                <w:lang w:val="fr-FR" w:bidi="hi-IN"/>
              </w:rPr>
            </w:pPr>
            <w:r w:rsidRPr="008D31E3">
              <w:rPr>
                <w:rFonts w:eastAsia="Arial Narrow" w:cstheme="minorHAnsi"/>
                <w:szCs w:val="20"/>
                <w:lang w:val="fr-FR"/>
              </w:rPr>
              <w:t xml:space="preserve">NOM DE LA RÉGION         </w:t>
            </w:r>
            <w:r w:rsidRPr="008D31E3">
              <w:rPr>
                <w:rFonts w:eastAsia="Arial Narrow" w:cs="Mangal"/>
                <w:szCs w:val="20"/>
                <w:cs/>
                <w:lang w:val="fr-FR" w:bidi="hi-IN"/>
              </w:rPr>
              <w:tab/>
            </w:r>
          </w:p>
          <w:p w:rsidRPr="008D31E3" w:rsidR="00E27F2C" w:rsidRDefault="00E27F2C" w14:paraId="6C2F7A1C" w14:textId="77777777">
            <w:pPr>
              <w:tabs>
                <w:tab w:val="right" w:leader="underscore" w:pos="6412"/>
              </w:tabs>
              <w:suppressAutoHyphens/>
              <w:rPr>
                <w:rFonts w:eastAsia="Arial Narrow" w:cstheme="minorHAnsi"/>
                <w:szCs w:val="20"/>
                <w:rtl/>
                <w:cs/>
                <w:lang w:val="fr-FR"/>
              </w:rPr>
            </w:pPr>
          </w:p>
          <w:p w:rsidRPr="008D31E3" w:rsidR="00E27F2C" w:rsidRDefault="00E27F2C" w14:paraId="746C7815" w14:textId="07976C27">
            <w:pPr>
              <w:tabs>
                <w:tab w:val="right" w:leader="underscore" w:pos="6412"/>
              </w:tabs>
              <w:suppressAutoHyphens/>
              <w:rPr>
                <w:rFonts w:eastAsia="Arial Narrow" w:cstheme="minorHAnsi"/>
                <w:szCs w:val="20"/>
                <w:rtl/>
                <w:cs/>
                <w:lang w:val="fr-FR"/>
              </w:rPr>
            </w:pPr>
            <w:r w:rsidRPr="008D31E3">
              <w:rPr>
                <w:rFonts w:eastAsia="Arial Narrow" w:cstheme="minorHAnsi"/>
                <w:szCs w:val="20"/>
                <w:lang w:val="fr-FR"/>
              </w:rPr>
              <w:t>NOM DU DEPARTEMENT</w:t>
            </w:r>
            <w:r w:rsidRPr="008D31E3">
              <w:rPr>
                <w:rFonts w:eastAsia="Arial Narrow" w:cstheme="minorHAnsi"/>
                <w:szCs w:val="20"/>
                <w:rtl/>
                <w:lang w:val="fr-FR"/>
              </w:rPr>
              <w:t xml:space="preserve"> </w:t>
            </w:r>
            <w:r w:rsidRPr="008D31E3">
              <w:rPr>
                <w:rFonts w:eastAsia="Arial Narrow" w:cs="Mangal"/>
                <w:szCs w:val="20"/>
                <w:cs/>
                <w:lang w:val="fr-FR" w:bidi="hi-IN"/>
              </w:rPr>
              <w:tab/>
            </w:r>
          </w:p>
        </w:tc>
        <w:tc>
          <w:tcPr>
            <w:tcW w:w="3960" w:type="dxa"/>
            <w:tcBorders>
              <w:top w:val="nil"/>
              <w:left w:val="nil"/>
              <w:bottom w:val="nil"/>
              <w:right w:val="single" w:color="auto" w:sz="4" w:space="0"/>
            </w:tcBorders>
          </w:tcPr>
          <w:p w:rsidRPr="008D31E3" w:rsidR="00E27F2C" w:rsidRDefault="00E27F2C" w14:paraId="0047BDD6" w14:textId="77777777">
            <w:pPr>
              <w:tabs>
                <w:tab w:val="left" w:pos="491"/>
              </w:tabs>
              <w:suppressAutoHyphens/>
              <w:rPr>
                <w:rFonts w:cstheme="minorHAnsi"/>
                <w:szCs w:val="20"/>
                <w:rtl/>
                <w:cs/>
                <w:lang w:val="fr-FR" w:eastAsia="en-IN"/>
              </w:rPr>
            </w:pPr>
          </w:p>
        </w:tc>
      </w:tr>
      <w:tr w:rsidRPr="004B66C6" w:rsidR="00E27F2C" w14:paraId="5ADB33F7" w14:textId="77777777">
        <w:trPr>
          <w:trHeight w:val="453"/>
          <w:jc w:val="center"/>
        </w:trPr>
        <w:tc>
          <w:tcPr>
            <w:tcW w:w="6655" w:type="dxa"/>
            <w:tcBorders>
              <w:top w:val="nil"/>
              <w:left w:val="single" w:color="auto" w:sz="4" w:space="0"/>
              <w:bottom w:val="nil"/>
              <w:right w:val="nil"/>
            </w:tcBorders>
            <w:vAlign w:val="center"/>
          </w:tcPr>
          <w:p w:rsidRPr="008D31E3" w:rsidR="00E27F2C" w:rsidRDefault="00E27F2C" w14:paraId="503CB9FC" w14:textId="571CCB77">
            <w:pPr>
              <w:tabs>
                <w:tab w:val="right" w:leader="dot" w:pos="6444"/>
              </w:tabs>
              <w:suppressAutoHyphens/>
              <w:rPr>
                <w:rFonts w:cstheme="minorHAnsi"/>
                <w:szCs w:val="20"/>
                <w:rtl/>
                <w:cs/>
                <w:lang w:val="fr-FR"/>
              </w:rPr>
            </w:pPr>
            <w:r w:rsidRPr="008D31E3">
              <w:rPr>
                <w:rFonts w:cstheme="minorHAnsi"/>
                <w:szCs w:val="20"/>
                <w:lang w:val="fr-FR"/>
              </w:rPr>
              <w:t>NOM DU DISTRICT ______________________________</w:t>
            </w:r>
          </w:p>
        </w:tc>
        <w:tc>
          <w:tcPr>
            <w:tcW w:w="3960" w:type="dxa"/>
            <w:tcBorders>
              <w:top w:val="nil"/>
              <w:left w:val="nil"/>
              <w:bottom w:val="nil"/>
              <w:right w:val="single" w:color="auto" w:sz="4" w:space="0"/>
            </w:tcBorders>
          </w:tcPr>
          <w:p w:rsidRPr="008D31E3" w:rsidR="00E27F2C" w:rsidRDefault="00E27F2C" w14:paraId="44B7D10A" w14:textId="77777777">
            <w:pPr>
              <w:tabs>
                <w:tab w:val="left" w:pos="491"/>
              </w:tabs>
              <w:suppressAutoHyphens/>
              <w:rPr>
                <w:rFonts w:eastAsia="Arial Narrow" w:cstheme="minorHAnsi"/>
                <w:noProof/>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1658321" behindDoc="0" locked="0" layoutInCell="1" allowOverlap="1" wp14:anchorId="669B5BF0" wp14:editId="712304D0">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35D585D7">
                    <v:group id="Group 86" style="position:absolute;margin-left:14.65pt;margin-top:2.2pt;width:52.05pt;height:16.95pt;z-index:252331008;mso-width-relative:margin;mso-height-relative:margin" coordsize="6613,2157" o:spid="_x0000_s1026" w14:anchorId="0BEDD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1658340" behindDoc="0" locked="0" layoutInCell="1" allowOverlap="1" wp14:anchorId="677C9EB7" wp14:editId="32E1B5C3">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A1B21ED">
                    <v:group id="Group 509" style="position:absolute;margin-left:15.2pt;margin-top:-20.25pt;width:52.05pt;height:16.95pt;z-index:252352512;mso-width-relative:margin;mso-height-relative:margin" coordsize="6613,2157" o:spid="_x0000_s1026" w14:anchorId="55E3DA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Pr="004048CD" w:rsidR="00E27F2C" w14:paraId="2A0C7454" w14:textId="77777777">
        <w:trPr>
          <w:trHeight w:val="288"/>
          <w:jc w:val="center"/>
        </w:trPr>
        <w:tc>
          <w:tcPr>
            <w:tcW w:w="6655" w:type="dxa"/>
            <w:tcBorders>
              <w:top w:val="nil"/>
              <w:bottom w:val="nil"/>
              <w:right w:val="nil"/>
            </w:tcBorders>
          </w:tcPr>
          <w:p w:rsidRPr="008D31E3" w:rsidR="00E27F2C" w:rsidRDefault="00E27F2C" w14:paraId="26656193" w14:textId="77777777">
            <w:pPr>
              <w:tabs>
                <w:tab w:val="right" w:leader="dot" w:pos="6444"/>
              </w:tabs>
              <w:suppressAutoHyphens/>
              <w:rPr>
                <w:rFonts w:cstheme="minorHAnsi"/>
                <w:szCs w:val="20"/>
                <w:rtl/>
                <w:cs/>
                <w:lang w:val="fr-FR"/>
              </w:rPr>
            </w:pPr>
          </w:p>
          <w:p w:rsidRPr="008D31E3" w:rsidR="00E27F2C" w:rsidRDefault="00E27F2C" w14:paraId="1A5D0BE3" w14:textId="06B67005">
            <w:pPr>
              <w:tabs>
                <w:tab w:val="right" w:leader="dot" w:pos="6444"/>
              </w:tabs>
              <w:suppressAutoHyphens/>
              <w:rPr>
                <w:rFonts w:cstheme="minorHAnsi"/>
                <w:color w:val="0D0D0D" w:themeColor="text1" w:themeTint="F2"/>
                <w:szCs w:val="20"/>
                <w:cs/>
                <w:lang w:val="fr-FR" w:bidi="hi-IN"/>
              </w:rPr>
            </w:pPr>
            <w:r w:rsidRPr="008D31E3">
              <w:rPr>
                <w:rFonts w:eastAsia="Arial Narrow" w:cstheme="minorHAnsi"/>
                <w:color w:val="0D0D0D" w:themeColor="text1" w:themeTint="F2"/>
                <w:szCs w:val="20"/>
                <w:lang w:val="fr-FR" w:bidi="hi-IN"/>
              </w:rPr>
              <w:t>NOM DU QUARTIER</w:t>
            </w:r>
            <w:r w:rsidRPr="008D31E3">
              <w:rPr>
                <w:rFonts w:eastAsia="Arial Narrow" w:cs="Mangal"/>
                <w:color w:val="0D0D0D" w:themeColor="text1" w:themeTint="F2"/>
                <w:szCs w:val="20"/>
                <w:cs/>
                <w:lang w:val="fr-FR" w:bidi="hi-IN"/>
              </w:rPr>
              <w:tab/>
            </w:r>
          </w:p>
          <w:p w:rsidRPr="008D31E3" w:rsidR="00E27F2C" w:rsidRDefault="00E27F2C" w14:paraId="7E9DC1E0" w14:textId="77777777">
            <w:pPr>
              <w:tabs>
                <w:tab w:val="right" w:leader="dot" w:pos="6444"/>
              </w:tabs>
              <w:suppressAutoHyphens/>
              <w:rPr>
                <w:rFonts w:cstheme="minorHAnsi"/>
                <w:szCs w:val="20"/>
                <w:cs/>
                <w:lang w:val="fr-FR" w:bidi="hi-IN"/>
              </w:rPr>
            </w:pPr>
          </w:p>
          <w:p w:rsidRPr="008D31E3" w:rsidR="00E27F2C" w:rsidRDefault="00E27F2C" w14:paraId="0523BA58" w14:textId="77777777">
            <w:pPr>
              <w:tabs>
                <w:tab w:val="right" w:leader="dot" w:pos="6444"/>
              </w:tabs>
              <w:suppressAutoHyphens/>
              <w:rPr>
                <w:rFonts w:cstheme="minorHAnsi"/>
                <w:szCs w:val="20"/>
                <w:rtl/>
                <w:cs/>
                <w:lang w:val="fr-FR"/>
              </w:rPr>
            </w:pPr>
            <w:r w:rsidRPr="008D31E3">
              <w:rPr>
                <w:rFonts w:cstheme="minorHAnsi"/>
                <w:szCs w:val="20"/>
                <w:lang w:val="fr-FR"/>
              </w:rPr>
              <w:t>TYPE DE LIEU (RURAL= 1 URBAIN = 2)</w:t>
            </w:r>
            <w:r w:rsidRPr="008D31E3">
              <w:rPr>
                <w:rFonts w:eastAsia="Arial Narrow" w:cs="Mangal"/>
                <w:szCs w:val="20"/>
                <w:cs/>
                <w:lang w:val="fr-FR" w:bidi="hi-IN"/>
              </w:rPr>
              <w:tab/>
            </w:r>
          </w:p>
        </w:tc>
        <w:tc>
          <w:tcPr>
            <w:tcW w:w="3960" w:type="dxa"/>
            <w:tcBorders>
              <w:top w:val="nil"/>
              <w:left w:val="nil"/>
              <w:bottom w:val="nil"/>
            </w:tcBorders>
          </w:tcPr>
          <w:p w:rsidRPr="008D31E3" w:rsidR="00E27F2C" w:rsidRDefault="00E27F2C" w14:paraId="46B08122" w14:textId="77777777">
            <w:pPr>
              <w:suppressAutoHyphens/>
              <w:ind w:left="343"/>
              <w:jc w:val="center"/>
              <w:rPr>
                <w:rFonts w:cstheme="minorHAnsi"/>
                <w:bCs/>
                <w:szCs w:val="20"/>
                <w:lang w:val="fr-FR" w:eastAsia="en-IN" w:bidi="hi-IN"/>
              </w:rPr>
            </w:pPr>
            <w:r w:rsidRPr="004F7231">
              <w:rPr>
                <w:rFonts w:eastAsia="Arial Narrow" w:cstheme="minorHAnsi"/>
                <w:noProof/>
                <w:szCs w:val="20"/>
                <w:lang w:val="fr-FR" w:eastAsia="fr-FR"/>
              </w:rPr>
              <mc:AlternateContent>
                <mc:Choice Requires="wpg">
                  <w:drawing>
                    <wp:anchor distT="0" distB="0" distL="114300" distR="114300" simplePos="0" relativeHeight="251658319" behindDoc="0" locked="0" layoutInCell="1" allowOverlap="1" wp14:anchorId="1806C72B" wp14:editId="5713817B">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w16du="http://schemas.microsoft.com/office/word/2023/wordml/word16du">
                  <w:pict w14:anchorId="6F6B1F70">
                    <v:group id="Group 47" style="position:absolute;margin-left:14.15pt;margin-top:5.5pt;width:52.05pt;height:16.95pt;z-index:252328960" coordsize="6613,2157" o:spid="_x0000_s1026" w14:anchorId="0B4CA6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rsidRPr="008D31E3" w:rsidR="00E27F2C" w:rsidRDefault="00E27F2C" w14:paraId="7C56D3E8" w14:textId="77777777">
            <w:pPr>
              <w:suppressAutoHyphens/>
              <w:ind w:left="343"/>
              <w:jc w:val="center"/>
              <w:rPr>
                <w:rFonts w:cstheme="minorHAnsi"/>
                <w:bCs/>
                <w:szCs w:val="20"/>
                <w:rtl/>
                <w:cs/>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1658320" behindDoc="0" locked="0" layoutInCell="1" allowOverlap="1" wp14:anchorId="225B22C1" wp14:editId="1D50FC24">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1C515397">
                    <v:rect id="Rectangle 221" style="position:absolute;margin-left:14.9pt;margin-top:16.15pt;width:17.25pt;height:16.9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49D18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Pr="004048CD" w:rsidR="00E27F2C" w14:paraId="52A688C0" w14:textId="77777777">
        <w:trPr>
          <w:trHeight w:val="288"/>
          <w:jc w:val="center"/>
        </w:trPr>
        <w:tc>
          <w:tcPr>
            <w:tcW w:w="6655" w:type="dxa"/>
            <w:tcBorders>
              <w:top w:val="nil"/>
              <w:bottom w:val="nil"/>
              <w:right w:val="nil"/>
            </w:tcBorders>
          </w:tcPr>
          <w:p w:rsidRPr="008D31E3" w:rsidR="00E27F2C" w:rsidRDefault="00E27F2C" w14:paraId="3AD77689" w14:textId="77777777">
            <w:pPr>
              <w:tabs>
                <w:tab w:val="right" w:leader="dot" w:pos="6444"/>
              </w:tabs>
              <w:suppressAutoHyphens/>
              <w:rPr>
                <w:rFonts w:eastAsia="Arial Narrow" w:cstheme="minorHAnsi"/>
                <w:szCs w:val="20"/>
                <w:rtl/>
                <w:cs/>
                <w:lang w:val="fr-FR"/>
              </w:rPr>
            </w:pPr>
          </w:p>
          <w:p w:rsidRPr="008D31E3" w:rsidR="00E27F2C" w:rsidRDefault="00E27F2C" w14:paraId="76EB2C33" w14:textId="1FF436DA">
            <w:pPr>
              <w:tabs>
                <w:tab w:val="left" w:leader="dot" w:pos="6294"/>
              </w:tabs>
              <w:suppressAutoHyphens/>
              <w:rPr>
                <w:rFonts w:cstheme="minorHAnsi"/>
                <w:szCs w:val="20"/>
                <w:rtl/>
                <w:cs/>
                <w:lang w:val="fr-FR"/>
              </w:rPr>
            </w:pPr>
            <w:r w:rsidRPr="008D31E3">
              <w:rPr>
                <w:rFonts w:eastAsia="Arial Narrow" w:cstheme="minorHAnsi"/>
                <w:szCs w:val="20"/>
                <w:lang w:val="fr-FR"/>
              </w:rPr>
              <w:t>NOM DE LA STRUCTURE SANITAIRE</w:t>
            </w:r>
            <w:r w:rsidRPr="008D31E3">
              <w:rPr>
                <w:rFonts w:eastAsia="Arial Narrow" w:cstheme="minorHAnsi"/>
                <w:szCs w:val="20"/>
                <w:lang w:val="fr-FR"/>
              </w:rPr>
              <w:tab/>
            </w:r>
            <w:r w:rsidRPr="008D31E3">
              <w:rPr>
                <w:rFonts w:eastAsia="Arial Narrow" w:cstheme="minorHAnsi"/>
                <w:szCs w:val="20"/>
                <w:lang w:val="fr-FR"/>
              </w:rPr>
              <w:t xml:space="preserve"> </w:t>
            </w:r>
          </w:p>
        </w:tc>
        <w:tc>
          <w:tcPr>
            <w:tcW w:w="3960" w:type="dxa"/>
            <w:tcBorders>
              <w:top w:val="nil"/>
              <w:left w:val="nil"/>
              <w:bottom w:val="nil"/>
            </w:tcBorders>
          </w:tcPr>
          <w:p w:rsidRPr="008D31E3" w:rsidR="00E27F2C" w:rsidRDefault="00E27F2C" w14:paraId="370B96D7" w14:textId="77777777">
            <w:pPr>
              <w:tabs>
                <w:tab w:val="left" w:pos="491"/>
              </w:tabs>
              <w:suppressAutoHyphens/>
              <w:rPr>
                <w:rFonts w:cstheme="minorHAnsi"/>
                <w:bCs/>
                <w:szCs w:val="20"/>
                <w:rtl/>
                <w:cs/>
                <w:lang w:val="fr-FR"/>
              </w:rPr>
            </w:pPr>
            <w:r w:rsidRPr="008D31E3">
              <w:rPr>
                <w:rFonts w:eastAsia="Arial Narrow" w:cstheme="minorHAnsi"/>
                <w:szCs w:val="20"/>
                <w:rtl/>
                <w:lang w:val="fr-FR"/>
              </w:rPr>
              <w:t xml:space="preserve">     </w:t>
            </w:r>
          </w:p>
        </w:tc>
      </w:tr>
      <w:tr w:rsidRPr="004048CD" w:rsidR="00E27F2C" w14:paraId="53BB07DC" w14:textId="77777777">
        <w:trPr>
          <w:trHeight w:val="571"/>
          <w:jc w:val="center"/>
        </w:trPr>
        <w:tc>
          <w:tcPr>
            <w:tcW w:w="6655" w:type="dxa"/>
            <w:tcBorders>
              <w:top w:val="nil"/>
              <w:bottom w:val="nil"/>
              <w:right w:val="nil"/>
            </w:tcBorders>
            <w:vAlign w:val="center"/>
          </w:tcPr>
          <w:p w:rsidRPr="008D31E3" w:rsidR="00E27F2C" w:rsidRDefault="00E27F2C" w14:paraId="59D91500" w14:textId="77777777">
            <w:pPr>
              <w:tabs>
                <w:tab w:val="left" w:leader="underscore" w:pos="1701"/>
              </w:tabs>
              <w:ind w:right="318"/>
              <w:rPr>
                <w:rFonts w:cstheme="minorHAnsi"/>
                <w:szCs w:val="20"/>
                <w:lang w:val="fr-FR"/>
              </w:rPr>
            </w:pPr>
            <w:r w:rsidRPr="008D31E3">
              <w:rPr>
                <w:rFonts w:eastAsia="Arial Narrow" w:cstheme="minorHAnsi"/>
                <w:szCs w:val="20"/>
                <w:lang w:val="fr-FR" w:bidi="hi-IN"/>
              </w:rPr>
              <w:t>AUTORITÉ DE GESTION / PROPRIÉTÉ (PUBLIC-1, PRIVÉ-2)</w:t>
            </w:r>
            <w:r w:rsidRPr="008D31E3">
              <w:rPr>
                <w:rFonts w:eastAsia="Arial Narrow" w:cstheme="minorHAnsi"/>
                <w:szCs w:val="20"/>
                <w:lang w:val="fr-FR" w:bidi="hi-IN"/>
              </w:rPr>
              <w:tab/>
            </w:r>
            <w:r w:rsidRPr="008D31E3">
              <w:rPr>
                <w:rFonts w:eastAsia="Arial Narrow" w:cstheme="minorHAnsi"/>
                <w:szCs w:val="20"/>
                <w:lang w:val="fr-FR"/>
              </w:rPr>
              <w:t xml:space="preserve"> </w:t>
            </w:r>
          </w:p>
        </w:tc>
        <w:tc>
          <w:tcPr>
            <w:tcW w:w="3960" w:type="dxa"/>
            <w:tcBorders>
              <w:top w:val="nil"/>
              <w:left w:val="nil"/>
              <w:bottom w:val="nil"/>
            </w:tcBorders>
          </w:tcPr>
          <w:p w:rsidRPr="008D31E3" w:rsidR="00E27F2C" w:rsidRDefault="00E27F2C" w14:paraId="78078660" w14:textId="77777777">
            <w:pPr>
              <w:tabs>
                <w:tab w:val="left" w:pos="491"/>
              </w:tabs>
              <w:suppressAutoHyphens/>
              <w:rPr>
                <w:rFonts w:eastAsia="Arial Narrow" w:cstheme="minorHAnsi"/>
                <w:noProof/>
                <w:szCs w:val="20"/>
                <w:lang w:val="fr-FR" w:eastAsia="en-IN"/>
              </w:rPr>
            </w:pPr>
            <w:r w:rsidRPr="004F7231">
              <w:rPr>
                <w:rFonts w:eastAsia="Arial Narrow" w:cstheme="minorHAnsi"/>
                <w:noProof/>
                <w:szCs w:val="20"/>
                <w:lang w:val="fr-FR" w:eastAsia="fr-FR"/>
              </w:rPr>
              <mc:AlternateContent>
                <mc:Choice Requires="wps">
                  <w:drawing>
                    <wp:anchor distT="0" distB="0" distL="114300" distR="114300" simplePos="0" relativeHeight="251658322" behindDoc="0" locked="0" layoutInCell="1" allowOverlap="1" wp14:anchorId="46E5A321" wp14:editId="72B00FB6">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8A0624F">
                    <v:rect id="Rectangle 221" style="position:absolute;margin-left:14.95pt;margin-top:5.45pt;width:17.25pt;height:16.9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C4FD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4F7231">
              <w:rPr>
                <w:rFonts w:eastAsia="Arial Narrow" w:cstheme="minorHAnsi"/>
                <w:noProof/>
                <w:szCs w:val="20"/>
                <w:lang w:val="fr-FR" w:eastAsia="fr-FR"/>
              </w:rPr>
              <mc:AlternateContent>
                <mc:Choice Requires="wpg">
                  <w:drawing>
                    <wp:anchor distT="0" distB="0" distL="114300" distR="114300" simplePos="0" relativeHeight="251658341" behindDoc="0" locked="0" layoutInCell="1" allowOverlap="1" wp14:anchorId="6757BA71" wp14:editId="2B986EA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w16du="http://schemas.microsoft.com/office/word/2023/wordml/word16du">
                  <w:pict w14:anchorId="0F80E04D">
                    <v:group id="Group 47" style="position:absolute;margin-left:15.2pt;margin-top:-21pt;width:52.05pt;height:16.95pt;z-index:252353536" coordsize="6613,2157" o:spid="_x0000_s1026" w14:anchorId="21586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Pr="004F7231" w:rsidR="00E27F2C" w14:paraId="66DA4CF7" w14:textId="77777777">
        <w:trPr>
          <w:trHeight w:val="1063"/>
          <w:jc w:val="center"/>
        </w:trPr>
        <w:tc>
          <w:tcPr>
            <w:tcW w:w="6655" w:type="dxa"/>
            <w:tcBorders>
              <w:top w:val="nil"/>
              <w:bottom w:val="nil"/>
              <w:right w:val="nil"/>
            </w:tcBorders>
          </w:tcPr>
          <w:p w:rsidRPr="008D31E3" w:rsidR="00E27F2C" w:rsidRDefault="00E27F2C" w14:paraId="49296DD8" w14:textId="77777777">
            <w:pPr>
              <w:tabs>
                <w:tab w:val="right" w:leader="dot" w:pos="6444"/>
              </w:tabs>
              <w:suppressAutoHyphens/>
              <w:rPr>
                <w:rFonts w:eastAsia="Arial Narrow" w:cstheme="minorHAnsi"/>
                <w:szCs w:val="20"/>
                <w:lang w:val="fr-FR"/>
              </w:rPr>
            </w:pPr>
          </w:p>
          <w:p w:rsidRPr="008D31E3" w:rsidR="00E27F2C" w:rsidRDefault="00E27F2C" w14:paraId="5567D906" w14:textId="77777777">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COORDONNÉES GPS DE LA STRUCTURE SANITAIRE</w:t>
            </w:r>
            <w:r w:rsidRPr="008D31E3">
              <w:rPr>
                <w:rFonts w:eastAsia="Arial Narrow" w:cstheme="minorHAnsi"/>
                <w:szCs w:val="20"/>
                <w:lang w:val="fr-FR"/>
              </w:rPr>
              <w:tab/>
            </w:r>
          </w:p>
          <w:p w:rsidRPr="008D31E3" w:rsidR="00E27F2C" w:rsidRDefault="00E27F2C" w14:paraId="0BFDA80E" w14:textId="77777777">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rsidRPr="008D31E3" w:rsidR="00E27F2C" w:rsidRDefault="00E27F2C" w14:paraId="1D24D1A4" w14:textId="77777777">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3" behindDoc="0" locked="0" layoutInCell="1" allowOverlap="1" wp14:anchorId="11DA8C5C" wp14:editId="08477107">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AEE5006">
                    <v:rect id="Rectangle 221" style="position:absolute;margin-left:105.2pt;margin-top:3.9pt;width:82.2pt;height:14.9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6C37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8D31E3">
              <w:rPr>
                <w:rFonts w:eastAsia="Arial Narrow" w:cstheme="minorHAnsi"/>
                <w:szCs w:val="20"/>
                <w:lang w:val="fr-FR"/>
              </w:rPr>
              <w:t>LATITUDE</w:t>
            </w:r>
          </w:p>
          <w:p w:rsidRPr="008D31E3" w:rsidR="00E27F2C" w:rsidRDefault="00E27F2C" w14:paraId="288B4F08" w14:textId="77777777">
            <w:pPr>
              <w:tabs>
                <w:tab w:val="right" w:leader="dot" w:pos="3623"/>
                <w:tab w:val="right" w:leader="dot" w:pos="6444"/>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4" behindDoc="0" locked="0" layoutInCell="1" allowOverlap="1" wp14:anchorId="37C7D796" wp14:editId="08A65842">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0CFD5BF0">
                    <v:rect id="Rectangle 221" style="position:absolute;margin-left:104.6pt;margin-top:10.6pt;width:82.15pt;height:14.9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6E17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rsidRPr="008D31E3" w:rsidR="00E27F2C" w:rsidRDefault="00E27F2C" w14:paraId="0363A034" w14:textId="77777777">
            <w:pPr>
              <w:tabs>
                <w:tab w:val="right" w:leader="dot" w:pos="3623"/>
                <w:tab w:val="right" w:leader="dot" w:pos="6444"/>
              </w:tabs>
              <w:suppressAutoHyphens/>
              <w:rPr>
                <w:rFonts w:eastAsia="Arial Narrow" w:cstheme="minorHAnsi"/>
                <w:szCs w:val="20"/>
                <w:lang w:val="fr-FR"/>
              </w:rPr>
            </w:pPr>
            <w:r w:rsidRPr="008D31E3">
              <w:rPr>
                <w:rFonts w:eastAsia="Arial Narrow" w:cstheme="minorHAnsi"/>
                <w:szCs w:val="20"/>
                <w:lang w:val="fr-FR"/>
              </w:rPr>
              <w:t>LONGITUDE</w:t>
            </w:r>
          </w:p>
          <w:p w:rsidRPr="008D31E3" w:rsidR="00E27F2C" w:rsidRDefault="00E27F2C" w14:paraId="2005AA82" w14:textId="77777777">
            <w:pPr>
              <w:tabs>
                <w:tab w:val="left" w:pos="491"/>
              </w:tabs>
              <w:suppressAutoHyphens/>
              <w:rPr>
                <w:rFonts w:eastAsia="Arial Narrow" w:cstheme="minorHAnsi"/>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25" behindDoc="0" locked="0" layoutInCell="1" allowOverlap="1" wp14:anchorId="70948961" wp14:editId="0D67514B">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478796D">
                    <v:rect id="Rectangle 221" style="position:absolute;margin-left:104.45pt;margin-top:5.15pt;width:82.2pt;height:14.9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19215A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rsidRPr="008D31E3" w:rsidR="00E27F2C" w:rsidRDefault="00E27F2C" w14:paraId="146AF8DF" w14:textId="77777777">
            <w:pPr>
              <w:tabs>
                <w:tab w:val="left" w:pos="491"/>
              </w:tabs>
              <w:suppressAutoHyphens/>
              <w:rPr>
                <w:rFonts w:cstheme="minorHAnsi"/>
                <w:bCs/>
                <w:szCs w:val="20"/>
                <w:rtl/>
                <w:cs/>
                <w:lang w:val="fr-FR"/>
              </w:rPr>
            </w:pPr>
            <w:r w:rsidRPr="008D31E3">
              <w:rPr>
                <w:rFonts w:eastAsia="Arial Narrow" w:cstheme="minorHAnsi"/>
                <w:szCs w:val="20"/>
                <w:lang w:val="fr-FR"/>
              </w:rPr>
              <w:t>ALTITUDE</w:t>
            </w:r>
          </w:p>
        </w:tc>
      </w:tr>
      <w:tr w:rsidRPr="004F7231" w:rsidR="00E27F2C" w14:paraId="7576F0DE" w14:textId="77777777">
        <w:trPr>
          <w:trHeight w:val="288"/>
          <w:jc w:val="center"/>
        </w:trPr>
        <w:tc>
          <w:tcPr>
            <w:tcW w:w="6655" w:type="dxa"/>
            <w:tcBorders>
              <w:top w:val="nil"/>
              <w:bottom w:val="single" w:color="auto" w:sz="4" w:space="0"/>
              <w:right w:val="nil"/>
            </w:tcBorders>
          </w:tcPr>
          <w:p w:rsidRPr="008D31E3" w:rsidR="00E27F2C" w:rsidRDefault="00E27F2C" w14:paraId="5FC78448" w14:textId="77777777">
            <w:pPr>
              <w:tabs>
                <w:tab w:val="right" w:leader="dot" w:pos="6444"/>
              </w:tabs>
              <w:suppressAutoHyphens/>
              <w:rPr>
                <w:rFonts w:cstheme="minorHAnsi"/>
                <w:szCs w:val="20"/>
                <w:lang w:val="fr-FR" w:bidi="hi-IN"/>
              </w:rPr>
            </w:pPr>
          </w:p>
        </w:tc>
        <w:tc>
          <w:tcPr>
            <w:tcW w:w="3960" w:type="dxa"/>
            <w:tcBorders>
              <w:top w:val="nil"/>
              <w:left w:val="nil"/>
              <w:bottom w:val="single" w:color="auto" w:sz="4" w:space="0"/>
            </w:tcBorders>
          </w:tcPr>
          <w:p w:rsidRPr="008D31E3" w:rsidR="00E27F2C" w:rsidRDefault="00E27F2C" w14:paraId="042AB539" w14:textId="77777777">
            <w:pPr>
              <w:suppressAutoHyphens/>
              <w:ind w:left="252"/>
              <w:rPr>
                <w:rFonts w:cstheme="minorHAnsi"/>
                <w:bCs/>
                <w:noProof/>
                <w:szCs w:val="20"/>
                <w:cs/>
                <w:lang w:val="fr-FR" w:eastAsia="en-IN" w:bidi="hi-IN"/>
              </w:rPr>
            </w:pPr>
          </w:p>
        </w:tc>
      </w:tr>
    </w:tbl>
    <w:p w:rsidRPr="008D31E3" w:rsidR="00E27F2C" w:rsidP="00E27F2C" w:rsidRDefault="00E27F2C" w14:paraId="6F037872" w14:textId="77777777">
      <w:pPr>
        <w:rPr>
          <w:rFonts w:cstheme="minorHAnsi"/>
          <w:sz w:val="20"/>
          <w:szCs w:val="20"/>
          <w:lang w:val="fr-FR" w:bidi="hi-IN"/>
        </w:rPr>
      </w:pPr>
    </w:p>
    <w:p w:rsidRPr="008D31E3" w:rsidR="00E27F2C" w:rsidP="00E27F2C" w:rsidRDefault="00E27F2C" w14:paraId="73309ABB" w14:textId="77777777">
      <w:pPr>
        <w:rPr>
          <w:rFonts w:cstheme="minorHAnsi"/>
          <w:sz w:val="20"/>
          <w:szCs w:val="20"/>
          <w:lang w:val="fr-FR" w:bidi="hi-IN"/>
        </w:rPr>
      </w:pPr>
    </w:p>
    <w:tbl>
      <w:tblPr>
        <w:tblStyle w:val="Grilledutableau"/>
        <w:tblW w:w="10925" w:type="dxa"/>
        <w:tblInd w:w="-431"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2278"/>
        <w:gridCol w:w="2977"/>
        <w:gridCol w:w="2835"/>
        <w:gridCol w:w="2835"/>
      </w:tblGrid>
      <w:tr w:rsidRPr="004F7231" w:rsidR="00E27F2C" w14:paraId="48CF276D" w14:textId="77777777">
        <w:tc>
          <w:tcPr>
            <w:tcW w:w="10925" w:type="dxa"/>
            <w:gridSpan w:val="4"/>
            <w:tcBorders>
              <w:top w:val="single" w:color="auto" w:sz="4" w:space="0"/>
              <w:left w:val="single" w:color="auto" w:sz="4" w:space="0"/>
              <w:bottom w:val="single" w:color="auto" w:sz="4" w:space="0"/>
              <w:right w:val="single" w:color="auto" w:sz="4" w:space="0"/>
            </w:tcBorders>
          </w:tcPr>
          <w:p w:rsidRPr="008D31E3" w:rsidR="00E27F2C" w:rsidRDefault="00E27F2C" w14:paraId="2AACF8BD" w14:textId="77777777">
            <w:pPr>
              <w:jc w:val="center"/>
              <w:rPr>
                <w:rFonts w:cstheme="minorHAnsi"/>
                <w:b/>
                <w:bCs/>
                <w:szCs w:val="20"/>
                <w:lang w:val="fr-FR"/>
              </w:rPr>
            </w:pPr>
            <w:r w:rsidRPr="008D31E3">
              <w:rPr>
                <w:rFonts w:cstheme="minorHAnsi"/>
                <w:b/>
                <w:bCs/>
                <w:szCs w:val="20"/>
                <w:lang w:val="fr-FR"/>
              </w:rPr>
              <w:t>VISITES DE L'ENQUÊTEUR</w:t>
            </w:r>
          </w:p>
        </w:tc>
      </w:tr>
      <w:tr w:rsidRPr="004F7231" w:rsidR="00E27F2C" w14:paraId="4F8EF7CE" w14:textId="77777777">
        <w:tc>
          <w:tcPr>
            <w:tcW w:w="2278" w:type="dxa"/>
            <w:tcBorders>
              <w:top w:val="single" w:color="auto" w:sz="4" w:space="0"/>
              <w:left w:val="single" w:color="auto" w:sz="4" w:space="0"/>
              <w:bottom w:val="single" w:color="auto" w:sz="4" w:space="0"/>
              <w:right w:val="single" w:color="auto" w:sz="4" w:space="0"/>
            </w:tcBorders>
          </w:tcPr>
          <w:p w:rsidRPr="008D31E3" w:rsidR="00E27F2C" w:rsidRDefault="00E27F2C" w14:paraId="4E28665A" w14:textId="77777777">
            <w:pPr>
              <w:rPr>
                <w:rFonts w:cstheme="minorHAnsi"/>
                <w:szCs w:val="20"/>
                <w:lang w:val="fr-FR"/>
              </w:rPr>
            </w:pPr>
          </w:p>
        </w:tc>
        <w:tc>
          <w:tcPr>
            <w:tcW w:w="2977" w:type="dxa"/>
            <w:tcBorders>
              <w:top w:val="single" w:color="auto" w:sz="4" w:space="0"/>
              <w:left w:val="single" w:color="auto" w:sz="4" w:space="0"/>
              <w:bottom w:val="single" w:color="auto" w:sz="4" w:space="0"/>
              <w:right w:val="single" w:color="auto" w:sz="4" w:space="0"/>
            </w:tcBorders>
          </w:tcPr>
          <w:p w:rsidRPr="008D31E3" w:rsidR="00E27F2C" w:rsidRDefault="00E27F2C" w14:paraId="7EEB57CB" w14:textId="77777777">
            <w:pPr>
              <w:rPr>
                <w:rFonts w:cstheme="minorHAnsi"/>
                <w:b/>
                <w:bCs/>
                <w:szCs w:val="20"/>
                <w:lang w:val="fr-FR"/>
              </w:rPr>
            </w:pPr>
            <w:r w:rsidRPr="008D31E3">
              <w:rPr>
                <w:rFonts w:cstheme="minorHAnsi"/>
                <w:b/>
                <w:bCs/>
                <w:szCs w:val="20"/>
                <w:lang w:val="fr-FR"/>
              </w:rPr>
              <w:t>1</w:t>
            </w:r>
          </w:p>
        </w:tc>
        <w:tc>
          <w:tcPr>
            <w:tcW w:w="2835" w:type="dxa"/>
            <w:tcBorders>
              <w:top w:val="single" w:color="auto" w:sz="4" w:space="0"/>
              <w:left w:val="single" w:color="auto" w:sz="4" w:space="0"/>
              <w:bottom w:val="single" w:color="auto" w:sz="4" w:space="0"/>
              <w:right w:val="single" w:color="auto" w:sz="4" w:space="0"/>
            </w:tcBorders>
          </w:tcPr>
          <w:p w:rsidRPr="008D31E3" w:rsidR="00E27F2C" w:rsidRDefault="00E27F2C" w14:paraId="2594036E" w14:textId="77777777">
            <w:pPr>
              <w:rPr>
                <w:rFonts w:cstheme="minorHAnsi"/>
                <w:b/>
                <w:bCs/>
                <w:szCs w:val="20"/>
                <w:lang w:val="fr-FR"/>
              </w:rPr>
            </w:pPr>
            <w:r w:rsidRPr="008D31E3">
              <w:rPr>
                <w:rFonts w:cstheme="minorHAnsi"/>
                <w:b/>
                <w:bCs/>
                <w:szCs w:val="20"/>
                <w:lang w:val="fr-FR"/>
              </w:rPr>
              <w:t>2</w:t>
            </w:r>
          </w:p>
        </w:tc>
        <w:tc>
          <w:tcPr>
            <w:tcW w:w="2835" w:type="dxa"/>
            <w:tcBorders>
              <w:top w:val="single" w:color="auto" w:sz="4" w:space="0"/>
              <w:left w:val="single" w:color="auto" w:sz="4" w:space="0"/>
              <w:bottom w:val="single" w:color="auto" w:sz="4" w:space="0"/>
              <w:right w:val="single" w:color="auto" w:sz="4" w:space="0"/>
            </w:tcBorders>
          </w:tcPr>
          <w:p w:rsidRPr="008D31E3" w:rsidR="00E27F2C" w:rsidRDefault="00E27F2C" w14:paraId="3A545007" w14:textId="77777777">
            <w:pPr>
              <w:rPr>
                <w:rFonts w:cstheme="minorHAnsi"/>
                <w:b/>
                <w:bCs/>
                <w:szCs w:val="20"/>
                <w:lang w:val="fr-FR"/>
              </w:rPr>
            </w:pPr>
            <w:r w:rsidRPr="008D31E3">
              <w:rPr>
                <w:rFonts w:cstheme="minorHAnsi"/>
                <w:b/>
                <w:bCs/>
                <w:szCs w:val="20"/>
                <w:lang w:val="fr-FR"/>
              </w:rPr>
              <w:t>VISITES FINALES</w:t>
            </w:r>
          </w:p>
        </w:tc>
      </w:tr>
      <w:tr w:rsidRPr="004F7231" w:rsidR="00E27F2C" w14:paraId="362FBDE1" w14:textId="77777777">
        <w:trPr>
          <w:trHeight w:val="3144"/>
        </w:trPr>
        <w:tc>
          <w:tcPr>
            <w:tcW w:w="2278" w:type="dxa"/>
            <w:tcBorders>
              <w:top w:val="single" w:color="auto" w:sz="4" w:space="0"/>
              <w:left w:val="single" w:color="auto" w:sz="4" w:space="0"/>
              <w:bottom w:val="single" w:color="auto" w:sz="4" w:space="0"/>
              <w:right w:val="single" w:color="auto" w:sz="4" w:space="0"/>
            </w:tcBorders>
          </w:tcPr>
          <w:p w:rsidRPr="008D31E3" w:rsidR="00E27F2C" w:rsidRDefault="00E27F2C" w14:paraId="3AC57CD1" w14:textId="77777777">
            <w:pPr>
              <w:rPr>
                <w:rFonts w:cstheme="minorHAnsi"/>
                <w:szCs w:val="20"/>
                <w:lang w:val="fr-FR"/>
              </w:rPr>
            </w:pPr>
          </w:p>
          <w:p w:rsidRPr="008D31E3" w:rsidR="00E27F2C" w:rsidRDefault="00E27F2C" w14:paraId="455235BE" w14:textId="77777777">
            <w:pPr>
              <w:rPr>
                <w:rFonts w:cstheme="minorHAnsi"/>
                <w:szCs w:val="20"/>
                <w:lang w:val="fr-FR"/>
              </w:rPr>
            </w:pPr>
            <w:r w:rsidRPr="008D31E3">
              <w:rPr>
                <w:rFonts w:cstheme="minorHAnsi"/>
                <w:szCs w:val="20"/>
                <w:lang w:val="fr-FR"/>
              </w:rPr>
              <w:t>DATE</w:t>
            </w:r>
          </w:p>
          <w:p w:rsidRPr="008D31E3" w:rsidR="00E27F2C" w:rsidRDefault="00E27F2C" w14:paraId="7DE48F5D" w14:textId="77777777">
            <w:pPr>
              <w:rPr>
                <w:rFonts w:cstheme="minorHAnsi"/>
                <w:szCs w:val="20"/>
                <w:lang w:val="fr-FR"/>
              </w:rPr>
            </w:pPr>
          </w:p>
          <w:p w:rsidRPr="008D31E3" w:rsidR="00E27F2C" w:rsidRDefault="00E27F2C" w14:paraId="445CDEB7" w14:textId="77777777">
            <w:pPr>
              <w:rPr>
                <w:rFonts w:cstheme="minorHAnsi"/>
                <w:szCs w:val="20"/>
                <w:lang w:val="fr-FR"/>
              </w:rPr>
            </w:pPr>
          </w:p>
          <w:p w:rsidRPr="008D31E3" w:rsidR="00E27F2C" w:rsidRDefault="00E27F2C" w14:paraId="39D8FD1B" w14:textId="77777777">
            <w:pPr>
              <w:pStyle w:val="Titre"/>
              <w:ind w:left="142" w:hanging="120"/>
              <w:jc w:val="left"/>
              <w:rPr>
                <w:rFonts w:asciiTheme="minorHAnsi" w:hAnsiTheme="minorHAnsi" w:cstheme="minorHAnsi"/>
                <w:b w:val="0"/>
                <w:bCs/>
                <w:sz w:val="20"/>
                <w:lang w:val="fr-FR"/>
              </w:rPr>
            </w:pPr>
          </w:p>
          <w:p w:rsidRPr="008D31E3" w:rsidR="00E27F2C" w:rsidRDefault="00E27F2C" w14:paraId="5472BA7E" w14:textId="77777777">
            <w:pPr>
              <w:pStyle w:val="Titre"/>
              <w:ind w:left="142" w:hanging="120"/>
              <w:jc w:val="left"/>
              <w:rPr>
                <w:rFonts w:asciiTheme="minorHAnsi" w:hAnsiTheme="minorHAnsi" w:cstheme="minorHAnsi"/>
                <w:b w:val="0"/>
                <w:bCs/>
                <w:sz w:val="20"/>
                <w:lang w:val="fr-FR"/>
              </w:rPr>
            </w:pPr>
          </w:p>
          <w:p w:rsidRPr="008D31E3" w:rsidR="00E27F2C" w:rsidRDefault="00E27F2C" w14:paraId="50694AC4" w14:textId="77777777">
            <w:pPr>
              <w:rPr>
                <w:rFonts w:eastAsia="Times New Roman" w:cstheme="minorHAnsi"/>
                <w:bCs/>
                <w:szCs w:val="20"/>
                <w:lang w:val="fr-FR"/>
              </w:rPr>
            </w:pPr>
            <w:r w:rsidRPr="008D31E3">
              <w:rPr>
                <w:rFonts w:eastAsia="Times New Roman" w:cstheme="minorHAnsi"/>
                <w:bCs/>
                <w:szCs w:val="20"/>
                <w:lang w:val="fr-FR"/>
              </w:rPr>
              <w:t>CODE DE L'ENQUÊTEUR</w:t>
            </w:r>
          </w:p>
          <w:p w:rsidRPr="008D31E3" w:rsidR="00E27F2C" w:rsidRDefault="00E27F2C" w14:paraId="7266169E" w14:textId="77777777">
            <w:pPr>
              <w:rPr>
                <w:rFonts w:cstheme="minorHAnsi"/>
                <w:szCs w:val="20"/>
                <w:lang w:val="fr-FR"/>
              </w:rPr>
            </w:pPr>
          </w:p>
          <w:p w:rsidRPr="008D31E3" w:rsidR="00E27F2C" w:rsidRDefault="00E27F2C" w14:paraId="517EAE4C" w14:textId="77777777">
            <w:pPr>
              <w:rPr>
                <w:rFonts w:cstheme="minorHAnsi"/>
                <w:szCs w:val="20"/>
                <w:lang w:val="fr-FR"/>
              </w:rPr>
            </w:pPr>
            <w:r w:rsidRPr="008D31E3">
              <w:rPr>
                <w:rFonts w:cstheme="minorHAnsi"/>
                <w:szCs w:val="20"/>
                <w:lang w:val="fr-FR"/>
              </w:rPr>
              <w:t>RÉSULTAT*</w:t>
            </w:r>
          </w:p>
          <w:p w:rsidRPr="008D31E3" w:rsidR="00E27F2C" w:rsidRDefault="00E27F2C" w14:paraId="03F1800A" w14:textId="77777777">
            <w:pPr>
              <w:rPr>
                <w:rFonts w:cstheme="minorHAnsi"/>
                <w:szCs w:val="20"/>
                <w:lang w:val="fr-FR"/>
              </w:rPr>
            </w:pPr>
          </w:p>
          <w:p w:rsidRPr="008D31E3" w:rsidR="00E27F2C" w:rsidRDefault="00E27F2C" w14:paraId="62C9BEB8" w14:textId="77777777">
            <w:pPr>
              <w:rPr>
                <w:rFonts w:cstheme="minorHAnsi"/>
                <w:szCs w:val="20"/>
                <w:lang w:val="fr-FR"/>
              </w:rPr>
            </w:pPr>
            <w:r w:rsidRPr="008D31E3">
              <w:rPr>
                <w:rFonts w:cstheme="minorHAnsi"/>
                <w:szCs w:val="20"/>
                <w:lang w:val="fr-FR"/>
              </w:rPr>
              <w:t>TEMPS PASSÉ</w:t>
            </w:r>
          </w:p>
        </w:tc>
        <w:tc>
          <w:tcPr>
            <w:tcW w:w="2977" w:type="dxa"/>
            <w:tcBorders>
              <w:top w:val="single" w:color="auto" w:sz="4" w:space="0"/>
              <w:left w:val="single" w:color="auto" w:sz="4" w:space="0"/>
              <w:bottom w:val="single" w:color="auto" w:sz="4" w:space="0"/>
              <w:right w:val="single" w:color="auto" w:sz="4" w:space="0"/>
            </w:tcBorders>
          </w:tcPr>
          <w:p w:rsidRPr="008D31E3" w:rsidR="00E27F2C" w:rsidRDefault="00E27F2C" w14:paraId="70A696CC" w14:textId="77777777">
            <w:pPr>
              <w:rPr>
                <w:rFonts w:cstheme="minorHAnsi"/>
                <w:szCs w:val="20"/>
                <w:lang w:val="fr-FR"/>
              </w:rPr>
            </w:pPr>
          </w:p>
          <w:p w:rsidRPr="008D31E3" w:rsidR="00E27F2C" w:rsidRDefault="00E27F2C" w14:paraId="41F3F6E9"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26" behindDoc="0" locked="0" layoutInCell="1" allowOverlap="1" wp14:anchorId="4FA651E2" wp14:editId="3AA02850">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w16du="http://schemas.microsoft.com/office/word/2023/wordml/word16du">
                  <w:pict w14:anchorId="42F1702C">
                    <v:group id="Group 4176" style="position:absolute;margin-left:50.45pt;margin-top:3.25pt;width:67pt;height:79.05pt;z-index:252336128;mso-width-relative:margin" coordsize="9163,10044" o:spid="_x0000_s1026" w14:anchorId="4259B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8D31E3">
              <w:rPr>
                <w:rFonts w:cstheme="minorHAnsi"/>
                <w:szCs w:val="20"/>
                <w:lang w:val="fr-FR"/>
              </w:rPr>
              <w:t>JOUR</w:t>
            </w:r>
          </w:p>
          <w:p w:rsidRPr="008D31E3" w:rsidR="00E27F2C" w:rsidRDefault="00E27F2C" w14:paraId="47542A93" w14:textId="77777777">
            <w:pPr>
              <w:rPr>
                <w:rFonts w:cstheme="minorHAnsi"/>
                <w:szCs w:val="20"/>
                <w:lang w:val="fr-FR"/>
              </w:rPr>
            </w:pPr>
          </w:p>
          <w:p w:rsidRPr="008D31E3" w:rsidR="00E27F2C" w:rsidRDefault="00E27F2C" w14:paraId="02F232C1" w14:textId="77777777">
            <w:pPr>
              <w:rPr>
                <w:rFonts w:cstheme="minorHAnsi"/>
                <w:szCs w:val="20"/>
                <w:lang w:val="fr-FR"/>
              </w:rPr>
            </w:pPr>
            <w:r w:rsidRPr="008D31E3">
              <w:rPr>
                <w:rFonts w:cstheme="minorHAnsi"/>
                <w:szCs w:val="20"/>
                <w:lang w:val="fr-FR"/>
              </w:rPr>
              <w:t>MOIS</w:t>
            </w:r>
          </w:p>
          <w:p w:rsidRPr="008D31E3" w:rsidR="00E27F2C" w:rsidRDefault="00E27F2C" w14:paraId="2091D86D" w14:textId="77777777">
            <w:pPr>
              <w:rPr>
                <w:rFonts w:cstheme="minorHAnsi"/>
                <w:szCs w:val="20"/>
                <w:lang w:val="fr-FR"/>
              </w:rPr>
            </w:pPr>
          </w:p>
          <w:p w:rsidRPr="008D31E3" w:rsidR="00E27F2C" w:rsidRDefault="00E27F2C" w14:paraId="16289DED" w14:textId="77777777">
            <w:pPr>
              <w:rPr>
                <w:rFonts w:cstheme="minorHAnsi"/>
                <w:szCs w:val="20"/>
                <w:lang w:val="fr-FR"/>
              </w:rPr>
            </w:pPr>
            <w:r w:rsidRPr="008D31E3">
              <w:rPr>
                <w:rFonts w:cstheme="minorHAnsi"/>
                <w:szCs w:val="20"/>
                <w:lang w:val="fr-FR"/>
              </w:rPr>
              <w:t>ANNEE</w:t>
            </w:r>
          </w:p>
          <w:p w:rsidRPr="008D31E3" w:rsidR="00E27F2C" w:rsidRDefault="00E27F2C" w14:paraId="2F3F4CCA" w14:textId="77777777">
            <w:pPr>
              <w:rPr>
                <w:rFonts w:cstheme="minorHAnsi"/>
                <w:szCs w:val="20"/>
                <w:lang w:val="fr-FR"/>
              </w:rPr>
            </w:pPr>
          </w:p>
          <w:p w:rsidRPr="008D31E3" w:rsidR="00E27F2C" w:rsidRDefault="00E27F2C" w14:paraId="2A71A3FF" w14:textId="77777777">
            <w:pPr>
              <w:rPr>
                <w:rFonts w:cstheme="minorHAnsi"/>
                <w:szCs w:val="20"/>
                <w:lang w:val="fr-FR"/>
              </w:rPr>
            </w:pPr>
            <w:r w:rsidRPr="008D31E3">
              <w:rPr>
                <w:rFonts w:cstheme="minorHAnsi"/>
                <w:szCs w:val="20"/>
                <w:lang w:val="fr-FR"/>
              </w:rPr>
              <w:t>CODE</w:t>
            </w:r>
          </w:p>
          <w:p w:rsidRPr="008D31E3" w:rsidR="00E27F2C" w:rsidRDefault="00E27F2C" w14:paraId="64AD3378" w14:textId="77777777">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27" behindDoc="0" locked="0" layoutInCell="1" allowOverlap="1" wp14:anchorId="2D375D68" wp14:editId="4007182D">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2CA5B7C">
                    <v:rect id="Rectangle 175" style="position:absolute;margin-left:96.9pt;margin-top:7.55pt;width:18pt;height:19.85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829AF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rsidRPr="008D31E3" w:rsidR="00E27F2C" w:rsidRDefault="00E27F2C" w14:paraId="639C6785" w14:textId="77777777">
            <w:pPr>
              <w:rPr>
                <w:rFonts w:cstheme="minorHAnsi"/>
                <w:szCs w:val="20"/>
                <w:lang w:val="fr-FR"/>
              </w:rPr>
            </w:pPr>
            <w:r w:rsidRPr="008D31E3">
              <w:rPr>
                <w:rFonts w:cstheme="minorHAnsi"/>
                <w:szCs w:val="20"/>
                <w:lang w:val="fr-FR"/>
              </w:rPr>
              <w:t>RESULTAT DU CODE</w:t>
            </w:r>
          </w:p>
          <w:p w:rsidRPr="008D31E3" w:rsidR="00E27F2C" w:rsidRDefault="00E27F2C" w14:paraId="023C4CDC" w14:textId="77777777">
            <w:pPr>
              <w:rPr>
                <w:rFonts w:cstheme="minorHAnsi"/>
                <w:szCs w:val="20"/>
                <w:lang w:val="fr-FR"/>
              </w:rPr>
            </w:pPr>
          </w:p>
          <w:p w:rsidRPr="008D31E3" w:rsidR="00E27F2C" w:rsidRDefault="00E27F2C" w14:paraId="5E5D4AD8" w14:textId="77777777">
            <w:pPr>
              <w:rPr>
                <w:rFonts w:cstheme="minorHAnsi"/>
                <w:szCs w:val="20"/>
                <w:lang w:val="fr-FR"/>
              </w:rPr>
            </w:pPr>
          </w:p>
          <w:p w:rsidRPr="008D31E3" w:rsidR="00894A6C" w:rsidRDefault="00E27F2C" w14:paraId="5B3983FC"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29" behindDoc="0" locked="0" layoutInCell="1" allowOverlap="1" wp14:anchorId="6B37556E" wp14:editId="44D54A0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w16du="http://schemas.microsoft.com/office/word/2023/wordml/word16du">
                  <w:pict w14:anchorId="790662B8">
                    <v:group id="Group 4303" style="position:absolute;margin-left:97.25pt;margin-top:2.65pt;width:36pt;height:11.65pt;z-index:252339200;mso-height-relative:margin" coordsize="457200,197224" o:spid="_x0000_s1026" w14:anchorId="1B3F44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28" behindDoc="0" locked="0" layoutInCell="1" allowOverlap="1" wp14:anchorId="4586E6E8" wp14:editId="63553ABB">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w16du="http://schemas.microsoft.com/office/word/2023/wordml/word16du">
                  <w:pict w14:anchorId="41F1D537">
                    <v:rect id="Rectangle 175" style="position:absolute;margin-left:62.5pt;margin-top:2.65pt;width:18pt;height:11.6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394D0C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rsidRPr="008D31E3" w:rsidR="00E27F2C" w:rsidRDefault="00894A6C" w14:paraId="3C0D1FC8" w14:textId="2B2632EE">
            <w:pPr>
              <w:rPr>
                <w:rFonts w:cstheme="minorHAnsi"/>
                <w:szCs w:val="20"/>
                <w:lang w:val="fr-FR"/>
              </w:rPr>
            </w:pPr>
            <w:r w:rsidRPr="008D31E3">
              <w:rPr>
                <w:rFonts w:cstheme="minorHAnsi"/>
                <w:szCs w:val="20"/>
                <w:lang w:val="fr-FR"/>
              </w:rPr>
              <w:t xml:space="preserve">                             </w:t>
            </w:r>
            <w:r w:rsidRPr="008D31E3" w:rsidR="00E27F2C">
              <w:rPr>
                <w:rFonts w:cstheme="minorHAnsi"/>
                <w:szCs w:val="20"/>
                <w:lang w:val="fr-FR"/>
              </w:rPr>
              <w:t>HR              MIN</w:t>
            </w:r>
          </w:p>
        </w:tc>
        <w:tc>
          <w:tcPr>
            <w:tcW w:w="2835" w:type="dxa"/>
            <w:tcBorders>
              <w:top w:val="single" w:color="auto" w:sz="4" w:space="0"/>
              <w:left w:val="single" w:color="auto" w:sz="4" w:space="0"/>
              <w:bottom w:val="single" w:color="auto" w:sz="4" w:space="0"/>
              <w:right w:val="single" w:color="auto" w:sz="4" w:space="0"/>
            </w:tcBorders>
          </w:tcPr>
          <w:p w:rsidRPr="008D31E3" w:rsidR="00E27F2C" w:rsidRDefault="00E27F2C" w14:paraId="5E8907EF" w14:textId="77777777">
            <w:pPr>
              <w:rPr>
                <w:rFonts w:cstheme="minorHAnsi"/>
                <w:szCs w:val="20"/>
                <w:lang w:val="fr-FR"/>
              </w:rPr>
            </w:pPr>
          </w:p>
          <w:p w:rsidRPr="008D31E3" w:rsidR="00E27F2C" w:rsidRDefault="00E27F2C" w14:paraId="4A023237"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0" behindDoc="0" locked="0" layoutInCell="1" allowOverlap="1" wp14:anchorId="57BAF9B7" wp14:editId="3B0ABCE5">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w16du="http://schemas.microsoft.com/office/word/2023/wordml/word16du">
                  <w:pict w14:anchorId="34B566C9">
                    <v:group id="Group 9" style="position:absolute;margin-left:50.45pt;margin-top:3.25pt;width:67pt;height:79.05pt;z-index:252340224;mso-width-relative:margin" coordsize="9163,10044" o:spid="_x0000_s1026" w14:anchorId="463E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8D31E3">
              <w:rPr>
                <w:rFonts w:cstheme="minorHAnsi"/>
                <w:szCs w:val="20"/>
                <w:lang w:val="fr-FR"/>
              </w:rPr>
              <w:t>JOUR</w:t>
            </w:r>
          </w:p>
          <w:p w:rsidRPr="008D31E3" w:rsidR="00E27F2C" w:rsidRDefault="00E27F2C" w14:paraId="514D5261" w14:textId="77777777">
            <w:pPr>
              <w:rPr>
                <w:rFonts w:cstheme="minorHAnsi"/>
                <w:szCs w:val="20"/>
                <w:lang w:val="fr-FR"/>
              </w:rPr>
            </w:pPr>
          </w:p>
          <w:p w:rsidRPr="008D31E3" w:rsidR="00E27F2C" w:rsidRDefault="00E27F2C" w14:paraId="1E5E2A62" w14:textId="77777777">
            <w:pPr>
              <w:rPr>
                <w:rFonts w:cstheme="minorHAnsi"/>
                <w:szCs w:val="20"/>
                <w:lang w:val="fr-FR"/>
              </w:rPr>
            </w:pPr>
            <w:r w:rsidRPr="008D31E3">
              <w:rPr>
                <w:rFonts w:cstheme="minorHAnsi"/>
                <w:szCs w:val="20"/>
                <w:lang w:val="fr-FR"/>
              </w:rPr>
              <w:t>MOIS</w:t>
            </w:r>
          </w:p>
          <w:p w:rsidRPr="008D31E3" w:rsidR="00E27F2C" w:rsidRDefault="00E27F2C" w14:paraId="1D8CAE98" w14:textId="77777777">
            <w:pPr>
              <w:rPr>
                <w:rFonts w:cstheme="minorHAnsi"/>
                <w:szCs w:val="20"/>
                <w:lang w:val="fr-FR"/>
              </w:rPr>
            </w:pPr>
          </w:p>
          <w:p w:rsidRPr="008D31E3" w:rsidR="00E27F2C" w:rsidRDefault="00E27F2C" w14:paraId="3912D184" w14:textId="77777777">
            <w:pPr>
              <w:rPr>
                <w:rFonts w:cstheme="minorHAnsi"/>
                <w:szCs w:val="20"/>
                <w:lang w:val="fr-FR"/>
              </w:rPr>
            </w:pPr>
            <w:r w:rsidRPr="008D31E3">
              <w:rPr>
                <w:rFonts w:cstheme="minorHAnsi"/>
                <w:szCs w:val="20"/>
                <w:lang w:val="fr-FR"/>
              </w:rPr>
              <w:t>ANNEE</w:t>
            </w:r>
          </w:p>
          <w:p w:rsidRPr="008D31E3" w:rsidR="00E27F2C" w:rsidRDefault="00E27F2C" w14:paraId="21FC75B1" w14:textId="77777777">
            <w:pPr>
              <w:rPr>
                <w:rFonts w:cstheme="minorHAnsi"/>
                <w:szCs w:val="20"/>
                <w:lang w:val="fr-FR"/>
              </w:rPr>
            </w:pPr>
          </w:p>
          <w:p w:rsidRPr="008D31E3" w:rsidR="00E27F2C" w:rsidRDefault="00E27F2C" w14:paraId="6D3BDEBD" w14:textId="77777777">
            <w:pPr>
              <w:rPr>
                <w:rFonts w:cstheme="minorHAnsi"/>
                <w:szCs w:val="20"/>
                <w:lang w:val="fr-FR"/>
              </w:rPr>
            </w:pPr>
            <w:r w:rsidRPr="008D31E3">
              <w:rPr>
                <w:rFonts w:cstheme="minorHAnsi"/>
                <w:szCs w:val="20"/>
                <w:lang w:val="fr-FR"/>
              </w:rPr>
              <w:t>CODE</w:t>
            </w:r>
          </w:p>
          <w:p w:rsidRPr="008D31E3" w:rsidR="00E27F2C" w:rsidRDefault="00E27F2C" w14:paraId="2CDCF7E4" w14:textId="77777777">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31" behindDoc="0" locked="0" layoutInCell="1" allowOverlap="1" wp14:anchorId="25FD67BF" wp14:editId="0581D9F7">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5220D5F">
                    <v:rect id="Rectangle 175" style="position:absolute;margin-left:96.9pt;margin-top:7.55pt;width:18pt;height:19.85pt;z-index:252341248;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7C08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rsidRPr="008D31E3" w:rsidR="00E27F2C" w:rsidRDefault="00E27F2C" w14:paraId="341EA9CA" w14:textId="77777777">
            <w:pPr>
              <w:rPr>
                <w:rFonts w:cstheme="minorHAnsi"/>
                <w:szCs w:val="20"/>
                <w:lang w:val="fr-FR"/>
              </w:rPr>
            </w:pPr>
            <w:r w:rsidRPr="008D31E3">
              <w:rPr>
                <w:rFonts w:cstheme="minorHAnsi"/>
                <w:szCs w:val="20"/>
                <w:lang w:val="fr-FR"/>
              </w:rPr>
              <w:t>RESULTAT DU CODE</w:t>
            </w:r>
          </w:p>
          <w:p w:rsidRPr="008D31E3" w:rsidR="00E27F2C" w:rsidRDefault="00E27F2C" w14:paraId="17647A8F" w14:textId="77777777">
            <w:pPr>
              <w:rPr>
                <w:rFonts w:cstheme="minorHAnsi"/>
                <w:szCs w:val="20"/>
                <w:lang w:val="fr-FR"/>
              </w:rPr>
            </w:pPr>
          </w:p>
          <w:p w:rsidRPr="008D31E3" w:rsidR="00E27F2C" w:rsidRDefault="00E27F2C" w14:paraId="04BE8111" w14:textId="77777777">
            <w:pPr>
              <w:rPr>
                <w:rFonts w:cstheme="minorHAnsi"/>
                <w:szCs w:val="20"/>
                <w:lang w:val="fr-FR"/>
              </w:rPr>
            </w:pPr>
          </w:p>
          <w:p w:rsidRPr="008D31E3" w:rsidR="00894A6C" w:rsidRDefault="00E27F2C" w14:paraId="4F668F5F"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3" behindDoc="0" locked="0" layoutInCell="1" allowOverlap="1" wp14:anchorId="61938875" wp14:editId="73E6E564">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w16du="http://schemas.microsoft.com/office/word/2023/wordml/word16du">
                  <w:pict w14:anchorId="27B261A0">
                    <v:group id="Group 179" style="position:absolute;margin-left:97.25pt;margin-top:2.65pt;width:36pt;height:11.65pt;z-index:252343296;mso-height-relative:margin" coordsize="457200,197224" o:spid="_x0000_s1026" w14:anchorId="1D928A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32" behindDoc="0" locked="0" layoutInCell="1" allowOverlap="1" wp14:anchorId="7BFB14F3" wp14:editId="6A5FB692">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w16du="http://schemas.microsoft.com/office/word/2023/wordml/word16du">
                  <w:pict w14:anchorId="19F92EC3">
                    <v:rect id="Rectangle 175" style="position:absolute;margin-left:62.5pt;margin-top:2.65pt;width:18pt;height:11.6pt;z-index:25234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4CDB8A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rsidRPr="008D31E3" w:rsidR="00E27F2C" w:rsidRDefault="00894A6C" w14:paraId="1B6A16BC" w14:textId="1887FFDC">
            <w:pPr>
              <w:rPr>
                <w:rFonts w:cstheme="minorHAnsi"/>
                <w:szCs w:val="20"/>
                <w:lang w:val="fr-FR"/>
              </w:rPr>
            </w:pPr>
            <w:r w:rsidRPr="008D31E3">
              <w:rPr>
                <w:rFonts w:cstheme="minorHAnsi"/>
                <w:szCs w:val="20"/>
                <w:lang w:val="fr-FR"/>
              </w:rPr>
              <w:t xml:space="preserve">                             </w:t>
            </w:r>
            <w:r w:rsidRPr="008D31E3" w:rsidR="00E27F2C">
              <w:rPr>
                <w:rFonts w:cstheme="minorHAnsi"/>
                <w:szCs w:val="20"/>
                <w:lang w:val="fr-FR"/>
              </w:rPr>
              <w:t xml:space="preserve">HR             MIN </w:t>
            </w:r>
          </w:p>
        </w:tc>
        <w:tc>
          <w:tcPr>
            <w:tcW w:w="2835" w:type="dxa"/>
            <w:tcBorders>
              <w:top w:val="single" w:color="auto" w:sz="4" w:space="0"/>
              <w:left w:val="single" w:color="auto" w:sz="4" w:space="0"/>
              <w:bottom w:val="single" w:color="auto" w:sz="4" w:space="0"/>
              <w:right w:val="single" w:color="auto" w:sz="4" w:space="0"/>
            </w:tcBorders>
          </w:tcPr>
          <w:p w:rsidRPr="008D31E3" w:rsidR="00E27F2C" w:rsidRDefault="00E27F2C" w14:paraId="4FF6EE8E" w14:textId="77777777">
            <w:pPr>
              <w:rPr>
                <w:rFonts w:cstheme="minorHAnsi"/>
                <w:szCs w:val="20"/>
                <w:lang w:val="fr-FR"/>
              </w:rPr>
            </w:pPr>
          </w:p>
          <w:p w:rsidRPr="008D31E3" w:rsidR="00E27F2C" w:rsidRDefault="00E27F2C" w14:paraId="4F2AA9A2"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4" behindDoc="0" locked="0" layoutInCell="1" allowOverlap="1" wp14:anchorId="74EBE876" wp14:editId="1941E683">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rto="http://schemas.microsoft.com/office/word/2006/arto" xmlns:w16du="http://schemas.microsoft.com/office/word/2023/wordml/word16du">
                  <w:pict w14:anchorId="169B72DB">
                    <v:group id="Group 183" style="position:absolute;margin-left:50.45pt;margin-top:3.25pt;width:67pt;height:79.05pt;z-index:252344320;mso-width-relative:margin" coordsize="9163,10044" o:spid="_x0000_s1026" w14:anchorId="777C69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8D31E3">
              <w:rPr>
                <w:rFonts w:cstheme="minorHAnsi"/>
                <w:szCs w:val="20"/>
                <w:lang w:val="fr-FR"/>
              </w:rPr>
              <w:t>JOUR</w:t>
            </w:r>
          </w:p>
          <w:p w:rsidRPr="008D31E3" w:rsidR="00E27F2C" w:rsidRDefault="00E27F2C" w14:paraId="32BA82D8" w14:textId="77777777">
            <w:pPr>
              <w:rPr>
                <w:rFonts w:cstheme="minorHAnsi"/>
                <w:szCs w:val="20"/>
                <w:lang w:val="fr-FR"/>
              </w:rPr>
            </w:pPr>
          </w:p>
          <w:p w:rsidRPr="008D31E3" w:rsidR="00E27F2C" w:rsidRDefault="00E27F2C" w14:paraId="383A6DE3" w14:textId="77777777">
            <w:pPr>
              <w:rPr>
                <w:rFonts w:cstheme="minorHAnsi"/>
                <w:szCs w:val="20"/>
                <w:lang w:val="fr-FR"/>
              </w:rPr>
            </w:pPr>
            <w:r w:rsidRPr="008D31E3">
              <w:rPr>
                <w:rFonts w:cstheme="minorHAnsi"/>
                <w:szCs w:val="20"/>
                <w:lang w:val="fr-FR"/>
              </w:rPr>
              <w:t>MOIS</w:t>
            </w:r>
          </w:p>
          <w:p w:rsidRPr="008D31E3" w:rsidR="00E27F2C" w:rsidRDefault="00E27F2C" w14:paraId="34967A01" w14:textId="77777777">
            <w:pPr>
              <w:rPr>
                <w:rFonts w:cstheme="minorHAnsi"/>
                <w:szCs w:val="20"/>
                <w:lang w:val="fr-FR"/>
              </w:rPr>
            </w:pPr>
          </w:p>
          <w:p w:rsidRPr="008D31E3" w:rsidR="00E27F2C" w:rsidRDefault="00E27F2C" w14:paraId="0BD3385B" w14:textId="77777777">
            <w:pPr>
              <w:rPr>
                <w:rFonts w:cstheme="minorHAnsi"/>
                <w:szCs w:val="20"/>
                <w:lang w:val="fr-FR"/>
              </w:rPr>
            </w:pPr>
            <w:r w:rsidRPr="008D31E3">
              <w:rPr>
                <w:rFonts w:cstheme="minorHAnsi"/>
                <w:szCs w:val="20"/>
                <w:lang w:val="fr-FR"/>
              </w:rPr>
              <w:t>ANNEE</w:t>
            </w:r>
          </w:p>
          <w:p w:rsidRPr="008D31E3" w:rsidR="00E27F2C" w:rsidRDefault="00E27F2C" w14:paraId="4125B32E" w14:textId="77777777">
            <w:pPr>
              <w:rPr>
                <w:rFonts w:cstheme="minorHAnsi"/>
                <w:szCs w:val="20"/>
                <w:lang w:val="fr-FR"/>
              </w:rPr>
            </w:pPr>
          </w:p>
          <w:p w:rsidRPr="008D31E3" w:rsidR="00E27F2C" w:rsidRDefault="00E27F2C" w14:paraId="5E57C76C" w14:textId="77777777">
            <w:pPr>
              <w:rPr>
                <w:rFonts w:cstheme="minorHAnsi"/>
                <w:szCs w:val="20"/>
                <w:lang w:val="fr-FR"/>
              </w:rPr>
            </w:pPr>
            <w:r w:rsidRPr="008D31E3">
              <w:rPr>
                <w:rFonts w:cstheme="minorHAnsi"/>
                <w:szCs w:val="20"/>
                <w:lang w:val="fr-FR"/>
              </w:rPr>
              <w:t>CODE</w:t>
            </w:r>
          </w:p>
          <w:p w:rsidRPr="008D31E3" w:rsidR="00E27F2C" w:rsidRDefault="00E27F2C" w14:paraId="688A60A9" w14:textId="77777777">
            <w:pPr>
              <w:rPr>
                <w:rFonts w:cstheme="minorHAnsi"/>
                <w:szCs w:val="20"/>
                <w:lang w:val="fr-FR"/>
              </w:rPr>
            </w:pPr>
            <w:r w:rsidRPr="004F7231">
              <w:rPr>
                <w:rFonts w:cstheme="minorHAnsi"/>
                <w:noProof/>
                <w:szCs w:val="20"/>
                <w:lang w:val="fr-FR" w:eastAsia="fr-FR"/>
              </w:rPr>
              <mc:AlternateContent>
                <mc:Choice Requires="wps">
                  <w:drawing>
                    <wp:anchor distT="0" distB="0" distL="114300" distR="114300" simplePos="0" relativeHeight="251658335" behindDoc="0" locked="0" layoutInCell="1" allowOverlap="1" wp14:anchorId="1034FBF2" wp14:editId="5BB229E9">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B3DF5C1">
                    <v:rect id="Rectangle 175" style="position:absolute;margin-left:96.9pt;margin-top:7.55pt;width:18pt;height:19.85pt;z-index:252345344;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E643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rsidRPr="008D31E3" w:rsidR="00E27F2C" w:rsidRDefault="00E27F2C" w14:paraId="1FAB18DA" w14:textId="77777777">
            <w:pPr>
              <w:rPr>
                <w:rFonts w:cstheme="minorHAnsi"/>
                <w:szCs w:val="20"/>
                <w:lang w:val="fr-FR"/>
              </w:rPr>
            </w:pPr>
            <w:r w:rsidRPr="008D31E3">
              <w:rPr>
                <w:rFonts w:cstheme="minorHAnsi"/>
                <w:szCs w:val="20"/>
                <w:lang w:val="fr-FR"/>
              </w:rPr>
              <w:t>RESULTAT DU CODE</w:t>
            </w:r>
          </w:p>
          <w:p w:rsidRPr="008D31E3" w:rsidR="00E27F2C" w:rsidRDefault="00E27F2C" w14:paraId="01E5146D" w14:textId="77777777">
            <w:pPr>
              <w:rPr>
                <w:rFonts w:cstheme="minorHAnsi"/>
                <w:szCs w:val="20"/>
                <w:lang w:val="fr-FR"/>
              </w:rPr>
            </w:pPr>
          </w:p>
          <w:p w:rsidRPr="008D31E3" w:rsidR="00E27F2C" w:rsidRDefault="00E27F2C" w14:paraId="4C4D5A09" w14:textId="77777777">
            <w:pPr>
              <w:rPr>
                <w:rFonts w:cstheme="minorHAnsi"/>
                <w:szCs w:val="20"/>
                <w:lang w:val="fr-FR"/>
              </w:rPr>
            </w:pPr>
          </w:p>
          <w:p w:rsidRPr="008D31E3" w:rsidR="00894A6C" w:rsidRDefault="00E27F2C" w14:paraId="1CCEE898" w14:textId="77777777">
            <w:pPr>
              <w:rPr>
                <w:rFonts w:cstheme="minorHAnsi"/>
                <w:szCs w:val="20"/>
                <w:lang w:val="fr-FR"/>
              </w:rPr>
            </w:pPr>
            <w:r w:rsidRPr="004F7231">
              <w:rPr>
                <w:rFonts w:cstheme="minorHAnsi"/>
                <w:noProof/>
                <w:szCs w:val="20"/>
                <w:lang w:val="fr-FR" w:eastAsia="fr-FR"/>
              </w:rPr>
              <mc:AlternateContent>
                <mc:Choice Requires="wpg">
                  <w:drawing>
                    <wp:anchor distT="0" distB="0" distL="114300" distR="114300" simplePos="0" relativeHeight="251658337" behindDoc="0" locked="0" layoutInCell="1" allowOverlap="1" wp14:anchorId="5CFEB5EC" wp14:editId="3295F640">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rto="http://schemas.microsoft.com/office/word/2006/arto" xmlns:w16du="http://schemas.microsoft.com/office/word/2023/wordml/word16du">
                  <w:pict w14:anchorId="18A8DC6A">
                    <v:group id="Group 1374230600" style="position:absolute;margin-left:97.25pt;margin-top:2.65pt;width:36pt;height:11.65pt;z-index:252347392;mso-height-relative:margin" coordsize="457200,197224" o:spid="_x0000_s1026" w14:anchorId="4549C0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4F7231">
              <w:rPr>
                <w:rFonts w:cstheme="minorHAnsi"/>
                <w:noProof/>
                <w:szCs w:val="20"/>
                <w:lang w:val="fr-FR" w:eastAsia="fr-FR"/>
              </w:rPr>
              <mc:AlternateContent>
                <mc:Choice Requires="wps">
                  <w:drawing>
                    <wp:anchor distT="0" distB="0" distL="114300" distR="114300" simplePos="0" relativeHeight="251658336" behindDoc="0" locked="0" layoutInCell="1" allowOverlap="1" wp14:anchorId="3E14D515" wp14:editId="403F6CAE">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rto="http://schemas.microsoft.com/office/word/2006/arto" xmlns:w16du="http://schemas.microsoft.com/office/word/2023/wordml/word16du">
                  <w:pict w14:anchorId="55972271">
                    <v:rect id="Rectangle 175" style="position:absolute;margin-left:62.5pt;margin-top:2.65pt;width:18pt;height:11.6pt;z-index:25234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w14:anchorId="2EAB5B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8D31E3">
              <w:rPr>
                <w:rFonts w:cstheme="minorHAnsi"/>
                <w:szCs w:val="20"/>
                <w:lang w:val="fr-FR"/>
              </w:rPr>
              <w:t xml:space="preserve">TEMPS TOTAL            </w:t>
            </w:r>
          </w:p>
          <w:p w:rsidRPr="008D31E3" w:rsidR="00E27F2C" w:rsidRDefault="00894A6C" w14:paraId="4E83ED34" w14:textId="15922450">
            <w:pPr>
              <w:rPr>
                <w:rFonts w:cstheme="minorHAnsi"/>
                <w:szCs w:val="20"/>
                <w:lang w:val="fr-FR"/>
              </w:rPr>
            </w:pPr>
            <w:r w:rsidRPr="008D31E3">
              <w:rPr>
                <w:rFonts w:cstheme="minorHAnsi"/>
                <w:szCs w:val="20"/>
                <w:lang w:val="fr-FR"/>
              </w:rPr>
              <w:t xml:space="preserve">                              </w:t>
            </w:r>
            <w:r w:rsidRPr="008D31E3" w:rsidR="00E27F2C">
              <w:rPr>
                <w:rFonts w:cstheme="minorHAnsi"/>
                <w:szCs w:val="20"/>
                <w:lang w:val="fr-FR"/>
              </w:rPr>
              <w:t>HR             MIN</w:t>
            </w:r>
          </w:p>
        </w:tc>
      </w:tr>
      <w:tr w:rsidRPr="004F7231" w:rsidR="00E27F2C" w14:paraId="1207B97E" w14:textId="77777777">
        <w:trPr>
          <w:trHeight w:val="1415"/>
        </w:trPr>
        <w:tc>
          <w:tcPr>
            <w:tcW w:w="2278" w:type="dxa"/>
            <w:tcBorders>
              <w:top w:val="single" w:color="auto" w:sz="4" w:space="0"/>
              <w:left w:val="single" w:color="auto" w:sz="4" w:space="0"/>
              <w:bottom w:val="single" w:color="auto" w:sz="4" w:space="0"/>
              <w:right w:val="single" w:color="auto" w:sz="4" w:space="0"/>
            </w:tcBorders>
          </w:tcPr>
          <w:p w:rsidRPr="008D31E3" w:rsidR="00E27F2C" w:rsidRDefault="00E27F2C" w14:paraId="60944058" w14:textId="77777777">
            <w:pPr>
              <w:rPr>
                <w:rFonts w:cstheme="minorHAnsi"/>
                <w:szCs w:val="20"/>
                <w:lang w:val="fr-FR"/>
              </w:rPr>
            </w:pPr>
            <w:r w:rsidRPr="008D31E3">
              <w:rPr>
                <w:rFonts w:cstheme="minorHAnsi"/>
                <w:szCs w:val="20"/>
                <w:lang w:val="fr-FR"/>
              </w:rPr>
              <w:t>PROCHAINE VISITE:</w:t>
            </w:r>
          </w:p>
          <w:p w:rsidRPr="008D31E3" w:rsidR="00E27F2C" w:rsidRDefault="00E27F2C" w14:paraId="3275677B" w14:textId="77777777">
            <w:pPr>
              <w:rPr>
                <w:rFonts w:cstheme="minorHAnsi"/>
                <w:szCs w:val="20"/>
                <w:lang w:val="fr-FR"/>
              </w:rPr>
            </w:pPr>
          </w:p>
          <w:p w:rsidRPr="008D31E3" w:rsidR="00E27F2C" w:rsidRDefault="00E27F2C" w14:paraId="5D0FA8A8" w14:textId="77777777">
            <w:pPr>
              <w:rPr>
                <w:rFonts w:cstheme="minorHAnsi"/>
                <w:szCs w:val="20"/>
                <w:lang w:val="fr-FR"/>
              </w:rPr>
            </w:pPr>
            <w:r w:rsidRPr="008D31E3">
              <w:rPr>
                <w:rFonts w:cstheme="minorHAnsi"/>
                <w:szCs w:val="20"/>
                <w:lang w:val="fr-FR"/>
              </w:rPr>
              <w:t xml:space="preserve">    DATE</w:t>
            </w:r>
          </w:p>
          <w:p w:rsidRPr="008D31E3" w:rsidR="00E27F2C" w:rsidRDefault="00E27F2C" w14:paraId="3CC6201B" w14:textId="77777777">
            <w:pPr>
              <w:rPr>
                <w:rFonts w:cstheme="minorHAnsi"/>
                <w:szCs w:val="20"/>
                <w:lang w:val="fr-FR"/>
              </w:rPr>
            </w:pPr>
          </w:p>
          <w:p w:rsidRPr="008D31E3" w:rsidR="00E27F2C" w:rsidRDefault="00E27F2C" w14:paraId="17CA74F1" w14:textId="77777777">
            <w:pPr>
              <w:rPr>
                <w:rFonts w:cstheme="minorHAnsi"/>
                <w:szCs w:val="20"/>
                <w:lang w:val="fr-FR"/>
              </w:rPr>
            </w:pPr>
            <w:r w:rsidRPr="008D31E3">
              <w:rPr>
                <w:rFonts w:cstheme="minorHAnsi"/>
                <w:szCs w:val="20"/>
                <w:lang w:val="fr-FR"/>
              </w:rPr>
              <w:t xml:space="preserve">    HEURE</w:t>
            </w:r>
          </w:p>
        </w:tc>
        <w:tc>
          <w:tcPr>
            <w:tcW w:w="2977" w:type="dxa"/>
            <w:tcBorders>
              <w:top w:val="single" w:color="auto" w:sz="4" w:space="0"/>
              <w:left w:val="single" w:color="auto" w:sz="4" w:space="0"/>
              <w:bottom w:val="single" w:color="auto" w:sz="4" w:space="0"/>
              <w:right w:val="single" w:color="auto" w:sz="4" w:space="0"/>
            </w:tcBorders>
          </w:tcPr>
          <w:p w:rsidRPr="008D31E3" w:rsidR="00E27F2C" w:rsidRDefault="00E27F2C" w14:paraId="4CF4FFD1" w14:textId="77777777">
            <w:pPr>
              <w:rPr>
                <w:rFonts w:cstheme="minorHAnsi"/>
                <w:szCs w:val="20"/>
                <w:lang w:val="fr-FR"/>
              </w:rPr>
            </w:pPr>
          </w:p>
          <w:p w:rsidRPr="008D31E3" w:rsidR="00E27F2C" w:rsidRDefault="00E27F2C" w14:paraId="6E06CC97" w14:textId="77777777">
            <w:pPr>
              <w:rPr>
                <w:rFonts w:cstheme="minorHAnsi"/>
                <w:szCs w:val="20"/>
                <w:lang w:val="fr-FR"/>
              </w:rPr>
            </w:pPr>
            <w:r w:rsidRPr="008D31E3">
              <w:rPr>
                <w:rFonts w:cstheme="minorHAnsi"/>
                <w:szCs w:val="20"/>
                <w:lang w:val="fr-FR"/>
              </w:rPr>
              <w:t>_______________</w:t>
            </w:r>
          </w:p>
          <w:p w:rsidRPr="008D31E3" w:rsidR="00E27F2C" w:rsidRDefault="00E27F2C" w14:paraId="15E3AAA1" w14:textId="77777777">
            <w:pPr>
              <w:rPr>
                <w:rFonts w:cstheme="minorHAnsi"/>
                <w:szCs w:val="20"/>
                <w:lang w:val="fr-FR"/>
              </w:rPr>
            </w:pPr>
          </w:p>
          <w:p w:rsidRPr="008D31E3" w:rsidR="00E27F2C" w:rsidRDefault="00E27F2C" w14:paraId="5A159A02" w14:textId="77777777">
            <w:pPr>
              <w:rPr>
                <w:rFonts w:cstheme="minorHAnsi"/>
                <w:szCs w:val="20"/>
                <w:lang w:val="fr-FR"/>
              </w:rPr>
            </w:pPr>
            <w:r w:rsidRPr="008D31E3">
              <w:rPr>
                <w:rFonts w:cstheme="minorHAnsi"/>
                <w:szCs w:val="20"/>
                <w:lang w:val="fr-FR"/>
              </w:rPr>
              <w:t>_______________</w:t>
            </w:r>
          </w:p>
        </w:tc>
        <w:tc>
          <w:tcPr>
            <w:tcW w:w="2835" w:type="dxa"/>
            <w:tcBorders>
              <w:top w:val="single" w:color="auto" w:sz="4" w:space="0"/>
              <w:left w:val="single" w:color="auto" w:sz="4" w:space="0"/>
              <w:bottom w:val="single" w:color="auto" w:sz="4" w:space="0"/>
              <w:right w:val="single" w:color="auto" w:sz="4" w:space="0"/>
            </w:tcBorders>
            <w:shd w:val="clear" w:color="auto" w:fill="auto"/>
          </w:tcPr>
          <w:p w:rsidRPr="008D31E3" w:rsidR="00E27F2C" w:rsidRDefault="00E27F2C" w14:paraId="09C22F6C" w14:textId="77777777">
            <w:pPr>
              <w:rPr>
                <w:rFonts w:cstheme="minorHAnsi"/>
                <w:szCs w:val="20"/>
                <w:lang w:val="fr-FR"/>
              </w:rPr>
            </w:pPr>
          </w:p>
          <w:p w:rsidRPr="008D31E3" w:rsidR="00E27F2C" w:rsidRDefault="00E27F2C" w14:paraId="79A1FCE6" w14:textId="77777777">
            <w:pPr>
              <w:rPr>
                <w:rFonts w:cstheme="minorHAnsi"/>
                <w:szCs w:val="20"/>
                <w:lang w:val="fr-FR"/>
              </w:rPr>
            </w:pPr>
            <w:r w:rsidRPr="008D31E3">
              <w:rPr>
                <w:rFonts w:cstheme="minorHAnsi"/>
                <w:szCs w:val="20"/>
                <w:lang w:val="fr-FR"/>
              </w:rPr>
              <w:t>_______________</w:t>
            </w:r>
          </w:p>
          <w:p w:rsidRPr="008D31E3" w:rsidR="00E27F2C" w:rsidRDefault="00E27F2C" w14:paraId="56700C5F" w14:textId="77777777">
            <w:pPr>
              <w:rPr>
                <w:rFonts w:cstheme="minorHAnsi"/>
                <w:szCs w:val="20"/>
                <w:lang w:val="fr-FR"/>
              </w:rPr>
            </w:pPr>
          </w:p>
          <w:p w:rsidRPr="008D31E3" w:rsidR="00E27F2C" w:rsidRDefault="00E27F2C" w14:paraId="23978C6E" w14:textId="77777777">
            <w:pPr>
              <w:rPr>
                <w:rFonts w:cstheme="minorHAnsi"/>
                <w:szCs w:val="20"/>
                <w:lang w:val="fr-FR"/>
              </w:rPr>
            </w:pPr>
            <w:r w:rsidRPr="008D31E3">
              <w:rPr>
                <w:rFonts w:cstheme="minorHAnsi"/>
                <w:szCs w:val="20"/>
                <w:lang w:val="fr-FR"/>
              </w:rPr>
              <w:t>_______________</w:t>
            </w:r>
          </w:p>
        </w:tc>
        <w:tc>
          <w:tcPr>
            <w:tcW w:w="2835" w:type="dxa"/>
            <w:tcBorders>
              <w:top w:val="single" w:color="auto" w:sz="4" w:space="0"/>
              <w:left w:val="single" w:color="auto" w:sz="4" w:space="0"/>
              <w:bottom w:val="single" w:color="auto" w:sz="4" w:space="0"/>
              <w:right w:val="single" w:color="auto" w:sz="4" w:space="0"/>
            </w:tcBorders>
          </w:tcPr>
          <w:p w:rsidRPr="008D31E3" w:rsidR="00E27F2C" w:rsidRDefault="00E27F2C" w14:paraId="07F30B5E" w14:textId="77777777">
            <w:pPr>
              <w:rPr>
                <w:rFonts w:cstheme="minorHAnsi"/>
                <w:szCs w:val="20"/>
                <w:lang w:val="fr-FR"/>
              </w:rPr>
            </w:pPr>
            <w:r w:rsidRPr="008D31E3">
              <w:rPr>
                <w:rFonts w:cstheme="minorHAnsi"/>
                <w:szCs w:val="20"/>
                <w:lang w:val="fr-FR"/>
              </w:rPr>
              <w:t>NOMBRE TOTAL DE VISITES</w:t>
            </w:r>
          </w:p>
        </w:tc>
      </w:tr>
      <w:tr w:rsidRPr="004F7231" w:rsidR="00E27F2C" w14:paraId="711E9010" w14:textId="77777777">
        <w:trPr>
          <w:trHeight w:val="968"/>
        </w:trPr>
        <w:tc>
          <w:tcPr>
            <w:tcW w:w="10925" w:type="dxa"/>
            <w:gridSpan w:val="4"/>
            <w:tcBorders>
              <w:top w:val="single" w:color="auto" w:sz="4" w:space="0"/>
              <w:left w:val="single" w:color="auto" w:sz="4" w:space="0"/>
              <w:bottom w:val="single" w:color="auto" w:sz="4" w:space="0"/>
              <w:right w:val="single" w:color="auto" w:sz="4" w:space="0"/>
            </w:tcBorders>
          </w:tcPr>
          <w:p w:rsidRPr="008D31E3" w:rsidR="00E27F2C" w:rsidRDefault="00E27F2C" w14:paraId="4D63CDEC" w14:textId="77777777">
            <w:pPr>
              <w:pStyle w:val="Titre"/>
              <w:ind w:left="142" w:right="-598" w:hanging="120"/>
              <w:jc w:val="left"/>
              <w:rPr>
                <w:rFonts w:asciiTheme="minorHAnsi" w:hAnsiTheme="minorHAnsi" w:cstheme="minorHAnsi"/>
                <w:bCs/>
                <w:sz w:val="20"/>
                <w:lang w:val="fr-FR"/>
              </w:rPr>
            </w:pPr>
            <w:r w:rsidRPr="008D31E3">
              <w:rPr>
                <w:rFonts w:asciiTheme="minorHAnsi" w:hAnsiTheme="minorHAnsi" w:cstheme="minorHAnsi"/>
                <w:bCs/>
                <w:sz w:val="20"/>
                <w:lang w:val="fr-FR"/>
              </w:rPr>
              <w:t xml:space="preserve">*CODE RÉSULTAT : </w:t>
            </w:r>
          </w:p>
          <w:p w:rsidRPr="008D31E3" w:rsidR="00E27F2C" w:rsidRDefault="00E27F2C" w14:paraId="08DFA497" w14:textId="77777777">
            <w:pPr>
              <w:pStyle w:val="Titr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1. COMPLÉTÉ                                                                         </w:t>
            </w:r>
            <w:r w:rsidRPr="008D31E3">
              <w:rPr>
                <w:rFonts w:asciiTheme="minorHAnsi" w:hAnsiTheme="minorHAnsi" w:cstheme="minorHAnsi"/>
                <w:b w:val="0"/>
                <w:bCs/>
                <w:sz w:val="20"/>
                <w:lang w:val="fr-FR"/>
              </w:rPr>
              <w:tab/>
            </w:r>
            <w:r w:rsidRPr="008D31E3">
              <w:rPr>
                <w:rFonts w:asciiTheme="minorHAnsi" w:hAnsiTheme="minorHAnsi" w:cstheme="minorHAnsi"/>
                <w:b w:val="0"/>
                <w:bCs/>
                <w:sz w:val="20"/>
                <w:lang w:val="fr-FR"/>
              </w:rPr>
              <w:tab/>
            </w:r>
          </w:p>
          <w:p w:rsidRPr="008D31E3" w:rsidR="00E27F2C" w:rsidRDefault="00E27F2C" w14:paraId="06B9DDC5" w14:textId="77777777">
            <w:pPr>
              <w:pStyle w:val="Titre"/>
              <w:ind w:left="142" w:right="-598" w:hanging="120"/>
              <w:jc w:val="left"/>
              <w:rPr>
                <w:rFonts w:asciiTheme="minorHAnsi" w:hAnsiTheme="minorHAnsi" w:cstheme="minorHAnsi"/>
                <w:b w:val="0"/>
                <w:bCs/>
                <w:sz w:val="20"/>
                <w:lang w:val="fr-FR"/>
              </w:rPr>
            </w:pPr>
            <w:r w:rsidRPr="008D31E3">
              <w:rPr>
                <w:rFonts w:asciiTheme="minorHAnsi" w:hAnsiTheme="minorHAnsi" w:cstheme="minorHAnsi"/>
                <w:b w:val="0"/>
                <w:bCs/>
                <w:sz w:val="20"/>
                <w:lang w:val="fr-FR"/>
              </w:rPr>
              <w:t xml:space="preserve">2. STRUCTURE SANITAIRE NON TROUVÉE                        </w:t>
            </w:r>
            <w:r w:rsidRPr="008D31E3">
              <w:rPr>
                <w:rFonts w:asciiTheme="minorHAnsi" w:hAnsiTheme="minorHAnsi" w:cstheme="minorHAnsi"/>
                <w:b w:val="0"/>
                <w:bCs/>
                <w:sz w:val="20"/>
                <w:lang w:val="fr-FR"/>
              </w:rPr>
              <w:tab/>
            </w:r>
          </w:p>
          <w:p w:rsidRPr="008D31E3" w:rsidR="00E27F2C" w:rsidRDefault="00E27F2C" w14:paraId="237D88CA" w14:textId="77777777">
            <w:pPr>
              <w:rPr>
                <w:rFonts w:cstheme="minorHAnsi"/>
                <w:bCs/>
                <w:szCs w:val="20"/>
                <w:lang w:val="fr-FR"/>
              </w:rPr>
            </w:pPr>
            <w:r w:rsidRPr="008D31E3">
              <w:rPr>
                <w:rFonts w:cstheme="minorHAnsi"/>
                <w:bCs/>
                <w:szCs w:val="20"/>
                <w:lang w:val="fr-FR"/>
              </w:rPr>
              <w:t>3. REPORTÉ</w:t>
            </w:r>
          </w:p>
          <w:p w:rsidRPr="008D31E3" w:rsidR="00E27F2C" w:rsidRDefault="00E27F2C" w14:paraId="21F56608" w14:textId="77777777">
            <w:pPr>
              <w:rPr>
                <w:rFonts w:cstheme="minorHAnsi"/>
                <w:bCs/>
                <w:lang w:val="fr-FR"/>
              </w:rPr>
            </w:pPr>
            <w:r w:rsidRPr="008D31E3">
              <w:rPr>
                <w:rFonts w:cstheme="minorHAnsi"/>
                <w:bCs/>
                <w:lang w:val="fr-FR"/>
              </w:rPr>
              <w:t>4. REFUS</w:t>
            </w:r>
          </w:p>
          <w:p w:rsidRPr="008D31E3" w:rsidR="00E27F2C" w:rsidRDefault="00E27F2C" w14:paraId="5E5800AB" w14:textId="77777777">
            <w:pPr>
              <w:rPr>
                <w:rFonts w:cstheme="minorHAnsi"/>
                <w:szCs w:val="20"/>
                <w:lang w:val="fr-FR"/>
              </w:rPr>
            </w:pPr>
            <w:r w:rsidRPr="008D31E3">
              <w:rPr>
                <w:rFonts w:cstheme="minorHAnsi"/>
                <w:bCs/>
                <w:lang w:val="fr-FR"/>
              </w:rPr>
              <w:t>5. PARTIELLEMENT COMPLET</w:t>
            </w:r>
            <w:r w:rsidRPr="008D31E3">
              <w:rPr>
                <w:rFonts w:cstheme="minorHAnsi"/>
                <w:b/>
                <w:lang w:val="fr-FR"/>
              </w:rPr>
              <w:t>É</w:t>
            </w:r>
            <w:r w:rsidRPr="008D31E3">
              <w:rPr>
                <w:rFonts w:cstheme="minorHAnsi"/>
                <w:b/>
                <w:lang w:val="fr-FR"/>
              </w:rPr>
              <w:tab/>
            </w:r>
            <w:r w:rsidRPr="008D31E3">
              <w:rPr>
                <w:rFonts w:cstheme="minorHAnsi"/>
                <w:bCs/>
                <w:szCs w:val="20"/>
                <w:lang w:val="fr-FR"/>
              </w:rPr>
              <w:t xml:space="preserve">                                                                 </w:t>
            </w:r>
          </w:p>
        </w:tc>
      </w:tr>
    </w:tbl>
    <w:p w:rsidRPr="008D31E3" w:rsidR="00E27F2C" w:rsidP="00E27F2C" w:rsidRDefault="00E27F2C" w14:paraId="3C899DE3" w14:textId="77777777">
      <w:pPr>
        <w:jc w:val="center"/>
        <w:rPr>
          <w:rFonts w:cstheme="minorHAnsi"/>
          <w:sz w:val="20"/>
          <w:szCs w:val="20"/>
          <w:u w:val="single"/>
          <w:lang w:val="fr-FR"/>
        </w:rPr>
      </w:pPr>
    </w:p>
    <w:p w:rsidRPr="008D31E3" w:rsidR="00E27F2C" w:rsidP="00E27F2C" w:rsidRDefault="00E27F2C" w14:paraId="067AF2D9" w14:textId="77777777">
      <w:pPr>
        <w:jc w:val="center"/>
        <w:rPr>
          <w:rFonts w:cstheme="minorHAnsi"/>
          <w:sz w:val="20"/>
          <w:szCs w:val="20"/>
          <w:u w:val="single"/>
          <w:lang w:val="fr-FR"/>
        </w:rPr>
      </w:pPr>
    </w:p>
    <w:p w:rsidRPr="008D31E3" w:rsidR="00E27F2C" w:rsidP="00E27F2C" w:rsidRDefault="00E27F2C" w14:paraId="35C31918" w14:textId="77777777">
      <w:pPr>
        <w:jc w:val="center"/>
        <w:rPr>
          <w:rFonts w:cstheme="minorHAnsi"/>
          <w:sz w:val="20"/>
          <w:szCs w:val="20"/>
          <w:u w:val="single"/>
          <w:lang w:val="fr-FR"/>
        </w:rPr>
      </w:pPr>
    </w:p>
    <w:p w:rsidRPr="008D31E3" w:rsidR="00E27F2C" w:rsidP="00E27F2C" w:rsidRDefault="00E27F2C" w14:paraId="18A67248" w14:textId="2BD06139">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2</w:t>
      </w:r>
      <w:r w:rsidR="009A182E">
        <w:rPr>
          <w:rFonts w:eastAsia="Arial Narrow" w:cstheme="minorHAnsi"/>
          <w:b/>
          <w:bCs/>
          <w:sz w:val="24"/>
          <w:szCs w:val="24"/>
          <w:lang w:val="fr-FR" w:bidi="hi-IN"/>
        </w:rPr>
        <w:t xml:space="preserve"> </w:t>
      </w:r>
      <w:r w:rsidRPr="008D31E3">
        <w:rPr>
          <w:rFonts w:eastAsia="Arial Narrow" w:cstheme="minorHAnsi"/>
          <w:b/>
          <w:bCs/>
          <w:sz w:val="24"/>
          <w:szCs w:val="24"/>
          <w:lang w:val="fr-FR" w:bidi="hi-IN"/>
        </w:rPr>
        <w:t>: INFORMATIONS GÉNÉRALES</w:t>
      </w:r>
    </w:p>
    <w:p w:rsidRPr="008D31E3" w:rsidR="00E27F2C" w:rsidP="00E27F2C" w:rsidRDefault="00E27F2C" w14:paraId="447AEF5A" w14:textId="77777777">
      <w:pPr>
        <w:keepNext/>
        <w:widowControl w:val="0"/>
        <w:suppressAutoHyphens/>
        <w:jc w:val="center"/>
        <w:outlineLvl w:val="1"/>
        <w:rPr>
          <w:rFonts w:cstheme="minorHAnsi"/>
          <w:b/>
          <w:bCs/>
          <w:sz w:val="21"/>
          <w:szCs w:val="21"/>
          <w:lang w:val="fr-FR"/>
        </w:rPr>
      </w:pPr>
      <w:r w:rsidRPr="008D31E3">
        <w:rPr>
          <w:rFonts w:eastAsia="Arial Narrow" w:cstheme="minorHAnsi"/>
          <w:b/>
          <w:bCs/>
          <w:sz w:val="21"/>
          <w:szCs w:val="21"/>
          <w:lang w:val="fr-FR" w:bidi="hi-IN"/>
        </w:rPr>
        <w:t>(NE REMPLIR CETTE SECTION QUE POUR LES STRUCTURES SANITAIRES DE SANTÉ PUBLICS)</w:t>
      </w:r>
    </w:p>
    <w:tbl>
      <w:tblPr>
        <w:tblStyle w:val="Grilledutableau"/>
        <w:tblW w:w="5000" w:type="pct"/>
        <w:jc w:val="center"/>
        <w:tblLook w:val="04A0" w:firstRow="1" w:lastRow="0" w:firstColumn="1" w:lastColumn="0" w:noHBand="0" w:noVBand="1"/>
      </w:tblPr>
      <w:tblGrid>
        <w:gridCol w:w="621"/>
        <w:gridCol w:w="4311"/>
        <w:gridCol w:w="4102"/>
        <w:gridCol w:w="737"/>
      </w:tblGrid>
      <w:tr w:rsidRPr="004F7231" w:rsidR="00E27F2C" w:rsidTr="00CE0B1B" w14:paraId="38804958" w14:textId="77777777">
        <w:trPr>
          <w:trHeight w:val="233"/>
          <w:tblHeader/>
          <w:jc w:val="center"/>
        </w:trPr>
        <w:tc>
          <w:tcPr>
            <w:tcW w:w="318" w:type="pct"/>
            <w:shd w:val="clear" w:color="auto" w:fill="BFBFBF" w:themeFill="background1" w:themeFillShade="BF"/>
            <w:vAlign w:val="center"/>
          </w:tcPr>
          <w:p w:rsidRPr="008D31E3" w:rsidR="00E27F2C" w:rsidRDefault="00E27F2C" w14:paraId="3B3D1634" w14:textId="77777777">
            <w:pPr>
              <w:tabs>
                <w:tab w:val="left" w:pos="-720"/>
              </w:tabs>
              <w:suppressAutoHyphens/>
              <w:jc w:val="center"/>
              <w:rPr>
                <w:rFonts w:cstheme="minorHAnsi"/>
                <w:b/>
                <w:spacing w:val="-2"/>
                <w:szCs w:val="20"/>
                <w:rtl/>
                <w:cs/>
                <w:lang w:val="fr-FR"/>
              </w:rPr>
            </w:pPr>
            <w:r w:rsidRPr="008D31E3">
              <w:rPr>
                <w:rFonts w:cstheme="minorHAnsi"/>
                <w:b/>
                <w:spacing w:val="-2"/>
                <w:szCs w:val="20"/>
                <w:lang w:val="fr-FR"/>
              </w:rPr>
              <w:t>#</w:t>
            </w:r>
          </w:p>
        </w:tc>
        <w:tc>
          <w:tcPr>
            <w:tcW w:w="2206" w:type="pct"/>
            <w:shd w:val="clear" w:color="auto" w:fill="BFBFBF" w:themeFill="background1" w:themeFillShade="BF"/>
            <w:vAlign w:val="center"/>
          </w:tcPr>
          <w:p w:rsidRPr="008D31E3" w:rsidR="00E27F2C" w:rsidRDefault="00E27F2C" w14:paraId="31899FCF" w14:textId="77777777">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9" w:type="pct"/>
            <w:shd w:val="clear" w:color="auto" w:fill="BFBFBF" w:themeFill="background1" w:themeFillShade="BF"/>
            <w:vAlign w:val="center"/>
          </w:tcPr>
          <w:p w:rsidRPr="008D31E3" w:rsidR="00E27F2C" w:rsidRDefault="00E27F2C" w14:paraId="07C496A7" w14:textId="77777777">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rsidRPr="008D31E3" w:rsidR="00E27F2C" w:rsidRDefault="00E27F2C" w14:paraId="1BD43EF7" w14:textId="77777777">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E27F2C" w:rsidTr="00CE0B1B" w14:paraId="38C3E1EA" w14:textId="77777777">
        <w:trPr>
          <w:trHeight w:val="647"/>
          <w:jc w:val="center"/>
        </w:trPr>
        <w:tc>
          <w:tcPr>
            <w:tcW w:w="318" w:type="pct"/>
          </w:tcPr>
          <w:p w:rsidRPr="002457D7" w:rsidR="00E27F2C" w:rsidRDefault="00E27F2C" w14:paraId="2C8A96FA" w14:textId="77777777">
            <w:pPr>
              <w:spacing w:before="240"/>
              <w:jc w:val="center"/>
              <w:rPr>
                <w:rFonts w:cstheme="minorHAnsi"/>
                <w:szCs w:val="20"/>
                <w:lang w:val="fr-FR"/>
              </w:rPr>
            </w:pPr>
            <w:r w:rsidRPr="002457D7">
              <w:rPr>
                <w:rFonts w:eastAsia="Arial Narrow" w:cstheme="minorHAnsi"/>
                <w:szCs w:val="20"/>
                <w:cs/>
                <w:lang w:val="fr-FR" w:bidi="hi-IN"/>
              </w:rPr>
              <w:t>201</w:t>
            </w:r>
          </w:p>
        </w:tc>
        <w:tc>
          <w:tcPr>
            <w:tcW w:w="2206" w:type="pct"/>
          </w:tcPr>
          <w:p w:rsidRPr="008D31E3" w:rsidR="00E27F2C" w:rsidRDefault="00E27F2C" w14:paraId="5BCEBEC6" w14:textId="77777777">
            <w:pPr>
              <w:spacing w:before="240"/>
              <w:rPr>
                <w:rFonts w:cstheme="minorHAnsi"/>
                <w:szCs w:val="20"/>
                <w:lang w:val="fr-FR"/>
              </w:rPr>
            </w:pPr>
            <w:r w:rsidRPr="008D31E3">
              <w:rPr>
                <w:rFonts w:cstheme="minorHAnsi"/>
                <w:szCs w:val="20"/>
                <w:lang w:val="fr-FR"/>
              </w:rPr>
              <w:t>Estimation de la population polarisée par le poste de santé</w:t>
            </w:r>
          </w:p>
        </w:tc>
        <w:tc>
          <w:tcPr>
            <w:tcW w:w="2099" w:type="pct"/>
          </w:tcPr>
          <w:p w:rsidRPr="008D31E3" w:rsidR="00E27F2C" w:rsidRDefault="00E27F2C" w14:paraId="2579967C" w14:textId="77777777">
            <w:pPr>
              <w:tabs>
                <w:tab w:val="right" w:leader="dot" w:pos="4092"/>
              </w:tabs>
              <w:spacing w:before="240"/>
              <w:rPr>
                <w:rFonts w:eastAsia="Arial Narrow" w:cstheme="minorHAnsi"/>
                <w:szCs w:val="20"/>
                <w:cs/>
                <w:lang w:val="fr-FR" w:bidi="hi-IN"/>
              </w:rPr>
            </w:pPr>
            <w:r w:rsidRPr="004F7231">
              <w:rPr>
                <w:rFonts w:eastAsia="Arial Narrow" w:cstheme="minorHAnsi"/>
                <w:noProof/>
                <w:szCs w:val="20"/>
                <w:lang w:val="fr-FR" w:eastAsia="fr-FR"/>
              </w:rPr>
              <mc:AlternateContent>
                <mc:Choice Requires="wpg">
                  <w:drawing>
                    <wp:anchor distT="0" distB="0" distL="114300" distR="114300" simplePos="0" relativeHeight="251658338" behindDoc="0" locked="0" layoutInCell="1" allowOverlap="1" wp14:anchorId="5C39382F" wp14:editId="1A2D4F46">
                      <wp:simplePos x="0" y="0"/>
                      <wp:positionH relativeFrom="column">
                        <wp:posOffset>1044872</wp:posOffset>
                      </wp:positionH>
                      <wp:positionV relativeFrom="paragraph">
                        <wp:posOffset>62865</wp:posOffset>
                      </wp:positionV>
                      <wp:extent cx="1315720" cy="215900"/>
                      <wp:effectExtent l="0" t="0" r="17780" b="12700"/>
                      <wp:wrapNone/>
                      <wp:docPr id="1393846585"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402485557" name="Group 364"/>
                              <wpg:cNvGrpSpPr/>
                              <wpg:grpSpPr>
                                <a:xfrm>
                                  <a:off x="876300" y="0"/>
                                  <a:ext cx="439420" cy="215900"/>
                                  <a:chOff x="8711" y="2856"/>
                                  <a:chExt cx="1080" cy="360"/>
                                </a:xfrm>
                              </wpg:grpSpPr>
                              <wps:wsp>
                                <wps:cNvPr id="112519440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52611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37473895" name="Group 2"/>
                              <wpg:cNvGrpSpPr/>
                              <wpg:grpSpPr>
                                <a:xfrm>
                                  <a:off x="438150" y="0"/>
                                  <a:ext cx="439420" cy="215900"/>
                                  <a:chOff x="8711" y="2856"/>
                                  <a:chExt cx="1080" cy="360"/>
                                </a:xfrm>
                              </wpg:grpSpPr>
                              <wps:wsp>
                                <wps:cNvPr id="1668577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549853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1000208914" name="Group 5"/>
                              <wpg:cNvGrpSpPr/>
                              <wpg:grpSpPr>
                                <a:xfrm>
                                  <a:off x="0" y="0"/>
                                  <a:ext cx="439420" cy="215900"/>
                                  <a:chOff x="8711" y="2856"/>
                                  <a:chExt cx="1080" cy="360"/>
                                </a:xfrm>
                              </wpg:grpSpPr>
                              <wps:wsp>
                                <wps:cNvPr id="45836772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664368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rto="http://schemas.microsoft.com/office/word/2006/arto" xmlns:w16du="http://schemas.microsoft.com/office/word/2023/wordml/word16du">
                  <w:pict w14:anchorId="6B1E2C2B">
                    <v:group id="Group 12" style="position:absolute;margin-left:82.25pt;margin-top:4.95pt;width:103.6pt;height:17pt;z-index:252348416" coordsize="13157,2159" o:spid="_x0000_s1026" w14:anchorId="0A8413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">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"/>
                      </v:group>
                    </v:group>
                  </w:pict>
                </mc:Fallback>
              </mc:AlternateContent>
            </w:r>
            <w:r w:rsidRPr="008D31E3">
              <w:rPr>
                <w:rFonts w:eastAsia="Arial Narrow" w:cstheme="minorHAnsi"/>
                <w:szCs w:val="20"/>
                <w:lang w:val="fr-FR" w:bidi="hi-IN"/>
              </w:rPr>
              <w:t>Population</w:t>
            </w:r>
            <w:r w:rsidRPr="008D31E3">
              <w:rPr>
                <w:rFonts w:eastAsia="Arial Narrow" w:cs="Mangal"/>
                <w:szCs w:val="20"/>
                <w:cs/>
                <w:lang w:val="fr-FR" w:bidi="hi-IN"/>
              </w:rPr>
              <w:tab/>
            </w:r>
          </w:p>
        </w:tc>
        <w:tc>
          <w:tcPr>
            <w:tcW w:w="377" w:type="pct"/>
          </w:tcPr>
          <w:p w:rsidRPr="008D31E3" w:rsidR="00E27F2C" w:rsidRDefault="00E27F2C" w14:paraId="448EE3BF" w14:textId="77777777">
            <w:pPr>
              <w:spacing w:before="240"/>
              <w:rPr>
                <w:rFonts w:cstheme="minorHAnsi"/>
                <w:b/>
                <w:bCs/>
                <w:szCs w:val="20"/>
                <w:lang w:val="fr-FR"/>
              </w:rPr>
            </w:pPr>
          </w:p>
        </w:tc>
      </w:tr>
      <w:tr w:rsidRPr="004F7231" w:rsidR="00E27F2C" w:rsidTr="00CE0B1B" w14:paraId="1F6265C9" w14:textId="77777777">
        <w:trPr>
          <w:trHeight w:val="647"/>
          <w:jc w:val="center"/>
        </w:trPr>
        <w:tc>
          <w:tcPr>
            <w:tcW w:w="318" w:type="pct"/>
          </w:tcPr>
          <w:p w:rsidRPr="002457D7" w:rsidR="00E27F2C" w:rsidRDefault="00E27F2C" w14:paraId="01C94FD3" w14:textId="76E90429">
            <w:pPr>
              <w:jc w:val="center"/>
              <w:rPr>
                <w:rFonts w:eastAsia="Arial Narrow" w:cstheme="minorHAnsi"/>
                <w:szCs w:val="20"/>
                <w:cs/>
                <w:lang w:val="fr-FR" w:bidi="hi-IN"/>
              </w:rPr>
            </w:pPr>
            <w:r w:rsidRPr="002457D7">
              <w:rPr>
                <w:rFonts w:eastAsia="Arial Narrow" w:cstheme="minorHAnsi"/>
                <w:szCs w:val="20"/>
                <w:cs/>
                <w:lang w:val="fr-FR" w:bidi="hi-IN"/>
              </w:rPr>
              <w:t>20</w:t>
            </w:r>
            <w:r w:rsidR="00354951">
              <w:rPr>
                <w:rFonts w:eastAsia="Arial Narrow" w:cstheme="minorHAnsi"/>
                <w:szCs w:val="20"/>
                <w:lang w:val="fr-FR" w:bidi="hi-IN"/>
              </w:rPr>
              <w:t>2</w:t>
            </w:r>
          </w:p>
        </w:tc>
        <w:tc>
          <w:tcPr>
            <w:tcW w:w="2206" w:type="pct"/>
          </w:tcPr>
          <w:p w:rsidRPr="008D31E3" w:rsidR="00E27F2C" w:rsidRDefault="00E27F2C" w14:paraId="2308110B" w14:textId="77777777">
            <w:pPr>
              <w:rPr>
                <w:rFonts w:cstheme="minorHAnsi"/>
                <w:szCs w:val="20"/>
                <w:lang w:val="fr-FR"/>
              </w:rPr>
            </w:pPr>
            <w:r w:rsidRPr="008D31E3">
              <w:rPr>
                <w:rFonts w:cstheme="minorHAnsi"/>
                <w:szCs w:val="20"/>
                <w:lang w:val="fr-FR"/>
              </w:rPr>
              <w:t>Nom de l’établissement du centre de santé de référence</w:t>
            </w:r>
          </w:p>
        </w:tc>
        <w:tc>
          <w:tcPr>
            <w:tcW w:w="2099" w:type="pct"/>
          </w:tcPr>
          <w:p w:rsidRPr="008D31E3" w:rsidR="00E27F2C" w:rsidRDefault="00E27F2C" w14:paraId="0782A01A" w14:textId="77777777">
            <w:pPr>
              <w:spacing w:before="120" w:after="120"/>
              <w:rPr>
                <w:rFonts w:cstheme="minorHAnsi"/>
                <w:szCs w:val="20"/>
                <w:lang w:val="fr-FR"/>
              </w:rPr>
            </w:pPr>
            <w:r w:rsidRPr="008D31E3">
              <w:rPr>
                <w:rFonts w:cstheme="minorHAnsi"/>
                <w:szCs w:val="20"/>
                <w:lang w:val="fr-FR"/>
              </w:rPr>
              <w:t xml:space="preserve"> _________________________________</w:t>
            </w:r>
          </w:p>
        </w:tc>
        <w:tc>
          <w:tcPr>
            <w:tcW w:w="377" w:type="pct"/>
          </w:tcPr>
          <w:p w:rsidRPr="008D31E3" w:rsidR="00E27F2C" w:rsidRDefault="00E27F2C" w14:paraId="3944CC67" w14:textId="77777777">
            <w:pPr>
              <w:rPr>
                <w:rFonts w:cstheme="minorHAnsi"/>
                <w:b/>
                <w:bCs/>
                <w:szCs w:val="20"/>
                <w:lang w:val="fr-FR"/>
              </w:rPr>
            </w:pPr>
          </w:p>
        </w:tc>
      </w:tr>
      <w:tr w:rsidRPr="004048CD" w:rsidR="00E27F2C" w:rsidTr="00CE0B1B" w14:paraId="5C06E728" w14:textId="77777777">
        <w:trPr>
          <w:trHeight w:val="647"/>
          <w:jc w:val="center"/>
        </w:trPr>
        <w:tc>
          <w:tcPr>
            <w:tcW w:w="318" w:type="pct"/>
          </w:tcPr>
          <w:p w:rsidRPr="008D31E3" w:rsidR="00E27F2C" w:rsidRDefault="00E27F2C" w14:paraId="7514FF3E" w14:textId="64519739">
            <w:pPr>
              <w:jc w:val="center"/>
              <w:rPr>
                <w:rFonts w:eastAsia="Arial Narrow" w:cstheme="minorHAnsi"/>
                <w:szCs w:val="20"/>
                <w:cs/>
                <w:lang w:val="fr-FR" w:bidi="hi-IN"/>
              </w:rPr>
            </w:pPr>
            <w:r w:rsidRPr="008D31E3">
              <w:rPr>
                <w:rFonts w:eastAsia="Arial Narrow" w:cstheme="minorHAnsi"/>
                <w:szCs w:val="20"/>
                <w:lang w:val="fr-FR" w:bidi="hi-IN"/>
              </w:rPr>
              <w:t>20</w:t>
            </w:r>
            <w:r w:rsidR="00CF70C8">
              <w:rPr>
                <w:rFonts w:eastAsia="Arial Narrow" w:cstheme="minorHAnsi"/>
                <w:szCs w:val="20"/>
                <w:lang w:val="fr-FR" w:bidi="hi-IN"/>
              </w:rPr>
              <w:t>3</w:t>
            </w:r>
          </w:p>
        </w:tc>
        <w:tc>
          <w:tcPr>
            <w:tcW w:w="2206" w:type="pct"/>
          </w:tcPr>
          <w:p w:rsidRPr="008D31E3" w:rsidR="00E27F2C" w:rsidRDefault="00E27F2C" w14:paraId="4190F598" w14:textId="77777777">
            <w:pPr>
              <w:rPr>
                <w:rFonts w:cstheme="minorHAnsi"/>
                <w:szCs w:val="20"/>
                <w:lang w:val="fr-FR"/>
              </w:rPr>
            </w:pPr>
            <w:r w:rsidRPr="008D31E3">
              <w:rPr>
                <w:rFonts w:cstheme="minorHAnsi"/>
                <w:szCs w:val="20"/>
                <w:lang w:val="fr-FR"/>
              </w:rPr>
              <w:t xml:space="preserve">Le poste de santé propose-t-il des services ambulatoires, des services hospitaliers ou les deux ? </w:t>
            </w:r>
          </w:p>
        </w:tc>
        <w:tc>
          <w:tcPr>
            <w:tcW w:w="2099" w:type="pct"/>
          </w:tcPr>
          <w:p w:rsidRPr="008D31E3" w:rsidR="00E27F2C" w:rsidRDefault="00E27F2C" w14:paraId="712A9CA9" w14:textId="77777777">
            <w:pPr>
              <w:tabs>
                <w:tab w:val="left" w:pos="0"/>
                <w:tab w:val="right" w:leader="dot" w:pos="4092"/>
              </w:tabs>
              <w:rPr>
                <w:rFonts w:cstheme="minorHAnsi"/>
                <w:bCs/>
                <w:szCs w:val="20"/>
                <w:lang w:val="fr-FR"/>
              </w:rPr>
            </w:pPr>
            <w:r w:rsidRPr="008D31E3">
              <w:rPr>
                <w:rFonts w:eastAsia="Arial Narrow" w:cstheme="minorHAnsi"/>
                <w:szCs w:val="20"/>
                <w:lang w:val="fr-FR" w:bidi="hi-IN"/>
              </w:rPr>
              <w:t>Soins ambulatoires uniquement</w:t>
            </w:r>
            <w:r w:rsidRPr="008D31E3">
              <w:rPr>
                <w:rFonts w:eastAsia="Arial Narrow" w:cs="Mangal"/>
                <w:szCs w:val="20"/>
                <w:cs/>
                <w:lang w:val="fr-FR" w:bidi="hi-IN"/>
              </w:rPr>
              <w:tab/>
            </w:r>
            <w:r w:rsidRPr="008D31E3">
              <w:rPr>
                <w:rFonts w:eastAsia="Arial Narrow" w:cs="Mangal"/>
                <w:szCs w:val="20"/>
                <w:cs/>
                <w:lang w:val="fr-FR" w:bidi="hi-IN"/>
              </w:rPr>
              <w:t>1</w:t>
            </w:r>
          </w:p>
          <w:p w:rsidRPr="008D31E3" w:rsidR="00E27F2C" w:rsidRDefault="00E27F2C" w14:paraId="0AC8F470" w14:textId="77777777">
            <w:pPr>
              <w:tabs>
                <w:tab w:val="right" w:leader="dot" w:pos="4092"/>
              </w:tabs>
              <w:rPr>
                <w:rFonts w:eastAsia="Arial Narrow" w:cstheme="minorHAnsi"/>
                <w:szCs w:val="20"/>
                <w:cs/>
                <w:lang w:val="fr-FR" w:bidi="hi-IN"/>
              </w:rPr>
            </w:pPr>
            <w:r w:rsidRPr="008D31E3">
              <w:rPr>
                <w:rFonts w:eastAsia="Arial Narrow" w:cstheme="minorHAnsi"/>
                <w:szCs w:val="20"/>
                <w:lang w:val="fr-FR" w:bidi="hi-IN"/>
              </w:rPr>
              <w:t>Hospitalisation et soins ambulatoires</w:t>
            </w:r>
            <w:r w:rsidRPr="008D31E3">
              <w:rPr>
                <w:rFonts w:eastAsia="Arial Narrow" w:cs="Mangal"/>
                <w:szCs w:val="20"/>
                <w:cs/>
                <w:lang w:val="fr-FR" w:bidi="hi-IN"/>
              </w:rPr>
              <w:tab/>
            </w:r>
            <w:r w:rsidRPr="008D31E3">
              <w:rPr>
                <w:rFonts w:eastAsia="Arial Narrow" w:cs="Mangal"/>
                <w:szCs w:val="20"/>
                <w:cs/>
                <w:lang w:val="fr-FR" w:bidi="hi-IN"/>
              </w:rPr>
              <w:t>2</w:t>
            </w:r>
          </w:p>
          <w:p w:rsidRPr="008D31E3" w:rsidR="00E27F2C" w:rsidRDefault="00E27F2C" w14:paraId="5A5615AC" w14:textId="77777777">
            <w:pPr>
              <w:tabs>
                <w:tab w:val="right" w:leader="dot" w:pos="4092"/>
              </w:tabs>
              <w:rPr>
                <w:rFonts w:eastAsia="Arial Narrow" w:cstheme="minorHAnsi"/>
                <w:szCs w:val="20"/>
                <w:lang w:val="fr-FR" w:bidi="hi-IN"/>
              </w:rPr>
            </w:pPr>
          </w:p>
        </w:tc>
        <w:tc>
          <w:tcPr>
            <w:tcW w:w="377" w:type="pct"/>
          </w:tcPr>
          <w:p w:rsidRPr="008D31E3" w:rsidR="00E27F2C" w:rsidRDefault="00E27F2C" w14:paraId="338A4F09" w14:textId="77777777">
            <w:pPr>
              <w:rPr>
                <w:rFonts w:cstheme="minorHAnsi"/>
                <w:b/>
                <w:bCs/>
                <w:szCs w:val="20"/>
                <w:lang w:val="fr-FR"/>
              </w:rPr>
            </w:pPr>
          </w:p>
        </w:tc>
      </w:tr>
    </w:tbl>
    <w:p w:rsidRPr="008D31E3" w:rsidR="00E27F2C" w:rsidP="00E27F2C" w:rsidRDefault="00E27F2C" w14:paraId="0FDED009" w14:textId="77777777">
      <w:pPr>
        <w:rPr>
          <w:rFonts w:eastAsia="Arial Narrow" w:cstheme="minorHAnsi"/>
          <w:b/>
          <w:bCs/>
          <w:sz w:val="20"/>
          <w:szCs w:val="20"/>
          <w:cs/>
          <w:lang w:val="fr-FR" w:bidi="hi-IN"/>
        </w:rPr>
      </w:pPr>
    </w:p>
    <w:p w:rsidRPr="008D31E3" w:rsidR="00E27F2C" w:rsidP="00E27F2C" w:rsidRDefault="00E27F2C" w14:paraId="71DFAF53" w14:textId="77777777">
      <w:pPr>
        <w:rPr>
          <w:rFonts w:cstheme="minorHAnsi"/>
          <w:sz w:val="20"/>
          <w:szCs w:val="20"/>
          <w:lang w:val="fr-FR" w:bidi="hi-IN"/>
        </w:rPr>
      </w:pPr>
    </w:p>
    <w:p w:rsidRPr="008D31E3" w:rsidR="00981EDA" w:rsidRDefault="00981EDA" w14:paraId="602FEA2C" w14:textId="1C819E81">
      <w:pPr>
        <w:spacing w:after="160" w:line="259" w:lineRule="auto"/>
        <w:rPr>
          <w:rFonts w:eastAsia="Arial Narrow" w:cstheme="minorHAnsi"/>
          <w:b/>
          <w:bCs/>
          <w:sz w:val="20"/>
          <w:szCs w:val="20"/>
          <w:cs/>
          <w:lang w:val="fr-FR" w:bidi="hi-IN"/>
        </w:rPr>
      </w:pPr>
    </w:p>
    <w:p w:rsidR="009A182E" w:rsidRDefault="009A182E" w14:paraId="6388B0A8" w14:textId="77777777">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rsidRPr="008D31E3" w:rsidR="00E078EE" w:rsidP="00E078EE" w:rsidRDefault="00E078EE" w14:paraId="2AB4BD5A" w14:textId="706B682E">
      <w:pPr>
        <w:jc w:val="center"/>
        <w:rPr>
          <w:rFonts w:eastAsia="Arial Narrow" w:cstheme="minorHAnsi"/>
          <w:b/>
          <w:bCs/>
          <w:sz w:val="24"/>
          <w:szCs w:val="24"/>
          <w:lang w:val="fr-FR" w:bidi="hi-IN"/>
        </w:rPr>
      </w:pPr>
      <w:r w:rsidRPr="008D31E3">
        <w:rPr>
          <w:rFonts w:eastAsia="Arial Narrow" w:cstheme="minorHAnsi"/>
          <w:b/>
          <w:bCs/>
          <w:sz w:val="24"/>
          <w:szCs w:val="24"/>
          <w:lang w:val="fr-FR" w:bidi="hi-IN"/>
        </w:rPr>
        <w:t>SECTION 3 : INFRASTRUCTURE GÉNÉRALE</w:t>
      </w:r>
    </w:p>
    <w:p w:rsidRPr="008D31E3" w:rsidR="00E078EE" w:rsidP="00E078EE" w:rsidRDefault="00E078EE" w14:paraId="72D0F378" w14:textId="77777777">
      <w:pPr>
        <w:jc w:val="center"/>
        <w:rPr>
          <w:rFonts w:eastAsia="Arial Narrow" w:cstheme="minorHAnsi"/>
          <w:b/>
          <w:bCs/>
          <w:sz w:val="20"/>
          <w:szCs w:val="20"/>
          <w:lang w:val="fr-FR" w:bidi="hi-IN"/>
        </w:rPr>
      </w:pPr>
    </w:p>
    <w:p w:rsidRPr="008D31E3" w:rsidR="00204D88" w:rsidP="00E078EE" w:rsidRDefault="00E078EE" w14:paraId="2F9F983E" w14:textId="29234923">
      <w:pPr>
        <w:jc w:val="center"/>
        <w:rPr>
          <w:rFonts w:cstheme="minorHAnsi"/>
          <w:sz w:val="20"/>
          <w:szCs w:val="20"/>
          <w:lang w:val="fr-FR"/>
        </w:rPr>
      </w:pPr>
      <w:r w:rsidRPr="008D31E3">
        <w:rPr>
          <w:rFonts w:eastAsia="Arial Narrow" w:cstheme="minorHAnsi"/>
          <w:b/>
          <w:bCs/>
          <w:sz w:val="20"/>
          <w:szCs w:val="20"/>
          <w:lang w:val="fr-FR" w:bidi="hi-IN"/>
        </w:rPr>
        <w:t>OBSERVATION GÉNÉRAL</w:t>
      </w:r>
      <w:r w:rsidRPr="008D31E3" w:rsidR="00980CD2">
        <w:rPr>
          <w:rFonts w:eastAsia="Arial Narrow" w:cstheme="minorHAnsi"/>
          <w:b/>
          <w:bCs/>
          <w:sz w:val="20"/>
          <w:szCs w:val="20"/>
          <w:lang w:val="fr-FR" w:bidi="hi-IN"/>
        </w:rPr>
        <w:t xml:space="preserve">E DE L'ÉTAT DE PRÉPARATION DE LA </w:t>
      </w:r>
      <w:r w:rsidRPr="008D31E3" w:rsidR="00841DC3">
        <w:rPr>
          <w:rFonts w:eastAsia="Arial Narrow" w:cstheme="minorHAnsi"/>
          <w:b/>
          <w:bCs/>
          <w:sz w:val="20"/>
          <w:szCs w:val="20"/>
          <w:lang w:val="fr-FR" w:bidi="hi-IN"/>
        </w:rPr>
        <w:t>STRUCTURE SANITAIRE</w:t>
      </w:r>
      <w:r w:rsidRPr="008D31E3">
        <w:rPr>
          <w:rFonts w:eastAsia="Arial Narrow" w:cstheme="minorHAnsi"/>
          <w:b/>
          <w:bCs/>
          <w:sz w:val="20"/>
          <w:szCs w:val="20"/>
          <w:lang w:val="fr-FR" w:bidi="hi-IN"/>
        </w:rPr>
        <w:t xml:space="preserve"> : LES INFORMATIONS DE CETTE SECTION SERONT RECUEILLIES SOIT PAR DES OBSERVATIONS, SOIT EN I</w:t>
      </w:r>
      <w:r w:rsidRPr="008D31E3" w:rsidR="00980CD2">
        <w:rPr>
          <w:rFonts w:eastAsia="Arial Narrow" w:cstheme="minorHAnsi"/>
          <w:b/>
          <w:bCs/>
          <w:sz w:val="20"/>
          <w:szCs w:val="20"/>
          <w:lang w:val="fr-FR" w:bidi="hi-IN"/>
        </w:rPr>
        <w:t xml:space="preserve">NTERROGEANT LE RESPONSABLE DE LA </w:t>
      </w:r>
      <w:r w:rsidRPr="008D31E3" w:rsidR="00841DC3">
        <w:rPr>
          <w:rFonts w:eastAsia="Arial Narrow" w:cstheme="minorHAnsi"/>
          <w:b/>
          <w:bCs/>
          <w:sz w:val="20"/>
          <w:szCs w:val="20"/>
          <w:lang w:val="fr-FR" w:bidi="hi-IN"/>
        </w:rPr>
        <w:t>STRUCTURE SANITAIRE</w:t>
      </w:r>
      <w:r w:rsidR="009754EC">
        <w:rPr>
          <w:rFonts w:eastAsia="Arial Narrow" w:cstheme="minorHAnsi"/>
          <w:b/>
          <w:bCs/>
          <w:sz w:val="20"/>
          <w:szCs w:val="20"/>
          <w:lang w:val="fr-FR" w:bidi="hi-IN"/>
        </w:rPr>
        <w:t xml:space="preserve"> OU SON REPRESENTANT</w:t>
      </w:r>
    </w:p>
    <w:tbl>
      <w:tblPr>
        <w:tblStyle w:val="Grilledutableau"/>
        <w:tblW w:w="5091" w:type="pct"/>
        <w:jc w:val="center"/>
        <w:tblLook w:val="04A0" w:firstRow="1" w:lastRow="0" w:firstColumn="1" w:lastColumn="0" w:noHBand="0" w:noVBand="1"/>
        <w:tblPrChange w:author="ZAIDOU Mouhammad" w:date="2024-10-26T14:40:00Z" w:id="0">
          <w:tblPr>
            <w:tblStyle w:val="Grilledutableau"/>
            <w:tblW w:w="5091" w:type="pct"/>
            <w:jc w:val="center"/>
            <w:tblLook w:val="04A0" w:firstRow="1" w:lastRow="0" w:firstColumn="1" w:lastColumn="0" w:noHBand="0" w:noVBand="1"/>
          </w:tblPr>
        </w:tblPrChange>
      </w:tblPr>
      <w:tblGrid>
        <w:gridCol w:w="1128"/>
        <w:gridCol w:w="3781"/>
        <w:gridCol w:w="1419"/>
        <w:gridCol w:w="1170"/>
        <w:gridCol w:w="1683"/>
        <w:gridCol w:w="768"/>
      </w:tblGrid>
      <w:tr w:rsidRPr="004F7231" w:rsidR="00A74C75" w:rsidTr="0EBDE851" w14:paraId="650F0D42" w14:textId="77777777">
        <w:trPr>
          <w:trHeight w:val="233"/>
          <w:tblHeader/>
          <w:jc w:val="center"/>
          <w:trPrChange w:author="ZAIDOU Mouhammad" w:date="2024-10-26T14:40:00Z" w:id="2">
            <w:trPr>
              <w:trHeight w:val="233"/>
              <w:tblHeader/>
              <w:jc w:val="center"/>
            </w:trPr>
          </w:trPrChange>
        </w:trPr>
        <w:tc>
          <w:tcPr>
            <w:tcW w:w="567" w:type="pct"/>
            <w:shd w:val="clear" w:color="auto" w:fill="BFBFBF" w:themeFill="background1" w:themeFillShade="BF"/>
            <w:tcMar/>
            <w:vAlign w:val="center"/>
            <w:tcPrChange w:author="ZAIDOU Mouhammad" w:date="2024-10-26T14:40:00Z" w:id="3">
              <w:tcPr>
                <w:tcW w:w="546" w:type="pct"/>
                <w:gridSpan w:val="4"/>
                <w:shd w:val="clear" w:color="auto" w:fill="BFBFBF" w:themeFill="background1" w:themeFillShade="BF"/>
                <w:vAlign w:val="center"/>
              </w:tcPr>
            </w:tcPrChange>
          </w:tcPr>
          <w:p w:rsidRPr="008D31E3" w:rsidR="00E078EE" w:rsidP="00E078EE" w:rsidRDefault="00E078EE" w14:paraId="18A05A0B" w14:textId="4370F87A">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0" w:type="pct"/>
            <w:shd w:val="clear" w:color="auto" w:fill="BFBFBF" w:themeFill="background1" w:themeFillShade="BF"/>
            <w:tcMar/>
            <w:vAlign w:val="center"/>
            <w:tcPrChange w:author="ZAIDOU Mouhammad" w:date="2024-10-26T14:40:00Z" w:id="4">
              <w:tcPr>
                <w:tcW w:w="1940" w:type="pct"/>
                <w:gridSpan w:val="7"/>
                <w:shd w:val="clear" w:color="auto" w:fill="BFBFBF" w:themeFill="background1" w:themeFillShade="BF"/>
                <w:vAlign w:val="center"/>
              </w:tcPr>
            </w:tcPrChange>
          </w:tcPr>
          <w:p w:rsidRPr="008D31E3" w:rsidR="00E078EE" w:rsidP="00E078EE" w:rsidRDefault="00E078EE" w14:paraId="5AAB1177" w14:textId="79A8CC80">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147" w:type="pct"/>
            <w:gridSpan w:val="3"/>
            <w:shd w:val="clear" w:color="auto" w:fill="BFBFBF" w:themeFill="background1" w:themeFillShade="BF"/>
            <w:tcMar/>
            <w:vAlign w:val="center"/>
            <w:tcPrChange w:author="ZAIDOU Mouhammad" w:date="2024-10-26T14:40:00Z" w:id="5">
              <w:tcPr>
                <w:tcW w:w="2128" w:type="pct"/>
                <w:gridSpan w:val="15"/>
                <w:shd w:val="clear" w:color="auto" w:fill="BFBFBF" w:themeFill="background1" w:themeFillShade="BF"/>
                <w:vAlign w:val="center"/>
              </w:tcPr>
            </w:tcPrChange>
          </w:tcPr>
          <w:p w:rsidRPr="008D31E3" w:rsidR="00E078EE" w:rsidRDefault="00E078EE" w14:paraId="6FC9E848" w14:textId="12F6628E">
            <w:pPr>
              <w:keepNext/>
              <w:widowControl w:val="0"/>
              <w:tabs>
                <w:tab w:val="left" w:pos="0"/>
              </w:tabs>
              <w:suppressAutoHyphens/>
              <w:jc w:val="center"/>
              <w:outlineLvl w:val="1"/>
              <w:rPr>
                <w:rFonts w:eastAsia="Times New Roman" w:cstheme="minorHAnsi"/>
                <w:b/>
                <w:spacing w:val="-2"/>
                <w:szCs w:val="20"/>
                <w:lang w:val="fr-FR"/>
              </w:rPr>
              <w:pPrChange w:author="ZAIDOU Mouhammad" w:date="2024-10-20T00:55:00Z" w:id="6">
                <w:pPr>
                  <w:keepNext/>
                  <w:widowControl w:val="0"/>
                  <w:tabs>
                    <w:tab w:val="left" w:pos="0"/>
                  </w:tabs>
                  <w:suppressAutoHyphens/>
                  <w:outlineLvl w:val="1"/>
                </w:pPr>
              </w:pPrChange>
            </w:pPr>
            <w:r w:rsidRPr="008D31E3">
              <w:rPr>
                <w:rFonts w:eastAsia="Times New Roman" w:cstheme="minorHAnsi"/>
                <w:b/>
                <w:bCs/>
                <w:spacing w:val="-2"/>
                <w:szCs w:val="20"/>
                <w:lang w:val="fr-FR" w:bidi="hi-IN"/>
              </w:rPr>
              <w:t>CODAGE</w:t>
            </w:r>
          </w:p>
        </w:tc>
        <w:tc>
          <w:tcPr>
            <w:tcW w:w="386" w:type="pct"/>
            <w:shd w:val="clear" w:color="auto" w:fill="BFBFBF" w:themeFill="background1" w:themeFillShade="BF"/>
            <w:tcMar/>
            <w:vAlign w:val="center"/>
            <w:tcPrChange w:author="ZAIDOU Mouhammad" w:date="2024-10-26T14:40:00Z" w:id="7">
              <w:tcPr>
                <w:tcW w:w="382" w:type="pct"/>
                <w:gridSpan w:val="2"/>
                <w:shd w:val="clear" w:color="auto" w:fill="BFBFBF" w:themeFill="background1" w:themeFillShade="BF"/>
                <w:vAlign w:val="center"/>
              </w:tcPr>
            </w:tcPrChange>
          </w:tcPr>
          <w:p w:rsidRPr="008D31E3" w:rsidR="00E078EE" w:rsidP="00E078EE" w:rsidRDefault="00E078EE" w14:paraId="2FE0FB22" w14:textId="69E67370">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3F5898" w:rsidTr="0EBDE851" w14:paraId="443FFCD8" w14:textId="77777777">
        <w:trPr>
          <w:trHeight w:val="376"/>
          <w:jc w:val="center"/>
          <w:trPrChange w:author="ZAIDOU Mouhammad" w:date="2024-10-26T14:39:00Z" w:id="8">
            <w:trPr>
              <w:trHeight w:val="376"/>
              <w:jc w:val="center"/>
            </w:trPr>
          </w:trPrChange>
        </w:trPr>
        <w:tc>
          <w:tcPr>
            <w:tcW w:w="567" w:type="pct"/>
            <w:tcMar/>
            <w:tcPrChange w:author="ZAIDOU Mouhammad" w:date="2024-10-26T14:39:00Z" w:id="9">
              <w:tcPr>
                <w:tcW w:w="544" w:type="pct"/>
                <w:gridSpan w:val="3"/>
              </w:tcPr>
            </w:tcPrChange>
          </w:tcPr>
          <w:p w:rsidRPr="008D31E3" w:rsidR="003F5898" w:rsidP="003F5898" w:rsidRDefault="003F5898" w14:paraId="0D7C88E0" w14:textId="77777777">
            <w:pPr>
              <w:jc w:val="center"/>
              <w:rPr>
                <w:rFonts w:cstheme="minorHAnsi"/>
                <w:b/>
                <w:bCs/>
                <w:szCs w:val="20"/>
                <w:lang w:val="fr-FR"/>
              </w:rPr>
            </w:pPr>
            <w:r w:rsidRPr="008D31E3">
              <w:rPr>
                <w:rFonts w:eastAsia="Arial Narrow" w:cs="Mangal"/>
                <w:b/>
                <w:bCs/>
                <w:szCs w:val="20"/>
                <w:cs/>
                <w:lang w:val="fr-FR" w:bidi="hi-IN"/>
              </w:rPr>
              <w:t>301</w:t>
            </w:r>
          </w:p>
        </w:tc>
        <w:tc>
          <w:tcPr>
            <w:tcW w:w="1900" w:type="pct"/>
            <w:tcMar/>
            <w:tcPrChange w:author="ZAIDOU Mouhammad" w:date="2024-10-26T14:39:00Z" w:id="10">
              <w:tcPr>
                <w:tcW w:w="1939" w:type="pct"/>
                <w:gridSpan w:val="7"/>
              </w:tcPr>
            </w:tcPrChange>
          </w:tcPr>
          <w:p w:rsidRPr="008D31E3" w:rsidR="003F5898" w:rsidP="003F5898" w:rsidRDefault="003F5898" w14:paraId="7D9BC26D" w14:textId="556C0368">
            <w:pPr>
              <w:suppressAutoHyphens/>
              <w:rPr>
                <w:rFonts w:cstheme="minorHAnsi"/>
                <w:b/>
                <w:bCs/>
                <w:spacing w:val="-2"/>
                <w:szCs w:val="20"/>
                <w:lang w:val="fr-FR"/>
              </w:rPr>
            </w:pPr>
            <w:r w:rsidRPr="008D31E3">
              <w:rPr>
                <w:rFonts w:cstheme="minorHAnsi"/>
                <w:b/>
                <w:bCs/>
                <w:szCs w:val="20"/>
                <w:lang w:val="fr-FR"/>
              </w:rPr>
              <w:t>La poste de santé dispose-t-il des éléments suivants ?</w:t>
            </w:r>
          </w:p>
        </w:tc>
        <w:tc>
          <w:tcPr>
            <w:tcW w:w="713" w:type="pct"/>
            <w:shd w:val="clear" w:color="auto" w:fill="BFBFBF" w:themeFill="background1" w:themeFillShade="BF"/>
            <w:tcMar/>
            <w:vAlign w:val="center"/>
            <w:tcPrChange w:author="ZAIDOU Mouhammad" w:date="2024-10-26T14:39:00Z" w:id="11">
              <w:tcPr>
                <w:tcW w:w="667" w:type="pct"/>
                <w:gridSpan w:val="5"/>
                <w:shd w:val="clear" w:color="auto" w:fill="BFBFBF" w:themeFill="background1" w:themeFillShade="BF"/>
                <w:vAlign w:val="center"/>
              </w:tcPr>
            </w:tcPrChange>
          </w:tcPr>
          <w:p w:rsidRPr="008D31E3" w:rsidR="003F5898" w:rsidP="003F5898" w:rsidRDefault="003F5898" w14:paraId="78313451" w14:textId="77777777">
            <w:pPr>
              <w:tabs>
                <w:tab w:val="right" w:leader="dot" w:pos="4092"/>
              </w:tabs>
              <w:jc w:val="center"/>
              <w:rPr>
                <w:rFonts w:cstheme="minorHAnsi"/>
                <w:b/>
                <w:bCs/>
                <w:szCs w:val="20"/>
                <w:lang w:val="fr-FR"/>
              </w:rPr>
            </w:pPr>
            <w:r w:rsidRPr="008D31E3">
              <w:rPr>
                <w:rFonts w:cstheme="minorHAnsi"/>
                <w:b/>
                <w:bCs/>
                <w:szCs w:val="20"/>
                <w:lang w:val="fr-FR"/>
              </w:rPr>
              <w:t>Oui</w:t>
            </w:r>
          </w:p>
          <w:p w:rsidRPr="008D31E3" w:rsidR="003F5898" w:rsidP="003F5898" w:rsidRDefault="003F5898" w14:paraId="0FF8A9C8" w14:textId="7C76E4B7">
            <w:pPr>
              <w:tabs>
                <w:tab w:val="right" w:leader="dot" w:pos="4092"/>
              </w:tabs>
              <w:jc w:val="center"/>
              <w:rPr>
                <w:rFonts w:cstheme="minorHAnsi"/>
                <w:b/>
                <w:bCs/>
                <w:szCs w:val="20"/>
                <w:lang w:val="fr-FR"/>
              </w:rPr>
            </w:pPr>
            <w:del w:author="ZAIDOU Mouhammad" w:date="2024-10-20T00:54:00Z" w:id="12">
              <w:r w:rsidRPr="008D31E3" w:rsidDel="003F5898">
                <w:rPr>
                  <w:rFonts w:cstheme="minorHAnsi"/>
                  <w:b/>
                  <w:bCs/>
                  <w:szCs w:val="20"/>
                  <w:lang w:val="fr-FR"/>
                </w:rPr>
                <w:delText>Non</w:delText>
              </w:r>
            </w:del>
          </w:p>
        </w:tc>
        <w:tc>
          <w:tcPr>
            <w:tcW w:w="1434" w:type="pct"/>
            <w:gridSpan w:val="2"/>
            <w:shd w:val="clear" w:color="auto" w:fill="BFBFBF" w:themeFill="background1" w:themeFillShade="BF"/>
            <w:tcMar/>
            <w:vAlign w:val="center"/>
            <w:tcPrChange w:author="ZAIDOU Mouhammad" w:date="2024-10-26T14:39:00Z" w:id="13">
              <w:tcPr>
                <w:tcW w:w="1545" w:type="pct"/>
                <w:gridSpan w:val="12"/>
                <w:shd w:val="clear" w:color="auto" w:fill="BFBFBF" w:themeFill="background1" w:themeFillShade="BF"/>
                <w:vAlign w:val="center"/>
              </w:tcPr>
            </w:tcPrChange>
          </w:tcPr>
          <w:p w:rsidRPr="008D31E3" w:rsidR="003F5898" w:rsidP="003F5898" w:rsidRDefault="003F5898" w14:paraId="777B0A07" w14:textId="77777777">
            <w:pPr>
              <w:tabs>
                <w:tab w:val="right" w:leader="dot" w:pos="4092"/>
              </w:tabs>
              <w:jc w:val="center"/>
              <w:rPr>
                <w:rFonts w:cstheme="minorHAnsi"/>
                <w:b/>
                <w:bCs/>
                <w:szCs w:val="20"/>
                <w:lang w:val="fr-FR"/>
              </w:rPr>
            </w:pPr>
            <w:ins w:author="ZAIDOU Mouhammad" w:date="2024-10-20T00:53:00Z" w:id="14">
              <w:r w:rsidRPr="008D31E3">
                <w:rPr>
                  <w:rFonts w:eastAsia="Times New Roman" w:cstheme="minorHAnsi"/>
                  <w:color w:val="000000"/>
                  <w:szCs w:val="20"/>
                  <w:lang w:val="fr-FR" w:bidi="hi-IN"/>
                </w:rPr>
                <w:t>2</w:t>
              </w:r>
            </w:ins>
            <w:del w:author="ZAIDOU Mouhammad" w:date="2024-10-20T00:53:00Z" w:id="15">
              <w:r w:rsidDel="007C3D0A">
                <w:rPr>
                  <w:rFonts w:cstheme="minorHAnsi"/>
                  <w:b/>
                  <w:bCs/>
                  <w:szCs w:val="20"/>
                  <w:lang w:val="fr-FR"/>
                </w:rPr>
                <w:delText>Nombre (si Oui)</w:delText>
              </w:r>
            </w:del>
          </w:p>
          <w:p w:rsidR="003F5898" w:rsidDel="003F5898" w:rsidP="003F5898" w:rsidRDefault="003F5898" w14:paraId="0A75AFD5" w14:textId="0B9F4086">
            <w:pPr>
              <w:tabs>
                <w:tab w:val="right" w:leader="dot" w:pos="4092"/>
              </w:tabs>
              <w:jc w:val="center"/>
              <w:rPr>
                <w:del w:author="ZAIDOU Mouhammad" w:date="2024-10-20T00:53:00Z" w:id="16"/>
                <w:rFonts w:cstheme="minorHAnsi"/>
                <w:b/>
                <w:bCs/>
                <w:szCs w:val="20"/>
                <w:lang w:val="fr-FR"/>
              </w:rPr>
            </w:pPr>
            <w:del w:author="ZAIDOU Mouhammad" w:date="2024-10-20T00:53:00Z" w:id="17">
              <w:r w:rsidDel="003F5898">
                <w:rPr>
                  <w:rFonts w:cstheme="minorHAnsi"/>
                  <w:b/>
                  <w:bCs/>
                  <w:szCs w:val="20"/>
                  <w:lang w:val="fr-FR"/>
                </w:rPr>
                <w:delText>Etat</w:delText>
              </w:r>
            </w:del>
          </w:p>
          <w:p w:rsidRPr="008D31E3" w:rsidR="003F5898" w:rsidP="003F5898" w:rsidRDefault="003F5898" w14:paraId="2B8956B3" w14:textId="755CED83">
            <w:pPr>
              <w:tabs>
                <w:tab w:val="right" w:leader="dot" w:pos="4092"/>
              </w:tabs>
              <w:jc w:val="center"/>
              <w:rPr>
                <w:rFonts w:cstheme="minorHAnsi"/>
                <w:b/>
                <w:bCs/>
                <w:szCs w:val="20"/>
                <w:lang w:val="fr-FR"/>
              </w:rPr>
            </w:pPr>
            <w:del w:author="ZAIDOU Mouhammad" w:date="2024-10-20T00:53:00Z" w:id="18">
              <w:r w:rsidDel="003F5898">
                <w:rPr>
                  <w:rFonts w:cstheme="minorHAnsi"/>
                  <w:b/>
                  <w:bCs/>
                  <w:szCs w:val="20"/>
                  <w:lang w:val="fr-FR"/>
                </w:rPr>
                <w:delText>(1-Bon ; 2-Mauvais)</w:delText>
              </w:r>
            </w:del>
          </w:p>
        </w:tc>
        <w:tc>
          <w:tcPr>
            <w:tcW w:w="386" w:type="pct"/>
            <w:vMerge w:val="restart"/>
            <w:tcMar/>
            <w:tcPrChange w:author="ZAIDOU Mouhammad" w:date="2024-10-26T14:39:00Z" w:id="19">
              <w:tcPr>
                <w:tcW w:w="305" w:type="pct"/>
                <w:vMerge w:val="restart"/>
              </w:tcPr>
            </w:tcPrChange>
          </w:tcPr>
          <w:p w:rsidRPr="008D31E3" w:rsidR="003F5898" w:rsidP="003F5898" w:rsidRDefault="003F5898" w14:paraId="4ECFE5FF" w14:textId="77777777">
            <w:pPr>
              <w:rPr>
                <w:rFonts w:cstheme="minorHAnsi"/>
                <w:b/>
                <w:bCs/>
                <w:szCs w:val="20"/>
                <w:lang w:val="fr-FR"/>
              </w:rPr>
            </w:pPr>
          </w:p>
          <w:p w:rsidRPr="008D31E3" w:rsidR="003F5898" w:rsidP="003F5898" w:rsidRDefault="003F5898" w14:paraId="18B740BB" w14:textId="77777777">
            <w:pPr>
              <w:rPr>
                <w:rFonts w:cstheme="minorHAnsi"/>
                <w:b/>
                <w:bCs/>
                <w:szCs w:val="20"/>
                <w:lang w:val="fr-FR"/>
              </w:rPr>
            </w:pPr>
          </w:p>
          <w:p w:rsidRPr="008D31E3" w:rsidR="003F5898" w:rsidP="003F5898" w:rsidRDefault="003F5898" w14:paraId="493AF849" w14:textId="77777777">
            <w:pPr>
              <w:rPr>
                <w:rFonts w:cstheme="minorHAnsi"/>
                <w:b/>
                <w:bCs/>
                <w:szCs w:val="20"/>
                <w:lang w:val="fr-FR"/>
              </w:rPr>
            </w:pPr>
          </w:p>
          <w:p w:rsidRPr="008D31E3" w:rsidR="003F5898" w:rsidP="003F5898" w:rsidRDefault="003F5898" w14:paraId="7653E4C1" w14:textId="77777777">
            <w:pPr>
              <w:rPr>
                <w:rFonts w:cstheme="minorHAnsi"/>
                <w:b/>
                <w:bCs/>
                <w:szCs w:val="20"/>
                <w:lang w:val="fr-FR"/>
              </w:rPr>
            </w:pPr>
          </w:p>
          <w:p w:rsidRPr="008D31E3" w:rsidR="003F5898" w:rsidP="003F5898" w:rsidRDefault="003F5898" w14:paraId="0B7BB0F5" w14:textId="77777777">
            <w:pPr>
              <w:rPr>
                <w:rFonts w:cstheme="minorHAnsi"/>
                <w:b/>
                <w:bCs/>
                <w:szCs w:val="20"/>
                <w:lang w:val="fr-FR"/>
              </w:rPr>
            </w:pPr>
          </w:p>
          <w:p w:rsidRPr="008D31E3" w:rsidR="003F5898" w:rsidP="003F5898" w:rsidRDefault="003F5898" w14:paraId="23406FC3" w14:textId="77777777">
            <w:pPr>
              <w:rPr>
                <w:rFonts w:cstheme="minorHAnsi"/>
                <w:b/>
                <w:bCs/>
                <w:szCs w:val="20"/>
                <w:lang w:val="fr-FR"/>
              </w:rPr>
            </w:pPr>
          </w:p>
          <w:p w:rsidRPr="008D31E3" w:rsidR="003F5898" w:rsidP="003F5898" w:rsidRDefault="003F5898" w14:paraId="7A0C4DA0" w14:textId="77777777">
            <w:pPr>
              <w:rPr>
                <w:rFonts w:cstheme="minorHAnsi"/>
                <w:b/>
                <w:bCs/>
                <w:szCs w:val="20"/>
                <w:lang w:val="fr-FR"/>
              </w:rPr>
            </w:pPr>
          </w:p>
          <w:p w:rsidRPr="008D31E3" w:rsidR="003F5898" w:rsidP="003F5898" w:rsidRDefault="003F5898" w14:paraId="450ADF65" w14:textId="77777777">
            <w:pPr>
              <w:rPr>
                <w:rFonts w:cstheme="minorHAnsi"/>
                <w:b/>
                <w:bCs/>
                <w:szCs w:val="20"/>
                <w:lang w:val="fr-FR"/>
              </w:rPr>
            </w:pPr>
          </w:p>
          <w:p w:rsidRPr="008D31E3" w:rsidR="003F5898" w:rsidP="003F5898" w:rsidRDefault="003F5898" w14:paraId="4D2911AA" w14:textId="77777777">
            <w:pPr>
              <w:rPr>
                <w:rFonts w:cstheme="minorHAnsi"/>
                <w:b/>
                <w:bCs/>
                <w:szCs w:val="20"/>
                <w:lang w:val="fr-FR"/>
              </w:rPr>
            </w:pPr>
          </w:p>
          <w:p w:rsidRPr="008D31E3" w:rsidR="003F5898" w:rsidP="003F5898" w:rsidRDefault="003F5898" w14:paraId="0F13A559" w14:textId="3D7757EC">
            <w:pPr>
              <w:rPr>
                <w:rFonts w:cstheme="minorHAnsi"/>
                <w:b/>
                <w:bCs/>
                <w:szCs w:val="20"/>
                <w:lang w:val="fr-FR"/>
              </w:rPr>
            </w:pPr>
          </w:p>
          <w:p w:rsidRPr="008D31E3" w:rsidR="003F5898" w:rsidP="003F5898" w:rsidRDefault="003F5898" w14:paraId="7FBB01C6" w14:textId="77777777">
            <w:pPr>
              <w:rPr>
                <w:rFonts w:cstheme="minorHAnsi"/>
                <w:b/>
                <w:bCs/>
                <w:szCs w:val="20"/>
                <w:lang w:val="fr-FR"/>
              </w:rPr>
            </w:pPr>
          </w:p>
        </w:tc>
      </w:tr>
      <w:tr w:rsidRPr="004F7231" w:rsidR="003F5898" w:rsidTr="0EBDE851" w14:paraId="2344B625" w14:textId="77777777">
        <w:trPr>
          <w:cantSplit/>
          <w:trHeight w:val="20"/>
          <w:jc w:val="center"/>
          <w:trPrChange w:author="ZAIDOU Mouhammad" w:date="2024-10-26T14:39:00Z" w:id="20">
            <w:trPr>
              <w:cantSplit/>
              <w:trHeight w:val="20"/>
              <w:jc w:val="center"/>
            </w:trPr>
          </w:trPrChange>
        </w:trPr>
        <w:tc>
          <w:tcPr>
            <w:tcW w:w="567" w:type="pct"/>
            <w:tcMar/>
            <w:vAlign w:val="center"/>
            <w:tcPrChange w:author="ZAIDOU Mouhammad" w:date="2024-10-26T14:39:00Z" w:id="21">
              <w:tcPr>
                <w:tcW w:w="544" w:type="pct"/>
                <w:gridSpan w:val="3"/>
                <w:vAlign w:val="center"/>
              </w:tcPr>
            </w:tcPrChange>
          </w:tcPr>
          <w:p w:rsidRPr="008D31E3" w:rsidR="003F5898" w:rsidP="003F5898" w:rsidRDefault="003F5898" w14:paraId="65D3C44E"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22">
              <w:tcPr>
                <w:tcW w:w="1939" w:type="pct"/>
                <w:gridSpan w:val="7"/>
                <w:vAlign w:val="center"/>
              </w:tcPr>
            </w:tcPrChange>
          </w:tcPr>
          <w:p w:rsidRPr="008D31E3" w:rsidR="003F5898" w:rsidP="003F5898" w:rsidRDefault="003F5898" w14:paraId="081EDC60" w14:textId="7DA9D24B">
            <w:pPr>
              <w:pStyle w:val="ListParagraph1"/>
              <w:spacing w:after="0" w:line="240" w:lineRule="auto"/>
              <w:ind w:left="0"/>
              <w:rPr>
                <w:rFonts w:cstheme="minorHAnsi"/>
                <w:szCs w:val="20"/>
                <w:lang w:val="fr-FR"/>
              </w:rPr>
            </w:pPr>
            <w:r w:rsidRPr="008D31E3">
              <w:rPr>
                <w:rFonts w:cstheme="minorHAnsi"/>
                <w:szCs w:val="20"/>
                <w:lang w:val="fr-FR"/>
              </w:rPr>
              <w:t xml:space="preserve">Une salle d'attente avec des sièges </w:t>
            </w:r>
          </w:p>
        </w:tc>
        <w:tc>
          <w:tcPr>
            <w:tcW w:w="713" w:type="pct"/>
            <w:tcMar/>
            <w:vAlign w:val="center"/>
            <w:tcPrChange w:author="ZAIDOU Mouhammad" w:date="2024-10-26T14:39:00Z" w:id="23">
              <w:tcPr>
                <w:tcW w:w="667" w:type="pct"/>
                <w:gridSpan w:val="5"/>
                <w:vAlign w:val="center"/>
              </w:tcPr>
            </w:tcPrChange>
          </w:tcPr>
          <w:p w:rsidRPr="008D31E3" w:rsidR="003F5898" w:rsidP="003F5898" w:rsidRDefault="003F5898" w14:paraId="05BEF7E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4F5D5671" w14:textId="17C1ED72">
            <w:pPr>
              <w:pStyle w:val="ListParagraph1"/>
              <w:ind w:left="0"/>
              <w:jc w:val="center"/>
              <w:rPr>
                <w:rFonts w:eastAsia="Times New Roman" w:cstheme="minorHAnsi"/>
                <w:color w:val="000000"/>
                <w:szCs w:val="20"/>
                <w:lang w:val="fr-FR" w:bidi="hi-IN"/>
              </w:rPr>
            </w:pPr>
            <w:del w:author="ZAIDOU Mouhammad" w:date="2024-10-20T00:54:00Z" w:id="2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25">
              <w:tcPr>
                <w:tcW w:w="1545" w:type="pct"/>
                <w:gridSpan w:val="12"/>
                <w:vAlign w:val="center"/>
              </w:tcPr>
            </w:tcPrChange>
          </w:tcPr>
          <w:p w:rsidRPr="008D31E3" w:rsidR="003F5898" w:rsidP="003F5898" w:rsidRDefault="003F5898" w14:paraId="3AD934FD" w14:textId="77777777">
            <w:pPr>
              <w:pStyle w:val="ListParagraph1"/>
              <w:ind w:left="0"/>
              <w:jc w:val="center"/>
              <w:rPr>
                <w:rFonts w:eastAsia="Times New Roman" w:cstheme="minorHAnsi"/>
                <w:color w:val="000000"/>
                <w:szCs w:val="20"/>
                <w:lang w:val="fr-FR" w:bidi="hi-IN"/>
              </w:rPr>
            </w:pPr>
            <w:ins w:author="ZAIDOU Mouhammad" w:date="2024-10-20T00:53:00Z" w:id="26">
              <w:r w:rsidRPr="008D31E3">
                <w:rPr>
                  <w:rFonts w:eastAsia="Times New Roman" w:cstheme="minorHAnsi"/>
                  <w:color w:val="000000"/>
                  <w:szCs w:val="20"/>
                  <w:lang w:val="fr-FR" w:bidi="hi-IN"/>
                </w:rPr>
                <w:t>2</w:t>
              </w:r>
            </w:ins>
            <w:del w:author="ZAIDOU Mouhammad" w:date="2024-10-20T00:53:00Z" w:id="27">
              <w:r w:rsidDel="007C3D0A">
                <w:rPr>
                  <w:rFonts w:eastAsia="Times New Roman" w:cstheme="minorHAnsi"/>
                  <w:color w:val="000000"/>
                  <w:szCs w:val="20"/>
                  <w:lang w:val="fr-FR" w:bidi="hi-IN"/>
                </w:rPr>
                <w:delText>-</w:delText>
              </w:r>
            </w:del>
          </w:p>
          <w:p w:rsidRPr="008D31E3" w:rsidR="003F5898" w:rsidP="003F5898" w:rsidRDefault="003F5898" w14:paraId="45CAC925" w14:textId="071E9224">
            <w:pPr>
              <w:pStyle w:val="ListParagraph1"/>
              <w:ind w:left="0"/>
              <w:jc w:val="center"/>
              <w:rPr>
                <w:rFonts w:eastAsia="Times New Roman" w:cstheme="minorHAnsi"/>
                <w:color w:val="000000"/>
                <w:szCs w:val="20"/>
                <w:lang w:val="fr-FR" w:bidi="hi-IN"/>
              </w:rPr>
            </w:pPr>
            <w:del w:author="ZAIDOU Mouhammad" w:date="2024-10-20T00:53:00Z" w:id="2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0F935C32" w14:textId="77777777">
            <w:pPr>
              <w:pStyle w:val="ListParagraph1"/>
              <w:rPr>
                <w:rFonts w:eastAsia="Times New Roman" w:cstheme="minorHAnsi"/>
                <w:color w:val="000000"/>
                <w:szCs w:val="20"/>
                <w:lang w:val="fr-FR" w:bidi="hi-IN"/>
              </w:rPr>
            </w:pPr>
          </w:p>
        </w:tc>
      </w:tr>
      <w:tr w:rsidRPr="004F7231" w:rsidR="003F5898" w:rsidTr="0EBDE851" w14:paraId="2B56DF83" w14:textId="77777777">
        <w:trPr>
          <w:cantSplit/>
          <w:trHeight w:val="20"/>
          <w:jc w:val="center"/>
          <w:trPrChange w:author="ZAIDOU Mouhammad" w:date="2024-10-26T14:39:00Z" w:id="30">
            <w:trPr>
              <w:cantSplit/>
              <w:trHeight w:val="20"/>
              <w:jc w:val="center"/>
            </w:trPr>
          </w:trPrChange>
        </w:trPr>
        <w:tc>
          <w:tcPr>
            <w:tcW w:w="567" w:type="pct"/>
            <w:tcMar/>
            <w:vAlign w:val="center"/>
            <w:tcPrChange w:author="ZAIDOU Mouhammad" w:date="2024-10-26T14:39:00Z" w:id="31">
              <w:tcPr>
                <w:tcW w:w="544" w:type="pct"/>
                <w:gridSpan w:val="3"/>
                <w:vAlign w:val="center"/>
              </w:tcPr>
            </w:tcPrChange>
          </w:tcPr>
          <w:p w:rsidRPr="008D31E3" w:rsidR="003F5898" w:rsidP="003F5898" w:rsidRDefault="003F5898" w14:paraId="1E0C63F6"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32">
              <w:tcPr>
                <w:tcW w:w="1939" w:type="pct"/>
                <w:gridSpan w:val="7"/>
                <w:vAlign w:val="center"/>
              </w:tcPr>
            </w:tcPrChange>
          </w:tcPr>
          <w:p w:rsidRPr="008D31E3" w:rsidR="003F5898" w:rsidP="003F5898" w:rsidRDefault="003F5898" w14:paraId="5C63A8E3" w14:textId="441DBB51">
            <w:pPr>
              <w:pStyle w:val="ListParagraph1"/>
              <w:spacing w:after="0" w:line="240" w:lineRule="auto"/>
              <w:ind w:left="0"/>
              <w:rPr>
                <w:rFonts w:cstheme="minorHAnsi"/>
                <w:szCs w:val="20"/>
                <w:lang w:val="fr-FR" w:bidi="hi-IN"/>
              </w:rPr>
            </w:pPr>
            <w:r w:rsidRPr="008D31E3">
              <w:rPr>
                <w:rFonts w:cstheme="minorHAnsi"/>
                <w:szCs w:val="20"/>
                <w:lang w:val="fr-FR"/>
              </w:rPr>
              <w:t>Toilettes pour hommes avec eau courante dans la salle d'attente</w:t>
            </w:r>
          </w:p>
        </w:tc>
        <w:tc>
          <w:tcPr>
            <w:tcW w:w="713" w:type="pct"/>
            <w:tcMar/>
            <w:vAlign w:val="center"/>
            <w:tcPrChange w:author="ZAIDOU Mouhammad" w:date="2024-10-26T14:39:00Z" w:id="33">
              <w:tcPr>
                <w:tcW w:w="667" w:type="pct"/>
                <w:gridSpan w:val="5"/>
                <w:vAlign w:val="center"/>
              </w:tcPr>
            </w:tcPrChange>
          </w:tcPr>
          <w:p w:rsidRPr="008D31E3" w:rsidR="003F5898" w:rsidP="003F5898" w:rsidRDefault="003F5898" w14:paraId="0A37ECA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564F4AE9" w14:textId="5142C978">
            <w:pPr>
              <w:pStyle w:val="ListParagraph1"/>
              <w:ind w:left="0"/>
              <w:jc w:val="center"/>
              <w:rPr>
                <w:rFonts w:eastAsia="Times New Roman" w:cstheme="minorHAnsi"/>
                <w:color w:val="000000"/>
                <w:szCs w:val="20"/>
                <w:lang w:val="fr-FR" w:bidi="hi-IN"/>
              </w:rPr>
            </w:pPr>
            <w:del w:author="ZAIDOU Mouhammad" w:date="2024-10-20T00:54:00Z" w:id="3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35">
              <w:tcPr>
                <w:tcW w:w="1545" w:type="pct"/>
                <w:gridSpan w:val="12"/>
                <w:vAlign w:val="center"/>
              </w:tcPr>
            </w:tcPrChange>
          </w:tcPr>
          <w:p w:rsidRPr="008D31E3" w:rsidR="003F5898" w:rsidP="003F5898" w:rsidRDefault="003F5898" w14:paraId="2503537F" w14:textId="77777777">
            <w:pPr>
              <w:pStyle w:val="ListParagraph1"/>
              <w:ind w:left="0"/>
              <w:jc w:val="center"/>
              <w:rPr>
                <w:rFonts w:eastAsia="Times New Roman" w:cstheme="minorHAnsi"/>
                <w:color w:val="000000"/>
                <w:szCs w:val="20"/>
                <w:lang w:val="fr-FR" w:bidi="hi-IN"/>
              </w:rPr>
            </w:pPr>
            <w:ins w:author="ZAIDOU Mouhammad" w:date="2024-10-20T00:53:00Z" w:id="36">
              <w:r w:rsidRPr="008D31E3">
                <w:rPr>
                  <w:rFonts w:eastAsia="Times New Roman" w:cstheme="minorHAnsi"/>
                  <w:color w:val="000000"/>
                  <w:szCs w:val="20"/>
                  <w:lang w:val="fr-FR" w:bidi="hi-IN"/>
                </w:rPr>
                <w:t>2</w:t>
              </w:r>
            </w:ins>
            <w:del w:author="ZAIDOU Mouhammad" w:date="2024-10-20T00:53:00Z" w:id="37">
              <w:r w:rsidDel="007C3D0A">
                <w:rPr>
                  <w:rFonts w:eastAsia="Times New Roman" w:cstheme="minorHAnsi"/>
                  <w:color w:val="000000"/>
                  <w:szCs w:val="20"/>
                  <w:lang w:val="fr-FR" w:bidi="hi-IN"/>
                </w:rPr>
                <w:delText>-</w:delText>
              </w:r>
            </w:del>
          </w:p>
          <w:p w:rsidRPr="008D31E3" w:rsidR="003F5898" w:rsidP="003F5898" w:rsidRDefault="003F5898" w14:paraId="64B91740" w14:textId="595B7779">
            <w:pPr>
              <w:pStyle w:val="ListParagraph1"/>
              <w:ind w:left="0"/>
              <w:jc w:val="center"/>
              <w:rPr>
                <w:rFonts w:eastAsia="Times New Roman" w:cstheme="minorHAnsi"/>
                <w:color w:val="000000"/>
                <w:szCs w:val="20"/>
                <w:lang w:val="fr-FR" w:bidi="hi-IN"/>
              </w:rPr>
            </w:pPr>
            <w:del w:author="ZAIDOU Mouhammad" w:date="2024-10-20T00:53:00Z" w:id="3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2BBDCC64" w14:textId="77777777">
            <w:pPr>
              <w:pStyle w:val="ListParagraph1"/>
              <w:rPr>
                <w:rFonts w:eastAsia="Times New Roman" w:cstheme="minorHAnsi"/>
                <w:color w:val="000000"/>
                <w:szCs w:val="20"/>
                <w:lang w:val="fr-FR" w:bidi="hi-IN"/>
              </w:rPr>
            </w:pPr>
          </w:p>
        </w:tc>
      </w:tr>
      <w:tr w:rsidRPr="004F7231" w:rsidR="003F5898" w:rsidTr="0EBDE851" w14:paraId="693BB80F" w14:textId="77777777">
        <w:trPr>
          <w:cantSplit/>
          <w:trHeight w:val="20"/>
          <w:jc w:val="center"/>
          <w:trPrChange w:author="ZAIDOU Mouhammad" w:date="2024-10-26T14:39:00Z" w:id="40">
            <w:trPr>
              <w:cantSplit/>
              <w:trHeight w:val="20"/>
              <w:jc w:val="center"/>
            </w:trPr>
          </w:trPrChange>
        </w:trPr>
        <w:tc>
          <w:tcPr>
            <w:tcW w:w="567" w:type="pct"/>
            <w:tcMar/>
            <w:vAlign w:val="center"/>
            <w:tcPrChange w:author="ZAIDOU Mouhammad" w:date="2024-10-26T14:39:00Z" w:id="41">
              <w:tcPr>
                <w:tcW w:w="544" w:type="pct"/>
                <w:gridSpan w:val="3"/>
                <w:vAlign w:val="center"/>
              </w:tcPr>
            </w:tcPrChange>
          </w:tcPr>
          <w:p w:rsidRPr="008D31E3" w:rsidR="003F5898" w:rsidP="003F5898" w:rsidRDefault="003F5898" w14:paraId="3EC96D7F"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42">
              <w:tcPr>
                <w:tcW w:w="1939" w:type="pct"/>
                <w:gridSpan w:val="7"/>
                <w:vAlign w:val="center"/>
              </w:tcPr>
            </w:tcPrChange>
          </w:tcPr>
          <w:p w:rsidRPr="008D31E3" w:rsidR="003F5898" w:rsidP="003F5898" w:rsidRDefault="003F5898" w14:paraId="507A70DC" w14:textId="19E0D83E">
            <w:pPr>
              <w:pStyle w:val="ListParagraph1"/>
              <w:spacing w:after="0" w:line="240" w:lineRule="auto"/>
              <w:ind w:left="0"/>
              <w:rPr>
                <w:rFonts w:cstheme="minorHAnsi"/>
                <w:szCs w:val="20"/>
                <w:lang w:val="fr-FR" w:bidi="hi-IN"/>
              </w:rPr>
            </w:pPr>
            <w:r w:rsidRPr="008D31E3">
              <w:rPr>
                <w:rFonts w:cstheme="minorHAnsi"/>
                <w:szCs w:val="20"/>
                <w:lang w:val="fr-FR"/>
              </w:rPr>
              <w:t>Toilettes pour femmes avec eau courante dans la salle d'attente</w:t>
            </w:r>
          </w:p>
        </w:tc>
        <w:tc>
          <w:tcPr>
            <w:tcW w:w="713" w:type="pct"/>
            <w:tcMar/>
            <w:vAlign w:val="center"/>
            <w:tcPrChange w:author="ZAIDOU Mouhammad" w:date="2024-10-26T14:39:00Z" w:id="43">
              <w:tcPr>
                <w:tcW w:w="667" w:type="pct"/>
                <w:gridSpan w:val="5"/>
                <w:vAlign w:val="center"/>
              </w:tcPr>
            </w:tcPrChange>
          </w:tcPr>
          <w:p w:rsidRPr="008D31E3" w:rsidR="003F5898" w:rsidP="003F5898" w:rsidRDefault="003F5898" w14:paraId="6B30A04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31B0EF9C" w14:textId="5A904194">
            <w:pPr>
              <w:pStyle w:val="ListParagraph1"/>
              <w:ind w:left="0"/>
              <w:jc w:val="center"/>
              <w:rPr>
                <w:rFonts w:eastAsia="Times New Roman" w:cstheme="minorHAnsi"/>
                <w:color w:val="000000"/>
                <w:szCs w:val="20"/>
                <w:lang w:val="fr-FR" w:bidi="hi-IN"/>
              </w:rPr>
            </w:pPr>
            <w:del w:author="ZAIDOU Mouhammad" w:date="2024-10-20T00:54:00Z" w:id="4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45">
              <w:tcPr>
                <w:tcW w:w="1545" w:type="pct"/>
                <w:gridSpan w:val="12"/>
                <w:vAlign w:val="center"/>
              </w:tcPr>
            </w:tcPrChange>
          </w:tcPr>
          <w:p w:rsidRPr="008D31E3" w:rsidR="003F5898" w:rsidP="003F5898" w:rsidRDefault="003F5898" w14:paraId="02CB94B6" w14:textId="77777777">
            <w:pPr>
              <w:pStyle w:val="ListParagraph1"/>
              <w:ind w:left="0"/>
              <w:jc w:val="center"/>
              <w:rPr>
                <w:rFonts w:eastAsia="Times New Roman" w:cstheme="minorHAnsi"/>
                <w:color w:val="000000"/>
                <w:szCs w:val="20"/>
                <w:lang w:val="fr-FR" w:bidi="hi-IN"/>
              </w:rPr>
            </w:pPr>
            <w:ins w:author="ZAIDOU Mouhammad" w:date="2024-10-20T00:53:00Z" w:id="46">
              <w:r w:rsidRPr="008D31E3">
                <w:rPr>
                  <w:rFonts w:eastAsia="Times New Roman" w:cstheme="minorHAnsi"/>
                  <w:color w:val="000000"/>
                  <w:szCs w:val="20"/>
                  <w:lang w:val="fr-FR" w:bidi="hi-IN"/>
                </w:rPr>
                <w:t>2</w:t>
              </w:r>
            </w:ins>
            <w:del w:author="ZAIDOU Mouhammad" w:date="2024-10-20T00:53:00Z" w:id="47">
              <w:r w:rsidDel="007C3D0A">
                <w:rPr>
                  <w:rFonts w:eastAsia="Times New Roman" w:cstheme="minorHAnsi"/>
                  <w:color w:val="000000"/>
                  <w:szCs w:val="20"/>
                  <w:lang w:val="fr-FR" w:bidi="hi-IN"/>
                </w:rPr>
                <w:delText>-</w:delText>
              </w:r>
            </w:del>
          </w:p>
          <w:p w:rsidRPr="008D31E3" w:rsidR="003F5898" w:rsidP="003F5898" w:rsidRDefault="003F5898" w14:paraId="6E2DD5EC" w14:textId="6A3B5F80">
            <w:pPr>
              <w:pStyle w:val="ListParagraph1"/>
              <w:ind w:left="0"/>
              <w:jc w:val="center"/>
              <w:rPr>
                <w:rFonts w:eastAsia="Times New Roman" w:cstheme="minorHAnsi"/>
                <w:color w:val="000000"/>
                <w:szCs w:val="20"/>
                <w:lang w:val="fr-FR" w:bidi="hi-IN"/>
              </w:rPr>
            </w:pPr>
            <w:del w:author="ZAIDOU Mouhammad" w:date="2024-10-20T00:53:00Z" w:id="4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6F74A71B" w14:textId="77777777">
            <w:pPr>
              <w:pStyle w:val="ListParagraph1"/>
              <w:rPr>
                <w:rFonts w:eastAsia="Times New Roman" w:cstheme="minorHAnsi"/>
                <w:color w:val="000000"/>
                <w:szCs w:val="20"/>
                <w:lang w:val="fr-FR" w:bidi="hi-IN"/>
              </w:rPr>
            </w:pPr>
          </w:p>
        </w:tc>
      </w:tr>
      <w:tr w:rsidRPr="004F7231" w:rsidR="003F5898" w:rsidTr="0EBDE851" w14:paraId="73721C9B" w14:textId="77777777">
        <w:trPr>
          <w:cantSplit/>
          <w:trHeight w:val="20"/>
          <w:jc w:val="center"/>
          <w:trPrChange w:author="ZAIDOU Mouhammad" w:date="2024-10-26T14:39:00Z" w:id="50">
            <w:trPr>
              <w:cantSplit/>
              <w:trHeight w:val="20"/>
              <w:jc w:val="center"/>
            </w:trPr>
          </w:trPrChange>
        </w:trPr>
        <w:tc>
          <w:tcPr>
            <w:tcW w:w="567" w:type="pct"/>
            <w:tcMar/>
            <w:vAlign w:val="center"/>
            <w:tcPrChange w:author="ZAIDOU Mouhammad" w:date="2024-10-26T14:39:00Z" w:id="51">
              <w:tcPr>
                <w:tcW w:w="544" w:type="pct"/>
                <w:gridSpan w:val="3"/>
                <w:vAlign w:val="center"/>
              </w:tcPr>
            </w:tcPrChange>
          </w:tcPr>
          <w:p w:rsidRPr="008D31E3" w:rsidR="003F5898" w:rsidP="003F5898" w:rsidRDefault="003F5898" w14:paraId="3310FE07"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52">
              <w:tcPr>
                <w:tcW w:w="1939" w:type="pct"/>
                <w:gridSpan w:val="7"/>
                <w:vAlign w:val="center"/>
              </w:tcPr>
            </w:tcPrChange>
          </w:tcPr>
          <w:p w:rsidRPr="008D31E3" w:rsidR="003F5898" w:rsidP="003F5898" w:rsidRDefault="003F5898" w14:paraId="2DEE1F92" w14:textId="31775060">
            <w:pPr>
              <w:pStyle w:val="ListParagraph1"/>
              <w:spacing w:after="0" w:line="240" w:lineRule="auto"/>
              <w:ind w:left="0"/>
              <w:rPr>
                <w:rFonts w:cstheme="minorHAnsi"/>
                <w:szCs w:val="20"/>
                <w:lang w:val="fr-FR"/>
              </w:rPr>
            </w:pPr>
            <w:r w:rsidRPr="008D31E3">
              <w:rPr>
                <w:rFonts w:cstheme="minorHAnsi"/>
                <w:szCs w:val="20"/>
                <w:lang w:val="fr-FR"/>
              </w:rPr>
              <w:t>Dispositif de lavage des mains</w:t>
            </w:r>
          </w:p>
        </w:tc>
        <w:tc>
          <w:tcPr>
            <w:tcW w:w="713" w:type="pct"/>
            <w:tcMar/>
            <w:vAlign w:val="center"/>
            <w:tcPrChange w:author="ZAIDOU Mouhammad" w:date="2024-10-26T14:39:00Z" w:id="53">
              <w:tcPr>
                <w:tcW w:w="667" w:type="pct"/>
                <w:gridSpan w:val="5"/>
                <w:vAlign w:val="center"/>
              </w:tcPr>
            </w:tcPrChange>
          </w:tcPr>
          <w:p w:rsidRPr="008D31E3" w:rsidR="003F5898" w:rsidP="003F5898" w:rsidRDefault="003F5898" w14:paraId="455B9B6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2F188981" w14:textId="4694610A">
            <w:pPr>
              <w:pStyle w:val="ListParagraph1"/>
              <w:ind w:left="0"/>
              <w:jc w:val="center"/>
              <w:rPr>
                <w:rFonts w:eastAsia="Times New Roman" w:cstheme="minorHAnsi"/>
                <w:color w:val="000000"/>
                <w:szCs w:val="20"/>
                <w:lang w:val="fr-FR" w:bidi="hi-IN"/>
              </w:rPr>
            </w:pPr>
            <w:del w:author="ZAIDOU Mouhammad" w:date="2024-10-20T00:54:00Z" w:id="5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55">
              <w:tcPr>
                <w:tcW w:w="1545" w:type="pct"/>
                <w:gridSpan w:val="12"/>
                <w:vAlign w:val="center"/>
              </w:tcPr>
            </w:tcPrChange>
          </w:tcPr>
          <w:p w:rsidRPr="008D31E3" w:rsidR="003F5898" w:rsidP="003F5898" w:rsidRDefault="003F5898" w14:paraId="7CB352C0" w14:textId="77777777">
            <w:pPr>
              <w:pStyle w:val="ListParagraph1"/>
              <w:ind w:left="0"/>
              <w:jc w:val="center"/>
              <w:rPr>
                <w:rFonts w:eastAsia="Times New Roman" w:cstheme="minorHAnsi"/>
                <w:color w:val="000000"/>
                <w:szCs w:val="20"/>
                <w:lang w:val="fr-FR" w:bidi="hi-IN"/>
              </w:rPr>
            </w:pPr>
            <w:ins w:author="ZAIDOU Mouhammad" w:date="2024-10-20T00:53:00Z" w:id="56">
              <w:r w:rsidRPr="008D31E3">
                <w:rPr>
                  <w:rFonts w:eastAsia="Times New Roman" w:cstheme="minorHAnsi"/>
                  <w:color w:val="000000"/>
                  <w:szCs w:val="20"/>
                  <w:lang w:val="fr-FR" w:bidi="hi-IN"/>
                </w:rPr>
                <w:t>2</w:t>
              </w:r>
            </w:ins>
            <w:del w:author="ZAIDOU Mouhammad" w:date="2024-10-20T00:53:00Z" w:id="57">
              <w:r w:rsidDel="007C3D0A">
                <w:rPr>
                  <w:rFonts w:eastAsia="Times New Roman" w:cstheme="minorHAnsi"/>
                  <w:color w:val="000000"/>
                  <w:szCs w:val="20"/>
                  <w:lang w:val="fr-FR" w:bidi="hi-IN"/>
                </w:rPr>
                <w:delText>-</w:delText>
              </w:r>
            </w:del>
          </w:p>
          <w:p w:rsidRPr="008D31E3" w:rsidR="003F5898" w:rsidP="003F5898" w:rsidRDefault="003F5898" w14:paraId="1AAF0485" w14:textId="5B3433C7">
            <w:pPr>
              <w:pStyle w:val="ListParagraph1"/>
              <w:ind w:left="0"/>
              <w:jc w:val="center"/>
              <w:rPr>
                <w:rFonts w:eastAsia="Times New Roman" w:cstheme="minorHAnsi"/>
                <w:color w:val="000000"/>
                <w:szCs w:val="20"/>
                <w:lang w:val="fr-FR" w:bidi="hi-IN"/>
              </w:rPr>
            </w:pPr>
            <w:del w:author="ZAIDOU Mouhammad" w:date="2024-10-20T00:53:00Z" w:id="5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474D16D7" w14:textId="77777777">
            <w:pPr>
              <w:pStyle w:val="ListParagraph1"/>
              <w:rPr>
                <w:rFonts w:eastAsia="Times New Roman" w:cstheme="minorHAnsi"/>
                <w:color w:val="000000"/>
                <w:szCs w:val="20"/>
                <w:lang w:val="fr-FR" w:bidi="hi-IN"/>
              </w:rPr>
            </w:pPr>
          </w:p>
        </w:tc>
      </w:tr>
      <w:tr w:rsidRPr="004F7231" w:rsidR="003F5898" w:rsidTr="0EBDE851" w14:paraId="0A45388F" w14:textId="77777777">
        <w:trPr>
          <w:cantSplit/>
          <w:trHeight w:val="20"/>
          <w:jc w:val="center"/>
          <w:trPrChange w:author="ZAIDOU Mouhammad" w:date="2024-10-26T14:39:00Z" w:id="60">
            <w:trPr>
              <w:cantSplit/>
              <w:trHeight w:val="20"/>
              <w:jc w:val="center"/>
            </w:trPr>
          </w:trPrChange>
        </w:trPr>
        <w:tc>
          <w:tcPr>
            <w:tcW w:w="567" w:type="pct"/>
            <w:tcMar/>
            <w:vAlign w:val="center"/>
            <w:tcPrChange w:author="ZAIDOU Mouhammad" w:date="2024-10-26T14:39:00Z" w:id="61">
              <w:tcPr>
                <w:tcW w:w="544" w:type="pct"/>
                <w:gridSpan w:val="3"/>
                <w:vAlign w:val="center"/>
              </w:tcPr>
            </w:tcPrChange>
          </w:tcPr>
          <w:p w:rsidRPr="008D31E3" w:rsidR="003F5898" w:rsidP="003F5898" w:rsidRDefault="003F5898" w14:paraId="7BC052BA"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62">
              <w:tcPr>
                <w:tcW w:w="1939" w:type="pct"/>
                <w:gridSpan w:val="7"/>
                <w:vAlign w:val="center"/>
              </w:tcPr>
            </w:tcPrChange>
          </w:tcPr>
          <w:p w:rsidRPr="008D31E3" w:rsidR="003F5898" w:rsidP="003F5898" w:rsidRDefault="003F5898" w14:paraId="1C32A37B" w14:textId="1BA75AAC">
            <w:pPr>
              <w:pStyle w:val="ListParagraph1"/>
              <w:spacing w:after="0" w:line="240" w:lineRule="auto"/>
              <w:ind w:left="0"/>
              <w:rPr>
                <w:rFonts w:cstheme="minorHAnsi"/>
                <w:szCs w:val="20"/>
                <w:lang w:val="fr-FR"/>
              </w:rPr>
            </w:pPr>
            <w:r w:rsidRPr="008D31E3">
              <w:rPr>
                <w:rFonts w:cstheme="minorHAnsi"/>
                <w:szCs w:val="20"/>
                <w:lang w:val="fr-FR"/>
              </w:rPr>
              <w:t>Eau potable</w:t>
            </w:r>
          </w:p>
        </w:tc>
        <w:tc>
          <w:tcPr>
            <w:tcW w:w="713" w:type="pct"/>
            <w:tcMar/>
            <w:vAlign w:val="center"/>
            <w:tcPrChange w:author="ZAIDOU Mouhammad" w:date="2024-10-26T14:39:00Z" w:id="63">
              <w:tcPr>
                <w:tcW w:w="667" w:type="pct"/>
                <w:gridSpan w:val="5"/>
                <w:vAlign w:val="center"/>
              </w:tcPr>
            </w:tcPrChange>
          </w:tcPr>
          <w:p w:rsidRPr="008D31E3" w:rsidR="003F5898" w:rsidP="003F5898" w:rsidRDefault="003F5898" w14:paraId="600D794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6A2ADF85" w14:textId="2B0E5632">
            <w:pPr>
              <w:pStyle w:val="ListParagraph1"/>
              <w:ind w:left="0"/>
              <w:jc w:val="center"/>
              <w:rPr>
                <w:rFonts w:eastAsia="Times New Roman" w:cstheme="minorHAnsi"/>
                <w:color w:val="000000"/>
                <w:szCs w:val="20"/>
                <w:lang w:val="fr-FR" w:bidi="hi-IN"/>
              </w:rPr>
            </w:pPr>
            <w:del w:author="ZAIDOU Mouhammad" w:date="2024-10-20T00:54:00Z" w:id="6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65">
              <w:tcPr>
                <w:tcW w:w="1545" w:type="pct"/>
                <w:gridSpan w:val="12"/>
                <w:vAlign w:val="center"/>
              </w:tcPr>
            </w:tcPrChange>
          </w:tcPr>
          <w:p w:rsidRPr="008D31E3" w:rsidR="003F5898" w:rsidP="003F5898" w:rsidRDefault="003F5898" w14:paraId="35676F86" w14:textId="77777777">
            <w:pPr>
              <w:pStyle w:val="ListParagraph1"/>
              <w:ind w:left="0"/>
              <w:jc w:val="center"/>
              <w:rPr>
                <w:rFonts w:eastAsia="Times New Roman" w:cstheme="minorHAnsi"/>
                <w:color w:val="000000"/>
                <w:szCs w:val="20"/>
                <w:lang w:val="fr-FR" w:bidi="hi-IN"/>
              </w:rPr>
            </w:pPr>
            <w:ins w:author="ZAIDOU Mouhammad" w:date="2024-10-20T00:53:00Z" w:id="66">
              <w:r w:rsidRPr="008D31E3">
                <w:rPr>
                  <w:rFonts w:eastAsia="Times New Roman" w:cstheme="minorHAnsi"/>
                  <w:color w:val="000000"/>
                  <w:szCs w:val="20"/>
                  <w:lang w:val="fr-FR" w:bidi="hi-IN"/>
                </w:rPr>
                <w:t>2</w:t>
              </w:r>
            </w:ins>
            <w:del w:author="ZAIDOU Mouhammad" w:date="2024-10-20T00:53:00Z" w:id="67">
              <w:r w:rsidDel="007C3D0A">
                <w:rPr>
                  <w:rFonts w:eastAsia="Times New Roman" w:cstheme="minorHAnsi"/>
                  <w:color w:val="000000"/>
                  <w:szCs w:val="20"/>
                  <w:lang w:val="fr-FR" w:bidi="hi-IN"/>
                </w:rPr>
                <w:delText>-</w:delText>
              </w:r>
            </w:del>
          </w:p>
          <w:p w:rsidRPr="008D31E3" w:rsidR="003F5898" w:rsidP="003F5898" w:rsidRDefault="003F5898" w14:paraId="3A952864" w14:textId="3A9D08CD">
            <w:pPr>
              <w:pStyle w:val="ListParagraph1"/>
              <w:ind w:left="0"/>
              <w:jc w:val="center"/>
              <w:rPr>
                <w:rFonts w:eastAsia="Times New Roman" w:cstheme="minorHAnsi"/>
                <w:color w:val="000000"/>
                <w:szCs w:val="20"/>
                <w:lang w:val="fr-FR" w:bidi="hi-IN"/>
              </w:rPr>
            </w:pPr>
            <w:del w:author="ZAIDOU Mouhammad" w:date="2024-10-20T00:53:00Z" w:id="6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073B5554" w14:textId="77777777">
            <w:pPr>
              <w:pStyle w:val="ListParagraph1"/>
              <w:rPr>
                <w:rFonts w:eastAsia="Times New Roman" w:cstheme="minorHAnsi"/>
                <w:color w:val="000000"/>
                <w:szCs w:val="20"/>
                <w:lang w:val="fr-FR" w:bidi="hi-IN"/>
              </w:rPr>
            </w:pPr>
          </w:p>
        </w:tc>
      </w:tr>
      <w:tr w:rsidRPr="004F7231" w:rsidR="003F5898" w:rsidTr="0EBDE851" w14:paraId="116AE0E7" w14:textId="77777777">
        <w:trPr>
          <w:cantSplit/>
          <w:trHeight w:val="70"/>
          <w:jc w:val="center"/>
          <w:trPrChange w:author="ZAIDOU Mouhammad" w:date="2024-10-26T14:39:00Z" w:id="70">
            <w:trPr>
              <w:cantSplit/>
              <w:trHeight w:val="70"/>
              <w:jc w:val="center"/>
            </w:trPr>
          </w:trPrChange>
        </w:trPr>
        <w:tc>
          <w:tcPr>
            <w:tcW w:w="567" w:type="pct"/>
            <w:tcMar/>
            <w:vAlign w:val="center"/>
            <w:tcPrChange w:author="ZAIDOU Mouhammad" w:date="2024-10-26T14:39:00Z" w:id="71">
              <w:tcPr>
                <w:tcW w:w="544" w:type="pct"/>
                <w:gridSpan w:val="3"/>
                <w:vAlign w:val="center"/>
              </w:tcPr>
            </w:tcPrChange>
          </w:tcPr>
          <w:p w:rsidRPr="008D31E3" w:rsidR="003F5898" w:rsidP="003F5898" w:rsidRDefault="003F5898" w14:paraId="1C976C8A" w14:textId="77777777">
            <w:pPr>
              <w:pStyle w:val="ListParagraph1"/>
              <w:numPr>
                <w:ilvl w:val="0"/>
                <w:numId w:val="1"/>
              </w:numPr>
              <w:spacing w:after="0" w:line="240" w:lineRule="auto"/>
              <w:rPr>
                <w:rFonts w:cstheme="minorHAnsi"/>
                <w:szCs w:val="20"/>
                <w:lang w:val="fr-FR"/>
              </w:rPr>
            </w:pPr>
          </w:p>
        </w:tc>
        <w:tc>
          <w:tcPr>
            <w:tcW w:w="1900" w:type="pct"/>
            <w:tcMar/>
            <w:vAlign w:val="center"/>
            <w:tcPrChange w:author="ZAIDOU Mouhammad" w:date="2024-10-26T14:39:00Z" w:id="72">
              <w:tcPr>
                <w:tcW w:w="1939" w:type="pct"/>
                <w:gridSpan w:val="7"/>
                <w:vAlign w:val="center"/>
              </w:tcPr>
            </w:tcPrChange>
          </w:tcPr>
          <w:p w:rsidRPr="008D31E3" w:rsidR="003F5898" w:rsidP="003F5898" w:rsidRDefault="003F5898" w14:paraId="782BB283" w14:textId="1A60725E">
            <w:pPr>
              <w:pStyle w:val="ListParagraph1"/>
              <w:spacing w:after="0" w:line="240" w:lineRule="auto"/>
              <w:ind w:left="0"/>
              <w:rPr>
                <w:rFonts w:cstheme="minorHAnsi"/>
                <w:szCs w:val="20"/>
                <w:lang w:val="fr-FR"/>
              </w:rPr>
            </w:pPr>
            <w:r w:rsidRPr="008D31E3">
              <w:rPr>
                <w:rFonts w:cstheme="minorHAnsi"/>
                <w:szCs w:val="20"/>
                <w:lang w:val="fr-FR"/>
              </w:rPr>
              <w:t>Alimentation en électricité</w:t>
            </w:r>
          </w:p>
        </w:tc>
        <w:tc>
          <w:tcPr>
            <w:tcW w:w="713" w:type="pct"/>
            <w:tcMar/>
            <w:vAlign w:val="center"/>
            <w:tcPrChange w:author="ZAIDOU Mouhammad" w:date="2024-10-26T14:39:00Z" w:id="73">
              <w:tcPr>
                <w:tcW w:w="667" w:type="pct"/>
                <w:gridSpan w:val="5"/>
                <w:vAlign w:val="center"/>
              </w:tcPr>
            </w:tcPrChange>
          </w:tcPr>
          <w:p w:rsidRPr="008D31E3" w:rsidR="003F5898" w:rsidP="003F5898" w:rsidRDefault="003F5898" w14:paraId="10350CDB" w14:textId="77777777">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p w:rsidRPr="008D31E3" w:rsidR="003F5898" w:rsidP="003F5898" w:rsidRDefault="003F5898" w14:paraId="15AC2026" w14:textId="5E9EE145">
            <w:pPr>
              <w:pStyle w:val="ListParagraph1"/>
              <w:spacing w:after="0"/>
              <w:ind w:left="0"/>
              <w:jc w:val="center"/>
              <w:rPr>
                <w:rFonts w:eastAsia="Times New Roman" w:cstheme="minorHAnsi"/>
                <w:color w:val="000000"/>
                <w:szCs w:val="20"/>
                <w:lang w:val="fr-FR" w:bidi="hi-IN"/>
              </w:rPr>
            </w:pPr>
            <w:del w:author="ZAIDOU Mouhammad" w:date="2024-10-20T00:54:00Z" w:id="74">
              <w:r w:rsidRPr="008D31E3" w:rsidDel="003F5898">
                <w:rPr>
                  <w:rFonts w:eastAsia="Times New Roman" w:cstheme="minorHAnsi"/>
                  <w:color w:val="000000"/>
                  <w:szCs w:val="20"/>
                  <w:lang w:val="fr-FR" w:bidi="hi-IN"/>
                </w:rPr>
                <w:delText>2</w:delText>
              </w:r>
            </w:del>
          </w:p>
        </w:tc>
        <w:tc>
          <w:tcPr>
            <w:tcW w:w="1434" w:type="pct"/>
            <w:gridSpan w:val="2"/>
            <w:tcMar/>
            <w:vAlign w:val="center"/>
            <w:tcPrChange w:author="ZAIDOU Mouhammad" w:date="2024-10-26T14:39:00Z" w:id="75">
              <w:tcPr>
                <w:tcW w:w="1545" w:type="pct"/>
                <w:gridSpan w:val="12"/>
                <w:vAlign w:val="center"/>
              </w:tcPr>
            </w:tcPrChange>
          </w:tcPr>
          <w:p w:rsidRPr="008D31E3" w:rsidR="003F5898" w:rsidP="003F5898" w:rsidRDefault="003F5898" w14:paraId="2407AC20" w14:textId="77777777">
            <w:pPr>
              <w:pStyle w:val="ListParagraph1"/>
              <w:spacing w:after="0"/>
              <w:ind w:left="0"/>
              <w:jc w:val="center"/>
              <w:rPr>
                <w:rFonts w:eastAsia="Times New Roman" w:cstheme="minorHAnsi"/>
                <w:color w:val="000000"/>
                <w:szCs w:val="20"/>
                <w:lang w:val="fr-FR" w:bidi="hi-IN"/>
              </w:rPr>
            </w:pPr>
            <w:ins w:author="ZAIDOU Mouhammad" w:date="2024-10-20T00:53:00Z" w:id="76">
              <w:r w:rsidRPr="008D31E3">
                <w:rPr>
                  <w:rFonts w:eastAsia="Times New Roman" w:cstheme="minorHAnsi"/>
                  <w:color w:val="000000"/>
                  <w:szCs w:val="20"/>
                  <w:lang w:val="fr-FR" w:bidi="hi-IN"/>
                </w:rPr>
                <w:t>2</w:t>
              </w:r>
            </w:ins>
            <w:del w:author="ZAIDOU Mouhammad" w:date="2024-10-20T00:53:00Z" w:id="77">
              <w:r w:rsidDel="007C3D0A">
                <w:rPr>
                  <w:rFonts w:eastAsia="Times New Roman" w:cstheme="minorHAnsi"/>
                  <w:color w:val="000000"/>
                  <w:szCs w:val="20"/>
                  <w:lang w:val="fr-FR" w:bidi="hi-IN"/>
                </w:rPr>
                <w:delText>-</w:delText>
              </w:r>
            </w:del>
          </w:p>
          <w:p w:rsidRPr="008D31E3" w:rsidR="003F5898" w:rsidP="003F5898" w:rsidRDefault="003F5898" w14:paraId="3590DFEE" w14:textId="770C0ACF">
            <w:pPr>
              <w:pStyle w:val="ListParagraph1"/>
              <w:spacing w:after="0"/>
              <w:ind w:left="0"/>
              <w:jc w:val="center"/>
              <w:rPr>
                <w:rFonts w:eastAsia="Times New Roman" w:cstheme="minorHAnsi"/>
                <w:color w:val="000000"/>
                <w:szCs w:val="20"/>
                <w:lang w:val="fr-FR" w:bidi="hi-IN"/>
              </w:rPr>
            </w:pPr>
            <w:del w:author="ZAIDOU Mouhammad" w:date="2024-10-20T00:53:00Z" w:id="78">
              <w:r w:rsidDel="003F5898">
                <w:rPr>
                  <w:rFonts w:eastAsia="Times New Roman" w:cstheme="minorHAnsi"/>
                  <w:color w:val="000000"/>
                  <w:szCs w:val="20"/>
                  <w:lang w:val="fr-FR" w:bidi="hi-IN"/>
                </w:rPr>
                <w:delText>-</w:delText>
              </w:r>
            </w:del>
          </w:p>
        </w:tc>
        <w:tc>
          <w:tcPr>
            <w:tcW w:w="386" w:type="pct"/>
            <w:vMerge/>
            <w:tcMar/>
          </w:tcPr>
          <w:p w:rsidRPr="008D31E3" w:rsidR="003F5898" w:rsidP="003F5898" w:rsidRDefault="003F5898" w14:paraId="11EB7818" w14:textId="77777777">
            <w:pPr>
              <w:pStyle w:val="ListParagraph1"/>
              <w:rPr>
                <w:rFonts w:eastAsia="Times New Roman" w:cstheme="minorHAnsi"/>
                <w:color w:val="000000"/>
                <w:szCs w:val="20"/>
                <w:lang w:val="fr-FR" w:bidi="hi-IN"/>
              </w:rPr>
            </w:pPr>
          </w:p>
        </w:tc>
      </w:tr>
      <w:tr w:rsidRPr="004048CD" w:rsidR="00C32133" w:rsidTr="0EBDE851" w14:paraId="27D963A8" w14:textId="77777777">
        <w:tblPrEx>
          <w:jc w:val="left"/>
          <w:tblPrExChange w:author="ZAIDOU Mouhammad" w:date="2024-10-19T20:11:00Z" w:id="80">
            <w:tblPrEx>
              <w:jc w:val="left"/>
            </w:tblPrEx>
          </w:tblPrExChange>
        </w:tblPrEx>
        <w:trPr>
          <w:trHeight w:val="376"/>
          <w:trPrChange w:author="ZAIDOU Mouhammad" w:date="2024-10-19T20:11:00Z" w:id="81">
            <w:trPr>
              <w:trHeight w:val="376"/>
            </w:trPr>
          </w:trPrChange>
        </w:trPr>
        <w:tc>
          <w:tcPr>
            <w:tcW w:w="5000" w:type="pct"/>
            <w:gridSpan w:val="6"/>
            <w:shd w:val="clear" w:color="auto" w:fill="AEAAAA" w:themeFill="background2" w:themeFillShade="BF"/>
            <w:tcMar/>
            <w:vAlign w:val="center"/>
            <w:tcPrChange w:author="ZAIDOU Mouhammad" w:date="2024-10-19T20:11:00Z" w:id="82">
              <w:tcPr>
                <w:tcW w:w="4997" w:type="pct"/>
                <w:gridSpan w:val="28"/>
                <w:shd w:val="clear" w:color="auto" w:fill="AEAAAA" w:themeFill="background2" w:themeFillShade="BF"/>
                <w:vAlign w:val="center"/>
              </w:tcPr>
            </w:tcPrChange>
          </w:tcPr>
          <w:p w:rsidRPr="008D31E3" w:rsidR="00C32133" w:rsidP="00C32133" w:rsidRDefault="00C32133" w14:paraId="324CFCE7" w14:textId="44F2C198">
            <w:pPr>
              <w:jc w:val="center"/>
              <w:rPr>
                <w:rFonts w:cstheme="minorHAnsi"/>
                <w:b/>
                <w:szCs w:val="20"/>
                <w:lang w:val="fr-FR"/>
              </w:rPr>
            </w:pPr>
            <w:r>
              <w:rPr>
                <w:rFonts w:cstheme="minorHAnsi"/>
                <w:b/>
                <w:szCs w:val="20"/>
                <w:lang w:val="fr-FR"/>
              </w:rPr>
              <w:t>ESPACE</w:t>
            </w:r>
            <w:r w:rsidRPr="008D31E3">
              <w:rPr>
                <w:rFonts w:cstheme="minorHAnsi"/>
                <w:b/>
                <w:szCs w:val="20"/>
                <w:lang w:val="fr-FR"/>
              </w:rPr>
              <w:t xml:space="preserve"> DE TRAVAIL</w:t>
            </w:r>
          </w:p>
          <w:p w:rsidRPr="008D31E3" w:rsidR="00C32133" w:rsidP="00C32133" w:rsidRDefault="00C32133" w14:paraId="0C90BE18" w14:textId="2BCB9E86">
            <w:pPr>
              <w:jc w:val="center"/>
              <w:rPr>
                <w:rFonts w:cstheme="minorHAnsi"/>
                <w:bCs/>
                <w:i/>
                <w:iCs/>
                <w:szCs w:val="20"/>
                <w:lang w:val="fr-FR"/>
              </w:rPr>
            </w:pPr>
            <w:r w:rsidRPr="008D31E3">
              <w:rPr>
                <w:rFonts w:cstheme="minorHAnsi"/>
                <w:bCs/>
                <w:i/>
                <w:iCs/>
                <w:szCs w:val="20"/>
                <w:lang w:val="fr-FR"/>
              </w:rPr>
              <w:t>(Visite de la salle d'accouchement et enregistrement sur la base de l'observation)</w:t>
            </w:r>
          </w:p>
        </w:tc>
      </w:tr>
      <w:tr w:rsidRPr="004F7231" w:rsidR="006F7EF6" w:rsidTr="0EBDE851" w14:paraId="33E640F0" w14:textId="77777777">
        <w:tblPrEx>
          <w:jc w:val="left"/>
          <w:tblPrExChange w:author="ZAIDOU Mouhammad" w:date="2024-10-26T14:40:00Z" w:id="83">
            <w:tblPrEx>
              <w:jc w:val="left"/>
            </w:tblPrEx>
          </w:tblPrExChange>
        </w:tblPrEx>
        <w:trPr>
          <w:trHeight w:val="376"/>
          <w:trPrChange w:author="ZAIDOU Mouhammad" w:date="2024-10-26T14:40:00Z" w:id="84">
            <w:trPr>
              <w:trHeight w:val="376"/>
            </w:trPr>
          </w:trPrChange>
        </w:trPr>
        <w:tc>
          <w:tcPr>
            <w:tcW w:w="567" w:type="pct"/>
            <w:tcMar/>
            <w:tcPrChange w:author="ZAIDOU Mouhammad" w:date="2024-10-26T14:40:00Z" w:id="85">
              <w:tcPr>
                <w:tcW w:w="546" w:type="pct"/>
                <w:gridSpan w:val="4"/>
              </w:tcPr>
            </w:tcPrChange>
          </w:tcPr>
          <w:p w:rsidRPr="00D257D7" w:rsidR="00C32133" w:rsidP="00C32133" w:rsidRDefault="00C32133" w14:paraId="5D8FD7DC" w14:textId="5E89BFE5">
            <w:pPr>
              <w:jc w:val="center"/>
              <w:rPr>
                <w:rFonts w:eastAsia="Arial Narrow" w:cstheme="minorHAnsi"/>
                <w:szCs w:val="20"/>
                <w:cs/>
                <w:lang w:val="fr-FR" w:bidi="hi-IN"/>
              </w:rPr>
            </w:pPr>
            <w:r w:rsidRPr="00D257D7">
              <w:rPr>
                <w:rFonts w:eastAsia="Arial Narrow" w:cstheme="minorHAnsi"/>
                <w:szCs w:val="20"/>
                <w:lang w:val="fr-FR" w:bidi="hi-IN"/>
              </w:rPr>
              <w:t>302</w:t>
            </w:r>
          </w:p>
        </w:tc>
        <w:tc>
          <w:tcPr>
            <w:tcW w:w="1900" w:type="pct"/>
            <w:tcMar/>
            <w:tcPrChange w:author="ZAIDOU Mouhammad" w:date="2024-10-26T14:40:00Z" w:id="86">
              <w:tcPr>
                <w:tcW w:w="1940" w:type="pct"/>
                <w:gridSpan w:val="7"/>
              </w:tcPr>
            </w:tcPrChange>
          </w:tcPr>
          <w:p w:rsidRPr="008D31E3" w:rsidR="00C32133" w:rsidP="00C32133" w:rsidRDefault="00C32133" w14:paraId="7258F1DA" w14:textId="37780564">
            <w:pPr>
              <w:suppressAutoHyphens/>
              <w:rPr>
                <w:rFonts w:eastAsia="Arial Narrow" w:cstheme="minorHAnsi"/>
                <w:b/>
                <w:bCs/>
                <w:spacing w:val="-2"/>
                <w:szCs w:val="20"/>
                <w:cs/>
                <w:lang w:val="fr-FR" w:bidi="hi-IN"/>
              </w:rPr>
            </w:pPr>
            <w:r w:rsidRPr="008D31E3">
              <w:rPr>
                <w:rFonts w:cstheme="minorHAnsi"/>
                <w:b/>
                <w:bCs/>
                <w:szCs w:val="20"/>
                <w:lang w:val="fr-FR"/>
              </w:rPr>
              <w:t>Le poste de santé dispose-t-il d'une salle de travail ?</w:t>
            </w:r>
          </w:p>
        </w:tc>
        <w:tc>
          <w:tcPr>
            <w:tcW w:w="2147" w:type="pct"/>
            <w:gridSpan w:val="3"/>
            <w:tcMar/>
            <w:tcPrChange w:author="ZAIDOU Mouhammad" w:date="2024-10-26T14:40:00Z" w:id="87">
              <w:tcPr>
                <w:tcW w:w="2128" w:type="pct"/>
                <w:gridSpan w:val="15"/>
              </w:tcPr>
            </w:tcPrChange>
          </w:tcPr>
          <w:p w:rsidRPr="008D31E3" w:rsidR="00C32133" w:rsidP="00C32133" w:rsidRDefault="00C32133" w14:paraId="7795084E" w14:textId="360A76DA">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0C32133" w:rsidRDefault="00C32133" w14:paraId="59433DB7" w14:textId="29D5D65D">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Mar/>
            <w:tcPrChange w:author="ZAIDOU Mouhammad" w:date="2024-10-26T14:40:00Z" w:id="88">
              <w:tcPr>
                <w:tcW w:w="382" w:type="pct"/>
                <w:gridSpan w:val="2"/>
              </w:tcPr>
            </w:tcPrChange>
          </w:tcPr>
          <w:p w:rsidRPr="008D31E3" w:rsidR="00C32133" w:rsidP="00C32133" w:rsidRDefault="00C32133" w14:paraId="1A438CF1" w14:textId="0B8D78F1">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42" behindDoc="0" locked="0" layoutInCell="1" allowOverlap="1" wp14:anchorId="4572B3CB" wp14:editId="7C3E54CF">
                      <wp:simplePos x="0" y="0"/>
                      <wp:positionH relativeFrom="column">
                        <wp:posOffset>19685</wp:posOffset>
                      </wp:positionH>
                      <wp:positionV relativeFrom="paragraph">
                        <wp:posOffset>92393</wp:posOffset>
                      </wp:positionV>
                      <wp:extent cx="180975" cy="9525"/>
                      <wp:effectExtent l="0" t="57150" r="47625" b="85725"/>
                      <wp:wrapNone/>
                      <wp:docPr id="333293161" name="Straight Arrow Connector 333293161"/>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704E8E68">
                    <v:shapetype id="_x0000_t32" coordsize="21600,21600" o:oned="t" filled="f" o:spt="32" path="m,l21600,21600e" w14:anchorId="6B81EC71">
                      <v:path fillok="f" arrowok="t" o:connecttype="none"/>
                      <o:lock v:ext="edit" shapetype="t"/>
                    </v:shapetype>
                    <v:shape id="Straight Arrow Connector 333293161" style="position:absolute;margin-left:1.55pt;margin-top:7.3pt;width:14.25pt;height:.75pt;flip:y;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">
                      <v:stroke joinstyle="miter" endarrow="block"/>
                    </v:shape>
                  </w:pict>
                </mc:Fallback>
              </mc:AlternateContent>
            </w:r>
          </w:p>
          <w:p w:rsidRPr="008D31E3" w:rsidR="00C32133" w:rsidP="00C32133" w:rsidRDefault="00C32133" w14:paraId="03A389B3" w14:textId="62F922DB">
            <w:pPr>
              <w:rPr>
                <w:rFonts w:cstheme="minorHAnsi"/>
                <w:b/>
                <w:bCs/>
                <w:szCs w:val="20"/>
                <w:lang w:val="fr-FR"/>
              </w:rPr>
            </w:pPr>
            <w:r w:rsidRPr="008D31E3">
              <w:rPr>
                <w:rFonts w:cstheme="minorHAnsi"/>
                <w:b/>
                <w:bCs/>
                <w:szCs w:val="20"/>
                <w:lang w:val="fr-FR"/>
              </w:rPr>
              <w:t>305</w:t>
            </w:r>
          </w:p>
        </w:tc>
      </w:tr>
      <w:tr w:rsidRPr="004F7231" w:rsidR="006F7EF6" w:rsidTr="0EBDE851" w14:paraId="64CA9BC6" w14:textId="77777777">
        <w:tblPrEx>
          <w:jc w:val="left"/>
          <w:tblPrExChange w:author="ZAIDOU Mouhammad" w:date="2024-10-26T14:40:00Z" w:id="89">
            <w:tblPrEx>
              <w:jc w:val="left"/>
            </w:tblPrEx>
          </w:tblPrExChange>
        </w:tblPrEx>
        <w:trPr>
          <w:trHeight w:val="376"/>
          <w:trPrChange w:author="ZAIDOU Mouhammad" w:date="2024-10-26T14:40:00Z" w:id="90">
            <w:trPr>
              <w:trHeight w:val="376"/>
            </w:trPr>
          </w:trPrChange>
        </w:trPr>
        <w:tc>
          <w:tcPr>
            <w:tcW w:w="567" w:type="pct"/>
            <w:tcMar/>
            <w:tcPrChange w:author="ZAIDOU Mouhammad" w:date="2024-10-26T14:40:00Z" w:id="91">
              <w:tcPr>
                <w:tcW w:w="546" w:type="pct"/>
                <w:gridSpan w:val="4"/>
              </w:tcPr>
            </w:tcPrChange>
          </w:tcPr>
          <w:p w:rsidRPr="00D257D7" w:rsidR="00C32133" w:rsidP="00C32133" w:rsidRDefault="00C32133" w14:paraId="59D0DBB4" w14:textId="73037EEB">
            <w:pPr>
              <w:jc w:val="center"/>
              <w:rPr>
                <w:rFonts w:cstheme="minorHAnsi"/>
                <w:szCs w:val="20"/>
                <w:lang w:val="fr-FR"/>
              </w:rPr>
            </w:pPr>
            <w:r w:rsidRPr="00D257D7">
              <w:rPr>
                <w:rFonts w:eastAsia="Arial Narrow" w:cstheme="minorHAnsi"/>
                <w:szCs w:val="20"/>
                <w:cs/>
                <w:lang w:val="fr-FR" w:bidi="hi-IN"/>
              </w:rPr>
              <w:t>303</w:t>
            </w:r>
          </w:p>
        </w:tc>
        <w:tc>
          <w:tcPr>
            <w:tcW w:w="1900" w:type="pct"/>
            <w:tcMar/>
            <w:tcPrChange w:author="ZAIDOU Mouhammad" w:date="2024-10-26T14:40:00Z" w:id="92">
              <w:tcPr>
                <w:tcW w:w="1940" w:type="pct"/>
                <w:gridSpan w:val="7"/>
              </w:tcPr>
            </w:tcPrChange>
          </w:tcPr>
          <w:p w:rsidRPr="008D31E3" w:rsidR="00C32133" w:rsidP="00C32133" w:rsidRDefault="00C32133" w14:paraId="3C8960A8" w14:textId="7626993A">
            <w:pPr>
              <w:suppressAutoHyphens/>
              <w:rPr>
                <w:rFonts w:cstheme="minorHAnsi"/>
                <w:b/>
                <w:bCs/>
                <w:spacing w:val="-2"/>
                <w:szCs w:val="20"/>
                <w:lang w:val="fr-FR"/>
              </w:rPr>
            </w:pPr>
            <w:r>
              <w:rPr>
                <w:rFonts w:cstheme="minorHAnsi"/>
                <w:b/>
                <w:bCs/>
                <w:szCs w:val="20"/>
                <w:lang w:val="fr-FR"/>
              </w:rPr>
              <w:t xml:space="preserve">Le </w:t>
            </w:r>
            <w:r w:rsidRPr="00D37CDB">
              <w:rPr>
                <w:rFonts w:cstheme="minorHAnsi"/>
                <w:b/>
                <w:bCs/>
                <w:szCs w:val="20"/>
                <w:lang w:val="fr-FR"/>
              </w:rPr>
              <w:t>poste de santé</w:t>
            </w:r>
            <w:r w:rsidRPr="008D31E3">
              <w:rPr>
                <w:rFonts w:cstheme="minorHAnsi"/>
                <w:b/>
                <w:bCs/>
                <w:szCs w:val="20"/>
                <w:lang w:val="fr-FR"/>
              </w:rPr>
              <w:t xml:space="preserve"> dispose-t-</w:t>
            </w:r>
            <w:r>
              <w:rPr>
                <w:rFonts w:cstheme="minorHAnsi"/>
                <w:b/>
                <w:bCs/>
                <w:szCs w:val="20"/>
                <w:lang w:val="fr-FR"/>
              </w:rPr>
              <w:t>il</w:t>
            </w:r>
            <w:r w:rsidRPr="008D31E3">
              <w:rPr>
                <w:rFonts w:cstheme="minorHAnsi"/>
                <w:b/>
                <w:bCs/>
                <w:szCs w:val="20"/>
                <w:lang w:val="fr-FR"/>
              </w:rPr>
              <w:t xml:space="preserve"> de toilettes fonctionnelles avec eau courante et chasse d'eau dans la salle de travail ?</w:t>
            </w:r>
          </w:p>
        </w:tc>
        <w:tc>
          <w:tcPr>
            <w:tcW w:w="2147" w:type="pct"/>
            <w:gridSpan w:val="3"/>
            <w:tcMar/>
            <w:tcPrChange w:author="ZAIDOU Mouhammad" w:date="2024-10-26T14:40:00Z" w:id="93">
              <w:tcPr>
                <w:tcW w:w="2128" w:type="pct"/>
                <w:gridSpan w:val="15"/>
              </w:tcPr>
            </w:tcPrChange>
          </w:tcPr>
          <w:p w:rsidRPr="008D31E3" w:rsidR="00C32133" w:rsidP="00C32133" w:rsidRDefault="00C32133" w14:paraId="32DACAE8" w14:textId="77777777">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0C32133" w:rsidRDefault="00C32133" w14:paraId="30768C7F" w14:textId="2A436A0C">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Mar/>
            <w:tcPrChange w:author="ZAIDOU Mouhammad" w:date="2024-10-26T14:40:00Z" w:id="94">
              <w:tcPr>
                <w:tcW w:w="382" w:type="pct"/>
                <w:gridSpan w:val="2"/>
              </w:tcPr>
            </w:tcPrChange>
          </w:tcPr>
          <w:p w:rsidRPr="008D31E3" w:rsidR="00C32133" w:rsidP="00C32133" w:rsidRDefault="00C32133" w14:paraId="4EF8AA7E" w14:textId="77777777">
            <w:pPr>
              <w:rPr>
                <w:rFonts w:cstheme="minorHAnsi"/>
                <w:b/>
                <w:bCs/>
                <w:szCs w:val="20"/>
                <w:lang w:val="fr-FR"/>
              </w:rPr>
            </w:pPr>
          </w:p>
          <w:p w:rsidRPr="008D31E3" w:rsidR="00C32133" w:rsidP="00C32133" w:rsidRDefault="00C32133" w14:paraId="097EE958" w14:textId="6D084D0F">
            <w:pPr>
              <w:rPr>
                <w:rFonts w:cstheme="minorHAnsi"/>
                <w:szCs w:val="20"/>
                <w:lang w:val="fr-FR"/>
              </w:rPr>
            </w:pPr>
          </w:p>
          <w:p w:rsidRPr="008D31E3" w:rsidR="00C32133" w:rsidP="00C32133" w:rsidRDefault="00C32133" w14:paraId="72811F19" w14:textId="2FFF9207">
            <w:pPr>
              <w:rPr>
                <w:rFonts w:cstheme="minorHAnsi"/>
                <w:szCs w:val="20"/>
                <w:lang w:val="fr-FR"/>
              </w:rPr>
            </w:pPr>
          </w:p>
        </w:tc>
      </w:tr>
      <w:tr w:rsidRPr="004F7231" w:rsidR="00E07EA3" w:rsidTr="0EBDE851" w14:paraId="36D5038F" w14:textId="77777777">
        <w:tblPrEx>
          <w:jc w:val="left"/>
          <w:tblPrExChange w:author="ZAIDOU Mouhammad" w:date="2024-10-26T14:39:00Z" w:id="95">
            <w:tblPrEx>
              <w:jc w:val="left"/>
            </w:tblPrEx>
          </w:tblPrExChange>
        </w:tblPrEx>
        <w:trPr>
          <w:trHeight w:val="747"/>
          <w:trPrChange w:author="ZAIDOU Mouhammad" w:date="2024-10-26T14:39:00Z" w:id="96">
            <w:trPr>
              <w:trHeight w:val="747"/>
            </w:trPr>
          </w:trPrChange>
        </w:trPr>
        <w:tc>
          <w:tcPr>
            <w:tcW w:w="567" w:type="pct"/>
            <w:tcMar/>
            <w:tcPrChange w:author="ZAIDOU Mouhammad" w:date="2024-10-26T14:39:00Z" w:id="97">
              <w:tcPr>
                <w:tcW w:w="544" w:type="pct"/>
                <w:gridSpan w:val="2"/>
              </w:tcPr>
            </w:tcPrChange>
          </w:tcPr>
          <w:p w:rsidRPr="00D257D7" w:rsidR="00E07EA3" w:rsidP="00C32133" w:rsidRDefault="00E07EA3" w14:paraId="6ABDFC1B" w14:textId="032D2568">
            <w:pPr>
              <w:jc w:val="center"/>
              <w:rPr>
                <w:rFonts w:cstheme="minorHAnsi"/>
                <w:szCs w:val="20"/>
                <w:lang w:val="fr-FR"/>
              </w:rPr>
            </w:pPr>
            <w:r w:rsidRPr="00D257D7">
              <w:rPr>
                <w:rFonts w:eastAsia="Arial Narrow" w:cstheme="minorHAnsi"/>
                <w:szCs w:val="20"/>
                <w:cs/>
                <w:lang w:val="fr-FR" w:bidi="hi-IN"/>
              </w:rPr>
              <w:t>304</w:t>
            </w:r>
          </w:p>
        </w:tc>
        <w:tc>
          <w:tcPr>
            <w:tcW w:w="1900" w:type="pct"/>
            <w:tcMar/>
            <w:tcPrChange w:author="ZAIDOU Mouhammad" w:date="2024-10-26T14:39:00Z" w:id="98">
              <w:tcPr>
                <w:tcW w:w="1939" w:type="pct"/>
                <w:gridSpan w:val="8"/>
              </w:tcPr>
            </w:tcPrChange>
          </w:tcPr>
          <w:p w:rsidRPr="008D31E3" w:rsidR="00E07EA3" w:rsidP="00C32133" w:rsidRDefault="00E07EA3" w14:paraId="157D79AB" w14:textId="604F079A">
            <w:pPr>
              <w:suppressAutoHyphens/>
              <w:rPr>
                <w:rFonts w:cstheme="minorHAnsi"/>
                <w:b/>
                <w:bCs/>
                <w:spacing w:val="-2"/>
                <w:szCs w:val="20"/>
                <w:lang w:val="fr-FR"/>
              </w:rPr>
            </w:pPr>
            <w:r w:rsidRPr="008D31E3">
              <w:rPr>
                <w:rFonts w:cstheme="minorHAnsi"/>
                <w:b/>
                <w:bCs/>
                <w:szCs w:val="20"/>
                <w:lang w:val="fr-FR"/>
              </w:rPr>
              <w:t>Les instruments et équipements suivants sont-ils disponibles et fonctionnels dans la salle d'accouchement ?</w:t>
            </w:r>
          </w:p>
        </w:tc>
        <w:tc>
          <w:tcPr>
            <w:tcW w:w="713" w:type="pct"/>
            <w:shd w:val="clear" w:color="auto" w:fill="BFBFBF" w:themeFill="background1" w:themeFillShade="BF"/>
            <w:tcMar/>
            <w:vAlign w:val="center"/>
            <w:tcPrChange w:author="ZAIDOU Mouhammad" w:date="2024-10-26T14:39:00Z" w:id="99">
              <w:tcPr>
                <w:tcW w:w="666" w:type="pct"/>
                <w:gridSpan w:val="4"/>
                <w:shd w:val="clear" w:color="auto" w:fill="BFBFBF" w:themeFill="background1" w:themeFillShade="BF"/>
                <w:vAlign w:val="center"/>
              </w:tcPr>
            </w:tcPrChange>
          </w:tcPr>
          <w:p w:rsidRPr="008D31E3" w:rsidR="00E07EA3" w:rsidP="00C32133" w:rsidRDefault="00E07EA3" w14:paraId="09B15124" w14:textId="50D29385">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Disponible et fonctionnel</w:t>
            </w:r>
          </w:p>
        </w:tc>
        <w:tc>
          <w:tcPr>
            <w:tcW w:w="588" w:type="pct"/>
            <w:shd w:val="clear" w:color="auto" w:fill="BFBFBF" w:themeFill="background1" w:themeFillShade="BF"/>
            <w:tcMar/>
            <w:vAlign w:val="center"/>
            <w:tcPrChange w:author="ZAIDOU Mouhammad" w:date="2024-10-26T14:39:00Z" w:id="100">
              <w:tcPr>
                <w:tcW w:w="609" w:type="pct"/>
                <w:gridSpan w:val="6"/>
                <w:shd w:val="clear" w:color="auto" w:fill="BFBFBF" w:themeFill="background1" w:themeFillShade="BF"/>
                <w:vAlign w:val="center"/>
              </w:tcPr>
            </w:tcPrChange>
          </w:tcPr>
          <w:p w:rsidRPr="008D31E3" w:rsidR="00E07EA3" w:rsidP="00C32133" w:rsidRDefault="00E07EA3" w14:paraId="72829882" w14:textId="6D6DD8DB">
            <w:pPr>
              <w:pStyle w:val="ListParagraph1"/>
              <w:spacing w:after="0"/>
              <w:ind w:left="0"/>
              <w:jc w:val="center"/>
              <w:rPr>
                <w:rFonts w:cstheme="minorHAnsi"/>
                <w:b/>
                <w:bCs/>
                <w:szCs w:val="20"/>
                <w:lang w:val="fr-FR"/>
              </w:rPr>
            </w:pPr>
            <w:r w:rsidRPr="008D31E3">
              <w:rPr>
                <w:rFonts w:cstheme="minorHAnsi"/>
                <w:b/>
                <w:bCs/>
                <w:szCs w:val="20"/>
                <w:lang w:val="fr-FR"/>
              </w:rPr>
              <w:t>Disponible mais pas fonctionnel</w:t>
            </w:r>
          </w:p>
        </w:tc>
        <w:tc>
          <w:tcPr>
            <w:tcW w:w="846" w:type="pct"/>
            <w:shd w:val="clear" w:color="auto" w:fill="BFBFBF" w:themeFill="background1" w:themeFillShade="BF"/>
            <w:tcMar/>
            <w:vAlign w:val="center"/>
            <w:tcPrChange w:author="ZAIDOU Mouhammad" w:date="2024-10-26T14:39:00Z" w:id="101">
              <w:tcPr>
                <w:tcW w:w="852" w:type="pct"/>
                <w:gridSpan w:val="4"/>
                <w:shd w:val="clear" w:color="auto" w:fill="BFBFBF" w:themeFill="background1" w:themeFillShade="BF"/>
                <w:vAlign w:val="center"/>
              </w:tcPr>
            </w:tcPrChange>
          </w:tcPr>
          <w:p w:rsidRPr="008D31E3" w:rsidR="00E07EA3" w:rsidP="00C32133" w:rsidRDefault="00E07EA3" w14:paraId="1721A98B" w14:textId="701077AD">
            <w:pPr>
              <w:tabs>
                <w:tab w:val="right" w:leader="dot" w:pos="4092"/>
              </w:tabs>
              <w:jc w:val="center"/>
              <w:rPr>
                <w:rFonts w:cstheme="minorHAnsi"/>
                <w:b/>
                <w:bCs/>
                <w:szCs w:val="20"/>
                <w:lang w:val="fr-FR"/>
              </w:rPr>
            </w:pPr>
            <w:r w:rsidRPr="008D31E3">
              <w:rPr>
                <w:rFonts w:cstheme="minorHAnsi"/>
                <w:b/>
                <w:bCs/>
                <w:szCs w:val="20"/>
                <w:lang w:val="fr-FR"/>
              </w:rPr>
              <w:t>Indisponible</w:t>
            </w:r>
          </w:p>
        </w:tc>
        <w:tc>
          <w:tcPr>
            <w:tcW w:w="386" w:type="pct"/>
            <w:vMerge w:val="restart"/>
            <w:tcMar/>
            <w:tcPrChange w:author="ZAIDOU Mouhammad" w:date="2024-10-26T14:39:00Z" w:id="102">
              <w:tcPr>
                <w:tcW w:w="388" w:type="pct"/>
                <w:gridSpan w:val="4"/>
                <w:vMerge w:val="restart"/>
              </w:tcPr>
            </w:tcPrChange>
          </w:tcPr>
          <w:p w:rsidRPr="008D31E3" w:rsidR="00E07EA3" w:rsidP="00C32133" w:rsidRDefault="00E07EA3" w14:paraId="0171E5C8" w14:textId="77777777">
            <w:pPr>
              <w:rPr>
                <w:rFonts w:cstheme="minorHAnsi"/>
                <w:b/>
                <w:bCs/>
                <w:szCs w:val="20"/>
                <w:lang w:val="fr-FR"/>
              </w:rPr>
            </w:pPr>
          </w:p>
          <w:p w:rsidRPr="008D31E3" w:rsidR="00E07EA3" w:rsidP="00C32133" w:rsidRDefault="00E07EA3" w14:paraId="0988EA8C" w14:textId="77777777">
            <w:pPr>
              <w:rPr>
                <w:rFonts w:cstheme="minorHAnsi"/>
                <w:szCs w:val="20"/>
                <w:lang w:val="fr-FR"/>
              </w:rPr>
            </w:pPr>
          </w:p>
          <w:p w:rsidRPr="008D31E3" w:rsidR="00E07EA3" w:rsidP="00C32133" w:rsidRDefault="00E07EA3" w14:paraId="649ABBE0" w14:textId="77777777">
            <w:pPr>
              <w:rPr>
                <w:rFonts w:cstheme="minorHAnsi"/>
                <w:szCs w:val="20"/>
                <w:lang w:val="fr-FR"/>
              </w:rPr>
            </w:pPr>
          </w:p>
          <w:p w:rsidRPr="008D31E3" w:rsidR="00E07EA3" w:rsidP="00C32133" w:rsidRDefault="00E07EA3" w14:paraId="1F265C80" w14:textId="77777777">
            <w:pPr>
              <w:rPr>
                <w:rFonts w:cstheme="minorHAnsi"/>
                <w:szCs w:val="20"/>
                <w:lang w:val="fr-FR"/>
              </w:rPr>
            </w:pPr>
          </w:p>
          <w:p w:rsidRPr="008D31E3" w:rsidR="00E07EA3" w:rsidP="00C32133" w:rsidRDefault="00E07EA3" w14:paraId="1DB76DAC" w14:textId="77777777">
            <w:pPr>
              <w:rPr>
                <w:rFonts w:cstheme="minorHAnsi"/>
                <w:szCs w:val="20"/>
                <w:lang w:val="fr-FR"/>
              </w:rPr>
            </w:pPr>
          </w:p>
          <w:p w:rsidRPr="008D31E3" w:rsidR="00E07EA3" w:rsidP="00C32133" w:rsidRDefault="00E07EA3" w14:paraId="20F72ACA" w14:textId="77777777">
            <w:pPr>
              <w:rPr>
                <w:rFonts w:cstheme="minorHAnsi"/>
                <w:szCs w:val="20"/>
                <w:lang w:val="fr-FR"/>
              </w:rPr>
            </w:pPr>
          </w:p>
          <w:p w:rsidRPr="008D31E3" w:rsidR="00E07EA3" w:rsidP="00C32133" w:rsidRDefault="00E07EA3" w14:paraId="45314FEA" w14:textId="77777777">
            <w:pPr>
              <w:rPr>
                <w:rFonts w:cstheme="minorHAnsi"/>
                <w:szCs w:val="20"/>
                <w:lang w:val="fr-FR"/>
              </w:rPr>
            </w:pPr>
          </w:p>
          <w:p w:rsidRPr="008D31E3" w:rsidR="00E07EA3" w:rsidP="00C32133" w:rsidRDefault="00E07EA3" w14:paraId="0FD39742" w14:textId="77777777">
            <w:pPr>
              <w:rPr>
                <w:rFonts w:cstheme="minorHAnsi"/>
                <w:szCs w:val="20"/>
                <w:lang w:val="fr-FR"/>
              </w:rPr>
            </w:pPr>
          </w:p>
          <w:p w:rsidRPr="008D31E3" w:rsidR="00E07EA3" w:rsidDel="00E07EA3" w:rsidP="00C32133" w:rsidRDefault="00E07EA3" w14:paraId="435E6AE2" w14:textId="77777777">
            <w:pPr>
              <w:rPr>
                <w:del w:author="ZAIDOU Mouhammad" w:date="2024-10-19T20:14:00Z" w:id="103"/>
                <w:rFonts w:cstheme="minorHAnsi"/>
                <w:szCs w:val="20"/>
                <w:lang w:val="fr-FR"/>
              </w:rPr>
            </w:pPr>
          </w:p>
          <w:p w:rsidRPr="008D31E3" w:rsidR="00E07EA3" w:rsidDel="00E07EA3" w:rsidP="00C32133" w:rsidRDefault="00E07EA3" w14:paraId="18374AE1" w14:textId="77777777">
            <w:pPr>
              <w:rPr>
                <w:del w:author="ZAIDOU Mouhammad" w:date="2024-10-19T20:14:00Z" w:id="104"/>
                <w:rFonts w:cstheme="minorHAnsi"/>
                <w:szCs w:val="20"/>
                <w:lang w:val="fr-FR"/>
              </w:rPr>
            </w:pPr>
          </w:p>
          <w:p w:rsidRPr="008D31E3" w:rsidR="00E07EA3" w:rsidDel="00E07EA3" w:rsidP="00C32133" w:rsidRDefault="00E07EA3" w14:paraId="1C4046FF" w14:textId="77777777">
            <w:pPr>
              <w:rPr>
                <w:del w:author="ZAIDOU Mouhammad" w:date="2024-10-19T20:14:00Z" w:id="105"/>
                <w:rFonts w:cstheme="minorHAnsi"/>
                <w:szCs w:val="20"/>
                <w:lang w:val="fr-FR"/>
              </w:rPr>
            </w:pPr>
          </w:p>
          <w:p w:rsidRPr="008D31E3" w:rsidR="00E07EA3" w:rsidDel="00E07EA3" w:rsidP="00C32133" w:rsidRDefault="00E07EA3" w14:paraId="68F07362" w14:textId="77777777">
            <w:pPr>
              <w:rPr>
                <w:del w:author="ZAIDOU Mouhammad" w:date="2024-10-19T20:14:00Z" w:id="106"/>
                <w:rFonts w:cstheme="minorHAnsi"/>
                <w:szCs w:val="20"/>
                <w:lang w:val="fr-FR"/>
              </w:rPr>
            </w:pPr>
          </w:p>
          <w:p w:rsidRPr="008D31E3" w:rsidR="00E07EA3" w:rsidDel="00E07EA3" w:rsidP="00C32133" w:rsidRDefault="00E07EA3" w14:paraId="6B877321" w14:textId="77777777">
            <w:pPr>
              <w:rPr>
                <w:del w:author="ZAIDOU Mouhammad" w:date="2024-10-19T20:14:00Z" w:id="107"/>
                <w:rFonts w:cstheme="minorHAnsi"/>
                <w:szCs w:val="20"/>
                <w:lang w:val="fr-FR"/>
              </w:rPr>
            </w:pPr>
          </w:p>
          <w:p w:rsidRPr="008D31E3" w:rsidR="00E07EA3" w:rsidP="00C32133" w:rsidRDefault="00E07EA3" w14:paraId="4658B4D8" w14:textId="77777777">
            <w:pPr>
              <w:rPr>
                <w:rFonts w:cstheme="minorHAnsi"/>
                <w:szCs w:val="20"/>
                <w:lang w:val="fr-FR"/>
              </w:rPr>
            </w:pPr>
          </w:p>
          <w:p w:rsidRPr="008D31E3" w:rsidR="00E07EA3" w:rsidP="00C32133" w:rsidRDefault="00E07EA3" w14:paraId="541EA60C" w14:textId="77777777">
            <w:pPr>
              <w:rPr>
                <w:rFonts w:cstheme="minorHAnsi"/>
                <w:szCs w:val="20"/>
                <w:lang w:val="fr-FR"/>
              </w:rPr>
            </w:pPr>
          </w:p>
        </w:tc>
      </w:tr>
      <w:tr w:rsidRPr="004F7231" w:rsidR="00E07EA3" w:rsidTr="0EBDE851" w14:paraId="70D16BF9" w14:textId="77777777">
        <w:trPr>
          <w:trHeight w:val="20"/>
          <w:jc w:val="center"/>
          <w:trPrChange w:author="ZAIDOU Mouhammad" w:date="2024-10-26T14:39:00Z" w:id="108">
            <w:trPr>
              <w:trHeight w:val="20"/>
              <w:jc w:val="center"/>
            </w:trPr>
          </w:trPrChange>
        </w:trPr>
        <w:tc>
          <w:tcPr>
            <w:tcW w:w="567" w:type="pct"/>
            <w:tcMar/>
            <w:tcPrChange w:author="ZAIDOU Mouhammad" w:date="2024-10-26T14:39:00Z" w:id="109">
              <w:tcPr>
                <w:tcW w:w="544" w:type="pct"/>
                <w:gridSpan w:val="2"/>
              </w:tcPr>
            </w:tcPrChange>
          </w:tcPr>
          <w:p w:rsidRPr="008D31E3" w:rsidR="00E07EA3" w:rsidP="00AA5557" w:rsidRDefault="00E07EA3" w14:paraId="24F65FB0" w14:textId="77777777">
            <w:pPr>
              <w:pStyle w:val="ListParagraph1"/>
              <w:numPr>
                <w:ilvl w:val="0"/>
                <w:numId w:val="37"/>
              </w:numPr>
              <w:spacing w:after="0" w:line="240" w:lineRule="auto"/>
              <w:jc w:val="center"/>
              <w:rPr>
                <w:rFonts w:cstheme="minorHAnsi"/>
                <w:szCs w:val="20"/>
                <w:lang w:val="fr-FR"/>
              </w:rPr>
              <w:pPrChange w:author="ZAIDOU Mouhammad" w:date="2024-10-26T14:42:00Z" w:id="110">
                <w:pPr>
                  <w:pStyle w:val="ListParagraph1"/>
                  <w:numPr>
                    <w:numId w:val="2"/>
                  </w:numPr>
                  <w:spacing w:after="0" w:line="240" w:lineRule="auto"/>
                  <w:ind w:hanging="360"/>
                  <w:jc w:val="center"/>
                </w:pPr>
              </w:pPrChange>
            </w:pPr>
          </w:p>
        </w:tc>
        <w:tc>
          <w:tcPr>
            <w:tcW w:w="1900" w:type="pct"/>
            <w:tcMar/>
            <w:tcPrChange w:author="ZAIDOU Mouhammad" w:date="2024-10-26T14:39:00Z" w:id="111">
              <w:tcPr>
                <w:tcW w:w="1939" w:type="pct"/>
                <w:gridSpan w:val="8"/>
              </w:tcPr>
            </w:tcPrChange>
          </w:tcPr>
          <w:p w:rsidRPr="008D31E3" w:rsidR="00E07EA3" w:rsidP="00C32133" w:rsidRDefault="00E07EA3" w14:paraId="1AC1BB81" w14:textId="2FF9B8E4">
            <w:pPr>
              <w:pStyle w:val="ListParagraph1"/>
              <w:spacing w:after="0" w:line="240" w:lineRule="auto"/>
              <w:ind w:left="0"/>
              <w:rPr>
                <w:rFonts w:cstheme="minorHAnsi"/>
                <w:szCs w:val="20"/>
                <w:lang w:val="fr-FR"/>
              </w:rPr>
            </w:pPr>
            <w:r w:rsidRPr="008D31E3">
              <w:rPr>
                <w:rFonts w:cstheme="minorHAnsi"/>
                <w:szCs w:val="20"/>
                <w:lang w:val="fr-FR"/>
              </w:rPr>
              <w:t>Table d</w:t>
            </w:r>
            <w:r>
              <w:rPr>
                <w:rFonts w:cstheme="minorHAnsi"/>
                <w:szCs w:val="20"/>
                <w:lang w:val="fr-FR"/>
              </w:rPr>
              <w:t>’accouchement</w:t>
            </w:r>
            <w:r w:rsidRPr="008D31E3">
              <w:rPr>
                <w:rFonts w:cstheme="minorHAnsi"/>
                <w:szCs w:val="20"/>
                <w:lang w:val="fr-FR"/>
              </w:rPr>
              <w:t xml:space="preserve">                            </w:t>
            </w:r>
          </w:p>
        </w:tc>
        <w:tc>
          <w:tcPr>
            <w:tcW w:w="713" w:type="pct"/>
            <w:tcMar/>
            <w:tcPrChange w:author="ZAIDOU Mouhammad" w:date="2024-10-26T14:39:00Z" w:id="112">
              <w:tcPr>
                <w:tcW w:w="666" w:type="pct"/>
                <w:gridSpan w:val="4"/>
              </w:tcPr>
            </w:tcPrChange>
          </w:tcPr>
          <w:p w:rsidRPr="008D31E3" w:rsidR="00E07EA3" w:rsidP="00C32133" w:rsidRDefault="00E07EA3" w14:paraId="1543122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auto"/>
            <w:tcMar/>
            <w:tcPrChange w:author="ZAIDOU Mouhammad" w:date="2024-10-26T14:39:00Z" w:id="113">
              <w:tcPr>
                <w:tcW w:w="609" w:type="pct"/>
                <w:gridSpan w:val="6"/>
                <w:shd w:val="clear" w:color="auto" w:fill="auto"/>
              </w:tcPr>
            </w:tcPrChange>
          </w:tcPr>
          <w:p w:rsidRPr="008D31E3" w:rsidR="00E07EA3" w:rsidP="00C32133" w:rsidRDefault="00E07EA3" w14:paraId="491CA7FA" w14:textId="14F4BBF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114">
              <w:tcPr>
                <w:tcW w:w="852" w:type="pct"/>
                <w:gridSpan w:val="4"/>
              </w:tcPr>
            </w:tcPrChange>
          </w:tcPr>
          <w:p w:rsidRPr="008D31E3" w:rsidR="00E07EA3" w:rsidP="00C32133" w:rsidRDefault="00E07EA3" w14:paraId="6B65100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1F2530E4" w14:textId="77777777">
            <w:pPr>
              <w:pStyle w:val="ListParagraph1"/>
              <w:rPr>
                <w:rFonts w:eastAsia="Times New Roman" w:cstheme="minorHAnsi"/>
                <w:color w:val="000000"/>
                <w:szCs w:val="20"/>
                <w:lang w:val="fr-FR" w:bidi="hi-IN"/>
              </w:rPr>
            </w:pPr>
          </w:p>
        </w:tc>
      </w:tr>
      <w:tr w:rsidRPr="004F7231" w:rsidR="00E07EA3" w:rsidTr="0EBDE851" w14:paraId="0AEA4F93" w14:textId="77777777">
        <w:tblPrEx>
          <w:jc w:val="left"/>
          <w:tblPrExChange w:author="ZAIDOU Mouhammad" w:date="2024-10-26T14:39:00Z" w:id="116">
            <w:tblPrEx>
              <w:jc w:val="left"/>
            </w:tblPrEx>
          </w:tblPrExChange>
        </w:tblPrEx>
        <w:trPr>
          <w:trHeight w:val="20"/>
          <w:trPrChange w:author="ZAIDOU Mouhammad" w:date="2024-10-26T14:39:00Z" w:id="117">
            <w:trPr>
              <w:trHeight w:val="20"/>
            </w:trPr>
          </w:trPrChange>
        </w:trPr>
        <w:tc>
          <w:tcPr>
            <w:tcW w:w="567" w:type="pct"/>
            <w:tcMar/>
            <w:tcPrChange w:author="ZAIDOU Mouhammad" w:date="2024-10-26T14:39:00Z" w:id="118">
              <w:tcPr>
                <w:tcW w:w="544" w:type="pct"/>
                <w:gridSpan w:val="2"/>
              </w:tcPr>
            </w:tcPrChange>
          </w:tcPr>
          <w:p w:rsidRPr="008D31E3" w:rsidR="00E07EA3" w:rsidP="00AA5557" w:rsidRDefault="00E07EA3" w14:paraId="2D2824CC" w14:textId="77777777">
            <w:pPr>
              <w:pStyle w:val="ListParagraph1"/>
              <w:numPr>
                <w:ilvl w:val="0"/>
                <w:numId w:val="37"/>
              </w:numPr>
              <w:spacing w:after="0" w:line="240" w:lineRule="auto"/>
              <w:jc w:val="center"/>
              <w:rPr>
                <w:rFonts w:cstheme="minorHAnsi"/>
                <w:szCs w:val="20"/>
                <w:lang w:val="fr-FR"/>
              </w:rPr>
              <w:pPrChange w:author="ZAIDOU Mouhammad" w:date="2024-10-26T14:42:00Z" w:id="119">
                <w:pPr>
                  <w:pStyle w:val="ListParagraph1"/>
                  <w:numPr>
                    <w:numId w:val="2"/>
                  </w:numPr>
                  <w:spacing w:after="0" w:line="240" w:lineRule="auto"/>
                  <w:ind w:hanging="360"/>
                  <w:jc w:val="center"/>
                </w:pPr>
              </w:pPrChange>
            </w:pPr>
          </w:p>
        </w:tc>
        <w:tc>
          <w:tcPr>
            <w:tcW w:w="1900" w:type="pct"/>
            <w:tcMar/>
            <w:tcPrChange w:author="ZAIDOU Mouhammad" w:date="2024-10-26T14:39:00Z" w:id="120">
              <w:tcPr>
                <w:tcW w:w="1939" w:type="pct"/>
                <w:gridSpan w:val="8"/>
              </w:tcPr>
            </w:tcPrChange>
          </w:tcPr>
          <w:p w:rsidRPr="008D31E3" w:rsidR="00E07EA3" w:rsidP="00C32133" w:rsidRDefault="00E07EA3" w14:paraId="78186AF7" w14:textId="21A415E8">
            <w:pPr>
              <w:pStyle w:val="ListParagraph1"/>
              <w:spacing w:after="0" w:line="240" w:lineRule="auto"/>
              <w:ind w:left="0"/>
              <w:rPr>
                <w:rFonts w:cstheme="minorHAnsi"/>
                <w:szCs w:val="20"/>
                <w:lang w:val="fr-FR"/>
              </w:rPr>
            </w:pPr>
            <w:r w:rsidRPr="008D31E3">
              <w:rPr>
                <w:rFonts w:cstheme="minorHAnsi"/>
                <w:szCs w:val="20"/>
                <w:lang w:val="fr-FR"/>
              </w:rPr>
              <w:t xml:space="preserve">Lampe/éclairage réglable                              </w:t>
            </w:r>
          </w:p>
        </w:tc>
        <w:tc>
          <w:tcPr>
            <w:tcW w:w="713" w:type="pct"/>
            <w:tcMar/>
            <w:tcPrChange w:author="ZAIDOU Mouhammad" w:date="2024-10-26T14:39:00Z" w:id="121">
              <w:tcPr>
                <w:tcW w:w="666" w:type="pct"/>
                <w:gridSpan w:val="4"/>
              </w:tcPr>
            </w:tcPrChange>
          </w:tcPr>
          <w:p w:rsidRPr="008D31E3" w:rsidR="00E07EA3" w:rsidP="00C32133" w:rsidRDefault="00E07EA3" w14:paraId="5BCC832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122">
              <w:tcPr>
                <w:tcW w:w="609" w:type="pct"/>
                <w:gridSpan w:val="6"/>
              </w:tcPr>
            </w:tcPrChange>
          </w:tcPr>
          <w:p w:rsidRPr="008D31E3" w:rsidR="00E07EA3" w:rsidP="00C32133" w:rsidRDefault="00E07EA3" w14:paraId="4FD0986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123">
              <w:tcPr>
                <w:tcW w:w="852" w:type="pct"/>
                <w:gridSpan w:val="4"/>
              </w:tcPr>
            </w:tcPrChange>
          </w:tcPr>
          <w:p w:rsidRPr="008D31E3" w:rsidR="00E07EA3" w:rsidP="00C32133" w:rsidRDefault="00E07EA3" w14:paraId="10749A5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6450CD8C" w14:textId="77777777">
            <w:pPr>
              <w:pStyle w:val="ListParagraph1"/>
              <w:rPr>
                <w:rFonts w:eastAsia="Times New Roman" w:cstheme="minorHAnsi"/>
                <w:color w:val="000000"/>
                <w:szCs w:val="20"/>
                <w:lang w:val="fr-FR" w:bidi="hi-IN"/>
              </w:rPr>
            </w:pPr>
          </w:p>
        </w:tc>
      </w:tr>
      <w:tr w:rsidRPr="004F7231" w:rsidR="00E07EA3" w:rsidTr="0EBDE851" w14:paraId="662AAD2A" w14:textId="77777777">
        <w:tblPrEx>
          <w:jc w:val="left"/>
          <w:tblPrExChange w:author="ZAIDOU Mouhammad" w:date="2024-10-26T14:39:00Z" w:id="125">
            <w:tblPrEx>
              <w:jc w:val="left"/>
            </w:tblPrEx>
          </w:tblPrExChange>
        </w:tblPrEx>
        <w:trPr>
          <w:trHeight w:val="20"/>
          <w:trPrChange w:author="ZAIDOU Mouhammad" w:date="2024-10-26T14:39:00Z" w:id="126">
            <w:trPr>
              <w:trHeight w:val="20"/>
            </w:trPr>
          </w:trPrChange>
        </w:trPr>
        <w:tc>
          <w:tcPr>
            <w:tcW w:w="567" w:type="pct"/>
            <w:tcMar/>
            <w:tcPrChange w:author="ZAIDOU Mouhammad" w:date="2024-10-26T14:39:00Z" w:id="127">
              <w:tcPr>
                <w:tcW w:w="544" w:type="pct"/>
                <w:gridSpan w:val="2"/>
              </w:tcPr>
            </w:tcPrChange>
          </w:tcPr>
          <w:p w:rsidRPr="008D31E3" w:rsidR="00E07EA3" w:rsidP="00AA5557" w:rsidRDefault="00E07EA3" w14:paraId="59FB7A77" w14:textId="77777777">
            <w:pPr>
              <w:pStyle w:val="ListParagraph1"/>
              <w:numPr>
                <w:ilvl w:val="0"/>
                <w:numId w:val="37"/>
              </w:numPr>
              <w:spacing w:after="0" w:line="240" w:lineRule="auto"/>
              <w:jc w:val="center"/>
              <w:rPr>
                <w:rFonts w:cstheme="minorHAnsi"/>
                <w:szCs w:val="20"/>
                <w:lang w:val="fr-FR"/>
              </w:rPr>
              <w:pPrChange w:author="ZAIDOU Mouhammad" w:date="2024-10-26T14:42:00Z" w:id="128">
                <w:pPr>
                  <w:pStyle w:val="ListParagraph1"/>
                  <w:numPr>
                    <w:numId w:val="2"/>
                  </w:numPr>
                  <w:spacing w:after="0" w:line="240" w:lineRule="auto"/>
                  <w:ind w:hanging="360"/>
                  <w:jc w:val="center"/>
                </w:pPr>
              </w:pPrChange>
            </w:pPr>
          </w:p>
        </w:tc>
        <w:tc>
          <w:tcPr>
            <w:tcW w:w="1900" w:type="pct"/>
            <w:tcMar/>
            <w:tcPrChange w:author="ZAIDOU Mouhammad" w:date="2024-10-26T14:39:00Z" w:id="129">
              <w:tcPr>
                <w:tcW w:w="1939" w:type="pct"/>
                <w:gridSpan w:val="8"/>
              </w:tcPr>
            </w:tcPrChange>
          </w:tcPr>
          <w:p w:rsidRPr="008D31E3" w:rsidR="00E07EA3" w:rsidP="00C32133" w:rsidRDefault="00E07EA3" w14:paraId="1F960CB0" w14:textId="4497A066">
            <w:pPr>
              <w:pStyle w:val="ListParagraph1"/>
              <w:spacing w:after="0" w:line="240" w:lineRule="auto"/>
              <w:ind w:left="0"/>
              <w:rPr>
                <w:rFonts w:cstheme="minorHAnsi"/>
                <w:szCs w:val="20"/>
                <w:lang w:val="fr-FR"/>
              </w:rPr>
            </w:pPr>
            <w:r w:rsidRPr="008D31E3">
              <w:rPr>
                <w:rFonts w:cstheme="minorHAnsi"/>
                <w:szCs w:val="20"/>
                <w:lang w:val="fr-FR"/>
              </w:rPr>
              <w:t xml:space="preserve">Bouteille d'oxygène avec régulateur et masque                  </w:t>
            </w:r>
          </w:p>
        </w:tc>
        <w:tc>
          <w:tcPr>
            <w:tcW w:w="713" w:type="pct"/>
            <w:tcMar/>
            <w:tcPrChange w:author="ZAIDOU Mouhammad" w:date="2024-10-26T14:39:00Z" w:id="130">
              <w:tcPr>
                <w:tcW w:w="666" w:type="pct"/>
                <w:gridSpan w:val="4"/>
              </w:tcPr>
            </w:tcPrChange>
          </w:tcPr>
          <w:p w:rsidRPr="008D31E3" w:rsidR="00E07EA3" w:rsidP="00C32133" w:rsidRDefault="00E07EA3" w14:paraId="5A716D2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131">
              <w:tcPr>
                <w:tcW w:w="609" w:type="pct"/>
                <w:gridSpan w:val="6"/>
              </w:tcPr>
            </w:tcPrChange>
          </w:tcPr>
          <w:p w:rsidRPr="008D31E3" w:rsidR="00E07EA3" w:rsidP="00C32133" w:rsidRDefault="00E07EA3" w14:paraId="4C75CB0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132">
              <w:tcPr>
                <w:tcW w:w="852" w:type="pct"/>
                <w:gridSpan w:val="4"/>
              </w:tcPr>
            </w:tcPrChange>
          </w:tcPr>
          <w:p w:rsidRPr="008D31E3" w:rsidR="00E07EA3" w:rsidP="00C32133" w:rsidRDefault="00E07EA3" w14:paraId="5DFBE06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22DBD297" w14:textId="77777777">
            <w:pPr>
              <w:pStyle w:val="ListParagraph1"/>
              <w:rPr>
                <w:rFonts w:eastAsia="Times New Roman" w:cstheme="minorHAnsi"/>
                <w:color w:val="000000"/>
                <w:szCs w:val="20"/>
                <w:lang w:val="fr-FR" w:bidi="hi-IN"/>
              </w:rPr>
            </w:pPr>
          </w:p>
        </w:tc>
      </w:tr>
      <w:tr w:rsidRPr="004F7231" w:rsidR="00E07EA3" w:rsidTr="0EBDE851" w14:paraId="012EF7B8" w14:textId="77777777">
        <w:tblPrEx>
          <w:jc w:val="left"/>
          <w:tblPrExChange w:author="ZAIDOU Mouhammad" w:date="2024-10-26T14:39:00Z" w:id="134">
            <w:tblPrEx>
              <w:jc w:val="left"/>
            </w:tblPrEx>
          </w:tblPrExChange>
        </w:tblPrEx>
        <w:trPr>
          <w:trHeight w:val="20"/>
          <w:trPrChange w:author="ZAIDOU Mouhammad" w:date="2024-10-26T14:39:00Z" w:id="135">
            <w:trPr>
              <w:trHeight w:val="20"/>
            </w:trPr>
          </w:trPrChange>
        </w:trPr>
        <w:tc>
          <w:tcPr>
            <w:tcW w:w="567" w:type="pct"/>
            <w:tcMar/>
            <w:tcPrChange w:author="ZAIDOU Mouhammad" w:date="2024-10-26T14:39:00Z" w:id="136">
              <w:tcPr>
                <w:tcW w:w="544" w:type="pct"/>
                <w:gridSpan w:val="2"/>
              </w:tcPr>
            </w:tcPrChange>
          </w:tcPr>
          <w:p w:rsidRPr="008D31E3" w:rsidR="00E07EA3" w:rsidP="00AA5557" w:rsidRDefault="00E07EA3" w14:paraId="52D9ABCC" w14:textId="77777777">
            <w:pPr>
              <w:pStyle w:val="ListParagraph1"/>
              <w:numPr>
                <w:ilvl w:val="0"/>
                <w:numId w:val="37"/>
              </w:numPr>
              <w:spacing w:after="0" w:line="240" w:lineRule="auto"/>
              <w:jc w:val="center"/>
              <w:rPr>
                <w:rFonts w:cstheme="minorHAnsi"/>
                <w:szCs w:val="20"/>
                <w:lang w:val="fr-FR"/>
              </w:rPr>
              <w:pPrChange w:author="ZAIDOU Mouhammad" w:date="2024-10-26T14:42:00Z" w:id="137">
                <w:pPr>
                  <w:pStyle w:val="ListParagraph1"/>
                  <w:numPr>
                    <w:numId w:val="2"/>
                  </w:numPr>
                  <w:spacing w:after="0" w:line="240" w:lineRule="auto"/>
                  <w:ind w:hanging="360"/>
                  <w:jc w:val="center"/>
                </w:pPr>
              </w:pPrChange>
            </w:pPr>
          </w:p>
        </w:tc>
        <w:tc>
          <w:tcPr>
            <w:tcW w:w="1900" w:type="pct"/>
            <w:tcMar/>
            <w:tcPrChange w:author="ZAIDOU Mouhammad" w:date="2024-10-26T14:39:00Z" w:id="138">
              <w:tcPr>
                <w:tcW w:w="1939" w:type="pct"/>
                <w:gridSpan w:val="8"/>
              </w:tcPr>
            </w:tcPrChange>
          </w:tcPr>
          <w:p w:rsidRPr="008D31E3" w:rsidR="00E07EA3" w:rsidP="00C32133" w:rsidRDefault="00E07EA3" w14:paraId="03A08C14" w14:textId="3579D8C1">
            <w:pPr>
              <w:pStyle w:val="ListParagraph1"/>
              <w:spacing w:after="0" w:line="240" w:lineRule="auto"/>
              <w:ind w:left="0"/>
              <w:rPr>
                <w:rFonts w:cstheme="minorHAnsi"/>
                <w:szCs w:val="20"/>
                <w:lang w:val="fr-FR"/>
              </w:rPr>
            </w:pPr>
            <w:r w:rsidRPr="008D31E3">
              <w:rPr>
                <w:rFonts w:cstheme="minorHAnsi"/>
                <w:szCs w:val="20"/>
                <w:lang w:val="fr-FR"/>
              </w:rPr>
              <w:t>Aspirateur électrique intra-utérin</w:t>
            </w:r>
          </w:p>
        </w:tc>
        <w:tc>
          <w:tcPr>
            <w:tcW w:w="713" w:type="pct"/>
            <w:tcMar/>
            <w:tcPrChange w:author="ZAIDOU Mouhammad" w:date="2024-10-26T14:39:00Z" w:id="139">
              <w:tcPr>
                <w:tcW w:w="666" w:type="pct"/>
                <w:gridSpan w:val="4"/>
              </w:tcPr>
            </w:tcPrChange>
          </w:tcPr>
          <w:p w:rsidRPr="008D31E3" w:rsidR="00E07EA3" w:rsidP="00C32133" w:rsidRDefault="00E07EA3" w14:paraId="412A7C0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140">
              <w:tcPr>
                <w:tcW w:w="609" w:type="pct"/>
                <w:gridSpan w:val="6"/>
              </w:tcPr>
            </w:tcPrChange>
          </w:tcPr>
          <w:p w:rsidRPr="008D31E3" w:rsidR="00E07EA3" w:rsidP="00C32133" w:rsidRDefault="00E07EA3" w14:paraId="15E4410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141">
              <w:tcPr>
                <w:tcW w:w="852" w:type="pct"/>
                <w:gridSpan w:val="4"/>
              </w:tcPr>
            </w:tcPrChange>
          </w:tcPr>
          <w:p w:rsidRPr="008D31E3" w:rsidR="00E07EA3" w:rsidP="00C32133" w:rsidRDefault="00E07EA3" w14:paraId="709F7D6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19A229F" w14:textId="77777777">
            <w:pPr>
              <w:pStyle w:val="ListParagraph1"/>
              <w:rPr>
                <w:rFonts w:eastAsia="Times New Roman" w:cstheme="minorHAnsi"/>
                <w:color w:val="000000"/>
                <w:szCs w:val="20"/>
                <w:lang w:val="fr-FR" w:bidi="hi-IN"/>
              </w:rPr>
            </w:pPr>
          </w:p>
        </w:tc>
      </w:tr>
      <w:tr w:rsidRPr="004F7231" w:rsidR="00E07EA3" w:rsidTr="0EBDE851" w14:paraId="0ABC3C7D" w14:textId="77777777">
        <w:tblPrEx>
          <w:jc w:val="left"/>
          <w:tblPrExChange w:author="ZAIDOU Mouhammad" w:date="2024-10-26T14:39:00Z" w:id="143">
            <w:tblPrEx>
              <w:jc w:val="left"/>
            </w:tblPrEx>
          </w:tblPrExChange>
        </w:tblPrEx>
        <w:trPr>
          <w:trHeight w:val="20"/>
          <w:trPrChange w:author="ZAIDOU Mouhammad" w:date="2024-10-26T14:39:00Z" w:id="144">
            <w:trPr>
              <w:trHeight w:val="20"/>
            </w:trPr>
          </w:trPrChange>
        </w:trPr>
        <w:tc>
          <w:tcPr>
            <w:tcW w:w="567" w:type="pct"/>
            <w:tcMar/>
            <w:tcPrChange w:author="ZAIDOU Mouhammad" w:date="2024-10-26T14:39:00Z" w:id="145">
              <w:tcPr>
                <w:tcW w:w="544" w:type="pct"/>
                <w:gridSpan w:val="2"/>
              </w:tcPr>
            </w:tcPrChange>
          </w:tcPr>
          <w:p w:rsidRPr="008D31E3" w:rsidR="00E07EA3" w:rsidP="00AA5557" w:rsidRDefault="00E07EA3" w14:paraId="01E20C0A" w14:textId="77777777">
            <w:pPr>
              <w:pStyle w:val="ListParagraph1"/>
              <w:numPr>
                <w:ilvl w:val="0"/>
                <w:numId w:val="37"/>
              </w:numPr>
              <w:spacing w:after="0" w:line="240" w:lineRule="auto"/>
              <w:jc w:val="center"/>
              <w:rPr>
                <w:rFonts w:cstheme="minorHAnsi"/>
                <w:szCs w:val="20"/>
                <w:lang w:val="fr-FR"/>
              </w:rPr>
              <w:pPrChange w:author="ZAIDOU Mouhammad" w:date="2024-10-26T14:42:00Z" w:id="146">
                <w:pPr>
                  <w:pStyle w:val="ListParagraph1"/>
                  <w:numPr>
                    <w:numId w:val="2"/>
                  </w:numPr>
                  <w:spacing w:after="0" w:line="240" w:lineRule="auto"/>
                  <w:ind w:hanging="360"/>
                  <w:jc w:val="center"/>
                </w:pPr>
              </w:pPrChange>
            </w:pPr>
          </w:p>
        </w:tc>
        <w:tc>
          <w:tcPr>
            <w:tcW w:w="1900" w:type="pct"/>
            <w:tcMar/>
            <w:tcPrChange w:author="ZAIDOU Mouhammad" w:date="2024-10-26T14:39:00Z" w:id="147">
              <w:tcPr>
                <w:tcW w:w="1939" w:type="pct"/>
                <w:gridSpan w:val="8"/>
              </w:tcPr>
            </w:tcPrChange>
          </w:tcPr>
          <w:p w:rsidRPr="008D31E3" w:rsidR="00E07EA3" w:rsidP="00C32133" w:rsidRDefault="00E07EA3" w14:paraId="57F485F8" w14:textId="0AFD25CC">
            <w:pPr>
              <w:pStyle w:val="ListParagraph1"/>
              <w:spacing w:after="0" w:line="240" w:lineRule="auto"/>
              <w:ind w:left="0"/>
              <w:rPr>
                <w:rFonts w:cstheme="minorHAnsi"/>
                <w:szCs w:val="20"/>
                <w:lang w:val="fr-FR"/>
              </w:rPr>
            </w:pPr>
            <w:r w:rsidRPr="008D31E3">
              <w:rPr>
                <w:rFonts w:cstheme="minorHAnsi"/>
                <w:szCs w:val="20"/>
                <w:lang w:val="fr-FR"/>
              </w:rPr>
              <w:t xml:space="preserve">Ampoule d'aspiration                               </w:t>
            </w:r>
          </w:p>
        </w:tc>
        <w:tc>
          <w:tcPr>
            <w:tcW w:w="713" w:type="pct"/>
            <w:tcMar/>
            <w:tcPrChange w:author="ZAIDOU Mouhammad" w:date="2024-10-26T14:39:00Z" w:id="148">
              <w:tcPr>
                <w:tcW w:w="666" w:type="pct"/>
                <w:gridSpan w:val="4"/>
              </w:tcPr>
            </w:tcPrChange>
          </w:tcPr>
          <w:p w:rsidRPr="008D31E3" w:rsidR="00E07EA3" w:rsidP="00C32133" w:rsidRDefault="00E07EA3" w14:paraId="5AC4521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149">
              <w:tcPr>
                <w:tcW w:w="609" w:type="pct"/>
                <w:gridSpan w:val="6"/>
              </w:tcPr>
            </w:tcPrChange>
          </w:tcPr>
          <w:p w:rsidRPr="008D31E3" w:rsidR="00E07EA3" w:rsidP="00C32133" w:rsidRDefault="00E07EA3" w14:paraId="388F446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150">
              <w:tcPr>
                <w:tcW w:w="852" w:type="pct"/>
                <w:gridSpan w:val="4"/>
              </w:tcPr>
            </w:tcPrChange>
          </w:tcPr>
          <w:p w:rsidRPr="008D31E3" w:rsidR="00E07EA3" w:rsidP="00C32133" w:rsidRDefault="00E07EA3" w14:paraId="6B3F244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705F152C" w14:textId="77777777">
            <w:pPr>
              <w:pStyle w:val="ListParagraph1"/>
              <w:rPr>
                <w:rFonts w:eastAsia="Times New Roman" w:cstheme="minorHAnsi"/>
                <w:color w:val="000000"/>
                <w:szCs w:val="20"/>
                <w:lang w:val="fr-FR" w:bidi="hi-IN"/>
              </w:rPr>
            </w:pPr>
          </w:p>
        </w:tc>
      </w:tr>
      <w:tr w:rsidRPr="004F7231" w:rsidR="00E07EA3" w:rsidTr="0EBDE851" w14:paraId="59387861" w14:textId="77777777">
        <w:tblPrEx>
          <w:jc w:val="left"/>
          <w:tblPrExChange w:author="ZAIDOU Mouhammad" w:date="2024-10-26T14:39:00Z" w:id="152">
            <w:tblPrEx>
              <w:jc w:val="left"/>
            </w:tblPrEx>
          </w:tblPrExChange>
        </w:tblPrEx>
        <w:trPr>
          <w:trHeight w:val="20"/>
          <w:trPrChange w:author="ZAIDOU Mouhammad" w:date="2024-10-26T14:39:00Z" w:id="154">
            <w:trPr>
              <w:trHeight w:val="20"/>
            </w:trPr>
          </w:trPrChange>
          <w:ins w:author="ZAIDOU Mouhammad" w:date="2024-10-19T20:12:00Z" w:id="1445285239"/>
        </w:trPr>
        <w:tc>
          <w:tcPr>
            <w:tcW w:w="567" w:type="pct"/>
            <w:tcMar/>
            <w:tcPrChange w:author="ZAIDOU Mouhammad" w:date="2024-10-26T14:39:00Z" w:id="155">
              <w:tcPr>
                <w:tcW w:w="544" w:type="pct"/>
                <w:gridSpan w:val="3"/>
              </w:tcPr>
            </w:tcPrChange>
          </w:tcPr>
          <w:p w:rsidRPr="008D31E3" w:rsidR="00E07EA3" w:rsidP="00AA5557" w:rsidRDefault="00E07EA3" w14:paraId="614AF199" w14:textId="77777777">
            <w:pPr>
              <w:pStyle w:val="ListParagraph1"/>
              <w:numPr>
                <w:ilvl w:val="0"/>
                <w:numId w:val="37"/>
              </w:numPr>
              <w:spacing w:after="0" w:line="240" w:lineRule="auto"/>
              <w:jc w:val="center"/>
              <w:rPr>
                <w:ins w:author="ZAIDOU Mouhammad" w:date="2024-10-19T20:12:00Z" w:id="156"/>
                <w:rFonts w:cstheme="minorHAnsi"/>
                <w:szCs w:val="20"/>
                <w:lang w:val="fr-FR"/>
              </w:rPr>
              <w:pPrChange w:author="ZAIDOU Mouhammad" w:date="2024-10-26T14:42:00Z" w:id="157">
                <w:pPr>
                  <w:pStyle w:val="ListParagraph1"/>
                  <w:numPr>
                    <w:numId w:val="35"/>
                  </w:numPr>
                  <w:spacing w:after="0" w:line="240" w:lineRule="auto"/>
                  <w:ind w:left="360" w:hanging="360"/>
                  <w:jc w:val="both"/>
                </w:pPr>
              </w:pPrChange>
            </w:pPr>
          </w:p>
        </w:tc>
        <w:tc>
          <w:tcPr>
            <w:tcW w:w="1900" w:type="pct"/>
            <w:tcMar/>
            <w:tcPrChange w:author="ZAIDOU Mouhammad" w:date="2024-10-26T14:39:00Z" w:id="158">
              <w:tcPr>
                <w:tcW w:w="1939" w:type="pct"/>
                <w:gridSpan w:val="7"/>
              </w:tcPr>
            </w:tcPrChange>
          </w:tcPr>
          <w:p w:rsidRPr="008D31E3" w:rsidR="00E07EA3" w:rsidP="00E13526" w:rsidRDefault="00E07EA3" w14:paraId="13235B51" w14:textId="77777777">
            <w:pPr>
              <w:pStyle w:val="ListParagraph1"/>
              <w:spacing w:after="0" w:line="240" w:lineRule="auto"/>
              <w:ind w:left="0"/>
              <w:rPr>
                <w:ins w:author="ZAIDOU Mouhammad" w:date="2024-10-19T20:12:00Z" w:id="159"/>
                <w:rFonts w:cstheme="minorHAnsi"/>
                <w:szCs w:val="20"/>
                <w:lang w:val="fr-FR"/>
              </w:rPr>
            </w:pPr>
            <w:ins w:author="ZAIDOU Mouhammad" w:date="2024-10-19T20:12:00Z" w:id="160">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713" w:type="pct"/>
            <w:tcMar/>
            <w:tcPrChange w:author="ZAIDOU Mouhammad" w:date="2024-10-26T14:39:00Z" w:id="161">
              <w:tcPr>
                <w:tcW w:w="504" w:type="pct"/>
                <w:gridSpan w:val="3"/>
              </w:tcPr>
            </w:tcPrChange>
          </w:tcPr>
          <w:p w:rsidRPr="008D31E3" w:rsidR="00E07EA3" w:rsidP="00E13526" w:rsidRDefault="00E07EA3" w14:paraId="4E72F902" w14:textId="77777777">
            <w:pPr>
              <w:pStyle w:val="ListParagraph1"/>
              <w:ind w:left="0"/>
              <w:jc w:val="center"/>
              <w:rPr>
                <w:ins w:author="ZAIDOU Mouhammad" w:date="2024-10-19T20:12:00Z" w:id="162"/>
                <w:rFonts w:eastAsia="Times New Roman" w:cstheme="minorHAnsi"/>
                <w:color w:val="000000"/>
                <w:szCs w:val="20"/>
                <w:lang w:val="fr-FR" w:bidi="hi-IN"/>
              </w:rPr>
            </w:pPr>
            <w:ins w:author="ZAIDOU Mouhammad" w:date="2024-10-19T20:12:00Z" w:id="163">
              <w:r w:rsidRPr="008D31E3">
                <w:rPr>
                  <w:rFonts w:eastAsia="Times New Roman" w:cstheme="minorHAnsi"/>
                  <w:color w:val="000000"/>
                  <w:szCs w:val="20"/>
                  <w:lang w:val="fr-FR" w:bidi="hi-IN"/>
                </w:rPr>
                <w:t>1</w:t>
              </w:r>
            </w:ins>
          </w:p>
        </w:tc>
        <w:tc>
          <w:tcPr>
            <w:tcW w:w="588" w:type="pct"/>
            <w:tcMar/>
            <w:tcPrChange w:author="ZAIDOU Mouhammad" w:date="2024-10-26T14:39:00Z" w:id="164">
              <w:tcPr>
                <w:tcW w:w="653" w:type="pct"/>
                <w:gridSpan w:val="5"/>
              </w:tcPr>
            </w:tcPrChange>
          </w:tcPr>
          <w:p w:rsidRPr="008D31E3" w:rsidR="00E07EA3" w:rsidP="00E13526" w:rsidRDefault="00E07EA3" w14:paraId="2BC79F9D" w14:textId="77777777">
            <w:pPr>
              <w:pStyle w:val="ListParagraph1"/>
              <w:ind w:left="0"/>
              <w:jc w:val="center"/>
              <w:rPr>
                <w:ins w:author="ZAIDOU Mouhammad" w:date="2024-10-19T20:12:00Z" w:id="165"/>
                <w:rFonts w:eastAsia="Times New Roman" w:cstheme="minorHAnsi"/>
                <w:color w:val="000000"/>
                <w:szCs w:val="20"/>
                <w:lang w:val="fr-FR" w:bidi="hi-IN"/>
              </w:rPr>
            </w:pPr>
            <w:ins w:author="ZAIDOU Mouhammad" w:date="2024-10-19T20:12:00Z" w:id="166">
              <w:r w:rsidRPr="008D31E3">
                <w:rPr>
                  <w:rFonts w:eastAsia="Times New Roman" w:cstheme="minorHAnsi"/>
                  <w:color w:val="000000"/>
                  <w:szCs w:val="20"/>
                  <w:lang w:val="fr-FR" w:bidi="hi-IN"/>
                </w:rPr>
                <w:t>2</w:t>
              </w:r>
            </w:ins>
          </w:p>
        </w:tc>
        <w:tc>
          <w:tcPr>
            <w:tcW w:w="846" w:type="pct"/>
            <w:tcMar/>
            <w:tcPrChange w:author="ZAIDOU Mouhammad" w:date="2024-10-26T14:39:00Z" w:id="167">
              <w:tcPr>
                <w:tcW w:w="941" w:type="pct"/>
                <w:gridSpan w:val="5"/>
              </w:tcPr>
            </w:tcPrChange>
          </w:tcPr>
          <w:p w:rsidRPr="008D31E3" w:rsidR="00E07EA3" w:rsidP="00E13526" w:rsidRDefault="00E07EA3" w14:paraId="2443145E" w14:textId="77777777">
            <w:pPr>
              <w:pStyle w:val="ListParagraph1"/>
              <w:ind w:left="0"/>
              <w:jc w:val="center"/>
              <w:rPr>
                <w:ins w:author="ZAIDOU Mouhammad" w:date="2024-10-19T20:12:00Z" w:id="168"/>
                <w:rFonts w:eastAsia="Times New Roman" w:cstheme="minorHAnsi"/>
                <w:color w:val="000000"/>
                <w:szCs w:val="20"/>
                <w:lang w:val="fr-FR" w:bidi="hi-IN"/>
              </w:rPr>
            </w:pPr>
            <w:ins w:author="ZAIDOU Mouhammad" w:date="2024-10-19T20:12:00Z" w:id="169">
              <w:r w:rsidRPr="008D31E3">
                <w:rPr>
                  <w:rFonts w:eastAsia="Times New Roman" w:cstheme="minorHAnsi"/>
                  <w:color w:val="000000"/>
                  <w:szCs w:val="20"/>
                  <w:lang w:val="fr-FR" w:bidi="hi-IN"/>
                </w:rPr>
                <w:t>3</w:t>
              </w:r>
            </w:ins>
          </w:p>
        </w:tc>
        <w:tc>
          <w:tcPr>
            <w:tcW w:w="386" w:type="pct"/>
            <w:tcMar/>
            <w:tcPrChange w:author="ZAIDOU Mouhammad" w:date="2024-10-26T14:39:00Z" w:id="170">
              <w:tcPr>
                <w:tcW w:w="419" w:type="pct"/>
                <w:gridSpan w:val="5"/>
              </w:tcPr>
            </w:tcPrChange>
          </w:tcPr>
          <w:p w:rsidRPr="008D31E3" w:rsidR="00E07EA3" w:rsidP="00E13526" w:rsidRDefault="00E07EA3" w14:paraId="3C7114D1" w14:textId="77777777">
            <w:pPr>
              <w:pStyle w:val="ListParagraph1"/>
              <w:rPr>
                <w:ins w:author="ZAIDOU Mouhammad" w:date="2024-10-19T20:12:00Z" w:id="171"/>
                <w:rFonts w:eastAsia="Times New Roman" w:cstheme="minorHAnsi"/>
                <w:color w:val="000000"/>
                <w:szCs w:val="20"/>
                <w:lang w:val="fr-FR" w:bidi="hi-IN"/>
              </w:rPr>
            </w:pPr>
          </w:p>
        </w:tc>
      </w:tr>
      <w:tr w:rsidRPr="004F7231" w:rsidR="00E07EA3" w:rsidTr="0EBDE851" w14:paraId="141982A5" w14:textId="77777777">
        <w:tblPrEx>
          <w:jc w:val="left"/>
          <w:tblPrExChange w:author="ZAIDOU Mouhammad" w:date="2024-10-26T14:39:00Z" w:id="172">
            <w:tblPrEx>
              <w:jc w:val="left"/>
            </w:tblPrEx>
          </w:tblPrExChange>
        </w:tblPrEx>
        <w:trPr>
          <w:trHeight w:val="20"/>
          <w:trPrChange w:author="ZAIDOU Mouhammad" w:date="2024-10-26T14:39:00Z" w:id="174">
            <w:trPr>
              <w:trHeight w:val="20"/>
            </w:trPr>
          </w:trPrChange>
          <w:ins w:author="ZAIDOU Mouhammad" w:date="2024-10-19T20:12:00Z" w:id="1782635308"/>
        </w:trPr>
        <w:tc>
          <w:tcPr>
            <w:tcW w:w="567" w:type="pct"/>
            <w:tcMar/>
            <w:tcPrChange w:author="ZAIDOU Mouhammad" w:date="2024-10-26T14:39:00Z" w:id="175">
              <w:tcPr>
                <w:tcW w:w="544" w:type="pct"/>
                <w:gridSpan w:val="3"/>
              </w:tcPr>
            </w:tcPrChange>
          </w:tcPr>
          <w:p w:rsidRPr="008D31E3" w:rsidR="00E07EA3" w:rsidP="00AA5557" w:rsidRDefault="00E07EA3" w14:paraId="666F1500" w14:textId="77777777">
            <w:pPr>
              <w:pStyle w:val="ListParagraph1"/>
              <w:numPr>
                <w:ilvl w:val="0"/>
                <w:numId w:val="37"/>
              </w:numPr>
              <w:spacing w:after="0" w:line="240" w:lineRule="auto"/>
              <w:jc w:val="center"/>
              <w:rPr>
                <w:ins w:author="ZAIDOU Mouhammad" w:date="2024-10-19T20:12:00Z" w:id="176"/>
                <w:rFonts w:cstheme="minorHAnsi"/>
                <w:szCs w:val="20"/>
                <w:lang w:val="fr-FR"/>
              </w:rPr>
              <w:pPrChange w:author="ZAIDOU Mouhammad" w:date="2024-10-26T14:42:00Z" w:id="177">
                <w:pPr>
                  <w:pStyle w:val="ListParagraph1"/>
                  <w:numPr>
                    <w:numId w:val="35"/>
                  </w:numPr>
                  <w:spacing w:after="0" w:line="240" w:lineRule="auto"/>
                  <w:ind w:left="360" w:hanging="360"/>
                  <w:jc w:val="both"/>
                </w:pPr>
              </w:pPrChange>
            </w:pPr>
          </w:p>
        </w:tc>
        <w:tc>
          <w:tcPr>
            <w:tcW w:w="1900" w:type="pct"/>
            <w:tcMar/>
            <w:tcPrChange w:author="ZAIDOU Mouhammad" w:date="2024-10-26T14:39:00Z" w:id="178">
              <w:tcPr>
                <w:tcW w:w="1939" w:type="pct"/>
                <w:gridSpan w:val="7"/>
              </w:tcPr>
            </w:tcPrChange>
          </w:tcPr>
          <w:p w:rsidRPr="008D31E3" w:rsidR="00E07EA3" w:rsidP="00E13526" w:rsidRDefault="00E07EA3" w14:paraId="4E859331" w14:textId="77777777">
            <w:pPr>
              <w:pStyle w:val="ListParagraph1"/>
              <w:spacing w:after="0" w:line="240" w:lineRule="auto"/>
              <w:ind w:left="0"/>
              <w:rPr>
                <w:ins w:author="ZAIDOU Mouhammad" w:date="2024-10-19T20:12:00Z" w:id="179"/>
                <w:rFonts w:cstheme="minorHAnsi"/>
                <w:szCs w:val="20"/>
                <w:lang w:val="fr-FR"/>
              </w:rPr>
            </w:pPr>
            <w:ins w:author="ZAIDOU Mouhammad" w:date="2024-10-19T20:12:00Z" w:id="180">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713" w:type="pct"/>
            <w:tcMar/>
            <w:tcPrChange w:author="ZAIDOU Mouhammad" w:date="2024-10-26T14:39:00Z" w:id="181">
              <w:tcPr>
                <w:tcW w:w="504" w:type="pct"/>
                <w:gridSpan w:val="3"/>
              </w:tcPr>
            </w:tcPrChange>
          </w:tcPr>
          <w:p w:rsidRPr="008D31E3" w:rsidR="00E07EA3" w:rsidP="00E13526" w:rsidRDefault="00E07EA3" w14:paraId="756C91BE" w14:textId="77777777">
            <w:pPr>
              <w:pStyle w:val="ListParagraph1"/>
              <w:ind w:left="0"/>
              <w:jc w:val="center"/>
              <w:rPr>
                <w:ins w:author="ZAIDOU Mouhammad" w:date="2024-10-19T20:12:00Z" w:id="182"/>
                <w:rFonts w:eastAsia="Times New Roman" w:cstheme="minorHAnsi"/>
                <w:color w:val="000000"/>
                <w:szCs w:val="20"/>
                <w:lang w:val="fr-FR" w:bidi="hi-IN"/>
              </w:rPr>
            </w:pPr>
            <w:ins w:author="ZAIDOU Mouhammad" w:date="2024-10-19T20:12:00Z" w:id="183">
              <w:r w:rsidRPr="008D31E3">
                <w:rPr>
                  <w:rFonts w:eastAsia="Times New Roman" w:cstheme="minorHAnsi"/>
                  <w:color w:val="000000"/>
                  <w:szCs w:val="20"/>
                  <w:lang w:val="fr-FR" w:bidi="hi-IN"/>
                </w:rPr>
                <w:t>1</w:t>
              </w:r>
            </w:ins>
          </w:p>
        </w:tc>
        <w:tc>
          <w:tcPr>
            <w:tcW w:w="588" w:type="pct"/>
            <w:tcMar/>
            <w:tcPrChange w:author="ZAIDOU Mouhammad" w:date="2024-10-26T14:39:00Z" w:id="184">
              <w:tcPr>
                <w:tcW w:w="653" w:type="pct"/>
                <w:gridSpan w:val="5"/>
              </w:tcPr>
            </w:tcPrChange>
          </w:tcPr>
          <w:p w:rsidRPr="008D31E3" w:rsidR="00E07EA3" w:rsidP="00E13526" w:rsidRDefault="00E07EA3" w14:paraId="61202925" w14:textId="77777777">
            <w:pPr>
              <w:pStyle w:val="ListParagraph1"/>
              <w:ind w:left="0"/>
              <w:jc w:val="center"/>
              <w:rPr>
                <w:ins w:author="ZAIDOU Mouhammad" w:date="2024-10-19T20:12:00Z" w:id="185"/>
                <w:rFonts w:eastAsia="Times New Roman" w:cstheme="minorHAnsi"/>
                <w:color w:val="000000"/>
                <w:szCs w:val="20"/>
                <w:lang w:val="fr-FR" w:bidi="hi-IN"/>
              </w:rPr>
            </w:pPr>
            <w:ins w:author="ZAIDOU Mouhammad" w:date="2024-10-19T20:12:00Z" w:id="186">
              <w:r w:rsidRPr="008D31E3">
                <w:rPr>
                  <w:rFonts w:eastAsia="Times New Roman" w:cstheme="minorHAnsi"/>
                  <w:color w:val="000000"/>
                  <w:szCs w:val="20"/>
                  <w:lang w:val="fr-FR" w:bidi="hi-IN"/>
                </w:rPr>
                <w:t>2</w:t>
              </w:r>
            </w:ins>
          </w:p>
        </w:tc>
        <w:tc>
          <w:tcPr>
            <w:tcW w:w="846" w:type="pct"/>
            <w:tcMar/>
            <w:tcPrChange w:author="ZAIDOU Mouhammad" w:date="2024-10-26T14:39:00Z" w:id="187">
              <w:tcPr>
                <w:tcW w:w="941" w:type="pct"/>
                <w:gridSpan w:val="5"/>
              </w:tcPr>
            </w:tcPrChange>
          </w:tcPr>
          <w:p w:rsidRPr="008D31E3" w:rsidR="00E07EA3" w:rsidP="00E13526" w:rsidRDefault="00E07EA3" w14:paraId="29D76BB3" w14:textId="77777777">
            <w:pPr>
              <w:pStyle w:val="ListParagraph1"/>
              <w:ind w:left="0"/>
              <w:jc w:val="center"/>
              <w:rPr>
                <w:ins w:author="ZAIDOU Mouhammad" w:date="2024-10-19T20:12:00Z" w:id="188"/>
                <w:rFonts w:eastAsia="Times New Roman" w:cstheme="minorHAnsi"/>
                <w:color w:val="000000"/>
                <w:szCs w:val="20"/>
                <w:lang w:val="fr-FR" w:bidi="hi-IN"/>
              </w:rPr>
            </w:pPr>
            <w:ins w:author="ZAIDOU Mouhammad" w:date="2024-10-19T20:12:00Z" w:id="189">
              <w:r w:rsidRPr="008D31E3">
                <w:rPr>
                  <w:rFonts w:eastAsia="Times New Roman" w:cstheme="minorHAnsi"/>
                  <w:color w:val="000000"/>
                  <w:szCs w:val="20"/>
                  <w:lang w:val="fr-FR" w:bidi="hi-IN"/>
                </w:rPr>
                <w:t>3</w:t>
              </w:r>
            </w:ins>
          </w:p>
        </w:tc>
        <w:tc>
          <w:tcPr>
            <w:tcW w:w="386" w:type="pct"/>
            <w:tcMar/>
            <w:tcPrChange w:author="ZAIDOU Mouhammad" w:date="2024-10-26T14:39:00Z" w:id="190">
              <w:tcPr>
                <w:tcW w:w="419" w:type="pct"/>
                <w:gridSpan w:val="5"/>
              </w:tcPr>
            </w:tcPrChange>
          </w:tcPr>
          <w:p w:rsidRPr="008D31E3" w:rsidR="00E07EA3" w:rsidP="00E13526" w:rsidRDefault="00E07EA3" w14:paraId="484B8426" w14:textId="77777777">
            <w:pPr>
              <w:pStyle w:val="ListParagraph1"/>
              <w:rPr>
                <w:ins w:author="ZAIDOU Mouhammad" w:date="2024-10-19T20:12:00Z" w:id="191"/>
                <w:rFonts w:eastAsia="Times New Roman" w:cstheme="minorHAnsi"/>
                <w:color w:val="000000"/>
                <w:szCs w:val="20"/>
                <w:lang w:val="fr-FR" w:bidi="hi-IN"/>
              </w:rPr>
            </w:pPr>
          </w:p>
        </w:tc>
      </w:tr>
      <w:tr w:rsidRPr="004F7231" w:rsidR="00E07EA3" w:rsidTr="0EBDE851" w14:paraId="585E95DD" w14:textId="77777777">
        <w:tblPrEx>
          <w:jc w:val="left"/>
          <w:tblPrExChange w:author="ZAIDOU Mouhammad" w:date="2024-10-26T14:39:00Z" w:id="192">
            <w:tblPrEx>
              <w:jc w:val="left"/>
            </w:tblPrEx>
          </w:tblPrExChange>
        </w:tblPrEx>
        <w:trPr>
          <w:trHeight w:val="20"/>
          <w:trPrChange w:author="ZAIDOU Mouhammad" w:date="2024-10-26T14:39:00Z" w:id="194">
            <w:trPr>
              <w:trHeight w:val="20"/>
            </w:trPr>
          </w:trPrChange>
          <w:ins w:author="ZAIDOU Mouhammad" w:date="2024-10-19T20:12:00Z" w:id="2102372560"/>
        </w:trPr>
        <w:tc>
          <w:tcPr>
            <w:tcW w:w="567" w:type="pct"/>
            <w:tcMar/>
            <w:tcPrChange w:author="ZAIDOU Mouhammad" w:date="2024-10-26T14:39:00Z" w:id="195">
              <w:tcPr>
                <w:tcW w:w="544" w:type="pct"/>
                <w:gridSpan w:val="3"/>
              </w:tcPr>
            </w:tcPrChange>
          </w:tcPr>
          <w:p w:rsidRPr="008D31E3" w:rsidR="00E07EA3" w:rsidP="00AA5557" w:rsidRDefault="00E07EA3" w14:paraId="31B5A971" w14:textId="77777777">
            <w:pPr>
              <w:pStyle w:val="ListParagraph1"/>
              <w:numPr>
                <w:ilvl w:val="0"/>
                <w:numId w:val="37"/>
              </w:numPr>
              <w:spacing w:after="0" w:line="240" w:lineRule="auto"/>
              <w:jc w:val="center"/>
              <w:rPr>
                <w:ins w:author="ZAIDOU Mouhammad" w:date="2024-10-19T20:12:00Z" w:id="196"/>
                <w:rFonts w:cstheme="minorHAnsi"/>
                <w:szCs w:val="20"/>
                <w:lang w:val="fr-FR"/>
              </w:rPr>
              <w:pPrChange w:author="ZAIDOU Mouhammad" w:date="2024-10-26T14:42:00Z" w:id="197">
                <w:pPr>
                  <w:pStyle w:val="ListParagraph1"/>
                  <w:numPr>
                    <w:numId w:val="35"/>
                  </w:numPr>
                  <w:spacing w:after="0" w:line="240" w:lineRule="auto"/>
                  <w:ind w:left="360" w:hanging="360"/>
                  <w:jc w:val="both"/>
                </w:pPr>
              </w:pPrChange>
            </w:pPr>
          </w:p>
        </w:tc>
        <w:tc>
          <w:tcPr>
            <w:tcW w:w="1900" w:type="pct"/>
            <w:tcMar/>
            <w:tcPrChange w:author="ZAIDOU Mouhammad" w:date="2024-10-26T14:39:00Z" w:id="198">
              <w:tcPr>
                <w:tcW w:w="1939" w:type="pct"/>
                <w:gridSpan w:val="7"/>
              </w:tcPr>
            </w:tcPrChange>
          </w:tcPr>
          <w:p w:rsidRPr="008D31E3" w:rsidR="00E07EA3" w:rsidP="00E13526" w:rsidRDefault="00E07EA3" w14:paraId="2132220E" w14:textId="77777777">
            <w:pPr>
              <w:pStyle w:val="ListParagraph1"/>
              <w:spacing w:after="0" w:line="240" w:lineRule="auto"/>
              <w:ind w:left="0"/>
              <w:rPr>
                <w:ins w:author="ZAIDOU Mouhammad" w:date="2024-10-19T20:12:00Z" w:id="199"/>
                <w:rFonts w:cstheme="minorHAnsi"/>
                <w:szCs w:val="20"/>
                <w:lang w:val="fr-FR"/>
              </w:rPr>
            </w:pPr>
            <w:ins w:author="ZAIDOU Mouhammad" w:date="2024-10-19T20:12:00Z" w:id="200">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713" w:type="pct"/>
            <w:tcMar/>
            <w:tcPrChange w:author="ZAIDOU Mouhammad" w:date="2024-10-26T14:39:00Z" w:id="201">
              <w:tcPr>
                <w:tcW w:w="504" w:type="pct"/>
                <w:gridSpan w:val="3"/>
              </w:tcPr>
            </w:tcPrChange>
          </w:tcPr>
          <w:p w:rsidRPr="008D31E3" w:rsidR="00E07EA3" w:rsidP="00E13526" w:rsidRDefault="00E07EA3" w14:paraId="1B5129F0" w14:textId="77777777">
            <w:pPr>
              <w:pStyle w:val="ListParagraph1"/>
              <w:ind w:left="0"/>
              <w:jc w:val="center"/>
              <w:rPr>
                <w:ins w:author="ZAIDOU Mouhammad" w:date="2024-10-19T20:12:00Z" w:id="202"/>
                <w:rFonts w:eastAsia="Times New Roman" w:cstheme="minorHAnsi"/>
                <w:color w:val="000000"/>
                <w:szCs w:val="20"/>
                <w:lang w:val="fr-FR" w:bidi="hi-IN"/>
              </w:rPr>
            </w:pPr>
            <w:ins w:author="ZAIDOU Mouhammad" w:date="2024-10-19T20:12:00Z" w:id="203">
              <w:r w:rsidRPr="008D31E3">
                <w:rPr>
                  <w:rFonts w:eastAsia="Times New Roman" w:cstheme="minorHAnsi"/>
                  <w:color w:val="000000"/>
                  <w:szCs w:val="20"/>
                  <w:lang w:val="fr-FR" w:bidi="hi-IN"/>
                </w:rPr>
                <w:t>1</w:t>
              </w:r>
            </w:ins>
          </w:p>
        </w:tc>
        <w:tc>
          <w:tcPr>
            <w:tcW w:w="588" w:type="pct"/>
            <w:tcMar/>
            <w:tcPrChange w:author="ZAIDOU Mouhammad" w:date="2024-10-26T14:39:00Z" w:id="204">
              <w:tcPr>
                <w:tcW w:w="653" w:type="pct"/>
                <w:gridSpan w:val="5"/>
              </w:tcPr>
            </w:tcPrChange>
          </w:tcPr>
          <w:p w:rsidRPr="008D31E3" w:rsidR="00E07EA3" w:rsidP="00E13526" w:rsidRDefault="00E07EA3" w14:paraId="13C28E2B" w14:textId="77777777">
            <w:pPr>
              <w:pStyle w:val="ListParagraph1"/>
              <w:ind w:left="0"/>
              <w:jc w:val="center"/>
              <w:rPr>
                <w:ins w:author="ZAIDOU Mouhammad" w:date="2024-10-19T20:12:00Z" w:id="205"/>
                <w:rFonts w:eastAsia="Times New Roman" w:cstheme="minorHAnsi"/>
                <w:color w:val="000000"/>
                <w:szCs w:val="20"/>
                <w:lang w:val="fr-FR" w:bidi="hi-IN"/>
              </w:rPr>
            </w:pPr>
            <w:ins w:author="ZAIDOU Mouhammad" w:date="2024-10-19T20:12:00Z" w:id="206">
              <w:r w:rsidRPr="008D31E3">
                <w:rPr>
                  <w:rFonts w:eastAsia="Times New Roman" w:cstheme="minorHAnsi"/>
                  <w:color w:val="000000"/>
                  <w:szCs w:val="20"/>
                  <w:lang w:val="fr-FR" w:bidi="hi-IN"/>
                </w:rPr>
                <w:t>2</w:t>
              </w:r>
            </w:ins>
          </w:p>
        </w:tc>
        <w:tc>
          <w:tcPr>
            <w:tcW w:w="846" w:type="pct"/>
            <w:tcMar/>
            <w:tcPrChange w:author="ZAIDOU Mouhammad" w:date="2024-10-26T14:39:00Z" w:id="207">
              <w:tcPr>
                <w:tcW w:w="941" w:type="pct"/>
                <w:gridSpan w:val="5"/>
              </w:tcPr>
            </w:tcPrChange>
          </w:tcPr>
          <w:p w:rsidRPr="008D31E3" w:rsidR="00E07EA3" w:rsidP="00E13526" w:rsidRDefault="00E07EA3" w14:paraId="29D4C105" w14:textId="77777777">
            <w:pPr>
              <w:pStyle w:val="ListParagraph1"/>
              <w:ind w:left="0"/>
              <w:jc w:val="center"/>
              <w:rPr>
                <w:ins w:author="ZAIDOU Mouhammad" w:date="2024-10-19T20:12:00Z" w:id="208"/>
                <w:rFonts w:eastAsia="Times New Roman" w:cstheme="minorHAnsi"/>
                <w:color w:val="000000"/>
                <w:szCs w:val="20"/>
                <w:lang w:val="fr-FR" w:bidi="hi-IN"/>
              </w:rPr>
            </w:pPr>
            <w:ins w:author="ZAIDOU Mouhammad" w:date="2024-10-19T20:12:00Z" w:id="209">
              <w:r w:rsidRPr="008D31E3">
                <w:rPr>
                  <w:rFonts w:eastAsia="Times New Roman" w:cstheme="minorHAnsi"/>
                  <w:color w:val="000000"/>
                  <w:szCs w:val="20"/>
                  <w:lang w:val="fr-FR" w:bidi="hi-IN"/>
                </w:rPr>
                <w:t>3</w:t>
              </w:r>
            </w:ins>
          </w:p>
        </w:tc>
        <w:tc>
          <w:tcPr>
            <w:tcW w:w="386" w:type="pct"/>
            <w:tcMar/>
            <w:tcPrChange w:author="ZAIDOU Mouhammad" w:date="2024-10-26T14:39:00Z" w:id="210">
              <w:tcPr>
                <w:tcW w:w="419" w:type="pct"/>
                <w:gridSpan w:val="5"/>
              </w:tcPr>
            </w:tcPrChange>
          </w:tcPr>
          <w:p w:rsidRPr="008D31E3" w:rsidR="00E07EA3" w:rsidP="00E13526" w:rsidRDefault="00E07EA3" w14:paraId="61FD9589" w14:textId="77777777">
            <w:pPr>
              <w:pStyle w:val="ListParagraph1"/>
              <w:rPr>
                <w:ins w:author="ZAIDOU Mouhammad" w:date="2024-10-19T20:12:00Z" w:id="211"/>
                <w:rFonts w:eastAsia="Times New Roman" w:cstheme="minorHAnsi"/>
                <w:color w:val="000000"/>
                <w:szCs w:val="20"/>
                <w:lang w:val="fr-FR" w:bidi="hi-IN"/>
              </w:rPr>
            </w:pPr>
          </w:p>
        </w:tc>
      </w:tr>
      <w:tr w:rsidRPr="004F7231" w:rsidR="00E07EA3" w:rsidTr="0EBDE851" w14:paraId="68BBA170" w14:textId="77777777">
        <w:tblPrEx>
          <w:jc w:val="left"/>
          <w:tblPrExChange w:author="ZAIDOU Mouhammad" w:date="2024-10-26T14:39:00Z" w:id="212">
            <w:tblPrEx>
              <w:jc w:val="left"/>
            </w:tblPrEx>
          </w:tblPrExChange>
        </w:tblPrEx>
        <w:trPr>
          <w:trHeight w:val="20"/>
          <w:trPrChange w:author="ZAIDOU Mouhammad" w:date="2024-10-26T14:39:00Z" w:id="214">
            <w:trPr>
              <w:trHeight w:val="20"/>
            </w:trPr>
          </w:trPrChange>
          <w:ins w:author="ZAIDOU Mouhammad" w:date="2024-10-19T20:12:00Z" w:id="1647762651"/>
        </w:trPr>
        <w:tc>
          <w:tcPr>
            <w:tcW w:w="567" w:type="pct"/>
            <w:tcMar/>
            <w:tcPrChange w:author="ZAIDOU Mouhammad" w:date="2024-10-26T14:39:00Z" w:id="215">
              <w:tcPr>
                <w:tcW w:w="544" w:type="pct"/>
                <w:gridSpan w:val="3"/>
              </w:tcPr>
            </w:tcPrChange>
          </w:tcPr>
          <w:p w:rsidRPr="008D31E3" w:rsidR="00E07EA3" w:rsidP="00AA5557" w:rsidRDefault="00E07EA3" w14:paraId="3FA82B1B" w14:textId="77777777">
            <w:pPr>
              <w:pStyle w:val="ListParagraph1"/>
              <w:numPr>
                <w:ilvl w:val="0"/>
                <w:numId w:val="37"/>
              </w:numPr>
              <w:spacing w:after="0" w:line="240" w:lineRule="auto"/>
              <w:jc w:val="center"/>
              <w:rPr>
                <w:ins w:author="ZAIDOU Mouhammad" w:date="2024-10-19T20:12:00Z" w:id="216"/>
                <w:rFonts w:cstheme="minorHAnsi"/>
                <w:szCs w:val="20"/>
                <w:lang w:val="fr-FR"/>
              </w:rPr>
              <w:pPrChange w:author="ZAIDOU Mouhammad" w:date="2024-10-26T14:42:00Z" w:id="217">
                <w:pPr>
                  <w:pStyle w:val="ListParagraph1"/>
                  <w:numPr>
                    <w:numId w:val="35"/>
                  </w:numPr>
                  <w:spacing w:after="0" w:line="240" w:lineRule="auto"/>
                  <w:ind w:left="360" w:hanging="360"/>
                  <w:jc w:val="both"/>
                </w:pPr>
              </w:pPrChange>
            </w:pPr>
          </w:p>
        </w:tc>
        <w:tc>
          <w:tcPr>
            <w:tcW w:w="1900" w:type="pct"/>
            <w:tcMar/>
            <w:tcPrChange w:author="ZAIDOU Mouhammad" w:date="2024-10-26T14:39:00Z" w:id="218">
              <w:tcPr>
                <w:tcW w:w="1939" w:type="pct"/>
                <w:gridSpan w:val="7"/>
              </w:tcPr>
            </w:tcPrChange>
          </w:tcPr>
          <w:p w:rsidRPr="008D31E3" w:rsidR="00E07EA3" w:rsidP="00E13526" w:rsidRDefault="00E07EA3" w14:paraId="318A9343" w14:textId="77777777">
            <w:pPr>
              <w:pStyle w:val="ListParagraph1"/>
              <w:spacing w:after="0" w:line="240" w:lineRule="auto"/>
              <w:ind w:left="0"/>
              <w:rPr>
                <w:ins w:author="ZAIDOU Mouhammad" w:date="2024-10-19T20:12:00Z" w:id="219"/>
                <w:rFonts w:cstheme="minorHAnsi"/>
                <w:szCs w:val="20"/>
                <w:lang w:val="fr-FR"/>
              </w:rPr>
            </w:pPr>
            <w:ins w:author="ZAIDOU Mouhammad" w:date="2024-10-19T20:12:00Z" w:id="220">
              <w:r w:rsidRPr="008D31E3">
                <w:rPr>
                  <w:rFonts w:cstheme="minorHAnsi"/>
                  <w:szCs w:val="20"/>
                  <w:lang w:val="fr-FR"/>
                </w:rPr>
                <w:t xml:space="preserve">Médicament d'urgence dans le plateau/chariot de l'équipement    </w:t>
              </w:r>
              <w:r>
                <w:rPr>
                  <w:rFonts w:cstheme="minorHAnsi"/>
                  <w:szCs w:val="20"/>
                  <w:lang w:val="fr-FR"/>
                </w:rPr>
                <w:t xml:space="preserve"> (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ins>
          </w:p>
        </w:tc>
        <w:tc>
          <w:tcPr>
            <w:tcW w:w="713" w:type="pct"/>
            <w:tcMar/>
            <w:tcPrChange w:author="ZAIDOU Mouhammad" w:date="2024-10-26T14:39:00Z" w:id="221">
              <w:tcPr>
                <w:tcW w:w="504" w:type="pct"/>
                <w:gridSpan w:val="3"/>
              </w:tcPr>
            </w:tcPrChange>
          </w:tcPr>
          <w:p w:rsidRPr="008D31E3" w:rsidR="00E07EA3" w:rsidP="00E13526" w:rsidRDefault="00E07EA3" w14:paraId="2C402CC2" w14:textId="77777777">
            <w:pPr>
              <w:pStyle w:val="ListParagraph1"/>
              <w:ind w:left="0"/>
              <w:jc w:val="center"/>
              <w:rPr>
                <w:ins w:author="ZAIDOU Mouhammad" w:date="2024-10-19T20:12:00Z" w:id="222"/>
                <w:rFonts w:eastAsia="Times New Roman" w:cstheme="minorHAnsi"/>
                <w:color w:val="000000"/>
                <w:szCs w:val="20"/>
                <w:lang w:val="fr-FR" w:bidi="hi-IN"/>
              </w:rPr>
            </w:pPr>
            <w:ins w:author="ZAIDOU Mouhammad" w:date="2024-10-19T20:12:00Z" w:id="223">
              <w:r w:rsidRPr="008D31E3">
                <w:rPr>
                  <w:rFonts w:eastAsia="Times New Roman" w:cstheme="minorHAnsi"/>
                  <w:color w:val="000000"/>
                  <w:szCs w:val="20"/>
                  <w:lang w:val="fr-FR" w:bidi="hi-IN"/>
                </w:rPr>
                <w:t>1</w:t>
              </w:r>
            </w:ins>
          </w:p>
        </w:tc>
        <w:tc>
          <w:tcPr>
            <w:tcW w:w="588" w:type="pct"/>
            <w:tcMar/>
            <w:tcPrChange w:author="ZAIDOU Mouhammad" w:date="2024-10-26T14:39:00Z" w:id="224">
              <w:tcPr>
                <w:tcW w:w="653" w:type="pct"/>
                <w:gridSpan w:val="5"/>
              </w:tcPr>
            </w:tcPrChange>
          </w:tcPr>
          <w:p w:rsidRPr="008D31E3" w:rsidR="00E07EA3" w:rsidP="00E13526" w:rsidRDefault="00E07EA3" w14:paraId="3501E9E4" w14:textId="77777777">
            <w:pPr>
              <w:pStyle w:val="ListParagraph1"/>
              <w:ind w:left="0"/>
              <w:jc w:val="center"/>
              <w:rPr>
                <w:ins w:author="ZAIDOU Mouhammad" w:date="2024-10-19T20:12:00Z" w:id="225"/>
                <w:rFonts w:eastAsia="Times New Roman" w:cstheme="minorHAnsi"/>
                <w:color w:val="000000"/>
                <w:szCs w:val="20"/>
                <w:lang w:val="fr-FR" w:bidi="hi-IN"/>
              </w:rPr>
            </w:pPr>
            <w:ins w:author="ZAIDOU Mouhammad" w:date="2024-10-19T20:12:00Z" w:id="226">
              <w:r w:rsidRPr="008D31E3">
                <w:rPr>
                  <w:rFonts w:eastAsia="Times New Roman" w:cstheme="minorHAnsi"/>
                  <w:color w:val="000000"/>
                  <w:szCs w:val="20"/>
                  <w:lang w:val="fr-FR" w:bidi="hi-IN"/>
                </w:rPr>
                <w:t>2</w:t>
              </w:r>
            </w:ins>
          </w:p>
        </w:tc>
        <w:tc>
          <w:tcPr>
            <w:tcW w:w="846" w:type="pct"/>
            <w:tcMar/>
            <w:tcPrChange w:author="ZAIDOU Mouhammad" w:date="2024-10-26T14:39:00Z" w:id="227">
              <w:tcPr>
                <w:tcW w:w="941" w:type="pct"/>
                <w:gridSpan w:val="5"/>
              </w:tcPr>
            </w:tcPrChange>
          </w:tcPr>
          <w:p w:rsidRPr="008D31E3" w:rsidR="00E07EA3" w:rsidP="00E13526" w:rsidRDefault="00E07EA3" w14:paraId="25769A62" w14:textId="77777777">
            <w:pPr>
              <w:pStyle w:val="ListParagraph1"/>
              <w:ind w:left="0"/>
              <w:jc w:val="center"/>
              <w:rPr>
                <w:ins w:author="ZAIDOU Mouhammad" w:date="2024-10-19T20:12:00Z" w:id="228"/>
                <w:rFonts w:eastAsia="Times New Roman" w:cstheme="minorHAnsi"/>
                <w:color w:val="000000"/>
                <w:szCs w:val="20"/>
                <w:lang w:val="fr-FR" w:bidi="hi-IN"/>
              </w:rPr>
            </w:pPr>
            <w:ins w:author="ZAIDOU Mouhammad" w:date="2024-10-19T20:12:00Z" w:id="229">
              <w:r w:rsidRPr="008D31E3">
                <w:rPr>
                  <w:rFonts w:eastAsia="Times New Roman" w:cstheme="minorHAnsi"/>
                  <w:color w:val="000000"/>
                  <w:szCs w:val="20"/>
                  <w:lang w:val="fr-FR" w:bidi="hi-IN"/>
                </w:rPr>
                <w:t>3</w:t>
              </w:r>
            </w:ins>
          </w:p>
        </w:tc>
        <w:tc>
          <w:tcPr>
            <w:tcW w:w="386" w:type="pct"/>
            <w:tcMar/>
            <w:tcPrChange w:author="ZAIDOU Mouhammad" w:date="2024-10-26T14:39:00Z" w:id="230">
              <w:tcPr>
                <w:tcW w:w="419" w:type="pct"/>
                <w:gridSpan w:val="5"/>
              </w:tcPr>
            </w:tcPrChange>
          </w:tcPr>
          <w:p w:rsidRPr="008D31E3" w:rsidR="00E07EA3" w:rsidP="00E13526" w:rsidRDefault="00E07EA3" w14:paraId="520D712D" w14:textId="77777777">
            <w:pPr>
              <w:pStyle w:val="ListParagraph1"/>
              <w:rPr>
                <w:ins w:author="ZAIDOU Mouhammad" w:date="2024-10-19T20:12:00Z" w:id="231"/>
                <w:rFonts w:eastAsia="Times New Roman" w:cstheme="minorHAnsi"/>
                <w:color w:val="000000"/>
                <w:szCs w:val="20"/>
                <w:lang w:val="fr-FR" w:bidi="hi-IN"/>
              </w:rPr>
            </w:pPr>
          </w:p>
        </w:tc>
      </w:tr>
      <w:tr w:rsidRPr="004F7231" w:rsidR="00E07EA3" w:rsidTr="0EBDE851" w14:paraId="70DAB335" w14:textId="77777777">
        <w:tblPrEx>
          <w:jc w:val="left"/>
          <w:tblPrExChange w:author="ZAIDOU Mouhammad" w:date="2024-10-26T14:39:00Z" w:id="232">
            <w:tblPrEx>
              <w:jc w:val="left"/>
            </w:tblPrEx>
          </w:tblPrExChange>
        </w:tblPrEx>
        <w:trPr>
          <w:trHeight w:val="20"/>
          <w:trPrChange w:author="ZAIDOU Mouhammad" w:date="2024-10-26T14:39:00Z" w:id="234">
            <w:trPr>
              <w:trHeight w:val="20"/>
            </w:trPr>
          </w:trPrChange>
          <w:ins w:author="ZAIDOU Mouhammad" w:date="2024-10-19T20:12:00Z" w:id="1640248223"/>
        </w:trPr>
        <w:tc>
          <w:tcPr>
            <w:tcW w:w="567" w:type="pct"/>
            <w:tcMar/>
            <w:tcPrChange w:author="ZAIDOU Mouhammad" w:date="2024-10-26T14:39:00Z" w:id="235">
              <w:tcPr>
                <w:tcW w:w="544" w:type="pct"/>
                <w:gridSpan w:val="3"/>
              </w:tcPr>
            </w:tcPrChange>
          </w:tcPr>
          <w:p w:rsidRPr="008D31E3" w:rsidR="00E07EA3" w:rsidP="00AA5557" w:rsidRDefault="00E07EA3" w14:paraId="012D3A94" w14:textId="77777777">
            <w:pPr>
              <w:pStyle w:val="ListParagraph1"/>
              <w:numPr>
                <w:ilvl w:val="0"/>
                <w:numId w:val="37"/>
              </w:numPr>
              <w:spacing w:after="0" w:line="240" w:lineRule="auto"/>
              <w:jc w:val="center"/>
              <w:rPr>
                <w:ins w:author="ZAIDOU Mouhammad" w:date="2024-10-19T20:12:00Z" w:id="236"/>
                <w:rFonts w:cstheme="minorHAnsi"/>
                <w:szCs w:val="20"/>
                <w:lang w:val="fr-FR"/>
              </w:rPr>
              <w:pPrChange w:author="ZAIDOU Mouhammad" w:date="2024-10-26T14:42:00Z" w:id="237">
                <w:pPr>
                  <w:pStyle w:val="ListParagraph1"/>
                  <w:numPr>
                    <w:numId w:val="35"/>
                  </w:numPr>
                  <w:spacing w:after="0" w:line="240" w:lineRule="auto"/>
                  <w:ind w:left="360" w:hanging="360"/>
                  <w:jc w:val="both"/>
                </w:pPr>
              </w:pPrChange>
            </w:pPr>
          </w:p>
        </w:tc>
        <w:tc>
          <w:tcPr>
            <w:tcW w:w="1900" w:type="pct"/>
            <w:tcMar/>
            <w:tcPrChange w:author="ZAIDOU Mouhammad" w:date="2024-10-26T14:39:00Z" w:id="238">
              <w:tcPr>
                <w:tcW w:w="1939" w:type="pct"/>
                <w:gridSpan w:val="7"/>
              </w:tcPr>
            </w:tcPrChange>
          </w:tcPr>
          <w:p w:rsidRPr="008D31E3" w:rsidR="00E07EA3" w:rsidP="00E13526" w:rsidRDefault="00E07EA3" w14:paraId="3F2D0107" w14:textId="77777777">
            <w:pPr>
              <w:pStyle w:val="ListParagraph1"/>
              <w:spacing w:after="0" w:line="240" w:lineRule="auto"/>
              <w:ind w:left="0"/>
              <w:rPr>
                <w:ins w:author="ZAIDOU Mouhammad" w:date="2024-10-19T20:12:00Z" w:id="239"/>
                <w:rFonts w:cstheme="minorHAnsi"/>
                <w:szCs w:val="20"/>
                <w:lang w:val="fr-FR"/>
              </w:rPr>
            </w:pPr>
            <w:ins w:author="ZAIDOU Mouhammad" w:date="2024-10-19T20:12:00Z" w:id="240">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713" w:type="pct"/>
            <w:tcMar/>
            <w:tcPrChange w:author="ZAIDOU Mouhammad" w:date="2024-10-26T14:39:00Z" w:id="241">
              <w:tcPr>
                <w:tcW w:w="504" w:type="pct"/>
                <w:gridSpan w:val="3"/>
              </w:tcPr>
            </w:tcPrChange>
          </w:tcPr>
          <w:p w:rsidRPr="008D31E3" w:rsidR="00E07EA3" w:rsidP="00E13526" w:rsidRDefault="00E07EA3" w14:paraId="3C8D4B67" w14:textId="77777777">
            <w:pPr>
              <w:pStyle w:val="ListParagraph1"/>
              <w:ind w:left="0"/>
              <w:jc w:val="center"/>
              <w:rPr>
                <w:ins w:author="ZAIDOU Mouhammad" w:date="2024-10-19T20:12:00Z" w:id="242"/>
                <w:rFonts w:eastAsia="Times New Roman" w:cstheme="minorHAnsi"/>
                <w:color w:val="000000"/>
                <w:szCs w:val="20"/>
                <w:lang w:val="fr-FR" w:bidi="hi-IN"/>
              </w:rPr>
            </w:pPr>
            <w:ins w:author="ZAIDOU Mouhammad" w:date="2024-10-19T20:12:00Z" w:id="24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244">
              <w:tcPr>
                <w:tcW w:w="653" w:type="pct"/>
                <w:gridSpan w:val="5"/>
                <w:shd w:val="clear" w:color="auto" w:fill="BFBFBF" w:themeFill="background1" w:themeFillShade="BF"/>
              </w:tcPr>
            </w:tcPrChange>
          </w:tcPr>
          <w:p w:rsidRPr="008D31E3" w:rsidR="00E07EA3" w:rsidP="00E13526" w:rsidRDefault="00E07EA3" w14:paraId="139275E7" w14:textId="77777777">
            <w:pPr>
              <w:pStyle w:val="ListParagraph1"/>
              <w:ind w:left="0"/>
              <w:jc w:val="center"/>
              <w:rPr>
                <w:ins w:author="ZAIDOU Mouhammad" w:date="2024-10-19T20:12:00Z" w:id="245"/>
                <w:rFonts w:eastAsia="Times New Roman" w:cstheme="minorHAnsi"/>
                <w:color w:val="000000"/>
                <w:szCs w:val="20"/>
                <w:lang w:val="fr-FR" w:bidi="hi-IN"/>
              </w:rPr>
            </w:pPr>
            <w:ins w:author="ZAIDOU Mouhammad" w:date="2024-10-19T20:12:00Z" w:id="246">
              <w:r w:rsidRPr="008D31E3">
                <w:rPr>
                  <w:rFonts w:eastAsia="Times New Roman" w:cstheme="minorHAnsi"/>
                  <w:color w:val="000000"/>
                  <w:szCs w:val="20"/>
                  <w:lang w:val="fr-FR" w:bidi="hi-IN"/>
                </w:rPr>
                <w:t>2</w:t>
              </w:r>
            </w:ins>
          </w:p>
        </w:tc>
        <w:tc>
          <w:tcPr>
            <w:tcW w:w="846" w:type="pct"/>
            <w:tcMar/>
            <w:tcPrChange w:author="ZAIDOU Mouhammad" w:date="2024-10-26T14:39:00Z" w:id="247">
              <w:tcPr>
                <w:tcW w:w="941" w:type="pct"/>
                <w:gridSpan w:val="5"/>
              </w:tcPr>
            </w:tcPrChange>
          </w:tcPr>
          <w:p w:rsidRPr="008D31E3" w:rsidR="00E07EA3" w:rsidP="00E13526" w:rsidRDefault="00E07EA3" w14:paraId="74C1DD55" w14:textId="77777777">
            <w:pPr>
              <w:pStyle w:val="ListParagraph1"/>
              <w:ind w:left="0"/>
              <w:jc w:val="center"/>
              <w:rPr>
                <w:ins w:author="ZAIDOU Mouhammad" w:date="2024-10-19T20:12:00Z" w:id="248"/>
                <w:rFonts w:eastAsia="Times New Roman" w:cstheme="minorHAnsi"/>
                <w:color w:val="000000"/>
                <w:szCs w:val="20"/>
                <w:lang w:val="fr-FR" w:bidi="hi-IN"/>
              </w:rPr>
            </w:pPr>
            <w:ins w:author="ZAIDOU Mouhammad" w:date="2024-10-19T20:12:00Z" w:id="249">
              <w:r w:rsidRPr="008D31E3">
                <w:rPr>
                  <w:rFonts w:eastAsia="Times New Roman" w:cstheme="minorHAnsi"/>
                  <w:color w:val="000000"/>
                  <w:szCs w:val="20"/>
                  <w:lang w:val="fr-FR" w:bidi="hi-IN"/>
                </w:rPr>
                <w:t>3</w:t>
              </w:r>
            </w:ins>
          </w:p>
        </w:tc>
        <w:tc>
          <w:tcPr>
            <w:tcW w:w="386" w:type="pct"/>
            <w:tcMar/>
            <w:tcPrChange w:author="ZAIDOU Mouhammad" w:date="2024-10-26T14:39:00Z" w:id="250">
              <w:tcPr>
                <w:tcW w:w="419" w:type="pct"/>
                <w:gridSpan w:val="5"/>
              </w:tcPr>
            </w:tcPrChange>
          </w:tcPr>
          <w:p w:rsidRPr="008D31E3" w:rsidR="00E07EA3" w:rsidP="00E13526" w:rsidRDefault="00E07EA3" w14:paraId="4C54EB7B" w14:textId="77777777">
            <w:pPr>
              <w:pStyle w:val="ListParagraph1"/>
              <w:rPr>
                <w:ins w:author="ZAIDOU Mouhammad" w:date="2024-10-19T20:12:00Z" w:id="251"/>
                <w:rFonts w:eastAsia="Times New Roman" w:cstheme="minorHAnsi"/>
                <w:color w:val="000000"/>
                <w:szCs w:val="20"/>
                <w:lang w:val="fr-FR" w:bidi="hi-IN"/>
              </w:rPr>
            </w:pPr>
          </w:p>
        </w:tc>
      </w:tr>
      <w:tr w:rsidRPr="004F7231" w:rsidR="00E07EA3" w:rsidTr="0EBDE851" w14:paraId="0C1FA57B" w14:textId="77777777">
        <w:tblPrEx>
          <w:jc w:val="left"/>
          <w:tblPrExChange w:author="ZAIDOU Mouhammad" w:date="2024-10-26T14:39:00Z" w:id="252">
            <w:tblPrEx>
              <w:jc w:val="left"/>
            </w:tblPrEx>
          </w:tblPrExChange>
        </w:tblPrEx>
        <w:trPr>
          <w:trHeight w:val="20"/>
          <w:trPrChange w:author="ZAIDOU Mouhammad" w:date="2024-10-26T14:39:00Z" w:id="254">
            <w:trPr>
              <w:trHeight w:val="20"/>
            </w:trPr>
          </w:trPrChange>
          <w:ins w:author="ZAIDOU Mouhammad" w:date="2024-10-19T20:12:00Z" w:id="592367342"/>
        </w:trPr>
        <w:tc>
          <w:tcPr>
            <w:tcW w:w="567" w:type="pct"/>
            <w:tcMar/>
            <w:tcPrChange w:author="ZAIDOU Mouhammad" w:date="2024-10-26T14:39:00Z" w:id="255">
              <w:tcPr>
                <w:tcW w:w="544" w:type="pct"/>
                <w:gridSpan w:val="3"/>
              </w:tcPr>
            </w:tcPrChange>
          </w:tcPr>
          <w:p w:rsidRPr="008D31E3" w:rsidR="00E07EA3" w:rsidP="00AA5557" w:rsidRDefault="00E07EA3" w14:paraId="1119FD2E" w14:textId="77777777">
            <w:pPr>
              <w:pStyle w:val="ListParagraph1"/>
              <w:numPr>
                <w:ilvl w:val="0"/>
                <w:numId w:val="37"/>
              </w:numPr>
              <w:spacing w:after="0" w:line="240" w:lineRule="auto"/>
              <w:jc w:val="center"/>
              <w:rPr>
                <w:ins w:author="ZAIDOU Mouhammad" w:date="2024-10-19T20:12:00Z" w:id="256"/>
                <w:rFonts w:cstheme="minorHAnsi"/>
                <w:szCs w:val="20"/>
                <w:lang w:val="fr-FR"/>
              </w:rPr>
              <w:pPrChange w:author="ZAIDOU Mouhammad" w:date="2024-10-26T14:42:00Z" w:id="257">
                <w:pPr>
                  <w:pStyle w:val="ListParagraph1"/>
                  <w:numPr>
                    <w:numId w:val="35"/>
                  </w:numPr>
                  <w:spacing w:after="0" w:line="240" w:lineRule="auto"/>
                  <w:ind w:left="360" w:hanging="360"/>
                  <w:jc w:val="both"/>
                </w:pPr>
              </w:pPrChange>
            </w:pPr>
          </w:p>
        </w:tc>
        <w:tc>
          <w:tcPr>
            <w:tcW w:w="1900" w:type="pct"/>
            <w:tcMar/>
            <w:tcPrChange w:author="ZAIDOU Mouhammad" w:date="2024-10-26T14:39:00Z" w:id="258">
              <w:tcPr>
                <w:tcW w:w="1939" w:type="pct"/>
                <w:gridSpan w:val="7"/>
              </w:tcPr>
            </w:tcPrChange>
          </w:tcPr>
          <w:p w:rsidRPr="008D31E3" w:rsidR="00E07EA3" w:rsidP="00E13526" w:rsidRDefault="00E07EA3" w14:paraId="2D128A08" w14:textId="77777777">
            <w:pPr>
              <w:pStyle w:val="ListParagraph1"/>
              <w:spacing w:after="0" w:line="240" w:lineRule="auto"/>
              <w:ind w:left="0"/>
              <w:rPr>
                <w:ins w:author="ZAIDOU Mouhammad" w:date="2024-10-19T20:12:00Z" w:id="259"/>
                <w:rFonts w:cstheme="minorHAnsi"/>
                <w:szCs w:val="20"/>
                <w:lang w:val="fr-FR"/>
              </w:rPr>
            </w:pPr>
            <w:ins w:author="ZAIDOU Mouhammad" w:date="2024-10-19T20:12:00Z" w:id="260">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713" w:type="pct"/>
            <w:tcMar/>
            <w:tcPrChange w:author="ZAIDOU Mouhammad" w:date="2024-10-26T14:39:00Z" w:id="261">
              <w:tcPr>
                <w:tcW w:w="504" w:type="pct"/>
                <w:gridSpan w:val="3"/>
              </w:tcPr>
            </w:tcPrChange>
          </w:tcPr>
          <w:p w:rsidRPr="008D31E3" w:rsidR="00E07EA3" w:rsidP="00E13526" w:rsidRDefault="00E07EA3" w14:paraId="3B4610D9" w14:textId="77777777">
            <w:pPr>
              <w:pStyle w:val="ListParagraph1"/>
              <w:ind w:left="0"/>
              <w:jc w:val="center"/>
              <w:rPr>
                <w:ins w:author="ZAIDOU Mouhammad" w:date="2024-10-19T20:12:00Z" w:id="262"/>
                <w:rFonts w:eastAsia="Times New Roman" w:cstheme="minorHAnsi"/>
                <w:color w:val="000000"/>
                <w:szCs w:val="20"/>
                <w:lang w:val="fr-FR" w:bidi="hi-IN"/>
              </w:rPr>
            </w:pPr>
            <w:ins w:author="ZAIDOU Mouhammad" w:date="2024-10-19T20:12:00Z" w:id="26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264">
              <w:tcPr>
                <w:tcW w:w="653" w:type="pct"/>
                <w:gridSpan w:val="5"/>
                <w:shd w:val="clear" w:color="auto" w:fill="BFBFBF" w:themeFill="background1" w:themeFillShade="BF"/>
              </w:tcPr>
            </w:tcPrChange>
          </w:tcPr>
          <w:p w:rsidRPr="008D31E3" w:rsidR="00E07EA3" w:rsidP="00E13526" w:rsidRDefault="00E07EA3" w14:paraId="0A013AAA" w14:textId="77777777">
            <w:pPr>
              <w:pStyle w:val="ListParagraph1"/>
              <w:ind w:left="0"/>
              <w:jc w:val="center"/>
              <w:rPr>
                <w:ins w:author="ZAIDOU Mouhammad" w:date="2024-10-19T20:12:00Z" w:id="265"/>
                <w:rFonts w:eastAsia="Times New Roman" w:cstheme="minorHAnsi"/>
                <w:color w:val="000000"/>
                <w:szCs w:val="20"/>
                <w:lang w:val="fr-FR" w:bidi="hi-IN"/>
              </w:rPr>
            </w:pPr>
            <w:ins w:author="ZAIDOU Mouhammad" w:date="2024-10-19T20:12:00Z" w:id="266">
              <w:r w:rsidRPr="008D31E3">
                <w:rPr>
                  <w:rFonts w:eastAsia="Times New Roman" w:cstheme="minorHAnsi"/>
                  <w:color w:val="000000"/>
                  <w:szCs w:val="20"/>
                  <w:lang w:val="fr-FR" w:bidi="hi-IN"/>
                </w:rPr>
                <w:t>2</w:t>
              </w:r>
            </w:ins>
          </w:p>
        </w:tc>
        <w:tc>
          <w:tcPr>
            <w:tcW w:w="846" w:type="pct"/>
            <w:tcMar/>
            <w:tcPrChange w:author="ZAIDOU Mouhammad" w:date="2024-10-26T14:39:00Z" w:id="267">
              <w:tcPr>
                <w:tcW w:w="941" w:type="pct"/>
                <w:gridSpan w:val="5"/>
              </w:tcPr>
            </w:tcPrChange>
          </w:tcPr>
          <w:p w:rsidRPr="008D31E3" w:rsidR="00E07EA3" w:rsidP="00E13526" w:rsidRDefault="00E07EA3" w14:paraId="6C343976" w14:textId="77777777">
            <w:pPr>
              <w:pStyle w:val="ListParagraph1"/>
              <w:ind w:left="0"/>
              <w:jc w:val="center"/>
              <w:rPr>
                <w:ins w:author="ZAIDOU Mouhammad" w:date="2024-10-19T20:12:00Z" w:id="268"/>
                <w:rFonts w:eastAsia="Times New Roman" w:cstheme="minorHAnsi"/>
                <w:color w:val="000000"/>
                <w:szCs w:val="20"/>
                <w:lang w:val="fr-FR" w:bidi="hi-IN"/>
              </w:rPr>
            </w:pPr>
            <w:ins w:author="ZAIDOU Mouhammad" w:date="2024-10-19T20:12:00Z" w:id="269">
              <w:r w:rsidRPr="008D31E3">
                <w:rPr>
                  <w:rFonts w:eastAsia="Times New Roman" w:cstheme="minorHAnsi"/>
                  <w:color w:val="000000"/>
                  <w:szCs w:val="20"/>
                  <w:lang w:val="fr-FR" w:bidi="hi-IN"/>
                </w:rPr>
                <w:t>3</w:t>
              </w:r>
            </w:ins>
          </w:p>
        </w:tc>
        <w:tc>
          <w:tcPr>
            <w:tcW w:w="386" w:type="pct"/>
            <w:tcMar/>
            <w:tcPrChange w:author="ZAIDOU Mouhammad" w:date="2024-10-26T14:39:00Z" w:id="270">
              <w:tcPr>
                <w:tcW w:w="419" w:type="pct"/>
                <w:gridSpan w:val="5"/>
              </w:tcPr>
            </w:tcPrChange>
          </w:tcPr>
          <w:p w:rsidRPr="008D31E3" w:rsidR="00E07EA3" w:rsidP="00E13526" w:rsidRDefault="00E07EA3" w14:paraId="2A8D5C6E" w14:textId="77777777">
            <w:pPr>
              <w:pStyle w:val="ListParagraph1"/>
              <w:rPr>
                <w:ins w:author="ZAIDOU Mouhammad" w:date="2024-10-19T20:12:00Z" w:id="271"/>
                <w:rFonts w:eastAsia="Times New Roman" w:cstheme="minorHAnsi"/>
                <w:color w:val="000000"/>
                <w:szCs w:val="20"/>
                <w:lang w:val="fr-FR" w:bidi="hi-IN"/>
              </w:rPr>
            </w:pPr>
          </w:p>
        </w:tc>
      </w:tr>
      <w:tr w:rsidRPr="004F7231" w:rsidR="00E07EA3" w:rsidTr="0EBDE851" w14:paraId="4D83BA1E" w14:textId="77777777">
        <w:tblPrEx>
          <w:jc w:val="left"/>
          <w:tblPrExChange w:author="ZAIDOU Mouhammad" w:date="2024-10-26T14:39:00Z" w:id="272">
            <w:tblPrEx>
              <w:jc w:val="left"/>
            </w:tblPrEx>
          </w:tblPrExChange>
        </w:tblPrEx>
        <w:trPr>
          <w:trHeight w:val="20"/>
          <w:trPrChange w:author="ZAIDOU Mouhammad" w:date="2024-10-26T14:39:00Z" w:id="274">
            <w:trPr>
              <w:trHeight w:val="20"/>
            </w:trPr>
          </w:trPrChange>
          <w:ins w:author="ZAIDOU Mouhammad" w:date="2024-10-19T20:11:00Z" w:id="902468362"/>
        </w:trPr>
        <w:tc>
          <w:tcPr>
            <w:tcW w:w="567" w:type="pct"/>
            <w:tcMar/>
            <w:tcPrChange w:author="ZAIDOU Mouhammad" w:date="2024-10-26T14:39:00Z" w:id="275">
              <w:tcPr>
                <w:tcW w:w="544" w:type="pct"/>
                <w:gridSpan w:val="3"/>
              </w:tcPr>
            </w:tcPrChange>
          </w:tcPr>
          <w:p w:rsidRPr="008D31E3" w:rsidR="00E07EA3" w:rsidP="00AA5557" w:rsidRDefault="00E07EA3" w14:paraId="129515B5" w14:textId="77777777">
            <w:pPr>
              <w:pStyle w:val="ListParagraph1"/>
              <w:numPr>
                <w:ilvl w:val="0"/>
                <w:numId w:val="37"/>
              </w:numPr>
              <w:spacing w:after="0" w:line="240" w:lineRule="auto"/>
              <w:jc w:val="center"/>
              <w:rPr>
                <w:ins w:author="ZAIDOU Mouhammad" w:date="2024-10-19T20:11:00Z" w:id="276"/>
                <w:rFonts w:cstheme="minorHAnsi"/>
                <w:szCs w:val="20"/>
                <w:lang w:val="fr-FR"/>
              </w:rPr>
              <w:pPrChange w:author="ZAIDOU Mouhammad" w:date="2024-10-26T14:42:00Z" w:id="277">
                <w:pPr>
                  <w:pStyle w:val="ListParagraph1"/>
                  <w:numPr>
                    <w:numId w:val="35"/>
                  </w:numPr>
                  <w:spacing w:after="0" w:line="240" w:lineRule="auto"/>
                  <w:ind w:left="360" w:hanging="360"/>
                  <w:jc w:val="both"/>
                </w:pPr>
              </w:pPrChange>
            </w:pPr>
          </w:p>
        </w:tc>
        <w:tc>
          <w:tcPr>
            <w:tcW w:w="1900" w:type="pct"/>
            <w:tcMar/>
            <w:tcPrChange w:author="ZAIDOU Mouhammad" w:date="2024-10-26T14:39:00Z" w:id="278">
              <w:tcPr>
                <w:tcW w:w="1939" w:type="pct"/>
                <w:gridSpan w:val="7"/>
              </w:tcPr>
            </w:tcPrChange>
          </w:tcPr>
          <w:p w:rsidRPr="008D31E3" w:rsidR="00E07EA3" w:rsidP="00E13526" w:rsidRDefault="00E07EA3" w14:paraId="7C6E8A41" w14:textId="77777777">
            <w:pPr>
              <w:pStyle w:val="ListParagraph1"/>
              <w:spacing w:after="0" w:line="240" w:lineRule="auto"/>
              <w:ind w:left="0"/>
              <w:rPr>
                <w:ins w:author="ZAIDOU Mouhammad" w:date="2024-10-19T20:11:00Z" w:id="279"/>
                <w:rFonts w:cstheme="minorHAnsi"/>
                <w:szCs w:val="20"/>
                <w:lang w:val="fr-FR"/>
              </w:rPr>
            </w:pPr>
            <w:ins w:author="ZAIDOU Mouhammad" w:date="2024-10-19T20:11:00Z" w:id="280">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713" w:type="pct"/>
            <w:tcMar/>
            <w:tcPrChange w:author="ZAIDOU Mouhammad" w:date="2024-10-26T14:39:00Z" w:id="281">
              <w:tcPr>
                <w:tcW w:w="667" w:type="pct"/>
                <w:gridSpan w:val="5"/>
              </w:tcPr>
            </w:tcPrChange>
          </w:tcPr>
          <w:p w:rsidRPr="008D31E3" w:rsidR="00E07EA3" w:rsidP="00E13526" w:rsidRDefault="00E07EA3" w14:paraId="37BAE716" w14:textId="77777777">
            <w:pPr>
              <w:pStyle w:val="ListParagraph1"/>
              <w:ind w:left="0"/>
              <w:jc w:val="center"/>
              <w:rPr>
                <w:ins w:author="ZAIDOU Mouhammad" w:date="2024-10-19T20:11:00Z" w:id="282"/>
                <w:rFonts w:eastAsia="Times New Roman" w:cstheme="minorHAnsi"/>
                <w:color w:val="000000"/>
                <w:szCs w:val="20"/>
                <w:lang w:val="fr-FR" w:bidi="hi-IN"/>
              </w:rPr>
            </w:pPr>
            <w:ins w:author="ZAIDOU Mouhammad" w:date="2024-10-19T20:11:00Z" w:id="28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284">
              <w:tcPr>
                <w:tcW w:w="609" w:type="pct"/>
                <w:gridSpan w:val="6"/>
                <w:shd w:val="clear" w:color="auto" w:fill="BFBFBF" w:themeFill="background1" w:themeFillShade="BF"/>
              </w:tcPr>
            </w:tcPrChange>
          </w:tcPr>
          <w:p w:rsidRPr="008D31E3" w:rsidR="00E07EA3" w:rsidP="00E13526" w:rsidRDefault="00E07EA3" w14:paraId="183FFA0E" w14:textId="77777777">
            <w:pPr>
              <w:pStyle w:val="ListParagraph1"/>
              <w:ind w:left="0"/>
              <w:jc w:val="center"/>
              <w:rPr>
                <w:ins w:author="ZAIDOU Mouhammad" w:date="2024-10-19T20:11:00Z" w:id="285"/>
                <w:rFonts w:eastAsia="Times New Roman" w:cstheme="minorHAnsi"/>
                <w:color w:val="000000"/>
                <w:szCs w:val="20"/>
                <w:lang w:val="fr-FR" w:bidi="hi-IN"/>
              </w:rPr>
            </w:pPr>
            <w:ins w:author="ZAIDOU Mouhammad" w:date="2024-10-19T20:11:00Z" w:id="286">
              <w:r w:rsidRPr="008D31E3">
                <w:rPr>
                  <w:rFonts w:eastAsia="Times New Roman" w:cstheme="minorHAnsi"/>
                  <w:color w:val="000000"/>
                  <w:szCs w:val="20"/>
                  <w:lang w:val="fr-FR" w:bidi="hi-IN"/>
                </w:rPr>
                <w:t>2</w:t>
              </w:r>
            </w:ins>
          </w:p>
        </w:tc>
        <w:tc>
          <w:tcPr>
            <w:tcW w:w="846" w:type="pct"/>
            <w:tcMar/>
            <w:tcPrChange w:author="ZAIDOU Mouhammad" w:date="2024-10-26T14:39:00Z" w:id="287">
              <w:tcPr>
                <w:tcW w:w="852" w:type="pct"/>
                <w:gridSpan w:val="3"/>
              </w:tcPr>
            </w:tcPrChange>
          </w:tcPr>
          <w:p w:rsidRPr="008D31E3" w:rsidR="00E07EA3" w:rsidP="00E13526" w:rsidRDefault="00E07EA3" w14:paraId="6968B45D" w14:textId="77777777">
            <w:pPr>
              <w:pStyle w:val="ListParagraph1"/>
              <w:ind w:left="0"/>
              <w:jc w:val="center"/>
              <w:rPr>
                <w:ins w:author="ZAIDOU Mouhammad" w:date="2024-10-19T20:11:00Z" w:id="288"/>
                <w:rFonts w:eastAsia="Times New Roman" w:cstheme="minorHAnsi"/>
                <w:color w:val="000000"/>
                <w:szCs w:val="20"/>
                <w:lang w:val="fr-FR" w:bidi="hi-IN"/>
              </w:rPr>
            </w:pPr>
            <w:ins w:author="ZAIDOU Mouhammad" w:date="2024-10-19T20:11:00Z" w:id="289">
              <w:r w:rsidRPr="008D31E3">
                <w:rPr>
                  <w:rFonts w:eastAsia="Times New Roman" w:cstheme="minorHAnsi"/>
                  <w:color w:val="000000"/>
                  <w:szCs w:val="20"/>
                  <w:lang w:val="fr-FR" w:bidi="hi-IN"/>
                </w:rPr>
                <w:t>3</w:t>
              </w:r>
            </w:ins>
          </w:p>
        </w:tc>
        <w:tc>
          <w:tcPr>
            <w:tcW w:w="386" w:type="pct"/>
            <w:vMerge w:val="restart"/>
            <w:tcMar/>
            <w:tcPrChange w:author="ZAIDOU Mouhammad" w:date="2024-10-26T14:39:00Z" w:id="290">
              <w:tcPr>
                <w:tcW w:w="389" w:type="pct"/>
                <w:gridSpan w:val="4"/>
                <w:vMerge w:val="restart"/>
              </w:tcPr>
            </w:tcPrChange>
          </w:tcPr>
          <w:p w:rsidRPr="008D31E3" w:rsidR="00E07EA3" w:rsidP="00E13526" w:rsidRDefault="00E07EA3" w14:paraId="70DC4659" w14:textId="77777777">
            <w:pPr>
              <w:pStyle w:val="ListParagraph1"/>
              <w:rPr>
                <w:ins w:author="ZAIDOU Mouhammad" w:date="2024-10-19T20:11:00Z" w:id="291"/>
                <w:rFonts w:eastAsia="Times New Roman" w:cstheme="minorHAnsi"/>
                <w:color w:val="000000"/>
                <w:szCs w:val="20"/>
                <w:lang w:val="fr-FR" w:bidi="hi-IN"/>
              </w:rPr>
            </w:pPr>
          </w:p>
        </w:tc>
      </w:tr>
      <w:tr w:rsidRPr="004F7231" w:rsidR="00E07EA3" w:rsidTr="0EBDE851" w14:paraId="5362BADF" w14:textId="77777777">
        <w:tblPrEx>
          <w:jc w:val="left"/>
          <w:tblPrExChange w:author="ZAIDOU Mouhammad" w:date="2024-10-26T14:39:00Z" w:id="292">
            <w:tblPrEx>
              <w:jc w:val="left"/>
            </w:tblPrEx>
          </w:tblPrExChange>
        </w:tblPrEx>
        <w:trPr>
          <w:trHeight w:val="20"/>
          <w:trPrChange w:author="ZAIDOU Mouhammad" w:date="2024-10-26T14:39:00Z" w:id="294">
            <w:trPr>
              <w:trHeight w:val="20"/>
            </w:trPr>
          </w:trPrChange>
          <w:ins w:author="ZAIDOU Mouhammad" w:date="2024-10-19T20:11:00Z" w:id="185335453"/>
        </w:trPr>
        <w:tc>
          <w:tcPr>
            <w:tcW w:w="567" w:type="pct"/>
            <w:tcMar/>
            <w:tcPrChange w:author="ZAIDOU Mouhammad" w:date="2024-10-26T14:39:00Z" w:id="295">
              <w:tcPr>
                <w:tcW w:w="544" w:type="pct"/>
                <w:gridSpan w:val="2"/>
              </w:tcPr>
            </w:tcPrChange>
          </w:tcPr>
          <w:p w:rsidRPr="008D31E3" w:rsidR="00E07EA3" w:rsidP="00AA5557" w:rsidRDefault="00E07EA3" w14:paraId="5187FF6B" w14:textId="77777777">
            <w:pPr>
              <w:pStyle w:val="ListParagraph1"/>
              <w:numPr>
                <w:ilvl w:val="0"/>
                <w:numId w:val="37"/>
              </w:numPr>
              <w:spacing w:after="0" w:line="240" w:lineRule="auto"/>
              <w:jc w:val="center"/>
              <w:rPr>
                <w:ins w:author="ZAIDOU Mouhammad" w:date="2024-10-19T20:11:00Z" w:id="296"/>
                <w:rFonts w:cstheme="minorHAnsi"/>
                <w:szCs w:val="20"/>
                <w:lang w:val="fr-FR"/>
              </w:rPr>
              <w:pPrChange w:author="ZAIDOU Mouhammad" w:date="2024-10-26T14:42:00Z" w:id="297">
                <w:pPr>
                  <w:pStyle w:val="ListParagraph1"/>
                  <w:numPr>
                    <w:numId w:val="35"/>
                  </w:numPr>
                  <w:spacing w:after="0" w:line="240" w:lineRule="auto"/>
                  <w:ind w:left="360" w:hanging="360"/>
                  <w:jc w:val="both"/>
                </w:pPr>
              </w:pPrChange>
            </w:pPr>
          </w:p>
        </w:tc>
        <w:tc>
          <w:tcPr>
            <w:tcW w:w="1900" w:type="pct"/>
            <w:tcMar/>
            <w:tcPrChange w:author="ZAIDOU Mouhammad" w:date="2024-10-26T14:39:00Z" w:id="298">
              <w:tcPr>
                <w:tcW w:w="1939" w:type="pct"/>
                <w:gridSpan w:val="8"/>
              </w:tcPr>
            </w:tcPrChange>
          </w:tcPr>
          <w:p w:rsidRPr="008D31E3" w:rsidR="00E07EA3" w:rsidP="00E13526" w:rsidRDefault="00E07EA3" w14:paraId="695E82A3" w14:textId="77777777">
            <w:pPr>
              <w:pStyle w:val="ListParagraph1"/>
              <w:spacing w:after="0" w:line="240" w:lineRule="auto"/>
              <w:ind w:left="0"/>
              <w:rPr>
                <w:ins w:author="ZAIDOU Mouhammad" w:date="2024-10-19T20:11:00Z" w:id="299"/>
                <w:rFonts w:cstheme="minorHAnsi"/>
                <w:szCs w:val="20"/>
                <w:lang w:val="fr-FR"/>
              </w:rPr>
            </w:pPr>
            <w:ins w:author="ZAIDOU Mouhammad" w:date="2024-10-19T20:11:00Z" w:id="300">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713" w:type="pct"/>
            <w:tcMar/>
            <w:tcPrChange w:author="ZAIDOU Mouhammad" w:date="2024-10-26T14:39:00Z" w:id="301">
              <w:tcPr>
                <w:tcW w:w="666" w:type="pct"/>
                <w:gridSpan w:val="4"/>
              </w:tcPr>
            </w:tcPrChange>
          </w:tcPr>
          <w:p w:rsidRPr="008D31E3" w:rsidR="00E07EA3" w:rsidP="00E13526" w:rsidRDefault="00E07EA3" w14:paraId="69C68E17" w14:textId="77777777">
            <w:pPr>
              <w:pStyle w:val="ListParagraph1"/>
              <w:ind w:left="0"/>
              <w:jc w:val="center"/>
              <w:rPr>
                <w:ins w:author="ZAIDOU Mouhammad" w:date="2024-10-19T20:11:00Z" w:id="302"/>
                <w:rFonts w:eastAsia="Times New Roman" w:cstheme="minorHAnsi"/>
                <w:color w:val="000000"/>
                <w:szCs w:val="20"/>
                <w:lang w:val="fr-FR" w:bidi="hi-IN"/>
              </w:rPr>
            </w:pPr>
            <w:ins w:author="ZAIDOU Mouhammad" w:date="2024-10-19T20:11:00Z" w:id="30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304">
              <w:tcPr>
                <w:tcW w:w="609" w:type="pct"/>
                <w:gridSpan w:val="6"/>
                <w:shd w:val="clear" w:color="auto" w:fill="BFBFBF" w:themeFill="background1" w:themeFillShade="BF"/>
              </w:tcPr>
            </w:tcPrChange>
          </w:tcPr>
          <w:p w:rsidRPr="008D31E3" w:rsidR="00E07EA3" w:rsidP="00E13526" w:rsidRDefault="00E07EA3" w14:paraId="0145F142" w14:textId="77777777">
            <w:pPr>
              <w:pStyle w:val="ListParagraph1"/>
              <w:ind w:left="0"/>
              <w:jc w:val="center"/>
              <w:rPr>
                <w:ins w:author="ZAIDOU Mouhammad" w:date="2024-10-19T20:11:00Z" w:id="305"/>
                <w:rFonts w:eastAsia="Times New Roman" w:cstheme="minorHAnsi"/>
                <w:color w:val="000000"/>
                <w:szCs w:val="20"/>
                <w:lang w:val="fr-FR" w:bidi="hi-IN"/>
              </w:rPr>
            </w:pPr>
            <w:ins w:author="ZAIDOU Mouhammad" w:date="2024-10-19T20:11:00Z" w:id="306">
              <w:r w:rsidRPr="008D31E3">
                <w:rPr>
                  <w:rFonts w:eastAsia="Times New Roman" w:cstheme="minorHAnsi"/>
                  <w:color w:val="000000"/>
                  <w:szCs w:val="20"/>
                  <w:lang w:val="fr-FR" w:bidi="hi-IN"/>
                </w:rPr>
                <w:t>2</w:t>
              </w:r>
            </w:ins>
          </w:p>
        </w:tc>
        <w:tc>
          <w:tcPr>
            <w:tcW w:w="846" w:type="pct"/>
            <w:tcMar/>
            <w:tcPrChange w:author="ZAIDOU Mouhammad" w:date="2024-10-26T14:39:00Z" w:id="307">
              <w:tcPr>
                <w:tcW w:w="852" w:type="pct"/>
                <w:gridSpan w:val="4"/>
              </w:tcPr>
            </w:tcPrChange>
          </w:tcPr>
          <w:p w:rsidRPr="008D31E3" w:rsidR="00E07EA3" w:rsidP="00E13526" w:rsidRDefault="00E07EA3" w14:paraId="73452FD7" w14:textId="77777777">
            <w:pPr>
              <w:pStyle w:val="ListParagraph1"/>
              <w:ind w:left="0"/>
              <w:jc w:val="center"/>
              <w:rPr>
                <w:ins w:author="ZAIDOU Mouhammad" w:date="2024-10-19T20:11:00Z" w:id="308"/>
                <w:rFonts w:eastAsia="Times New Roman" w:cstheme="minorHAnsi"/>
                <w:color w:val="000000"/>
                <w:szCs w:val="20"/>
                <w:lang w:val="fr-FR" w:bidi="hi-IN"/>
              </w:rPr>
            </w:pPr>
            <w:ins w:author="ZAIDOU Mouhammad" w:date="2024-10-19T20:11:00Z" w:id="309">
              <w:r w:rsidRPr="008D31E3">
                <w:rPr>
                  <w:rFonts w:eastAsia="Times New Roman" w:cstheme="minorHAnsi"/>
                  <w:color w:val="000000"/>
                  <w:szCs w:val="20"/>
                  <w:lang w:val="fr-FR" w:bidi="hi-IN"/>
                </w:rPr>
                <w:t>3</w:t>
              </w:r>
            </w:ins>
          </w:p>
        </w:tc>
        <w:tc>
          <w:tcPr>
            <w:tcW w:w="386" w:type="pct"/>
            <w:vMerge/>
            <w:tcMar/>
          </w:tcPr>
          <w:p w:rsidRPr="008D31E3" w:rsidR="00E07EA3" w:rsidP="00E13526" w:rsidRDefault="00E07EA3" w14:paraId="40493428" w14:textId="77777777">
            <w:pPr>
              <w:pStyle w:val="ListParagraph1"/>
              <w:rPr>
                <w:ins w:author="ZAIDOU Mouhammad" w:date="2024-10-19T20:11:00Z" w:id="311"/>
                <w:rFonts w:eastAsia="Times New Roman" w:cstheme="minorHAnsi"/>
                <w:color w:val="000000"/>
                <w:szCs w:val="20"/>
                <w:lang w:val="fr-FR" w:bidi="hi-IN"/>
              </w:rPr>
            </w:pPr>
          </w:p>
        </w:tc>
      </w:tr>
      <w:tr w:rsidRPr="004F7231" w:rsidR="00E07EA3" w:rsidTr="0EBDE851" w14:paraId="32716FBD" w14:textId="77777777">
        <w:tblPrEx>
          <w:jc w:val="left"/>
          <w:tblPrExChange w:author="ZAIDOU Mouhammad" w:date="2024-10-26T14:39:00Z" w:id="312">
            <w:tblPrEx>
              <w:jc w:val="left"/>
            </w:tblPrEx>
          </w:tblPrExChange>
        </w:tblPrEx>
        <w:trPr>
          <w:trHeight w:val="20"/>
          <w:trPrChange w:author="ZAIDOU Mouhammad" w:date="2024-10-26T14:39:00Z" w:id="314">
            <w:trPr>
              <w:trHeight w:val="20"/>
            </w:trPr>
          </w:trPrChange>
          <w:ins w:author="ZAIDOU Mouhammad" w:date="2024-10-19T20:11:00Z" w:id="648174900"/>
        </w:trPr>
        <w:tc>
          <w:tcPr>
            <w:tcW w:w="567" w:type="pct"/>
            <w:tcMar/>
            <w:tcPrChange w:author="ZAIDOU Mouhammad" w:date="2024-10-26T14:39:00Z" w:id="315">
              <w:tcPr>
                <w:tcW w:w="544" w:type="pct"/>
                <w:gridSpan w:val="2"/>
              </w:tcPr>
            </w:tcPrChange>
          </w:tcPr>
          <w:p w:rsidRPr="008D31E3" w:rsidR="00E07EA3" w:rsidP="00AA5557" w:rsidRDefault="00E07EA3" w14:paraId="0DA7DCC6" w14:textId="77777777">
            <w:pPr>
              <w:pStyle w:val="ListParagraph1"/>
              <w:numPr>
                <w:ilvl w:val="0"/>
                <w:numId w:val="37"/>
              </w:numPr>
              <w:spacing w:after="0" w:line="240" w:lineRule="auto"/>
              <w:jc w:val="center"/>
              <w:rPr>
                <w:ins w:author="ZAIDOU Mouhammad" w:date="2024-10-19T20:11:00Z" w:id="316"/>
                <w:rFonts w:cstheme="minorHAnsi"/>
                <w:szCs w:val="20"/>
                <w:lang w:val="fr-FR"/>
              </w:rPr>
              <w:pPrChange w:author="ZAIDOU Mouhammad" w:date="2024-10-26T14:42:00Z" w:id="317">
                <w:pPr>
                  <w:pStyle w:val="ListParagraph1"/>
                  <w:numPr>
                    <w:numId w:val="35"/>
                  </w:numPr>
                  <w:spacing w:after="0" w:line="240" w:lineRule="auto"/>
                  <w:ind w:left="360" w:hanging="360"/>
                  <w:jc w:val="both"/>
                </w:pPr>
              </w:pPrChange>
            </w:pPr>
          </w:p>
        </w:tc>
        <w:tc>
          <w:tcPr>
            <w:tcW w:w="1900" w:type="pct"/>
            <w:tcMar/>
            <w:tcPrChange w:author="ZAIDOU Mouhammad" w:date="2024-10-26T14:39:00Z" w:id="318">
              <w:tcPr>
                <w:tcW w:w="1939" w:type="pct"/>
                <w:gridSpan w:val="8"/>
              </w:tcPr>
            </w:tcPrChange>
          </w:tcPr>
          <w:p w:rsidRPr="008D31E3" w:rsidR="00E07EA3" w:rsidP="00E13526" w:rsidRDefault="00E07EA3" w14:paraId="7BCD50A6" w14:textId="77777777">
            <w:pPr>
              <w:pStyle w:val="ListParagraph1"/>
              <w:spacing w:after="0" w:line="240" w:lineRule="auto"/>
              <w:ind w:left="0"/>
              <w:rPr>
                <w:ins w:author="ZAIDOU Mouhammad" w:date="2024-10-19T20:11:00Z" w:id="319"/>
                <w:rFonts w:cstheme="minorHAnsi"/>
                <w:szCs w:val="20"/>
                <w:lang w:val="fr-FR"/>
              </w:rPr>
            </w:pPr>
            <w:ins w:author="ZAIDOU Mouhammad" w:date="2024-10-19T20:11:00Z" w:id="320">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713" w:type="pct"/>
            <w:tcMar/>
            <w:tcPrChange w:author="ZAIDOU Mouhammad" w:date="2024-10-26T14:39:00Z" w:id="321">
              <w:tcPr>
                <w:tcW w:w="666" w:type="pct"/>
                <w:gridSpan w:val="4"/>
              </w:tcPr>
            </w:tcPrChange>
          </w:tcPr>
          <w:p w:rsidRPr="008D31E3" w:rsidR="00E07EA3" w:rsidP="00E13526" w:rsidRDefault="00E07EA3" w14:paraId="0E9BDD67" w14:textId="77777777">
            <w:pPr>
              <w:pStyle w:val="ListParagraph1"/>
              <w:ind w:left="0"/>
              <w:jc w:val="center"/>
              <w:rPr>
                <w:ins w:author="ZAIDOU Mouhammad" w:date="2024-10-19T20:11:00Z" w:id="322"/>
                <w:rFonts w:eastAsia="Times New Roman" w:cstheme="minorHAnsi"/>
                <w:color w:val="000000"/>
                <w:szCs w:val="20"/>
                <w:lang w:val="fr-FR" w:bidi="hi-IN"/>
              </w:rPr>
            </w:pPr>
            <w:ins w:author="ZAIDOU Mouhammad" w:date="2024-10-19T20:11:00Z" w:id="32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324">
              <w:tcPr>
                <w:tcW w:w="609" w:type="pct"/>
                <w:gridSpan w:val="6"/>
                <w:shd w:val="clear" w:color="auto" w:fill="BFBFBF" w:themeFill="background1" w:themeFillShade="BF"/>
              </w:tcPr>
            </w:tcPrChange>
          </w:tcPr>
          <w:p w:rsidRPr="008D31E3" w:rsidR="00E07EA3" w:rsidP="00E13526" w:rsidRDefault="00E07EA3" w14:paraId="0C897DE1" w14:textId="77777777">
            <w:pPr>
              <w:pStyle w:val="ListParagraph1"/>
              <w:ind w:left="0"/>
              <w:jc w:val="center"/>
              <w:rPr>
                <w:ins w:author="ZAIDOU Mouhammad" w:date="2024-10-19T20:11:00Z" w:id="325"/>
                <w:rFonts w:eastAsia="Times New Roman" w:cstheme="minorHAnsi"/>
                <w:color w:val="000000"/>
                <w:szCs w:val="20"/>
                <w:lang w:val="fr-FR" w:bidi="hi-IN"/>
              </w:rPr>
            </w:pPr>
            <w:ins w:author="ZAIDOU Mouhammad" w:date="2024-10-19T20:11:00Z" w:id="326">
              <w:r w:rsidRPr="008D31E3">
                <w:rPr>
                  <w:rFonts w:eastAsia="Times New Roman" w:cstheme="minorHAnsi"/>
                  <w:color w:val="000000"/>
                  <w:szCs w:val="20"/>
                  <w:lang w:val="fr-FR" w:bidi="hi-IN"/>
                </w:rPr>
                <w:t>2</w:t>
              </w:r>
            </w:ins>
          </w:p>
        </w:tc>
        <w:tc>
          <w:tcPr>
            <w:tcW w:w="846" w:type="pct"/>
            <w:tcMar/>
            <w:tcPrChange w:author="ZAIDOU Mouhammad" w:date="2024-10-26T14:39:00Z" w:id="327">
              <w:tcPr>
                <w:tcW w:w="852" w:type="pct"/>
                <w:gridSpan w:val="4"/>
              </w:tcPr>
            </w:tcPrChange>
          </w:tcPr>
          <w:p w:rsidRPr="008D31E3" w:rsidR="00E07EA3" w:rsidP="00E13526" w:rsidRDefault="00E07EA3" w14:paraId="11AEE2D4" w14:textId="77777777">
            <w:pPr>
              <w:pStyle w:val="ListParagraph1"/>
              <w:ind w:left="0"/>
              <w:jc w:val="center"/>
              <w:rPr>
                <w:ins w:author="ZAIDOU Mouhammad" w:date="2024-10-19T20:11:00Z" w:id="328"/>
                <w:rFonts w:eastAsia="Times New Roman" w:cstheme="minorHAnsi"/>
                <w:color w:val="000000"/>
                <w:szCs w:val="20"/>
                <w:lang w:val="fr-FR" w:bidi="hi-IN"/>
              </w:rPr>
            </w:pPr>
            <w:ins w:author="ZAIDOU Mouhammad" w:date="2024-10-19T20:11:00Z" w:id="329">
              <w:r w:rsidRPr="008D31E3">
                <w:rPr>
                  <w:rFonts w:eastAsia="Times New Roman" w:cstheme="minorHAnsi"/>
                  <w:color w:val="000000"/>
                  <w:szCs w:val="20"/>
                  <w:lang w:val="fr-FR" w:bidi="hi-IN"/>
                </w:rPr>
                <w:t>3</w:t>
              </w:r>
            </w:ins>
          </w:p>
        </w:tc>
        <w:tc>
          <w:tcPr>
            <w:tcW w:w="386" w:type="pct"/>
            <w:vMerge/>
            <w:tcMar/>
          </w:tcPr>
          <w:p w:rsidRPr="008D31E3" w:rsidR="00E07EA3" w:rsidP="00E13526" w:rsidRDefault="00E07EA3" w14:paraId="7D409A6E" w14:textId="77777777">
            <w:pPr>
              <w:pStyle w:val="ListParagraph1"/>
              <w:rPr>
                <w:ins w:author="ZAIDOU Mouhammad" w:date="2024-10-19T20:11:00Z" w:id="331"/>
                <w:rFonts w:eastAsia="Times New Roman" w:cstheme="minorHAnsi"/>
                <w:color w:val="000000"/>
                <w:szCs w:val="20"/>
                <w:lang w:val="fr-FR" w:bidi="hi-IN"/>
              </w:rPr>
            </w:pPr>
          </w:p>
        </w:tc>
      </w:tr>
      <w:tr w:rsidRPr="004F7231" w:rsidR="00E07EA3" w:rsidTr="0EBDE851" w14:paraId="75865C3C" w14:textId="77777777">
        <w:tblPrEx>
          <w:jc w:val="left"/>
          <w:tblPrExChange w:author="ZAIDOU Mouhammad" w:date="2024-10-26T14:39:00Z" w:id="332">
            <w:tblPrEx>
              <w:jc w:val="left"/>
            </w:tblPrEx>
          </w:tblPrExChange>
        </w:tblPrEx>
        <w:trPr>
          <w:trHeight w:val="20"/>
          <w:trPrChange w:author="ZAIDOU Mouhammad" w:date="2024-10-26T14:39:00Z" w:id="334">
            <w:trPr>
              <w:trHeight w:val="20"/>
            </w:trPr>
          </w:trPrChange>
          <w:ins w:author="ZAIDOU Mouhammad" w:date="2024-10-19T20:11:00Z" w:id="1117695154"/>
        </w:trPr>
        <w:tc>
          <w:tcPr>
            <w:tcW w:w="567" w:type="pct"/>
            <w:tcMar/>
            <w:tcPrChange w:author="ZAIDOU Mouhammad" w:date="2024-10-26T14:39:00Z" w:id="335">
              <w:tcPr>
                <w:tcW w:w="544" w:type="pct"/>
                <w:gridSpan w:val="2"/>
              </w:tcPr>
            </w:tcPrChange>
          </w:tcPr>
          <w:p w:rsidRPr="008D31E3" w:rsidR="00E07EA3" w:rsidP="00AA5557" w:rsidRDefault="00E07EA3" w14:paraId="44D87037" w14:textId="77777777">
            <w:pPr>
              <w:pStyle w:val="ListParagraph1"/>
              <w:numPr>
                <w:ilvl w:val="0"/>
                <w:numId w:val="37"/>
              </w:numPr>
              <w:spacing w:after="0" w:line="240" w:lineRule="auto"/>
              <w:jc w:val="center"/>
              <w:rPr>
                <w:ins w:author="ZAIDOU Mouhammad" w:date="2024-10-19T20:11:00Z" w:id="336"/>
                <w:rFonts w:cstheme="minorHAnsi"/>
                <w:szCs w:val="20"/>
                <w:lang w:val="fr-FR"/>
              </w:rPr>
              <w:pPrChange w:author="ZAIDOU Mouhammad" w:date="2024-10-26T14:42:00Z" w:id="337">
                <w:pPr>
                  <w:pStyle w:val="ListParagraph1"/>
                  <w:numPr>
                    <w:numId w:val="35"/>
                  </w:numPr>
                  <w:spacing w:after="0" w:line="240" w:lineRule="auto"/>
                  <w:ind w:left="360" w:hanging="360"/>
                  <w:jc w:val="both"/>
                </w:pPr>
              </w:pPrChange>
            </w:pPr>
          </w:p>
        </w:tc>
        <w:tc>
          <w:tcPr>
            <w:tcW w:w="1900" w:type="pct"/>
            <w:tcMar/>
            <w:tcPrChange w:author="ZAIDOU Mouhammad" w:date="2024-10-26T14:39:00Z" w:id="338">
              <w:tcPr>
                <w:tcW w:w="1939" w:type="pct"/>
                <w:gridSpan w:val="8"/>
              </w:tcPr>
            </w:tcPrChange>
          </w:tcPr>
          <w:p w:rsidRPr="008D31E3" w:rsidR="00E07EA3" w:rsidP="00E13526" w:rsidRDefault="00E07EA3" w14:paraId="3E55BD8E" w14:textId="77777777">
            <w:pPr>
              <w:pStyle w:val="ListParagraph1"/>
              <w:spacing w:after="0" w:line="240" w:lineRule="auto"/>
              <w:ind w:left="0"/>
              <w:rPr>
                <w:ins w:author="ZAIDOU Mouhammad" w:date="2024-10-19T20:11:00Z" w:id="339"/>
                <w:rFonts w:cstheme="minorHAnsi"/>
                <w:szCs w:val="20"/>
                <w:lang w:val="fr-FR"/>
              </w:rPr>
            </w:pPr>
            <w:ins w:author="ZAIDOU Mouhammad" w:date="2024-10-19T20:11:00Z" w:id="340">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713" w:type="pct"/>
            <w:tcMar/>
            <w:tcPrChange w:author="ZAIDOU Mouhammad" w:date="2024-10-26T14:39:00Z" w:id="341">
              <w:tcPr>
                <w:tcW w:w="666" w:type="pct"/>
                <w:gridSpan w:val="4"/>
              </w:tcPr>
            </w:tcPrChange>
          </w:tcPr>
          <w:p w:rsidRPr="008D31E3" w:rsidR="00E07EA3" w:rsidP="00E13526" w:rsidRDefault="00E07EA3" w14:paraId="7A55C6AD" w14:textId="77777777">
            <w:pPr>
              <w:pStyle w:val="ListParagraph1"/>
              <w:ind w:left="0"/>
              <w:jc w:val="center"/>
              <w:rPr>
                <w:ins w:author="ZAIDOU Mouhammad" w:date="2024-10-19T20:11:00Z" w:id="342"/>
                <w:rFonts w:eastAsia="Times New Roman" w:cstheme="minorHAnsi"/>
                <w:color w:val="000000"/>
                <w:szCs w:val="20"/>
                <w:lang w:val="fr-FR" w:bidi="hi-IN"/>
              </w:rPr>
            </w:pPr>
            <w:ins w:author="ZAIDOU Mouhammad" w:date="2024-10-19T20:11:00Z" w:id="34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344">
              <w:tcPr>
                <w:tcW w:w="609" w:type="pct"/>
                <w:gridSpan w:val="6"/>
                <w:shd w:val="clear" w:color="auto" w:fill="BFBFBF" w:themeFill="background1" w:themeFillShade="BF"/>
              </w:tcPr>
            </w:tcPrChange>
          </w:tcPr>
          <w:p w:rsidRPr="008D31E3" w:rsidR="00E07EA3" w:rsidP="00E13526" w:rsidRDefault="00E07EA3" w14:paraId="47B3CFBC" w14:textId="77777777">
            <w:pPr>
              <w:pStyle w:val="ListParagraph1"/>
              <w:ind w:left="0"/>
              <w:jc w:val="center"/>
              <w:rPr>
                <w:ins w:author="ZAIDOU Mouhammad" w:date="2024-10-19T20:11:00Z" w:id="345"/>
                <w:rFonts w:eastAsia="Times New Roman" w:cstheme="minorHAnsi"/>
                <w:color w:val="000000"/>
                <w:szCs w:val="20"/>
                <w:lang w:val="fr-FR" w:bidi="hi-IN"/>
              </w:rPr>
            </w:pPr>
            <w:ins w:author="ZAIDOU Mouhammad" w:date="2024-10-19T20:11:00Z" w:id="346">
              <w:r w:rsidRPr="008D31E3">
                <w:rPr>
                  <w:rFonts w:eastAsia="Times New Roman" w:cstheme="minorHAnsi"/>
                  <w:color w:val="000000"/>
                  <w:szCs w:val="20"/>
                  <w:lang w:val="fr-FR" w:bidi="hi-IN"/>
                </w:rPr>
                <w:t>2</w:t>
              </w:r>
            </w:ins>
          </w:p>
        </w:tc>
        <w:tc>
          <w:tcPr>
            <w:tcW w:w="846" w:type="pct"/>
            <w:tcMar/>
            <w:tcPrChange w:author="ZAIDOU Mouhammad" w:date="2024-10-26T14:39:00Z" w:id="347">
              <w:tcPr>
                <w:tcW w:w="852" w:type="pct"/>
                <w:gridSpan w:val="4"/>
              </w:tcPr>
            </w:tcPrChange>
          </w:tcPr>
          <w:p w:rsidRPr="008D31E3" w:rsidR="00E07EA3" w:rsidP="00E13526" w:rsidRDefault="00E07EA3" w14:paraId="583546EC" w14:textId="77777777">
            <w:pPr>
              <w:pStyle w:val="ListParagraph1"/>
              <w:ind w:left="0"/>
              <w:jc w:val="center"/>
              <w:rPr>
                <w:ins w:author="ZAIDOU Mouhammad" w:date="2024-10-19T20:11:00Z" w:id="348"/>
                <w:rFonts w:eastAsia="Times New Roman" w:cstheme="minorHAnsi"/>
                <w:color w:val="000000"/>
                <w:szCs w:val="20"/>
                <w:lang w:val="fr-FR" w:bidi="hi-IN"/>
              </w:rPr>
            </w:pPr>
            <w:ins w:author="ZAIDOU Mouhammad" w:date="2024-10-19T20:11:00Z" w:id="349">
              <w:r w:rsidRPr="008D31E3">
                <w:rPr>
                  <w:rFonts w:eastAsia="Times New Roman" w:cstheme="minorHAnsi"/>
                  <w:color w:val="000000"/>
                  <w:szCs w:val="20"/>
                  <w:lang w:val="fr-FR" w:bidi="hi-IN"/>
                </w:rPr>
                <w:t>3</w:t>
              </w:r>
            </w:ins>
          </w:p>
        </w:tc>
        <w:tc>
          <w:tcPr>
            <w:tcW w:w="386" w:type="pct"/>
            <w:vMerge/>
            <w:tcMar/>
          </w:tcPr>
          <w:p w:rsidRPr="008D31E3" w:rsidR="00E07EA3" w:rsidP="00E13526" w:rsidRDefault="00E07EA3" w14:paraId="0EEEAD98" w14:textId="77777777">
            <w:pPr>
              <w:pStyle w:val="ListParagraph1"/>
              <w:rPr>
                <w:ins w:author="ZAIDOU Mouhammad" w:date="2024-10-19T20:11:00Z" w:id="351"/>
                <w:rFonts w:eastAsia="Times New Roman" w:cstheme="minorHAnsi"/>
                <w:color w:val="000000"/>
                <w:szCs w:val="20"/>
                <w:lang w:val="fr-FR" w:bidi="hi-IN"/>
              </w:rPr>
            </w:pPr>
          </w:p>
        </w:tc>
      </w:tr>
      <w:tr w:rsidRPr="004F7231" w:rsidR="00E07EA3" w:rsidTr="0EBDE851" w14:paraId="39C3FA3E" w14:textId="77777777">
        <w:tblPrEx>
          <w:jc w:val="left"/>
          <w:tblPrExChange w:author="ZAIDOU Mouhammad" w:date="2024-10-26T14:39:00Z" w:id="352">
            <w:tblPrEx>
              <w:jc w:val="left"/>
            </w:tblPrEx>
          </w:tblPrExChange>
        </w:tblPrEx>
        <w:trPr>
          <w:trHeight w:val="20"/>
          <w:trPrChange w:author="ZAIDOU Mouhammad" w:date="2024-10-26T14:39:00Z" w:id="354">
            <w:trPr>
              <w:trHeight w:val="20"/>
            </w:trPr>
          </w:trPrChange>
          <w:ins w:author="ZAIDOU Mouhammad" w:date="2024-10-19T20:11:00Z" w:id="209847896"/>
        </w:trPr>
        <w:tc>
          <w:tcPr>
            <w:tcW w:w="567" w:type="pct"/>
            <w:tcMar/>
            <w:tcPrChange w:author="ZAIDOU Mouhammad" w:date="2024-10-26T14:39:00Z" w:id="355">
              <w:tcPr>
                <w:tcW w:w="544" w:type="pct"/>
                <w:gridSpan w:val="2"/>
              </w:tcPr>
            </w:tcPrChange>
          </w:tcPr>
          <w:p w:rsidRPr="008D31E3" w:rsidR="00E07EA3" w:rsidP="00AA5557" w:rsidRDefault="00E07EA3" w14:paraId="3E8D5698" w14:textId="77777777">
            <w:pPr>
              <w:pStyle w:val="ListParagraph1"/>
              <w:numPr>
                <w:ilvl w:val="0"/>
                <w:numId w:val="37"/>
              </w:numPr>
              <w:spacing w:after="0" w:line="240" w:lineRule="auto"/>
              <w:jc w:val="center"/>
              <w:rPr>
                <w:ins w:author="ZAIDOU Mouhammad" w:date="2024-10-19T20:11:00Z" w:id="356"/>
                <w:rFonts w:cstheme="minorHAnsi"/>
                <w:szCs w:val="20"/>
                <w:lang w:val="fr-FR"/>
              </w:rPr>
              <w:pPrChange w:author="ZAIDOU Mouhammad" w:date="2024-10-26T14:42:00Z" w:id="357">
                <w:pPr>
                  <w:pStyle w:val="ListParagraph1"/>
                  <w:numPr>
                    <w:numId w:val="35"/>
                  </w:numPr>
                  <w:spacing w:after="0" w:line="240" w:lineRule="auto"/>
                  <w:ind w:left="360" w:hanging="360"/>
                  <w:jc w:val="both"/>
                </w:pPr>
              </w:pPrChange>
            </w:pPr>
          </w:p>
        </w:tc>
        <w:tc>
          <w:tcPr>
            <w:tcW w:w="1900" w:type="pct"/>
            <w:tcMar/>
            <w:tcPrChange w:author="ZAIDOU Mouhammad" w:date="2024-10-26T14:39:00Z" w:id="358">
              <w:tcPr>
                <w:tcW w:w="1939" w:type="pct"/>
                <w:gridSpan w:val="8"/>
              </w:tcPr>
            </w:tcPrChange>
          </w:tcPr>
          <w:p w:rsidRPr="008D31E3" w:rsidR="00E07EA3" w:rsidP="00E13526" w:rsidRDefault="00E07EA3" w14:paraId="4F3FD52B" w14:textId="77777777">
            <w:pPr>
              <w:pStyle w:val="ListParagraph1"/>
              <w:spacing w:after="0" w:line="240" w:lineRule="auto"/>
              <w:ind w:left="0"/>
              <w:rPr>
                <w:ins w:author="ZAIDOU Mouhammad" w:date="2024-10-19T20:11:00Z" w:id="359"/>
                <w:rFonts w:cstheme="minorHAnsi"/>
                <w:szCs w:val="20"/>
                <w:lang w:val="fr-FR"/>
              </w:rPr>
            </w:pPr>
            <w:ins w:author="ZAIDOU Mouhammad" w:date="2024-10-19T20:11:00Z" w:id="360">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713" w:type="pct"/>
            <w:tcMar/>
            <w:tcPrChange w:author="ZAIDOU Mouhammad" w:date="2024-10-26T14:39:00Z" w:id="361">
              <w:tcPr>
                <w:tcW w:w="666" w:type="pct"/>
                <w:gridSpan w:val="4"/>
              </w:tcPr>
            </w:tcPrChange>
          </w:tcPr>
          <w:p w:rsidRPr="008D31E3" w:rsidR="00E07EA3" w:rsidP="00E13526" w:rsidRDefault="00E07EA3" w14:paraId="5EE1A531" w14:textId="77777777">
            <w:pPr>
              <w:pStyle w:val="ListParagraph1"/>
              <w:ind w:left="0"/>
              <w:jc w:val="center"/>
              <w:rPr>
                <w:ins w:author="ZAIDOU Mouhammad" w:date="2024-10-19T20:11:00Z" w:id="362"/>
                <w:rFonts w:eastAsia="Times New Roman" w:cstheme="minorHAnsi"/>
                <w:color w:val="000000"/>
                <w:szCs w:val="20"/>
                <w:lang w:val="fr-FR" w:bidi="hi-IN"/>
              </w:rPr>
            </w:pPr>
            <w:ins w:author="ZAIDOU Mouhammad" w:date="2024-10-19T20:11:00Z" w:id="36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364">
              <w:tcPr>
                <w:tcW w:w="609" w:type="pct"/>
                <w:gridSpan w:val="6"/>
                <w:shd w:val="clear" w:color="auto" w:fill="BFBFBF" w:themeFill="background1" w:themeFillShade="BF"/>
              </w:tcPr>
            </w:tcPrChange>
          </w:tcPr>
          <w:p w:rsidRPr="008D31E3" w:rsidR="00E07EA3" w:rsidP="00E13526" w:rsidRDefault="00E07EA3" w14:paraId="118B2916" w14:textId="77777777">
            <w:pPr>
              <w:pStyle w:val="ListParagraph1"/>
              <w:ind w:left="0"/>
              <w:jc w:val="center"/>
              <w:rPr>
                <w:ins w:author="ZAIDOU Mouhammad" w:date="2024-10-19T20:11:00Z" w:id="365"/>
                <w:rFonts w:eastAsia="Times New Roman" w:cstheme="minorHAnsi"/>
                <w:color w:val="000000"/>
                <w:szCs w:val="20"/>
                <w:lang w:val="fr-FR" w:bidi="hi-IN"/>
              </w:rPr>
            </w:pPr>
            <w:ins w:author="ZAIDOU Mouhammad" w:date="2024-10-19T20:11:00Z" w:id="366">
              <w:r w:rsidRPr="008D31E3">
                <w:rPr>
                  <w:rFonts w:eastAsia="Times New Roman" w:cstheme="minorHAnsi"/>
                  <w:color w:val="000000"/>
                  <w:szCs w:val="20"/>
                  <w:lang w:val="fr-FR" w:bidi="hi-IN"/>
                </w:rPr>
                <w:t>2</w:t>
              </w:r>
            </w:ins>
          </w:p>
        </w:tc>
        <w:tc>
          <w:tcPr>
            <w:tcW w:w="846" w:type="pct"/>
            <w:tcMar/>
            <w:tcPrChange w:author="ZAIDOU Mouhammad" w:date="2024-10-26T14:39:00Z" w:id="367">
              <w:tcPr>
                <w:tcW w:w="852" w:type="pct"/>
                <w:gridSpan w:val="4"/>
              </w:tcPr>
            </w:tcPrChange>
          </w:tcPr>
          <w:p w:rsidRPr="008D31E3" w:rsidR="00E07EA3" w:rsidP="00E13526" w:rsidRDefault="00E07EA3" w14:paraId="22B3F421" w14:textId="77777777">
            <w:pPr>
              <w:pStyle w:val="ListParagraph1"/>
              <w:ind w:left="0"/>
              <w:jc w:val="center"/>
              <w:rPr>
                <w:ins w:author="ZAIDOU Mouhammad" w:date="2024-10-19T20:11:00Z" w:id="368"/>
                <w:rFonts w:eastAsia="Times New Roman" w:cstheme="minorHAnsi"/>
                <w:color w:val="000000"/>
                <w:szCs w:val="20"/>
                <w:lang w:val="fr-FR" w:bidi="hi-IN"/>
              </w:rPr>
            </w:pPr>
            <w:ins w:author="ZAIDOU Mouhammad" w:date="2024-10-19T20:11:00Z" w:id="369">
              <w:r w:rsidRPr="008D31E3">
                <w:rPr>
                  <w:rFonts w:eastAsia="Times New Roman" w:cstheme="minorHAnsi"/>
                  <w:color w:val="000000"/>
                  <w:szCs w:val="20"/>
                  <w:lang w:val="fr-FR" w:bidi="hi-IN"/>
                </w:rPr>
                <w:t>3</w:t>
              </w:r>
            </w:ins>
          </w:p>
        </w:tc>
        <w:tc>
          <w:tcPr>
            <w:tcW w:w="386" w:type="pct"/>
            <w:vMerge/>
            <w:tcMar/>
          </w:tcPr>
          <w:p w:rsidRPr="008D31E3" w:rsidR="00E07EA3" w:rsidP="00E13526" w:rsidRDefault="00E07EA3" w14:paraId="6CA9663C" w14:textId="77777777">
            <w:pPr>
              <w:pStyle w:val="ListParagraph1"/>
              <w:rPr>
                <w:ins w:author="ZAIDOU Mouhammad" w:date="2024-10-19T20:11:00Z" w:id="371"/>
                <w:rFonts w:eastAsia="Times New Roman" w:cstheme="minorHAnsi"/>
                <w:color w:val="000000"/>
                <w:szCs w:val="20"/>
                <w:lang w:val="fr-FR" w:bidi="hi-IN"/>
              </w:rPr>
            </w:pPr>
          </w:p>
        </w:tc>
      </w:tr>
      <w:tr w:rsidRPr="004F7231" w:rsidR="00E07EA3" w:rsidTr="0EBDE851" w14:paraId="193612A2" w14:textId="77777777">
        <w:tblPrEx>
          <w:jc w:val="left"/>
          <w:tblPrExChange w:author="ZAIDOU Mouhammad" w:date="2024-10-26T14:39:00Z" w:id="372">
            <w:tblPrEx>
              <w:jc w:val="left"/>
            </w:tblPrEx>
          </w:tblPrExChange>
        </w:tblPrEx>
        <w:trPr>
          <w:trHeight w:val="20"/>
          <w:trPrChange w:author="ZAIDOU Mouhammad" w:date="2024-10-26T14:39:00Z" w:id="374">
            <w:trPr>
              <w:trHeight w:val="20"/>
            </w:trPr>
          </w:trPrChange>
          <w:ins w:author="ZAIDOU Mouhammad" w:date="2024-10-19T20:11:00Z" w:id="1190480731"/>
        </w:trPr>
        <w:tc>
          <w:tcPr>
            <w:tcW w:w="567" w:type="pct"/>
            <w:tcMar/>
            <w:tcPrChange w:author="ZAIDOU Mouhammad" w:date="2024-10-26T14:39:00Z" w:id="375">
              <w:tcPr>
                <w:tcW w:w="544" w:type="pct"/>
                <w:gridSpan w:val="2"/>
              </w:tcPr>
            </w:tcPrChange>
          </w:tcPr>
          <w:p w:rsidRPr="008D31E3" w:rsidR="00E07EA3" w:rsidP="00AA5557" w:rsidRDefault="00E07EA3" w14:paraId="2E63EC53" w14:textId="77777777">
            <w:pPr>
              <w:pStyle w:val="ListParagraph1"/>
              <w:numPr>
                <w:ilvl w:val="0"/>
                <w:numId w:val="37"/>
              </w:numPr>
              <w:spacing w:after="0" w:line="240" w:lineRule="auto"/>
              <w:jc w:val="center"/>
              <w:rPr>
                <w:ins w:author="ZAIDOU Mouhammad" w:date="2024-10-19T20:11:00Z" w:id="376"/>
                <w:rFonts w:cstheme="minorHAnsi"/>
                <w:szCs w:val="20"/>
                <w:lang w:val="fr-FR"/>
              </w:rPr>
              <w:pPrChange w:author="ZAIDOU Mouhammad" w:date="2024-10-26T14:42:00Z" w:id="377">
                <w:pPr>
                  <w:pStyle w:val="ListParagraph1"/>
                  <w:numPr>
                    <w:numId w:val="35"/>
                  </w:numPr>
                  <w:spacing w:after="0" w:line="240" w:lineRule="auto"/>
                  <w:ind w:left="360" w:hanging="360"/>
                  <w:jc w:val="both"/>
                </w:pPr>
              </w:pPrChange>
            </w:pPr>
          </w:p>
        </w:tc>
        <w:tc>
          <w:tcPr>
            <w:tcW w:w="1900" w:type="pct"/>
            <w:tcMar/>
            <w:tcPrChange w:author="ZAIDOU Mouhammad" w:date="2024-10-26T14:39:00Z" w:id="378">
              <w:tcPr>
                <w:tcW w:w="1939" w:type="pct"/>
                <w:gridSpan w:val="8"/>
              </w:tcPr>
            </w:tcPrChange>
          </w:tcPr>
          <w:p w:rsidRPr="008D31E3" w:rsidR="00E07EA3" w:rsidP="00E13526" w:rsidRDefault="00E07EA3" w14:paraId="4A6DF0C9" w14:textId="77777777">
            <w:pPr>
              <w:pStyle w:val="ListParagraph1"/>
              <w:spacing w:after="0" w:line="240" w:lineRule="auto"/>
              <w:ind w:left="0"/>
              <w:rPr>
                <w:ins w:author="ZAIDOU Mouhammad" w:date="2024-10-19T20:11:00Z" w:id="379"/>
                <w:rFonts w:cstheme="minorHAnsi"/>
                <w:szCs w:val="20"/>
                <w:lang w:val="fr-FR"/>
              </w:rPr>
            </w:pPr>
            <w:proofErr w:type="spellStart"/>
            <w:ins w:author="ZAIDOU Mouhammad" w:date="2024-10-19T20:11:00Z" w:id="380">
              <w:r>
                <w:rPr>
                  <w:rFonts w:cstheme="minorHAnsi"/>
                  <w:szCs w:val="20"/>
                  <w:lang w:val="fr-FR"/>
                </w:rPr>
                <w:t>Equipement</w:t>
              </w:r>
              <w:proofErr w:type="spellEnd"/>
              <w:r>
                <w:rPr>
                  <w:rFonts w:cstheme="minorHAnsi"/>
                  <w:szCs w:val="20"/>
                  <w:lang w:val="fr-FR"/>
                </w:rPr>
                <w:t xml:space="preserve"> adapté pour accouchement style libre</w:t>
              </w:r>
              <w:r w:rsidRPr="008D31E3">
                <w:rPr>
                  <w:rFonts w:cstheme="minorHAnsi"/>
                  <w:szCs w:val="20"/>
                  <w:lang w:val="fr-FR"/>
                </w:rPr>
                <w:t xml:space="preserve">                            </w:t>
              </w:r>
            </w:ins>
          </w:p>
        </w:tc>
        <w:tc>
          <w:tcPr>
            <w:tcW w:w="713" w:type="pct"/>
            <w:tcMar/>
            <w:tcPrChange w:author="ZAIDOU Mouhammad" w:date="2024-10-26T14:39:00Z" w:id="381">
              <w:tcPr>
                <w:tcW w:w="666" w:type="pct"/>
                <w:gridSpan w:val="4"/>
              </w:tcPr>
            </w:tcPrChange>
          </w:tcPr>
          <w:p w:rsidRPr="008D31E3" w:rsidR="00E07EA3" w:rsidP="00E13526" w:rsidRDefault="00E07EA3" w14:paraId="76BB378B" w14:textId="77777777">
            <w:pPr>
              <w:pStyle w:val="ListParagraph1"/>
              <w:ind w:left="0"/>
              <w:jc w:val="center"/>
              <w:rPr>
                <w:ins w:author="ZAIDOU Mouhammad" w:date="2024-10-19T20:11:00Z" w:id="382"/>
                <w:rFonts w:eastAsia="Times New Roman" w:cstheme="minorHAnsi"/>
                <w:color w:val="000000"/>
                <w:szCs w:val="20"/>
                <w:lang w:val="fr-FR" w:bidi="hi-IN"/>
              </w:rPr>
            </w:pPr>
            <w:ins w:author="ZAIDOU Mouhammad" w:date="2024-10-19T20:11:00Z" w:id="383">
              <w:r w:rsidRPr="008D31E3">
                <w:rPr>
                  <w:rFonts w:eastAsia="Times New Roman" w:cstheme="minorHAnsi"/>
                  <w:color w:val="000000"/>
                  <w:szCs w:val="20"/>
                  <w:lang w:val="fr-FR" w:bidi="hi-IN"/>
                </w:rPr>
                <w:t>1</w:t>
              </w:r>
            </w:ins>
          </w:p>
        </w:tc>
        <w:tc>
          <w:tcPr>
            <w:tcW w:w="588" w:type="pct"/>
            <w:shd w:val="clear" w:color="auto" w:fill="BFBFBF" w:themeFill="background1" w:themeFillShade="BF"/>
            <w:tcMar/>
            <w:tcPrChange w:author="ZAIDOU Mouhammad" w:date="2024-10-26T14:39:00Z" w:id="384">
              <w:tcPr>
                <w:tcW w:w="609" w:type="pct"/>
                <w:gridSpan w:val="6"/>
                <w:shd w:val="clear" w:color="auto" w:fill="BFBFBF" w:themeFill="background1" w:themeFillShade="BF"/>
              </w:tcPr>
            </w:tcPrChange>
          </w:tcPr>
          <w:p w:rsidRPr="008D31E3" w:rsidR="00E07EA3" w:rsidP="00E13526" w:rsidRDefault="00E07EA3" w14:paraId="074EB840" w14:textId="77777777">
            <w:pPr>
              <w:pStyle w:val="ListParagraph1"/>
              <w:ind w:left="0"/>
              <w:jc w:val="center"/>
              <w:rPr>
                <w:ins w:author="ZAIDOU Mouhammad" w:date="2024-10-19T20:11:00Z" w:id="385"/>
                <w:rFonts w:eastAsia="Times New Roman" w:cstheme="minorHAnsi"/>
                <w:color w:val="000000"/>
                <w:szCs w:val="20"/>
                <w:lang w:val="fr-FR" w:bidi="hi-IN"/>
              </w:rPr>
            </w:pPr>
            <w:ins w:author="ZAIDOU Mouhammad" w:date="2024-10-19T20:11:00Z" w:id="386">
              <w:r w:rsidRPr="008D31E3">
                <w:rPr>
                  <w:rFonts w:eastAsia="Times New Roman" w:cstheme="minorHAnsi"/>
                  <w:color w:val="000000"/>
                  <w:szCs w:val="20"/>
                  <w:lang w:val="fr-FR" w:bidi="hi-IN"/>
                </w:rPr>
                <w:t>2</w:t>
              </w:r>
            </w:ins>
          </w:p>
        </w:tc>
        <w:tc>
          <w:tcPr>
            <w:tcW w:w="846" w:type="pct"/>
            <w:tcMar/>
            <w:tcPrChange w:author="ZAIDOU Mouhammad" w:date="2024-10-26T14:39:00Z" w:id="387">
              <w:tcPr>
                <w:tcW w:w="852" w:type="pct"/>
                <w:gridSpan w:val="4"/>
              </w:tcPr>
            </w:tcPrChange>
          </w:tcPr>
          <w:p w:rsidRPr="008D31E3" w:rsidR="00E07EA3" w:rsidP="00E13526" w:rsidRDefault="00E07EA3" w14:paraId="71FF202D" w14:textId="77777777">
            <w:pPr>
              <w:pStyle w:val="ListParagraph1"/>
              <w:ind w:left="0"/>
              <w:jc w:val="center"/>
              <w:rPr>
                <w:ins w:author="ZAIDOU Mouhammad" w:date="2024-10-19T20:11:00Z" w:id="388"/>
                <w:rFonts w:eastAsia="Times New Roman" w:cstheme="minorHAnsi"/>
                <w:color w:val="000000"/>
                <w:szCs w:val="20"/>
                <w:lang w:val="fr-FR" w:bidi="hi-IN"/>
              </w:rPr>
            </w:pPr>
            <w:ins w:author="ZAIDOU Mouhammad" w:date="2024-10-19T20:11:00Z" w:id="389">
              <w:r w:rsidRPr="008D31E3">
                <w:rPr>
                  <w:rFonts w:eastAsia="Times New Roman" w:cstheme="minorHAnsi"/>
                  <w:color w:val="000000"/>
                  <w:szCs w:val="20"/>
                  <w:lang w:val="fr-FR" w:bidi="hi-IN"/>
                </w:rPr>
                <w:t>3</w:t>
              </w:r>
            </w:ins>
          </w:p>
        </w:tc>
        <w:tc>
          <w:tcPr>
            <w:tcW w:w="386" w:type="pct"/>
            <w:vMerge/>
            <w:tcMar/>
          </w:tcPr>
          <w:p w:rsidRPr="008D31E3" w:rsidR="00E07EA3" w:rsidP="00E13526" w:rsidRDefault="00E07EA3" w14:paraId="63824FA3" w14:textId="77777777">
            <w:pPr>
              <w:pStyle w:val="ListParagraph1"/>
              <w:rPr>
                <w:ins w:author="ZAIDOU Mouhammad" w:date="2024-10-19T20:11:00Z" w:id="391"/>
                <w:rFonts w:eastAsia="Times New Roman" w:cstheme="minorHAnsi"/>
                <w:color w:val="000000"/>
                <w:szCs w:val="20"/>
                <w:lang w:val="fr-FR" w:bidi="hi-IN"/>
              </w:rPr>
            </w:pPr>
          </w:p>
        </w:tc>
      </w:tr>
      <w:tr w:rsidRPr="004F7231" w:rsidR="00E07EA3" w:rsidTr="0EBDE851" w14:paraId="3FCEAEA5" w14:textId="77777777">
        <w:tblPrEx>
          <w:jc w:val="left"/>
          <w:tblPrExChange w:author="ZAIDOU Mouhammad" w:date="2024-10-26T14:39:00Z" w:id="392">
            <w:tblPrEx>
              <w:jc w:val="left"/>
            </w:tblPrEx>
          </w:tblPrExChange>
        </w:tblPrEx>
        <w:trPr>
          <w:trHeight w:val="20"/>
          <w:trPrChange w:author="ZAIDOU Mouhammad" w:date="2024-10-26T14:39:00Z" w:id="393">
            <w:trPr>
              <w:trHeight w:val="20"/>
            </w:trPr>
          </w:trPrChange>
        </w:trPr>
        <w:tc>
          <w:tcPr>
            <w:tcW w:w="567" w:type="pct"/>
            <w:tcMar/>
            <w:tcPrChange w:author="ZAIDOU Mouhammad" w:date="2024-10-26T14:39:00Z" w:id="394">
              <w:tcPr>
                <w:tcW w:w="544" w:type="pct"/>
                <w:gridSpan w:val="2"/>
              </w:tcPr>
            </w:tcPrChange>
          </w:tcPr>
          <w:p w:rsidRPr="008D31E3" w:rsidR="00E07EA3" w:rsidP="00AA5557" w:rsidRDefault="00E07EA3" w14:paraId="1B05E3CB" w14:textId="77777777">
            <w:pPr>
              <w:pStyle w:val="ListParagraph1"/>
              <w:numPr>
                <w:ilvl w:val="0"/>
                <w:numId w:val="37"/>
              </w:numPr>
              <w:spacing w:after="0" w:line="240" w:lineRule="auto"/>
              <w:jc w:val="center"/>
              <w:rPr>
                <w:rFonts w:cstheme="minorHAnsi"/>
                <w:szCs w:val="20"/>
                <w:lang w:val="fr-FR"/>
              </w:rPr>
              <w:pPrChange w:author="ZAIDOU Mouhammad" w:date="2024-10-26T14:42:00Z" w:id="395">
                <w:pPr>
                  <w:pStyle w:val="ListParagraph1"/>
                  <w:numPr>
                    <w:numId w:val="2"/>
                  </w:numPr>
                  <w:spacing w:after="0" w:line="240" w:lineRule="auto"/>
                  <w:ind w:hanging="360"/>
                  <w:jc w:val="center"/>
                </w:pPr>
              </w:pPrChange>
            </w:pPr>
          </w:p>
        </w:tc>
        <w:tc>
          <w:tcPr>
            <w:tcW w:w="1900" w:type="pct"/>
            <w:tcMar/>
            <w:tcPrChange w:author="ZAIDOU Mouhammad" w:date="2024-10-26T14:39:00Z" w:id="396">
              <w:tcPr>
                <w:tcW w:w="1939" w:type="pct"/>
                <w:gridSpan w:val="8"/>
              </w:tcPr>
            </w:tcPrChange>
          </w:tcPr>
          <w:p w:rsidRPr="008D31E3" w:rsidR="00E07EA3" w:rsidP="00C32133" w:rsidRDefault="00E07EA3" w14:paraId="4C00ABF3" w14:textId="776E5EAB">
            <w:pPr>
              <w:pStyle w:val="ListParagraph1"/>
              <w:spacing w:after="0" w:line="240" w:lineRule="auto"/>
              <w:ind w:left="0"/>
              <w:rPr>
                <w:rFonts w:cstheme="minorHAnsi"/>
                <w:szCs w:val="20"/>
                <w:lang w:val="fr-FR"/>
              </w:rPr>
            </w:pPr>
            <w:r w:rsidRPr="008D31E3">
              <w:rPr>
                <w:rFonts w:cstheme="minorHAnsi"/>
                <w:szCs w:val="20"/>
                <w:lang w:val="fr-FR"/>
              </w:rPr>
              <w:t xml:space="preserve">Pince à forceps </w:t>
            </w:r>
          </w:p>
        </w:tc>
        <w:tc>
          <w:tcPr>
            <w:tcW w:w="713" w:type="pct"/>
            <w:tcMar/>
            <w:tcPrChange w:author="ZAIDOU Mouhammad" w:date="2024-10-26T14:39:00Z" w:id="397">
              <w:tcPr>
                <w:tcW w:w="666" w:type="pct"/>
                <w:gridSpan w:val="4"/>
              </w:tcPr>
            </w:tcPrChange>
          </w:tcPr>
          <w:p w:rsidRPr="008D31E3" w:rsidR="00E07EA3" w:rsidP="00C32133" w:rsidRDefault="00E07EA3" w14:paraId="50D174E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398">
              <w:tcPr>
                <w:tcW w:w="609" w:type="pct"/>
                <w:gridSpan w:val="6"/>
              </w:tcPr>
            </w:tcPrChange>
          </w:tcPr>
          <w:p w:rsidRPr="008D31E3" w:rsidR="00E07EA3" w:rsidP="00C32133" w:rsidRDefault="00E07EA3" w14:paraId="0E7D88E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399">
              <w:tcPr>
                <w:tcW w:w="852" w:type="pct"/>
                <w:gridSpan w:val="4"/>
              </w:tcPr>
            </w:tcPrChange>
          </w:tcPr>
          <w:p w:rsidRPr="008D31E3" w:rsidR="00E07EA3" w:rsidP="00C32133" w:rsidRDefault="00E07EA3" w14:paraId="00FA8D8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2713DB3E" w14:textId="77777777">
            <w:pPr>
              <w:pStyle w:val="ListParagraph1"/>
              <w:rPr>
                <w:rFonts w:eastAsia="Times New Roman" w:cstheme="minorHAnsi"/>
                <w:color w:val="000000"/>
                <w:szCs w:val="20"/>
                <w:lang w:val="fr-FR" w:bidi="hi-IN"/>
              </w:rPr>
            </w:pPr>
          </w:p>
        </w:tc>
      </w:tr>
      <w:tr w:rsidRPr="004F7231" w:rsidR="00E07EA3" w:rsidTr="0EBDE851" w14:paraId="633CA6DB" w14:textId="77777777">
        <w:tblPrEx>
          <w:jc w:val="left"/>
          <w:tblPrExChange w:author="ZAIDOU Mouhammad" w:date="2024-10-26T14:39:00Z" w:id="401">
            <w:tblPrEx>
              <w:jc w:val="left"/>
            </w:tblPrEx>
          </w:tblPrExChange>
        </w:tblPrEx>
        <w:trPr>
          <w:trHeight w:val="243"/>
          <w:trPrChange w:author="ZAIDOU Mouhammad" w:date="2024-10-26T14:39:00Z" w:id="403">
            <w:trPr>
              <w:trHeight w:val="243"/>
            </w:trPr>
          </w:trPrChange>
          <w:ins w:author="ZAIDOU Mouhammad" w:date="2024-10-19T20:15:00Z" w:id="368612596"/>
        </w:trPr>
        <w:tc>
          <w:tcPr>
            <w:tcW w:w="567" w:type="pct"/>
            <w:tcMar/>
            <w:tcPrChange w:author="ZAIDOU Mouhammad" w:date="2024-10-26T14:39:00Z" w:id="404">
              <w:tcPr>
                <w:tcW w:w="544" w:type="pct"/>
                <w:gridSpan w:val="3"/>
              </w:tcPr>
            </w:tcPrChange>
          </w:tcPr>
          <w:p w:rsidRPr="008D31E3" w:rsidR="00E07EA3" w:rsidP="00AA5557" w:rsidRDefault="00E07EA3" w14:paraId="0CB6EC8D" w14:textId="77777777">
            <w:pPr>
              <w:pStyle w:val="ListParagraph1"/>
              <w:numPr>
                <w:ilvl w:val="0"/>
                <w:numId w:val="37"/>
              </w:numPr>
              <w:spacing w:after="0" w:line="240" w:lineRule="auto"/>
              <w:jc w:val="center"/>
              <w:rPr>
                <w:ins w:author="ZAIDOU Mouhammad" w:date="2024-10-19T20:15:00Z" w:id="405"/>
                <w:rFonts w:cstheme="minorHAnsi"/>
                <w:szCs w:val="20"/>
                <w:lang w:val="fr-FR"/>
              </w:rPr>
              <w:pPrChange w:author="ZAIDOU Mouhammad" w:date="2024-10-26T14:42:00Z" w:id="406">
                <w:pPr>
                  <w:pStyle w:val="ListParagraph1"/>
                  <w:numPr>
                    <w:numId w:val="36"/>
                  </w:numPr>
                  <w:spacing w:after="0" w:line="240" w:lineRule="auto"/>
                  <w:ind w:hanging="360"/>
                  <w:jc w:val="center"/>
                </w:pPr>
              </w:pPrChange>
            </w:pPr>
          </w:p>
        </w:tc>
        <w:tc>
          <w:tcPr>
            <w:tcW w:w="1900" w:type="pct"/>
            <w:tcMar/>
            <w:tcPrChange w:author="ZAIDOU Mouhammad" w:date="2024-10-26T14:39:00Z" w:id="407">
              <w:tcPr>
                <w:tcW w:w="1939" w:type="pct"/>
                <w:gridSpan w:val="7"/>
              </w:tcPr>
            </w:tcPrChange>
          </w:tcPr>
          <w:p w:rsidRPr="008D31E3" w:rsidR="00E07EA3" w:rsidP="00C32133" w:rsidRDefault="00E07EA3" w14:paraId="609DA168" w14:textId="528C0622">
            <w:pPr>
              <w:pStyle w:val="ListParagraph1"/>
              <w:spacing w:after="0" w:line="240" w:lineRule="auto"/>
              <w:ind w:left="0"/>
              <w:rPr>
                <w:ins w:author="ZAIDOU Mouhammad" w:date="2024-10-19T20:15:00Z" w:id="408"/>
                <w:rFonts w:cstheme="minorHAnsi"/>
                <w:szCs w:val="20"/>
                <w:lang w:val="fr-FR"/>
              </w:rPr>
            </w:pPr>
            <w:ins w:author="ZAIDOU Mouhammad" w:date="2024-10-19T20:15:00Z" w:id="409">
              <w:r>
                <w:rPr>
                  <w:rFonts w:cstheme="minorHAnsi"/>
                  <w:szCs w:val="20"/>
                  <w:lang w:val="fr-FR"/>
                </w:rPr>
                <w:t>Ventouse</w:t>
              </w:r>
            </w:ins>
          </w:p>
        </w:tc>
        <w:tc>
          <w:tcPr>
            <w:tcW w:w="713" w:type="pct"/>
            <w:tcMar/>
            <w:tcPrChange w:author="ZAIDOU Mouhammad" w:date="2024-10-26T14:39:00Z" w:id="410">
              <w:tcPr>
                <w:tcW w:w="667" w:type="pct"/>
                <w:gridSpan w:val="5"/>
              </w:tcPr>
            </w:tcPrChange>
          </w:tcPr>
          <w:p w:rsidRPr="008D31E3" w:rsidR="00E07EA3" w:rsidP="00C32133" w:rsidRDefault="00E07EA3" w14:paraId="1A45F7DD" w14:textId="77777777">
            <w:pPr>
              <w:pStyle w:val="ListParagraph1"/>
              <w:ind w:left="0"/>
              <w:jc w:val="center"/>
              <w:rPr>
                <w:ins w:author="ZAIDOU Mouhammad" w:date="2024-10-19T20:15:00Z" w:id="411"/>
                <w:rFonts w:eastAsia="Times New Roman" w:cstheme="minorHAnsi"/>
                <w:color w:val="000000"/>
                <w:szCs w:val="20"/>
                <w:lang w:val="fr-FR" w:bidi="hi-IN"/>
              </w:rPr>
            </w:pPr>
          </w:p>
        </w:tc>
        <w:tc>
          <w:tcPr>
            <w:tcW w:w="588" w:type="pct"/>
            <w:tcMar/>
            <w:tcPrChange w:author="ZAIDOU Mouhammad" w:date="2024-10-26T14:39:00Z" w:id="412">
              <w:tcPr>
                <w:tcW w:w="609" w:type="pct"/>
                <w:gridSpan w:val="6"/>
              </w:tcPr>
            </w:tcPrChange>
          </w:tcPr>
          <w:p w:rsidRPr="008D31E3" w:rsidR="00E07EA3" w:rsidP="00C32133" w:rsidRDefault="00E07EA3" w14:paraId="09428E0A" w14:textId="77777777">
            <w:pPr>
              <w:pStyle w:val="ListParagraph1"/>
              <w:ind w:left="0"/>
              <w:jc w:val="center"/>
              <w:rPr>
                <w:ins w:author="ZAIDOU Mouhammad" w:date="2024-10-19T20:15:00Z" w:id="413"/>
                <w:rFonts w:eastAsia="Times New Roman" w:cstheme="minorHAnsi"/>
                <w:color w:val="000000"/>
                <w:szCs w:val="20"/>
                <w:lang w:val="fr-FR" w:bidi="hi-IN"/>
              </w:rPr>
            </w:pPr>
          </w:p>
        </w:tc>
        <w:tc>
          <w:tcPr>
            <w:tcW w:w="846" w:type="pct"/>
            <w:tcMar/>
            <w:tcPrChange w:author="ZAIDOU Mouhammad" w:date="2024-10-26T14:39:00Z" w:id="414">
              <w:tcPr>
                <w:tcW w:w="852" w:type="pct"/>
                <w:gridSpan w:val="3"/>
              </w:tcPr>
            </w:tcPrChange>
          </w:tcPr>
          <w:p w:rsidRPr="008D31E3" w:rsidR="00E07EA3" w:rsidP="00C32133" w:rsidRDefault="00E07EA3" w14:paraId="594FC450" w14:textId="77777777">
            <w:pPr>
              <w:pStyle w:val="ListParagraph1"/>
              <w:ind w:left="0"/>
              <w:jc w:val="center"/>
              <w:rPr>
                <w:ins w:author="ZAIDOU Mouhammad" w:date="2024-10-19T20:15:00Z" w:id="415"/>
                <w:rFonts w:eastAsia="Times New Roman" w:cstheme="minorHAnsi"/>
                <w:color w:val="000000"/>
                <w:szCs w:val="20"/>
                <w:lang w:val="fr-FR" w:bidi="hi-IN"/>
              </w:rPr>
            </w:pPr>
          </w:p>
        </w:tc>
        <w:tc>
          <w:tcPr>
            <w:tcW w:w="386" w:type="pct"/>
            <w:vMerge/>
            <w:tcMar/>
          </w:tcPr>
          <w:p w:rsidRPr="008D31E3" w:rsidR="00E07EA3" w:rsidP="00C32133" w:rsidRDefault="00E07EA3" w14:paraId="642B111E" w14:textId="77777777">
            <w:pPr>
              <w:pStyle w:val="ListParagraph1"/>
              <w:rPr>
                <w:ins w:author="ZAIDOU Mouhammad" w:date="2024-10-19T20:15:00Z" w:id="417"/>
                <w:rFonts w:eastAsia="Times New Roman" w:cstheme="minorHAnsi"/>
                <w:color w:val="000000"/>
                <w:szCs w:val="20"/>
                <w:lang w:val="fr-FR" w:bidi="hi-IN"/>
              </w:rPr>
            </w:pPr>
          </w:p>
        </w:tc>
      </w:tr>
      <w:tr w:rsidRPr="004F7231" w:rsidR="00E07EA3" w:rsidTr="0EBDE851" w14:paraId="784910C7" w14:textId="77777777">
        <w:tblPrEx>
          <w:jc w:val="left"/>
          <w:tblPrExChange w:author="ZAIDOU Mouhammad" w:date="2024-10-26T14:39:00Z" w:id="418">
            <w:tblPrEx>
              <w:jc w:val="left"/>
            </w:tblPrEx>
          </w:tblPrExChange>
        </w:tblPrEx>
        <w:trPr>
          <w:trHeight w:val="243"/>
          <w:trPrChange w:author="ZAIDOU Mouhammad" w:date="2024-10-26T14:39:00Z" w:id="419">
            <w:trPr>
              <w:trHeight w:val="243"/>
            </w:trPr>
          </w:trPrChange>
        </w:trPr>
        <w:tc>
          <w:tcPr>
            <w:tcW w:w="567" w:type="pct"/>
            <w:tcMar/>
            <w:tcPrChange w:author="ZAIDOU Mouhammad" w:date="2024-10-26T14:39:00Z" w:id="420">
              <w:tcPr>
                <w:tcW w:w="544" w:type="pct"/>
                <w:gridSpan w:val="2"/>
              </w:tcPr>
            </w:tcPrChange>
          </w:tcPr>
          <w:p w:rsidRPr="008D31E3" w:rsidR="00E07EA3" w:rsidP="00AA5557" w:rsidRDefault="00E07EA3" w14:paraId="770EBC1A" w14:textId="77777777">
            <w:pPr>
              <w:pStyle w:val="ListParagraph1"/>
              <w:numPr>
                <w:ilvl w:val="0"/>
                <w:numId w:val="37"/>
              </w:numPr>
              <w:spacing w:after="0" w:line="240" w:lineRule="auto"/>
              <w:jc w:val="center"/>
              <w:rPr>
                <w:rFonts w:cstheme="minorHAnsi"/>
                <w:szCs w:val="20"/>
                <w:lang w:val="fr-FR"/>
              </w:rPr>
              <w:pPrChange w:author="ZAIDOU Mouhammad" w:date="2024-10-26T14:42:00Z" w:id="421">
                <w:pPr>
                  <w:pStyle w:val="ListParagraph1"/>
                  <w:numPr>
                    <w:numId w:val="2"/>
                  </w:numPr>
                  <w:spacing w:after="0" w:line="240" w:lineRule="auto"/>
                  <w:ind w:hanging="360"/>
                  <w:jc w:val="center"/>
                </w:pPr>
              </w:pPrChange>
            </w:pPr>
          </w:p>
        </w:tc>
        <w:tc>
          <w:tcPr>
            <w:tcW w:w="1900" w:type="pct"/>
            <w:tcMar/>
            <w:tcPrChange w:author="ZAIDOU Mouhammad" w:date="2024-10-26T14:39:00Z" w:id="422">
              <w:tcPr>
                <w:tcW w:w="1939" w:type="pct"/>
                <w:gridSpan w:val="8"/>
              </w:tcPr>
            </w:tcPrChange>
          </w:tcPr>
          <w:p w:rsidRPr="008D31E3" w:rsidR="00E07EA3" w:rsidP="00C32133" w:rsidRDefault="00E07EA3" w14:paraId="0B5336F9" w14:textId="1A36C00C">
            <w:pPr>
              <w:pStyle w:val="ListParagraph1"/>
              <w:spacing w:after="0" w:line="240" w:lineRule="auto"/>
              <w:ind w:left="0"/>
              <w:rPr>
                <w:rFonts w:cstheme="minorHAnsi"/>
                <w:szCs w:val="20"/>
                <w:lang w:val="fr-FR"/>
              </w:rPr>
            </w:pPr>
            <w:r w:rsidRPr="008D31E3">
              <w:rPr>
                <w:rFonts w:cstheme="minorHAnsi"/>
                <w:szCs w:val="20"/>
                <w:lang w:val="fr-FR"/>
              </w:rPr>
              <w:t xml:space="preserve">Pince à </w:t>
            </w:r>
            <w:r>
              <w:rPr>
                <w:rFonts w:cstheme="minorHAnsi"/>
                <w:szCs w:val="20"/>
                <w:lang w:val="fr-FR"/>
              </w:rPr>
              <w:t>cœur</w:t>
            </w:r>
            <w:r w:rsidRPr="008D31E3">
              <w:rPr>
                <w:rFonts w:cstheme="minorHAnsi"/>
                <w:szCs w:val="20"/>
                <w:lang w:val="fr-FR"/>
              </w:rPr>
              <w:t xml:space="preserve">                     </w:t>
            </w:r>
          </w:p>
        </w:tc>
        <w:tc>
          <w:tcPr>
            <w:tcW w:w="713" w:type="pct"/>
            <w:tcMar/>
            <w:tcPrChange w:author="ZAIDOU Mouhammad" w:date="2024-10-26T14:39:00Z" w:id="423">
              <w:tcPr>
                <w:tcW w:w="666" w:type="pct"/>
                <w:gridSpan w:val="4"/>
              </w:tcPr>
            </w:tcPrChange>
          </w:tcPr>
          <w:p w:rsidRPr="008D31E3" w:rsidR="00E07EA3" w:rsidP="00C32133" w:rsidRDefault="00E07EA3" w14:paraId="127095F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424">
              <w:tcPr>
                <w:tcW w:w="609" w:type="pct"/>
                <w:gridSpan w:val="6"/>
              </w:tcPr>
            </w:tcPrChange>
          </w:tcPr>
          <w:p w:rsidRPr="008D31E3" w:rsidR="00E07EA3" w:rsidP="00C32133" w:rsidRDefault="00E07EA3" w14:paraId="0435343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425">
              <w:tcPr>
                <w:tcW w:w="852" w:type="pct"/>
                <w:gridSpan w:val="4"/>
              </w:tcPr>
            </w:tcPrChange>
          </w:tcPr>
          <w:p w:rsidRPr="008D31E3" w:rsidR="00E07EA3" w:rsidP="00C32133" w:rsidRDefault="00E07EA3" w14:paraId="081FF60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4D2DFCD3" w14:textId="77777777">
            <w:pPr>
              <w:pStyle w:val="ListParagraph1"/>
              <w:rPr>
                <w:rFonts w:eastAsia="Times New Roman" w:cstheme="minorHAnsi"/>
                <w:color w:val="000000"/>
                <w:szCs w:val="20"/>
                <w:lang w:val="fr-FR" w:bidi="hi-IN"/>
              </w:rPr>
            </w:pPr>
          </w:p>
        </w:tc>
      </w:tr>
      <w:tr w:rsidRPr="004F7231" w:rsidR="00E07EA3" w:rsidTr="0EBDE851" w14:paraId="427104B5" w14:textId="77777777">
        <w:trPr>
          <w:trHeight w:val="243"/>
          <w:jc w:val="center"/>
          <w:trPrChange w:author="ZAIDOU Mouhammad" w:date="2024-10-26T14:39:00Z" w:id="427">
            <w:trPr>
              <w:trHeight w:val="243"/>
              <w:jc w:val="center"/>
            </w:trPr>
          </w:trPrChange>
        </w:trPr>
        <w:tc>
          <w:tcPr>
            <w:tcW w:w="567" w:type="pct"/>
            <w:tcMar/>
            <w:tcPrChange w:author="ZAIDOU Mouhammad" w:date="2024-10-26T14:39:00Z" w:id="428">
              <w:tcPr>
                <w:tcW w:w="544" w:type="pct"/>
                <w:gridSpan w:val="2"/>
              </w:tcPr>
            </w:tcPrChange>
          </w:tcPr>
          <w:p w:rsidRPr="008D31E3" w:rsidR="00E07EA3" w:rsidP="00AA5557" w:rsidRDefault="00E07EA3" w14:paraId="2615923D" w14:textId="77777777">
            <w:pPr>
              <w:pStyle w:val="ListParagraph1"/>
              <w:numPr>
                <w:ilvl w:val="0"/>
                <w:numId w:val="37"/>
              </w:numPr>
              <w:spacing w:after="0" w:line="240" w:lineRule="auto"/>
              <w:jc w:val="center"/>
              <w:rPr>
                <w:rFonts w:cstheme="minorHAnsi"/>
                <w:szCs w:val="20"/>
                <w:lang w:val="fr-FR"/>
              </w:rPr>
              <w:pPrChange w:author="ZAIDOU Mouhammad" w:date="2024-10-26T14:42:00Z" w:id="429">
                <w:pPr>
                  <w:pStyle w:val="ListParagraph1"/>
                  <w:numPr>
                    <w:numId w:val="2"/>
                  </w:numPr>
                  <w:spacing w:after="0" w:line="240" w:lineRule="auto"/>
                  <w:ind w:hanging="360"/>
                  <w:jc w:val="center"/>
                </w:pPr>
              </w:pPrChange>
            </w:pPr>
          </w:p>
        </w:tc>
        <w:tc>
          <w:tcPr>
            <w:tcW w:w="1900" w:type="pct"/>
            <w:tcMar/>
            <w:tcPrChange w:author="ZAIDOU Mouhammad" w:date="2024-10-26T14:39:00Z" w:id="430">
              <w:tcPr>
                <w:tcW w:w="1939" w:type="pct"/>
                <w:gridSpan w:val="8"/>
              </w:tcPr>
            </w:tcPrChange>
          </w:tcPr>
          <w:p w:rsidRPr="008D31E3" w:rsidR="00E07EA3" w:rsidP="00C32133" w:rsidRDefault="00E07EA3" w14:paraId="2497F006" w14:textId="40CC244E">
            <w:pPr>
              <w:pStyle w:val="ListParagraph1"/>
              <w:spacing w:after="0" w:line="240" w:lineRule="auto"/>
              <w:ind w:left="0"/>
              <w:rPr>
                <w:rFonts w:cstheme="minorHAnsi"/>
                <w:szCs w:val="20"/>
                <w:lang w:val="fr-FR"/>
              </w:rPr>
            </w:pPr>
            <w:r w:rsidRPr="008D31E3">
              <w:rPr>
                <w:rFonts w:cstheme="minorHAnsi"/>
                <w:szCs w:val="20"/>
                <w:lang w:val="fr-FR"/>
              </w:rPr>
              <w:t>Plateau réniforme (Haricots)</w:t>
            </w:r>
          </w:p>
        </w:tc>
        <w:tc>
          <w:tcPr>
            <w:tcW w:w="713" w:type="pct"/>
            <w:tcMar/>
            <w:tcPrChange w:author="ZAIDOU Mouhammad" w:date="2024-10-26T14:39:00Z" w:id="431">
              <w:tcPr>
                <w:tcW w:w="666" w:type="pct"/>
                <w:gridSpan w:val="4"/>
              </w:tcPr>
            </w:tcPrChange>
          </w:tcPr>
          <w:p w:rsidRPr="008D31E3" w:rsidR="00E07EA3" w:rsidP="00C32133" w:rsidRDefault="00E07EA3" w14:paraId="73DFE30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32">
              <w:tcPr>
                <w:tcW w:w="609" w:type="pct"/>
                <w:gridSpan w:val="6"/>
                <w:shd w:val="clear" w:color="auto" w:fill="000000" w:themeFill="text1"/>
              </w:tcPr>
            </w:tcPrChange>
          </w:tcPr>
          <w:p w:rsidRPr="008D31E3" w:rsidR="00E07EA3" w:rsidP="00C32133" w:rsidRDefault="00E07EA3" w14:paraId="6F1677DC" w14:textId="036AA648">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33">
              <w:tcPr>
                <w:tcW w:w="852" w:type="pct"/>
                <w:gridSpan w:val="4"/>
              </w:tcPr>
            </w:tcPrChange>
          </w:tcPr>
          <w:p w:rsidRPr="008D31E3" w:rsidR="00E07EA3" w:rsidP="00C32133" w:rsidRDefault="00E07EA3" w14:paraId="4C0122C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62A08090" w14:textId="77777777">
            <w:pPr>
              <w:pStyle w:val="ListParagraph1"/>
              <w:rPr>
                <w:rFonts w:eastAsia="Times New Roman" w:cstheme="minorHAnsi"/>
                <w:color w:val="000000"/>
                <w:szCs w:val="20"/>
                <w:lang w:val="fr-FR" w:bidi="hi-IN"/>
              </w:rPr>
            </w:pPr>
          </w:p>
        </w:tc>
      </w:tr>
      <w:tr w:rsidRPr="004F7231" w:rsidR="00E07EA3" w:rsidTr="0EBDE851" w14:paraId="3DEC61AA" w14:textId="77777777">
        <w:trPr>
          <w:trHeight w:val="243"/>
          <w:jc w:val="center"/>
          <w:trPrChange w:author="ZAIDOU Mouhammad" w:date="2024-10-26T14:39:00Z" w:id="435">
            <w:trPr>
              <w:trHeight w:val="243"/>
              <w:jc w:val="center"/>
            </w:trPr>
          </w:trPrChange>
        </w:trPr>
        <w:tc>
          <w:tcPr>
            <w:tcW w:w="567" w:type="pct"/>
            <w:tcMar/>
            <w:tcPrChange w:author="ZAIDOU Mouhammad" w:date="2024-10-26T14:39:00Z" w:id="436">
              <w:tcPr>
                <w:tcW w:w="544" w:type="pct"/>
                <w:gridSpan w:val="2"/>
              </w:tcPr>
            </w:tcPrChange>
          </w:tcPr>
          <w:p w:rsidRPr="008D31E3" w:rsidR="00E07EA3" w:rsidP="00AA5557" w:rsidRDefault="00E07EA3" w14:paraId="04CE58EB" w14:textId="77777777">
            <w:pPr>
              <w:pStyle w:val="ListParagraph1"/>
              <w:numPr>
                <w:ilvl w:val="0"/>
                <w:numId w:val="37"/>
              </w:numPr>
              <w:spacing w:after="0" w:line="240" w:lineRule="auto"/>
              <w:jc w:val="center"/>
              <w:rPr>
                <w:rFonts w:cstheme="minorHAnsi"/>
                <w:szCs w:val="20"/>
                <w:lang w:val="fr-FR"/>
              </w:rPr>
              <w:pPrChange w:author="ZAIDOU Mouhammad" w:date="2024-10-26T14:42:00Z" w:id="437">
                <w:pPr>
                  <w:pStyle w:val="ListParagraph1"/>
                  <w:numPr>
                    <w:numId w:val="2"/>
                  </w:numPr>
                  <w:spacing w:after="0" w:line="240" w:lineRule="auto"/>
                  <w:ind w:hanging="360"/>
                  <w:jc w:val="center"/>
                </w:pPr>
              </w:pPrChange>
            </w:pPr>
          </w:p>
        </w:tc>
        <w:tc>
          <w:tcPr>
            <w:tcW w:w="1900" w:type="pct"/>
            <w:tcMar/>
            <w:tcPrChange w:author="ZAIDOU Mouhammad" w:date="2024-10-26T14:39:00Z" w:id="438">
              <w:tcPr>
                <w:tcW w:w="1939" w:type="pct"/>
                <w:gridSpan w:val="8"/>
              </w:tcPr>
            </w:tcPrChange>
          </w:tcPr>
          <w:p w:rsidRPr="008D31E3" w:rsidR="00E07EA3" w:rsidP="00C32133" w:rsidRDefault="00E07EA3" w14:paraId="7B35D595" w14:textId="6129D26A">
            <w:pPr>
              <w:pStyle w:val="ListParagraph1"/>
              <w:spacing w:after="0" w:line="240" w:lineRule="auto"/>
              <w:ind w:left="0"/>
              <w:rPr>
                <w:rFonts w:cstheme="minorHAnsi"/>
                <w:szCs w:val="20"/>
                <w:lang w:val="fr-FR"/>
              </w:rPr>
            </w:pPr>
            <w:r w:rsidRPr="008D31E3">
              <w:rPr>
                <w:rFonts w:cstheme="minorHAnsi"/>
                <w:szCs w:val="20"/>
                <w:lang w:val="fr-FR"/>
              </w:rPr>
              <w:t>Seringue</w:t>
            </w:r>
            <w:r>
              <w:rPr>
                <w:rFonts w:cstheme="minorHAnsi"/>
                <w:szCs w:val="20"/>
                <w:lang w:val="fr-FR"/>
              </w:rPr>
              <w:t>s</w:t>
            </w:r>
            <w:r w:rsidRPr="008D31E3">
              <w:rPr>
                <w:rFonts w:cstheme="minorHAnsi"/>
                <w:szCs w:val="20"/>
                <w:lang w:val="fr-FR"/>
              </w:rPr>
              <w:t xml:space="preserve"> et canule</w:t>
            </w:r>
            <w:r>
              <w:rPr>
                <w:rFonts w:cstheme="minorHAnsi"/>
                <w:szCs w:val="20"/>
                <w:lang w:val="fr-FR"/>
              </w:rPr>
              <w:t>s</w:t>
            </w:r>
            <w:r w:rsidRPr="008D31E3">
              <w:rPr>
                <w:rFonts w:cstheme="minorHAnsi"/>
                <w:szCs w:val="20"/>
                <w:lang w:val="fr-FR"/>
              </w:rPr>
              <w:t xml:space="preserve"> AMIU (Aspiration manuelle intra-utérine)                       </w:t>
            </w:r>
          </w:p>
        </w:tc>
        <w:tc>
          <w:tcPr>
            <w:tcW w:w="713" w:type="pct"/>
            <w:tcMar/>
            <w:tcPrChange w:author="ZAIDOU Mouhammad" w:date="2024-10-26T14:39:00Z" w:id="439">
              <w:tcPr>
                <w:tcW w:w="666" w:type="pct"/>
                <w:gridSpan w:val="4"/>
              </w:tcPr>
            </w:tcPrChange>
          </w:tcPr>
          <w:p w:rsidRPr="008D31E3" w:rsidR="00E07EA3" w:rsidP="00C32133" w:rsidRDefault="00E07EA3" w14:paraId="5B4FA76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40">
              <w:tcPr>
                <w:tcW w:w="609" w:type="pct"/>
                <w:gridSpan w:val="6"/>
                <w:shd w:val="clear" w:color="auto" w:fill="000000" w:themeFill="text1"/>
              </w:tcPr>
            </w:tcPrChange>
          </w:tcPr>
          <w:p w:rsidRPr="008D31E3" w:rsidR="00E07EA3" w:rsidP="00C32133" w:rsidRDefault="00E07EA3" w14:paraId="19D5A7AF" w14:textId="2D79C125">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41">
              <w:tcPr>
                <w:tcW w:w="852" w:type="pct"/>
                <w:gridSpan w:val="4"/>
              </w:tcPr>
            </w:tcPrChange>
          </w:tcPr>
          <w:p w:rsidRPr="008D31E3" w:rsidR="00E07EA3" w:rsidP="00C32133" w:rsidRDefault="00E07EA3" w14:paraId="348E9DD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5E49526F" w14:textId="77777777">
            <w:pPr>
              <w:pStyle w:val="ListParagraph1"/>
              <w:rPr>
                <w:rFonts w:eastAsia="Times New Roman" w:cstheme="minorHAnsi"/>
                <w:color w:val="000000"/>
                <w:szCs w:val="20"/>
                <w:lang w:val="fr-FR" w:bidi="hi-IN"/>
              </w:rPr>
            </w:pPr>
          </w:p>
        </w:tc>
      </w:tr>
      <w:tr w:rsidRPr="004F7231" w:rsidR="00E07EA3" w:rsidTr="0EBDE851" w14:paraId="4271CBA1" w14:textId="77777777">
        <w:tblPrEx>
          <w:jc w:val="left"/>
          <w:tblPrExChange w:author="ZAIDOU Mouhammad" w:date="2024-10-26T14:39:00Z" w:id="443">
            <w:tblPrEx>
              <w:jc w:val="left"/>
            </w:tblPrEx>
          </w:tblPrExChange>
        </w:tblPrEx>
        <w:trPr>
          <w:trHeight w:val="243"/>
          <w:trPrChange w:author="ZAIDOU Mouhammad" w:date="2024-10-26T14:39:00Z" w:id="444">
            <w:trPr>
              <w:trHeight w:val="243"/>
            </w:trPr>
          </w:trPrChange>
        </w:trPr>
        <w:tc>
          <w:tcPr>
            <w:tcW w:w="567" w:type="pct"/>
            <w:tcMar/>
            <w:tcPrChange w:author="ZAIDOU Mouhammad" w:date="2024-10-26T14:39:00Z" w:id="445">
              <w:tcPr>
                <w:tcW w:w="544" w:type="pct"/>
                <w:gridSpan w:val="2"/>
              </w:tcPr>
            </w:tcPrChange>
          </w:tcPr>
          <w:p w:rsidRPr="008D31E3" w:rsidR="00E07EA3" w:rsidP="00AA5557" w:rsidRDefault="00E07EA3" w14:paraId="306B7B78" w14:textId="77777777">
            <w:pPr>
              <w:pStyle w:val="ListParagraph1"/>
              <w:numPr>
                <w:ilvl w:val="0"/>
                <w:numId w:val="37"/>
              </w:numPr>
              <w:spacing w:after="0" w:line="240" w:lineRule="auto"/>
              <w:jc w:val="center"/>
              <w:rPr>
                <w:rFonts w:cstheme="minorHAnsi"/>
                <w:szCs w:val="20"/>
                <w:lang w:val="fr-FR"/>
              </w:rPr>
              <w:pPrChange w:author="ZAIDOU Mouhammad" w:date="2024-10-26T14:42:00Z" w:id="446">
                <w:pPr>
                  <w:pStyle w:val="ListParagraph1"/>
                  <w:numPr>
                    <w:numId w:val="2"/>
                  </w:numPr>
                  <w:spacing w:after="0" w:line="240" w:lineRule="auto"/>
                  <w:ind w:hanging="360"/>
                  <w:jc w:val="center"/>
                </w:pPr>
              </w:pPrChange>
            </w:pPr>
          </w:p>
        </w:tc>
        <w:tc>
          <w:tcPr>
            <w:tcW w:w="1900" w:type="pct"/>
            <w:tcMar/>
            <w:tcPrChange w:author="ZAIDOU Mouhammad" w:date="2024-10-26T14:39:00Z" w:id="447">
              <w:tcPr>
                <w:tcW w:w="1939" w:type="pct"/>
                <w:gridSpan w:val="8"/>
              </w:tcPr>
            </w:tcPrChange>
          </w:tcPr>
          <w:p w:rsidRPr="008D31E3" w:rsidR="00E07EA3" w:rsidP="00C32133" w:rsidRDefault="00E07EA3" w14:paraId="266C73BA" w14:textId="45362F19">
            <w:pPr>
              <w:pStyle w:val="ListParagraph1"/>
              <w:spacing w:after="0" w:line="240" w:lineRule="auto"/>
              <w:ind w:left="0"/>
              <w:rPr>
                <w:rFonts w:cstheme="minorHAnsi"/>
                <w:szCs w:val="20"/>
                <w:lang w:val="fr-FR"/>
              </w:rPr>
            </w:pPr>
            <w:r w:rsidRPr="008D31E3">
              <w:rPr>
                <w:rFonts w:cstheme="minorHAnsi"/>
                <w:szCs w:val="20"/>
                <w:lang w:val="fr-FR"/>
              </w:rPr>
              <w:t xml:space="preserve">Tambour                               </w:t>
            </w:r>
          </w:p>
        </w:tc>
        <w:tc>
          <w:tcPr>
            <w:tcW w:w="713" w:type="pct"/>
            <w:tcMar/>
            <w:tcPrChange w:author="ZAIDOU Mouhammad" w:date="2024-10-26T14:39:00Z" w:id="448">
              <w:tcPr>
                <w:tcW w:w="666" w:type="pct"/>
                <w:gridSpan w:val="4"/>
              </w:tcPr>
            </w:tcPrChange>
          </w:tcPr>
          <w:p w:rsidRPr="008D31E3" w:rsidR="00E07EA3" w:rsidP="00C32133" w:rsidRDefault="00E07EA3" w14:paraId="29A064D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449">
              <w:tcPr>
                <w:tcW w:w="609" w:type="pct"/>
                <w:gridSpan w:val="6"/>
              </w:tcPr>
            </w:tcPrChange>
          </w:tcPr>
          <w:p w:rsidRPr="008D31E3" w:rsidR="00E07EA3" w:rsidP="00C32133" w:rsidRDefault="00E07EA3" w14:paraId="09493D6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450">
              <w:tcPr>
                <w:tcW w:w="852" w:type="pct"/>
                <w:gridSpan w:val="4"/>
              </w:tcPr>
            </w:tcPrChange>
          </w:tcPr>
          <w:p w:rsidRPr="008D31E3" w:rsidR="00E07EA3" w:rsidP="00C32133" w:rsidRDefault="00E07EA3" w14:paraId="59C5AC8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0F797B09" w14:textId="77777777">
            <w:pPr>
              <w:pStyle w:val="ListParagraph1"/>
              <w:rPr>
                <w:rFonts w:eastAsia="Times New Roman" w:cstheme="minorHAnsi"/>
                <w:color w:val="000000"/>
                <w:szCs w:val="20"/>
                <w:lang w:val="fr-FR" w:bidi="hi-IN"/>
              </w:rPr>
            </w:pPr>
          </w:p>
        </w:tc>
      </w:tr>
      <w:tr w:rsidRPr="004F7231" w:rsidR="00E07EA3" w:rsidTr="0EBDE851" w14:paraId="05AFB8DA" w14:textId="77777777">
        <w:trPr>
          <w:trHeight w:val="243"/>
          <w:jc w:val="center"/>
          <w:trPrChange w:author="ZAIDOU Mouhammad" w:date="2024-10-26T14:39:00Z" w:id="452">
            <w:trPr>
              <w:trHeight w:val="243"/>
              <w:jc w:val="center"/>
            </w:trPr>
          </w:trPrChange>
        </w:trPr>
        <w:tc>
          <w:tcPr>
            <w:tcW w:w="567" w:type="pct"/>
            <w:tcMar/>
            <w:tcPrChange w:author="ZAIDOU Mouhammad" w:date="2024-10-26T14:39:00Z" w:id="453">
              <w:tcPr>
                <w:tcW w:w="544" w:type="pct"/>
                <w:gridSpan w:val="2"/>
              </w:tcPr>
            </w:tcPrChange>
          </w:tcPr>
          <w:p w:rsidRPr="008D31E3" w:rsidR="00E07EA3" w:rsidP="00AA5557" w:rsidRDefault="00E07EA3" w14:paraId="229DC4A5" w14:textId="77777777">
            <w:pPr>
              <w:pStyle w:val="ListParagraph1"/>
              <w:numPr>
                <w:ilvl w:val="0"/>
                <w:numId w:val="37"/>
              </w:numPr>
              <w:spacing w:after="0" w:line="240" w:lineRule="auto"/>
              <w:jc w:val="center"/>
              <w:rPr>
                <w:rFonts w:cstheme="minorHAnsi"/>
                <w:szCs w:val="20"/>
                <w:lang w:val="fr-FR"/>
              </w:rPr>
              <w:pPrChange w:author="ZAIDOU Mouhammad" w:date="2024-10-26T14:42:00Z" w:id="454">
                <w:pPr>
                  <w:pStyle w:val="ListParagraph1"/>
                  <w:numPr>
                    <w:numId w:val="2"/>
                  </w:numPr>
                  <w:spacing w:after="0" w:line="240" w:lineRule="auto"/>
                  <w:ind w:hanging="360"/>
                  <w:jc w:val="center"/>
                </w:pPr>
              </w:pPrChange>
            </w:pPr>
          </w:p>
        </w:tc>
        <w:tc>
          <w:tcPr>
            <w:tcW w:w="1900" w:type="pct"/>
            <w:tcMar/>
            <w:tcPrChange w:author="ZAIDOU Mouhammad" w:date="2024-10-26T14:39:00Z" w:id="455">
              <w:tcPr>
                <w:tcW w:w="1939" w:type="pct"/>
                <w:gridSpan w:val="8"/>
              </w:tcPr>
            </w:tcPrChange>
          </w:tcPr>
          <w:p w:rsidRPr="008D31E3" w:rsidR="00E07EA3" w:rsidP="00C32133" w:rsidRDefault="00E07EA3" w14:paraId="198DA9A9" w14:textId="2ED7A6AF">
            <w:pPr>
              <w:pStyle w:val="ListParagraph1"/>
              <w:spacing w:after="0" w:line="240" w:lineRule="auto"/>
              <w:ind w:left="0"/>
              <w:rPr>
                <w:rFonts w:cstheme="minorHAnsi"/>
                <w:szCs w:val="20"/>
                <w:lang w:val="fr-FR"/>
              </w:rPr>
            </w:pPr>
            <w:r w:rsidRPr="008D31E3">
              <w:rPr>
                <w:rFonts w:cstheme="minorHAnsi"/>
                <w:szCs w:val="20"/>
                <w:lang w:val="fr-FR"/>
              </w:rPr>
              <w:t xml:space="preserve">Ciseaux à cordon                               </w:t>
            </w:r>
          </w:p>
        </w:tc>
        <w:tc>
          <w:tcPr>
            <w:tcW w:w="713" w:type="pct"/>
            <w:tcMar/>
            <w:tcPrChange w:author="ZAIDOU Mouhammad" w:date="2024-10-26T14:39:00Z" w:id="456">
              <w:tcPr>
                <w:tcW w:w="666" w:type="pct"/>
                <w:gridSpan w:val="4"/>
              </w:tcPr>
            </w:tcPrChange>
          </w:tcPr>
          <w:p w:rsidRPr="008D31E3" w:rsidR="00E07EA3" w:rsidP="00C32133" w:rsidRDefault="00E07EA3" w14:paraId="6AB2895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57">
              <w:tcPr>
                <w:tcW w:w="609" w:type="pct"/>
                <w:gridSpan w:val="6"/>
                <w:shd w:val="clear" w:color="auto" w:fill="000000" w:themeFill="text1"/>
              </w:tcPr>
            </w:tcPrChange>
          </w:tcPr>
          <w:p w:rsidRPr="008D31E3" w:rsidR="00E07EA3" w:rsidP="00C32133" w:rsidRDefault="00E07EA3" w14:paraId="5E4AC8DB" w14:textId="32F369A1">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58">
              <w:tcPr>
                <w:tcW w:w="852" w:type="pct"/>
                <w:gridSpan w:val="4"/>
              </w:tcPr>
            </w:tcPrChange>
          </w:tcPr>
          <w:p w:rsidRPr="008D31E3" w:rsidR="00E07EA3" w:rsidP="00C32133" w:rsidRDefault="00E07EA3" w14:paraId="760870F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CE3AEA5" w14:textId="77777777">
            <w:pPr>
              <w:pStyle w:val="ListParagraph1"/>
              <w:rPr>
                <w:rFonts w:eastAsia="Times New Roman" w:cstheme="minorHAnsi"/>
                <w:color w:val="000000"/>
                <w:szCs w:val="20"/>
                <w:lang w:val="fr-FR" w:bidi="hi-IN"/>
              </w:rPr>
            </w:pPr>
          </w:p>
        </w:tc>
      </w:tr>
      <w:tr w:rsidRPr="004F7231" w:rsidR="00E07EA3" w:rsidTr="0EBDE851" w14:paraId="38C9E132" w14:textId="77777777">
        <w:trPr>
          <w:trHeight w:val="243"/>
          <w:jc w:val="center"/>
          <w:trPrChange w:author="ZAIDOU Mouhammad" w:date="2024-10-26T14:39:00Z" w:id="460">
            <w:trPr>
              <w:trHeight w:val="243"/>
              <w:jc w:val="center"/>
            </w:trPr>
          </w:trPrChange>
        </w:trPr>
        <w:tc>
          <w:tcPr>
            <w:tcW w:w="567" w:type="pct"/>
            <w:tcMar/>
            <w:tcPrChange w:author="ZAIDOU Mouhammad" w:date="2024-10-26T14:39:00Z" w:id="461">
              <w:tcPr>
                <w:tcW w:w="544" w:type="pct"/>
                <w:gridSpan w:val="2"/>
              </w:tcPr>
            </w:tcPrChange>
          </w:tcPr>
          <w:p w:rsidRPr="008D31E3" w:rsidR="00E07EA3" w:rsidP="00AA5557" w:rsidRDefault="00E07EA3" w14:paraId="41532C8E" w14:textId="77777777">
            <w:pPr>
              <w:pStyle w:val="ListParagraph1"/>
              <w:numPr>
                <w:ilvl w:val="0"/>
                <w:numId w:val="37"/>
              </w:numPr>
              <w:spacing w:after="0" w:line="240" w:lineRule="auto"/>
              <w:jc w:val="center"/>
              <w:rPr>
                <w:rFonts w:cstheme="minorHAnsi"/>
                <w:szCs w:val="20"/>
                <w:lang w:val="fr-FR"/>
              </w:rPr>
              <w:pPrChange w:author="ZAIDOU Mouhammad" w:date="2024-10-26T14:42:00Z" w:id="462">
                <w:pPr>
                  <w:pStyle w:val="ListParagraph1"/>
                  <w:numPr>
                    <w:numId w:val="2"/>
                  </w:numPr>
                  <w:spacing w:after="0" w:line="240" w:lineRule="auto"/>
                  <w:ind w:hanging="360"/>
                  <w:jc w:val="center"/>
                </w:pPr>
              </w:pPrChange>
            </w:pPr>
          </w:p>
        </w:tc>
        <w:tc>
          <w:tcPr>
            <w:tcW w:w="1900" w:type="pct"/>
            <w:tcMar/>
            <w:tcPrChange w:author="ZAIDOU Mouhammad" w:date="2024-10-26T14:39:00Z" w:id="463">
              <w:tcPr>
                <w:tcW w:w="1939" w:type="pct"/>
                <w:gridSpan w:val="8"/>
              </w:tcPr>
            </w:tcPrChange>
          </w:tcPr>
          <w:p w:rsidRPr="008D31E3" w:rsidR="00E07EA3" w:rsidP="00C32133" w:rsidRDefault="00E07EA3" w14:paraId="2EE1279E" w14:textId="1AB83FED">
            <w:pPr>
              <w:pStyle w:val="ListParagraph1"/>
              <w:spacing w:after="0" w:line="240" w:lineRule="auto"/>
              <w:ind w:left="0"/>
              <w:rPr>
                <w:rFonts w:cstheme="minorHAnsi"/>
                <w:szCs w:val="20"/>
                <w:lang w:val="fr-FR"/>
              </w:rPr>
            </w:pPr>
            <w:r w:rsidRPr="008D31E3">
              <w:rPr>
                <w:rFonts w:cstheme="minorHAnsi"/>
                <w:szCs w:val="20"/>
                <w:lang w:val="fr-FR"/>
              </w:rPr>
              <w:t xml:space="preserve">Pinces à cordon                              </w:t>
            </w:r>
          </w:p>
        </w:tc>
        <w:tc>
          <w:tcPr>
            <w:tcW w:w="713" w:type="pct"/>
            <w:tcMar/>
            <w:tcPrChange w:author="ZAIDOU Mouhammad" w:date="2024-10-26T14:39:00Z" w:id="464">
              <w:tcPr>
                <w:tcW w:w="666" w:type="pct"/>
                <w:gridSpan w:val="4"/>
              </w:tcPr>
            </w:tcPrChange>
          </w:tcPr>
          <w:p w:rsidRPr="008D31E3" w:rsidR="00E07EA3" w:rsidP="00C32133" w:rsidRDefault="00E07EA3" w14:paraId="0EB99EA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65">
              <w:tcPr>
                <w:tcW w:w="609" w:type="pct"/>
                <w:gridSpan w:val="6"/>
                <w:shd w:val="clear" w:color="auto" w:fill="000000" w:themeFill="text1"/>
              </w:tcPr>
            </w:tcPrChange>
          </w:tcPr>
          <w:p w:rsidRPr="008D31E3" w:rsidR="00E07EA3" w:rsidP="00C32133" w:rsidRDefault="00E07EA3" w14:paraId="02096197" w14:textId="016EE962">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66">
              <w:tcPr>
                <w:tcW w:w="852" w:type="pct"/>
                <w:gridSpan w:val="4"/>
              </w:tcPr>
            </w:tcPrChange>
          </w:tcPr>
          <w:p w:rsidRPr="008D31E3" w:rsidR="00E07EA3" w:rsidP="00C32133" w:rsidRDefault="00E07EA3" w14:paraId="3CF1924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1A8699E0" w14:textId="77777777">
            <w:pPr>
              <w:pStyle w:val="ListParagraph1"/>
              <w:rPr>
                <w:rFonts w:eastAsia="Times New Roman" w:cstheme="minorHAnsi"/>
                <w:color w:val="000000"/>
                <w:szCs w:val="20"/>
                <w:lang w:val="fr-FR" w:bidi="hi-IN"/>
              </w:rPr>
            </w:pPr>
          </w:p>
        </w:tc>
      </w:tr>
      <w:tr w:rsidRPr="004F7231" w:rsidR="00E07EA3" w:rsidTr="0EBDE851" w14:paraId="66522528" w14:textId="77777777">
        <w:trPr>
          <w:trHeight w:val="243"/>
          <w:jc w:val="center"/>
          <w:trPrChange w:author="ZAIDOU Mouhammad" w:date="2024-10-26T14:39:00Z" w:id="468">
            <w:trPr>
              <w:trHeight w:val="243"/>
              <w:jc w:val="center"/>
            </w:trPr>
          </w:trPrChange>
        </w:trPr>
        <w:tc>
          <w:tcPr>
            <w:tcW w:w="567" w:type="pct"/>
            <w:tcMar/>
            <w:tcPrChange w:author="ZAIDOU Mouhammad" w:date="2024-10-26T14:39:00Z" w:id="469">
              <w:tcPr>
                <w:tcW w:w="544" w:type="pct"/>
                <w:gridSpan w:val="2"/>
              </w:tcPr>
            </w:tcPrChange>
          </w:tcPr>
          <w:p w:rsidRPr="008D31E3" w:rsidR="00E07EA3" w:rsidP="00AA5557" w:rsidRDefault="00E07EA3" w14:paraId="33D10532" w14:textId="77777777">
            <w:pPr>
              <w:pStyle w:val="ListParagraph1"/>
              <w:numPr>
                <w:ilvl w:val="0"/>
                <w:numId w:val="37"/>
              </w:numPr>
              <w:spacing w:after="0" w:line="240" w:lineRule="auto"/>
              <w:jc w:val="center"/>
              <w:rPr>
                <w:rFonts w:cstheme="minorHAnsi"/>
                <w:szCs w:val="20"/>
                <w:lang w:val="fr-FR"/>
              </w:rPr>
              <w:pPrChange w:author="ZAIDOU Mouhammad" w:date="2024-10-26T14:42:00Z" w:id="470">
                <w:pPr>
                  <w:pStyle w:val="ListParagraph1"/>
                  <w:numPr>
                    <w:numId w:val="2"/>
                  </w:numPr>
                  <w:spacing w:after="0" w:line="240" w:lineRule="auto"/>
                  <w:ind w:hanging="360"/>
                  <w:jc w:val="center"/>
                </w:pPr>
              </w:pPrChange>
            </w:pPr>
          </w:p>
        </w:tc>
        <w:tc>
          <w:tcPr>
            <w:tcW w:w="1900" w:type="pct"/>
            <w:tcMar/>
            <w:tcPrChange w:author="ZAIDOU Mouhammad" w:date="2024-10-26T14:39:00Z" w:id="471">
              <w:tcPr>
                <w:tcW w:w="1939" w:type="pct"/>
                <w:gridSpan w:val="8"/>
              </w:tcPr>
            </w:tcPrChange>
          </w:tcPr>
          <w:p w:rsidRPr="008D31E3" w:rsidR="00E07EA3" w:rsidP="00C32133" w:rsidRDefault="00E07EA3" w14:paraId="74C11452" w14:textId="331B2D1C">
            <w:pPr>
              <w:pStyle w:val="ListParagraph1"/>
              <w:spacing w:after="0" w:line="240" w:lineRule="auto"/>
              <w:ind w:left="0"/>
              <w:rPr>
                <w:rFonts w:cstheme="minorHAnsi"/>
                <w:szCs w:val="20"/>
                <w:lang w:val="fr-FR"/>
              </w:rPr>
            </w:pPr>
            <w:r w:rsidRPr="008D31E3">
              <w:rPr>
                <w:rFonts w:cstheme="minorHAnsi"/>
                <w:szCs w:val="20"/>
                <w:lang w:val="fr-FR"/>
              </w:rPr>
              <w:t xml:space="preserve">Clamp de Bar                                 </w:t>
            </w:r>
          </w:p>
        </w:tc>
        <w:tc>
          <w:tcPr>
            <w:tcW w:w="713" w:type="pct"/>
            <w:tcMar/>
            <w:tcPrChange w:author="ZAIDOU Mouhammad" w:date="2024-10-26T14:39:00Z" w:id="472">
              <w:tcPr>
                <w:tcW w:w="666" w:type="pct"/>
                <w:gridSpan w:val="4"/>
              </w:tcPr>
            </w:tcPrChange>
          </w:tcPr>
          <w:p w:rsidRPr="008D31E3" w:rsidR="00E07EA3" w:rsidP="00C32133" w:rsidRDefault="00E07EA3" w14:paraId="2E3580B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73">
              <w:tcPr>
                <w:tcW w:w="609" w:type="pct"/>
                <w:gridSpan w:val="6"/>
                <w:shd w:val="clear" w:color="auto" w:fill="000000" w:themeFill="text1"/>
              </w:tcPr>
            </w:tcPrChange>
          </w:tcPr>
          <w:p w:rsidRPr="008D31E3" w:rsidR="00E07EA3" w:rsidP="00C32133" w:rsidRDefault="00E07EA3" w14:paraId="559851FC" w14:textId="5AD7DB14">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74">
              <w:tcPr>
                <w:tcW w:w="852" w:type="pct"/>
                <w:gridSpan w:val="4"/>
              </w:tcPr>
            </w:tcPrChange>
          </w:tcPr>
          <w:p w:rsidRPr="008D31E3" w:rsidR="00E07EA3" w:rsidP="00C32133" w:rsidRDefault="00E07EA3" w14:paraId="4F8E186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194AD175" w14:textId="77777777">
            <w:pPr>
              <w:pStyle w:val="ListParagraph1"/>
              <w:rPr>
                <w:rFonts w:eastAsia="Times New Roman" w:cstheme="minorHAnsi"/>
                <w:color w:val="000000"/>
                <w:szCs w:val="20"/>
                <w:lang w:val="fr-FR" w:bidi="hi-IN"/>
              </w:rPr>
            </w:pPr>
          </w:p>
        </w:tc>
      </w:tr>
      <w:tr w:rsidRPr="004F7231" w:rsidR="00E07EA3" w:rsidTr="0EBDE851" w14:paraId="62F53AA7" w14:textId="77777777">
        <w:trPr>
          <w:trHeight w:val="243"/>
          <w:jc w:val="center"/>
          <w:trPrChange w:author="ZAIDOU Mouhammad" w:date="2024-10-26T14:39:00Z" w:id="476">
            <w:trPr>
              <w:trHeight w:val="243"/>
              <w:jc w:val="center"/>
            </w:trPr>
          </w:trPrChange>
        </w:trPr>
        <w:tc>
          <w:tcPr>
            <w:tcW w:w="567" w:type="pct"/>
            <w:tcMar/>
            <w:tcPrChange w:author="ZAIDOU Mouhammad" w:date="2024-10-26T14:39:00Z" w:id="477">
              <w:tcPr>
                <w:tcW w:w="544" w:type="pct"/>
                <w:gridSpan w:val="2"/>
              </w:tcPr>
            </w:tcPrChange>
          </w:tcPr>
          <w:p w:rsidRPr="008D31E3" w:rsidR="00E07EA3" w:rsidP="00AA5557" w:rsidRDefault="00E07EA3" w14:paraId="78685D73" w14:textId="77777777">
            <w:pPr>
              <w:pStyle w:val="ListParagraph1"/>
              <w:numPr>
                <w:ilvl w:val="0"/>
                <w:numId w:val="37"/>
              </w:numPr>
              <w:spacing w:after="0" w:line="240" w:lineRule="auto"/>
              <w:jc w:val="center"/>
              <w:rPr>
                <w:rFonts w:cstheme="minorHAnsi"/>
                <w:szCs w:val="20"/>
                <w:lang w:val="fr-FR"/>
              </w:rPr>
              <w:pPrChange w:author="ZAIDOU Mouhammad" w:date="2024-10-26T14:42:00Z" w:id="478">
                <w:pPr>
                  <w:pStyle w:val="ListParagraph1"/>
                  <w:numPr>
                    <w:numId w:val="2"/>
                  </w:numPr>
                  <w:spacing w:after="0" w:line="240" w:lineRule="auto"/>
                  <w:ind w:hanging="360"/>
                  <w:jc w:val="center"/>
                </w:pPr>
              </w:pPrChange>
            </w:pPr>
          </w:p>
        </w:tc>
        <w:tc>
          <w:tcPr>
            <w:tcW w:w="1900" w:type="pct"/>
            <w:tcMar/>
            <w:tcPrChange w:author="ZAIDOU Mouhammad" w:date="2024-10-26T14:39:00Z" w:id="479">
              <w:tcPr>
                <w:tcW w:w="1939" w:type="pct"/>
                <w:gridSpan w:val="8"/>
              </w:tcPr>
            </w:tcPrChange>
          </w:tcPr>
          <w:p w:rsidRPr="008D31E3" w:rsidR="00E07EA3" w:rsidP="00C32133" w:rsidRDefault="00E07EA3" w14:paraId="56D5F086" w14:textId="193C30CE">
            <w:pPr>
              <w:pStyle w:val="ListParagraph1"/>
              <w:spacing w:after="0" w:line="240" w:lineRule="auto"/>
              <w:ind w:left="0"/>
              <w:rPr>
                <w:rFonts w:cstheme="minorHAnsi"/>
                <w:szCs w:val="20"/>
                <w:lang w:val="fr-FR"/>
              </w:rPr>
            </w:pPr>
            <w:r w:rsidRPr="008D31E3">
              <w:rPr>
                <w:rFonts w:cstheme="minorHAnsi"/>
                <w:szCs w:val="20"/>
                <w:lang w:val="fr-FR"/>
              </w:rPr>
              <w:t xml:space="preserve">Support à perfusion                                </w:t>
            </w:r>
          </w:p>
        </w:tc>
        <w:tc>
          <w:tcPr>
            <w:tcW w:w="713" w:type="pct"/>
            <w:tcMar/>
            <w:tcPrChange w:author="ZAIDOU Mouhammad" w:date="2024-10-26T14:39:00Z" w:id="480">
              <w:tcPr>
                <w:tcW w:w="666" w:type="pct"/>
                <w:gridSpan w:val="4"/>
              </w:tcPr>
            </w:tcPrChange>
          </w:tcPr>
          <w:p w:rsidRPr="008D31E3" w:rsidR="00E07EA3" w:rsidP="00C32133" w:rsidRDefault="00E07EA3" w14:paraId="6879264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81">
              <w:tcPr>
                <w:tcW w:w="609" w:type="pct"/>
                <w:gridSpan w:val="6"/>
                <w:shd w:val="clear" w:color="auto" w:fill="000000" w:themeFill="text1"/>
              </w:tcPr>
            </w:tcPrChange>
          </w:tcPr>
          <w:p w:rsidRPr="008D31E3" w:rsidR="00E07EA3" w:rsidP="00C32133" w:rsidRDefault="00E07EA3" w14:paraId="0ABF988B" w14:textId="62EB8AA5">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482">
              <w:tcPr>
                <w:tcW w:w="852" w:type="pct"/>
                <w:gridSpan w:val="4"/>
              </w:tcPr>
            </w:tcPrChange>
          </w:tcPr>
          <w:p w:rsidRPr="008D31E3" w:rsidR="00E07EA3" w:rsidP="00C32133" w:rsidRDefault="00E07EA3" w14:paraId="734BB8E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B025149" w14:textId="77777777">
            <w:pPr>
              <w:pStyle w:val="ListParagraph1"/>
              <w:rPr>
                <w:rFonts w:eastAsia="Times New Roman" w:cstheme="minorHAnsi"/>
                <w:color w:val="000000"/>
                <w:szCs w:val="20"/>
                <w:lang w:val="fr-FR" w:bidi="hi-IN"/>
              </w:rPr>
            </w:pPr>
          </w:p>
        </w:tc>
      </w:tr>
      <w:tr w:rsidRPr="004F7231" w:rsidR="00E07EA3" w:rsidTr="0EBDE851" w14:paraId="7B788BE1" w14:textId="77777777">
        <w:trPr>
          <w:trHeight w:val="243"/>
          <w:jc w:val="center"/>
          <w:trPrChange w:author="ZAIDOU Mouhammad" w:date="2024-10-26T14:39:00Z" w:id="484">
            <w:trPr>
              <w:trHeight w:val="243"/>
              <w:jc w:val="center"/>
            </w:trPr>
          </w:trPrChange>
        </w:trPr>
        <w:tc>
          <w:tcPr>
            <w:tcW w:w="567" w:type="pct"/>
            <w:tcMar/>
            <w:tcPrChange w:author="ZAIDOU Mouhammad" w:date="2024-10-26T14:39:00Z" w:id="485">
              <w:tcPr>
                <w:tcW w:w="544" w:type="pct"/>
                <w:gridSpan w:val="2"/>
              </w:tcPr>
            </w:tcPrChange>
          </w:tcPr>
          <w:p w:rsidRPr="008D31E3" w:rsidR="00E07EA3" w:rsidP="00AA5557" w:rsidRDefault="00E07EA3" w14:paraId="74D81067" w14:textId="77777777">
            <w:pPr>
              <w:pStyle w:val="ListParagraph1"/>
              <w:numPr>
                <w:ilvl w:val="0"/>
                <w:numId w:val="37"/>
              </w:numPr>
              <w:spacing w:after="0" w:line="240" w:lineRule="auto"/>
              <w:jc w:val="center"/>
              <w:rPr>
                <w:rFonts w:cstheme="minorHAnsi"/>
                <w:szCs w:val="20"/>
                <w:lang w:val="fr-FR"/>
              </w:rPr>
              <w:pPrChange w:author="ZAIDOU Mouhammad" w:date="2024-10-26T14:42:00Z" w:id="486">
                <w:pPr>
                  <w:pStyle w:val="ListParagraph1"/>
                  <w:numPr>
                    <w:numId w:val="2"/>
                  </w:numPr>
                  <w:spacing w:after="0" w:line="240" w:lineRule="auto"/>
                  <w:ind w:hanging="360"/>
                  <w:jc w:val="center"/>
                </w:pPr>
              </w:pPrChange>
            </w:pPr>
          </w:p>
        </w:tc>
        <w:tc>
          <w:tcPr>
            <w:tcW w:w="1900" w:type="pct"/>
            <w:tcMar/>
            <w:tcPrChange w:author="ZAIDOU Mouhammad" w:date="2024-10-26T14:39:00Z" w:id="487">
              <w:tcPr>
                <w:tcW w:w="1939" w:type="pct"/>
                <w:gridSpan w:val="8"/>
              </w:tcPr>
            </w:tcPrChange>
          </w:tcPr>
          <w:p w:rsidRPr="008D31E3" w:rsidR="00E07EA3" w:rsidP="00C32133" w:rsidRDefault="00E07EA3" w14:paraId="1FFA234D" w14:textId="0D69CB99">
            <w:pPr>
              <w:pStyle w:val="ListParagraph1"/>
              <w:spacing w:after="0" w:line="240" w:lineRule="auto"/>
              <w:ind w:left="0"/>
              <w:rPr>
                <w:rFonts w:cstheme="minorHAnsi"/>
                <w:szCs w:val="20"/>
                <w:lang w:val="fr-FR"/>
              </w:rPr>
            </w:pPr>
            <w:r w:rsidRPr="008D31E3">
              <w:rPr>
                <w:rFonts w:cstheme="minorHAnsi"/>
                <w:szCs w:val="20"/>
                <w:lang w:val="fr-FR"/>
              </w:rPr>
              <w:t xml:space="preserve">Kit de perfusion intraveineuse                                  </w:t>
            </w:r>
          </w:p>
        </w:tc>
        <w:tc>
          <w:tcPr>
            <w:tcW w:w="713" w:type="pct"/>
            <w:tcMar/>
            <w:tcPrChange w:author="ZAIDOU Mouhammad" w:date="2024-10-26T14:39:00Z" w:id="488">
              <w:tcPr>
                <w:tcW w:w="666" w:type="pct"/>
                <w:gridSpan w:val="4"/>
              </w:tcPr>
            </w:tcPrChange>
          </w:tcPr>
          <w:p w:rsidRPr="008D31E3" w:rsidR="00E07EA3" w:rsidP="00C32133" w:rsidRDefault="00E07EA3" w14:paraId="5A28F96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89">
              <w:tcPr>
                <w:tcW w:w="609" w:type="pct"/>
                <w:gridSpan w:val="6"/>
                <w:shd w:val="clear" w:color="auto" w:fill="000000" w:themeFill="text1"/>
              </w:tcPr>
            </w:tcPrChange>
          </w:tcPr>
          <w:p w:rsidRPr="008D31E3" w:rsidR="00E07EA3" w:rsidP="00C32133" w:rsidRDefault="00E07EA3" w14:paraId="70F468E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490">
              <w:tcPr>
                <w:tcW w:w="852" w:type="pct"/>
                <w:gridSpan w:val="4"/>
              </w:tcPr>
            </w:tcPrChange>
          </w:tcPr>
          <w:p w:rsidRPr="008D31E3" w:rsidR="00E07EA3" w:rsidP="00C32133" w:rsidRDefault="00E07EA3" w14:paraId="6B69AEF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5069874E" w14:textId="77777777">
            <w:pPr>
              <w:pStyle w:val="ListParagraph1"/>
              <w:rPr>
                <w:rFonts w:eastAsia="Times New Roman" w:cstheme="minorHAnsi"/>
                <w:color w:val="000000"/>
                <w:szCs w:val="20"/>
                <w:lang w:val="fr-FR" w:bidi="hi-IN"/>
              </w:rPr>
            </w:pPr>
          </w:p>
        </w:tc>
      </w:tr>
      <w:tr w:rsidRPr="004F7231" w:rsidR="00E07EA3" w:rsidTr="0EBDE851" w14:paraId="1FD87A57" w14:textId="77777777">
        <w:trPr>
          <w:trHeight w:val="243"/>
          <w:jc w:val="center"/>
          <w:trPrChange w:author="ZAIDOU Mouhammad" w:date="2024-10-26T14:39:00Z" w:id="492">
            <w:trPr>
              <w:trHeight w:val="243"/>
              <w:jc w:val="center"/>
            </w:trPr>
          </w:trPrChange>
        </w:trPr>
        <w:tc>
          <w:tcPr>
            <w:tcW w:w="567" w:type="pct"/>
            <w:tcMar/>
            <w:tcPrChange w:author="ZAIDOU Mouhammad" w:date="2024-10-26T14:39:00Z" w:id="493">
              <w:tcPr>
                <w:tcW w:w="544" w:type="pct"/>
                <w:gridSpan w:val="2"/>
              </w:tcPr>
            </w:tcPrChange>
          </w:tcPr>
          <w:p w:rsidRPr="008D31E3" w:rsidR="00E07EA3" w:rsidP="00AA5557" w:rsidRDefault="00E07EA3" w14:paraId="5A9B410E" w14:textId="77777777">
            <w:pPr>
              <w:pStyle w:val="ListParagraph1"/>
              <w:numPr>
                <w:ilvl w:val="0"/>
                <w:numId w:val="37"/>
              </w:numPr>
              <w:spacing w:after="0" w:line="240" w:lineRule="auto"/>
              <w:jc w:val="center"/>
              <w:rPr>
                <w:rFonts w:cstheme="minorHAnsi"/>
                <w:szCs w:val="20"/>
                <w:lang w:val="fr-FR"/>
              </w:rPr>
              <w:pPrChange w:author="ZAIDOU Mouhammad" w:date="2024-10-26T14:42:00Z" w:id="494">
                <w:pPr>
                  <w:pStyle w:val="ListParagraph1"/>
                  <w:numPr>
                    <w:numId w:val="2"/>
                  </w:numPr>
                  <w:spacing w:after="0" w:line="240" w:lineRule="auto"/>
                  <w:ind w:hanging="360"/>
                  <w:jc w:val="center"/>
                </w:pPr>
              </w:pPrChange>
            </w:pPr>
          </w:p>
        </w:tc>
        <w:tc>
          <w:tcPr>
            <w:tcW w:w="1900" w:type="pct"/>
            <w:tcMar/>
            <w:tcPrChange w:author="ZAIDOU Mouhammad" w:date="2024-10-26T14:39:00Z" w:id="495">
              <w:tcPr>
                <w:tcW w:w="1939" w:type="pct"/>
                <w:gridSpan w:val="8"/>
              </w:tcPr>
            </w:tcPrChange>
          </w:tcPr>
          <w:p w:rsidRPr="008D31E3" w:rsidR="00E07EA3" w:rsidP="00C32133" w:rsidRDefault="00E07EA3" w14:paraId="111B9BEB" w14:textId="72CE3086">
            <w:pPr>
              <w:pStyle w:val="ListParagraph1"/>
              <w:spacing w:after="0" w:line="240" w:lineRule="auto"/>
              <w:ind w:left="0"/>
              <w:rPr>
                <w:rFonts w:cstheme="minorHAnsi"/>
                <w:szCs w:val="20"/>
                <w:lang w:val="fr-FR"/>
              </w:rPr>
            </w:pPr>
            <w:r w:rsidRPr="008D31E3">
              <w:rPr>
                <w:rFonts w:cstheme="minorHAnsi"/>
                <w:szCs w:val="20"/>
                <w:lang w:val="fr-FR"/>
              </w:rPr>
              <w:t xml:space="preserve">Sonde urinaire                             </w:t>
            </w:r>
          </w:p>
        </w:tc>
        <w:tc>
          <w:tcPr>
            <w:tcW w:w="713" w:type="pct"/>
            <w:tcMar/>
            <w:tcPrChange w:author="ZAIDOU Mouhammad" w:date="2024-10-26T14:39:00Z" w:id="496">
              <w:tcPr>
                <w:tcW w:w="666" w:type="pct"/>
                <w:gridSpan w:val="4"/>
              </w:tcPr>
            </w:tcPrChange>
          </w:tcPr>
          <w:p w:rsidRPr="008D31E3" w:rsidR="00E07EA3" w:rsidP="00C32133" w:rsidRDefault="00E07EA3" w14:paraId="6B39341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497">
              <w:tcPr>
                <w:tcW w:w="609" w:type="pct"/>
                <w:gridSpan w:val="6"/>
                <w:shd w:val="clear" w:color="auto" w:fill="000000" w:themeFill="text1"/>
              </w:tcPr>
            </w:tcPrChange>
          </w:tcPr>
          <w:p w:rsidRPr="008D31E3" w:rsidR="00E07EA3" w:rsidP="00C32133" w:rsidRDefault="00E07EA3" w14:paraId="0C8FB57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498">
              <w:tcPr>
                <w:tcW w:w="852" w:type="pct"/>
                <w:gridSpan w:val="4"/>
              </w:tcPr>
            </w:tcPrChange>
          </w:tcPr>
          <w:p w:rsidRPr="008D31E3" w:rsidR="00E07EA3" w:rsidP="00C32133" w:rsidRDefault="00E07EA3" w14:paraId="003153C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7F66A518" w14:textId="77777777">
            <w:pPr>
              <w:pStyle w:val="ListParagraph1"/>
              <w:rPr>
                <w:rFonts w:eastAsia="Times New Roman" w:cstheme="minorHAnsi"/>
                <w:color w:val="000000"/>
                <w:szCs w:val="20"/>
                <w:lang w:val="fr-FR" w:bidi="hi-IN"/>
              </w:rPr>
            </w:pPr>
          </w:p>
        </w:tc>
      </w:tr>
      <w:tr w:rsidRPr="004F7231" w:rsidR="00E07EA3" w:rsidTr="0EBDE851" w14:paraId="592BAF92" w14:textId="77777777">
        <w:trPr>
          <w:trHeight w:val="243"/>
          <w:jc w:val="center"/>
          <w:trPrChange w:author="ZAIDOU Mouhammad" w:date="2024-10-26T14:39:00Z" w:id="500">
            <w:trPr>
              <w:trHeight w:val="243"/>
              <w:jc w:val="center"/>
            </w:trPr>
          </w:trPrChange>
        </w:trPr>
        <w:tc>
          <w:tcPr>
            <w:tcW w:w="567" w:type="pct"/>
            <w:tcMar/>
            <w:tcPrChange w:author="ZAIDOU Mouhammad" w:date="2024-10-26T14:39:00Z" w:id="501">
              <w:tcPr>
                <w:tcW w:w="544" w:type="pct"/>
                <w:gridSpan w:val="2"/>
              </w:tcPr>
            </w:tcPrChange>
          </w:tcPr>
          <w:p w:rsidRPr="008D31E3" w:rsidR="00E07EA3" w:rsidP="00AA5557" w:rsidRDefault="00E07EA3" w14:paraId="4EDA1DC4" w14:textId="77777777">
            <w:pPr>
              <w:pStyle w:val="ListParagraph1"/>
              <w:numPr>
                <w:ilvl w:val="0"/>
                <w:numId w:val="37"/>
              </w:numPr>
              <w:spacing w:after="0" w:line="240" w:lineRule="auto"/>
              <w:jc w:val="center"/>
              <w:rPr>
                <w:rFonts w:cstheme="minorHAnsi"/>
                <w:szCs w:val="20"/>
                <w:lang w:val="fr-FR"/>
              </w:rPr>
              <w:pPrChange w:author="ZAIDOU Mouhammad" w:date="2024-10-26T14:42:00Z" w:id="502">
                <w:pPr>
                  <w:pStyle w:val="ListParagraph1"/>
                  <w:numPr>
                    <w:numId w:val="2"/>
                  </w:numPr>
                  <w:spacing w:after="0" w:line="240" w:lineRule="auto"/>
                  <w:ind w:hanging="360"/>
                  <w:jc w:val="center"/>
                </w:pPr>
              </w:pPrChange>
            </w:pPr>
          </w:p>
        </w:tc>
        <w:tc>
          <w:tcPr>
            <w:tcW w:w="1900" w:type="pct"/>
            <w:tcMar/>
            <w:tcPrChange w:author="ZAIDOU Mouhammad" w:date="2024-10-26T14:39:00Z" w:id="503">
              <w:tcPr>
                <w:tcW w:w="1939" w:type="pct"/>
                <w:gridSpan w:val="8"/>
              </w:tcPr>
            </w:tcPrChange>
          </w:tcPr>
          <w:p w:rsidRPr="008D31E3" w:rsidR="00E07EA3" w:rsidP="00C32133" w:rsidRDefault="00E07EA3" w14:paraId="20B4D0F5" w14:textId="63CD074E">
            <w:pPr>
              <w:pStyle w:val="ListParagraph1"/>
              <w:spacing w:after="0" w:line="240" w:lineRule="auto"/>
              <w:ind w:left="0"/>
              <w:rPr>
                <w:rFonts w:cstheme="minorHAnsi"/>
                <w:szCs w:val="20"/>
                <w:lang w:val="fr-FR"/>
              </w:rPr>
            </w:pPr>
            <w:r w:rsidRPr="008D31E3">
              <w:rPr>
                <w:rFonts w:cstheme="minorHAnsi"/>
                <w:szCs w:val="20"/>
                <w:lang w:val="fr-FR"/>
              </w:rPr>
              <w:t xml:space="preserve">Coton et compresse stérilisés                         </w:t>
            </w:r>
          </w:p>
        </w:tc>
        <w:tc>
          <w:tcPr>
            <w:tcW w:w="713" w:type="pct"/>
            <w:tcMar/>
            <w:tcPrChange w:author="ZAIDOU Mouhammad" w:date="2024-10-26T14:39:00Z" w:id="504">
              <w:tcPr>
                <w:tcW w:w="666" w:type="pct"/>
                <w:gridSpan w:val="4"/>
              </w:tcPr>
            </w:tcPrChange>
          </w:tcPr>
          <w:p w:rsidRPr="008D31E3" w:rsidR="00E07EA3" w:rsidP="00C32133" w:rsidRDefault="00E07EA3" w14:paraId="53C0F7E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505">
              <w:tcPr>
                <w:tcW w:w="609" w:type="pct"/>
                <w:gridSpan w:val="6"/>
                <w:shd w:val="clear" w:color="auto" w:fill="000000" w:themeFill="text1"/>
              </w:tcPr>
            </w:tcPrChange>
          </w:tcPr>
          <w:p w:rsidRPr="008D31E3" w:rsidR="00E07EA3" w:rsidP="00C32133" w:rsidRDefault="00E07EA3" w14:paraId="2CF456C1" w14:textId="14266C4B">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506">
              <w:tcPr>
                <w:tcW w:w="852" w:type="pct"/>
                <w:gridSpan w:val="4"/>
              </w:tcPr>
            </w:tcPrChange>
          </w:tcPr>
          <w:p w:rsidRPr="008D31E3" w:rsidR="00E07EA3" w:rsidP="00C32133" w:rsidRDefault="00E07EA3" w14:paraId="34B0F62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03E0911D" w14:textId="77777777">
            <w:pPr>
              <w:pStyle w:val="ListParagraph1"/>
              <w:rPr>
                <w:rFonts w:eastAsia="Times New Roman" w:cstheme="minorHAnsi"/>
                <w:color w:val="000000"/>
                <w:szCs w:val="20"/>
                <w:lang w:val="fr-FR" w:bidi="hi-IN"/>
              </w:rPr>
            </w:pPr>
          </w:p>
        </w:tc>
      </w:tr>
      <w:tr w:rsidRPr="004F7231" w:rsidR="00E07EA3" w:rsidTr="0EBDE851" w14:paraId="3D5452EA" w14:textId="77777777">
        <w:tblPrEx>
          <w:jc w:val="left"/>
          <w:tblPrExChange w:author="ZAIDOU Mouhammad" w:date="2024-10-26T14:39:00Z" w:id="508">
            <w:tblPrEx>
              <w:jc w:val="left"/>
            </w:tblPrEx>
          </w:tblPrExChange>
        </w:tblPrEx>
        <w:trPr>
          <w:trHeight w:val="243"/>
          <w:trPrChange w:author="ZAIDOU Mouhammad" w:date="2024-10-26T14:39:00Z" w:id="509">
            <w:trPr>
              <w:trHeight w:val="243"/>
            </w:trPr>
          </w:trPrChange>
        </w:trPr>
        <w:tc>
          <w:tcPr>
            <w:tcW w:w="567" w:type="pct"/>
            <w:tcMar/>
            <w:tcPrChange w:author="ZAIDOU Mouhammad" w:date="2024-10-26T14:39:00Z" w:id="510">
              <w:tcPr>
                <w:tcW w:w="544" w:type="pct"/>
                <w:gridSpan w:val="2"/>
              </w:tcPr>
            </w:tcPrChange>
          </w:tcPr>
          <w:p w:rsidRPr="008D31E3" w:rsidR="00E07EA3" w:rsidP="00AA5557" w:rsidRDefault="00E07EA3" w14:paraId="7BFB4A0E" w14:textId="77777777">
            <w:pPr>
              <w:pStyle w:val="ListParagraph1"/>
              <w:numPr>
                <w:ilvl w:val="0"/>
                <w:numId w:val="37"/>
              </w:numPr>
              <w:spacing w:after="0" w:line="240" w:lineRule="auto"/>
              <w:jc w:val="center"/>
              <w:rPr>
                <w:rFonts w:cstheme="minorHAnsi"/>
                <w:szCs w:val="20"/>
                <w:lang w:val="fr-FR"/>
              </w:rPr>
              <w:pPrChange w:author="ZAIDOU Mouhammad" w:date="2024-10-26T14:42:00Z" w:id="511">
                <w:pPr>
                  <w:pStyle w:val="ListParagraph1"/>
                  <w:numPr>
                    <w:numId w:val="2"/>
                  </w:numPr>
                  <w:spacing w:after="0" w:line="240" w:lineRule="auto"/>
                  <w:ind w:hanging="360"/>
                  <w:jc w:val="center"/>
                </w:pPr>
              </w:pPrChange>
            </w:pPr>
          </w:p>
        </w:tc>
        <w:tc>
          <w:tcPr>
            <w:tcW w:w="1900" w:type="pct"/>
            <w:tcMar/>
            <w:tcPrChange w:author="ZAIDOU Mouhammad" w:date="2024-10-26T14:39:00Z" w:id="512">
              <w:tcPr>
                <w:tcW w:w="1939" w:type="pct"/>
                <w:gridSpan w:val="8"/>
              </w:tcPr>
            </w:tcPrChange>
          </w:tcPr>
          <w:p w:rsidRPr="008D31E3" w:rsidR="00E07EA3" w:rsidP="00C32133" w:rsidRDefault="00E07EA3" w14:paraId="7254E901" w14:textId="7D5D81BE">
            <w:pPr>
              <w:pStyle w:val="ListParagraph1"/>
              <w:spacing w:after="0" w:line="240" w:lineRule="auto"/>
              <w:ind w:left="0"/>
              <w:rPr>
                <w:rFonts w:cstheme="minorHAnsi"/>
                <w:szCs w:val="20"/>
                <w:lang w:val="fr-FR"/>
              </w:rPr>
            </w:pPr>
            <w:r w:rsidRPr="008D31E3">
              <w:rPr>
                <w:rFonts w:cstheme="minorHAnsi"/>
                <w:szCs w:val="20"/>
                <w:lang w:val="fr-FR"/>
              </w:rPr>
              <w:t xml:space="preserve">Stérilisateur à haute pression / Autoclave                      </w:t>
            </w:r>
          </w:p>
        </w:tc>
        <w:tc>
          <w:tcPr>
            <w:tcW w:w="713" w:type="pct"/>
            <w:tcMar/>
            <w:tcPrChange w:author="ZAIDOU Mouhammad" w:date="2024-10-26T14:39:00Z" w:id="513">
              <w:tcPr>
                <w:tcW w:w="666" w:type="pct"/>
                <w:gridSpan w:val="4"/>
              </w:tcPr>
            </w:tcPrChange>
          </w:tcPr>
          <w:p w:rsidRPr="008D31E3" w:rsidR="00E07EA3" w:rsidP="00C32133" w:rsidRDefault="00E07EA3" w14:paraId="3E7BB72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514">
              <w:tcPr>
                <w:tcW w:w="609" w:type="pct"/>
                <w:gridSpan w:val="6"/>
              </w:tcPr>
            </w:tcPrChange>
          </w:tcPr>
          <w:p w:rsidRPr="008D31E3" w:rsidR="00E07EA3" w:rsidP="00C32133" w:rsidRDefault="00E07EA3" w14:paraId="2B2F6E9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515">
              <w:tcPr>
                <w:tcW w:w="852" w:type="pct"/>
                <w:gridSpan w:val="4"/>
              </w:tcPr>
            </w:tcPrChange>
          </w:tcPr>
          <w:p w:rsidRPr="008D31E3" w:rsidR="00E07EA3" w:rsidP="00C32133" w:rsidRDefault="00E07EA3" w14:paraId="55B2CC5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4755B02C" w14:textId="77777777">
            <w:pPr>
              <w:pStyle w:val="ListParagraph1"/>
              <w:rPr>
                <w:rFonts w:eastAsia="Times New Roman" w:cstheme="minorHAnsi"/>
                <w:color w:val="000000"/>
                <w:szCs w:val="20"/>
                <w:lang w:val="fr-FR" w:bidi="hi-IN"/>
              </w:rPr>
            </w:pPr>
          </w:p>
        </w:tc>
      </w:tr>
      <w:tr w:rsidRPr="002D084C" w:rsidR="00AA5557" w:rsidTr="0EBDE851" w14:paraId="6AF96BAD" w14:textId="77777777">
        <w:tblPrEx>
          <w:jc w:val="left"/>
          <w:tblPrExChange w:author="ZAIDOU Mouhammad" w:date="2024-10-26T14:40:00Z" w:id="517">
            <w:tblPrEx>
              <w:jc w:val="left"/>
            </w:tblPrEx>
          </w:tblPrExChange>
        </w:tblPrEx>
        <w:trPr>
          <w:trHeight w:val="243"/>
          <w:trPrChange w:author="ZAIDOU Mouhammad" w:date="2024-10-26T14:40:00Z" w:id="519">
            <w:trPr>
              <w:trHeight w:val="243"/>
            </w:trPr>
          </w:trPrChange>
          <w:ins w:author="ZAIDOU Mouhammad" w:date="2024-10-26T14:39:00Z" w:id="616020166"/>
        </w:trPr>
        <w:tc>
          <w:tcPr>
            <w:tcW w:w="567" w:type="pct"/>
            <w:tcMar/>
            <w:tcPrChange w:author="ZAIDOU Mouhammad" w:date="2024-10-26T14:40:00Z" w:id="520">
              <w:tcPr>
                <w:tcW w:w="567" w:type="pct"/>
                <w:gridSpan w:val="5"/>
              </w:tcPr>
            </w:tcPrChange>
          </w:tcPr>
          <w:p w:rsidRPr="00EC5256" w:rsidR="00AA5557" w:rsidP="00AA5557" w:rsidRDefault="00AA5557" w14:paraId="62A9663E" w14:textId="77777777">
            <w:pPr>
              <w:pStyle w:val="ListParagraph1"/>
              <w:numPr>
                <w:ilvl w:val="0"/>
                <w:numId w:val="37"/>
              </w:numPr>
              <w:spacing w:after="0" w:line="240" w:lineRule="auto"/>
              <w:jc w:val="center"/>
              <w:rPr>
                <w:ins w:author="ZAIDOU Mouhammad" w:date="2024-10-26T14:39:00Z" w:id="521"/>
                <w:rFonts w:ascii="Arial" w:hAnsi="Arial" w:cs="Arial"/>
                <w:szCs w:val="20"/>
                <w:lang w:val="fr-FR"/>
              </w:rPr>
              <w:pPrChange w:author="ZAIDOU Mouhammad" w:date="2024-10-26T14:42:00Z" w:id="522">
                <w:pPr>
                  <w:pStyle w:val="ListParagraph1"/>
                  <w:numPr>
                    <w:numId w:val="2"/>
                  </w:numPr>
                  <w:spacing w:after="0" w:line="240" w:lineRule="auto"/>
                  <w:ind w:hanging="360"/>
                  <w:jc w:val="center"/>
                </w:pPr>
              </w:pPrChange>
            </w:pPr>
          </w:p>
        </w:tc>
        <w:tc>
          <w:tcPr>
            <w:tcW w:w="1900" w:type="pct"/>
            <w:tcMar/>
            <w:vAlign w:val="bottom"/>
            <w:tcPrChange w:author="ZAIDOU Mouhammad" w:date="2024-10-26T14:40:00Z" w:id="523">
              <w:tcPr>
                <w:tcW w:w="1290" w:type="pct"/>
                <w:gridSpan w:val="2"/>
                <w:vAlign w:val="bottom"/>
              </w:tcPr>
            </w:tcPrChange>
          </w:tcPr>
          <w:p w:rsidRPr="00EC5256" w:rsidR="00AA5557" w:rsidP="00C61737" w:rsidRDefault="00AA5557" w14:paraId="17C45056" w14:textId="77777777">
            <w:pPr>
              <w:pStyle w:val="ListParagraph1"/>
              <w:spacing w:after="0" w:line="240" w:lineRule="auto"/>
              <w:ind w:left="0"/>
              <w:rPr>
                <w:ins w:author="ZAIDOU Mouhammad" w:date="2024-10-26T14:39:00Z" w:id="524"/>
                <w:rFonts w:ascii="Arial" w:hAnsi="Arial" w:cs="Arial"/>
                <w:szCs w:val="20"/>
                <w:lang w:val="fr-FR"/>
              </w:rPr>
            </w:pPr>
            <w:ins w:author="ZAIDOU Mouhammad" w:date="2024-10-26T14:39:00Z" w:id="525">
              <w:r>
                <w:rPr>
                  <w:rFonts w:ascii="Calibri" w:hAnsi="Calibri" w:cs="Calibri"/>
                  <w:color w:val="000000"/>
                  <w:sz w:val="22"/>
                </w:rPr>
                <w:t>Kit de suture  (</w:t>
              </w:r>
              <w:proofErr w:type="spellStart"/>
              <w:r>
                <w:rPr>
                  <w:rFonts w:ascii="Calibri" w:hAnsi="Calibri" w:cs="Calibri"/>
                  <w:color w:val="000000"/>
                  <w:sz w:val="22"/>
                </w:rPr>
                <w:t>pince</w:t>
              </w:r>
              <w:proofErr w:type="spellEnd"/>
              <w:r>
                <w:rPr>
                  <w:rFonts w:ascii="Calibri" w:hAnsi="Calibri" w:cs="Calibri"/>
                  <w:color w:val="000000"/>
                  <w:sz w:val="22"/>
                </w:rPr>
                <w:t>)</w:t>
              </w:r>
              <w:del w:author="ZAIDOU Mouhammad" w:date="2024-10-26T14:11:00Z" w:id="526">
                <w:r w:rsidDel="0074756F">
                  <w:rPr>
                    <w:rFonts w:ascii="Calibri" w:hAnsi="Calibri" w:cs="Calibri"/>
                    <w:color w:val="000000"/>
                    <w:sz w:val="22"/>
                  </w:rPr>
                  <w:delText>Kit de suture  (pince)</w:delText>
                </w:r>
              </w:del>
            </w:ins>
          </w:p>
        </w:tc>
        <w:tc>
          <w:tcPr>
            <w:tcW w:w="713" w:type="pct"/>
            <w:tcMar/>
            <w:tcPrChange w:author="ZAIDOU Mouhammad" w:date="2024-10-26T14:40:00Z" w:id="527">
              <w:tcPr>
                <w:tcW w:w="1323" w:type="pct"/>
                <w:gridSpan w:val="10"/>
              </w:tcPr>
            </w:tcPrChange>
          </w:tcPr>
          <w:p w:rsidRPr="00EC5256" w:rsidR="00AA5557" w:rsidP="00C61737" w:rsidRDefault="00AA5557" w14:paraId="614AB7BA" w14:textId="77777777">
            <w:pPr>
              <w:pStyle w:val="ListParagraph1"/>
              <w:ind w:left="0"/>
              <w:jc w:val="center"/>
              <w:rPr>
                <w:ins w:author="ZAIDOU Mouhammad" w:date="2024-10-26T14:39:00Z" w:id="528"/>
                <w:rFonts w:ascii="Arial" w:hAnsi="Arial" w:eastAsia="Times New Roman" w:cs="Arial"/>
                <w:color w:val="000000"/>
                <w:szCs w:val="20"/>
                <w:lang w:val="fr-FR" w:bidi="hi-IN"/>
              </w:rPr>
            </w:pPr>
            <w:ins w:author="ZAIDOU Mouhammad" w:date="2024-10-26T14:39:00Z" w:id="529">
              <w:r w:rsidRPr="00EC5256">
                <w:rPr>
                  <w:rFonts w:ascii="Arial" w:hAnsi="Arial" w:eastAsia="Times New Roman" w:cs="Arial"/>
                  <w:color w:val="000000"/>
                  <w:szCs w:val="20"/>
                  <w:lang w:val="fr-FR" w:bidi="hi-IN"/>
                </w:rPr>
                <w:t>1</w:t>
              </w:r>
              <w:del w:author="ZAIDOU Mouhammad" w:date="2024-10-26T14:11:00Z" w:id="530">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531">
              <w:tcPr>
                <w:tcW w:w="479" w:type="pct"/>
                <w:gridSpan w:val="2"/>
              </w:tcPr>
            </w:tcPrChange>
          </w:tcPr>
          <w:p w:rsidRPr="00EC5256" w:rsidR="00AA5557" w:rsidP="00C61737" w:rsidRDefault="00AA5557" w14:paraId="0A77352A" w14:textId="77777777">
            <w:pPr>
              <w:pStyle w:val="ListParagraph1"/>
              <w:ind w:left="0"/>
              <w:jc w:val="center"/>
              <w:rPr>
                <w:ins w:author="ZAIDOU Mouhammad" w:date="2024-10-26T14:39:00Z" w:id="532"/>
                <w:rFonts w:ascii="Arial" w:hAnsi="Arial" w:eastAsia="Times New Roman" w:cs="Arial"/>
                <w:color w:val="000000"/>
                <w:szCs w:val="20"/>
                <w:lang w:val="fr-FR" w:bidi="hi-IN"/>
              </w:rPr>
            </w:pPr>
            <w:ins w:author="ZAIDOU Mouhammad" w:date="2024-10-26T14:39:00Z" w:id="533">
              <w:r w:rsidRPr="00EC5256">
                <w:rPr>
                  <w:rFonts w:ascii="Arial" w:hAnsi="Arial" w:eastAsia="Times New Roman" w:cs="Arial"/>
                  <w:color w:val="000000"/>
                  <w:szCs w:val="20"/>
                  <w:lang w:val="fr-FR" w:bidi="hi-IN"/>
                </w:rPr>
                <w:t>2</w:t>
              </w:r>
              <w:del w:author="ZAIDOU Mouhammad" w:date="2024-10-26T14:11:00Z" w:id="534">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535">
              <w:tcPr>
                <w:tcW w:w="955" w:type="pct"/>
                <w:gridSpan w:val="6"/>
              </w:tcPr>
            </w:tcPrChange>
          </w:tcPr>
          <w:p w:rsidRPr="00EC5256" w:rsidR="00AA5557" w:rsidP="00C61737" w:rsidRDefault="00AA5557" w14:paraId="1A3F3087" w14:textId="77777777">
            <w:pPr>
              <w:pStyle w:val="ListParagraph1"/>
              <w:ind w:left="0"/>
              <w:jc w:val="center"/>
              <w:rPr>
                <w:ins w:author="ZAIDOU Mouhammad" w:date="2024-10-26T14:39:00Z" w:id="536"/>
                <w:rFonts w:ascii="Arial" w:hAnsi="Arial" w:eastAsia="Times New Roman" w:cs="Arial"/>
                <w:color w:val="000000"/>
                <w:szCs w:val="20"/>
                <w:lang w:val="fr-FR" w:bidi="hi-IN"/>
              </w:rPr>
            </w:pPr>
            <w:ins w:author="ZAIDOU Mouhammad" w:date="2024-10-26T14:39:00Z" w:id="537">
              <w:r w:rsidRPr="00EC5256">
                <w:rPr>
                  <w:rFonts w:ascii="Arial" w:hAnsi="Arial" w:eastAsia="Times New Roman" w:cs="Arial"/>
                  <w:color w:val="000000"/>
                  <w:szCs w:val="20"/>
                  <w:lang w:val="fr-FR" w:bidi="hi-IN"/>
                </w:rPr>
                <w:t>3</w:t>
              </w:r>
              <w:del w:author="ZAIDOU Mouhammad" w:date="2024-10-26T14:11:00Z" w:id="538">
                <w:r w:rsidRPr="00EC5256" w:rsidDel="0074756F">
                  <w:rPr>
                    <w:rFonts w:ascii="Arial" w:hAnsi="Arial" w:eastAsia="Times New Roman" w:cs="Arial"/>
                    <w:color w:val="000000"/>
                    <w:szCs w:val="20"/>
                    <w:lang w:val="fr-FR" w:bidi="hi-IN"/>
                  </w:rPr>
                  <w:delText>3</w:delText>
                </w:r>
              </w:del>
            </w:ins>
          </w:p>
        </w:tc>
        <w:tc>
          <w:tcPr>
            <w:tcW w:w="386" w:type="pct"/>
            <w:vMerge w:val="restart"/>
            <w:tcMar/>
            <w:tcPrChange w:author="ZAIDOU Mouhammad" w:date="2024-10-26T14:40:00Z" w:id="539">
              <w:tcPr>
                <w:tcW w:w="386" w:type="pct"/>
                <w:gridSpan w:val="3"/>
                <w:vMerge w:val="restart"/>
              </w:tcPr>
            </w:tcPrChange>
          </w:tcPr>
          <w:p w:rsidRPr="00EC5256" w:rsidR="00AA5557" w:rsidP="00C61737" w:rsidRDefault="00AA5557" w14:paraId="05355B3A" w14:textId="77777777">
            <w:pPr>
              <w:pStyle w:val="ListParagraph1"/>
              <w:rPr>
                <w:ins w:author="ZAIDOU Mouhammad" w:date="2024-10-26T14:39:00Z" w:id="540"/>
                <w:rFonts w:ascii="Arial" w:hAnsi="Arial" w:eastAsia="Times New Roman" w:cs="Arial"/>
                <w:color w:val="000000"/>
                <w:szCs w:val="20"/>
                <w:lang w:val="fr-FR" w:bidi="hi-IN"/>
              </w:rPr>
            </w:pPr>
          </w:p>
        </w:tc>
      </w:tr>
      <w:tr w:rsidRPr="002D084C" w:rsidR="00AA5557" w:rsidTr="0EBDE851" w14:paraId="52A8093D" w14:textId="77777777">
        <w:tblPrEx>
          <w:jc w:val="left"/>
          <w:tblPrExChange w:author="ZAIDOU Mouhammad" w:date="2024-10-26T14:40:00Z" w:id="541">
            <w:tblPrEx>
              <w:jc w:val="left"/>
            </w:tblPrEx>
          </w:tblPrExChange>
        </w:tblPrEx>
        <w:trPr>
          <w:trHeight w:val="243"/>
          <w:trPrChange w:author="ZAIDOU Mouhammad" w:date="2024-10-26T14:40:00Z" w:id="543">
            <w:trPr>
              <w:trHeight w:val="243"/>
            </w:trPr>
          </w:trPrChange>
          <w:ins w:author="ZAIDOU Mouhammad" w:date="2024-10-26T14:39:00Z" w:id="1218644830"/>
        </w:trPr>
        <w:tc>
          <w:tcPr>
            <w:tcW w:w="567" w:type="pct"/>
            <w:tcMar/>
            <w:tcPrChange w:author="ZAIDOU Mouhammad" w:date="2024-10-26T14:40:00Z" w:id="544">
              <w:tcPr>
                <w:tcW w:w="567" w:type="pct"/>
                <w:gridSpan w:val="5"/>
              </w:tcPr>
            </w:tcPrChange>
          </w:tcPr>
          <w:p w:rsidRPr="00EC5256" w:rsidR="00AA5557" w:rsidP="00AA5557" w:rsidRDefault="00AA5557" w14:paraId="7DA4C11B" w14:textId="77777777">
            <w:pPr>
              <w:pStyle w:val="ListParagraph1"/>
              <w:numPr>
                <w:ilvl w:val="0"/>
                <w:numId w:val="37"/>
              </w:numPr>
              <w:spacing w:after="0" w:line="240" w:lineRule="auto"/>
              <w:jc w:val="center"/>
              <w:rPr>
                <w:ins w:author="ZAIDOU Mouhammad" w:date="2024-10-26T14:39:00Z" w:id="545"/>
                <w:rFonts w:ascii="Arial" w:hAnsi="Arial" w:cs="Arial"/>
                <w:szCs w:val="20"/>
                <w:lang w:val="fr-FR"/>
              </w:rPr>
              <w:pPrChange w:author="ZAIDOU Mouhammad" w:date="2024-10-26T14:42:00Z" w:id="546">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547">
              <w:tcPr>
                <w:tcW w:w="1290" w:type="pct"/>
                <w:gridSpan w:val="2"/>
                <w:vAlign w:val="bottom"/>
              </w:tcPr>
            </w:tcPrChange>
          </w:tcPr>
          <w:p w:rsidRPr="00EC5256" w:rsidR="00AA5557" w:rsidP="00C61737" w:rsidRDefault="00AA5557" w14:paraId="3491335A" w14:textId="77777777">
            <w:pPr>
              <w:pStyle w:val="ListParagraph1"/>
              <w:spacing w:after="0" w:line="240" w:lineRule="auto"/>
              <w:ind w:left="0"/>
              <w:rPr>
                <w:ins w:author="ZAIDOU Mouhammad" w:date="2024-10-26T14:39:00Z" w:id="548"/>
                <w:lang w:val="fr-FR"/>
              </w:rPr>
            </w:pPr>
            <w:ins w:author="ZAIDOU Mouhammad" w:date="2024-10-26T14:39:00Z" w:id="549">
              <w:r>
                <w:rPr>
                  <w:rFonts w:ascii="Calibri" w:hAnsi="Calibri" w:cs="Calibri"/>
                  <w:color w:val="000000"/>
                  <w:sz w:val="22"/>
                </w:rPr>
                <w:t>Kit de suture  (</w:t>
              </w:r>
              <w:proofErr w:type="spellStart"/>
              <w:r>
                <w:rPr>
                  <w:rFonts w:ascii="Calibri" w:hAnsi="Calibri" w:cs="Calibri"/>
                  <w:color w:val="000000"/>
                  <w:sz w:val="22"/>
                </w:rPr>
                <w:t>porte</w:t>
              </w:r>
              <w:proofErr w:type="spellEnd"/>
              <w:r>
                <w:rPr>
                  <w:rFonts w:ascii="Calibri" w:hAnsi="Calibri" w:cs="Calibri"/>
                  <w:color w:val="000000"/>
                  <w:sz w:val="22"/>
                </w:rPr>
                <w:t xml:space="preserve"> aiguille)</w:t>
              </w:r>
              <w:del w:author="ZAIDOU Mouhammad" w:date="2024-10-26T14:11:00Z" w:id="550">
                <w:r w:rsidDel="0074756F">
                  <w:rPr>
                    <w:rFonts w:ascii="Calibri" w:hAnsi="Calibri" w:cs="Calibri"/>
                    <w:color w:val="000000"/>
                    <w:sz w:val="22"/>
                  </w:rPr>
                  <w:delText>Kit de suture  (porte aiguille)</w:delText>
                </w:r>
              </w:del>
            </w:ins>
          </w:p>
        </w:tc>
        <w:tc>
          <w:tcPr>
            <w:tcW w:w="713" w:type="pct"/>
            <w:tcMar/>
            <w:tcPrChange w:author="ZAIDOU Mouhammad" w:date="2024-10-26T14:40:00Z" w:id="551">
              <w:tcPr>
                <w:tcW w:w="1323" w:type="pct"/>
                <w:gridSpan w:val="10"/>
              </w:tcPr>
            </w:tcPrChange>
          </w:tcPr>
          <w:p w:rsidRPr="00EC5256" w:rsidR="00AA5557" w:rsidP="00C61737" w:rsidRDefault="00AA5557" w14:paraId="416BD7FD" w14:textId="77777777">
            <w:pPr>
              <w:pStyle w:val="ListParagraph1"/>
              <w:ind w:left="0"/>
              <w:jc w:val="center"/>
              <w:rPr>
                <w:ins w:author="ZAIDOU Mouhammad" w:date="2024-10-26T14:39:00Z" w:id="552"/>
                <w:rFonts w:ascii="Arial" w:hAnsi="Arial" w:eastAsia="Times New Roman" w:cs="Arial"/>
                <w:color w:val="000000"/>
                <w:szCs w:val="20"/>
                <w:lang w:val="fr-FR" w:bidi="hi-IN"/>
              </w:rPr>
            </w:pPr>
            <w:ins w:author="ZAIDOU Mouhammad" w:date="2024-10-26T14:39:00Z" w:id="553">
              <w:r w:rsidRPr="00EC5256">
                <w:rPr>
                  <w:rFonts w:ascii="Arial" w:hAnsi="Arial" w:eastAsia="Times New Roman" w:cs="Arial"/>
                  <w:color w:val="000000"/>
                  <w:szCs w:val="20"/>
                  <w:lang w:val="fr-FR" w:bidi="hi-IN"/>
                </w:rPr>
                <w:t>1</w:t>
              </w:r>
              <w:del w:author="ZAIDOU Mouhammad" w:date="2024-10-26T14:11:00Z" w:id="554">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555">
              <w:tcPr>
                <w:tcW w:w="479" w:type="pct"/>
                <w:gridSpan w:val="2"/>
              </w:tcPr>
            </w:tcPrChange>
          </w:tcPr>
          <w:p w:rsidRPr="00EC5256" w:rsidR="00AA5557" w:rsidP="00C61737" w:rsidRDefault="00AA5557" w14:paraId="6149EC03" w14:textId="77777777">
            <w:pPr>
              <w:pStyle w:val="ListParagraph1"/>
              <w:ind w:left="0"/>
              <w:jc w:val="center"/>
              <w:rPr>
                <w:ins w:author="ZAIDOU Mouhammad" w:date="2024-10-26T14:39:00Z" w:id="556"/>
                <w:rFonts w:ascii="Arial" w:hAnsi="Arial" w:eastAsia="Times New Roman" w:cs="Arial"/>
                <w:color w:val="000000"/>
                <w:szCs w:val="20"/>
                <w:lang w:val="fr-FR" w:bidi="hi-IN"/>
              </w:rPr>
            </w:pPr>
            <w:ins w:author="ZAIDOU Mouhammad" w:date="2024-10-26T14:39:00Z" w:id="557">
              <w:r w:rsidRPr="00EC5256">
                <w:rPr>
                  <w:rFonts w:ascii="Arial" w:hAnsi="Arial" w:eastAsia="Times New Roman" w:cs="Arial"/>
                  <w:color w:val="000000"/>
                  <w:szCs w:val="20"/>
                  <w:lang w:val="fr-FR" w:bidi="hi-IN"/>
                </w:rPr>
                <w:t>2</w:t>
              </w:r>
              <w:del w:author="ZAIDOU Mouhammad" w:date="2024-10-26T14:11:00Z" w:id="558">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559">
              <w:tcPr>
                <w:tcW w:w="955" w:type="pct"/>
                <w:gridSpan w:val="6"/>
              </w:tcPr>
            </w:tcPrChange>
          </w:tcPr>
          <w:p w:rsidRPr="00EC5256" w:rsidR="00AA5557" w:rsidP="00C61737" w:rsidRDefault="00AA5557" w14:paraId="6BF00687" w14:textId="77777777">
            <w:pPr>
              <w:pStyle w:val="ListParagraph1"/>
              <w:ind w:left="0"/>
              <w:jc w:val="center"/>
              <w:rPr>
                <w:ins w:author="ZAIDOU Mouhammad" w:date="2024-10-26T14:39:00Z" w:id="560"/>
                <w:rFonts w:ascii="Arial" w:hAnsi="Arial" w:eastAsia="Times New Roman" w:cs="Arial"/>
                <w:color w:val="000000"/>
                <w:szCs w:val="20"/>
                <w:lang w:val="fr-FR" w:bidi="hi-IN"/>
              </w:rPr>
            </w:pPr>
            <w:ins w:author="ZAIDOU Mouhammad" w:date="2024-10-26T14:39:00Z" w:id="561">
              <w:r w:rsidRPr="00EC5256">
                <w:rPr>
                  <w:rFonts w:ascii="Arial" w:hAnsi="Arial" w:eastAsia="Times New Roman" w:cs="Arial"/>
                  <w:color w:val="000000"/>
                  <w:szCs w:val="20"/>
                  <w:lang w:val="fr-FR" w:bidi="hi-IN"/>
                </w:rPr>
                <w:t>3</w:t>
              </w:r>
              <w:del w:author="ZAIDOU Mouhammad" w:date="2024-10-26T14:11:00Z" w:id="562">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72376845" w14:textId="77777777">
            <w:pPr>
              <w:pStyle w:val="ListParagraph1"/>
              <w:rPr>
                <w:ins w:author="ZAIDOU Mouhammad" w:date="2024-10-26T14:39:00Z" w:id="564"/>
                <w:rFonts w:ascii="Arial" w:hAnsi="Arial" w:eastAsia="Times New Roman" w:cs="Arial"/>
                <w:color w:val="000000"/>
                <w:szCs w:val="20"/>
                <w:lang w:val="fr-FR" w:bidi="hi-IN"/>
              </w:rPr>
            </w:pPr>
          </w:p>
        </w:tc>
      </w:tr>
      <w:tr w:rsidRPr="002D084C" w:rsidR="00AA5557" w:rsidTr="0EBDE851" w14:paraId="79F531D3" w14:textId="77777777">
        <w:tblPrEx>
          <w:jc w:val="left"/>
          <w:tblPrExChange w:author="ZAIDOU Mouhammad" w:date="2024-10-26T14:40:00Z" w:id="565">
            <w:tblPrEx>
              <w:jc w:val="left"/>
            </w:tblPrEx>
          </w:tblPrExChange>
        </w:tblPrEx>
        <w:trPr>
          <w:trHeight w:val="243"/>
          <w:trPrChange w:author="ZAIDOU Mouhammad" w:date="2024-10-26T14:40:00Z" w:id="567">
            <w:trPr>
              <w:trHeight w:val="243"/>
            </w:trPr>
          </w:trPrChange>
          <w:ins w:author="ZAIDOU Mouhammad" w:date="2024-10-26T14:39:00Z" w:id="1426363694"/>
        </w:trPr>
        <w:tc>
          <w:tcPr>
            <w:tcW w:w="567" w:type="pct"/>
            <w:tcMar/>
            <w:tcPrChange w:author="ZAIDOU Mouhammad" w:date="2024-10-26T14:40:00Z" w:id="568">
              <w:tcPr>
                <w:tcW w:w="567" w:type="pct"/>
                <w:gridSpan w:val="5"/>
              </w:tcPr>
            </w:tcPrChange>
          </w:tcPr>
          <w:p w:rsidRPr="00EC5256" w:rsidR="00AA5557" w:rsidP="00AA5557" w:rsidRDefault="00AA5557" w14:paraId="137751D7" w14:textId="77777777">
            <w:pPr>
              <w:pStyle w:val="ListParagraph1"/>
              <w:numPr>
                <w:ilvl w:val="0"/>
                <w:numId w:val="37"/>
              </w:numPr>
              <w:spacing w:after="0" w:line="240" w:lineRule="auto"/>
              <w:jc w:val="center"/>
              <w:rPr>
                <w:ins w:author="ZAIDOU Mouhammad" w:date="2024-10-26T14:39:00Z" w:id="569"/>
                <w:rFonts w:ascii="Arial" w:hAnsi="Arial" w:cs="Arial"/>
                <w:szCs w:val="20"/>
                <w:lang w:val="fr-FR"/>
              </w:rPr>
              <w:pPrChange w:author="ZAIDOU Mouhammad" w:date="2024-10-26T14:42:00Z" w:id="570">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571">
              <w:tcPr>
                <w:tcW w:w="1290" w:type="pct"/>
                <w:gridSpan w:val="2"/>
                <w:vAlign w:val="bottom"/>
              </w:tcPr>
            </w:tcPrChange>
          </w:tcPr>
          <w:p w:rsidRPr="00EC5256" w:rsidR="00AA5557" w:rsidP="00C61737" w:rsidRDefault="00AA5557" w14:paraId="638B4F10" w14:textId="77777777">
            <w:pPr>
              <w:pStyle w:val="ListParagraph1"/>
              <w:spacing w:after="0" w:line="240" w:lineRule="auto"/>
              <w:ind w:left="0"/>
              <w:rPr>
                <w:ins w:author="ZAIDOU Mouhammad" w:date="2024-10-26T14:39:00Z" w:id="572"/>
                <w:lang w:val="fr-FR"/>
              </w:rPr>
            </w:pPr>
            <w:ins w:author="ZAIDOU Mouhammad" w:date="2024-10-26T14:39:00Z" w:id="573">
              <w:r>
                <w:rPr>
                  <w:rFonts w:ascii="Calibri" w:hAnsi="Calibri" w:cs="Calibri"/>
                  <w:color w:val="000000"/>
                  <w:sz w:val="22"/>
                </w:rPr>
                <w:t>Kit de suture  (ciseaux)</w:t>
              </w:r>
              <w:del w:author="ZAIDOU Mouhammad" w:date="2024-10-26T14:11:00Z" w:id="574">
                <w:r w:rsidDel="0074756F">
                  <w:rPr>
                    <w:rFonts w:ascii="Calibri" w:hAnsi="Calibri" w:cs="Calibri"/>
                    <w:color w:val="000000"/>
                    <w:sz w:val="22"/>
                  </w:rPr>
                  <w:delText>Kit de suture  (ciseaux)</w:delText>
                </w:r>
              </w:del>
            </w:ins>
          </w:p>
        </w:tc>
        <w:tc>
          <w:tcPr>
            <w:tcW w:w="713" w:type="pct"/>
            <w:tcMar/>
            <w:tcPrChange w:author="ZAIDOU Mouhammad" w:date="2024-10-26T14:40:00Z" w:id="575">
              <w:tcPr>
                <w:tcW w:w="1323" w:type="pct"/>
                <w:gridSpan w:val="10"/>
              </w:tcPr>
            </w:tcPrChange>
          </w:tcPr>
          <w:p w:rsidRPr="00EC5256" w:rsidR="00AA5557" w:rsidP="00C61737" w:rsidRDefault="00AA5557" w14:paraId="72650E39" w14:textId="77777777">
            <w:pPr>
              <w:pStyle w:val="ListParagraph1"/>
              <w:ind w:left="0"/>
              <w:jc w:val="center"/>
              <w:rPr>
                <w:ins w:author="ZAIDOU Mouhammad" w:date="2024-10-26T14:39:00Z" w:id="576"/>
                <w:rFonts w:ascii="Arial" w:hAnsi="Arial" w:eastAsia="Times New Roman" w:cs="Arial"/>
                <w:color w:val="000000"/>
                <w:szCs w:val="20"/>
                <w:lang w:val="fr-FR" w:bidi="hi-IN"/>
              </w:rPr>
            </w:pPr>
            <w:ins w:author="ZAIDOU Mouhammad" w:date="2024-10-26T14:39:00Z" w:id="577">
              <w:r w:rsidRPr="00EC5256">
                <w:rPr>
                  <w:rFonts w:ascii="Arial" w:hAnsi="Arial" w:eastAsia="Times New Roman" w:cs="Arial"/>
                  <w:color w:val="000000"/>
                  <w:szCs w:val="20"/>
                  <w:lang w:val="fr-FR" w:bidi="hi-IN"/>
                </w:rPr>
                <w:t>1</w:t>
              </w:r>
              <w:del w:author="ZAIDOU Mouhammad" w:date="2024-10-26T14:11:00Z" w:id="578">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579">
              <w:tcPr>
                <w:tcW w:w="479" w:type="pct"/>
                <w:gridSpan w:val="2"/>
              </w:tcPr>
            </w:tcPrChange>
          </w:tcPr>
          <w:p w:rsidRPr="00EC5256" w:rsidR="00AA5557" w:rsidP="00C61737" w:rsidRDefault="00AA5557" w14:paraId="29DF92C0" w14:textId="77777777">
            <w:pPr>
              <w:pStyle w:val="ListParagraph1"/>
              <w:ind w:left="0"/>
              <w:jc w:val="center"/>
              <w:rPr>
                <w:ins w:author="ZAIDOU Mouhammad" w:date="2024-10-26T14:39:00Z" w:id="580"/>
                <w:rFonts w:ascii="Arial" w:hAnsi="Arial" w:eastAsia="Times New Roman" w:cs="Arial"/>
                <w:color w:val="000000"/>
                <w:szCs w:val="20"/>
                <w:lang w:val="fr-FR" w:bidi="hi-IN"/>
              </w:rPr>
            </w:pPr>
            <w:ins w:author="ZAIDOU Mouhammad" w:date="2024-10-26T14:39:00Z" w:id="581">
              <w:r w:rsidRPr="00EC5256">
                <w:rPr>
                  <w:rFonts w:ascii="Arial" w:hAnsi="Arial" w:eastAsia="Times New Roman" w:cs="Arial"/>
                  <w:color w:val="000000"/>
                  <w:szCs w:val="20"/>
                  <w:lang w:val="fr-FR" w:bidi="hi-IN"/>
                </w:rPr>
                <w:t>2</w:t>
              </w:r>
              <w:del w:author="ZAIDOU Mouhammad" w:date="2024-10-26T14:11:00Z" w:id="582">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583">
              <w:tcPr>
                <w:tcW w:w="955" w:type="pct"/>
                <w:gridSpan w:val="6"/>
              </w:tcPr>
            </w:tcPrChange>
          </w:tcPr>
          <w:p w:rsidRPr="00EC5256" w:rsidR="00AA5557" w:rsidP="00C61737" w:rsidRDefault="00AA5557" w14:paraId="010D94C3" w14:textId="77777777">
            <w:pPr>
              <w:pStyle w:val="ListParagraph1"/>
              <w:ind w:left="0"/>
              <w:jc w:val="center"/>
              <w:rPr>
                <w:ins w:author="ZAIDOU Mouhammad" w:date="2024-10-26T14:39:00Z" w:id="584"/>
                <w:rFonts w:ascii="Arial" w:hAnsi="Arial" w:eastAsia="Times New Roman" w:cs="Arial"/>
                <w:color w:val="000000"/>
                <w:szCs w:val="20"/>
                <w:lang w:val="fr-FR" w:bidi="hi-IN"/>
              </w:rPr>
            </w:pPr>
            <w:ins w:author="ZAIDOU Mouhammad" w:date="2024-10-26T14:39:00Z" w:id="585">
              <w:r w:rsidRPr="00EC5256">
                <w:rPr>
                  <w:rFonts w:ascii="Arial" w:hAnsi="Arial" w:eastAsia="Times New Roman" w:cs="Arial"/>
                  <w:color w:val="000000"/>
                  <w:szCs w:val="20"/>
                  <w:lang w:val="fr-FR" w:bidi="hi-IN"/>
                </w:rPr>
                <w:t>3</w:t>
              </w:r>
              <w:del w:author="ZAIDOU Mouhammad" w:date="2024-10-26T14:11:00Z" w:id="586">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0110BB7C" w14:textId="77777777">
            <w:pPr>
              <w:pStyle w:val="ListParagraph1"/>
              <w:rPr>
                <w:ins w:author="ZAIDOU Mouhammad" w:date="2024-10-26T14:39:00Z" w:id="588"/>
                <w:rFonts w:ascii="Arial" w:hAnsi="Arial" w:eastAsia="Times New Roman" w:cs="Arial"/>
                <w:color w:val="000000"/>
                <w:szCs w:val="20"/>
                <w:lang w:val="fr-FR" w:bidi="hi-IN"/>
              </w:rPr>
            </w:pPr>
          </w:p>
        </w:tc>
      </w:tr>
      <w:tr w:rsidRPr="002D084C" w:rsidR="00AA5557" w:rsidTr="0EBDE851" w14:paraId="3BEDE2FC" w14:textId="77777777">
        <w:tblPrEx>
          <w:jc w:val="left"/>
          <w:tblPrExChange w:author="ZAIDOU Mouhammad" w:date="2024-10-26T14:40:00Z" w:id="589">
            <w:tblPrEx>
              <w:jc w:val="left"/>
            </w:tblPrEx>
          </w:tblPrExChange>
        </w:tblPrEx>
        <w:trPr>
          <w:trHeight w:val="243"/>
          <w:trPrChange w:author="ZAIDOU Mouhammad" w:date="2024-10-26T14:40:00Z" w:id="591">
            <w:trPr>
              <w:trHeight w:val="243"/>
            </w:trPr>
          </w:trPrChange>
          <w:ins w:author="ZAIDOU Mouhammad" w:date="2024-10-26T14:39:00Z" w:id="2143368893"/>
        </w:trPr>
        <w:tc>
          <w:tcPr>
            <w:tcW w:w="567" w:type="pct"/>
            <w:tcMar/>
            <w:tcPrChange w:author="ZAIDOU Mouhammad" w:date="2024-10-26T14:40:00Z" w:id="592">
              <w:tcPr>
                <w:tcW w:w="567" w:type="pct"/>
                <w:gridSpan w:val="5"/>
              </w:tcPr>
            </w:tcPrChange>
          </w:tcPr>
          <w:p w:rsidRPr="00EC5256" w:rsidR="00AA5557" w:rsidP="00AA5557" w:rsidRDefault="00AA5557" w14:paraId="4E8576AE" w14:textId="77777777">
            <w:pPr>
              <w:pStyle w:val="ListParagraph1"/>
              <w:numPr>
                <w:ilvl w:val="0"/>
                <w:numId w:val="37"/>
              </w:numPr>
              <w:spacing w:after="0" w:line="240" w:lineRule="auto"/>
              <w:jc w:val="center"/>
              <w:rPr>
                <w:ins w:author="ZAIDOU Mouhammad" w:date="2024-10-26T14:39:00Z" w:id="593"/>
                <w:rFonts w:ascii="Arial" w:hAnsi="Arial" w:cs="Arial"/>
                <w:szCs w:val="20"/>
                <w:lang w:val="fr-FR"/>
              </w:rPr>
              <w:pPrChange w:author="ZAIDOU Mouhammad" w:date="2024-10-26T14:42:00Z" w:id="594">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595">
              <w:tcPr>
                <w:tcW w:w="1290" w:type="pct"/>
                <w:gridSpan w:val="2"/>
                <w:vAlign w:val="bottom"/>
              </w:tcPr>
            </w:tcPrChange>
          </w:tcPr>
          <w:p w:rsidRPr="00EC5256" w:rsidR="00AA5557" w:rsidP="00C61737" w:rsidRDefault="00AA5557" w14:paraId="7126C880" w14:textId="77777777">
            <w:pPr>
              <w:pStyle w:val="ListParagraph1"/>
              <w:spacing w:after="0" w:line="240" w:lineRule="auto"/>
              <w:ind w:left="0"/>
              <w:rPr>
                <w:ins w:author="ZAIDOU Mouhammad" w:date="2024-10-26T14:39:00Z" w:id="596"/>
                <w:lang w:val="fr-FR"/>
              </w:rPr>
            </w:pPr>
            <w:ins w:author="ZAIDOU Mouhammad" w:date="2024-10-26T14:39:00Z" w:id="597">
              <w:r>
                <w:rPr>
                  <w:rFonts w:ascii="Calibri" w:hAnsi="Calibri" w:cs="Calibri"/>
                  <w:color w:val="000000"/>
                  <w:sz w:val="22"/>
                </w:rPr>
                <w:t>Kit de suture  (lames)</w:t>
              </w:r>
              <w:del w:author="ZAIDOU Mouhammad" w:date="2024-10-26T14:11:00Z" w:id="598">
                <w:r w:rsidDel="0074756F">
                  <w:rPr>
                    <w:rFonts w:ascii="Calibri" w:hAnsi="Calibri" w:cs="Calibri"/>
                    <w:color w:val="000000"/>
                    <w:sz w:val="22"/>
                  </w:rPr>
                  <w:delText>Kit de suture  (lames)</w:delText>
                </w:r>
              </w:del>
            </w:ins>
          </w:p>
        </w:tc>
        <w:tc>
          <w:tcPr>
            <w:tcW w:w="713" w:type="pct"/>
            <w:tcMar/>
            <w:tcPrChange w:author="ZAIDOU Mouhammad" w:date="2024-10-26T14:40:00Z" w:id="599">
              <w:tcPr>
                <w:tcW w:w="1323" w:type="pct"/>
                <w:gridSpan w:val="10"/>
              </w:tcPr>
            </w:tcPrChange>
          </w:tcPr>
          <w:p w:rsidRPr="00EC5256" w:rsidR="00AA5557" w:rsidP="00C61737" w:rsidRDefault="00AA5557" w14:paraId="77E6C7CA" w14:textId="77777777">
            <w:pPr>
              <w:pStyle w:val="ListParagraph1"/>
              <w:ind w:left="0"/>
              <w:jc w:val="center"/>
              <w:rPr>
                <w:ins w:author="ZAIDOU Mouhammad" w:date="2024-10-26T14:39:00Z" w:id="600"/>
                <w:rFonts w:ascii="Arial" w:hAnsi="Arial" w:eastAsia="Times New Roman" w:cs="Arial"/>
                <w:color w:val="000000"/>
                <w:szCs w:val="20"/>
                <w:lang w:val="fr-FR" w:bidi="hi-IN"/>
              </w:rPr>
            </w:pPr>
            <w:ins w:author="ZAIDOU Mouhammad" w:date="2024-10-26T14:39:00Z" w:id="601">
              <w:r w:rsidRPr="00EC5256">
                <w:rPr>
                  <w:rFonts w:ascii="Arial" w:hAnsi="Arial" w:eastAsia="Times New Roman" w:cs="Arial"/>
                  <w:color w:val="000000"/>
                  <w:szCs w:val="20"/>
                  <w:lang w:val="fr-FR" w:bidi="hi-IN"/>
                </w:rPr>
                <w:t>1</w:t>
              </w:r>
              <w:del w:author="ZAIDOU Mouhammad" w:date="2024-10-26T14:11:00Z" w:id="602">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603">
              <w:tcPr>
                <w:tcW w:w="479" w:type="pct"/>
                <w:gridSpan w:val="2"/>
              </w:tcPr>
            </w:tcPrChange>
          </w:tcPr>
          <w:p w:rsidRPr="00EC5256" w:rsidR="00AA5557" w:rsidP="00C61737" w:rsidRDefault="00AA5557" w14:paraId="6B8B82CC" w14:textId="77777777">
            <w:pPr>
              <w:pStyle w:val="ListParagraph1"/>
              <w:ind w:left="0"/>
              <w:jc w:val="center"/>
              <w:rPr>
                <w:ins w:author="ZAIDOU Mouhammad" w:date="2024-10-26T14:39:00Z" w:id="604"/>
                <w:rFonts w:ascii="Arial" w:hAnsi="Arial" w:eastAsia="Times New Roman" w:cs="Arial"/>
                <w:color w:val="000000"/>
                <w:szCs w:val="20"/>
                <w:lang w:val="fr-FR" w:bidi="hi-IN"/>
              </w:rPr>
            </w:pPr>
            <w:ins w:author="ZAIDOU Mouhammad" w:date="2024-10-26T14:39:00Z" w:id="605">
              <w:r w:rsidRPr="00EC5256">
                <w:rPr>
                  <w:rFonts w:ascii="Arial" w:hAnsi="Arial" w:eastAsia="Times New Roman" w:cs="Arial"/>
                  <w:color w:val="000000"/>
                  <w:szCs w:val="20"/>
                  <w:lang w:val="fr-FR" w:bidi="hi-IN"/>
                </w:rPr>
                <w:t>2</w:t>
              </w:r>
              <w:del w:author="ZAIDOU Mouhammad" w:date="2024-10-26T14:11:00Z" w:id="606">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607">
              <w:tcPr>
                <w:tcW w:w="955" w:type="pct"/>
                <w:gridSpan w:val="6"/>
              </w:tcPr>
            </w:tcPrChange>
          </w:tcPr>
          <w:p w:rsidRPr="00EC5256" w:rsidR="00AA5557" w:rsidP="00C61737" w:rsidRDefault="00AA5557" w14:paraId="6225B408" w14:textId="77777777">
            <w:pPr>
              <w:pStyle w:val="ListParagraph1"/>
              <w:ind w:left="0"/>
              <w:jc w:val="center"/>
              <w:rPr>
                <w:ins w:author="ZAIDOU Mouhammad" w:date="2024-10-26T14:39:00Z" w:id="608"/>
                <w:rFonts w:ascii="Arial" w:hAnsi="Arial" w:eastAsia="Times New Roman" w:cs="Arial"/>
                <w:color w:val="000000"/>
                <w:szCs w:val="20"/>
                <w:lang w:val="fr-FR" w:bidi="hi-IN"/>
              </w:rPr>
            </w:pPr>
            <w:ins w:author="ZAIDOU Mouhammad" w:date="2024-10-26T14:39:00Z" w:id="609">
              <w:r w:rsidRPr="00EC5256">
                <w:rPr>
                  <w:rFonts w:ascii="Arial" w:hAnsi="Arial" w:eastAsia="Times New Roman" w:cs="Arial"/>
                  <w:color w:val="000000"/>
                  <w:szCs w:val="20"/>
                  <w:lang w:val="fr-FR" w:bidi="hi-IN"/>
                </w:rPr>
                <w:t>3</w:t>
              </w:r>
              <w:del w:author="ZAIDOU Mouhammad" w:date="2024-10-26T14:11:00Z" w:id="610">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5B7894B6" w14:textId="77777777">
            <w:pPr>
              <w:pStyle w:val="ListParagraph1"/>
              <w:rPr>
                <w:ins w:author="ZAIDOU Mouhammad" w:date="2024-10-26T14:39:00Z" w:id="612"/>
                <w:rFonts w:ascii="Arial" w:hAnsi="Arial" w:eastAsia="Times New Roman" w:cs="Arial"/>
                <w:color w:val="000000"/>
                <w:szCs w:val="20"/>
                <w:lang w:val="fr-FR" w:bidi="hi-IN"/>
              </w:rPr>
            </w:pPr>
          </w:p>
        </w:tc>
      </w:tr>
      <w:tr w:rsidRPr="002D084C" w:rsidR="00AA5557" w:rsidTr="0EBDE851" w14:paraId="1580B382" w14:textId="77777777">
        <w:tblPrEx>
          <w:jc w:val="left"/>
          <w:tblPrExChange w:author="ZAIDOU Mouhammad" w:date="2024-10-26T14:40:00Z" w:id="613">
            <w:tblPrEx>
              <w:jc w:val="left"/>
            </w:tblPrEx>
          </w:tblPrExChange>
        </w:tblPrEx>
        <w:trPr>
          <w:trHeight w:val="243"/>
          <w:trPrChange w:author="ZAIDOU Mouhammad" w:date="2024-10-26T14:40:00Z" w:id="615">
            <w:trPr>
              <w:trHeight w:val="243"/>
            </w:trPr>
          </w:trPrChange>
          <w:ins w:author="ZAIDOU Mouhammad" w:date="2024-10-26T14:39:00Z" w:id="1548639669"/>
        </w:trPr>
        <w:tc>
          <w:tcPr>
            <w:tcW w:w="567" w:type="pct"/>
            <w:tcMar/>
            <w:tcPrChange w:author="ZAIDOU Mouhammad" w:date="2024-10-26T14:40:00Z" w:id="616">
              <w:tcPr>
                <w:tcW w:w="567" w:type="pct"/>
                <w:gridSpan w:val="5"/>
              </w:tcPr>
            </w:tcPrChange>
          </w:tcPr>
          <w:p w:rsidRPr="00EC5256" w:rsidR="00AA5557" w:rsidP="00AA5557" w:rsidRDefault="00AA5557" w14:paraId="3029A15C" w14:textId="77777777">
            <w:pPr>
              <w:pStyle w:val="ListParagraph1"/>
              <w:numPr>
                <w:ilvl w:val="0"/>
                <w:numId w:val="37"/>
              </w:numPr>
              <w:spacing w:after="0" w:line="240" w:lineRule="auto"/>
              <w:jc w:val="center"/>
              <w:rPr>
                <w:ins w:author="ZAIDOU Mouhammad" w:date="2024-10-26T14:39:00Z" w:id="617"/>
                <w:rFonts w:ascii="Arial" w:hAnsi="Arial" w:cs="Arial"/>
                <w:szCs w:val="20"/>
                <w:lang w:val="fr-FR"/>
              </w:rPr>
              <w:pPrChange w:author="ZAIDOU Mouhammad" w:date="2024-10-26T14:42:00Z" w:id="618">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619">
              <w:tcPr>
                <w:tcW w:w="1290" w:type="pct"/>
                <w:gridSpan w:val="2"/>
                <w:vAlign w:val="bottom"/>
              </w:tcPr>
            </w:tcPrChange>
          </w:tcPr>
          <w:p w:rsidRPr="00EC5256" w:rsidR="00AA5557" w:rsidP="00C61737" w:rsidRDefault="00AA5557" w14:paraId="482008A9" w14:textId="77777777">
            <w:pPr>
              <w:pStyle w:val="ListParagraph1"/>
              <w:spacing w:after="0" w:line="240" w:lineRule="auto"/>
              <w:ind w:left="0"/>
              <w:rPr>
                <w:ins w:author="ZAIDOU Mouhammad" w:date="2024-10-26T14:39:00Z" w:id="620"/>
                <w:lang w:val="fr-FR"/>
              </w:rPr>
            </w:pPr>
            <w:ins w:author="ZAIDOU Mouhammad" w:date="2024-10-26T14:39:00Z" w:id="621">
              <w:r>
                <w:rPr>
                  <w:rFonts w:ascii="Calibri" w:hAnsi="Calibri" w:cs="Calibri"/>
                  <w:color w:val="000000"/>
                  <w:sz w:val="22"/>
                </w:rPr>
                <w:t>Kit de suture  (</w:t>
              </w:r>
              <w:proofErr w:type="spellStart"/>
              <w:r>
                <w:rPr>
                  <w:rFonts w:ascii="Calibri" w:hAnsi="Calibri" w:cs="Calibri"/>
                  <w:color w:val="000000"/>
                  <w:sz w:val="22"/>
                </w:rPr>
                <w:t>fils</w:t>
              </w:r>
              <w:proofErr w:type="spellEnd"/>
              <w:r>
                <w:rPr>
                  <w:rFonts w:ascii="Calibri" w:hAnsi="Calibri" w:cs="Calibri"/>
                  <w:color w:val="000000"/>
                  <w:sz w:val="22"/>
                </w:rPr>
                <w:t>)</w:t>
              </w:r>
              <w:del w:author="ZAIDOU Mouhammad" w:date="2024-10-26T14:11:00Z" w:id="622">
                <w:r w:rsidDel="0074756F">
                  <w:rPr>
                    <w:rFonts w:ascii="Calibri" w:hAnsi="Calibri" w:cs="Calibri"/>
                    <w:color w:val="000000"/>
                    <w:sz w:val="22"/>
                  </w:rPr>
                  <w:delText>Kit de suture  (fils)</w:delText>
                </w:r>
              </w:del>
            </w:ins>
          </w:p>
        </w:tc>
        <w:tc>
          <w:tcPr>
            <w:tcW w:w="713" w:type="pct"/>
            <w:tcMar/>
            <w:tcPrChange w:author="ZAIDOU Mouhammad" w:date="2024-10-26T14:40:00Z" w:id="623">
              <w:tcPr>
                <w:tcW w:w="1323" w:type="pct"/>
                <w:gridSpan w:val="10"/>
              </w:tcPr>
            </w:tcPrChange>
          </w:tcPr>
          <w:p w:rsidRPr="00EC5256" w:rsidR="00AA5557" w:rsidP="00C61737" w:rsidRDefault="00AA5557" w14:paraId="0FF904C1" w14:textId="77777777">
            <w:pPr>
              <w:pStyle w:val="ListParagraph1"/>
              <w:ind w:left="0"/>
              <w:jc w:val="center"/>
              <w:rPr>
                <w:ins w:author="ZAIDOU Mouhammad" w:date="2024-10-26T14:39:00Z" w:id="624"/>
                <w:rFonts w:ascii="Arial" w:hAnsi="Arial" w:eastAsia="Times New Roman" w:cs="Arial"/>
                <w:color w:val="000000"/>
                <w:szCs w:val="20"/>
                <w:lang w:val="fr-FR" w:bidi="hi-IN"/>
              </w:rPr>
            </w:pPr>
            <w:ins w:author="ZAIDOU Mouhammad" w:date="2024-10-26T14:39:00Z" w:id="625">
              <w:r w:rsidRPr="00EC5256">
                <w:rPr>
                  <w:rFonts w:ascii="Arial" w:hAnsi="Arial" w:eastAsia="Times New Roman" w:cs="Arial"/>
                  <w:color w:val="000000"/>
                  <w:szCs w:val="20"/>
                  <w:lang w:val="fr-FR" w:bidi="hi-IN"/>
                </w:rPr>
                <w:t>1</w:t>
              </w:r>
              <w:del w:author="ZAIDOU Mouhammad" w:date="2024-10-26T14:11:00Z" w:id="626">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627">
              <w:tcPr>
                <w:tcW w:w="479" w:type="pct"/>
                <w:gridSpan w:val="2"/>
              </w:tcPr>
            </w:tcPrChange>
          </w:tcPr>
          <w:p w:rsidRPr="00EC5256" w:rsidR="00AA5557" w:rsidP="00C61737" w:rsidRDefault="00AA5557" w14:paraId="5F380CEB" w14:textId="77777777">
            <w:pPr>
              <w:pStyle w:val="ListParagraph1"/>
              <w:ind w:left="0"/>
              <w:jc w:val="center"/>
              <w:rPr>
                <w:ins w:author="ZAIDOU Mouhammad" w:date="2024-10-26T14:39:00Z" w:id="628"/>
                <w:rFonts w:ascii="Arial" w:hAnsi="Arial" w:eastAsia="Times New Roman" w:cs="Arial"/>
                <w:color w:val="000000"/>
                <w:szCs w:val="20"/>
                <w:lang w:val="fr-FR" w:bidi="hi-IN"/>
              </w:rPr>
            </w:pPr>
            <w:ins w:author="ZAIDOU Mouhammad" w:date="2024-10-26T14:39:00Z" w:id="629">
              <w:r w:rsidRPr="00EC5256">
                <w:rPr>
                  <w:rFonts w:ascii="Arial" w:hAnsi="Arial" w:eastAsia="Times New Roman" w:cs="Arial"/>
                  <w:color w:val="000000"/>
                  <w:szCs w:val="20"/>
                  <w:lang w:val="fr-FR" w:bidi="hi-IN"/>
                </w:rPr>
                <w:t>2</w:t>
              </w:r>
              <w:del w:author="ZAIDOU Mouhammad" w:date="2024-10-26T14:11:00Z" w:id="630">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631">
              <w:tcPr>
                <w:tcW w:w="955" w:type="pct"/>
                <w:gridSpan w:val="6"/>
              </w:tcPr>
            </w:tcPrChange>
          </w:tcPr>
          <w:p w:rsidRPr="00EC5256" w:rsidR="00AA5557" w:rsidP="00C61737" w:rsidRDefault="00AA5557" w14:paraId="0454850B" w14:textId="77777777">
            <w:pPr>
              <w:pStyle w:val="ListParagraph1"/>
              <w:ind w:left="0"/>
              <w:jc w:val="center"/>
              <w:rPr>
                <w:ins w:author="ZAIDOU Mouhammad" w:date="2024-10-26T14:39:00Z" w:id="632"/>
                <w:rFonts w:ascii="Arial" w:hAnsi="Arial" w:eastAsia="Times New Roman" w:cs="Arial"/>
                <w:color w:val="000000"/>
                <w:szCs w:val="20"/>
                <w:lang w:val="fr-FR" w:bidi="hi-IN"/>
              </w:rPr>
            </w:pPr>
            <w:ins w:author="ZAIDOU Mouhammad" w:date="2024-10-26T14:39:00Z" w:id="633">
              <w:r w:rsidRPr="00EC5256">
                <w:rPr>
                  <w:rFonts w:ascii="Arial" w:hAnsi="Arial" w:eastAsia="Times New Roman" w:cs="Arial"/>
                  <w:color w:val="000000"/>
                  <w:szCs w:val="20"/>
                  <w:lang w:val="fr-FR" w:bidi="hi-IN"/>
                </w:rPr>
                <w:t>3</w:t>
              </w:r>
              <w:del w:author="ZAIDOU Mouhammad" w:date="2024-10-26T14:11:00Z" w:id="634">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3980992A" w14:textId="77777777">
            <w:pPr>
              <w:pStyle w:val="ListParagraph1"/>
              <w:rPr>
                <w:ins w:author="ZAIDOU Mouhammad" w:date="2024-10-26T14:39:00Z" w:id="636"/>
                <w:rFonts w:ascii="Arial" w:hAnsi="Arial" w:eastAsia="Times New Roman" w:cs="Arial"/>
                <w:color w:val="000000"/>
                <w:szCs w:val="20"/>
                <w:lang w:val="fr-FR" w:bidi="hi-IN"/>
              </w:rPr>
            </w:pPr>
          </w:p>
        </w:tc>
      </w:tr>
      <w:tr w:rsidRPr="002D084C" w:rsidR="00AA5557" w:rsidTr="0EBDE851" w14:paraId="1709B73A" w14:textId="77777777">
        <w:tblPrEx>
          <w:jc w:val="left"/>
          <w:tblPrExChange w:author="ZAIDOU Mouhammad" w:date="2024-10-26T14:40:00Z" w:id="637">
            <w:tblPrEx>
              <w:jc w:val="left"/>
            </w:tblPrEx>
          </w:tblPrExChange>
        </w:tblPrEx>
        <w:trPr>
          <w:trHeight w:val="243"/>
          <w:trPrChange w:author="ZAIDOU Mouhammad" w:date="2024-10-26T14:40:00Z" w:id="639">
            <w:trPr>
              <w:trHeight w:val="243"/>
            </w:trPr>
          </w:trPrChange>
          <w:ins w:author="ZAIDOU Mouhammad" w:date="2024-10-26T14:39:00Z" w:id="1281394552"/>
        </w:trPr>
        <w:tc>
          <w:tcPr>
            <w:tcW w:w="567" w:type="pct"/>
            <w:tcMar/>
            <w:tcPrChange w:author="ZAIDOU Mouhammad" w:date="2024-10-26T14:40:00Z" w:id="640">
              <w:tcPr>
                <w:tcW w:w="567" w:type="pct"/>
                <w:gridSpan w:val="5"/>
              </w:tcPr>
            </w:tcPrChange>
          </w:tcPr>
          <w:p w:rsidRPr="00EC5256" w:rsidR="00AA5557" w:rsidP="00AA5557" w:rsidRDefault="00AA5557" w14:paraId="05732E23" w14:textId="77777777">
            <w:pPr>
              <w:pStyle w:val="ListParagraph1"/>
              <w:numPr>
                <w:ilvl w:val="0"/>
                <w:numId w:val="37"/>
              </w:numPr>
              <w:spacing w:after="0" w:line="240" w:lineRule="auto"/>
              <w:jc w:val="center"/>
              <w:rPr>
                <w:ins w:author="ZAIDOU Mouhammad" w:date="2024-10-26T14:39:00Z" w:id="641"/>
                <w:rFonts w:ascii="Arial" w:hAnsi="Arial" w:cs="Arial"/>
                <w:szCs w:val="20"/>
                <w:lang w:val="fr-FR"/>
              </w:rPr>
              <w:pPrChange w:author="ZAIDOU Mouhammad" w:date="2024-10-26T14:42:00Z" w:id="642">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643">
              <w:tcPr>
                <w:tcW w:w="1290" w:type="pct"/>
                <w:gridSpan w:val="2"/>
                <w:vAlign w:val="bottom"/>
              </w:tcPr>
            </w:tcPrChange>
          </w:tcPr>
          <w:p w:rsidRPr="00EC5256" w:rsidR="00AA5557" w:rsidP="00C61737" w:rsidRDefault="00AA5557" w14:paraId="2EBDB920" w14:textId="77777777">
            <w:pPr>
              <w:pStyle w:val="ListParagraph1"/>
              <w:spacing w:after="0" w:line="240" w:lineRule="auto"/>
              <w:ind w:left="0"/>
              <w:rPr>
                <w:ins w:author="ZAIDOU Mouhammad" w:date="2024-10-26T14:39:00Z" w:id="644"/>
                <w:lang w:val="fr-FR"/>
              </w:rPr>
            </w:pPr>
            <w:ins w:author="ZAIDOU Mouhammad" w:date="2024-10-26T14:39:00Z" w:id="645">
              <w:r>
                <w:rPr>
                  <w:rFonts w:ascii="Calibri" w:hAnsi="Calibri" w:cs="Calibri"/>
                  <w:color w:val="000000"/>
                  <w:sz w:val="22"/>
                </w:rPr>
                <w:t xml:space="preserve">Kit de suture  (compresses </w:t>
              </w:r>
              <w:proofErr w:type="spellStart"/>
              <w:r>
                <w:rPr>
                  <w:rFonts w:ascii="Calibri" w:hAnsi="Calibri" w:cs="Calibri"/>
                  <w:color w:val="000000"/>
                  <w:sz w:val="22"/>
                </w:rPr>
                <w:t>stériles</w:t>
              </w:r>
              <w:proofErr w:type="spellEnd"/>
              <w:r>
                <w:rPr>
                  <w:rFonts w:ascii="Calibri" w:hAnsi="Calibri" w:cs="Calibri"/>
                  <w:color w:val="000000"/>
                  <w:sz w:val="22"/>
                </w:rPr>
                <w:t>)</w:t>
              </w:r>
              <w:del w:author="ZAIDOU Mouhammad" w:date="2024-10-26T14:11:00Z" w:id="646">
                <w:r w:rsidDel="0074756F">
                  <w:rPr>
                    <w:rFonts w:ascii="Calibri" w:hAnsi="Calibri" w:cs="Calibri"/>
                    <w:color w:val="000000"/>
                    <w:sz w:val="22"/>
                  </w:rPr>
                  <w:delText>Kit de suture  (compresses stériles)</w:delText>
                </w:r>
              </w:del>
            </w:ins>
          </w:p>
        </w:tc>
        <w:tc>
          <w:tcPr>
            <w:tcW w:w="713" w:type="pct"/>
            <w:tcMar/>
            <w:tcPrChange w:author="ZAIDOU Mouhammad" w:date="2024-10-26T14:40:00Z" w:id="647">
              <w:tcPr>
                <w:tcW w:w="1323" w:type="pct"/>
                <w:gridSpan w:val="10"/>
              </w:tcPr>
            </w:tcPrChange>
          </w:tcPr>
          <w:p w:rsidRPr="00EC5256" w:rsidR="00AA5557" w:rsidP="00C61737" w:rsidRDefault="00AA5557" w14:paraId="3F73D43F" w14:textId="77777777">
            <w:pPr>
              <w:pStyle w:val="ListParagraph1"/>
              <w:ind w:left="0"/>
              <w:jc w:val="center"/>
              <w:rPr>
                <w:ins w:author="ZAIDOU Mouhammad" w:date="2024-10-26T14:39:00Z" w:id="648"/>
                <w:rFonts w:ascii="Arial" w:hAnsi="Arial" w:eastAsia="Times New Roman" w:cs="Arial"/>
                <w:color w:val="000000"/>
                <w:szCs w:val="20"/>
                <w:lang w:val="fr-FR" w:bidi="hi-IN"/>
              </w:rPr>
            </w:pPr>
            <w:ins w:author="ZAIDOU Mouhammad" w:date="2024-10-26T14:39:00Z" w:id="649">
              <w:r w:rsidRPr="00EC5256">
                <w:rPr>
                  <w:rFonts w:ascii="Arial" w:hAnsi="Arial" w:eastAsia="Times New Roman" w:cs="Arial"/>
                  <w:color w:val="000000"/>
                  <w:szCs w:val="20"/>
                  <w:lang w:val="fr-FR" w:bidi="hi-IN"/>
                </w:rPr>
                <w:t>1</w:t>
              </w:r>
              <w:del w:author="ZAIDOU Mouhammad" w:date="2024-10-26T14:11:00Z" w:id="650">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651">
              <w:tcPr>
                <w:tcW w:w="479" w:type="pct"/>
                <w:gridSpan w:val="2"/>
              </w:tcPr>
            </w:tcPrChange>
          </w:tcPr>
          <w:p w:rsidRPr="00EC5256" w:rsidR="00AA5557" w:rsidP="00C61737" w:rsidRDefault="00AA5557" w14:paraId="59A243A3" w14:textId="77777777">
            <w:pPr>
              <w:pStyle w:val="ListParagraph1"/>
              <w:ind w:left="0"/>
              <w:jc w:val="center"/>
              <w:rPr>
                <w:ins w:author="ZAIDOU Mouhammad" w:date="2024-10-26T14:39:00Z" w:id="652"/>
                <w:rFonts w:ascii="Arial" w:hAnsi="Arial" w:eastAsia="Times New Roman" w:cs="Arial"/>
                <w:color w:val="000000"/>
                <w:szCs w:val="20"/>
                <w:lang w:val="fr-FR" w:bidi="hi-IN"/>
              </w:rPr>
            </w:pPr>
            <w:ins w:author="ZAIDOU Mouhammad" w:date="2024-10-26T14:39:00Z" w:id="653">
              <w:r w:rsidRPr="00EC5256">
                <w:rPr>
                  <w:rFonts w:ascii="Arial" w:hAnsi="Arial" w:eastAsia="Times New Roman" w:cs="Arial"/>
                  <w:color w:val="000000"/>
                  <w:szCs w:val="20"/>
                  <w:lang w:val="fr-FR" w:bidi="hi-IN"/>
                </w:rPr>
                <w:t>2</w:t>
              </w:r>
              <w:del w:author="ZAIDOU Mouhammad" w:date="2024-10-26T14:11:00Z" w:id="654">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655">
              <w:tcPr>
                <w:tcW w:w="955" w:type="pct"/>
                <w:gridSpan w:val="6"/>
              </w:tcPr>
            </w:tcPrChange>
          </w:tcPr>
          <w:p w:rsidRPr="00EC5256" w:rsidR="00AA5557" w:rsidP="00C61737" w:rsidRDefault="00AA5557" w14:paraId="41099A62" w14:textId="77777777">
            <w:pPr>
              <w:pStyle w:val="ListParagraph1"/>
              <w:ind w:left="0"/>
              <w:jc w:val="center"/>
              <w:rPr>
                <w:ins w:author="ZAIDOU Mouhammad" w:date="2024-10-26T14:39:00Z" w:id="656"/>
                <w:rFonts w:ascii="Arial" w:hAnsi="Arial" w:eastAsia="Times New Roman" w:cs="Arial"/>
                <w:color w:val="000000"/>
                <w:szCs w:val="20"/>
                <w:lang w:val="fr-FR" w:bidi="hi-IN"/>
              </w:rPr>
            </w:pPr>
            <w:ins w:author="ZAIDOU Mouhammad" w:date="2024-10-26T14:39:00Z" w:id="657">
              <w:r w:rsidRPr="00EC5256">
                <w:rPr>
                  <w:rFonts w:ascii="Arial" w:hAnsi="Arial" w:eastAsia="Times New Roman" w:cs="Arial"/>
                  <w:color w:val="000000"/>
                  <w:szCs w:val="20"/>
                  <w:lang w:val="fr-FR" w:bidi="hi-IN"/>
                </w:rPr>
                <w:t>3</w:t>
              </w:r>
              <w:del w:author="ZAIDOU Mouhammad" w:date="2024-10-26T14:11:00Z" w:id="658">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28747719" w14:textId="77777777">
            <w:pPr>
              <w:pStyle w:val="ListParagraph1"/>
              <w:rPr>
                <w:ins w:author="ZAIDOU Mouhammad" w:date="2024-10-26T14:39:00Z" w:id="660"/>
                <w:rFonts w:ascii="Arial" w:hAnsi="Arial" w:eastAsia="Times New Roman" w:cs="Arial"/>
                <w:color w:val="000000"/>
                <w:szCs w:val="20"/>
                <w:lang w:val="fr-FR" w:bidi="hi-IN"/>
              </w:rPr>
            </w:pPr>
          </w:p>
        </w:tc>
      </w:tr>
      <w:tr w:rsidRPr="002D084C" w:rsidR="00AA5557" w:rsidTr="0EBDE851" w14:paraId="3EFCFE6B" w14:textId="77777777">
        <w:tblPrEx>
          <w:jc w:val="left"/>
          <w:tblPrExChange w:author="ZAIDOU Mouhammad" w:date="2024-10-26T14:40:00Z" w:id="661">
            <w:tblPrEx>
              <w:jc w:val="left"/>
            </w:tblPrEx>
          </w:tblPrExChange>
        </w:tblPrEx>
        <w:trPr>
          <w:trHeight w:val="243"/>
          <w:trPrChange w:author="ZAIDOU Mouhammad" w:date="2024-10-26T14:40:00Z" w:id="663">
            <w:trPr>
              <w:trHeight w:val="243"/>
            </w:trPr>
          </w:trPrChange>
          <w:ins w:author="ZAIDOU Mouhammad" w:date="2024-10-26T14:39:00Z" w:id="1282915455"/>
        </w:trPr>
        <w:tc>
          <w:tcPr>
            <w:tcW w:w="567" w:type="pct"/>
            <w:tcMar/>
            <w:tcPrChange w:author="ZAIDOU Mouhammad" w:date="2024-10-26T14:40:00Z" w:id="664">
              <w:tcPr>
                <w:tcW w:w="567" w:type="pct"/>
                <w:gridSpan w:val="5"/>
              </w:tcPr>
            </w:tcPrChange>
          </w:tcPr>
          <w:p w:rsidRPr="00EC5256" w:rsidR="00AA5557" w:rsidP="00AA5557" w:rsidRDefault="00AA5557" w14:paraId="6AC6E7F0" w14:textId="77777777">
            <w:pPr>
              <w:pStyle w:val="ListParagraph1"/>
              <w:numPr>
                <w:ilvl w:val="0"/>
                <w:numId w:val="37"/>
              </w:numPr>
              <w:spacing w:after="0" w:line="240" w:lineRule="auto"/>
              <w:jc w:val="center"/>
              <w:rPr>
                <w:ins w:author="ZAIDOU Mouhammad" w:date="2024-10-26T14:39:00Z" w:id="665"/>
                <w:rFonts w:ascii="Arial" w:hAnsi="Arial" w:cs="Arial"/>
                <w:szCs w:val="20"/>
                <w:lang w:val="fr-FR"/>
              </w:rPr>
              <w:pPrChange w:author="ZAIDOU Mouhammad" w:date="2024-10-26T14:42:00Z" w:id="666">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667">
              <w:tcPr>
                <w:tcW w:w="1290" w:type="pct"/>
                <w:gridSpan w:val="2"/>
                <w:vAlign w:val="bottom"/>
              </w:tcPr>
            </w:tcPrChange>
          </w:tcPr>
          <w:p w:rsidRPr="00EC5256" w:rsidR="00AA5557" w:rsidP="00C61737" w:rsidRDefault="00AA5557" w14:paraId="6BBCC10B" w14:textId="77777777">
            <w:pPr>
              <w:pStyle w:val="ListParagraph1"/>
              <w:spacing w:after="0" w:line="240" w:lineRule="auto"/>
              <w:ind w:left="0"/>
              <w:rPr>
                <w:ins w:author="ZAIDOU Mouhammad" w:date="2024-10-26T14:39:00Z" w:id="668"/>
                <w:lang w:val="fr-FR"/>
              </w:rPr>
            </w:pPr>
            <w:ins w:author="ZAIDOU Mouhammad" w:date="2024-10-26T14:39:00Z" w:id="669">
              <w:r>
                <w:rPr>
                  <w:rFonts w:ascii="Calibri" w:hAnsi="Calibri" w:cs="Calibri"/>
                  <w:color w:val="000000"/>
                  <w:sz w:val="22"/>
                </w:rPr>
                <w:t>Kit de suture  (</w:t>
              </w:r>
              <w:proofErr w:type="spellStart"/>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del w:author="ZAIDOU Mouhammad" w:date="2024-10-26T14:11:00Z" w:id="670">
                <w:r w:rsidDel="0074756F">
                  <w:rPr>
                    <w:rFonts w:ascii="Calibri" w:hAnsi="Calibri" w:cs="Calibri"/>
                    <w:color w:val="000000"/>
                    <w:sz w:val="22"/>
                  </w:rPr>
                  <w:delText>Kit de suture  (gants stériles)</w:delText>
                </w:r>
              </w:del>
            </w:ins>
          </w:p>
        </w:tc>
        <w:tc>
          <w:tcPr>
            <w:tcW w:w="713" w:type="pct"/>
            <w:tcMar/>
            <w:tcPrChange w:author="ZAIDOU Mouhammad" w:date="2024-10-26T14:40:00Z" w:id="671">
              <w:tcPr>
                <w:tcW w:w="1323" w:type="pct"/>
                <w:gridSpan w:val="10"/>
              </w:tcPr>
            </w:tcPrChange>
          </w:tcPr>
          <w:p w:rsidRPr="00EC5256" w:rsidR="00AA5557" w:rsidP="00C61737" w:rsidRDefault="00AA5557" w14:paraId="4346C18D" w14:textId="77777777">
            <w:pPr>
              <w:pStyle w:val="ListParagraph1"/>
              <w:ind w:left="0"/>
              <w:jc w:val="center"/>
              <w:rPr>
                <w:ins w:author="ZAIDOU Mouhammad" w:date="2024-10-26T14:39:00Z" w:id="672"/>
                <w:rFonts w:ascii="Arial" w:hAnsi="Arial" w:eastAsia="Times New Roman" w:cs="Arial"/>
                <w:color w:val="000000"/>
                <w:szCs w:val="20"/>
                <w:lang w:val="fr-FR" w:bidi="hi-IN"/>
              </w:rPr>
            </w:pPr>
            <w:ins w:author="ZAIDOU Mouhammad" w:date="2024-10-26T14:39:00Z" w:id="673">
              <w:r w:rsidRPr="00EC5256">
                <w:rPr>
                  <w:rFonts w:ascii="Arial" w:hAnsi="Arial" w:eastAsia="Times New Roman" w:cs="Arial"/>
                  <w:color w:val="000000"/>
                  <w:szCs w:val="20"/>
                  <w:lang w:val="fr-FR" w:bidi="hi-IN"/>
                </w:rPr>
                <w:t>1</w:t>
              </w:r>
              <w:del w:author="ZAIDOU Mouhammad" w:date="2024-10-26T14:11:00Z" w:id="674">
                <w:r w:rsidRPr="00EC5256" w:rsidDel="0074756F">
                  <w:rPr>
                    <w:rFonts w:ascii="Arial" w:hAnsi="Arial" w:eastAsia="Times New Roman" w:cs="Arial"/>
                    <w:color w:val="000000"/>
                    <w:szCs w:val="20"/>
                    <w:lang w:val="fr-FR" w:bidi="hi-IN"/>
                  </w:rPr>
                  <w:delText>1</w:delText>
                </w:r>
              </w:del>
            </w:ins>
          </w:p>
        </w:tc>
        <w:tc>
          <w:tcPr>
            <w:tcW w:w="588" w:type="pct"/>
            <w:tcMar/>
            <w:tcPrChange w:author="ZAIDOU Mouhammad" w:date="2024-10-26T14:40:00Z" w:id="675">
              <w:tcPr>
                <w:tcW w:w="479" w:type="pct"/>
                <w:gridSpan w:val="2"/>
              </w:tcPr>
            </w:tcPrChange>
          </w:tcPr>
          <w:p w:rsidRPr="00EC5256" w:rsidR="00AA5557" w:rsidP="00C61737" w:rsidRDefault="00AA5557" w14:paraId="0C7C101F" w14:textId="77777777">
            <w:pPr>
              <w:pStyle w:val="ListParagraph1"/>
              <w:ind w:left="0"/>
              <w:jc w:val="center"/>
              <w:rPr>
                <w:ins w:author="ZAIDOU Mouhammad" w:date="2024-10-26T14:39:00Z" w:id="676"/>
                <w:rFonts w:ascii="Arial" w:hAnsi="Arial" w:eastAsia="Times New Roman" w:cs="Arial"/>
                <w:color w:val="000000"/>
                <w:szCs w:val="20"/>
                <w:lang w:val="fr-FR" w:bidi="hi-IN"/>
              </w:rPr>
            </w:pPr>
            <w:ins w:author="ZAIDOU Mouhammad" w:date="2024-10-26T14:39:00Z" w:id="677">
              <w:r w:rsidRPr="00EC5256">
                <w:rPr>
                  <w:rFonts w:ascii="Arial" w:hAnsi="Arial" w:eastAsia="Times New Roman" w:cs="Arial"/>
                  <w:color w:val="000000"/>
                  <w:szCs w:val="20"/>
                  <w:lang w:val="fr-FR" w:bidi="hi-IN"/>
                </w:rPr>
                <w:t>2</w:t>
              </w:r>
              <w:del w:author="ZAIDOU Mouhammad" w:date="2024-10-26T14:11:00Z" w:id="678">
                <w:r w:rsidRPr="00EC5256" w:rsidDel="0074756F">
                  <w:rPr>
                    <w:rFonts w:ascii="Arial" w:hAnsi="Arial" w:eastAsia="Times New Roman" w:cs="Arial"/>
                    <w:color w:val="000000"/>
                    <w:szCs w:val="20"/>
                    <w:lang w:val="fr-FR" w:bidi="hi-IN"/>
                  </w:rPr>
                  <w:delText>2</w:delText>
                </w:r>
              </w:del>
            </w:ins>
          </w:p>
        </w:tc>
        <w:tc>
          <w:tcPr>
            <w:tcW w:w="846" w:type="pct"/>
            <w:tcMar/>
            <w:tcPrChange w:author="ZAIDOU Mouhammad" w:date="2024-10-26T14:40:00Z" w:id="679">
              <w:tcPr>
                <w:tcW w:w="955" w:type="pct"/>
                <w:gridSpan w:val="6"/>
              </w:tcPr>
            </w:tcPrChange>
          </w:tcPr>
          <w:p w:rsidRPr="00EC5256" w:rsidR="00AA5557" w:rsidP="00C61737" w:rsidRDefault="00AA5557" w14:paraId="0E833D32" w14:textId="77777777">
            <w:pPr>
              <w:pStyle w:val="ListParagraph1"/>
              <w:ind w:left="0"/>
              <w:jc w:val="center"/>
              <w:rPr>
                <w:ins w:author="ZAIDOU Mouhammad" w:date="2024-10-26T14:39:00Z" w:id="680"/>
                <w:rFonts w:ascii="Arial" w:hAnsi="Arial" w:eastAsia="Times New Roman" w:cs="Arial"/>
                <w:color w:val="000000"/>
                <w:szCs w:val="20"/>
                <w:lang w:val="fr-FR" w:bidi="hi-IN"/>
              </w:rPr>
            </w:pPr>
            <w:ins w:author="ZAIDOU Mouhammad" w:date="2024-10-26T14:39:00Z" w:id="681">
              <w:r w:rsidRPr="00EC5256">
                <w:rPr>
                  <w:rFonts w:ascii="Arial" w:hAnsi="Arial" w:eastAsia="Times New Roman" w:cs="Arial"/>
                  <w:color w:val="000000"/>
                  <w:szCs w:val="20"/>
                  <w:lang w:val="fr-FR" w:bidi="hi-IN"/>
                </w:rPr>
                <w:t>3</w:t>
              </w:r>
              <w:del w:author="ZAIDOU Mouhammad" w:date="2024-10-26T14:11:00Z" w:id="682">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5BCF6906" w14:textId="77777777">
            <w:pPr>
              <w:pStyle w:val="ListParagraph1"/>
              <w:rPr>
                <w:ins w:author="ZAIDOU Mouhammad" w:date="2024-10-26T14:39:00Z" w:id="684"/>
                <w:rFonts w:ascii="Arial" w:hAnsi="Arial" w:eastAsia="Times New Roman" w:cs="Arial"/>
                <w:color w:val="000000"/>
                <w:szCs w:val="20"/>
                <w:lang w:val="fr-FR" w:bidi="hi-IN"/>
              </w:rPr>
            </w:pPr>
          </w:p>
        </w:tc>
      </w:tr>
      <w:tr w:rsidRPr="002D084C" w:rsidR="00AA5557" w:rsidTr="0EBDE851" w14:paraId="49A30B19" w14:textId="77777777">
        <w:trPr>
          <w:trHeight w:val="243"/>
          <w:jc w:val="center"/>
          <w:trPrChange w:author="ZAIDOU Mouhammad" w:date="2024-10-26T14:40:00Z" w:id="686">
            <w:trPr>
              <w:trHeight w:val="243"/>
              <w:jc w:val="center"/>
            </w:trPr>
          </w:trPrChange>
          <w:ins w:author="ZAIDOU Mouhammad" w:date="2024-10-26T14:39:00Z" w:id="1011734163"/>
        </w:trPr>
        <w:tc>
          <w:tcPr>
            <w:tcW w:w="567" w:type="pct"/>
            <w:tcMar/>
            <w:tcPrChange w:author="ZAIDOU Mouhammad" w:date="2024-10-26T14:40:00Z" w:id="687">
              <w:tcPr>
                <w:tcW w:w="567" w:type="pct"/>
                <w:gridSpan w:val="6"/>
              </w:tcPr>
            </w:tcPrChange>
          </w:tcPr>
          <w:p w:rsidRPr="00EC5256" w:rsidR="00AA5557" w:rsidP="00AA5557" w:rsidRDefault="00AA5557" w14:paraId="0AB936A6" w14:textId="77777777">
            <w:pPr>
              <w:pStyle w:val="ListParagraph1"/>
              <w:numPr>
                <w:ilvl w:val="0"/>
                <w:numId w:val="37"/>
              </w:numPr>
              <w:spacing w:after="0" w:line="240" w:lineRule="auto"/>
              <w:jc w:val="center"/>
              <w:rPr>
                <w:ins w:author="ZAIDOU Mouhammad" w:date="2024-10-26T14:39:00Z" w:id="688"/>
                <w:rFonts w:ascii="Arial" w:hAnsi="Arial" w:cs="Arial"/>
                <w:szCs w:val="20"/>
                <w:lang w:val="fr-FR"/>
              </w:rPr>
              <w:pPrChange w:author="ZAIDOU Mouhammad" w:date="2024-10-26T14:42:00Z" w:id="689">
                <w:pPr>
                  <w:pStyle w:val="ListParagraph1"/>
                  <w:numPr>
                    <w:numId w:val="35"/>
                  </w:numPr>
                  <w:spacing w:after="0" w:line="240" w:lineRule="auto"/>
                  <w:ind w:left="360" w:hanging="360"/>
                  <w:jc w:val="both"/>
                </w:pPr>
              </w:pPrChange>
            </w:pPr>
          </w:p>
        </w:tc>
        <w:tc>
          <w:tcPr>
            <w:tcW w:w="1900" w:type="pct"/>
            <w:tcMar/>
            <w:vAlign w:val="bottom"/>
            <w:tcPrChange w:author="ZAIDOU Mouhammad" w:date="2024-10-26T14:40:00Z" w:id="690">
              <w:tcPr>
                <w:tcW w:w="1290" w:type="pct"/>
                <w:gridSpan w:val="2"/>
                <w:vAlign w:val="bottom"/>
              </w:tcPr>
            </w:tcPrChange>
          </w:tcPr>
          <w:p w:rsidRPr="00EC5256" w:rsidR="00AA5557" w:rsidP="00C61737" w:rsidRDefault="00AA5557" w14:paraId="7E7247BB" w14:textId="77777777">
            <w:pPr>
              <w:pStyle w:val="ListParagraph1"/>
              <w:spacing w:after="0" w:line="240" w:lineRule="auto"/>
              <w:ind w:left="0"/>
              <w:rPr>
                <w:ins w:author="ZAIDOU Mouhammad" w:date="2024-10-26T14:39:00Z" w:id="691"/>
                <w:lang w:val="fr-FR"/>
              </w:rPr>
            </w:pPr>
            <w:ins w:author="ZAIDOU Mouhammad" w:date="2024-10-26T14:39:00Z" w:id="692">
              <w:r>
                <w:rPr>
                  <w:rFonts w:ascii="Calibri" w:hAnsi="Calibri" w:cs="Calibri"/>
                  <w:color w:val="000000"/>
                  <w:sz w:val="22"/>
                </w:rPr>
                <w:t>Kit de suture  (</w:t>
              </w:r>
              <w:proofErr w:type="spellStart"/>
              <w:r>
                <w:rPr>
                  <w:rFonts w:ascii="Calibri" w:hAnsi="Calibri" w:cs="Calibri"/>
                  <w:color w:val="000000"/>
                  <w:sz w:val="22"/>
                </w:rPr>
                <w:t>bétadine</w:t>
              </w:r>
              <w:proofErr w:type="spellEnd"/>
              <w:r>
                <w:rPr>
                  <w:rFonts w:ascii="Calibri" w:hAnsi="Calibri" w:cs="Calibri"/>
                  <w:color w:val="000000"/>
                  <w:sz w:val="22"/>
                </w:rPr>
                <w:t>)</w:t>
              </w:r>
              <w:del w:author="ZAIDOU Mouhammad" w:date="2024-10-26T14:11:00Z" w:id="693">
                <w:r w:rsidDel="0074756F">
                  <w:rPr>
                    <w:rFonts w:ascii="Calibri" w:hAnsi="Calibri" w:cs="Calibri"/>
                    <w:color w:val="000000"/>
                    <w:sz w:val="22"/>
                  </w:rPr>
                  <w:delText>Kit de suture  (bétadine)</w:delText>
                </w:r>
              </w:del>
            </w:ins>
          </w:p>
        </w:tc>
        <w:tc>
          <w:tcPr>
            <w:tcW w:w="713" w:type="pct"/>
            <w:tcMar/>
            <w:tcPrChange w:author="ZAIDOU Mouhammad" w:date="2024-10-26T14:40:00Z" w:id="694">
              <w:tcPr>
                <w:tcW w:w="1055" w:type="pct"/>
                <w:gridSpan w:val="4"/>
              </w:tcPr>
            </w:tcPrChange>
          </w:tcPr>
          <w:p w:rsidRPr="00EC5256" w:rsidR="00AA5557" w:rsidP="00C61737" w:rsidRDefault="00AA5557" w14:paraId="0136D171" w14:textId="77777777">
            <w:pPr>
              <w:pStyle w:val="ListParagraph1"/>
              <w:ind w:left="0"/>
              <w:jc w:val="center"/>
              <w:rPr>
                <w:ins w:author="ZAIDOU Mouhammad" w:date="2024-10-26T14:39:00Z" w:id="695"/>
                <w:rFonts w:ascii="Arial" w:hAnsi="Arial" w:eastAsia="Times New Roman" w:cs="Arial"/>
                <w:color w:val="000000"/>
                <w:szCs w:val="20"/>
                <w:lang w:val="fr-FR" w:bidi="hi-IN"/>
              </w:rPr>
            </w:pPr>
            <w:ins w:author="ZAIDOU Mouhammad" w:date="2024-10-26T14:39:00Z" w:id="696">
              <w:r w:rsidRPr="00EC5256">
                <w:rPr>
                  <w:rFonts w:ascii="Arial" w:hAnsi="Arial" w:eastAsia="Times New Roman" w:cs="Arial"/>
                  <w:color w:val="000000"/>
                  <w:szCs w:val="20"/>
                  <w:lang w:val="fr-FR" w:bidi="hi-IN"/>
                </w:rPr>
                <w:t>1</w:t>
              </w:r>
              <w:del w:author="ZAIDOU Mouhammad" w:date="2024-10-26T14:11:00Z" w:id="697">
                <w:r w:rsidRPr="00EC5256" w:rsidDel="0074756F">
                  <w:rPr>
                    <w:rFonts w:ascii="Arial" w:hAnsi="Arial" w:eastAsia="Times New Roman" w:cs="Arial"/>
                    <w:color w:val="000000"/>
                    <w:szCs w:val="20"/>
                    <w:lang w:val="fr-FR" w:bidi="hi-IN"/>
                  </w:rPr>
                  <w:delText>1</w:delText>
                </w:r>
              </w:del>
            </w:ins>
          </w:p>
        </w:tc>
        <w:tc>
          <w:tcPr>
            <w:tcW w:w="588" w:type="pct"/>
            <w:shd w:val="clear" w:color="auto" w:fill="auto"/>
            <w:tcMar/>
            <w:tcPrChange w:author="ZAIDOU Mouhammad" w:date="2024-10-26T14:40:00Z" w:id="698">
              <w:tcPr>
                <w:tcW w:w="747" w:type="pct"/>
                <w:gridSpan w:val="7"/>
                <w:shd w:val="clear" w:color="auto" w:fill="auto"/>
              </w:tcPr>
            </w:tcPrChange>
          </w:tcPr>
          <w:p w:rsidRPr="00EC5256" w:rsidR="00AA5557" w:rsidP="00C61737" w:rsidRDefault="00AA5557" w14:paraId="2F0D7CF2" w14:textId="77777777">
            <w:pPr>
              <w:pStyle w:val="ListParagraph1"/>
              <w:ind w:left="0"/>
              <w:jc w:val="center"/>
              <w:rPr>
                <w:ins w:author="ZAIDOU Mouhammad" w:date="2024-10-26T14:39:00Z" w:id="699"/>
                <w:rFonts w:ascii="Arial" w:hAnsi="Arial" w:eastAsia="Times New Roman" w:cs="Arial"/>
                <w:color w:val="000000"/>
                <w:szCs w:val="20"/>
                <w:lang w:val="fr-FR" w:bidi="hi-IN"/>
              </w:rPr>
            </w:pPr>
            <w:ins w:author="ZAIDOU Mouhammad" w:date="2024-10-26T14:39:00Z" w:id="700">
              <w:r w:rsidRPr="00EC5256">
                <w:rPr>
                  <w:rFonts w:ascii="Arial" w:hAnsi="Arial" w:eastAsia="Times New Roman" w:cs="Arial"/>
                  <w:color w:val="000000"/>
                  <w:szCs w:val="20"/>
                  <w:lang w:val="fr-FR" w:bidi="hi-IN"/>
                </w:rPr>
                <w:t>2</w:t>
              </w:r>
              <w:del w:author="ZAIDOU Mouhammad" w:date="2024-10-26T14:11:00Z" w:id="701">
                <w:r w:rsidRPr="00EC5256" w:rsidDel="0074756F">
                  <w:rPr>
                    <w:rFonts w:ascii="Arial" w:hAnsi="Arial" w:eastAsia="Times New Roman" w:cs="Arial"/>
                    <w:color w:val="000000"/>
                    <w:szCs w:val="20"/>
                    <w:lang w:val="fr-FR" w:bidi="hi-IN"/>
                  </w:rPr>
                  <w:delText>2</w:delText>
                </w:r>
              </w:del>
            </w:ins>
          </w:p>
        </w:tc>
        <w:tc>
          <w:tcPr>
            <w:tcW w:w="846" w:type="pct"/>
            <w:shd w:val="clear" w:color="auto" w:fill="auto"/>
            <w:tcMar/>
            <w:tcPrChange w:author="ZAIDOU Mouhammad" w:date="2024-10-26T14:40:00Z" w:id="702">
              <w:tcPr>
                <w:tcW w:w="955" w:type="pct"/>
                <w:gridSpan w:val="6"/>
                <w:shd w:val="clear" w:color="auto" w:fill="auto"/>
              </w:tcPr>
            </w:tcPrChange>
          </w:tcPr>
          <w:p w:rsidRPr="00EC5256" w:rsidR="00AA5557" w:rsidP="00C61737" w:rsidRDefault="00AA5557" w14:paraId="337F1FCA" w14:textId="77777777">
            <w:pPr>
              <w:pStyle w:val="ListParagraph1"/>
              <w:ind w:left="0"/>
              <w:jc w:val="center"/>
              <w:rPr>
                <w:ins w:author="ZAIDOU Mouhammad" w:date="2024-10-26T14:39:00Z" w:id="703"/>
                <w:rFonts w:ascii="Arial" w:hAnsi="Arial" w:eastAsia="Times New Roman" w:cs="Arial"/>
                <w:color w:val="000000"/>
                <w:szCs w:val="20"/>
                <w:lang w:val="fr-FR" w:bidi="hi-IN"/>
              </w:rPr>
            </w:pPr>
            <w:ins w:author="ZAIDOU Mouhammad" w:date="2024-10-26T14:39:00Z" w:id="704">
              <w:r w:rsidRPr="00EC5256">
                <w:rPr>
                  <w:rFonts w:ascii="Arial" w:hAnsi="Arial" w:eastAsia="Times New Roman" w:cs="Arial"/>
                  <w:color w:val="000000"/>
                  <w:szCs w:val="20"/>
                  <w:lang w:val="fr-FR" w:bidi="hi-IN"/>
                </w:rPr>
                <w:t>3</w:t>
              </w:r>
              <w:del w:author="ZAIDOU Mouhammad" w:date="2024-10-26T14:11:00Z" w:id="705">
                <w:r w:rsidRPr="00EC5256" w:rsidDel="0074756F">
                  <w:rPr>
                    <w:rFonts w:ascii="Arial" w:hAnsi="Arial" w:eastAsia="Times New Roman" w:cs="Arial"/>
                    <w:color w:val="000000"/>
                    <w:szCs w:val="20"/>
                    <w:lang w:val="fr-FR" w:bidi="hi-IN"/>
                  </w:rPr>
                  <w:delText>3</w:delText>
                </w:r>
              </w:del>
            </w:ins>
          </w:p>
        </w:tc>
        <w:tc>
          <w:tcPr>
            <w:tcW w:w="386" w:type="pct"/>
            <w:vMerge/>
            <w:tcMar/>
          </w:tcPr>
          <w:p w:rsidRPr="00EC5256" w:rsidR="00AA5557" w:rsidP="00C61737" w:rsidRDefault="00AA5557" w14:paraId="2EF35F7D" w14:textId="77777777">
            <w:pPr>
              <w:pStyle w:val="ListParagraph1"/>
              <w:rPr>
                <w:ins w:author="ZAIDOU Mouhammad" w:date="2024-10-26T14:39:00Z" w:id="707"/>
                <w:rFonts w:ascii="Arial" w:hAnsi="Arial" w:eastAsia="Times New Roman" w:cs="Arial"/>
                <w:color w:val="000000"/>
                <w:szCs w:val="20"/>
                <w:lang w:val="fr-FR" w:bidi="hi-IN"/>
              </w:rPr>
            </w:pPr>
          </w:p>
        </w:tc>
      </w:tr>
      <w:tr w:rsidRPr="004F7231" w:rsidR="00E07EA3" w:rsidTr="0EBDE851" w14:paraId="27C2F896" w14:textId="77777777">
        <w:trPr>
          <w:trHeight w:val="243"/>
          <w:jc w:val="center"/>
          <w:trPrChange w:author="ZAIDOU Mouhammad" w:date="2024-10-26T14:39:00Z" w:id="708">
            <w:trPr>
              <w:trHeight w:val="243"/>
              <w:jc w:val="center"/>
            </w:trPr>
          </w:trPrChange>
        </w:trPr>
        <w:tc>
          <w:tcPr>
            <w:tcW w:w="567" w:type="pct"/>
            <w:tcMar/>
            <w:tcPrChange w:author="ZAIDOU Mouhammad" w:date="2024-10-26T14:39:00Z" w:id="709">
              <w:tcPr>
                <w:tcW w:w="536" w:type="pct"/>
              </w:tcPr>
            </w:tcPrChange>
          </w:tcPr>
          <w:p w:rsidRPr="008D31E3" w:rsidR="00E07EA3" w:rsidP="00AA5557" w:rsidRDefault="00E07EA3" w14:paraId="51CAB05B" w14:textId="77777777">
            <w:pPr>
              <w:pStyle w:val="ListParagraph1"/>
              <w:numPr>
                <w:ilvl w:val="0"/>
                <w:numId w:val="37"/>
              </w:numPr>
              <w:spacing w:after="0" w:line="240" w:lineRule="auto"/>
              <w:jc w:val="center"/>
              <w:rPr>
                <w:rFonts w:cstheme="minorHAnsi"/>
                <w:szCs w:val="20"/>
                <w:lang w:val="fr-FR"/>
              </w:rPr>
              <w:pPrChange w:author="ZAIDOU Mouhammad" w:date="2024-10-26T14:42:00Z" w:id="710">
                <w:pPr>
                  <w:pStyle w:val="ListParagraph1"/>
                  <w:numPr>
                    <w:numId w:val="2"/>
                  </w:numPr>
                  <w:spacing w:after="0" w:line="240" w:lineRule="auto"/>
                  <w:ind w:hanging="360"/>
                  <w:jc w:val="center"/>
                </w:pPr>
              </w:pPrChange>
            </w:pPr>
          </w:p>
        </w:tc>
        <w:tc>
          <w:tcPr>
            <w:tcW w:w="1900" w:type="pct"/>
            <w:tcMar/>
            <w:tcPrChange w:author="ZAIDOU Mouhammad" w:date="2024-10-26T14:39:00Z" w:id="711">
              <w:tcPr>
                <w:tcW w:w="1931" w:type="pct"/>
                <w:gridSpan w:val="8"/>
              </w:tcPr>
            </w:tcPrChange>
          </w:tcPr>
          <w:p w:rsidRPr="008D31E3" w:rsidR="00E07EA3" w:rsidP="00C32133" w:rsidRDefault="00E07EA3" w14:paraId="67DC8519" w14:textId="13E0F2BD">
            <w:pPr>
              <w:pStyle w:val="ListParagraph1"/>
              <w:spacing w:after="0" w:line="240" w:lineRule="auto"/>
              <w:ind w:left="0"/>
              <w:rPr>
                <w:rFonts w:cstheme="minorHAnsi"/>
                <w:szCs w:val="20"/>
                <w:lang w:val="fr-FR"/>
              </w:rPr>
            </w:pPr>
            <w:r w:rsidRPr="008D31E3">
              <w:rPr>
                <w:rFonts w:cstheme="minorHAnsi"/>
                <w:szCs w:val="20"/>
                <w:lang w:val="fr-FR"/>
              </w:rPr>
              <w:t xml:space="preserve">Kit de test de grossesse urinaire                            </w:t>
            </w:r>
          </w:p>
        </w:tc>
        <w:tc>
          <w:tcPr>
            <w:tcW w:w="713" w:type="pct"/>
            <w:tcMar/>
            <w:tcPrChange w:author="ZAIDOU Mouhammad" w:date="2024-10-26T14:39:00Z" w:id="712">
              <w:tcPr>
                <w:tcW w:w="713" w:type="pct"/>
                <w:gridSpan w:val="7"/>
              </w:tcPr>
            </w:tcPrChange>
          </w:tcPr>
          <w:p w:rsidRPr="008D31E3" w:rsidR="00E07EA3" w:rsidP="00C32133" w:rsidRDefault="00E07EA3" w14:paraId="11EAFB7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13">
              <w:tcPr>
                <w:tcW w:w="588" w:type="pct"/>
                <w:gridSpan w:val="6"/>
                <w:shd w:val="clear" w:color="auto" w:fill="000000" w:themeFill="text1"/>
              </w:tcPr>
            </w:tcPrChange>
          </w:tcPr>
          <w:p w:rsidRPr="008D31E3" w:rsidR="00E07EA3" w:rsidP="00C32133" w:rsidRDefault="00E07EA3" w14:paraId="7EBD7624" w14:textId="64E68D13">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14">
              <w:tcPr>
                <w:tcW w:w="846" w:type="pct"/>
                <w:gridSpan w:val="3"/>
              </w:tcPr>
            </w:tcPrChange>
          </w:tcPr>
          <w:p w:rsidRPr="008D31E3" w:rsidR="00E07EA3" w:rsidP="00C32133" w:rsidRDefault="00E07EA3" w14:paraId="456A3D9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val="restart"/>
            <w:tcMar/>
            <w:tcPrChange w:author="ZAIDOU Mouhammad" w:date="2024-10-26T14:39:00Z" w:id="715">
              <w:tcPr>
                <w:tcW w:w="386" w:type="pct"/>
                <w:gridSpan w:val="3"/>
                <w:vMerge w:val="restart"/>
              </w:tcPr>
            </w:tcPrChange>
          </w:tcPr>
          <w:p w:rsidRPr="008D31E3" w:rsidR="00E07EA3" w:rsidP="00C32133" w:rsidRDefault="00E07EA3" w14:paraId="17C97CBC" w14:textId="77777777">
            <w:pPr>
              <w:pStyle w:val="ListParagraph1"/>
              <w:rPr>
                <w:rFonts w:eastAsia="Times New Roman" w:cstheme="minorHAnsi"/>
                <w:color w:val="000000"/>
                <w:szCs w:val="20"/>
                <w:lang w:val="fr-FR" w:bidi="hi-IN"/>
              </w:rPr>
            </w:pPr>
          </w:p>
        </w:tc>
      </w:tr>
      <w:tr w:rsidRPr="004F7231" w:rsidR="00E07EA3" w:rsidTr="0EBDE851" w14:paraId="00282081" w14:textId="77777777">
        <w:tblPrEx>
          <w:jc w:val="left"/>
          <w:tblPrExChange w:author="ZAIDOU Mouhammad" w:date="2024-10-26T14:39:00Z" w:id="716">
            <w:tblPrEx>
              <w:jc w:val="left"/>
            </w:tblPrEx>
          </w:tblPrExChange>
        </w:tblPrEx>
        <w:trPr>
          <w:trHeight w:val="243"/>
          <w:trPrChange w:author="ZAIDOU Mouhammad" w:date="2024-10-26T14:39:00Z" w:id="717">
            <w:trPr>
              <w:trHeight w:val="243"/>
            </w:trPr>
          </w:trPrChange>
        </w:trPr>
        <w:tc>
          <w:tcPr>
            <w:tcW w:w="567" w:type="pct"/>
            <w:tcMar/>
            <w:tcPrChange w:author="ZAIDOU Mouhammad" w:date="2024-10-26T14:39:00Z" w:id="718">
              <w:tcPr>
                <w:tcW w:w="544" w:type="pct"/>
                <w:gridSpan w:val="2"/>
              </w:tcPr>
            </w:tcPrChange>
          </w:tcPr>
          <w:p w:rsidRPr="008D31E3" w:rsidR="00E07EA3" w:rsidP="00AA5557" w:rsidRDefault="00E07EA3" w14:paraId="7DC7667C" w14:textId="77777777">
            <w:pPr>
              <w:pStyle w:val="ListParagraph1"/>
              <w:numPr>
                <w:ilvl w:val="0"/>
                <w:numId w:val="37"/>
              </w:numPr>
              <w:spacing w:after="0" w:line="240" w:lineRule="auto"/>
              <w:jc w:val="center"/>
              <w:rPr>
                <w:rFonts w:cstheme="minorHAnsi"/>
                <w:szCs w:val="20"/>
                <w:lang w:val="fr-FR"/>
              </w:rPr>
              <w:pPrChange w:author="ZAIDOU Mouhammad" w:date="2024-10-26T14:42:00Z" w:id="719">
                <w:pPr>
                  <w:pStyle w:val="ListParagraph1"/>
                  <w:numPr>
                    <w:numId w:val="2"/>
                  </w:numPr>
                  <w:spacing w:after="0" w:line="240" w:lineRule="auto"/>
                  <w:ind w:hanging="360"/>
                  <w:jc w:val="center"/>
                </w:pPr>
              </w:pPrChange>
            </w:pPr>
          </w:p>
        </w:tc>
        <w:tc>
          <w:tcPr>
            <w:tcW w:w="1900" w:type="pct"/>
            <w:tcMar/>
            <w:tcPrChange w:author="ZAIDOU Mouhammad" w:date="2024-10-26T14:39:00Z" w:id="720">
              <w:tcPr>
                <w:tcW w:w="1939" w:type="pct"/>
                <w:gridSpan w:val="8"/>
              </w:tcPr>
            </w:tcPrChange>
          </w:tcPr>
          <w:p w:rsidRPr="008D31E3" w:rsidR="00E07EA3" w:rsidP="00C32133" w:rsidRDefault="00E07EA3" w14:paraId="65B394A3" w14:textId="28805E8E">
            <w:pPr>
              <w:pStyle w:val="ListParagraph1"/>
              <w:spacing w:after="0" w:line="240" w:lineRule="auto"/>
              <w:ind w:left="0"/>
              <w:rPr>
                <w:rFonts w:cstheme="minorHAnsi"/>
                <w:szCs w:val="20"/>
                <w:lang w:val="fr-FR"/>
              </w:rPr>
            </w:pPr>
            <w:r w:rsidRPr="008D31E3">
              <w:rPr>
                <w:rFonts w:cstheme="minorHAnsi"/>
                <w:szCs w:val="20"/>
                <w:lang w:val="fr-FR"/>
              </w:rPr>
              <w:t xml:space="preserve">Lavage des mains à l'eau courante au point d'utilisation </w:t>
            </w:r>
          </w:p>
        </w:tc>
        <w:tc>
          <w:tcPr>
            <w:tcW w:w="713" w:type="pct"/>
            <w:tcMar/>
            <w:tcPrChange w:author="ZAIDOU Mouhammad" w:date="2024-10-26T14:39:00Z" w:id="721">
              <w:tcPr>
                <w:tcW w:w="666" w:type="pct"/>
                <w:gridSpan w:val="4"/>
              </w:tcPr>
            </w:tcPrChange>
          </w:tcPr>
          <w:p w:rsidRPr="008D31E3" w:rsidR="00E07EA3" w:rsidP="00C32133" w:rsidRDefault="00E07EA3" w14:paraId="355A192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722">
              <w:tcPr>
                <w:tcW w:w="609" w:type="pct"/>
                <w:gridSpan w:val="6"/>
              </w:tcPr>
            </w:tcPrChange>
          </w:tcPr>
          <w:p w:rsidRPr="008D31E3" w:rsidR="00E07EA3" w:rsidP="00C32133" w:rsidRDefault="00E07EA3" w14:paraId="5C83517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723">
              <w:tcPr>
                <w:tcW w:w="852" w:type="pct"/>
                <w:gridSpan w:val="4"/>
              </w:tcPr>
            </w:tcPrChange>
          </w:tcPr>
          <w:p w:rsidRPr="008D31E3" w:rsidR="00E07EA3" w:rsidP="00C32133" w:rsidRDefault="00E07EA3" w14:paraId="34D8545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6A2748FE" w14:textId="77777777">
            <w:pPr>
              <w:pStyle w:val="ListParagraph1"/>
              <w:rPr>
                <w:rFonts w:eastAsia="Times New Roman" w:cstheme="minorHAnsi"/>
                <w:color w:val="000000"/>
                <w:szCs w:val="20"/>
                <w:lang w:val="fr-FR" w:bidi="hi-IN"/>
              </w:rPr>
            </w:pPr>
          </w:p>
        </w:tc>
      </w:tr>
      <w:tr w:rsidRPr="004F7231" w:rsidR="00E07EA3" w:rsidTr="0EBDE851" w14:paraId="32B3D4DE" w14:textId="77777777">
        <w:tblPrEx>
          <w:jc w:val="left"/>
          <w:tblPrExChange w:author="ZAIDOU Mouhammad" w:date="2024-10-26T14:39:00Z" w:id="725">
            <w:tblPrEx>
              <w:jc w:val="left"/>
            </w:tblPrEx>
          </w:tblPrExChange>
        </w:tblPrEx>
        <w:trPr>
          <w:trHeight w:val="243"/>
          <w:trPrChange w:author="ZAIDOU Mouhammad" w:date="2024-10-26T14:39:00Z" w:id="726">
            <w:trPr>
              <w:trHeight w:val="243"/>
            </w:trPr>
          </w:trPrChange>
        </w:trPr>
        <w:tc>
          <w:tcPr>
            <w:tcW w:w="567" w:type="pct"/>
            <w:tcMar/>
            <w:tcPrChange w:author="ZAIDOU Mouhammad" w:date="2024-10-26T14:39:00Z" w:id="727">
              <w:tcPr>
                <w:tcW w:w="544" w:type="pct"/>
                <w:gridSpan w:val="2"/>
              </w:tcPr>
            </w:tcPrChange>
          </w:tcPr>
          <w:p w:rsidRPr="008D31E3" w:rsidR="00E07EA3" w:rsidP="00AA5557" w:rsidRDefault="00E07EA3" w14:paraId="1E739B61" w14:textId="77777777">
            <w:pPr>
              <w:pStyle w:val="ListParagraph1"/>
              <w:numPr>
                <w:ilvl w:val="0"/>
                <w:numId w:val="37"/>
              </w:numPr>
              <w:spacing w:after="0" w:line="240" w:lineRule="auto"/>
              <w:jc w:val="center"/>
              <w:rPr>
                <w:rFonts w:cstheme="minorHAnsi"/>
                <w:szCs w:val="20"/>
                <w:lang w:val="fr-FR"/>
              </w:rPr>
              <w:pPrChange w:author="ZAIDOU Mouhammad" w:date="2024-10-26T14:42:00Z" w:id="728">
                <w:pPr>
                  <w:pStyle w:val="ListParagraph1"/>
                  <w:numPr>
                    <w:numId w:val="2"/>
                  </w:numPr>
                  <w:spacing w:after="0" w:line="240" w:lineRule="auto"/>
                  <w:ind w:hanging="360"/>
                  <w:jc w:val="center"/>
                </w:pPr>
              </w:pPrChange>
            </w:pPr>
          </w:p>
        </w:tc>
        <w:tc>
          <w:tcPr>
            <w:tcW w:w="1900" w:type="pct"/>
            <w:tcMar/>
            <w:tcPrChange w:author="ZAIDOU Mouhammad" w:date="2024-10-26T14:39:00Z" w:id="729">
              <w:tcPr>
                <w:tcW w:w="1939" w:type="pct"/>
                <w:gridSpan w:val="8"/>
              </w:tcPr>
            </w:tcPrChange>
          </w:tcPr>
          <w:p w:rsidRPr="008D31E3" w:rsidR="00E07EA3" w:rsidP="00C32133" w:rsidRDefault="00E07EA3" w14:paraId="541C99A7" w14:textId="36D3493C">
            <w:pPr>
              <w:pStyle w:val="ListParagraph1"/>
              <w:spacing w:after="0" w:line="240" w:lineRule="auto"/>
              <w:ind w:left="0"/>
              <w:rPr>
                <w:rFonts w:cstheme="minorHAnsi"/>
                <w:szCs w:val="20"/>
                <w:lang w:val="fr-FR"/>
              </w:rPr>
            </w:pPr>
            <w:r w:rsidRPr="008D31E3">
              <w:rPr>
                <w:rFonts w:cstheme="minorHAnsi"/>
                <w:szCs w:val="20"/>
                <w:lang w:val="fr-FR"/>
              </w:rPr>
              <w:t xml:space="preserve">Robinets actionnés par le coude  </w:t>
            </w:r>
          </w:p>
        </w:tc>
        <w:tc>
          <w:tcPr>
            <w:tcW w:w="713" w:type="pct"/>
            <w:tcMar/>
            <w:tcPrChange w:author="ZAIDOU Mouhammad" w:date="2024-10-26T14:39:00Z" w:id="730">
              <w:tcPr>
                <w:tcW w:w="666" w:type="pct"/>
                <w:gridSpan w:val="4"/>
              </w:tcPr>
            </w:tcPrChange>
          </w:tcPr>
          <w:p w:rsidRPr="008D31E3" w:rsidR="00E07EA3" w:rsidP="00C32133" w:rsidRDefault="00E07EA3" w14:paraId="683F737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731">
              <w:tcPr>
                <w:tcW w:w="609" w:type="pct"/>
                <w:gridSpan w:val="6"/>
              </w:tcPr>
            </w:tcPrChange>
          </w:tcPr>
          <w:p w:rsidRPr="008D31E3" w:rsidR="00E07EA3" w:rsidP="00C32133" w:rsidRDefault="00E07EA3" w14:paraId="653E316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732">
              <w:tcPr>
                <w:tcW w:w="852" w:type="pct"/>
                <w:gridSpan w:val="4"/>
              </w:tcPr>
            </w:tcPrChange>
          </w:tcPr>
          <w:p w:rsidRPr="008D31E3" w:rsidR="00E07EA3" w:rsidP="00C32133" w:rsidRDefault="00E07EA3" w14:paraId="1DF99EE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0C51A1AB" w14:textId="77777777">
            <w:pPr>
              <w:pStyle w:val="ListParagraph1"/>
              <w:rPr>
                <w:rFonts w:eastAsia="Times New Roman" w:cstheme="minorHAnsi"/>
                <w:color w:val="000000"/>
                <w:szCs w:val="20"/>
                <w:lang w:val="fr-FR" w:bidi="hi-IN"/>
              </w:rPr>
            </w:pPr>
          </w:p>
        </w:tc>
      </w:tr>
      <w:tr w:rsidRPr="004F7231" w:rsidR="00E07EA3" w:rsidTr="0EBDE851" w14:paraId="040D0194" w14:textId="77777777">
        <w:tblPrEx>
          <w:jc w:val="left"/>
          <w:tblPrExChange w:author="ZAIDOU Mouhammad" w:date="2024-10-26T14:39:00Z" w:id="734">
            <w:tblPrEx>
              <w:jc w:val="left"/>
            </w:tblPrEx>
          </w:tblPrExChange>
        </w:tblPrEx>
        <w:trPr>
          <w:trHeight w:val="243"/>
          <w:trPrChange w:author="ZAIDOU Mouhammad" w:date="2024-10-26T14:39:00Z" w:id="735">
            <w:trPr>
              <w:trHeight w:val="243"/>
            </w:trPr>
          </w:trPrChange>
        </w:trPr>
        <w:tc>
          <w:tcPr>
            <w:tcW w:w="567" w:type="pct"/>
            <w:tcMar/>
            <w:tcPrChange w:author="ZAIDOU Mouhammad" w:date="2024-10-26T14:39:00Z" w:id="736">
              <w:tcPr>
                <w:tcW w:w="544" w:type="pct"/>
                <w:gridSpan w:val="2"/>
              </w:tcPr>
            </w:tcPrChange>
          </w:tcPr>
          <w:p w:rsidRPr="008D31E3" w:rsidR="00E07EA3" w:rsidP="00AA5557" w:rsidRDefault="00E07EA3" w14:paraId="37FA27E2" w14:textId="77777777">
            <w:pPr>
              <w:pStyle w:val="ListParagraph1"/>
              <w:numPr>
                <w:ilvl w:val="0"/>
                <w:numId w:val="37"/>
              </w:numPr>
              <w:spacing w:after="0" w:line="240" w:lineRule="auto"/>
              <w:jc w:val="center"/>
              <w:rPr>
                <w:rFonts w:cstheme="minorHAnsi"/>
                <w:szCs w:val="20"/>
                <w:lang w:val="fr-FR"/>
              </w:rPr>
              <w:pPrChange w:author="ZAIDOU Mouhammad" w:date="2024-10-26T14:42:00Z" w:id="737">
                <w:pPr>
                  <w:pStyle w:val="ListParagraph1"/>
                  <w:numPr>
                    <w:numId w:val="2"/>
                  </w:numPr>
                  <w:spacing w:after="0" w:line="240" w:lineRule="auto"/>
                  <w:ind w:hanging="360"/>
                  <w:jc w:val="center"/>
                </w:pPr>
              </w:pPrChange>
            </w:pPr>
          </w:p>
        </w:tc>
        <w:tc>
          <w:tcPr>
            <w:tcW w:w="1900" w:type="pct"/>
            <w:tcMar/>
            <w:tcPrChange w:author="ZAIDOU Mouhammad" w:date="2024-10-26T14:39:00Z" w:id="738">
              <w:tcPr>
                <w:tcW w:w="1939" w:type="pct"/>
                <w:gridSpan w:val="8"/>
              </w:tcPr>
            </w:tcPrChange>
          </w:tcPr>
          <w:p w:rsidRPr="008D31E3" w:rsidR="00E07EA3" w:rsidP="00C32133" w:rsidRDefault="00E07EA3" w14:paraId="12D8DDC6" w14:textId="2DB9A28E">
            <w:pPr>
              <w:pStyle w:val="ListParagraph1"/>
              <w:spacing w:after="0" w:line="240" w:lineRule="auto"/>
              <w:ind w:left="0"/>
              <w:rPr>
                <w:rFonts w:cstheme="minorHAnsi"/>
                <w:szCs w:val="20"/>
                <w:lang w:val="fr-FR"/>
              </w:rPr>
            </w:pPr>
            <w:r w:rsidRPr="008D31E3">
              <w:rPr>
                <w:rFonts w:cstheme="minorHAnsi"/>
                <w:szCs w:val="20"/>
                <w:lang w:val="fr-FR"/>
              </w:rPr>
              <w:t>Lavabo large et profond pour éviter les éclaboussures et la rétention d'eau</w:t>
            </w:r>
          </w:p>
        </w:tc>
        <w:tc>
          <w:tcPr>
            <w:tcW w:w="713" w:type="pct"/>
            <w:tcMar/>
            <w:tcPrChange w:author="ZAIDOU Mouhammad" w:date="2024-10-26T14:39:00Z" w:id="739">
              <w:tcPr>
                <w:tcW w:w="666" w:type="pct"/>
                <w:gridSpan w:val="4"/>
              </w:tcPr>
            </w:tcPrChange>
          </w:tcPr>
          <w:p w:rsidRPr="008D31E3" w:rsidR="00E07EA3" w:rsidP="00C32133" w:rsidRDefault="00E07EA3" w14:paraId="24C0B22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tcMar/>
            <w:tcPrChange w:author="ZAIDOU Mouhammad" w:date="2024-10-26T14:39:00Z" w:id="740">
              <w:tcPr>
                <w:tcW w:w="609" w:type="pct"/>
                <w:gridSpan w:val="6"/>
              </w:tcPr>
            </w:tcPrChange>
          </w:tcPr>
          <w:p w:rsidRPr="008D31E3" w:rsidR="00E07EA3" w:rsidP="00C32133" w:rsidRDefault="00E07EA3" w14:paraId="0F7F1EA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846" w:type="pct"/>
            <w:tcMar/>
            <w:tcPrChange w:author="ZAIDOU Mouhammad" w:date="2024-10-26T14:39:00Z" w:id="741">
              <w:tcPr>
                <w:tcW w:w="852" w:type="pct"/>
                <w:gridSpan w:val="4"/>
              </w:tcPr>
            </w:tcPrChange>
          </w:tcPr>
          <w:p w:rsidRPr="008D31E3" w:rsidR="00E07EA3" w:rsidP="00C32133" w:rsidRDefault="00E07EA3" w14:paraId="1AC7545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6BFA7FFD" w14:textId="77777777">
            <w:pPr>
              <w:pStyle w:val="ListParagraph1"/>
              <w:rPr>
                <w:rFonts w:eastAsia="Times New Roman" w:cstheme="minorHAnsi"/>
                <w:color w:val="000000"/>
                <w:szCs w:val="20"/>
                <w:lang w:val="fr-FR" w:bidi="hi-IN"/>
              </w:rPr>
            </w:pPr>
          </w:p>
        </w:tc>
      </w:tr>
      <w:tr w:rsidRPr="004F7231" w:rsidR="00E07EA3" w:rsidTr="0EBDE851" w14:paraId="31B91C1B" w14:textId="77777777">
        <w:trPr>
          <w:trHeight w:val="243"/>
          <w:jc w:val="center"/>
          <w:trPrChange w:author="ZAIDOU Mouhammad" w:date="2024-10-26T14:39:00Z" w:id="743">
            <w:trPr>
              <w:trHeight w:val="243"/>
              <w:jc w:val="center"/>
            </w:trPr>
          </w:trPrChange>
        </w:trPr>
        <w:tc>
          <w:tcPr>
            <w:tcW w:w="567" w:type="pct"/>
            <w:tcMar/>
            <w:tcPrChange w:author="ZAIDOU Mouhammad" w:date="2024-10-26T14:39:00Z" w:id="744">
              <w:tcPr>
                <w:tcW w:w="544" w:type="pct"/>
                <w:gridSpan w:val="2"/>
              </w:tcPr>
            </w:tcPrChange>
          </w:tcPr>
          <w:p w:rsidRPr="008D31E3" w:rsidR="00E07EA3" w:rsidP="00AA5557" w:rsidRDefault="00E07EA3" w14:paraId="02023734" w14:textId="77777777">
            <w:pPr>
              <w:pStyle w:val="ListParagraph1"/>
              <w:numPr>
                <w:ilvl w:val="0"/>
                <w:numId w:val="37"/>
              </w:numPr>
              <w:spacing w:after="0" w:line="240" w:lineRule="auto"/>
              <w:jc w:val="center"/>
              <w:rPr>
                <w:rFonts w:cstheme="minorHAnsi"/>
                <w:szCs w:val="20"/>
                <w:lang w:val="fr-FR"/>
              </w:rPr>
              <w:pPrChange w:author="ZAIDOU Mouhammad" w:date="2024-10-26T14:42:00Z" w:id="745">
                <w:pPr>
                  <w:pStyle w:val="ListParagraph1"/>
                  <w:numPr>
                    <w:numId w:val="2"/>
                  </w:numPr>
                  <w:spacing w:after="0" w:line="240" w:lineRule="auto"/>
                  <w:ind w:hanging="360"/>
                  <w:jc w:val="center"/>
                </w:pPr>
              </w:pPrChange>
            </w:pPr>
          </w:p>
        </w:tc>
        <w:tc>
          <w:tcPr>
            <w:tcW w:w="1900" w:type="pct"/>
            <w:tcMar/>
            <w:tcPrChange w:author="ZAIDOU Mouhammad" w:date="2024-10-26T14:39:00Z" w:id="746">
              <w:tcPr>
                <w:tcW w:w="1939" w:type="pct"/>
                <w:gridSpan w:val="8"/>
              </w:tcPr>
            </w:tcPrChange>
          </w:tcPr>
          <w:p w:rsidRPr="008D31E3" w:rsidR="00E07EA3" w:rsidP="00C32133" w:rsidRDefault="00E07EA3" w14:paraId="2A0C6E5B" w14:textId="65661939">
            <w:pPr>
              <w:pStyle w:val="ListParagraph1"/>
              <w:spacing w:after="0" w:line="240" w:lineRule="auto"/>
              <w:ind w:left="0"/>
              <w:rPr>
                <w:rFonts w:cstheme="minorHAnsi"/>
                <w:szCs w:val="20"/>
                <w:lang w:val="fr-FR"/>
              </w:rPr>
            </w:pPr>
            <w:r w:rsidRPr="008D31E3">
              <w:rPr>
                <w:rFonts w:cstheme="minorHAnsi"/>
                <w:szCs w:val="20"/>
                <w:lang w:val="fr-FR"/>
              </w:rPr>
              <w:t>Savon antiseptique avec porte-savon/antiseptique liquide avec distributeur.</w:t>
            </w:r>
          </w:p>
        </w:tc>
        <w:tc>
          <w:tcPr>
            <w:tcW w:w="713" w:type="pct"/>
            <w:tcMar/>
            <w:tcPrChange w:author="ZAIDOU Mouhammad" w:date="2024-10-26T14:39:00Z" w:id="747">
              <w:tcPr>
                <w:tcW w:w="666" w:type="pct"/>
                <w:gridSpan w:val="4"/>
              </w:tcPr>
            </w:tcPrChange>
          </w:tcPr>
          <w:p w:rsidRPr="008D31E3" w:rsidR="00E07EA3" w:rsidP="00C32133" w:rsidRDefault="00E07EA3" w14:paraId="39F24FD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48">
              <w:tcPr>
                <w:tcW w:w="609" w:type="pct"/>
                <w:gridSpan w:val="6"/>
                <w:shd w:val="clear" w:color="auto" w:fill="000000" w:themeFill="text1"/>
              </w:tcPr>
            </w:tcPrChange>
          </w:tcPr>
          <w:p w:rsidRPr="008D31E3" w:rsidR="00E07EA3" w:rsidP="00C32133" w:rsidRDefault="00E07EA3" w14:paraId="1FED86C2" w14:textId="66864845">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49">
              <w:tcPr>
                <w:tcW w:w="852" w:type="pct"/>
                <w:gridSpan w:val="4"/>
              </w:tcPr>
            </w:tcPrChange>
          </w:tcPr>
          <w:p w:rsidRPr="008D31E3" w:rsidR="00E07EA3" w:rsidP="00C32133" w:rsidRDefault="00E07EA3" w14:paraId="765774E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142D87A2" w14:textId="77777777">
            <w:pPr>
              <w:pStyle w:val="ListParagraph1"/>
              <w:rPr>
                <w:rFonts w:eastAsia="Times New Roman" w:cstheme="minorHAnsi"/>
                <w:color w:val="000000"/>
                <w:szCs w:val="20"/>
                <w:lang w:val="fr-FR" w:bidi="hi-IN"/>
              </w:rPr>
            </w:pPr>
          </w:p>
        </w:tc>
      </w:tr>
      <w:tr w:rsidRPr="004F7231" w:rsidR="00E07EA3" w:rsidTr="0EBDE851" w14:paraId="475FE1EB" w14:textId="77777777">
        <w:trPr>
          <w:trHeight w:val="243"/>
          <w:jc w:val="center"/>
          <w:trPrChange w:author="ZAIDOU Mouhammad" w:date="2024-10-26T14:39:00Z" w:id="751">
            <w:trPr>
              <w:trHeight w:val="243"/>
              <w:jc w:val="center"/>
            </w:trPr>
          </w:trPrChange>
        </w:trPr>
        <w:tc>
          <w:tcPr>
            <w:tcW w:w="567" w:type="pct"/>
            <w:tcMar/>
            <w:tcPrChange w:author="ZAIDOU Mouhammad" w:date="2024-10-26T14:39:00Z" w:id="752">
              <w:tcPr>
                <w:tcW w:w="544" w:type="pct"/>
                <w:gridSpan w:val="2"/>
              </w:tcPr>
            </w:tcPrChange>
          </w:tcPr>
          <w:p w:rsidRPr="008D31E3" w:rsidR="00E07EA3" w:rsidP="00AA5557" w:rsidRDefault="00E07EA3" w14:paraId="257811E0" w14:textId="77777777">
            <w:pPr>
              <w:pStyle w:val="ListParagraph1"/>
              <w:numPr>
                <w:ilvl w:val="0"/>
                <w:numId w:val="37"/>
              </w:numPr>
              <w:spacing w:after="0" w:line="240" w:lineRule="auto"/>
              <w:jc w:val="center"/>
              <w:rPr>
                <w:rFonts w:cstheme="minorHAnsi"/>
                <w:szCs w:val="20"/>
                <w:lang w:val="fr-FR"/>
              </w:rPr>
              <w:pPrChange w:author="ZAIDOU Mouhammad" w:date="2024-10-26T14:42:00Z" w:id="753">
                <w:pPr>
                  <w:pStyle w:val="ListParagraph1"/>
                  <w:numPr>
                    <w:numId w:val="2"/>
                  </w:numPr>
                  <w:spacing w:after="0" w:line="240" w:lineRule="auto"/>
                  <w:ind w:hanging="360"/>
                  <w:jc w:val="center"/>
                </w:pPr>
              </w:pPrChange>
            </w:pPr>
          </w:p>
        </w:tc>
        <w:tc>
          <w:tcPr>
            <w:tcW w:w="1900" w:type="pct"/>
            <w:tcMar/>
            <w:tcPrChange w:author="ZAIDOU Mouhammad" w:date="2024-10-26T14:39:00Z" w:id="754">
              <w:tcPr>
                <w:tcW w:w="1939" w:type="pct"/>
                <w:gridSpan w:val="8"/>
              </w:tcPr>
            </w:tcPrChange>
          </w:tcPr>
          <w:p w:rsidRPr="008D31E3" w:rsidR="00E07EA3" w:rsidP="00C32133" w:rsidRDefault="00E07EA3" w14:paraId="0A527E98" w14:textId="43A59E4C">
            <w:pPr>
              <w:pStyle w:val="ListParagraph1"/>
              <w:spacing w:after="0" w:line="240" w:lineRule="auto"/>
              <w:ind w:left="0"/>
              <w:rPr>
                <w:rFonts w:cstheme="minorHAnsi"/>
                <w:szCs w:val="20"/>
                <w:lang w:val="fr-FR"/>
              </w:rPr>
            </w:pPr>
            <w:r w:rsidRPr="008D31E3">
              <w:rPr>
                <w:rFonts w:cstheme="minorHAnsi"/>
                <w:szCs w:val="20"/>
                <w:lang w:val="fr-FR"/>
              </w:rPr>
              <w:t xml:space="preserve">Produit de friction pour les mains à base d'alcool </w:t>
            </w:r>
          </w:p>
        </w:tc>
        <w:tc>
          <w:tcPr>
            <w:tcW w:w="713" w:type="pct"/>
            <w:tcMar/>
            <w:tcPrChange w:author="ZAIDOU Mouhammad" w:date="2024-10-26T14:39:00Z" w:id="755">
              <w:tcPr>
                <w:tcW w:w="666" w:type="pct"/>
                <w:gridSpan w:val="4"/>
              </w:tcPr>
            </w:tcPrChange>
          </w:tcPr>
          <w:p w:rsidRPr="008D31E3" w:rsidR="00E07EA3" w:rsidP="00C32133" w:rsidRDefault="00E07EA3" w14:paraId="19CF33E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56">
              <w:tcPr>
                <w:tcW w:w="609" w:type="pct"/>
                <w:gridSpan w:val="6"/>
                <w:shd w:val="clear" w:color="auto" w:fill="000000" w:themeFill="text1"/>
              </w:tcPr>
            </w:tcPrChange>
          </w:tcPr>
          <w:p w:rsidRPr="008D31E3" w:rsidR="00E07EA3" w:rsidP="00C32133" w:rsidRDefault="00E07EA3" w14:paraId="3D063473" w14:textId="42F8986A">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57">
              <w:tcPr>
                <w:tcW w:w="852" w:type="pct"/>
                <w:gridSpan w:val="4"/>
              </w:tcPr>
            </w:tcPrChange>
          </w:tcPr>
          <w:p w:rsidRPr="008D31E3" w:rsidR="00E07EA3" w:rsidP="00C32133" w:rsidRDefault="00E07EA3" w14:paraId="3217075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880FC68" w14:textId="77777777">
            <w:pPr>
              <w:pStyle w:val="ListParagraph1"/>
              <w:rPr>
                <w:rFonts w:eastAsia="Times New Roman" w:cstheme="minorHAnsi"/>
                <w:color w:val="000000"/>
                <w:szCs w:val="20"/>
                <w:lang w:val="fr-FR" w:bidi="hi-IN"/>
              </w:rPr>
            </w:pPr>
          </w:p>
        </w:tc>
      </w:tr>
      <w:tr w:rsidRPr="004F7231" w:rsidR="00E07EA3" w:rsidTr="0EBDE851" w14:paraId="07F531D4" w14:textId="77777777">
        <w:trPr>
          <w:trHeight w:val="243"/>
          <w:jc w:val="center"/>
          <w:trPrChange w:author="ZAIDOU Mouhammad" w:date="2024-10-26T14:39:00Z" w:id="759">
            <w:trPr>
              <w:trHeight w:val="243"/>
              <w:jc w:val="center"/>
            </w:trPr>
          </w:trPrChange>
        </w:trPr>
        <w:tc>
          <w:tcPr>
            <w:tcW w:w="567" w:type="pct"/>
            <w:tcMar/>
            <w:tcPrChange w:author="ZAIDOU Mouhammad" w:date="2024-10-26T14:39:00Z" w:id="760">
              <w:tcPr>
                <w:tcW w:w="544" w:type="pct"/>
                <w:gridSpan w:val="2"/>
              </w:tcPr>
            </w:tcPrChange>
          </w:tcPr>
          <w:p w:rsidRPr="008D31E3" w:rsidR="00E07EA3" w:rsidP="00AA5557" w:rsidRDefault="00E07EA3" w14:paraId="446AE0CB" w14:textId="77777777">
            <w:pPr>
              <w:pStyle w:val="ListParagraph1"/>
              <w:numPr>
                <w:ilvl w:val="0"/>
                <w:numId w:val="37"/>
              </w:numPr>
              <w:spacing w:after="0" w:line="240" w:lineRule="auto"/>
              <w:jc w:val="center"/>
              <w:rPr>
                <w:rFonts w:cstheme="minorHAnsi"/>
                <w:szCs w:val="20"/>
                <w:lang w:val="fr-FR"/>
              </w:rPr>
              <w:pPrChange w:author="ZAIDOU Mouhammad" w:date="2024-10-26T14:42:00Z" w:id="761">
                <w:pPr>
                  <w:pStyle w:val="ListParagraph1"/>
                  <w:numPr>
                    <w:numId w:val="2"/>
                  </w:numPr>
                  <w:spacing w:after="0" w:line="240" w:lineRule="auto"/>
                  <w:ind w:hanging="360"/>
                  <w:jc w:val="center"/>
                </w:pPr>
              </w:pPrChange>
            </w:pPr>
          </w:p>
        </w:tc>
        <w:tc>
          <w:tcPr>
            <w:tcW w:w="1900" w:type="pct"/>
            <w:tcMar/>
            <w:tcPrChange w:author="ZAIDOU Mouhammad" w:date="2024-10-26T14:39:00Z" w:id="762">
              <w:tcPr>
                <w:tcW w:w="1939" w:type="pct"/>
                <w:gridSpan w:val="8"/>
              </w:tcPr>
            </w:tcPrChange>
          </w:tcPr>
          <w:p w:rsidRPr="008D31E3" w:rsidR="00E07EA3" w:rsidP="00C32133" w:rsidRDefault="00E07EA3" w14:paraId="533E9F37" w14:textId="5266D067">
            <w:pPr>
              <w:pStyle w:val="ListParagraph1"/>
              <w:spacing w:after="0" w:line="240" w:lineRule="auto"/>
              <w:ind w:left="0"/>
              <w:rPr>
                <w:rFonts w:cstheme="minorHAnsi"/>
                <w:szCs w:val="20"/>
                <w:lang w:val="fr-FR"/>
              </w:rPr>
            </w:pPr>
            <w:r w:rsidRPr="008D31E3">
              <w:rPr>
                <w:rFonts w:cstheme="minorHAnsi"/>
                <w:szCs w:val="20"/>
                <w:lang w:val="fr-FR"/>
              </w:rPr>
              <w:t xml:space="preserve">Affichage des instructions relatives au lavage des mains au point d'utilisation </w:t>
            </w:r>
          </w:p>
        </w:tc>
        <w:tc>
          <w:tcPr>
            <w:tcW w:w="713" w:type="pct"/>
            <w:tcMar/>
            <w:tcPrChange w:author="ZAIDOU Mouhammad" w:date="2024-10-26T14:39:00Z" w:id="763">
              <w:tcPr>
                <w:tcW w:w="666" w:type="pct"/>
                <w:gridSpan w:val="4"/>
              </w:tcPr>
            </w:tcPrChange>
          </w:tcPr>
          <w:p w:rsidRPr="008D31E3" w:rsidR="00E07EA3" w:rsidP="00C32133" w:rsidRDefault="00E07EA3" w14:paraId="246EE82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64">
              <w:tcPr>
                <w:tcW w:w="609" w:type="pct"/>
                <w:gridSpan w:val="6"/>
                <w:shd w:val="clear" w:color="auto" w:fill="000000" w:themeFill="text1"/>
              </w:tcPr>
            </w:tcPrChange>
          </w:tcPr>
          <w:p w:rsidRPr="008D31E3" w:rsidR="00E07EA3" w:rsidP="00C32133" w:rsidRDefault="00E07EA3" w14:paraId="4DCD24F1" w14:textId="3B10EC14">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65">
              <w:tcPr>
                <w:tcW w:w="852" w:type="pct"/>
                <w:gridSpan w:val="4"/>
              </w:tcPr>
            </w:tcPrChange>
          </w:tcPr>
          <w:p w:rsidRPr="008D31E3" w:rsidR="00E07EA3" w:rsidP="00C32133" w:rsidRDefault="00E07EA3" w14:paraId="520F064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257155CC" w14:textId="77777777">
            <w:pPr>
              <w:pStyle w:val="ListParagraph1"/>
              <w:rPr>
                <w:rFonts w:eastAsia="Times New Roman" w:cstheme="minorHAnsi"/>
                <w:color w:val="000000"/>
                <w:szCs w:val="20"/>
                <w:lang w:val="fr-FR" w:bidi="hi-IN"/>
              </w:rPr>
            </w:pPr>
          </w:p>
        </w:tc>
      </w:tr>
      <w:tr w:rsidRPr="004F7231" w:rsidR="00E07EA3" w:rsidTr="0EBDE851" w14:paraId="7423F440" w14:textId="77777777">
        <w:trPr>
          <w:trHeight w:val="243"/>
          <w:jc w:val="center"/>
          <w:trPrChange w:author="ZAIDOU Mouhammad" w:date="2024-10-26T14:39:00Z" w:id="767">
            <w:trPr>
              <w:trHeight w:val="243"/>
              <w:jc w:val="center"/>
            </w:trPr>
          </w:trPrChange>
        </w:trPr>
        <w:tc>
          <w:tcPr>
            <w:tcW w:w="567" w:type="pct"/>
            <w:tcMar/>
            <w:tcPrChange w:author="ZAIDOU Mouhammad" w:date="2024-10-26T14:39:00Z" w:id="768">
              <w:tcPr>
                <w:tcW w:w="544" w:type="pct"/>
                <w:gridSpan w:val="2"/>
              </w:tcPr>
            </w:tcPrChange>
          </w:tcPr>
          <w:p w:rsidRPr="008D31E3" w:rsidR="00E07EA3" w:rsidP="00AA5557" w:rsidRDefault="00E07EA3" w14:paraId="648546C3" w14:textId="77777777">
            <w:pPr>
              <w:pStyle w:val="ListParagraph1"/>
              <w:numPr>
                <w:ilvl w:val="0"/>
                <w:numId w:val="37"/>
              </w:numPr>
              <w:spacing w:after="0" w:line="240" w:lineRule="auto"/>
              <w:jc w:val="center"/>
              <w:rPr>
                <w:rFonts w:cstheme="minorHAnsi"/>
                <w:szCs w:val="20"/>
                <w:lang w:val="fr-FR"/>
              </w:rPr>
              <w:pPrChange w:author="ZAIDOU Mouhammad" w:date="2024-10-26T14:42:00Z" w:id="769">
                <w:pPr>
                  <w:pStyle w:val="ListParagraph1"/>
                  <w:numPr>
                    <w:numId w:val="2"/>
                  </w:numPr>
                  <w:spacing w:after="0" w:line="240" w:lineRule="auto"/>
                  <w:ind w:hanging="360"/>
                  <w:jc w:val="center"/>
                </w:pPr>
              </w:pPrChange>
            </w:pPr>
          </w:p>
        </w:tc>
        <w:tc>
          <w:tcPr>
            <w:tcW w:w="1900" w:type="pct"/>
            <w:tcMar/>
            <w:tcPrChange w:author="ZAIDOU Mouhammad" w:date="2024-10-26T14:39:00Z" w:id="770">
              <w:tcPr>
                <w:tcW w:w="1939" w:type="pct"/>
                <w:gridSpan w:val="8"/>
              </w:tcPr>
            </w:tcPrChange>
          </w:tcPr>
          <w:p w:rsidRPr="008D31E3" w:rsidR="00E07EA3" w:rsidP="00C32133" w:rsidRDefault="00E07EA3" w14:paraId="67F8A23F" w14:textId="736DD446">
            <w:pPr>
              <w:pStyle w:val="ListParagraph1"/>
              <w:spacing w:after="0" w:line="240" w:lineRule="auto"/>
              <w:ind w:left="0"/>
              <w:rPr>
                <w:rFonts w:cstheme="minorHAnsi"/>
                <w:szCs w:val="20"/>
                <w:lang w:val="fr-FR"/>
              </w:rPr>
            </w:pPr>
            <w:r w:rsidRPr="008D31E3">
              <w:rPr>
                <w:rFonts w:cstheme="minorHAnsi"/>
                <w:szCs w:val="20"/>
                <w:lang w:val="fr-FR"/>
              </w:rPr>
              <w:t>Équipement de protection individuelle (EPI)</w:t>
            </w:r>
          </w:p>
        </w:tc>
        <w:tc>
          <w:tcPr>
            <w:tcW w:w="713" w:type="pct"/>
            <w:tcMar/>
            <w:tcPrChange w:author="ZAIDOU Mouhammad" w:date="2024-10-26T14:39:00Z" w:id="771">
              <w:tcPr>
                <w:tcW w:w="666" w:type="pct"/>
                <w:gridSpan w:val="4"/>
              </w:tcPr>
            </w:tcPrChange>
          </w:tcPr>
          <w:p w:rsidRPr="008D31E3" w:rsidR="00E07EA3" w:rsidP="00C32133" w:rsidRDefault="00E07EA3" w14:paraId="48752AF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72">
              <w:tcPr>
                <w:tcW w:w="609" w:type="pct"/>
                <w:gridSpan w:val="6"/>
                <w:shd w:val="clear" w:color="auto" w:fill="000000" w:themeFill="text1"/>
              </w:tcPr>
            </w:tcPrChange>
          </w:tcPr>
          <w:p w:rsidRPr="008D31E3" w:rsidR="00E07EA3" w:rsidP="00C32133" w:rsidRDefault="00E07EA3" w14:paraId="51FD5A82" w14:textId="6F0CBFDE">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73">
              <w:tcPr>
                <w:tcW w:w="852" w:type="pct"/>
                <w:gridSpan w:val="4"/>
              </w:tcPr>
            </w:tcPrChange>
          </w:tcPr>
          <w:p w:rsidRPr="008D31E3" w:rsidR="00E07EA3" w:rsidP="00C32133" w:rsidRDefault="00E07EA3" w14:paraId="7F8609D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54344410" w14:textId="77777777">
            <w:pPr>
              <w:pStyle w:val="ListParagraph1"/>
              <w:rPr>
                <w:rFonts w:eastAsia="Times New Roman" w:cstheme="minorHAnsi"/>
                <w:color w:val="000000"/>
                <w:szCs w:val="20"/>
                <w:lang w:val="fr-FR" w:bidi="hi-IN"/>
              </w:rPr>
            </w:pPr>
          </w:p>
        </w:tc>
      </w:tr>
      <w:tr w:rsidRPr="004F7231" w:rsidR="00E07EA3" w:rsidTr="0EBDE851" w14:paraId="63240A31" w14:textId="77777777">
        <w:trPr>
          <w:trHeight w:val="243"/>
          <w:jc w:val="center"/>
          <w:trPrChange w:author="ZAIDOU Mouhammad" w:date="2024-10-26T14:39:00Z" w:id="775">
            <w:trPr>
              <w:trHeight w:val="243"/>
              <w:jc w:val="center"/>
            </w:trPr>
          </w:trPrChange>
        </w:trPr>
        <w:tc>
          <w:tcPr>
            <w:tcW w:w="567" w:type="pct"/>
            <w:tcMar/>
            <w:tcPrChange w:author="ZAIDOU Mouhammad" w:date="2024-10-26T14:39:00Z" w:id="776">
              <w:tcPr>
                <w:tcW w:w="544" w:type="pct"/>
                <w:gridSpan w:val="2"/>
              </w:tcPr>
            </w:tcPrChange>
          </w:tcPr>
          <w:p w:rsidRPr="008D31E3" w:rsidR="00E07EA3" w:rsidP="00AA5557" w:rsidRDefault="00E07EA3" w14:paraId="225E1E4F" w14:textId="77777777">
            <w:pPr>
              <w:pStyle w:val="ListParagraph1"/>
              <w:numPr>
                <w:ilvl w:val="0"/>
                <w:numId w:val="37"/>
              </w:numPr>
              <w:spacing w:after="0" w:line="240" w:lineRule="auto"/>
              <w:jc w:val="center"/>
              <w:rPr>
                <w:rFonts w:cstheme="minorHAnsi"/>
                <w:szCs w:val="20"/>
                <w:lang w:val="fr-FR"/>
              </w:rPr>
              <w:pPrChange w:author="ZAIDOU Mouhammad" w:date="2024-10-26T14:42:00Z" w:id="777">
                <w:pPr>
                  <w:pStyle w:val="ListParagraph1"/>
                  <w:numPr>
                    <w:numId w:val="2"/>
                  </w:numPr>
                  <w:spacing w:after="0" w:line="240" w:lineRule="auto"/>
                  <w:ind w:hanging="360"/>
                  <w:jc w:val="center"/>
                </w:pPr>
              </w:pPrChange>
            </w:pPr>
          </w:p>
        </w:tc>
        <w:tc>
          <w:tcPr>
            <w:tcW w:w="1900" w:type="pct"/>
            <w:tcMar/>
            <w:tcPrChange w:author="ZAIDOU Mouhammad" w:date="2024-10-26T14:39:00Z" w:id="778">
              <w:tcPr>
                <w:tcW w:w="1939" w:type="pct"/>
                <w:gridSpan w:val="8"/>
              </w:tcPr>
            </w:tcPrChange>
          </w:tcPr>
          <w:p w:rsidRPr="008D31E3" w:rsidR="00E07EA3" w:rsidP="00C32133" w:rsidRDefault="00E07EA3" w14:paraId="0FBD7546" w14:textId="4E8E3D1E">
            <w:pPr>
              <w:pStyle w:val="ListParagraph1"/>
              <w:spacing w:after="0" w:line="240" w:lineRule="auto"/>
              <w:ind w:left="0"/>
              <w:rPr>
                <w:rFonts w:cstheme="minorHAnsi"/>
                <w:szCs w:val="20"/>
                <w:lang w:val="fr-FR"/>
              </w:rPr>
            </w:pPr>
            <w:r w:rsidRPr="008D31E3">
              <w:rPr>
                <w:rFonts w:cstheme="minorHAnsi"/>
                <w:szCs w:val="20"/>
                <w:lang w:val="fr-FR"/>
              </w:rPr>
              <w:t xml:space="preserve">Désinfectant </w:t>
            </w:r>
          </w:p>
        </w:tc>
        <w:tc>
          <w:tcPr>
            <w:tcW w:w="713" w:type="pct"/>
            <w:tcMar/>
            <w:tcPrChange w:author="ZAIDOU Mouhammad" w:date="2024-10-26T14:39:00Z" w:id="779">
              <w:tcPr>
                <w:tcW w:w="666" w:type="pct"/>
                <w:gridSpan w:val="4"/>
              </w:tcPr>
            </w:tcPrChange>
          </w:tcPr>
          <w:p w:rsidRPr="008D31E3" w:rsidR="00E07EA3" w:rsidP="00C32133" w:rsidRDefault="00E07EA3" w14:paraId="7248B73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80">
              <w:tcPr>
                <w:tcW w:w="609" w:type="pct"/>
                <w:gridSpan w:val="6"/>
                <w:shd w:val="clear" w:color="auto" w:fill="000000" w:themeFill="text1"/>
              </w:tcPr>
            </w:tcPrChange>
          </w:tcPr>
          <w:p w:rsidRPr="008D31E3" w:rsidR="00E07EA3" w:rsidP="00C32133" w:rsidRDefault="00E07EA3" w14:paraId="6AA9F9C5" w14:textId="6F9E3B77">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81">
              <w:tcPr>
                <w:tcW w:w="852" w:type="pct"/>
                <w:gridSpan w:val="4"/>
              </w:tcPr>
            </w:tcPrChange>
          </w:tcPr>
          <w:p w:rsidRPr="008D31E3" w:rsidR="00E07EA3" w:rsidP="00C32133" w:rsidRDefault="00E07EA3" w14:paraId="15DFE25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48FB1366" w14:textId="77777777">
            <w:pPr>
              <w:pStyle w:val="ListParagraph1"/>
              <w:rPr>
                <w:rFonts w:eastAsia="Times New Roman" w:cstheme="minorHAnsi"/>
                <w:color w:val="000000"/>
                <w:szCs w:val="20"/>
                <w:lang w:val="fr-FR" w:bidi="hi-IN"/>
              </w:rPr>
            </w:pPr>
          </w:p>
        </w:tc>
      </w:tr>
      <w:tr w:rsidRPr="004F7231" w:rsidR="00E07EA3" w:rsidTr="0EBDE851" w14:paraId="6D523340" w14:textId="77777777">
        <w:trPr>
          <w:trHeight w:val="243"/>
          <w:jc w:val="center"/>
          <w:trPrChange w:author="ZAIDOU Mouhammad" w:date="2024-10-26T14:39:00Z" w:id="783">
            <w:trPr>
              <w:trHeight w:val="243"/>
              <w:jc w:val="center"/>
            </w:trPr>
          </w:trPrChange>
        </w:trPr>
        <w:tc>
          <w:tcPr>
            <w:tcW w:w="567" w:type="pct"/>
            <w:tcMar/>
            <w:tcPrChange w:author="ZAIDOU Mouhammad" w:date="2024-10-26T14:39:00Z" w:id="784">
              <w:tcPr>
                <w:tcW w:w="544" w:type="pct"/>
                <w:gridSpan w:val="2"/>
              </w:tcPr>
            </w:tcPrChange>
          </w:tcPr>
          <w:p w:rsidRPr="008D31E3" w:rsidR="00E07EA3" w:rsidP="00AA5557" w:rsidRDefault="00E07EA3" w14:paraId="78A7E758" w14:textId="77777777">
            <w:pPr>
              <w:pStyle w:val="ListParagraph1"/>
              <w:numPr>
                <w:ilvl w:val="0"/>
                <w:numId w:val="37"/>
              </w:numPr>
              <w:spacing w:after="0" w:line="240" w:lineRule="auto"/>
              <w:jc w:val="center"/>
              <w:rPr>
                <w:rFonts w:cstheme="minorHAnsi"/>
                <w:szCs w:val="20"/>
                <w:lang w:val="fr-FR"/>
              </w:rPr>
              <w:pPrChange w:author="ZAIDOU Mouhammad" w:date="2024-10-26T14:42:00Z" w:id="785">
                <w:pPr>
                  <w:pStyle w:val="ListParagraph1"/>
                  <w:numPr>
                    <w:numId w:val="2"/>
                  </w:numPr>
                  <w:spacing w:after="0" w:line="240" w:lineRule="auto"/>
                  <w:ind w:hanging="360"/>
                  <w:jc w:val="center"/>
                </w:pPr>
              </w:pPrChange>
            </w:pPr>
          </w:p>
        </w:tc>
        <w:tc>
          <w:tcPr>
            <w:tcW w:w="1900" w:type="pct"/>
            <w:tcMar/>
            <w:tcPrChange w:author="ZAIDOU Mouhammad" w:date="2024-10-26T14:39:00Z" w:id="786">
              <w:tcPr>
                <w:tcW w:w="1939" w:type="pct"/>
                <w:gridSpan w:val="8"/>
              </w:tcPr>
            </w:tcPrChange>
          </w:tcPr>
          <w:p w:rsidRPr="008D31E3" w:rsidR="00E07EA3" w:rsidP="00C32133" w:rsidRDefault="00E07EA3" w14:paraId="5C630A3C" w14:textId="37E699B4">
            <w:pPr>
              <w:pStyle w:val="ListParagraph1"/>
              <w:spacing w:after="0" w:line="240" w:lineRule="auto"/>
              <w:ind w:left="0"/>
              <w:rPr>
                <w:rFonts w:cstheme="minorHAnsi"/>
                <w:szCs w:val="20"/>
                <w:lang w:val="fr-FR"/>
              </w:rPr>
            </w:pPr>
            <w:r w:rsidRPr="008D31E3">
              <w:rPr>
                <w:rFonts w:cstheme="minorHAnsi"/>
                <w:szCs w:val="20"/>
                <w:lang w:val="fr-FR"/>
              </w:rPr>
              <w:t xml:space="preserve">Produits de nettoyage </w:t>
            </w:r>
          </w:p>
        </w:tc>
        <w:tc>
          <w:tcPr>
            <w:tcW w:w="713" w:type="pct"/>
            <w:tcMar/>
            <w:tcPrChange w:author="ZAIDOU Mouhammad" w:date="2024-10-26T14:39:00Z" w:id="787">
              <w:tcPr>
                <w:tcW w:w="666" w:type="pct"/>
                <w:gridSpan w:val="4"/>
              </w:tcPr>
            </w:tcPrChange>
          </w:tcPr>
          <w:p w:rsidRPr="008D31E3" w:rsidR="00E07EA3" w:rsidP="00C32133" w:rsidRDefault="00E07EA3" w14:paraId="5E8C95F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788">
              <w:tcPr>
                <w:tcW w:w="609" w:type="pct"/>
                <w:gridSpan w:val="6"/>
                <w:shd w:val="clear" w:color="auto" w:fill="000000" w:themeFill="text1"/>
              </w:tcPr>
            </w:tcPrChange>
          </w:tcPr>
          <w:p w:rsidRPr="008D31E3" w:rsidR="00E07EA3" w:rsidP="00C32133" w:rsidRDefault="00E07EA3" w14:paraId="5261C300" w14:textId="01DCD21C">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789">
              <w:tcPr>
                <w:tcW w:w="852" w:type="pct"/>
                <w:gridSpan w:val="4"/>
              </w:tcPr>
            </w:tcPrChange>
          </w:tcPr>
          <w:p w:rsidRPr="008D31E3" w:rsidR="00E07EA3" w:rsidP="00C32133" w:rsidRDefault="00E07EA3" w14:paraId="0B82BF8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1FA606E" w14:textId="77777777">
            <w:pPr>
              <w:pStyle w:val="ListParagraph1"/>
              <w:rPr>
                <w:rFonts w:eastAsia="Times New Roman" w:cstheme="minorHAnsi"/>
                <w:color w:val="000000"/>
                <w:szCs w:val="20"/>
                <w:lang w:val="fr-FR" w:bidi="hi-IN"/>
              </w:rPr>
            </w:pPr>
          </w:p>
        </w:tc>
      </w:tr>
      <w:tr w:rsidRPr="004F7231" w:rsidR="00E07EA3" w:rsidTr="0EBDE851" w14:paraId="73B3E2E9" w14:textId="77777777">
        <w:trPr>
          <w:trHeight w:val="243"/>
          <w:jc w:val="center"/>
          <w:trPrChange w:author="ZAIDOU Mouhammad" w:date="2024-10-26T14:39:00Z" w:id="791">
            <w:trPr>
              <w:trHeight w:val="243"/>
              <w:jc w:val="center"/>
            </w:trPr>
          </w:trPrChange>
        </w:trPr>
        <w:tc>
          <w:tcPr>
            <w:tcW w:w="567" w:type="pct"/>
            <w:tcMar/>
            <w:tcPrChange w:author="ZAIDOU Mouhammad" w:date="2024-10-26T14:39:00Z" w:id="792">
              <w:tcPr>
                <w:tcW w:w="544" w:type="pct"/>
                <w:gridSpan w:val="2"/>
              </w:tcPr>
            </w:tcPrChange>
          </w:tcPr>
          <w:p w:rsidRPr="008D31E3" w:rsidR="00E07EA3" w:rsidP="00AA5557" w:rsidRDefault="00E07EA3" w14:paraId="05850F8C" w14:textId="77777777">
            <w:pPr>
              <w:pStyle w:val="ListParagraph1"/>
              <w:numPr>
                <w:ilvl w:val="0"/>
                <w:numId w:val="37"/>
              </w:numPr>
              <w:spacing w:after="0" w:line="240" w:lineRule="auto"/>
              <w:jc w:val="center"/>
              <w:rPr>
                <w:rFonts w:cstheme="minorHAnsi"/>
                <w:szCs w:val="20"/>
                <w:lang w:val="fr-FR"/>
              </w:rPr>
              <w:pPrChange w:author="ZAIDOU Mouhammad" w:date="2024-10-26T14:42:00Z" w:id="793">
                <w:pPr>
                  <w:pStyle w:val="ListParagraph1"/>
                  <w:numPr>
                    <w:numId w:val="2"/>
                  </w:numPr>
                  <w:spacing w:after="0" w:line="240" w:lineRule="auto"/>
                  <w:ind w:hanging="360"/>
                  <w:jc w:val="center"/>
                </w:pPr>
              </w:pPrChange>
            </w:pPr>
          </w:p>
        </w:tc>
        <w:tc>
          <w:tcPr>
            <w:tcW w:w="1900" w:type="pct"/>
            <w:tcMar/>
            <w:tcPrChange w:author="ZAIDOU Mouhammad" w:date="2024-10-26T14:39:00Z" w:id="794">
              <w:tcPr>
                <w:tcW w:w="1939" w:type="pct"/>
                <w:gridSpan w:val="8"/>
              </w:tcPr>
            </w:tcPrChange>
          </w:tcPr>
          <w:p w:rsidRPr="008D31E3" w:rsidR="00E07EA3" w:rsidP="00C32133" w:rsidRDefault="00E07EA3" w14:paraId="5CB2138C" w14:textId="29DFE842">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Poubelles à code couleur au point de production des déchets </w:t>
            </w:r>
          </w:p>
        </w:tc>
        <w:tc>
          <w:tcPr>
            <w:tcW w:w="713" w:type="pct"/>
            <w:tcMar/>
            <w:tcPrChange w:author="ZAIDOU Mouhammad" w:date="2024-10-26T14:39:00Z" w:id="795">
              <w:tcPr>
                <w:tcW w:w="666" w:type="pct"/>
                <w:gridSpan w:val="4"/>
              </w:tcPr>
            </w:tcPrChange>
          </w:tcPr>
          <w:p w:rsidRPr="008D31E3" w:rsidR="00E07EA3" w:rsidP="00C32133" w:rsidRDefault="00E07EA3" w14:paraId="36A4C9B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auto"/>
            <w:tcMar/>
            <w:tcPrChange w:author="ZAIDOU Mouhammad" w:date="2024-10-26T14:39:00Z" w:id="796">
              <w:tcPr>
                <w:tcW w:w="609" w:type="pct"/>
                <w:gridSpan w:val="6"/>
                <w:shd w:val="clear" w:color="auto" w:fill="auto"/>
              </w:tcPr>
            </w:tcPrChange>
          </w:tcPr>
          <w:p w:rsidRPr="008D31E3" w:rsidR="00E07EA3" w:rsidP="00C32133" w:rsidRDefault="00E07EA3" w14:paraId="6ADB1B83" w14:textId="61FFA6F0">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846" w:type="pct"/>
            <w:tcMar/>
            <w:tcPrChange w:author="ZAIDOU Mouhammad" w:date="2024-10-26T14:39:00Z" w:id="797">
              <w:tcPr>
                <w:tcW w:w="852" w:type="pct"/>
                <w:gridSpan w:val="4"/>
              </w:tcPr>
            </w:tcPrChange>
          </w:tcPr>
          <w:p w:rsidRPr="008D31E3" w:rsidR="00E07EA3" w:rsidP="00C32133" w:rsidRDefault="00E07EA3" w14:paraId="72BB6CF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1B505404" w14:textId="77777777">
            <w:pPr>
              <w:pStyle w:val="ListParagraph1"/>
              <w:rPr>
                <w:rFonts w:eastAsia="Times New Roman" w:cstheme="minorHAnsi"/>
                <w:color w:val="000000"/>
                <w:szCs w:val="20"/>
                <w:lang w:val="fr-FR" w:bidi="hi-IN"/>
              </w:rPr>
            </w:pPr>
          </w:p>
        </w:tc>
      </w:tr>
      <w:tr w:rsidRPr="004F7231" w:rsidR="00E07EA3" w:rsidTr="0EBDE851" w14:paraId="59A86649" w14:textId="77777777">
        <w:trPr>
          <w:trHeight w:val="243"/>
          <w:jc w:val="center"/>
          <w:trPrChange w:author="ZAIDOU Mouhammad" w:date="2024-10-26T14:39:00Z" w:id="799">
            <w:trPr>
              <w:trHeight w:val="243"/>
              <w:jc w:val="center"/>
            </w:trPr>
          </w:trPrChange>
        </w:trPr>
        <w:tc>
          <w:tcPr>
            <w:tcW w:w="567" w:type="pct"/>
            <w:tcMar/>
            <w:tcPrChange w:author="ZAIDOU Mouhammad" w:date="2024-10-26T14:39:00Z" w:id="800">
              <w:tcPr>
                <w:tcW w:w="544" w:type="pct"/>
                <w:gridSpan w:val="2"/>
              </w:tcPr>
            </w:tcPrChange>
          </w:tcPr>
          <w:p w:rsidRPr="008D31E3" w:rsidR="00E07EA3" w:rsidP="00AA5557" w:rsidRDefault="00E07EA3" w14:paraId="5714ED18" w14:textId="77777777">
            <w:pPr>
              <w:pStyle w:val="ListParagraph1"/>
              <w:numPr>
                <w:ilvl w:val="0"/>
                <w:numId w:val="37"/>
              </w:numPr>
              <w:spacing w:after="0" w:line="240" w:lineRule="auto"/>
              <w:jc w:val="center"/>
              <w:rPr>
                <w:rFonts w:cstheme="minorHAnsi"/>
                <w:szCs w:val="20"/>
                <w:lang w:val="fr-FR"/>
              </w:rPr>
              <w:pPrChange w:author="ZAIDOU Mouhammad" w:date="2024-10-26T14:42:00Z" w:id="801">
                <w:pPr>
                  <w:pStyle w:val="ListParagraph1"/>
                  <w:numPr>
                    <w:numId w:val="2"/>
                  </w:numPr>
                  <w:spacing w:after="0" w:line="240" w:lineRule="auto"/>
                  <w:ind w:hanging="360"/>
                  <w:jc w:val="center"/>
                </w:pPr>
              </w:pPrChange>
            </w:pPr>
          </w:p>
        </w:tc>
        <w:tc>
          <w:tcPr>
            <w:tcW w:w="1900" w:type="pct"/>
            <w:tcMar/>
            <w:tcPrChange w:author="ZAIDOU Mouhammad" w:date="2024-10-26T14:39:00Z" w:id="802">
              <w:tcPr>
                <w:tcW w:w="1939" w:type="pct"/>
                <w:gridSpan w:val="8"/>
              </w:tcPr>
            </w:tcPrChange>
          </w:tcPr>
          <w:p w:rsidRPr="008D31E3" w:rsidR="00E07EA3" w:rsidP="00C32133" w:rsidRDefault="00E07EA3" w14:paraId="58D893A6" w14:textId="15114876">
            <w:pPr>
              <w:pStyle w:val="ListParagraph1"/>
              <w:spacing w:after="0" w:line="240" w:lineRule="auto"/>
              <w:ind w:left="0"/>
              <w:rPr>
                <w:rFonts w:cstheme="minorHAnsi"/>
                <w:szCs w:val="20"/>
                <w:lang w:val="fr-FR"/>
              </w:rPr>
            </w:pPr>
            <w:r w:rsidRPr="008D31E3">
              <w:rPr>
                <w:rFonts w:cstheme="minorHAnsi"/>
                <w:szCs w:val="20"/>
                <w:lang w:val="fr-FR"/>
              </w:rPr>
              <w:t>Sacs en plastique au point de production des déchets</w:t>
            </w:r>
          </w:p>
        </w:tc>
        <w:tc>
          <w:tcPr>
            <w:tcW w:w="713" w:type="pct"/>
            <w:tcMar/>
            <w:tcPrChange w:author="ZAIDOU Mouhammad" w:date="2024-10-26T14:39:00Z" w:id="803">
              <w:tcPr>
                <w:tcW w:w="666" w:type="pct"/>
                <w:gridSpan w:val="4"/>
              </w:tcPr>
            </w:tcPrChange>
          </w:tcPr>
          <w:p w:rsidRPr="008D31E3" w:rsidR="00E07EA3" w:rsidP="00C32133" w:rsidRDefault="00E07EA3" w14:paraId="07A530A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88" w:type="pct"/>
            <w:shd w:val="clear" w:color="auto" w:fill="000000" w:themeFill="text1"/>
            <w:tcMar/>
            <w:tcPrChange w:author="ZAIDOU Mouhammad" w:date="2024-10-26T14:39:00Z" w:id="804">
              <w:tcPr>
                <w:tcW w:w="609" w:type="pct"/>
                <w:gridSpan w:val="6"/>
                <w:shd w:val="clear" w:color="auto" w:fill="000000" w:themeFill="text1"/>
              </w:tcPr>
            </w:tcPrChange>
          </w:tcPr>
          <w:p w:rsidRPr="008D31E3" w:rsidR="00E07EA3" w:rsidP="00C32133" w:rsidRDefault="00E07EA3" w14:paraId="67485F57" w14:textId="456CDB01">
            <w:pPr>
              <w:pStyle w:val="ListParagraph1"/>
              <w:ind w:left="0"/>
              <w:jc w:val="center"/>
              <w:rPr>
                <w:rFonts w:eastAsia="Times New Roman" w:cstheme="minorHAnsi"/>
                <w:color w:val="000000"/>
                <w:szCs w:val="20"/>
                <w:lang w:val="fr-FR" w:bidi="hi-IN"/>
              </w:rPr>
            </w:pPr>
          </w:p>
        </w:tc>
        <w:tc>
          <w:tcPr>
            <w:tcW w:w="846" w:type="pct"/>
            <w:tcMar/>
            <w:tcPrChange w:author="ZAIDOU Mouhammad" w:date="2024-10-26T14:39:00Z" w:id="805">
              <w:tcPr>
                <w:tcW w:w="852" w:type="pct"/>
                <w:gridSpan w:val="4"/>
              </w:tcPr>
            </w:tcPrChange>
          </w:tcPr>
          <w:p w:rsidRPr="008D31E3" w:rsidR="00E07EA3" w:rsidP="00C32133" w:rsidRDefault="00E07EA3" w14:paraId="5E7E834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86" w:type="pct"/>
            <w:vMerge/>
            <w:tcMar/>
          </w:tcPr>
          <w:p w:rsidRPr="008D31E3" w:rsidR="00E07EA3" w:rsidP="00C32133" w:rsidRDefault="00E07EA3" w14:paraId="367FA34C" w14:textId="77777777">
            <w:pPr>
              <w:pStyle w:val="ListParagraph1"/>
              <w:rPr>
                <w:rFonts w:eastAsia="Times New Roman" w:cstheme="minorHAnsi"/>
                <w:color w:val="000000"/>
                <w:szCs w:val="20"/>
                <w:lang w:val="fr-FR" w:bidi="hi-IN"/>
              </w:rPr>
            </w:pPr>
          </w:p>
        </w:tc>
      </w:tr>
      <w:tr w:rsidRPr="004048CD" w:rsidR="00C32133" w:rsidTr="0EBDE851" w14:paraId="20E32387" w14:textId="77777777">
        <w:tblPrEx>
          <w:jc w:val="left"/>
          <w:tblPrExChange w:author="ZAIDOU Mouhammad" w:date="2024-10-19T20:11:00Z" w:id="807">
            <w:tblPrEx>
              <w:jc w:val="left"/>
            </w:tblPrEx>
          </w:tblPrExChange>
        </w:tblPrEx>
        <w:trPr>
          <w:trHeight w:val="376"/>
          <w:trPrChange w:author="ZAIDOU Mouhammad" w:date="2024-10-19T20:11:00Z" w:id="808">
            <w:trPr>
              <w:trHeight w:val="376"/>
            </w:trPr>
          </w:trPrChange>
        </w:trPr>
        <w:tc>
          <w:tcPr>
            <w:tcW w:w="5000" w:type="pct"/>
            <w:gridSpan w:val="6"/>
            <w:shd w:val="clear" w:color="auto" w:fill="AEAAAA" w:themeFill="background2" w:themeFillShade="BF"/>
            <w:tcMar/>
            <w:vAlign w:val="center"/>
            <w:tcPrChange w:author="ZAIDOU Mouhammad" w:date="2024-10-19T20:11:00Z" w:id="809">
              <w:tcPr>
                <w:tcW w:w="4997" w:type="pct"/>
                <w:gridSpan w:val="28"/>
                <w:shd w:val="clear" w:color="auto" w:fill="AEAAAA" w:themeFill="background2" w:themeFillShade="BF"/>
                <w:vAlign w:val="center"/>
              </w:tcPr>
            </w:tcPrChange>
          </w:tcPr>
          <w:p w:rsidRPr="008D31E3" w:rsidR="00C32133" w:rsidP="00C32133" w:rsidRDefault="00C32133" w14:paraId="4EACA7D3" w14:textId="2EBED3E1">
            <w:pPr>
              <w:jc w:val="center"/>
              <w:rPr>
                <w:rFonts w:cstheme="minorHAnsi"/>
                <w:b/>
                <w:szCs w:val="20"/>
                <w:lang w:val="fr-FR"/>
              </w:rPr>
            </w:pPr>
            <w:r w:rsidRPr="008D31E3">
              <w:rPr>
                <w:rFonts w:cstheme="minorHAnsi"/>
                <w:b/>
                <w:szCs w:val="20"/>
                <w:lang w:val="fr-FR"/>
              </w:rPr>
              <w:t>SALLE</w:t>
            </w:r>
            <w:r>
              <w:rPr>
                <w:rFonts w:cstheme="minorHAnsi"/>
                <w:b/>
                <w:szCs w:val="20"/>
                <w:lang w:val="fr-FR"/>
              </w:rPr>
              <w:t>S D’HOSPITALISATION</w:t>
            </w:r>
          </w:p>
          <w:p w:rsidRPr="008D31E3" w:rsidR="00C32133" w:rsidP="00C32133" w:rsidRDefault="00C32133" w14:paraId="4FE1B4D5" w14:textId="4425A959">
            <w:pPr>
              <w:jc w:val="center"/>
              <w:rPr>
                <w:rFonts w:cstheme="minorHAnsi"/>
                <w:bCs/>
                <w:i/>
                <w:iCs/>
                <w:szCs w:val="20"/>
                <w:lang w:val="fr-FR"/>
              </w:rPr>
            </w:pPr>
            <w:r w:rsidRPr="008D31E3">
              <w:rPr>
                <w:rFonts w:cstheme="minorHAnsi"/>
                <w:bCs/>
                <w:i/>
                <w:iCs/>
                <w:szCs w:val="20"/>
                <w:lang w:val="fr-FR"/>
              </w:rPr>
              <w:t>(Visite du service et enregistrement sur la base des observations)</w:t>
            </w:r>
          </w:p>
        </w:tc>
      </w:tr>
      <w:tr w:rsidRPr="004F7231" w:rsidR="006F7EF6" w:rsidTr="0EBDE851" w14:paraId="1ED8AB4F" w14:textId="77777777">
        <w:tblPrEx>
          <w:jc w:val="left"/>
          <w:tblPrExChange w:author="ZAIDOU Mouhammad" w:date="2024-10-26T14:40:00Z" w:id="810">
            <w:tblPrEx>
              <w:jc w:val="left"/>
            </w:tblPrEx>
          </w:tblPrExChange>
        </w:tblPrEx>
        <w:trPr>
          <w:trHeight w:val="253"/>
          <w:trPrChange w:author="ZAIDOU Mouhammad" w:date="2024-10-26T14:40:00Z" w:id="811">
            <w:trPr>
              <w:trHeight w:val="253"/>
            </w:trPr>
          </w:trPrChange>
        </w:trPr>
        <w:tc>
          <w:tcPr>
            <w:tcW w:w="567" w:type="pct"/>
            <w:tcMar/>
            <w:tcPrChange w:author="ZAIDOU Mouhammad" w:date="2024-10-26T14:40:00Z" w:id="812">
              <w:tcPr>
                <w:tcW w:w="546" w:type="pct"/>
                <w:gridSpan w:val="4"/>
              </w:tcPr>
            </w:tcPrChange>
          </w:tcPr>
          <w:p w:rsidRPr="008D31E3" w:rsidR="00C32133" w:rsidP="00C32133" w:rsidRDefault="00C32133" w14:paraId="5F9F811F" w14:textId="51ACCB96">
            <w:pPr>
              <w:jc w:val="center"/>
              <w:rPr>
                <w:rFonts w:cstheme="minorHAnsi"/>
                <w:szCs w:val="20"/>
                <w:lang w:val="fr-FR"/>
              </w:rPr>
            </w:pPr>
            <w:r w:rsidRPr="008D31E3">
              <w:rPr>
                <w:rFonts w:cstheme="minorHAnsi"/>
                <w:szCs w:val="20"/>
                <w:lang w:val="fr-FR"/>
              </w:rPr>
              <w:t>305</w:t>
            </w:r>
          </w:p>
        </w:tc>
        <w:tc>
          <w:tcPr>
            <w:tcW w:w="1900" w:type="pct"/>
            <w:tcMar/>
            <w:tcPrChange w:author="ZAIDOU Mouhammad" w:date="2024-10-26T14:40:00Z" w:id="813">
              <w:tcPr>
                <w:tcW w:w="1940" w:type="pct"/>
                <w:gridSpan w:val="7"/>
              </w:tcPr>
            </w:tcPrChange>
          </w:tcPr>
          <w:p w:rsidRPr="008D31E3" w:rsidR="00C32133" w:rsidP="00C32133" w:rsidRDefault="00C32133" w14:paraId="05297642" w14:textId="267E8EC7">
            <w:pPr>
              <w:pStyle w:val="ListParagraph1"/>
              <w:spacing w:after="0" w:line="240" w:lineRule="auto"/>
              <w:ind w:left="0"/>
              <w:rPr>
                <w:rFonts w:cstheme="minorHAnsi"/>
                <w:b/>
                <w:bCs/>
                <w:szCs w:val="20"/>
                <w:cs/>
                <w:lang w:val="fr-FR" w:bidi="hi-IN"/>
              </w:rPr>
            </w:pPr>
            <w:r w:rsidRPr="008D31E3">
              <w:rPr>
                <w:rFonts w:cstheme="minorHAnsi"/>
                <w:b/>
                <w:bCs/>
                <w:szCs w:val="20"/>
                <w:lang w:val="fr-FR"/>
              </w:rPr>
              <w:t>Le service d’hospitalisation est-il disponible ?</w:t>
            </w:r>
          </w:p>
        </w:tc>
        <w:tc>
          <w:tcPr>
            <w:tcW w:w="2147" w:type="pct"/>
            <w:gridSpan w:val="3"/>
            <w:tcMar/>
            <w:tcPrChange w:author="ZAIDOU Mouhammad" w:date="2024-10-26T14:40:00Z" w:id="814">
              <w:tcPr>
                <w:tcW w:w="2128" w:type="pct"/>
                <w:gridSpan w:val="15"/>
              </w:tcPr>
            </w:tcPrChange>
          </w:tcPr>
          <w:p w:rsidRPr="008D31E3" w:rsidR="00C32133" w:rsidP="00C32133" w:rsidRDefault="00C32133" w14:paraId="5BF2040D" w14:textId="4B402ED7">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0C32133" w:rsidRDefault="00C32133" w14:paraId="22AA6CFD" w14:textId="061319F4">
            <w:pPr>
              <w:tabs>
                <w:tab w:val="right" w:leader="dot" w:pos="4092"/>
              </w:tabs>
              <w:rPr>
                <w:rFonts w:cstheme="minorHAnsi"/>
                <w:b/>
                <w:bCs/>
                <w:szCs w:val="20"/>
                <w:lang w:val="fr-FR"/>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tcMar/>
            <w:tcPrChange w:author="ZAIDOU Mouhammad" w:date="2024-10-26T14:40:00Z" w:id="815">
              <w:tcPr>
                <w:tcW w:w="382" w:type="pct"/>
                <w:gridSpan w:val="2"/>
              </w:tcPr>
            </w:tcPrChange>
          </w:tcPr>
          <w:p w:rsidRPr="008D31E3" w:rsidR="00C32133" w:rsidP="00C32133" w:rsidRDefault="00C32133" w14:paraId="4491AE99" w14:textId="25D753F3">
            <w:pPr>
              <w:rPr>
                <w:rFonts w:cstheme="minorHAnsi"/>
                <w:b/>
                <w:bCs/>
                <w:szCs w:val="20"/>
                <w:lang w:val="fr-FR"/>
              </w:rPr>
            </w:pPr>
            <w:r w:rsidRPr="004F7231">
              <w:rPr>
                <w:rFonts w:eastAsia="Arial Narrow" w:cstheme="minorHAnsi"/>
                <w:noProof/>
                <w:szCs w:val="20"/>
                <w:lang w:val="fr-FR" w:eastAsia="fr-FR"/>
              </w:rPr>
              <mc:AlternateContent>
                <mc:Choice Requires="wps">
                  <w:drawing>
                    <wp:anchor distT="0" distB="0" distL="114300" distR="114300" simplePos="0" relativeHeight="251658343" behindDoc="0" locked="0" layoutInCell="1" allowOverlap="1" wp14:anchorId="7D8CB16B" wp14:editId="1DC5128B">
                      <wp:simplePos x="0" y="0"/>
                      <wp:positionH relativeFrom="column">
                        <wp:posOffset>19685</wp:posOffset>
                      </wp:positionH>
                      <wp:positionV relativeFrom="paragraph">
                        <wp:posOffset>122555</wp:posOffset>
                      </wp:positionV>
                      <wp:extent cx="180975" cy="9525"/>
                      <wp:effectExtent l="0" t="57150" r="47625" b="85725"/>
                      <wp:wrapNone/>
                      <wp:docPr id="513173306" name="Straight Arrow Connector 513173306"/>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72002CAC">
                    <v:shape id="Straight Arrow Connector 513173306" style="position:absolute;margin-left:1.55pt;margin-top:9.65pt;width:14.25pt;height:.75pt;flip:y;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" w14:anchorId="0B3D876B">
                      <v:stroke joinstyle="miter" endarrow="block"/>
                    </v:shape>
                  </w:pict>
                </mc:Fallback>
              </mc:AlternateContent>
            </w:r>
          </w:p>
          <w:p w:rsidRPr="008D31E3" w:rsidR="00C32133" w:rsidP="00C32133" w:rsidRDefault="00C32133" w14:paraId="7F23E36C" w14:textId="7EA1EFF4">
            <w:pPr>
              <w:rPr>
                <w:rFonts w:cstheme="minorHAnsi"/>
                <w:b/>
                <w:bCs/>
                <w:szCs w:val="20"/>
                <w:lang w:val="fr-FR"/>
              </w:rPr>
            </w:pPr>
            <w:r w:rsidRPr="008D31E3">
              <w:rPr>
                <w:rFonts w:cstheme="minorHAnsi"/>
                <w:b/>
                <w:bCs/>
                <w:szCs w:val="20"/>
                <w:lang w:val="fr-FR"/>
              </w:rPr>
              <w:t>401</w:t>
            </w:r>
          </w:p>
        </w:tc>
      </w:tr>
      <w:tr w:rsidRPr="004F7231" w:rsidR="006F7EF6" w:rsidTr="0EBDE851" w14:paraId="4458AB02" w14:textId="77777777">
        <w:tblPrEx>
          <w:jc w:val="left"/>
          <w:tblPrExChange w:author="ZAIDOU Mouhammad" w:date="2024-10-26T14:40:00Z" w:id="816">
            <w:tblPrEx>
              <w:jc w:val="left"/>
            </w:tblPrEx>
          </w:tblPrExChange>
        </w:tblPrEx>
        <w:trPr>
          <w:trHeight w:val="20"/>
          <w:trPrChange w:author="ZAIDOU Mouhammad" w:date="2024-10-26T14:40:00Z" w:id="817">
            <w:trPr>
              <w:trHeight w:val="20"/>
            </w:trPr>
          </w:trPrChange>
        </w:trPr>
        <w:tc>
          <w:tcPr>
            <w:tcW w:w="567" w:type="pct"/>
            <w:tcMar/>
            <w:tcPrChange w:author="ZAIDOU Mouhammad" w:date="2024-10-26T14:40:00Z" w:id="818">
              <w:tcPr>
                <w:tcW w:w="546" w:type="pct"/>
                <w:gridSpan w:val="4"/>
              </w:tcPr>
            </w:tcPrChange>
          </w:tcPr>
          <w:p w:rsidRPr="008D31E3" w:rsidR="00C32133" w:rsidP="00C32133" w:rsidRDefault="00C32133" w14:paraId="5DE22989" w14:textId="6FF428AE">
            <w:pPr>
              <w:pStyle w:val="ListParagraph1"/>
              <w:spacing w:after="0" w:line="240" w:lineRule="auto"/>
              <w:ind w:left="0"/>
              <w:jc w:val="center"/>
              <w:rPr>
                <w:rFonts w:cstheme="minorHAnsi"/>
                <w:szCs w:val="20"/>
                <w:lang w:val="fr-FR"/>
              </w:rPr>
            </w:pPr>
            <w:r w:rsidRPr="008D31E3">
              <w:rPr>
                <w:rFonts w:cstheme="minorHAnsi"/>
                <w:szCs w:val="20"/>
                <w:lang w:val="fr-FR"/>
              </w:rPr>
              <w:t>306</w:t>
            </w:r>
          </w:p>
        </w:tc>
        <w:tc>
          <w:tcPr>
            <w:tcW w:w="1900" w:type="pct"/>
            <w:tcMar/>
            <w:tcPrChange w:author="ZAIDOU Mouhammad" w:date="2024-10-26T14:40:00Z" w:id="819">
              <w:tcPr>
                <w:tcW w:w="1940" w:type="pct"/>
                <w:gridSpan w:val="7"/>
              </w:tcPr>
            </w:tcPrChange>
          </w:tcPr>
          <w:p w:rsidRPr="008D31E3" w:rsidR="00C32133" w:rsidP="00C32133" w:rsidRDefault="00C32133" w14:paraId="48604569" w14:textId="0ACD0E95">
            <w:pPr>
              <w:pStyle w:val="ListParagraph1"/>
              <w:spacing w:after="0" w:line="240" w:lineRule="auto"/>
              <w:ind w:left="0"/>
              <w:rPr>
                <w:rFonts w:cstheme="minorHAnsi"/>
                <w:b/>
                <w:bCs/>
                <w:szCs w:val="20"/>
                <w:lang w:val="fr-FR"/>
              </w:rPr>
            </w:pPr>
            <w:r w:rsidRPr="008D31E3">
              <w:rPr>
                <w:rFonts w:cstheme="minorHAnsi"/>
                <w:b/>
                <w:bCs/>
                <w:szCs w:val="20"/>
                <w:lang w:val="fr-FR"/>
              </w:rPr>
              <w:t>Toilettes fonctionnelles avec eau courante et chasse d'eau dans le service</w:t>
            </w:r>
          </w:p>
        </w:tc>
        <w:tc>
          <w:tcPr>
            <w:tcW w:w="2147" w:type="pct"/>
            <w:gridSpan w:val="3"/>
            <w:tcMar/>
            <w:tcPrChange w:author="ZAIDOU Mouhammad" w:date="2024-10-26T14:40:00Z" w:id="820">
              <w:tcPr>
                <w:tcW w:w="2128" w:type="pct"/>
                <w:gridSpan w:val="15"/>
              </w:tcPr>
            </w:tcPrChange>
          </w:tcPr>
          <w:p w:rsidRPr="008D31E3" w:rsidR="00C32133" w:rsidP="00C32133" w:rsidRDefault="00C32133" w14:paraId="1EB8530C" w14:textId="77777777">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0C32133" w:rsidRDefault="00C32133" w14:paraId="4AC94227" w14:textId="41D138F0">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vMerge w:val="restart"/>
            <w:tcMar/>
            <w:tcPrChange w:author="ZAIDOU Mouhammad" w:date="2024-10-26T14:40:00Z" w:id="821">
              <w:tcPr>
                <w:tcW w:w="382" w:type="pct"/>
                <w:gridSpan w:val="2"/>
                <w:vMerge w:val="restart"/>
              </w:tcPr>
            </w:tcPrChange>
          </w:tcPr>
          <w:p w:rsidRPr="008D31E3" w:rsidR="00C32133" w:rsidP="00C32133" w:rsidRDefault="00C32133" w14:paraId="25FBB4ED" w14:textId="77777777">
            <w:pPr>
              <w:pStyle w:val="ListParagraph1"/>
              <w:rPr>
                <w:rFonts w:eastAsia="Times New Roman" w:cstheme="minorHAnsi"/>
                <w:color w:val="000000"/>
                <w:szCs w:val="20"/>
                <w:lang w:val="fr-FR" w:bidi="hi-IN"/>
              </w:rPr>
            </w:pPr>
          </w:p>
        </w:tc>
      </w:tr>
      <w:tr w:rsidRPr="004F7231" w:rsidR="006F7EF6" w:rsidTr="0EBDE851" w14:paraId="2AE48E3A" w14:textId="77777777">
        <w:tblPrEx>
          <w:jc w:val="left"/>
          <w:tblPrExChange w:author="ZAIDOU Mouhammad" w:date="2024-10-26T14:40:00Z" w:id="822">
            <w:tblPrEx>
              <w:jc w:val="left"/>
            </w:tblPrEx>
          </w:tblPrExChange>
        </w:tblPrEx>
        <w:trPr>
          <w:trHeight w:val="20"/>
          <w:trPrChange w:author="ZAIDOU Mouhammad" w:date="2024-10-26T14:40:00Z" w:id="823">
            <w:trPr>
              <w:trHeight w:val="20"/>
            </w:trPr>
          </w:trPrChange>
        </w:trPr>
        <w:tc>
          <w:tcPr>
            <w:tcW w:w="567" w:type="pct"/>
            <w:tcMar/>
            <w:tcPrChange w:author="ZAIDOU Mouhammad" w:date="2024-10-26T14:40:00Z" w:id="824">
              <w:tcPr>
                <w:tcW w:w="546" w:type="pct"/>
                <w:gridSpan w:val="4"/>
              </w:tcPr>
            </w:tcPrChange>
          </w:tcPr>
          <w:p w:rsidRPr="008D31E3" w:rsidR="00C32133" w:rsidP="00C32133" w:rsidRDefault="00C32133" w14:paraId="615C0881" w14:textId="2DDC5555">
            <w:pPr>
              <w:jc w:val="center"/>
              <w:rPr>
                <w:rFonts w:cstheme="minorHAnsi"/>
                <w:szCs w:val="20"/>
                <w:lang w:val="fr-FR"/>
              </w:rPr>
            </w:pPr>
            <w:r w:rsidRPr="008D31E3">
              <w:rPr>
                <w:rFonts w:cstheme="minorHAnsi"/>
                <w:szCs w:val="20"/>
                <w:lang w:val="fr-FR"/>
              </w:rPr>
              <w:t>307</w:t>
            </w:r>
          </w:p>
        </w:tc>
        <w:tc>
          <w:tcPr>
            <w:tcW w:w="1900" w:type="pct"/>
            <w:tcMar/>
            <w:tcPrChange w:author="ZAIDOU Mouhammad" w:date="2024-10-26T14:40:00Z" w:id="825">
              <w:tcPr>
                <w:tcW w:w="1940" w:type="pct"/>
                <w:gridSpan w:val="7"/>
              </w:tcPr>
            </w:tcPrChange>
          </w:tcPr>
          <w:p w:rsidRPr="008D31E3" w:rsidR="00C32133" w:rsidP="00C32133" w:rsidRDefault="00C32133" w14:paraId="18986FC5" w14:textId="78B0E6D3">
            <w:pPr>
              <w:pStyle w:val="ListParagraph1"/>
              <w:spacing w:after="0" w:line="240" w:lineRule="auto"/>
              <w:ind w:left="0"/>
              <w:rPr>
                <w:rFonts w:cstheme="minorHAnsi"/>
                <w:b/>
                <w:bCs/>
                <w:szCs w:val="20"/>
                <w:lang w:val="fr-FR"/>
              </w:rPr>
            </w:pPr>
            <w:r w:rsidRPr="008D31E3">
              <w:rPr>
                <w:rFonts w:cstheme="minorHAnsi"/>
                <w:b/>
                <w:bCs/>
                <w:szCs w:val="20"/>
                <w:lang w:val="fr-FR"/>
              </w:rPr>
              <w:t xml:space="preserve">Aire de lavage des mains et de </w:t>
            </w:r>
            <w:proofErr w:type="gramStart"/>
            <w:r w:rsidRPr="008D31E3">
              <w:rPr>
                <w:rFonts w:cstheme="minorHAnsi"/>
                <w:b/>
                <w:bCs/>
                <w:szCs w:val="20"/>
                <w:lang w:val="fr-FR"/>
              </w:rPr>
              <w:t>bain séparée</w:t>
            </w:r>
            <w:proofErr w:type="gramEnd"/>
            <w:r w:rsidRPr="008D31E3">
              <w:rPr>
                <w:rFonts w:cstheme="minorHAnsi"/>
                <w:b/>
                <w:bCs/>
                <w:szCs w:val="20"/>
                <w:lang w:val="fr-FR"/>
              </w:rPr>
              <w:t xml:space="preserve"> pour les patients et les visiteurs.</w:t>
            </w:r>
          </w:p>
        </w:tc>
        <w:tc>
          <w:tcPr>
            <w:tcW w:w="2147" w:type="pct"/>
            <w:gridSpan w:val="3"/>
            <w:tcMar/>
            <w:tcPrChange w:author="ZAIDOU Mouhammad" w:date="2024-10-26T14:40:00Z" w:id="826">
              <w:tcPr>
                <w:tcW w:w="2128" w:type="pct"/>
                <w:gridSpan w:val="15"/>
              </w:tcPr>
            </w:tcPrChange>
          </w:tcPr>
          <w:p w:rsidRPr="008D31E3" w:rsidR="00C32133" w:rsidP="00C32133" w:rsidRDefault="00C32133" w14:paraId="201B38AA" w14:textId="77777777">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Oui…………………………………………</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0C32133" w:rsidRDefault="00C32133" w14:paraId="58F3496B" w14:textId="34CFBDFC">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Non…………………………………</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tc>
        <w:tc>
          <w:tcPr>
            <w:tcW w:w="386" w:type="pct"/>
            <w:vMerge/>
            <w:tcMar/>
          </w:tcPr>
          <w:p w:rsidRPr="008D31E3" w:rsidR="00C32133" w:rsidP="00C32133" w:rsidRDefault="00C32133" w14:paraId="085473A1" w14:textId="77777777">
            <w:pPr>
              <w:pStyle w:val="ListParagraph1"/>
              <w:rPr>
                <w:rFonts w:eastAsia="Times New Roman" w:cstheme="minorHAnsi"/>
                <w:color w:val="000000"/>
                <w:szCs w:val="20"/>
                <w:lang w:val="fr-FR" w:bidi="hi-IN"/>
              </w:rPr>
            </w:pPr>
          </w:p>
        </w:tc>
      </w:tr>
      <w:tr w:rsidRPr="004F7231" w:rsidR="006F7EF6" w:rsidTr="0EBDE851" w14:paraId="30B02E2E" w14:textId="77777777">
        <w:tblPrEx>
          <w:jc w:val="left"/>
          <w:tblPrExChange w:author="ZAIDOU Mouhammad" w:date="2024-10-26T14:40:00Z" w:id="828">
            <w:tblPrEx>
              <w:jc w:val="left"/>
            </w:tblPrEx>
          </w:tblPrExChange>
        </w:tblPrEx>
        <w:trPr>
          <w:trHeight w:val="20"/>
          <w:trPrChange w:author="ZAIDOU Mouhammad" w:date="2024-10-26T14:40:00Z" w:id="829">
            <w:trPr>
              <w:trHeight w:val="20"/>
            </w:trPr>
          </w:trPrChange>
        </w:trPr>
        <w:tc>
          <w:tcPr>
            <w:tcW w:w="567" w:type="pct"/>
            <w:tcMar/>
            <w:tcPrChange w:author="ZAIDOU Mouhammad" w:date="2024-10-26T14:40:00Z" w:id="830">
              <w:tcPr>
                <w:tcW w:w="546" w:type="pct"/>
                <w:gridSpan w:val="4"/>
              </w:tcPr>
            </w:tcPrChange>
          </w:tcPr>
          <w:p w:rsidRPr="008D31E3" w:rsidR="00C32133" w:rsidP="00C32133" w:rsidRDefault="00C32133" w14:paraId="4B060114" w14:textId="371D683D">
            <w:pPr>
              <w:pStyle w:val="ListParagraph1"/>
              <w:spacing w:after="0" w:line="240" w:lineRule="auto"/>
              <w:ind w:left="0"/>
              <w:jc w:val="center"/>
              <w:rPr>
                <w:rFonts w:cstheme="minorHAnsi"/>
                <w:szCs w:val="20"/>
                <w:lang w:val="fr-FR"/>
              </w:rPr>
            </w:pPr>
            <w:r w:rsidRPr="008D31E3">
              <w:rPr>
                <w:rFonts w:cstheme="minorHAnsi"/>
                <w:szCs w:val="20"/>
                <w:lang w:val="fr-FR"/>
              </w:rPr>
              <w:t>308</w:t>
            </w:r>
          </w:p>
        </w:tc>
        <w:tc>
          <w:tcPr>
            <w:tcW w:w="1900" w:type="pct"/>
            <w:tcMar/>
            <w:tcPrChange w:author="ZAIDOU Mouhammad" w:date="2024-10-26T14:40:00Z" w:id="831">
              <w:tcPr>
                <w:tcW w:w="1940" w:type="pct"/>
                <w:gridSpan w:val="7"/>
              </w:tcPr>
            </w:tcPrChange>
          </w:tcPr>
          <w:p w:rsidRPr="008D31E3" w:rsidR="00C32133" w:rsidP="00C32133" w:rsidRDefault="00C32133" w14:paraId="40642938" w14:textId="0F75ABB9">
            <w:pPr>
              <w:pStyle w:val="ListParagraph1"/>
              <w:spacing w:after="0" w:line="240" w:lineRule="auto"/>
              <w:ind w:left="0"/>
              <w:rPr>
                <w:rFonts w:cstheme="minorHAnsi"/>
                <w:b/>
                <w:bCs/>
                <w:szCs w:val="20"/>
                <w:lang w:val="fr-FR"/>
              </w:rPr>
            </w:pPr>
            <w:r w:rsidRPr="008D31E3">
              <w:rPr>
                <w:rFonts w:cstheme="minorHAnsi"/>
                <w:b/>
                <w:bCs/>
                <w:szCs w:val="20"/>
                <w:lang w:val="fr-FR"/>
              </w:rPr>
              <w:t>Les instruments et équipements suivants sont-ils disponibles et fonctionnels dans le service ?</w:t>
            </w:r>
          </w:p>
        </w:tc>
        <w:tc>
          <w:tcPr>
            <w:tcW w:w="2147" w:type="pct"/>
            <w:gridSpan w:val="3"/>
            <w:shd w:val="clear" w:color="auto" w:fill="D9D9D9" w:themeFill="background1" w:themeFillShade="D9"/>
            <w:tcMar/>
            <w:tcPrChange w:author="ZAIDOU Mouhammad" w:date="2024-10-26T14:40:00Z" w:id="832">
              <w:tcPr>
                <w:tcW w:w="2128" w:type="pct"/>
                <w:gridSpan w:val="15"/>
                <w:shd w:val="clear" w:color="auto" w:fill="D9D9D9" w:themeFill="background1" w:themeFillShade="D9"/>
              </w:tcPr>
            </w:tcPrChange>
          </w:tcPr>
          <w:p w:rsidRPr="008D31E3" w:rsidR="00C32133" w:rsidP="00C32133" w:rsidRDefault="00C32133" w14:paraId="4FB95AE6" w14:textId="3E52D61D">
            <w:pPr>
              <w:pStyle w:val="ListParagraph1"/>
              <w:tabs>
                <w:tab w:val="left" w:leader="dot" w:pos="1701"/>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et fonctionnel………</w:t>
            </w:r>
            <w:r>
              <w:rPr>
                <w:rFonts w:eastAsia="Times New Roman" w:cstheme="minorHAnsi"/>
                <w:color w:val="000000"/>
                <w:szCs w:val="20"/>
                <w:lang w:val="fr-FR" w:bidi="hi-IN"/>
              </w:rPr>
              <w:t>………..</w:t>
            </w:r>
            <w:r w:rsidRPr="008D31E3">
              <w:rPr>
                <w:rFonts w:eastAsia="Times New Roman" w:cstheme="minorHAnsi"/>
                <w:color w:val="000000"/>
                <w:szCs w:val="20"/>
                <w:lang w:val="fr-FR" w:bidi="hi-IN"/>
              </w:rPr>
              <w:t>.</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C32133" w:rsidP="0EBDE851" w:rsidRDefault="00C32133" w14:paraId="14E10EC9" w14:textId="51B8C639" w14:noSpellErr="1">
            <w:pPr>
              <w:pStyle w:val="ListParagraph1"/>
              <w:tabs>
                <w:tab w:val="left" w:leader="dot" w:pos="1701"/>
              </w:tabs>
              <w:ind w:left="0"/>
              <w:rPr>
                <w:rFonts w:eastAsia="Times New Roman" w:cs="Calibri" w:cstheme="minorAscii"/>
                <w:color w:val="000000"/>
                <w:lang w:val="en-IN" w:bidi="hi-IN"/>
              </w:rPr>
            </w:pPr>
            <w:r w:rsidRPr="0EBDE851" w:rsidR="0EBDE851">
              <w:rPr>
                <w:rFonts w:eastAsia="Times New Roman" w:cs="Calibri" w:cstheme="minorAscii"/>
                <w:color w:val="000000" w:themeColor="text1" w:themeTint="FF" w:themeShade="FF"/>
                <w:lang w:val="en-IN" w:bidi="hi-IN"/>
              </w:rPr>
              <w:t>Disponible mais pas fonctionnel…</w:t>
            </w:r>
            <w:r w:rsidRPr="0EBDE851" w:rsidR="0EBDE851">
              <w:rPr>
                <w:rFonts w:eastAsia="Times New Roman" w:cs="Calibri" w:cstheme="minorAscii"/>
                <w:color w:val="000000" w:themeColor="text1" w:themeTint="FF" w:themeShade="FF"/>
                <w:lang w:val="en-IN" w:bidi="hi-IN"/>
              </w:rPr>
              <w:t>…</w:t>
            </w:r>
            <w:r w:rsidRPr="0EBDE851" w:rsidR="0EBDE851">
              <w:rPr>
                <w:rFonts w:eastAsia="Times New Roman" w:cs="Calibri" w:cstheme="minorAscii"/>
                <w:color w:val="000000" w:themeColor="text1" w:themeTint="FF" w:themeShade="FF"/>
                <w:lang w:val="en-IN" w:bidi="hi-IN"/>
              </w:rPr>
              <w:t>….</w:t>
            </w:r>
            <w:r>
              <w:tab/>
            </w:r>
            <w:r w:rsidRPr="0EBDE851" w:rsidR="0EBDE851">
              <w:rPr>
                <w:rFonts w:eastAsia="Times New Roman" w:cs="Calibri" w:cstheme="minorAscii"/>
                <w:color w:val="000000" w:themeColor="text1" w:themeTint="FF" w:themeShade="FF"/>
                <w:lang w:val="en-IN" w:bidi="hi-IN"/>
              </w:rPr>
              <w:t>2</w:t>
            </w:r>
          </w:p>
          <w:p w:rsidRPr="008D31E3" w:rsidR="00C32133" w:rsidP="00C32133" w:rsidRDefault="00C32133" w14:paraId="4FA82651" w14:textId="2CCCF786">
            <w:pPr>
              <w:pStyle w:val="ListParagraph1"/>
              <w:tabs>
                <w:tab w:val="left" w:leader="dot" w:pos="1515"/>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Indisponible……………</w:t>
            </w:r>
            <w:r>
              <w:rPr>
                <w:rFonts w:eastAsia="Times New Roman" w:cstheme="minorHAnsi"/>
                <w:color w:val="000000"/>
                <w:szCs w:val="20"/>
                <w:lang w:val="fr-FR" w:bidi="hi-IN"/>
              </w:rPr>
              <w:t>…………………</w:t>
            </w:r>
            <w:r w:rsidRPr="008D31E3">
              <w:rPr>
                <w:rFonts w:eastAsia="Times New Roman" w:cstheme="minorHAnsi"/>
                <w:color w:val="000000"/>
                <w:szCs w:val="20"/>
                <w:lang w:val="fr-FR" w:bidi="hi-IN"/>
              </w:rPr>
              <w:t>………</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3</w:t>
            </w:r>
          </w:p>
        </w:tc>
        <w:tc>
          <w:tcPr>
            <w:tcW w:w="386" w:type="pct"/>
            <w:tcMar/>
            <w:tcPrChange w:author="ZAIDOU Mouhammad" w:date="2024-10-26T14:40:00Z" w:id="833">
              <w:tcPr>
                <w:tcW w:w="382" w:type="pct"/>
                <w:gridSpan w:val="2"/>
              </w:tcPr>
            </w:tcPrChange>
          </w:tcPr>
          <w:p w:rsidRPr="008D31E3" w:rsidR="00C32133" w:rsidP="00C32133" w:rsidRDefault="00C32133" w14:paraId="00D2C3DA" w14:textId="77777777">
            <w:pPr>
              <w:pStyle w:val="ListParagraph1"/>
              <w:rPr>
                <w:rFonts w:eastAsia="Times New Roman" w:cstheme="minorHAnsi"/>
                <w:color w:val="000000"/>
                <w:szCs w:val="20"/>
                <w:lang w:val="fr-FR" w:bidi="hi-IN"/>
              </w:rPr>
            </w:pPr>
          </w:p>
        </w:tc>
      </w:tr>
      <w:tr w:rsidRPr="004F7231" w:rsidR="00A74C75" w:rsidTr="0EBDE851" w14:paraId="3A05A887" w14:textId="77777777">
        <w:tblPrEx>
          <w:jc w:val="left"/>
          <w:tblPrExChange w:author="ZAIDOU Mouhammad" w:date="2024-10-26T14:40:00Z" w:id="834">
            <w:tblPrEx>
              <w:jc w:val="left"/>
            </w:tblPrEx>
          </w:tblPrExChange>
        </w:tblPrEx>
        <w:trPr>
          <w:trHeight w:val="121"/>
          <w:trPrChange w:author="ZAIDOU Mouhammad" w:date="2024-10-26T14:40:00Z" w:id="835">
            <w:trPr>
              <w:trHeight w:val="121"/>
            </w:trPr>
          </w:trPrChange>
        </w:trPr>
        <w:tc>
          <w:tcPr>
            <w:tcW w:w="567" w:type="pct"/>
            <w:tcMar/>
            <w:tcPrChange w:author="ZAIDOU Mouhammad" w:date="2024-10-26T14:40:00Z" w:id="836">
              <w:tcPr>
                <w:tcW w:w="546" w:type="pct"/>
                <w:gridSpan w:val="4"/>
              </w:tcPr>
            </w:tcPrChange>
          </w:tcPr>
          <w:p w:rsidRPr="008D31E3" w:rsidR="00C32133" w:rsidP="00C32133" w:rsidRDefault="00C32133" w14:paraId="2DAD175D"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37">
              <w:tcPr>
                <w:tcW w:w="1940" w:type="pct"/>
                <w:gridSpan w:val="7"/>
              </w:tcPr>
            </w:tcPrChange>
          </w:tcPr>
          <w:p w:rsidRPr="008D31E3" w:rsidR="00C32133" w:rsidP="00C32133" w:rsidRDefault="00C32133" w14:paraId="64660F58" w14:textId="42478B23">
            <w:pPr>
              <w:pStyle w:val="ListParagraph1"/>
              <w:spacing w:after="0" w:line="240" w:lineRule="auto"/>
              <w:ind w:left="0"/>
              <w:rPr>
                <w:rFonts w:cstheme="minorHAnsi"/>
                <w:szCs w:val="20"/>
                <w:lang w:val="fr-FR"/>
              </w:rPr>
            </w:pPr>
            <w:r w:rsidRPr="008D31E3">
              <w:rPr>
                <w:rFonts w:cstheme="minorHAnsi"/>
                <w:szCs w:val="20"/>
                <w:lang w:val="fr-FR"/>
              </w:rPr>
              <w:t>Tensiomètre</w:t>
            </w:r>
          </w:p>
        </w:tc>
        <w:tc>
          <w:tcPr>
            <w:tcW w:w="2147" w:type="pct"/>
            <w:gridSpan w:val="3"/>
            <w:tcMar/>
            <w:tcPrChange w:author="ZAIDOU Mouhammad" w:date="2024-10-26T14:40:00Z" w:id="838">
              <w:tcPr>
                <w:tcW w:w="2128" w:type="pct"/>
                <w:gridSpan w:val="15"/>
              </w:tcPr>
            </w:tcPrChange>
          </w:tcPr>
          <w:p w:rsidRPr="008D31E3" w:rsidR="00C32133" w:rsidP="00C32133" w:rsidRDefault="00C32133" w14:paraId="3053F58D" w14:textId="3E8E01A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val="restart"/>
            <w:tcMar/>
            <w:tcPrChange w:author="ZAIDOU Mouhammad" w:date="2024-10-26T14:40:00Z" w:id="839">
              <w:tcPr>
                <w:tcW w:w="382" w:type="pct"/>
                <w:gridSpan w:val="2"/>
                <w:vMerge w:val="restart"/>
              </w:tcPr>
            </w:tcPrChange>
          </w:tcPr>
          <w:p w:rsidRPr="008D31E3" w:rsidR="00C32133" w:rsidP="00C32133" w:rsidRDefault="00C32133" w14:paraId="1FFFF924" w14:textId="77777777">
            <w:pPr>
              <w:pStyle w:val="ListParagraph1"/>
              <w:rPr>
                <w:rFonts w:eastAsia="Times New Roman" w:cstheme="minorHAnsi"/>
                <w:color w:val="000000"/>
                <w:szCs w:val="20"/>
                <w:lang w:val="fr-FR" w:bidi="hi-IN"/>
              </w:rPr>
            </w:pPr>
          </w:p>
        </w:tc>
      </w:tr>
      <w:tr w:rsidRPr="004F7231" w:rsidR="00A74C75" w:rsidTr="0EBDE851" w14:paraId="215572B8" w14:textId="77777777">
        <w:tblPrEx>
          <w:jc w:val="left"/>
          <w:tblPrExChange w:author="ZAIDOU Mouhammad" w:date="2024-10-26T14:40:00Z" w:id="840">
            <w:tblPrEx>
              <w:jc w:val="left"/>
            </w:tblPrEx>
          </w:tblPrExChange>
        </w:tblPrEx>
        <w:trPr>
          <w:trHeight w:val="20"/>
          <w:trPrChange w:author="ZAIDOU Mouhammad" w:date="2024-10-26T14:40:00Z" w:id="841">
            <w:trPr>
              <w:trHeight w:val="20"/>
            </w:trPr>
          </w:trPrChange>
        </w:trPr>
        <w:tc>
          <w:tcPr>
            <w:tcW w:w="567" w:type="pct"/>
            <w:tcMar/>
            <w:tcPrChange w:author="ZAIDOU Mouhammad" w:date="2024-10-26T14:40:00Z" w:id="842">
              <w:tcPr>
                <w:tcW w:w="546" w:type="pct"/>
                <w:gridSpan w:val="4"/>
              </w:tcPr>
            </w:tcPrChange>
          </w:tcPr>
          <w:p w:rsidRPr="008D31E3" w:rsidR="00C32133" w:rsidP="00C32133" w:rsidRDefault="00C32133" w14:paraId="061F23B4"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43">
              <w:tcPr>
                <w:tcW w:w="1940" w:type="pct"/>
                <w:gridSpan w:val="7"/>
              </w:tcPr>
            </w:tcPrChange>
          </w:tcPr>
          <w:p w:rsidRPr="008D31E3" w:rsidR="00C32133" w:rsidP="00C32133" w:rsidRDefault="00C32133" w14:paraId="73A97000" w14:textId="30D396FA">
            <w:pPr>
              <w:pStyle w:val="ListParagraph1"/>
              <w:spacing w:after="0" w:line="240" w:lineRule="auto"/>
              <w:ind w:left="0"/>
              <w:rPr>
                <w:rFonts w:cstheme="minorHAnsi"/>
                <w:szCs w:val="20"/>
                <w:lang w:val="fr-FR"/>
              </w:rPr>
            </w:pPr>
            <w:r w:rsidRPr="008D31E3">
              <w:rPr>
                <w:rFonts w:cstheme="minorHAnsi"/>
                <w:szCs w:val="20"/>
                <w:lang w:val="fr-FR"/>
              </w:rPr>
              <w:t>Thermomètre</w:t>
            </w:r>
          </w:p>
        </w:tc>
        <w:tc>
          <w:tcPr>
            <w:tcW w:w="2147" w:type="pct"/>
            <w:gridSpan w:val="3"/>
            <w:tcMar/>
            <w:tcPrChange w:author="ZAIDOU Mouhammad" w:date="2024-10-26T14:40:00Z" w:id="844">
              <w:tcPr>
                <w:tcW w:w="2128" w:type="pct"/>
                <w:gridSpan w:val="15"/>
              </w:tcPr>
            </w:tcPrChange>
          </w:tcPr>
          <w:p w:rsidRPr="008D31E3" w:rsidR="00C32133" w:rsidP="00C32133" w:rsidRDefault="00C32133" w14:paraId="55BFDE77" w14:textId="1FF5B16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3CC65FC9" w14:textId="77777777">
            <w:pPr>
              <w:pStyle w:val="ListParagraph1"/>
              <w:rPr>
                <w:rFonts w:eastAsia="Times New Roman" w:cstheme="minorHAnsi"/>
                <w:color w:val="000000"/>
                <w:szCs w:val="20"/>
                <w:lang w:val="fr-FR" w:bidi="hi-IN"/>
              </w:rPr>
            </w:pPr>
          </w:p>
        </w:tc>
      </w:tr>
      <w:tr w:rsidRPr="004F7231" w:rsidR="00A74C75" w:rsidTr="0EBDE851" w14:paraId="63374DE2" w14:textId="77777777">
        <w:tblPrEx>
          <w:jc w:val="left"/>
          <w:tblPrExChange w:author="ZAIDOU Mouhammad" w:date="2024-10-26T14:40:00Z" w:id="846">
            <w:tblPrEx>
              <w:jc w:val="left"/>
            </w:tblPrEx>
          </w:tblPrExChange>
        </w:tblPrEx>
        <w:trPr>
          <w:trHeight w:val="20"/>
          <w:trPrChange w:author="ZAIDOU Mouhammad" w:date="2024-10-26T14:40:00Z" w:id="847">
            <w:trPr>
              <w:trHeight w:val="20"/>
            </w:trPr>
          </w:trPrChange>
        </w:trPr>
        <w:tc>
          <w:tcPr>
            <w:tcW w:w="567" w:type="pct"/>
            <w:tcMar/>
            <w:tcPrChange w:author="ZAIDOU Mouhammad" w:date="2024-10-26T14:40:00Z" w:id="848">
              <w:tcPr>
                <w:tcW w:w="546" w:type="pct"/>
                <w:gridSpan w:val="4"/>
              </w:tcPr>
            </w:tcPrChange>
          </w:tcPr>
          <w:p w:rsidRPr="008D31E3" w:rsidR="00C32133" w:rsidP="00C32133" w:rsidRDefault="00C32133" w14:paraId="661EC85F"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49">
              <w:tcPr>
                <w:tcW w:w="1940" w:type="pct"/>
                <w:gridSpan w:val="7"/>
              </w:tcPr>
            </w:tcPrChange>
          </w:tcPr>
          <w:p w:rsidRPr="008D31E3" w:rsidR="00C32133" w:rsidP="00C32133" w:rsidRDefault="00C32133" w14:paraId="45F9C1F2" w14:textId="65D38D1D">
            <w:pPr>
              <w:pStyle w:val="ListParagraph1"/>
              <w:spacing w:after="0" w:line="240" w:lineRule="auto"/>
              <w:ind w:left="0"/>
              <w:rPr>
                <w:rFonts w:cstheme="minorHAnsi"/>
                <w:szCs w:val="20"/>
                <w:lang w:val="fr-FR"/>
              </w:rPr>
            </w:pPr>
            <w:r w:rsidRPr="008D31E3">
              <w:rPr>
                <w:rFonts w:cstheme="minorHAnsi"/>
                <w:szCs w:val="20"/>
                <w:lang w:val="fr-FR"/>
              </w:rPr>
              <w:t>Fœtoscope/Doppler</w:t>
            </w:r>
          </w:p>
        </w:tc>
        <w:tc>
          <w:tcPr>
            <w:tcW w:w="2147" w:type="pct"/>
            <w:gridSpan w:val="3"/>
            <w:tcMar/>
            <w:tcPrChange w:author="ZAIDOU Mouhammad" w:date="2024-10-26T14:40:00Z" w:id="850">
              <w:tcPr>
                <w:tcW w:w="2128" w:type="pct"/>
                <w:gridSpan w:val="15"/>
              </w:tcPr>
            </w:tcPrChange>
          </w:tcPr>
          <w:p w:rsidRPr="008D31E3" w:rsidR="00C32133" w:rsidP="00C32133" w:rsidRDefault="00C32133" w14:paraId="1CCD4E4B" w14:textId="578F0E2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B414D18" w14:textId="77777777">
            <w:pPr>
              <w:pStyle w:val="ListParagraph1"/>
              <w:rPr>
                <w:rFonts w:eastAsia="Times New Roman" w:cstheme="minorHAnsi"/>
                <w:color w:val="000000"/>
                <w:szCs w:val="20"/>
                <w:lang w:val="fr-FR" w:bidi="hi-IN"/>
              </w:rPr>
            </w:pPr>
          </w:p>
        </w:tc>
      </w:tr>
      <w:tr w:rsidRPr="004F7231" w:rsidR="00A74C75" w:rsidTr="0EBDE851" w14:paraId="4E4AE3B3" w14:textId="77777777">
        <w:tblPrEx>
          <w:jc w:val="left"/>
          <w:tblPrExChange w:author="ZAIDOU Mouhammad" w:date="2024-10-26T14:40:00Z" w:id="852">
            <w:tblPrEx>
              <w:jc w:val="left"/>
            </w:tblPrEx>
          </w:tblPrExChange>
        </w:tblPrEx>
        <w:trPr>
          <w:trHeight w:val="20"/>
          <w:trPrChange w:author="ZAIDOU Mouhammad" w:date="2024-10-26T14:40:00Z" w:id="853">
            <w:trPr>
              <w:trHeight w:val="20"/>
            </w:trPr>
          </w:trPrChange>
        </w:trPr>
        <w:tc>
          <w:tcPr>
            <w:tcW w:w="567" w:type="pct"/>
            <w:tcMar/>
            <w:tcPrChange w:author="ZAIDOU Mouhammad" w:date="2024-10-26T14:40:00Z" w:id="854">
              <w:tcPr>
                <w:tcW w:w="546" w:type="pct"/>
                <w:gridSpan w:val="4"/>
              </w:tcPr>
            </w:tcPrChange>
          </w:tcPr>
          <w:p w:rsidRPr="008D31E3" w:rsidR="00C32133" w:rsidP="00C32133" w:rsidRDefault="00C32133" w14:paraId="01998A05"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55">
              <w:tcPr>
                <w:tcW w:w="1940" w:type="pct"/>
                <w:gridSpan w:val="7"/>
              </w:tcPr>
            </w:tcPrChange>
          </w:tcPr>
          <w:p w:rsidRPr="008D31E3" w:rsidR="00C32133" w:rsidP="00C32133" w:rsidRDefault="00C32133" w14:paraId="7A50870D" w14:textId="0AECDF38">
            <w:pPr>
              <w:pStyle w:val="ListParagraph1"/>
              <w:spacing w:after="0" w:line="240" w:lineRule="auto"/>
              <w:ind w:left="0"/>
              <w:rPr>
                <w:rFonts w:cstheme="minorHAnsi"/>
                <w:szCs w:val="20"/>
                <w:lang w:val="fr-FR"/>
              </w:rPr>
            </w:pPr>
            <w:r w:rsidRPr="008D31E3">
              <w:rPr>
                <w:rFonts w:cstheme="minorHAnsi"/>
                <w:szCs w:val="20"/>
                <w:lang w:val="fr-FR"/>
              </w:rPr>
              <w:t xml:space="preserve">Balance </w:t>
            </w:r>
            <w:r w:rsidRPr="009A182E">
              <w:rPr>
                <w:rFonts w:cstheme="minorHAnsi"/>
                <w:szCs w:val="20"/>
                <w:lang w:val="fr-FR"/>
              </w:rPr>
              <w:t>nourrisson</w:t>
            </w:r>
          </w:p>
        </w:tc>
        <w:tc>
          <w:tcPr>
            <w:tcW w:w="2147" w:type="pct"/>
            <w:gridSpan w:val="3"/>
            <w:tcMar/>
            <w:tcPrChange w:author="ZAIDOU Mouhammad" w:date="2024-10-26T14:40:00Z" w:id="856">
              <w:tcPr>
                <w:tcW w:w="2128" w:type="pct"/>
                <w:gridSpan w:val="15"/>
              </w:tcPr>
            </w:tcPrChange>
          </w:tcPr>
          <w:p w:rsidRPr="008D31E3" w:rsidR="00C32133" w:rsidP="00C32133" w:rsidRDefault="00C32133" w14:paraId="7E5A087D" w14:textId="595DD10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5F049812" w14:textId="77777777">
            <w:pPr>
              <w:pStyle w:val="ListParagraph1"/>
              <w:rPr>
                <w:rFonts w:eastAsia="Times New Roman" w:cstheme="minorHAnsi"/>
                <w:color w:val="000000"/>
                <w:szCs w:val="20"/>
                <w:lang w:val="fr-FR" w:bidi="hi-IN"/>
              </w:rPr>
            </w:pPr>
          </w:p>
        </w:tc>
      </w:tr>
      <w:tr w:rsidRPr="004F7231" w:rsidR="00A74C75" w:rsidTr="0EBDE851" w14:paraId="54D27C0B" w14:textId="77777777">
        <w:tblPrEx>
          <w:jc w:val="left"/>
          <w:tblPrExChange w:author="ZAIDOU Mouhammad" w:date="2024-10-26T14:40:00Z" w:id="858">
            <w:tblPrEx>
              <w:jc w:val="left"/>
            </w:tblPrEx>
          </w:tblPrExChange>
        </w:tblPrEx>
        <w:trPr>
          <w:trHeight w:val="20"/>
          <w:trPrChange w:author="ZAIDOU Mouhammad" w:date="2024-10-26T14:40:00Z" w:id="859">
            <w:trPr>
              <w:trHeight w:val="20"/>
            </w:trPr>
          </w:trPrChange>
        </w:trPr>
        <w:tc>
          <w:tcPr>
            <w:tcW w:w="567" w:type="pct"/>
            <w:tcMar/>
            <w:tcPrChange w:author="ZAIDOU Mouhammad" w:date="2024-10-26T14:40:00Z" w:id="860">
              <w:tcPr>
                <w:tcW w:w="546" w:type="pct"/>
                <w:gridSpan w:val="4"/>
              </w:tcPr>
            </w:tcPrChange>
          </w:tcPr>
          <w:p w:rsidRPr="008D31E3" w:rsidR="00C32133" w:rsidP="00C32133" w:rsidRDefault="00C32133" w14:paraId="5BB3D1D5"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61">
              <w:tcPr>
                <w:tcW w:w="1940" w:type="pct"/>
                <w:gridSpan w:val="7"/>
              </w:tcPr>
            </w:tcPrChange>
          </w:tcPr>
          <w:p w:rsidRPr="008D31E3" w:rsidR="00C32133" w:rsidP="00C32133" w:rsidRDefault="00C32133" w14:paraId="1C85C673" w14:textId="64001E8A">
            <w:pPr>
              <w:pStyle w:val="ListParagraph1"/>
              <w:spacing w:after="0" w:line="240" w:lineRule="auto"/>
              <w:ind w:left="0"/>
              <w:rPr>
                <w:rFonts w:cstheme="minorHAnsi"/>
                <w:szCs w:val="20"/>
                <w:lang w:val="fr-FR"/>
              </w:rPr>
            </w:pPr>
            <w:r w:rsidRPr="008D31E3">
              <w:rPr>
                <w:rFonts w:cstheme="minorHAnsi"/>
                <w:szCs w:val="20"/>
                <w:lang w:val="fr-FR"/>
              </w:rPr>
              <w:t>Balance adulte</w:t>
            </w:r>
          </w:p>
        </w:tc>
        <w:tc>
          <w:tcPr>
            <w:tcW w:w="2147" w:type="pct"/>
            <w:gridSpan w:val="3"/>
            <w:tcMar/>
            <w:tcPrChange w:author="ZAIDOU Mouhammad" w:date="2024-10-26T14:40:00Z" w:id="862">
              <w:tcPr>
                <w:tcW w:w="2128" w:type="pct"/>
                <w:gridSpan w:val="15"/>
              </w:tcPr>
            </w:tcPrChange>
          </w:tcPr>
          <w:p w:rsidRPr="008D31E3" w:rsidR="00C32133" w:rsidP="00C32133" w:rsidRDefault="00C32133" w14:paraId="4D6C8152" w14:textId="0AB5F0A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56AA0D71" w14:textId="77777777">
            <w:pPr>
              <w:pStyle w:val="ListParagraph1"/>
              <w:rPr>
                <w:rFonts w:eastAsia="Times New Roman" w:cstheme="minorHAnsi"/>
                <w:color w:val="000000"/>
                <w:szCs w:val="20"/>
                <w:lang w:val="fr-FR" w:bidi="hi-IN"/>
              </w:rPr>
            </w:pPr>
          </w:p>
        </w:tc>
      </w:tr>
      <w:tr w:rsidRPr="004F7231" w:rsidR="00A74C75" w:rsidTr="0EBDE851" w14:paraId="290C6B77" w14:textId="77777777">
        <w:tblPrEx>
          <w:jc w:val="left"/>
          <w:tblPrExChange w:author="ZAIDOU Mouhammad" w:date="2024-10-26T14:40:00Z" w:id="864">
            <w:tblPrEx>
              <w:jc w:val="left"/>
            </w:tblPrEx>
          </w:tblPrExChange>
        </w:tblPrEx>
        <w:trPr>
          <w:trHeight w:val="20"/>
          <w:trPrChange w:author="ZAIDOU Mouhammad" w:date="2024-10-26T14:40:00Z" w:id="865">
            <w:trPr>
              <w:trHeight w:val="20"/>
            </w:trPr>
          </w:trPrChange>
        </w:trPr>
        <w:tc>
          <w:tcPr>
            <w:tcW w:w="567" w:type="pct"/>
            <w:tcMar/>
            <w:tcPrChange w:author="ZAIDOU Mouhammad" w:date="2024-10-26T14:40:00Z" w:id="866">
              <w:tcPr>
                <w:tcW w:w="546" w:type="pct"/>
                <w:gridSpan w:val="4"/>
              </w:tcPr>
            </w:tcPrChange>
          </w:tcPr>
          <w:p w:rsidRPr="008D31E3" w:rsidR="00C32133" w:rsidP="00C32133" w:rsidRDefault="00C32133" w14:paraId="29EDA397"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67">
              <w:tcPr>
                <w:tcW w:w="1940" w:type="pct"/>
                <w:gridSpan w:val="7"/>
              </w:tcPr>
            </w:tcPrChange>
          </w:tcPr>
          <w:p w:rsidRPr="008D31E3" w:rsidR="00C32133" w:rsidP="00C32133" w:rsidRDefault="00C32133" w14:paraId="1CA9996C" w14:textId="6DB02F3A">
            <w:pPr>
              <w:pStyle w:val="ListParagraph1"/>
              <w:spacing w:after="0" w:line="240" w:lineRule="auto"/>
              <w:ind w:left="0"/>
              <w:rPr>
                <w:rFonts w:cstheme="minorHAnsi"/>
                <w:szCs w:val="20"/>
                <w:lang w:val="fr-FR"/>
              </w:rPr>
            </w:pPr>
            <w:r w:rsidRPr="008D31E3">
              <w:rPr>
                <w:rFonts w:cstheme="minorHAnsi"/>
                <w:szCs w:val="20"/>
                <w:lang w:val="fr-FR"/>
              </w:rPr>
              <w:t>Stéthoscope adulte/enfant</w:t>
            </w:r>
          </w:p>
        </w:tc>
        <w:tc>
          <w:tcPr>
            <w:tcW w:w="2147" w:type="pct"/>
            <w:gridSpan w:val="3"/>
            <w:tcMar/>
            <w:tcPrChange w:author="ZAIDOU Mouhammad" w:date="2024-10-26T14:40:00Z" w:id="868">
              <w:tcPr>
                <w:tcW w:w="2128" w:type="pct"/>
                <w:gridSpan w:val="15"/>
              </w:tcPr>
            </w:tcPrChange>
          </w:tcPr>
          <w:p w:rsidRPr="008D31E3" w:rsidR="00C32133" w:rsidP="00C32133" w:rsidRDefault="00C32133" w14:paraId="1BF1770F" w14:textId="6AE9FA6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19714262" w14:textId="77777777">
            <w:pPr>
              <w:pStyle w:val="ListParagraph1"/>
              <w:rPr>
                <w:rFonts w:eastAsia="Times New Roman" w:cstheme="minorHAnsi"/>
                <w:color w:val="000000"/>
                <w:szCs w:val="20"/>
                <w:lang w:val="fr-FR" w:bidi="hi-IN"/>
              </w:rPr>
            </w:pPr>
          </w:p>
        </w:tc>
      </w:tr>
      <w:tr w:rsidRPr="004F7231" w:rsidR="00A74C75" w:rsidTr="0EBDE851" w14:paraId="549F5CB9" w14:textId="77777777">
        <w:tblPrEx>
          <w:jc w:val="left"/>
          <w:tblPrExChange w:author="ZAIDOU Mouhammad" w:date="2024-10-26T14:40:00Z" w:id="870">
            <w:tblPrEx>
              <w:jc w:val="left"/>
            </w:tblPrEx>
          </w:tblPrExChange>
        </w:tblPrEx>
        <w:trPr>
          <w:trHeight w:val="20"/>
          <w:trPrChange w:author="ZAIDOU Mouhammad" w:date="2024-10-26T14:40:00Z" w:id="871">
            <w:trPr>
              <w:trHeight w:val="20"/>
            </w:trPr>
          </w:trPrChange>
        </w:trPr>
        <w:tc>
          <w:tcPr>
            <w:tcW w:w="567" w:type="pct"/>
            <w:tcMar/>
            <w:tcPrChange w:author="ZAIDOU Mouhammad" w:date="2024-10-26T14:40:00Z" w:id="872">
              <w:tcPr>
                <w:tcW w:w="546" w:type="pct"/>
                <w:gridSpan w:val="4"/>
              </w:tcPr>
            </w:tcPrChange>
          </w:tcPr>
          <w:p w:rsidRPr="008D31E3" w:rsidR="00C32133" w:rsidP="00C32133" w:rsidRDefault="00C32133" w14:paraId="5C83811B"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73">
              <w:tcPr>
                <w:tcW w:w="1940" w:type="pct"/>
                <w:gridSpan w:val="7"/>
              </w:tcPr>
            </w:tcPrChange>
          </w:tcPr>
          <w:p w:rsidRPr="008D31E3" w:rsidR="00C32133" w:rsidP="00C32133" w:rsidRDefault="00C32133" w14:paraId="3BFCD096" w14:textId="6DE77BEF">
            <w:pPr>
              <w:pStyle w:val="ListParagraph1"/>
              <w:spacing w:after="0" w:line="240" w:lineRule="auto"/>
              <w:ind w:left="0"/>
              <w:rPr>
                <w:rFonts w:cstheme="minorHAnsi"/>
                <w:szCs w:val="20"/>
                <w:lang w:val="fr-FR"/>
              </w:rPr>
            </w:pPr>
            <w:r w:rsidRPr="008D31E3">
              <w:rPr>
                <w:rFonts w:cstheme="minorHAnsi"/>
                <w:szCs w:val="20"/>
                <w:lang w:val="fr-FR"/>
              </w:rPr>
              <w:t>Spéculum</w:t>
            </w:r>
          </w:p>
        </w:tc>
        <w:tc>
          <w:tcPr>
            <w:tcW w:w="2147" w:type="pct"/>
            <w:gridSpan w:val="3"/>
            <w:tcMar/>
            <w:tcPrChange w:author="ZAIDOU Mouhammad" w:date="2024-10-26T14:40:00Z" w:id="874">
              <w:tcPr>
                <w:tcW w:w="2128" w:type="pct"/>
                <w:gridSpan w:val="15"/>
              </w:tcPr>
            </w:tcPrChange>
          </w:tcPr>
          <w:p w:rsidRPr="008D31E3" w:rsidR="00C32133" w:rsidP="00C32133" w:rsidRDefault="00C32133" w14:paraId="2200DEE0" w14:textId="28EDCF9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1672FEA2" w14:textId="77777777">
            <w:pPr>
              <w:pStyle w:val="ListParagraph1"/>
              <w:rPr>
                <w:rFonts w:eastAsia="Times New Roman" w:cstheme="minorHAnsi"/>
                <w:color w:val="000000"/>
                <w:szCs w:val="20"/>
                <w:lang w:val="fr-FR" w:bidi="hi-IN"/>
              </w:rPr>
            </w:pPr>
          </w:p>
        </w:tc>
      </w:tr>
      <w:tr w:rsidRPr="004F7231" w:rsidR="00A74C75" w:rsidTr="0EBDE851" w14:paraId="352EF350" w14:textId="77777777">
        <w:tblPrEx>
          <w:jc w:val="left"/>
          <w:tblPrExChange w:author="ZAIDOU Mouhammad" w:date="2024-10-26T14:40:00Z" w:id="876">
            <w:tblPrEx>
              <w:jc w:val="left"/>
            </w:tblPrEx>
          </w:tblPrExChange>
        </w:tblPrEx>
        <w:trPr>
          <w:trHeight w:val="20"/>
          <w:trPrChange w:author="ZAIDOU Mouhammad" w:date="2024-10-26T14:40:00Z" w:id="877">
            <w:trPr>
              <w:trHeight w:val="20"/>
            </w:trPr>
          </w:trPrChange>
        </w:trPr>
        <w:tc>
          <w:tcPr>
            <w:tcW w:w="567" w:type="pct"/>
            <w:tcMar/>
            <w:tcPrChange w:author="ZAIDOU Mouhammad" w:date="2024-10-26T14:40:00Z" w:id="878">
              <w:tcPr>
                <w:tcW w:w="546" w:type="pct"/>
                <w:gridSpan w:val="4"/>
              </w:tcPr>
            </w:tcPrChange>
          </w:tcPr>
          <w:p w:rsidRPr="008D31E3" w:rsidR="00C32133" w:rsidP="00C32133" w:rsidRDefault="00C32133" w14:paraId="26AB512E"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79">
              <w:tcPr>
                <w:tcW w:w="1940" w:type="pct"/>
                <w:gridSpan w:val="7"/>
              </w:tcPr>
            </w:tcPrChange>
          </w:tcPr>
          <w:p w:rsidRPr="008D31E3" w:rsidR="00C32133" w:rsidP="00C32133" w:rsidRDefault="00C32133" w14:paraId="15560617" w14:textId="23255FB9">
            <w:pPr>
              <w:pStyle w:val="ListParagraph1"/>
              <w:spacing w:after="0" w:line="240" w:lineRule="auto"/>
              <w:ind w:left="0"/>
              <w:rPr>
                <w:rFonts w:cstheme="minorHAnsi"/>
                <w:szCs w:val="20"/>
                <w:lang w:val="fr-FR"/>
              </w:rPr>
            </w:pPr>
            <w:r w:rsidRPr="008D31E3">
              <w:rPr>
                <w:rFonts w:cstheme="minorHAnsi"/>
                <w:szCs w:val="20"/>
                <w:lang w:val="fr-FR"/>
              </w:rPr>
              <w:t>Oxygène à canalisation centrale/concentrateur/cylindre</w:t>
            </w:r>
          </w:p>
        </w:tc>
        <w:tc>
          <w:tcPr>
            <w:tcW w:w="2147" w:type="pct"/>
            <w:gridSpan w:val="3"/>
            <w:tcMar/>
            <w:tcPrChange w:author="ZAIDOU Mouhammad" w:date="2024-10-26T14:40:00Z" w:id="880">
              <w:tcPr>
                <w:tcW w:w="2128" w:type="pct"/>
                <w:gridSpan w:val="15"/>
              </w:tcPr>
            </w:tcPrChange>
          </w:tcPr>
          <w:p w:rsidRPr="008D31E3" w:rsidR="00C32133" w:rsidP="00C32133" w:rsidRDefault="00C32133" w14:paraId="12500641" w14:textId="31868ED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230C97F9" w14:textId="77777777">
            <w:pPr>
              <w:pStyle w:val="ListParagraph1"/>
              <w:rPr>
                <w:rFonts w:eastAsia="Times New Roman" w:cstheme="minorHAnsi"/>
                <w:color w:val="000000"/>
                <w:szCs w:val="20"/>
                <w:lang w:val="fr-FR" w:bidi="hi-IN"/>
              </w:rPr>
            </w:pPr>
          </w:p>
        </w:tc>
      </w:tr>
      <w:tr w:rsidRPr="004F7231" w:rsidR="00A74C75" w:rsidTr="0EBDE851" w14:paraId="7EC30777" w14:textId="77777777">
        <w:tblPrEx>
          <w:jc w:val="left"/>
          <w:tblPrExChange w:author="ZAIDOU Mouhammad" w:date="2024-10-26T14:40:00Z" w:id="882">
            <w:tblPrEx>
              <w:jc w:val="left"/>
            </w:tblPrEx>
          </w:tblPrExChange>
        </w:tblPrEx>
        <w:trPr>
          <w:trHeight w:val="20"/>
          <w:trPrChange w:author="ZAIDOU Mouhammad" w:date="2024-10-26T14:40:00Z" w:id="883">
            <w:trPr>
              <w:trHeight w:val="20"/>
            </w:trPr>
          </w:trPrChange>
        </w:trPr>
        <w:tc>
          <w:tcPr>
            <w:tcW w:w="567" w:type="pct"/>
            <w:tcMar/>
            <w:tcPrChange w:author="ZAIDOU Mouhammad" w:date="2024-10-26T14:40:00Z" w:id="884">
              <w:tcPr>
                <w:tcW w:w="546" w:type="pct"/>
                <w:gridSpan w:val="4"/>
              </w:tcPr>
            </w:tcPrChange>
          </w:tcPr>
          <w:p w:rsidRPr="008D31E3" w:rsidR="00C32133" w:rsidP="00C32133" w:rsidRDefault="00C32133" w14:paraId="65392551"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85">
              <w:tcPr>
                <w:tcW w:w="1940" w:type="pct"/>
                <w:gridSpan w:val="7"/>
              </w:tcPr>
            </w:tcPrChange>
          </w:tcPr>
          <w:p w:rsidRPr="008D31E3" w:rsidR="00C32133" w:rsidP="00C32133" w:rsidRDefault="00C32133" w14:paraId="5C598BC9" w14:textId="0BA623BD">
            <w:pPr>
              <w:pStyle w:val="ListParagraph1"/>
              <w:spacing w:after="0" w:line="240" w:lineRule="auto"/>
              <w:ind w:left="0"/>
              <w:rPr>
                <w:rFonts w:cstheme="minorHAnsi"/>
                <w:szCs w:val="20"/>
                <w:lang w:val="fr-FR"/>
              </w:rPr>
            </w:pPr>
            <w:r w:rsidRPr="008D31E3">
              <w:rPr>
                <w:rFonts w:cstheme="minorHAnsi"/>
                <w:szCs w:val="20"/>
                <w:lang w:val="fr-FR"/>
              </w:rPr>
              <w:t>Débitmètre pour la source d'oxygène, avec graduations en ml</w:t>
            </w:r>
          </w:p>
        </w:tc>
        <w:tc>
          <w:tcPr>
            <w:tcW w:w="2147" w:type="pct"/>
            <w:gridSpan w:val="3"/>
            <w:tcMar/>
            <w:tcPrChange w:author="ZAIDOU Mouhammad" w:date="2024-10-26T14:40:00Z" w:id="886">
              <w:tcPr>
                <w:tcW w:w="2128" w:type="pct"/>
                <w:gridSpan w:val="15"/>
              </w:tcPr>
            </w:tcPrChange>
          </w:tcPr>
          <w:p w:rsidRPr="008D31E3" w:rsidR="00C32133" w:rsidP="00C32133" w:rsidRDefault="00C32133" w14:paraId="2F8F4D30" w14:textId="734759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2790F2E5" w14:textId="77777777">
            <w:pPr>
              <w:pStyle w:val="ListParagraph1"/>
              <w:rPr>
                <w:rFonts w:eastAsia="Times New Roman" w:cstheme="minorHAnsi"/>
                <w:color w:val="000000"/>
                <w:szCs w:val="20"/>
                <w:lang w:val="fr-FR" w:bidi="hi-IN"/>
              </w:rPr>
            </w:pPr>
          </w:p>
        </w:tc>
      </w:tr>
      <w:tr w:rsidRPr="004F7231" w:rsidR="00A74C75" w:rsidTr="0EBDE851" w14:paraId="5C139170" w14:textId="77777777">
        <w:tblPrEx>
          <w:jc w:val="left"/>
          <w:tblPrExChange w:author="ZAIDOU Mouhammad" w:date="2024-10-26T14:40:00Z" w:id="888">
            <w:tblPrEx>
              <w:jc w:val="left"/>
            </w:tblPrEx>
          </w:tblPrExChange>
        </w:tblPrEx>
        <w:trPr>
          <w:trHeight w:val="20"/>
          <w:trPrChange w:author="ZAIDOU Mouhammad" w:date="2024-10-26T14:40:00Z" w:id="889">
            <w:trPr>
              <w:trHeight w:val="20"/>
            </w:trPr>
          </w:trPrChange>
        </w:trPr>
        <w:tc>
          <w:tcPr>
            <w:tcW w:w="567" w:type="pct"/>
            <w:tcMar/>
            <w:tcPrChange w:author="ZAIDOU Mouhammad" w:date="2024-10-26T14:40:00Z" w:id="890">
              <w:tcPr>
                <w:tcW w:w="546" w:type="pct"/>
                <w:gridSpan w:val="4"/>
              </w:tcPr>
            </w:tcPrChange>
          </w:tcPr>
          <w:p w:rsidRPr="008D31E3" w:rsidR="00C32133" w:rsidP="00C32133" w:rsidRDefault="00C32133" w14:paraId="1B025CFD"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91">
              <w:tcPr>
                <w:tcW w:w="1940" w:type="pct"/>
                <w:gridSpan w:val="7"/>
              </w:tcPr>
            </w:tcPrChange>
          </w:tcPr>
          <w:p w:rsidRPr="008D31E3" w:rsidR="00C32133" w:rsidP="00C32133" w:rsidRDefault="00C32133" w14:paraId="44B61A05" w14:textId="79F7BB74">
            <w:pPr>
              <w:pStyle w:val="ListParagraph1"/>
              <w:spacing w:after="0" w:line="240" w:lineRule="auto"/>
              <w:ind w:left="0"/>
              <w:rPr>
                <w:rFonts w:cstheme="minorHAnsi"/>
                <w:szCs w:val="20"/>
                <w:lang w:val="fr-FR"/>
              </w:rPr>
            </w:pPr>
            <w:r w:rsidRPr="008D31E3">
              <w:rPr>
                <w:rFonts w:cstheme="minorHAnsi"/>
                <w:szCs w:val="20"/>
                <w:lang w:val="fr-FR"/>
              </w:rPr>
              <w:t>Humidificateur/Climatisation</w:t>
            </w:r>
          </w:p>
        </w:tc>
        <w:tc>
          <w:tcPr>
            <w:tcW w:w="2147" w:type="pct"/>
            <w:gridSpan w:val="3"/>
            <w:tcMar/>
            <w:tcPrChange w:author="ZAIDOU Mouhammad" w:date="2024-10-26T14:40:00Z" w:id="892">
              <w:tcPr>
                <w:tcW w:w="2128" w:type="pct"/>
                <w:gridSpan w:val="15"/>
              </w:tcPr>
            </w:tcPrChange>
          </w:tcPr>
          <w:p w:rsidRPr="008D31E3" w:rsidR="00C32133" w:rsidP="00C32133" w:rsidRDefault="00C32133" w14:paraId="3E9CD655" w14:textId="32C552D0">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21D74F8D" w14:textId="77777777">
            <w:pPr>
              <w:pStyle w:val="ListParagraph1"/>
              <w:rPr>
                <w:rFonts w:eastAsia="Times New Roman" w:cstheme="minorHAnsi"/>
                <w:color w:val="000000"/>
                <w:szCs w:val="20"/>
                <w:lang w:val="fr-FR" w:bidi="hi-IN"/>
              </w:rPr>
            </w:pPr>
          </w:p>
        </w:tc>
      </w:tr>
      <w:tr w:rsidRPr="004F7231" w:rsidR="00A74C75" w:rsidTr="0EBDE851" w14:paraId="2FD19D02" w14:textId="77777777">
        <w:tblPrEx>
          <w:jc w:val="left"/>
          <w:tblPrExChange w:author="ZAIDOU Mouhammad" w:date="2024-10-26T14:40:00Z" w:id="894">
            <w:tblPrEx>
              <w:jc w:val="left"/>
            </w:tblPrEx>
          </w:tblPrExChange>
        </w:tblPrEx>
        <w:trPr>
          <w:trHeight w:val="20"/>
          <w:trPrChange w:author="ZAIDOU Mouhammad" w:date="2024-10-26T14:40:00Z" w:id="895">
            <w:trPr>
              <w:trHeight w:val="20"/>
            </w:trPr>
          </w:trPrChange>
        </w:trPr>
        <w:tc>
          <w:tcPr>
            <w:tcW w:w="567" w:type="pct"/>
            <w:tcMar/>
            <w:tcPrChange w:author="ZAIDOU Mouhammad" w:date="2024-10-26T14:40:00Z" w:id="896">
              <w:tcPr>
                <w:tcW w:w="546" w:type="pct"/>
                <w:gridSpan w:val="4"/>
              </w:tcPr>
            </w:tcPrChange>
          </w:tcPr>
          <w:p w:rsidRPr="008D31E3" w:rsidR="00C32133" w:rsidP="00C32133" w:rsidRDefault="00C32133" w14:paraId="75BF5EE2"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897">
              <w:tcPr>
                <w:tcW w:w="1940" w:type="pct"/>
                <w:gridSpan w:val="7"/>
              </w:tcPr>
            </w:tcPrChange>
          </w:tcPr>
          <w:p w:rsidRPr="008D31E3" w:rsidR="00C32133" w:rsidP="00C32133" w:rsidRDefault="00C32133" w14:paraId="49A80534" w14:textId="239701DC">
            <w:pPr>
              <w:pStyle w:val="ListParagraph1"/>
              <w:spacing w:after="0" w:line="240" w:lineRule="auto"/>
              <w:ind w:left="0"/>
              <w:rPr>
                <w:rFonts w:cstheme="minorHAnsi"/>
                <w:szCs w:val="20"/>
                <w:lang w:val="fr-FR"/>
              </w:rPr>
            </w:pPr>
            <w:r w:rsidRPr="008D31E3">
              <w:rPr>
                <w:rFonts w:cstheme="minorHAnsi"/>
                <w:szCs w:val="20"/>
                <w:lang w:val="fr-FR"/>
              </w:rPr>
              <w:t>Appareil d'administration d'oxygène pour adultes/enfants (tubes de raccordement et masque)</w:t>
            </w:r>
          </w:p>
        </w:tc>
        <w:tc>
          <w:tcPr>
            <w:tcW w:w="2147" w:type="pct"/>
            <w:gridSpan w:val="3"/>
            <w:tcMar/>
            <w:tcPrChange w:author="ZAIDOU Mouhammad" w:date="2024-10-26T14:40:00Z" w:id="898">
              <w:tcPr>
                <w:tcW w:w="2128" w:type="pct"/>
                <w:gridSpan w:val="15"/>
              </w:tcPr>
            </w:tcPrChange>
          </w:tcPr>
          <w:p w:rsidRPr="008D31E3" w:rsidR="00C32133" w:rsidP="00C32133" w:rsidRDefault="00C32133" w14:paraId="1D6F5AAD" w14:textId="798F4FDB">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53F66D72" w14:textId="77777777">
            <w:pPr>
              <w:pStyle w:val="ListParagraph1"/>
              <w:rPr>
                <w:rFonts w:eastAsia="Times New Roman" w:cstheme="minorHAnsi"/>
                <w:color w:val="000000"/>
                <w:szCs w:val="20"/>
                <w:lang w:val="fr-FR" w:bidi="hi-IN"/>
              </w:rPr>
            </w:pPr>
          </w:p>
        </w:tc>
      </w:tr>
      <w:tr w:rsidRPr="004F7231" w:rsidR="00A74C75" w:rsidTr="0EBDE851" w14:paraId="59371160" w14:textId="77777777">
        <w:tblPrEx>
          <w:jc w:val="left"/>
          <w:tblPrExChange w:author="ZAIDOU Mouhammad" w:date="2024-10-26T14:40:00Z" w:id="900">
            <w:tblPrEx>
              <w:jc w:val="left"/>
            </w:tblPrEx>
          </w:tblPrExChange>
        </w:tblPrEx>
        <w:trPr>
          <w:trHeight w:val="20"/>
          <w:trPrChange w:author="ZAIDOU Mouhammad" w:date="2024-10-26T14:40:00Z" w:id="901">
            <w:trPr>
              <w:trHeight w:val="20"/>
            </w:trPr>
          </w:trPrChange>
        </w:trPr>
        <w:tc>
          <w:tcPr>
            <w:tcW w:w="567" w:type="pct"/>
            <w:tcMar/>
            <w:tcPrChange w:author="ZAIDOU Mouhammad" w:date="2024-10-26T14:40:00Z" w:id="902">
              <w:tcPr>
                <w:tcW w:w="546" w:type="pct"/>
                <w:gridSpan w:val="4"/>
              </w:tcPr>
            </w:tcPrChange>
          </w:tcPr>
          <w:p w:rsidRPr="008D31E3" w:rsidR="00C32133" w:rsidP="00C32133" w:rsidRDefault="00C32133" w14:paraId="17813377"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03">
              <w:tcPr>
                <w:tcW w:w="1940" w:type="pct"/>
                <w:gridSpan w:val="7"/>
              </w:tcPr>
            </w:tcPrChange>
          </w:tcPr>
          <w:p w:rsidRPr="008D31E3" w:rsidR="00C32133" w:rsidP="00C32133" w:rsidRDefault="00C32133" w14:paraId="52A0189F" w14:textId="6EC69E33">
            <w:pPr>
              <w:pStyle w:val="ListParagraph1"/>
              <w:spacing w:after="0" w:line="240" w:lineRule="auto"/>
              <w:ind w:left="0"/>
              <w:rPr>
                <w:rFonts w:cstheme="minorHAnsi"/>
                <w:szCs w:val="20"/>
                <w:lang w:val="fr-FR"/>
              </w:rPr>
            </w:pPr>
            <w:r w:rsidRPr="008D31E3">
              <w:rPr>
                <w:rFonts w:cstheme="minorHAnsi"/>
                <w:szCs w:val="20"/>
                <w:lang w:val="fr-FR"/>
              </w:rPr>
              <w:t>Appareil d'administration d'oxygène pour adultes/enfants (pinces nasales)</w:t>
            </w:r>
          </w:p>
        </w:tc>
        <w:tc>
          <w:tcPr>
            <w:tcW w:w="2147" w:type="pct"/>
            <w:gridSpan w:val="3"/>
            <w:tcMar/>
            <w:tcPrChange w:author="ZAIDOU Mouhammad" w:date="2024-10-26T14:40:00Z" w:id="904">
              <w:tcPr>
                <w:tcW w:w="2128" w:type="pct"/>
                <w:gridSpan w:val="15"/>
              </w:tcPr>
            </w:tcPrChange>
          </w:tcPr>
          <w:p w:rsidRPr="008D31E3" w:rsidR="00C32133" w:rsidP="00C32133" w:rsidRDefault="00C32133" w14:paraId="64DFBBF9" w14:textId="510B77F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763B3A43" w14:textId="77777777">
            <w:pPr>
              <w:pStyle w:val="ListParagraph1"/>
              <w:rPr>
                <w:rFonts w:eastAsia="Times New Roman" w:cstheme="minorHAnsi"/>
                <w:color w:val="000000"/>
                <w:szCs w:val="20"/>
                <w:lang w:val="fr-FR" w:bidi="hi-IN"/>
              </w:rPr>
            </w:pPr>
          </w:p>
        </w:tc>
      </w:tr>
      <w:tr w:rsidRPr="004F7231" w:rsidR="00A74C75" w:rsidTr="0EBDE851" w14:paraId="2F55709F" w14:textId="77777777">
        <w:tblPrEx>
          <w:jc w:val="left"/>
          <w:tblPrExChange w:author="ZAIDOU Mouhammad" w:date="2024-10-26T14:40:00Z" w:id="906">
            <w:tblPrEx>
              <w:jc w:val="left"/>
            </w:tblPrEx>
          </w:tblPrExChange>
        </w:tblPrEx>
        <w:trPr>
          <w:trHeight w:val="20"/>
          <w:trPrChange w:author="ZAIDOU Mouhammad" w:date="2024-10-26T14:40:00Z" w:id="907">
            <w:trPr>
              <w:trHeight w:val="20"/>
            </w:trPr>
          </w:trPrChange>
        </w:trPr>
        <w:tc>
          <w:tcPr>
            <w:tcW w:w="567" w:type="pct"/>
            <w:tcMar/>
            <w:tcPrChange w:author="ZAIDOU Mouhammad" w:date="2024-10-26T14:40:00Z" w:id="908">
              <w:tcPr>
                <w:tcW w:w="546" w:type="pct"/>
                <w:gridSpan w:val="4"/>
              </w:tcPr>
            </w:tcPrChange>
          </w:tcPr>
          <w:p w:rsidRPr="008D31E3" w:rsidR="00C32133" w:rsidP="00C32133" w:rsidRDefault="00C32133" w14:paraId="30A28597"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09">
              <w:tcPr>
                <w:tcW w:w="1940" w:type="pct"/>
                <w:gridSpan w:val="7"/>
              </w:tcPr>
            </w:tcPrChange>
          </w:tcPr>
          <w:p w:rsidRPr="008D31E3" w:rsidR="00C32133" w:rsidP="00C32133" w:rsidRDefault="00C32133" w14:paraId="65EBB30B" w14:textId="7C2BECA2">
            <w:pPr>
              <w:pStyle w:val="ListParagraph1"/>
              <w:spacing w:after="0" w:line="240" w:lineRule="auto"/>
              <w:ind w:left="0"/>
              <w:rPr>
                <w:rFonts w:cstheme="minorHAnsi"/>
                <w:szCs w:val="20"/>
                <w:lang w:val="fr-FR"/>
              </w:rPr>
            </w:pPr>
            <w:r w:rsidRPr="008D31E3">
              <w:rPr>
                <w:rFonts w:cstheme="minorHAnsi"/>
                <w:szCs w:val="20"/>
                <w:lang w:val="fr-FR"/>
              </w:rPr>
              <w:t>Aspirateur</w:t>
            </w:r>
          </w:p>
        </w:tc>
        <w:tc>
          <w:tcPr>
            <w:tcW w:w="2147" w:type="pct"/>
            <w:gridSpan w:val="3"/>
            <w:tcMar/>
            <w:tcPrChange w:author="ZAIDOU Mouhammad" w:date="2024-10-26T14:40:00Z" w:id="910">
              <w:tcPr>
                <w:tcW w:w="2128" w:type="pct"/>
                <w:gridSpan w:val="15"/>
              </w:tcPr>
            </w:tcPrChange>
          </w:tcPr>
          <w:p w:rsidRPr="008D31E3" w:rsidR="00C32133" w:rsidP="00C32133" w:rsidRDefault="00C32133" w14:paraId="2CA9CF9B" w14:textId="20F558D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98E335F" w14:textId="77777777">
            <w:pPr>
              <w:pStyle w:val="ListParagraph1"/>
              <w:rPr>
                <w:rFonts w:eastAsia="Times New Roman" w:cstheme="minorHAnsi"/>
                <w:color w:val="000000"/>
                <w:szCs w:val="20"/>
                <w:lang w:val="fr-FR" w:bidi="hi-IN"/>
              </w:rPr>
            </w:pPr>
          </w:p>
        </w:tc>
      </w:tr>
      <w:tr w:rsidRPr="004F7231" w:rsidR="00A74C75" w:rsidTr="0EBDE851" w14:paraId="4B6669D3" w14:textId="77777777">
        <w:tblPrEx>
          <w:jc w:val="left"/>
          <w:tblPrExChange w:author="ZAIDOU Mouhammad" w:date="2024-10-26T14:40:00Z" w:id="912">
            <w:tblPrEx>
              <w:jc w:val="left"/>
            </w:tblPrEx>
          </w:tblPrExChange>
        </w:tblPrEx>
        <w:trPr>
          <w:trHeight w:val="20"/>
          <w:trPrChange w:author="ZAIDOU Mouhammad" w:date="2024-10-26T14:40:00Z" w:id="913">
            <w:trPr>
              <w:trHeight w:val="20"/>
            </w:trPr>
          </w:trPrChange>
        </w:trPr>
        <w:tc>
          <w:tcPr>
            <w:tcW w:w="567" w:type="pct"/>
            <w:tcMar/>
            <w:tcPrChange w:author="ZAIDOU Mouhammad" w:date="2024-10-26T14:40:00Z" w:id="914">
              <w:tcPr>
                <w:tcW w:w="546" w:type="pct"/>
                <w:gridSpan w:val="4"/>
              </w:tcPr>
            </w:tcPrChange>
          </w:tcPr>
          <w:p w:rsidRPr="008D31E3" w:rsidR="00C32133" w:rsidP="00C32133" w:rsidRDefault="00C32133" w14:paraId="7BCE4492"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15">
              <w:tcPr>
                <w:tcW w:w="1940" w:type="pct"/>
                <w:gridSpan w:val="7"/>
              </w:tcPr>
            </w:tcPrChange>
          </w:tcPr>
          <w:p w:rsidRPr="008D31E3" w:rsidR="00C32133" w:rsidP="00C32133" w:rsidRDefault="00C32133" w14:paraId="332999D0" w14:textId="7CF38340">
            <w:pPr>
              <w:pStyle w:val="ListParagraph1"/>
              <w:spacing w:after="0" w:line="240" w:lineRule="auto"/>
              <w:ind w:left="0"/>
              <w:rPr>
                <w:rFonts w:cstheme="minorHAnsi"/>
                <w:szCs w:val="20"/>
                <w:lang w:val="fr-FR"/>
              </w:rPr>
            </w:pPr>
            <w:r w:rsidRPr="008D31E3">
              <w:rPr>
                <w:rFonts w:cstheme="minorHAnsi"/>
                <w:szCs w:val="20"/>
                <w:lang w:val="fr-FR"/>
              </w:rPr>
              <w:t>Réfrigérateur</w:t>
            </w:r>
          </w:p>
        </w:tc>
        <w:tc>
          <w:tcPr>
            <w:tcW w:w="2147" w:type="pct"/>
            <w:gridSpan w:val="3"/>
            <w:tcMar/>
            <w:tcPrChange w:author="ZAIDOU Mouhammad" w:date="2024-10-26T14:40:00Z" w:id="916">
              <w:tcPr>
                <w:tcW w:w="2128" w:type="pct"/>
                <w:gridSpan w:val="15"/>
              </w:tcPr>
            </w:tcPrChange>
          </w:tcPr>
          <w:p w:rsidRPr="008D31E3" w:rsidR="00C32133" w:rsidP="00C32133" w:rsidRDefault="00C32133" w14:paraId="0AB2BBE3" w14:textId="47F7E43A">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5DEB22F" w14:textId="77777777">
            <w:pPr>
              <w:pStyle w:val="ListParagraph1"/>
              <w:rPr>
                <w:rFonts w:eastAsia="Times New Roman" w:cstheme="minorHAnsi"/>
                <w:color w:val="000000"/>
                <w:szCs w:val="20"/>
                <w:lang w:val="fr-FR" w:bidi="hi-IN"/>
              </w:rPr>
            </w:pPr>
          </w:p>
        </w:tc>
      </w:tr>
      <w:tr w:rsidRPr="004F7231" w:rsidR="00A74C75" w:rsidTr="0EBDE851" w14:paraId="176790A5" w14:textId="77777777">
        <w:tblPrEx>
          <w:jc w:val="left"/>
          <w:tblPrExChange w:author="ZAIDOU Mouhammad" w:date="2024-10-26T14:40:00Z" w:id="918">
            <w:tblPrEx>
              <w:jc w:val="left"/>
            </w:tblPrEx>
          </w:tblPrExChange>
        </w:tblPrEx>
        <w:trPr>
          <w:trHeight w:val="20"/>
          <w:trPrChange w:author="ZAIDOU Mouhammad" w:date="2024-10-26T14:40:00Z" w:id="919">
            <w:trPr>
              <w:trHeight w:val="20"/>
            </w:trPr>
          </w:trPrChange>
        </w:trPr>
        <w:tc>
          <w:tcPr>
            <w:tcW w:w="567" w:type="pct"/>
            <w:tcMar/>
            <w:tcPrChange w:author="ZAIDOU Mouhammad" w:date="2024-10-26T14:40:00Z" w:id="920">
              <w:tcPr>
                <w:tcW w:w="546" w:type="pct"/>
                <w:gridSpan w:val="4"/>
              </w:tcPr>
            </w:tcPrChange>
          </w:tcPr>
          <w:p w:rsidRPr="008D31E3" w:rsidR="00C32133" w:rsidP="00C32133" w:rsidRDefault="00C32133" w14:paraId="32F698B2"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21">
              <w:tcPr>
                <w:tcW w:w="1940" w:type="pct"/>
                <w:gridSpan w:val="7"/>
              </w:tcPr>
            </w:tcPrChange>
          </w:tcPr>
          <w:p w:rsidRPr="008D31E3" w:rsidR="00C32133" w:rsidP="00C32133" w:rsidRDefault="00C32133" w14:paraId="394CC4B9" w14:textId="6B8F1681">
            <w:pPr>
              <w:pStyle w:val="ListParagraph1"/>
              <w:spacing w:after="0" w:line="240" w:lineRule="auto"/>
              <w:ind w:left="0"/>
              <w:rPr>
                <w:rFonts w:cstheme="minorHAnsi"/>
                <w:szCs w:val="20"/>
                <w:lang w:val="fr-FR"/>
              </w:rPr>
            </w:pPr>
            <w:r w:rsidRPr="008D31E3">
              <w:rPr>
                <w:rFonts w:cstheme="minorHAnsi"/>
                <w:szCs w:val="20"/>
                <w:lang w:val="fr-FR"/>
              </w:rPr>
              <w:t>Chariot de réanimation avec plateau d'urgence</w:t>
            </w:r>
          </w:p>
        </w:tc>
        <w:tc>
          <w:tcPr>
            <w:tcW w:w="2147" w:type="pct"/>
            <w:gridSpan w:val="3"/>
            <w:tcMar/>
            <w:tcPrChange w:author="ZAIDOU Mouhammad" w:date="2024-10-26T14:40:00Z" w:id="922">
              <w:tcPr>
                <w:tcW w:w="2128" w:type="pct"/>
                <w:gridSpan w:val="15"/>
              </w:tcPr>
            </w:tcPrChange>
          </w:tcPr>
          <w:p w:rsidRPr="008D31E3" w:rsidR="00C32133" w:rsidP="00C32133" w:rsidRDefault="00C32133" w14:paraId="63CEB215" w14:textId="2A2ADF2C">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B92BCF4" w14:textId="77777777">
            <w:pPr>
              <w:pStyle w:val="ListParagraph1"/>
              <w:rPr>
                <w:rFonts w:eastAsia="Times New Roman" w:cstheme="minorHAnsi"/>
                <w:color w:val="000000"/>
                <w:szCs w:val="20"/>
                <w:lang w:val="fr-FR" w:bidi="hi-IN"/>
              </w:rPr>
            </w:pPr>
          </w:p>
        </w:tc>
      </w:tr>
      <w:tr w:rsidRPr="004F7231" w:rsidR="00A74C75" w:rsidTr="0EBDE851" w14:paraId="3F357C13" w14:textId="77777777">
        <w:tblPrEx>
          <w:jc w:val="left"/>
          <w:tblPrExChange w:author="ZAIDOU Mouhammad" w:date="2024-10-26T14:40:00Z" w:id="924">
            <w:tblPrEx>
              <w:jc w:val="left"/>
            </w:tblPrEx>
          </w:tblPrExChange>
        </w:tblPrEx>
        <w:trPr>
          <w:trHeight w:val="20"/>
          <w:trPrChange w:author="ZAIDOU Mouhammad" w:date="2024-10-26T14:40:00Z" w:id="925">
            <w:trPr>
              <w:trHeight w:val="20"/>
            </w:trPr>
          </w:trPrChange>
        </w:trPr>
        <w:tc>
          <w:tcPr>
            <w:tcW w:w="567" w:type="pct"/>
            <w:tcMar/>
            <w:tcPrChange w:author="ZAIDOU Mouhammad" w:date="2024-10-26T14:40:00Z" w:id="926">
              <w:tcPr>
                <w:tcW w:w="546" w:type="pct"/>
                <w:gridSpan w:val="4"/>
              </w:tcPr>
            </w:tcPrChange>
          </w:tcPr>
          <w:p w:rsidRPr="008D31E3" w:rsidR="00C32133" w:rsidP="00C32133" w:rsidRDefault="00C32133" w14:paraId="7B24BFA9"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27">
              <w:tcPr>
                <w:tcW w:w="1940" w:type="pct"/>
                <w:gridSpan w:val="7"/>
              </w:tcPr>
            </w:tcPrChange>
          </w:tcPr>
          <w:p w:rsidRPr="008D31E3" w:rsidR="00C32133" w:rsidP="00C32133" w:rsidRDefault="00C32133" w14:paraId="4BD9BFAA" w14:textId="4B2C7208">
            <w:pPr>
              <w:pStyle w:val="ListParagraph1"/>
              <w:spacing w:after="0" w:line="240" w:lineRule="auto"/>
              <w:ind w:left="0"/>
              <w:rPr>
                <w:rFonts w:cstheme="minorHAnsi"/>
                <w:szCs w:val="20"/>
                <w:lang w:val="fr-FR"/>
              </w:rPr>
            </w:pPr>
            <w:r w:rsidRPr="008D31E3">
              <w:rPr>
                <w:rFonts w:cstheme="minorHAnsi"/>
                <w:szCs w:val="20"/>
                <w:lang w:val="fr-FR"/>
              </w:rPr>
              <w:t xml:space="preserve">Chariot à instruments </w:t>
            </w:r>
          </w:p>
        </w:tc>
        <w:tc>
          <w:tcPr>
            <w:tcW w:w="2147" w:type="pct"/>
            <w:gridSpan w:val="3"/>
            <w:tcMar/>
            <w:tcPrChange w:author="ZAIDOU Mouhammad" w:date="2024-10-26T14:40:00Z" w:id="928">
              <w:tcPr>
                <w:tcW w:w="2128" w:type="pct"/>
                <w:gridSpan w:val="15"/>
              </w:tcPr>
            </w:tcPrChange>
          </w:tcPr>
          <w:p w:rsidRPr="008D31E3" w:rsidR="00C32133" w:rsidP="00C32133" w:rsidRDefault="00C32133" w14:paraId="7802ECC5" w14:textId="7AF41E5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23423D46" w14:textId="77777777">
            <w:pPr>
              <w:pStyle w:val="ListParagraph1"/>
              <w:rPr>
                <w:rFonts w:eastAsia="Times New Roman" w:cstheme="minorHAnsi"/>
                <w:color w:val="000000"/>
                <w:szCs w:val="20"/>
                <w:lang w:val="fr-FR" w:bidi="hi-IN"/>
              </w:rPr>
            </w:pPr>
          </w:p>
        </w:tc>
      </w:tr>
      <w:tr w:rsidRPr="004F7231" w:rsidR="00A74C75" w:rsidTr="0EBDE851" w14:paraId="420492D8" w14:textId="77777777">
        <w:tblPrEx>
          <w:jc w:val="left"/>
          <w:tblPrExChange w:author="ZAIDOU Mouhammad" w:date="2024-10-26T14:40:00Z" w:id="930">
            <w:tblPrEx>
              <w:jc w:val="left"/>
            </w:tblPrEx>
          </w:tblPrExChange>
        </w:tblPrEx>
        <w:trPr>
          <w:trHeight w:val="20"/>
          <w:trPrChange w:author="ZAIDOU Mouhammad" w:date="2024-10-26T14:40:00Z" w:id="931">
            <w:trPr>
              <w:trHeight w:val="20"/>
            </w:trPr>
          </w:trPrChange>
        </w:trPr>
        <w:tc>
          <w:tcPr>
            <w:tcW w:w="567" w:type="pct"/>
            <w:tcMar/>
            <w:tcPrChange w:author="ZAIDOU Mouhammad" w:date="2024-10-26T14:40:00Z" w:id="932">
              <w:tcPr>
                <w:tcW w:w="546" w:type="pct"/>
                <w:gridSpan w:val="4"/>
              </w:tcPr>
            </w:tcPrChange>
          </w:tcPr>
          <w:p w:rsidRPr="008D31E3" w:rsidR="00C32133" w:rsidP="00C32133" w:rsidRDefault="00C32133" w14:paraId="01E5AFFC"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33">
              <w:tcPr>
                <w:tcW w:w="1940" w:type="pct"/>
                <w:gridSpan w:val="7"/>
              </w:tcPr>
            </w:tcPrChange>
          </w:tcPr>
          <w:p w:rsidRPr="008D31E3" w:rsidR="00C32133" w:rsidP="00C32133" w:rsidRDefault="00C32133" w14:paraId="639D0A2C" w14:textId="720651E3">
            <w:pPr>
              <w:pStyle w:val="ListParagraph1"/>
              <w:spacing w:after="0" w:line="240" w:lineRule="auto"/>
              <w:ind w:left="0"/>
              <w:rPr>
                <w:rFonts w:cstheme="minorHAnsi"/>
                <w:szCs w:val="20"/>
                <w:highlight w:val="yellow"/>
                <w:lang w:val="fr-FR"/>
              </w:rPr>
            </w:pPr>
            <w:r w:rsidRPr="008D31E3">
              <w:rPr>
                <w:rFonts w:cstheme="minorHAnsi"/>
                <w:szCs w:val="20"/>
                <w:lang w:val="fr-FR"/>
              </w:rPr>
              <w:t xml:space="preserve">Équipement pour la prévention des infections courantes </w:t>
            </w:r>
          </w:p>
        </w:tc>
        <w:tc>
          <w:tcPr>
            <w:tcW w:w="2147" w:type="pct"/>
            <w:gridSpan w:val="3"/>
            <w:tcMar/>
            <w:tcPrChange w:author="ZAIDOU Mouhammad" w:date="2024-10-26T14:40:00Z" w:id="934">
              <w:tcPr>
                <w:tcW w:w="2128" w:type="pct"/>
                <w:gridSpan w:val="15"/>
              </w:tcPr>
            </w:tcPrChange>
          </w:tcPr>
          <w:p w:rsidRPr="008D31E3" w:rsidR="00C32133" w:rsidP="00C32133" w:rsidRDefault="00C32133" w14:paraId="718EC45E" w14:textId="3489A46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D10366C" w14:textId="77777777">
            <w:pPr>
              <w:pStyle w:val="ListParagraph1"/>
              <w:rPr>
                <w:rFonts w:eastAsia="Times New Roman" w:cstheme="minorHAnsi"/>
                <w:color w:val="000000"/>
                <w:szCs w:val="20"/>
                <w:lang w:val="fr-FR" w:bidi="hi-IN"/>
              </w:rPr>
            </w:pPr>
          </w:p>
        </w:tc>
      </w:tr>
      <w:tr w:rsidRPr="004F7231" w:rsidR="00A74C75" w:rsidTr="0EBDE851" w14:paraId="07031F67" w14:textId="77777777">
        <w:tblPrEx>
          <w:jc w:val="left"/>
          <w:tblPrExChange w:author="ZAIDOU Mouhammad" w:date="2024-10-26T14:40:00Z" w:id="936">
            <w:tblPrEx>
              <w:jc w:val="left"/>
            </w:tblPrEx>
          </w:tblPrExChange>
        </w:tblPrEx>
        <w:trPr>
          <w:trHeight w:val="20"/>
          <w:trPrChange w:author="ZAIDOU Mouhammad" w:date="2024-10-26T14:40:00Z" w:id="937">
            <w:trPr>
              <w:trHeight w:val="20"/>
            </w:trPr>
          </w:trPrChange>
        </w:trPr>
        <w:tc>
          <w:tcPr>
            <w:tcW w:w="567" w:type="pct"/>
            <w:tcMar/>
            <w:tcPrChange w:author="ZAIDOU Mouhammad" w:date="2024-10-26T14:40:00Z" w:id="938">
              <w:tcPr>
                <w:tcW w:w="546" w:type="pct"/>
                <w:gridSpan w:val="4"/>
              </w:tcPr>
            </w:tcPrChange>
          </w:tcPr>
          <w:p w:rsidRPr="008D31E3" w:rsidR="00C32133" w:rsidP="00C32133" w:rsidRDefault="00C32133" w14:paraId="4482387E"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39">
              <w:tcPr>
                <w:tcW w:w="1940" w:type="pct"/>
                <w:gridSpan w:val="7"/>
              </w:tcPr>
            </w:tcPrChange>
          </w:tcPr>
          <w:p w:rsidRPr="008D31E3" w:rsidR="00C32133" w:rsidP="00C32133" w:rsidRDefault="00C32133" w14:paraId="52BE1350" w14:textId="271F6469">
            <w:pPr>
              <w:pStyle w:val="ListParagraph1"/>
              <w:spacing w:after="0" w:line="240" w:lineRule="auto"/>
              <w:ind w:left="0"/>
              <w:rPr>
                <w:rFonts w:cstheme="minorHAnsi"/>
                <w:szCs w:val="20"/>
                <w:lang w:val="fr-FR"/>
              </w:rPr>
            </w:pPr>
            <w:r w:rsidRPr="008D31E3">
              <w:rPr>
                <w:rFonts w:cstheme="minorHAnsi"/>
                <w:szCs w:val="20"/>
                <w:lang w:val="fr-FR"/>
              </w:rPr>
              <w:t>Support à perfusion (potence)</w:t>
            </w:r>
          </w:p>
        </w:tc>
        <w:tc>
          <w:tcPr>
            <w:tcW w:w="2147" w:type="pct"/>
            <w:gridSpan w:val="3"/>
            <w:tcMar/>
            <w:tcPrChange w:author="ZAIDOU Mouhammad" w:date="2024-10-26T14:40:00Z" w:id="940">
              <w:tcPr>
                <w:tcW w:w="2128" w:type="pct"/>
                <w:gridSpan w:val="15"/>
              </w:tcPr>
            </w:tcPrChange>
          </w:tcPr>
          <w:p w:rsidRPr="008D31E3" w:rsidR="00C32133" w:rsidP="00C32133" w:rsidRDefault="00C32133" w14:paraId="1B963495" w14:textId="315A8DA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6C6C04DA" w14:textId="77777777">
            <w:pPr>
              <w:pStyle w:val="ListParagraph1"/>
              <w:rPr>
                <w:rFonts w:eastAsia="Times New Roman" w:cstheme="minorHAnsi"/>
                <w:color w:val="000000"/>
                <w:szCs w:val="20"/>
                <w:lang w:val="fr-FR" w:bidi="hi-IN"/>
              </w:rPr>
            </w:pPr>
          </w:p>
        </w:tc>
      </w:tr>
      <w:tr w:rsidRPr="004F7231" w:rsidR="00A74C75" w:rsidTr="0EBDE851" w14:paraId="45084794" w14:textId="77777777">
        <w:tblPrEx>
          <w:jc w:val="left"/>
          <w:tblPrExChange w:author="ZAIDOU Mouhammad" w:date="2024-10-26T14:40:00Z" w:id="942">
            <w:tblPrEx>
              <w:jc w:val="left"/>
            </w:tblPrEx>
          </w:tblPrExChange>
        </w:tblPrEx>
        <w:trPr>
          <w:trHeight w:val="20"/>
          <w:trPrChange w:author="ZAIDOU Mouhammad" w:date="2024-10-26T14:40:00Z" w:id="943">
            <w:trPr>
              <w:trHeight w:val="20"/>
            </w:trPr>
          </w:trPrChange>
        </w:trPr>
        <w:tc>
          <w:tcPr>
            <w:tcW w:w="567" w:type="pct"/>
            <w:tcMar/>
            <w:tcPrChange w:author="ZAIDOU Mouhammad" w:date="2024-10-26T14:40:00Z" w:id="944">
              <w:tcPr>
                <w:tcW w:w="546" w:type="pct"/>
                <w:gridSpan w:val="4"/>
              </w:tcPr>
            </w:tcPrChange>
          </w:tcPr>
          <w:p w:rsidRPr="008D31E3" w:rsidR="00C32133" w:rsidP="00C32133" w:rsidRDefault="00C32133" w14:paraId="1DD85DCE"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45">
              <w:tcPr>
                <w:tcW w:w="1940" w:type="pct"/>
                <w:gridSpan w:val="7"/>
              </w:tcPr>
            </w:tcPrChange>
          </w:tcPr>
          <w:p w:rsidRPr="008D31E3" w:rsidR="00C32133" w:rsidP="00C32133" w:rsidRDefault="00C32133" w14:paraId="109361D5" w14:textId="78B0366C">
            <w:pPr>
              <w:pStyle w:val="ListParagraph1"/>
              <w:spacing w:after="0" w:line="240" w:lineRule="auto"/>
              <w:ind w:left="0"/>
              <w:rPr>
                <w:rFonts w:cstheme="minorHAnsi"/>
                <w:szCs w:val="20"/>
                <w:lang w:val="fr-FR"/>
              </w:rPr>
            </w:pPr>
            <w:r w:rsidRPr="008D31E3">
              <w:rPr>
                <w:rFonts w:cstheme="minorHAnsi"/>
                <w:szCs w:val="20"/>
                <w:lang w:val="fr-FR"/>
              </w:rPr>
              <w:t>Dispositif électrique pour les équipements comme l'aspirateur</w:t>
            </w:r>
          </w:p>
        </w:tc>
        <w:tc>
          <w:tcPr>
            <w:tcW w:w="2147" w:type="pct"/>
            <w:gridSpan w:val="3"/>
            <w:tcMar/>
            <w:tcPrChange w:author="ZAIDOU Mouhammad" w:date="2024-10-26T14:40:00Z" w:id="946">
              <w:tcPr>
                <w:tcW w:w="2128" w:type="pct"/>
                <w:gridSpan w:val="15"/>
              </w:tcPr>
            </w:tcPrChange>
          </w:tcPr>
          <w:p w:rsidRPr="008D31E3" w:rsidR="00C32133" w:rsidP="00C32133" w:rsidRDefault="00C32133" w14:paraId="4E8F4B2C" w14:textId="139A42DC">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6A43C5CD" w14:textId="77777777">
            <w:pPr>
              <w:pStyle w:val="ListParagraph1"/>
              <w:rPr>
                <w:rFonts w:eastAsia="Times New Roman" w:cstheme="minorHAnsi"/>
                <w:color w:val="000000"/>
                <w:szCs w:val="20"/>
                <w:lang w:val="fr-FR" w:bidi="hi-IN"/>
              </w:rPr>
            </w:pPr>
          </w:p>
        </w:tc>
      </w:tr>
      <w:tr w:rsidRPr="004F7231" w:rsidR="00A74C75" w:rsidTr="0EBDE851" w14:paraId="521AC5D1" w14:textId="77777777">
        <w:tblPrEx>
          <w:jc w:val="left"/>
          <w:tblPrExChange w:author="ZAIDOU Mouhammad" w:date="2024-10-26T14:40:00Z" w:id="948">
            <w:tblPrEx>
              <w:jc w:val="left"/>
            </w:tblPrEx>
          </w:tblPrExChange>
        </w:tblPrEx>
        <w:trPr>
          <w:trHeight w:val="20"/>
          <w:trPrChange w:author="ZAIDOU Mouhammad" w:date="2024-10-26T14:40:00Z" w:id="949">
            <w:trPr>
              <w:trHeight w:val="20"/>
            </w:trPr>
          </w:trPrChange>
        </w:trPr>
        <w:tc>
          <w:tcPr>
            <w:tcW w:w="567" w:type="pct"/>
            <w:tcMar/>
            <w:tcPrChange w:author="ZAIDOU Mouhammad" w:date="2024-10-26T14:40:00Z" w:id="950">
              <w:tcPr>
                <w:tcW w:w="546" w:type="pct"/>
                <w:gridSpan w:val="4"/>
              </w:tcPr>
            </w:tcPrChange>
          </w:tcPr>
          <w:p w:rsidRPr="008D31E3" w:rsidR="00C32133" w:rsidP="00C32133" w:rsidRDefault="00C32133" w14:paraId="69AEC723"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51">
              <w:tcPr>
                <w:tcW w:w="1940" w:type="pct"/>
                <w:gridSpan w:val="7"/>
              </w:tcPr>
            </w:tcPrChange>
          </w:tcPr>
          <w:p w:rsidRPr="008D31E3" w:rsidR="00C32133" w:rsidP="00C32133" w:rsidRDefault="00C32133" w14:paraId="711A89C4" w14:textId="7393E490">
            <w:pPr>
              <w:pStyle w:val="ListParagraph1"/>
              <w:spacing w:after="0" w:line="240" w:lineRule="auto"/>
              <w:ind w:left="0"/>
              <w:rPr>
                <w:rFonts w:cstheme="minorHAnsi"/>
                <w:szCs w:val="20"/>
                <w:lang w:val="fr-FR"/>
              </w:rPr>
            </w:pPr>
            <w:r w:rsidRPr="008D31E3">
              <w:rPr>
                <w:rFonts w:cstheme="minorHAnsi"/>
                <w:szCs w:val="20"/>
                <w:lang w:val="fr-FR"/>
              </w:rPr>
              <w:t>Poste de soins infirmiers</w:t>
            </w:r>
          </w:p>
        </w:tc>
        <w:tc>
          <w:tcPr>
            <w:tcW w:w="2147" w:type="pct"/>
            <w:gridSpan w:val="3"/>
            <w:tcMar/>
            <w:tcPrChange w:author="ZAIDOU Mouhammad" w:date="2024-10-26T14:40:00Z" w:id="952">
              <w:tcPr>
                <w:tcW w:w="2128" w:type="pct"/>
                <w:gridSpan w:val="15"/>
              </w:tcPr>
            </w:tcPrChange>
          </w:tcPr>
          <w:p w:rsidRPr="008D31E3" w:rsidR="00C32133" w:rsidP="00C32133" w:rsidRDefault="00C32133" w14:paraId="5C45819A" w14:textId="69F12FD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7189E4C8" w14:textId="77777777">
            <w:pPr>
              <w:pStyle w:val="ListParagraph1"/>
              <w:rPr>
                <w:rFonts w:eastAsia="Times New Roman" w:cstheme="minorHAnsi"/>
                <w:color w:val="000000"/>
                <w:szCs w:val="20"/>
                <w:lang w:val="fr-FR" w:bidi="hi-IN"/>
              </w:rPr>
            </w:pPr>
          </w:p>
        </w:tc>
      </w:tr>
      <w:tr w:rsidRPr="004F7231" w:rsidR="00A74C75" w:rsidTr="0EBDE851" w14:paraId="705EF980" w14:textId="77777777">
        <w:tblPrEx>
          <w:jc w:val="left"/>
          <w:tblPrExChange w:author="ZAIDOU Mouhammad" w:date="2024-10-26T14:40:00Z" w:id="954">
            <w:tblPrEx>
              <w:jc w:val="left"/>
            </w:tblPrEx>
          </w:tblPrExChange>
        </w:tblPrEx>
        <w:trPr>
          <w:trHeight w:val="20"/>
          <w:trPrChange w:author="ZAIDOU Mouhammad" w:date="2024-10-26T14:40:00Z" w:id="955">
            <w:trPr>
              <w:trHeight w:val="20"/>
            </w:trPr>
          </w:trPrChange>
        </w:trPr>
        <w:tc>
          <w:tcPr>
            <w:tcW w:w="567" w:type="pct"/>
            <w:tcMar/>
            <w:tcPrChange w:author="ZAIDOU Mouhammad" w:date="2024-10-26T14:40:00Z" w:id="956">
              <w:tcPr>
                <w:tcW w:w="546" w:type="pct"/>
                <w:gridSpan w:val="4"/>
              </w:tcPr>
            </w:tcPrChange>
          </w:tcPr>
          <w:p w:rsidRPr="008D31E3" w:rsidR="00C32133" w:rsidP="00C32133" w:rsidRDefault="00C32133" w14:paraId="3D854BC4"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57">
              <w:tcPr>
                <w:tcW w:w="1940" w:type="pct"/>
                <w:gridSpan w:val="7"/>
              </w:tcPr>
            </w:tcPrChange>
          </w:tcPr>
          <w:p w:rsidRPr="008D31E3" w:rsidR="00C32133" w:rsidP="00C32133" w:rsidRDefault="00C32133" w14:paraId="3DB87592" w14:textId="0E66268F">
            <w:pPr>
              <w:pStyle w:val="ListParagraph1"/>
              <w:spacing w:after="0" w:line="240" w:lineRule="auto"/>
              <w:ind w:left="0"/>
              <w:rPr>
                <w:rFonts w:cstheme="minorHAnsi"/>
                <w:szCs w:val="20"/>
                <w:lang w:val="fr-FR"/>
              </w:rPr>
            </w:pPr>
            <w:r w:rsidRPr="008D31E3">
              <w:rPr>
                <w:rFonts w:cstheme="minorHAnsi"/>
                <w:szCs w:val="20"/>
                <w:lang w:val="fr-FR"/>
              </w:rPr>
              <w:t>Stéthoscope pédiatrique</w:t>
            </w:r>
          </w:p>
        </w:tc>
        <w:tc>
          <w:tcPr>
            <w:tcW w:w="2147" w:type="pct"/>
            <w:gridSpan w:val="3"/>
            <w:tcMar/>
            <w:tcPrChange w:author="ZAIDOU Mouhammad" w:date="2024-10-26T14:40:00Z" w:id="958">
              <w:tcPr>
                <w:tcW w:w="2128" w:type="pct"/>
                <w:gridSpan w:val="15"/>
              </w:tcPr>
            </w:tcPrChange>
          </w:tcPr>
          <w:p w:rsidRPr="008D31E3" w:rsidR="00C32133" w:rsidP="00C32133" w:rsidRDefault="00C32133" w14:paraId="0C6C461F" w14:textId="19D5830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30CAD520" w14:textId="77777777">
            <w:pPr>
              <w:pStyle w:val="ListParagraph1"/>
              <w:rPr>
                <w:rFonts w:eastAsia="Times New Roman" w:cstheme="minorHAnsi"/>
                <w:color w:val="000000"/>
                <w:szCs w:val="20"/>
                <w:lang w:val="fr-FR" w:bidi="hi-IN"/>
              </w:rPr>
            </w:pPr>
          </w:p>
        </w:tc>
      </w:tr>
      <w:tr w:rsidRPr="004F7231" w:rsidR="00A74C75" w:rsidTr="0EBDE851" w14:paraId="63CC3662" w14:textId="77777777">
        <w:tblPrEx>
          <w:jc w:val="left"/>
          <w:tblPrExChange w:author="ZAIDOU Mouhammad" w:date="2024-10-26T14:40:00Z" w:id="960">
            <w:tblPrEx>
              <w:jc w:val="left"/>
            </w:tblPrEx>
          </w:tblPrExChange>
        </w:tblPrEx>
        <w:trPr>
          <w:trHeight w:val="20"/>
          <w:trPrChange w:author="ZAIDOU Mouhammad" w:date="2024-10-26T14:40:00Z" w:id="961">
            <w:trPr>
              <w:trHeight w:val="20"/>
            </w:trPr>
          </w:trPrChange>
        </w:trPr>
        <w:tc>
          <w:tcPr>
            <w:tcW w:w="567" w:type="pct"/>
            <w:tcMar/>
            <w:tcPrChange w:author="ZAIDOU Mouhammad" w:date="2024-10-26T14:40:00Z" w:id="962">
              <w:tcPr>
                <w:tcW w:w="546" w:type="pct"/>
                <w:gridSpan w:val="4"/>
              </w:tcPr>
            </w:tcPrChange>
          </w:tcPr>
          <w:p w:rsidRPr="008D31E3" w:rsidR="00C32133" w:rsidP="00C32133" w:rsidRDefault="00C32133" w14:paraId="06968B48"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63">
              <w:tcPr>
                <w:tcW w:w="1940" w:type="pct"/>
                <w:gridSpan w:val="7"/>
              </w:tcPr>
            </w:tcPrChange>
          </w:tcPr>
          <w:p w:rsidRPr="008D31E3" w:rsidR="00C32133" w:rsidP="00C32133" w:rsidRDefault="00C32133" w14:paraId="5869EC4C" w14:textId="17BC9084">
            <w:pPr>
              <w:pStyle w:val="ListParagraph1"/>
              <w:spacing w:after="0" w:line="240" w:lineRule="auto"/>
              <w:ind w:left="0"/>
              <w:rPr>
                <w:rFonts w:cstheme="minorHAnsi"/>
                <w:szCs w:val="20"/>
                <w:lang w:val="fr-FR"/>
              </w:rPr>
            </w:pPr>
            <w:r w:rsidRPr="008D31E3">
              <w:rPr>
                <w:rFonts w:cstheme="minorHAnsi"/>
                <w:szCs w:val="20"/>
                <w:lang w:val="fr-FR"/>
              </w:rPr>
              <w:t>Oxymètre de pouls</w:t>
            </w:r>
          </w:p>
        </w:tc>
        <w:tc>
          <w:tcPr>
            <w:tcW w:w="2147" w:type="pct"/>
            <w:gridSpan w:val="3"/>
            <w:tcMar/>
            <w:tcPrChange w:author="ZAIDOU Mouhammad" w:date="2024-10-26T14:40:00Z" w:id="964">
              <w:tcPr>
                <w:tcW w:w="2128" w:type="pct"/>
                <w:gridSpan w:val="15"/>
              </w:tcPr>
            </w:tcPrChange>
          </w:tcPr>
          <w:p w:rsidRPr="008D31E3" w:rsidR="00C32133" w:rsidP="00C32133" w:rsidRDefault="00C32133" w14:paraId="3F7755E8" w14:textId="101A2BFC">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60276EA2" w14:textId="77777777">
            <w:pPr>
              <w:pStyle w:val="ListParagraph1"/>
              <w:rPr>
                <w:rFonts w:eastAsia="Times New Roman" w:cstheme="minorHAnsi"/>
                <w:color w:val="000000"/>
                <w:szCs w:val="20"/>
                <w:lang w:val="fr-FR" w:bidi="hi-IN"/>
              </w:rPr>
            </w:pPr>
          </w:p>
        </w:tc>
      </w:tr>
      <w:tr w:rsidRPr="004F7231" w:rsidR="00A74C75" w:rsidTr="0EBDE851" w14:paraId="30B4C2AF" w14:textId="77777777">
        <w:tblPrEx>
          <w:jc w:val="left"/>
          <w:tblPrExChange w:author="ZAIDOU Mouhammad" w:date="2024-10-26T14:40:00Z" w:id="966">
            <w:tblPrEx>
              <w:jc w:val="left"/>
            </w:tblPrEx>
          </w:tblPrExChange>
        </w:tblPrEx>
        <w:trPr>
          <w:trHeight w:val="20"/>
          <w:trPrChange w:author="ZAIDOU Mouhammad" w:date="2024-10-26T14:40:00Z" w:id="967">
            <w:trPr>
              <w:trHeight w:val="20"/>
            </w:trPr>
          </w:trPrChange>
        </w:trPr>
        <w:tc>
          <w:tcPr>
            <w:tcW w:w="567" w:type="pct"/>
            <w:tcMar/>
            <w:tcPrChange w:author="ZAIDOU Mouhammad" w:date="2024-10-26T14:40:00Z" w:id="968">
              <w:tcPr>
                <w:tcW w:w="546" w:type="pct"/>
                <w:gridSpan w:val="4"/>
              </w:tcPr>
            </w:tcPrChange>
          </w:tcPr>
          <w:p w:rsidRPr="008D31E3" w:rsidR="00C32133" w:rsidP="00C32133" w:rsidRDefault="00C32133" w14:paraId="40677358"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69">
              <w:tcPr>
                <w:tcW w:w="1940" w:type="pct"/>
                <w:gridSpan w:val="7"/>
              </w:tcPr>
            </w:tcPrChange>
          </w:tcPr>
          <w:p w:rsidRPr="008D31E3" w:rsidR="00C32133" w:rsidP="00C32133" w:rsidRDefault="00C32133" w14:paraId="5BC0C15F" w14:textId="3AA64A6E">
            <w:pPr>
              <w:pStyle w:val="ListParagraph1"/>
              <w:spacing w:after="0" w:line="240" w:lineRule="auto"/>
              <w:ind w:left="0"/>
              <w:rPr>
                <w:rFonts w:cstheme="minorHAnsi"/>
                <w:szCs w:val="20"/>
                <w:lang w:val="fr-FR"/>
              </w:rPr>
            </w:pPr>
            <w:r w:rsidRPr="008D31E3">
              <w:rPr>
                <w:rFonts w:cstheme="minorHAnsi"/>
                <w:szCs w:val="20"/>
                <w:lang w:val="fr-FR"/>
              </w:rPr>
              <w:t>Torche</w:t>
            </w:r>
          </w:p>
        </w:tc>
        <w:tc>
          <w:tcPr>
            <w:tcW w:w="2147" w:type="pct"/>
            <w:gridSpan w:val="3"/>
            <w:tcMar/>
            <w:tcPrChange w:author="ZAIDOU Mouhammad" w:date="2024-10-26T14:40:00Z" w:id="970">
              <w:tcPr>
                <w:tcW w:w="2128" w:type="pct"/>
                <w:gridSpan w:val="15"/>
              </w:tcPr>
            </w:tcPrChange>
          </w:tcPr>
          <w:p w:rsidRPr="008D31E3" w:rsidR="00C32133" w:rsidP="00C32133" w:rsidRDefault="00C32133" w14:paraId="53291CEC" w14:textId="4558410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6B477DDF" w14:textId="77777777">
            <w:pPr>
              <w:pStyle w:val="ListParagraph1"/>
              <w:rPr>
                <w:rFonts w:eastAsia="Times New Roman" w:cstheme="minorHAnsi"/>
                <w:color w:val="000000"/>
                <w:szCs w:val="20"/>
                <w:lang w:val="fr-FR" w:bidi="hi-IN"/>
              </w:rPr>
            </w:pPr>
          </w:p>
        </w:tc>
      </w:tr>
      <w:tr w:rsidRPr="004F7231" w:rsidR="00A74C75" w:rsidTr="0EBDE851" w14:paraId="35EFD01F" w14:textId="77777777">
        <w:tblPrEx>
          <w:jc w:val="left"/>
          <w:tblPrExChange w:author="ZAIDOU Mouhammad" w:date="2024-10-26T14:40:00Z" w:id="972">
            <w:tblPrEx>
              <w:jc w:val="left"/>
            </w:tblPrEx>
          </w:tblPrExChange>
        </w:tblPrEx>
        <w:trPr>
          <w:trHeight w:val="20"/>
          <w:trPrChange w:author="ZAIDOU Mouhammad" w:date="2024-10-26T14:40:00Z" w:id="973">
            <w:trPr>
              <w:trHeight w:val="20"/>
            </w:trPr>
          </w:trPrChange>
        </w:trPr>
        <w:tc>
          <w:tcPr>
            <w:tcW w:w="567" w:type="pct"/>
            <w:tcMar/>
            <w:tcPrChange w:author="ZAIDOU Mouhammad" w:date="2024-10-26T14:40:00Z" w:id="974">
              <w:tcPr>
                <w:tcW w:w="546" w:type="pct"/>
                <w:gridSpan w:val="4"/>
              </w:tcPr>
            </w:tcPrChange>
          </w:tcPr>
          <w:p w:rsidRPr="008D31E3" w:rsidR="00C32133" w:rsidP="00C32133" w:rsidRDefault="00C32133" w14:paraId="219D71FE"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75">
              <w:tcPr>
                <w:tcW w:w="1940" w:type="pct"/>
                <w:gridSpan w:val="7"/>
              </w:tcPr>
            </w:tcPrChange>
          </w:tcPr>
          <w:p w:rsidRPr="008D31E3" w:rsidR="00C32133" w:rsidP="00C32133" w:rsidRDefault="00C32133" w14:paraId="302ADC84" w14:textId="3C3C222A">
            <w:pPr>
              <w:pStyle w:val="ListParagraph1"/>
              <w:spacing w:after="0" w:line="240" w:lineRule="auto"/>
              <w:ind w:left="0"/>
              <w:rPr>
                <w:rFonts w:cstheme="minorHAnsi"/>
                <w:szCs w:val="20"/>
                <w:lang w:val="fr-FR"/>
              </w:rPr>
            </w:pPr>
            <w:r w:rsidRPr="009A182E">
              <w:rPr>
                <w:rFonts w:cstheme="minorHAnsi"/>
                <w:szCs w:val="20"/>
                <w:lang w:val="fr-FR"/>
              </w:rPr>
              <w:t>Nébuliseur</w:t>
            </w:r>
          </w:p>
        </w:tc>
        <w:tc>
          <w:tcPr>
            <w:tcW w:w="2147" w:type="pct"/>
            <w:gridSpan w:val="3"/>
            <w:tcMar/>
            <w:tcPrChange w:author="ZAIDOU Mouhammad" w:date="2024-10-26T14:40:00Z" w:id="976">
              <w:tcPr>
                <w:tcW w:w="2128" w:type="pct"/>
                <w:gridSpan w:val="15"/>
              </w:tcPr>
            </w:tcPrChange>
          </w:tcPr>
          <w:p w:rsidRPr="008D31E3" w:rsidR="00C32133" w:rsidP="00C32133" w:rsidRDefault="00C32133" w14:paraId="63FF2475" w14:textId="4E8596C1">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4E267F55" w14:textId="77777777">
            <w:pPr>
              <w:pStyle w:val="ListParagraph1"/>
              <w:rPr>
                <w:rFonts w:eastAsia="Times New Roman" w:cstheme="minorHAnsi"/>
                <w:color w:val="000000"/>
                <w:szCs w:val="20"/>
                <w:lang w:val="fr-FR" w:bidi="hi-IN"/>
              </w:rPr>
            </w:pPr>
          </w:p>
        </w:tc>
      </w:tr>
      <w:tr w:rsidRPr="004F7231" w:rsidR="00A74C75" w:rsidTr="0EBDE851" w14:paraId="14F61966" w14:textId="77777777">
        <w:tblPrEx>
          <w:jc w:val="left"/>
          <w:tblPrExChange w:author="ZAIDOU Mouhammad" w:date="2024-10-26T14:40:00Z" w:id="978">
            <w:tblPrEx>
              <w:jc w:val="left"/>
            </w:tblPrEx>
          </w:tblPrExChange>
        </w:tblPrEx>
        <w:trPr>
          <w:trHeight w:val="20"/>
          <w:trPrChange w:author="ZAIDOU Mouhammad" w:date="2024-10-26T14:40:00Z" w:id="979">
            <w:trPr>
              <w:trHeight w:val="20"/>
            </w:trPr>
          </w:trPrChange>
        </w:trPr>
        <w:tc>
          <w:tcPr>
            <w:tcW w:w="567" w:type="pct"/>
            <w:tcMar/>
            <w:tcPrChange w:author="ZAIDOU Mouhammad" w:date="2024-10-26T14:40:00Z" w:id="980">
              <w:tcPr>
                <w:tcW w:w="546" w:type="pct"/>
                <w:gridSpan w:val="4"/>
              </w:tcPr>
            </w:tcPrChange>
          </w:tcPr>
          <w:p w:rsidRPr="008D31E3" w:rsidR="00C32133" w:rsidP="00C32133" w:rsidRDefault="00C32133" w14:paraId="4C1012D9"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81">
              <w:tcPr>
                <w:tcW w:w="1940" w:type="pct"/>
                <w:gridSpan w:val="7"/>
              </w:tcPr>
            </w:tcPrChange>
          </w:tcPr>
          <w:p w:rsidRPr="008D31E3" w:rsidR="00C32133" w:rsidP="00C32133" w:rsidRDefault="00C32133" w14:paraId="1FAFE3A7" w14:textId="6680C675">
            <w:pPr>
              <w:pStyle w:val="ListParagraph1"/>
              <w:spacing w:after="0" w:line="240" w:lineRule="auto"/>
              <w:ind w:left="0"/>
              <w:rPr>
                <w:rFonts w:cstheme="minorHAnsi"/>
                <w:szCs w:val="20"/>
                <w:lang w:val="fr-FR"/>
              </w:rPr>
            </w:pPr>
            <w:r w:rsidRPr="008D31E3">
              <w:rPr>
                <w:rFonts w:cstheme="minorHAnsi"/>
                <w:szCs w:val="20"/>
                <w:lang w:val="fr-FR"/>
              </w:rPr>
              <w:t>Masque avec chambre d’inhalation</w:t>
            </w:r>
          </w:p>
        </w:tc>
        <w:tc>
          <w:tcPr>
            <w:tcW w:w="2147" w:type="pct"/>
            <w:gridSpan w:val="3"/>
            <w:tcMar/>
            <w:tcPrChange w:author="ZAIDOU Mouhammad" w:date="2024-10-26T14:40:00Z" w:id="982">
              <w:tcPr>
                <w:tcW w:w="2128" w:type="pct"/>
                <w:gridSpan w:val="15"/>
              </w:tcPr>
            </w:tcPrChange>
          </w:tcPr>
          <w:p w:rsidRPr="008D31E3" w:rsidR="00C32133" w:rsidP="00C32133" w:rsidRDefault="00C32133" w14:paraId="2D9F813F" w14:textId="07FDA4A1">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5B2E295F" w14:textId="77777777">
            <w:pPr>
              <w:pStyle w:val="ListParagraph1"/>
              <w:rPr>
                <w:rFonts w:eastAsia="Times New Roman" w:cstheme="minorHAnsi"/>
                <w:color w:val="000000"/>
                <w:szCs w:val="20"/>
                <w:lang w:val="fr-FR" w:bidi="hi-IN"/>
              </w:rPr>
            </w:pPr>
          </w:p>
        </w:tc>
      </w:tr>
      <w:tr w:rsidRPr="004F7231" w:rsidR="00A74C75" w:rsidTr="0EBDE851" w14:paraId="1B9DFBBC" w14:textId="77777777">
        <w:tblPrEx>
          <w:jc w:val="left"/>
          <w:tblPrExChange w:author="ZAIDOU Mouhammad" w:date="2024-10-26T14:40:00Z" w:id="984">
            <w:tblPrEx>
              <w:jc w:val="left"/>
            </w:tblPrEx>
          </w:tblPrExChange>
        </w:tblPrEx>
        <w:trPr>
          <w:trHeight w:val="20"/>
          <w:trPrChange w:author="ZAIDOU Mouhammad" w:date="2024-10-26T14:40:00Z" w:id="985">
            <w:trPr>
              <w:trHeight w:val="20"/>
            </w:trPr>
          </w:trPrChange>
        </w:trPr>
        <w:tc>
          <w:tcPr>
            <w:tcW w:w="567" w:type="pct"/>
            <w:tcMar/>
            <w:tcPrChange w:author="ZAIDOU Mouhammad" w:date="2024-10-26T14:40:00Z" w:id="986">
              <w:tcPr>
                <w:tcW w:w="546" w:type="pct"/>
                <w:gridSpan w:val="4"/>
              </w:tcPr>
            </w:tcPrChange>
          </w:tcPr>
          <w:p w:rsidRPr="008D31E3" w:rsidR="00C32133" w:rsidP="00C32133" w:rsidRDefault="00C32133" w14:paraId="40392982"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87">
              <w:tcPr>
                <w:tcW w:w="1940" w:type="pct"/>
                <w:gridSpan w:val="7"/>
              </w:tcPr>
            </w:tcPrChange>
          </w:tcPr>
          <w:p w:rsidRPr="008D31E3" w:rsidR="00C32133" w:rsidP="00C32133" w:rsidRDefault="00C32133" w14:paraId="6BFA36B1" w14:textId="35508D43">
            <w:pPr>
              <w:pStyle w:val="ListParagraph1"/>
              <w:spacing w:after="0" w:line="240" w:lineRule="auto"/>
              <w:ind w:left="0"/>
              <w:rPr>
                <w:rFonts w:cstheme="minorHAnsi"/>
                <w:szCs w:val="20"/>
                <w:lang w:val="fr-FR"/>
              </w:rPr>
            </w:pPr>
            <w:r w:rsidRPr="008D31E3">
              <w:rPr>
                <w:rFonts w:cstheme="minorHAnsi"/>
                <w:szCs w:val="20"/>
                <w:lang w:val="fr-FR"/>
              </w:rPr>
              <w:t>Masques fasciaux : Nouveau-né</w:t>
            </w:r>
          </w:p>
        </w:tc>
        <w:tc>
          <w:tcPr>
            <w:tcW w:w="2147" w:type="pct"/>
            <w:gridSpan w:val="3"/>
            <w:tcMar/>
            <w:tcPrChange w:author="ZAIDOU Mouhammad" w:date="2024-10-26T14:40:00Z" w:id="988">
              <w:tcPr>
                <w:tcW w:w="2128" w:type="pct"/>
                <w:gridSpan w:val="15"/>
              </w:tcPr>
            </w:tcPrChange>
          </w:tcPr>
          <w:p w:rsidRPr="008D31E3" w:rsidR="00C32133" w:rsidP="00C32133" w:rsidRDefault="00C32133" w14:paraId="1F791438" w14:textId="386B1AF1">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03096CC2" w14:textId="77777777">
            <w:pPr>
              <w:pStyle w:val="ListParagraph1"/>
              <w:rPr>
                <w:rFonts w:eastAsia="Times New Roman" w:cstheme="minorHAnsi"/>
                <w:color w:val="000000"/>
                <w:szCs w:val="20"/>
                <w:lang w:val="fr-FR" w:bidi="hi-IN"/>
              </w:rPr>
            </w:pPr>
          </w:p>
        </w:tc>
      </w:tr>
      <w:tr w:rsidRPr="004F7231" w:rsidR="00A74C75" w:rsidTr="0EBDE851" w14:paraId="38E50E5F" w14:textId="77777777">
        <w:tblPrEx>
          <w:jc w:val="left"/>
          <w:tblPrExChange w:author="ZAIDOU Mouhammad" w:date="2024-10-26T14:40:00Z" w:id="990">
            <w:tblPrEx>
              <w:jc w:val="left"/>
            </w:tblPrEx>
          </w:tblPrExChange>
        </w:tblPrEx>
        <w:trPr>
          <w:trHeight w:val="20"/>
          <w:trPrChange w:author="ZAIDOU Mouhammad" w:date="2024-10-26T14:40:00Z" w:id="991">
            <w:trPr>
              <w:trHeight w:val="20"/>
            </w:trPr>
          </w:trPrChange>
        </w:trPr>
        <w:tc>
          <w:tcPr>
            <w:tcW w:w="567" w:type="pct"/>
            <w:tcMar/>
            <w:tcPrChange w:author="ZAIDOU Mouhammad" w:date="2024-10-26T14:40:00Z" w:id="992">
              <w:tcPr>
                <w:tcW w:w="546" w:type="pct"/>
                <w:gridSpan w:val="4"/>
              </w:tcPr>
            </w:tcPrChange>
          </w:tcPr>
          <w:p w:rsidRPr="008D31E3" w:rsidR="00C32133" w:rsidP="00C32133" w:rsidRDefault="00C32133" w14:paraId="6813A0CA" w14:textId="77777777">
            <w:pPr>
              <w:pStyle w:val="ListParagraph1"/>
              <w:numPr>
                <w:ilvl w:val="0"/>
                <w:numId w:val="5"/>
              </w:numPr>
              <w:spacing w:after="0" w:line="240" w:lineRule="auto"/>
              <w:jc w:val="center"/>
              <w:rPr>
                <w:rFonts w:cstheme="minorHAnsi"/>
                <w:szCs w:val="20"/>
                <w:lang w:val="fr-FR"/>
              </w:rPr>
            </w:pPr>
          </w:p>
        </w:tc>
        <w:tc>
          <w:tcPr>
            <w:tcW w:w="1900" w:type="pct"/>
            <w:tcMar/>
            <w:tcPrChange w:author="ZAIDOU Mouhammad" w:date="2024-10-26T14:40:00Z" w:id="993">
              <w:tcPr>
                <w:tcW w:w="1940" w:type="pct"/>
                <w:gridSpan w:val="7"/>
              </w:tcPr>
            </w:tcPrChange>
          </w:tcPr>
          <w:p w:rsidRPr="008D31E3" w:rsidR="00C32133" w:rsidP="00C32133" w:rsidRDefault="00C32133" w14:paraId="540C5E2B" w14:textId="7FEAC50E">
            <w:pPr>
              <w:pStyle w:val="ListParagraph1"/>
              <w:spacing w:after="0" w:line="240" w:lineRule="auto"/>
              <w:ind w:left="0"/>
              <w:rPr>
                <w:rFonts w:cstheme="minorHAnsi"/>
                <w:szCs w:val="20"/>
                <w:lang w:val="fr-FR"/>
              </w:rPr>
            </w:pPr>
            <w:r w:rsidRPr="008D31E3">
              <w:rPr>
                <w:rFonts w:cstheme="minorHAnsi"/>
                <w:szCs w:val="20"/>
                <w:lang w:val="fr-FR"/>
              </w:rPr>
              <w:t>Masques fasciaux : Adulte</w:t>
            </w:r>
          </w:p>
        </w:tc>
        <w:tc>
          <w:tcPr>
            <w:tcW w:w="2147" w:type="pct"/>
            <w:gridSpan w:val="3"/>
            <w:tcMar/>
            <w:tcPrChange w:author="ZAIDOU Mouhammad" w:date="2024-10-26T14:40:00Z" w:id="994">
              <w:tcPr>
                <w:tcW w:w="2128" w:type="pct"/>
                <w:gridSpan w:val="15"/>
              </w:tcPr>
            </w:tcPrChange>
          </w:tcPr>
          <w:p w:rsidRPr="008D31E3" w:rsidR="00C32133" w:rsidP="00C32133" w:rsidRDefault="00C32133" w14:paraId="0E3F1A7A" w14:textId="213E1D7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386" w:type="pct"/>
            <w:vMerge/>
            <w:tcMar/>
          </w:tcPr>
          <w:p w:rsidRPr="008D31E3" w:rsidR="00C32133" w:rsidP="00C32133" w:rsidRDefault="00C32133" w14:paraId="25E7639C" w14:textId="77777777">
            <w:pPr>
              <w:pStyle w:val="ListParagraph1"/>
              <w:rPr>
                <w:rFonts w:eastAsia="Times New Roman" w:cstheme="minorHAnsi"/>
                <w:color w:val="000000"/>
                <w:szCs w:val="20"/>
                <w:lang w:val="fr-FR" w:bidi="hi-IN"/>
              </w:rPr>
            </w:pPr>
          </w:p>
        </w:tc>
      </w:tr>
    </w:tbl>
    <w:p w:rsidRPr="008D31E3" w:rsidR="006D5C46" w:rsidRDefault="006D5C46" w14:paraId="77CAC8D5" w14:textId="77777777">
      <w:pPr>
        <w:rPr>
          <w:rFonts w:cstheme="minorHAnsi"/>
          <w:sz w:val="20"/>
          <w:szCs w:val="20"/>
          <w:lang w:val="fr-FR"/>
        </w:rPr>
        <w:sectPr w:rsidRPr="008D31E3" w:rsidR="006D5C46" w:rsidSect="00204D88">
          <w:footerReference w:type="default" r:id="rId8"/>
          <w:pgSz w:w="11906" w:h="16838" w:orient="portrait"/>
          <w:pgMar w:top="709" w:right="991" w:bottom="1440" w:left="1134" w:header="708" w:footer="708" w:gutter="0"/>
          <w:cols w:space="708"/>
          <w:docGrid w:linePitch="360"/>
        </w:sectPr>
      </w:pPr>
    </w:p>
    <w:p w:rsidRPr="008D31E3" w:rsidR="006D5C46" w:rsidP="009A182E" w:rsidRDefault="006D5C46" w14:paraId="1EF0E700" w14:textId="54752F0A">
      <w:pPr>
        <w:spacing w:line="276" w:lineRule="auto"/>
        <w:jc w:val="center"/>
        <w:rPr>
          <w:rFonts w:cstheme="minorHAnsi"/>
          <w:sz w:val="24"/>
          <w:szCs w:val="24"/>
          <w:lang w:val="fr-FR"/>
        </w:rPr>
      </w:pPr>
      <w:r w:rsidRPr="008D31E3">
        <w:rPr>
          <w:rFonts w:cstheme="minorHAnsi"/>
          <w:b/>
          <w:bCs/>
          <w:sz w:val="24"/>
          <w:szCs w:val="24"/>
          <w:lang w:val="fr-FR"/>
        </w:rPr>
        <w:t>SECTION 4</w:t>
      </w:r>
      <w:r w:rsidR="009A182E">
        <w:rPr>
          <w:rFonts w:cstheme="minorHAnsi"/>
          <w:b/>
          <w:bCs/>
          <w:sz w:val="24"/>
          <w:szCs w:val="24"/>
          <w:lang w:val="fr-FR"/>
        </w:rPr>
        <w:t xml:space="preserve"> : </w:t>
      </w:r>
      <w:r w:rsidRPr="009A182E" w:rsidR="009A182E">
        <w:rPr>
          <w:rFonts w:cstheme="minorHAnsi"/>
          <w:b/>
          <w:bCs/>
          <w:sz w:val="24"/>
          <w:szCs w:val="24"/>
          <w:lang w:val="fr-FR"/>
        </w:rPr>
        <w:t>RESSOURCES HUMAINES</w:t>
      </w:r>
    </w:p>
    <w:tbl>
      <w:tblPr>
        <w:tblW w:w="5338" w:type="pct"/>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Pr="004048CD" w:rsidR="001F1610" w:rsidTr="00FF19BE" w14:paraId="21E71E03" w14:textId="77777777">
        <w:trPr>
          <w:cantSplit/>
          <w:trHeight w:val="108"/>
        </w:trPr>
        <w:tc>
          <w:tcPr>
            <w:tcW w:w="136" w:type="pct"/>
          </w:tcPr>
          <w:p w:rsidRPr="008D31E3" w:rsidR="001F1610" w:rsidP="001F1610" w:rsidRDefault="001F1610" w14:paraId="1ADABFD2" w14:textId="77777777">
            <w:pPr>
              <w:widowControl w:val="0"/>
              <w:rPr>
                <w:rFonts w:cstheme="minorHAnsi"/>
                <w:b/>
                <w:bCs/>
                <w:sz w:val="20"/>
                <w:szCs w:val="20"/>
                <w:lang w:val="fr-FR"/>
              </w:rPr>
            </w:pPr>
            <w:r w:rsidRPr="008D31E3">
              <w:rPr>
                <w:rFonts w:cstheme="minorHAnsi"/>
                <w:b/>
                <w:bCs/>
                <w:sz w:val="20"/>
                <w:szCs w:val="20"/>
                <w:lang w:val="fr-FR"/>
              </w:rPr>
              <w:t>401</w:t>
            </w:r>
          </w:p>
        </w:tc>
        <w:tc>
          <w:tcPr>
            <w:tcW w:w="4864" w:type="pct"/>
            <w:gridSpan w:val="12"/>
            <w:shd w:val="clear" w:color="auto" w:fill="auto"/>
            <w:tcMar>
              <w:top w:w="72" w:type="dxa"/>
              <w:left w:w="144" w:type="dxa"/>
              <w:bottom w:w="72" w:type="dxa"/>
              <w:right w:w="144" w:type="dxa"/>
            </w:tcMar>
          </w:tcPr>
          <w:p w:rsidRPr="008D31E3" w:rsidR="001F1610" w:rsidP="00277384" w:rsidRDefault="001F1610" w14:paraId="54FDA671" w14:textId="4EA741FD">
            <w:pPr>
              <w:widowControl w:val="0"/>
              <w:rPr>
                <w:rFonts w:cstheme="minorHAnsi"/>
                <w:b/>
                <w:bCs/>
                <w:sz w:val="20"/>
                <w:szCs w:val="20"/>
                <w:lang w:val="fr-FR"/>
              </w:rPr>
            </w:pPr>
            <w:r w:rsidRPr="008D31E3">
              <w:rPr>
                <w:rFonts w:cstheme="minorHAnsi"/>
                <w:b/>
                <w:bCs/>
                <w:sz w:val="20"/>
                <w:szCs w:val="20"/>
                <w:lang w:val="fr-FR"/>
              </w:rPr>
              <w:t xml:space="preserve">Veuillez fournir des détails sur le personnel </w:t>
            </w:r>
            <w:r w:rsidRPr="008D31E3" w:rsidR="00277384">
              <w:rPr>
                <w:rFonts w:cstheme="minorHAnsi"/>
                <w:b/>
                <w:bCs/>
                <w:sz w:val="20"/>
                <w:szCs w:val="20"/>
                <w:lang w:val="fr-FR"/>
              </w:rPr>
              <w:t xml:space="preserve">autorisé </w:t>
            </w:r>
            <w:r w:rsidRPr="008D31E3">
              <w:rPr>
                <w:rFonts w:cstheme="minorHAnsi"/>
                <w:b/>
                <w:bCs/>
                <w:sz w:val="20"/>
                <w:szCs w:val="20"/>
                <w:lang w:val="fr-FR"/>
              </w:rPr>
              <w:t>et disponible</w:t>
            </w:r>
          </w:p>
        </w:tc>
      </w:tr>
      <w:tr w:rsidRPr="004048CD" w:rsidR="001F1610" w:rsidTr="001629FA" w14:paraId="443CF98F" w14:textId="77777777">
        <w:trPr>
          <w:cantSplit/>
          <w:trHeight w:val="1448"/>
        </w:trPr>
        <w:tc>
          <w:tcPr>
            <w:tcW w:w="136" w:type="pct"/>
          </w:tcPr>
          <w:p w:rsidRPr="008D31E3" w:rsidR="001F1610" w:rsidP="001F1610" w:rsidRDefault="001F1610" w14:paraId="3A770E37" w14:textId="77777777">
            <w:pPr>
              <w:widowControl w:val="0"/>
              <w:rPr>
                <w:rFonts w:cstheme="minorHAnsi"/>
                <w:sz w:val="20"/>
                <w:szCs w:val="20"/>
                <w:lang w:val="fr-FR"/>
              </w:rPr>
            </w:pPr>
            <w:proofErr w:type="spellStart"/>
            <w:r w:rsidRPr="008D31E3">
              <w:rPr>
                <w:rFonts w:cstheme="minorHAnsi"/>
                <w:sz w:val="20"/>
                <w:szCs w:val="20"/>
                <w:lang w:val="fr-FR"/>
              </w:rPr>
              <w:t>Sl</w:t>
            </w:r>
            <w:proofErr w:type="spellEnd"/>
            <w:r w:rsidRPr="008D31E3">
              <w:rPr>
                <w:rFonts w:cstheme="minorHAnsi"/>
                <w:sz w:val="20"/>
                <w:szCs w:val="20"/>
                <w:lang w:val="fr-FR"/>
              </w:rPr>
              <w:t xml:space="preserve"> #</w:t>
            </w:r>
          </w:p>
        </w:tc>
        <w:tc>
          <w:tcPr>
            <w:tcW w:w="390" w:type="pct"/>
            <w:shd w:val="clear" w:color="auto" w:fill="auto"/>
            <w:tcMar>
              <w:top w:w="72" w:type="dxa"/>
              <w:left w:w="144" w:type="dxa"/>
              <w:bottom w:w="72" w:type="dxa"/>
              <w:right w:w="144" w:type="dxa"/>
            </w:tcMar>
            <w:hideMark/>
          </w:tcPr>
          <w:p w:rsidRPr="008D31E3" w:rsidR="001F1610" w:rsidP="001F1610" w:rsidRDefault="001F1610" w14:paraId="4176ACA5" w14:textId="537C911A">
            <w:pPr>
              <w:widowControl w:val="0"/>
              <w:jc w:val="center"/>
              <w:rPr>
                <w:rFonts w:cstheme="minorHAnsi"/>
                <w:sz w:val="20"/>
                <w:szCs w:val="20"/>
                <w:lang w:val="fr-FR"/>
              </w:rPr>
            </w:pPr>
            <w:r w:rsidRPr="008D31E3">
              <w:rPr>
                <w:rFonts w:cstheme="minorHAnsi"/>
                <w:sz w:val="20"/>
                <w:szCs w:val="20"/>
                <w:lang w:val="fr-FR"/>
              </w:rPr>
              <w:t xml:space="preserve">Désignation du personnel </w:t>
            </w:r>
            <w:r w:rsidRPr="008D31E3" w:rsidR="001B505B">
              <w:rPr>
                <w:rFonts w:cstheme="minorHAnsi"/>
                <w:sz w:val="20"/>
                <w:szCs w:val="20"/>
                <w:lang w:val="fr-FR"/>
              </w:rPr>
              <w:t>autorisé</w:t>
            </w:r>
          </w:p>
          <w:p w:rsidRPr="008D31E3" w:rsidR="001F1610" w:rsidP="001F1610" w:rsidRDefault="001F1610" w14:paraId="6C63A6E4" w14:textId="00CA1986">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5" w:type="pct"/>
            <w:shd w:val="clear" w:color="auto" w:fill="auto"/>
            <w:tcMar>
              <w:top w:w="72" w:type="dxa"/>
              <w:left w:w="144" w:type="dxa"/>
              <w:bottom w:w="72" w:type="dxa"/>
              <w:right w:w="144" w:type="dxa"/>
            </w:tcMar>
            <w:hideMark/>
          </w:tcPr>
          <w:p w:rsidRPr="008D31E3" w:rsidR="001F1610" w:rsidP="001F1610" w:rsidRDefault="001F1610" w14:paraId="501B5EB1" w14:textId="77777777">
            <w:pPr>
              <w:widowControl w:val="0"/>
              <w:jc w:val="center"/>
              <w:rPr>
                <w:rFonts w:cstheme="minorHAnsi"/>
                <w:sz w:val="20"/>
                <w:szCs w:val="20"/>
                <w:lang w:val="fr-FR"/>
              </w:rPr>
            </w:pPr>
            <w:r w:rsidRPr="008D31E3">
              <w:rPr>
                <w:rFonts w:cstheme="minorHAnsi"/>
                <w:sz w:val="20"/>
                <w:szCs w:val="20"/>
                <w:lang w:val="fr-FR"/>
              </w:rPr>
              <w:t>Ce poste est-il actuellement vacant ?</w:t>
            </w:r>
          </w:p>
          <w:p w:rsidRPr="008D31E3" w:rsidR="001F1610" w:rsidP="001F1610" w:rsidRDefault="001F1610" w14:paraId="450C9054" w14:textId="77777777">
            <w:pPr>
              <w:widowControl w:val="0"/>
              <w:jc w:val="center"/>
              <w:rPr>
                <w:rFonts w:cstheme="minorHAnsi"/>
                <w:b/>
                <w:sz w:val="20"/>
                <w:szCs w:val="20"/>
                <w:lang w:val="fr-FR"/>
              </w:rPr>
            </w:pPr>
            <w:r w:rsidRPr="008D31E3">
              <w:rPr>
                <w:rFonts w:cstheme="minorHAnsi"/>
                <w:b/>
                <w:sz w:val="20"/>
                <w:szCs w:val="20"/>
                <w:lang w:val="fr-FR"/>
              </w:rPr>
              <w:t>(Oui -1, Non – 2)</w:t>
            </w:r>
          </w:p>
          <w:p w:rsidRPr="008D31E3" w:rsidR="001F1610" w:rsidP="001F1610" w:rsidRDefault="001F1610" w14:paraId="0E09D32A" w14:textId="77777777">
            <w:pPr>
              <w:widowControl w:val="0"/>
              <w:jc w:val="center"/>
              <w:rPr>
                <w:rFonts w:cstheme="minorHAnsi"/>
                <w:b/>
                <w:sz w:val="20"/>
                <w:szCs w:val="20"/>
                <w:lang w:val="fr-FR"/>
              </w:rPr>
            </w:pPr>
            <w:r w:rsidRPr="008D31E3">
              <w:rPr>
                <w:rFonts w:cstheme="minorHAnsi"/>
                <w:b/>
                <w:sz w:val="20"/>
                <w:szCs w:val="20"/>
                <w:lang w:val="fr-FR"/>
              </w:rPr>
              <w:t xml:space="preserve"> </w:t>
            </w:r>
          </w:p>
          <w:p w:rsidRPr="008D31E3" w:rsidR="001F1610" w:rsidP="00C64F4B" w:rsidRDefault="001F1610" w14:paraId="2E35135F" w14:textId="1B46BAE7">
            <w:pPr>
              <w:widowControl w:val="0"/>
              <w:jc w:val="center"/>
              <w:rPr>
                <w:rFonts w:cstheme="minorHAnsi"/>
                <w:sz w:val="20"/>
                <w:szCs w:val="20"/>
                <w:lang w:val="fr-FR"/>
              </w:rPr>
            </w:pPr>
            <w:r w:rsidRPr="008D31E3">
              <w:rPr>
                <w:rFonts w:cstheme="minorHAnsi"/>
                <w:b/>
                <w:sz w:val="20"/>
                <w:szCs w:val="20"/>
                <w:lang w:val="fr-FR"/>
              </w:rPr>
              <w:t xml:space="preserve">[Si </w:t>
            </w:r>
            <w:r w:rsidRPr="008D31E3" w:rsidR="00C64F4B">
              <w:rPr>
                <w:rFonts w:cstheme="minorHAnsi"/>
                <w:b/>
                <w:sz w:val="20"/>
                <w:szCs w:val="20"/>
                <w:lang w:val="fr-FR"/>
              </w:rPr>
              <w:t>oui</w:t>
            </w:r>
            <w:r w:rsidRPr="008D31E3">
              <w:rPr>
                <w:rFonts w:cstheme="minorHAnsi"/>
                <w:b/>
                <w:sz w:val="20"/>
                <w:szCs w:val="20"/>
                <w:lang w:val="fr-FR"/>
              </w:rPr>
              <w:t>, passez au point 12]</w:t>
            </w:r>
          </w:p>
        </w:tc>
        <w:tc>
          <w:tcPr>
            <w:tcW w:w="392" w:type="pct"/>
            <w:shd w:val="clear" w:color="auto" w:fill="auto"/>
            <w:tcMar>
              <w:top w:w="72" w:type="dxa"/>
              <w:left w:w="144" w:type="dxa"/>
              <w:bottom w:w="72" w:type="dxa"/>
              <w:right w:w="144" w:type="dxa"/>
            </w:tcMar>
            <w:hideMark/>
          </w:tcPr>
          <w:p w:rsidRPr="008D31E3" w:rsidR="001F1610" w:rsidP="001F1610" w:rsidRDefault="001F1610" w14:paraId="4578B846" w14:textId="77777777">
            <w:pPr>
              <w:widowControl w:val="0"/>
              <w:jc w:val="center"/>
              <w:rPr>
                <w:rFonts w:cstheme="minorHAnsi"/>
                <w:sz w:val="20"/>
                <w:szCs w:val="20"/>
                <w:lang w:val="fr-FR"/>
              </w:rPr>
            </w:pPr>
            <w:r w:rsidRPr="008D31E3">
              <w:rPr>
                <w:rFonts w:cstheme="minorHAnsi"/>
                <w:sz w:val="20"/>
                <w:szCs w:val="20"/>
                <w:lang w:val="fr-FR"/>
              </w:rPr>
              <w:t xml:space="preserve">Sexe </w:t>
            </w:r>
          </w:p>
          <w:p w:rsidRPr="008D31E3" w:rsidR="001F1610" w:rsidP="001F1610" w:rsidRDefault="001F1610" w14:paraId="43421FAF" w14:textId="77777777">
            <w:pPr>
              <w:widowControl w:val="0"/>
              <w:jc w:val="center"/>
              <w:rPr>
                <w:rFonts w:cstheme="minorHAnsi"/>
                <w:sz w:val="20"/>
                <w:szCs w:val="20"/>
                <w:lang w:val="fr-FR"/>
              </w:rPr>
            </w:pPr>
          </w:p>
          <w:p w:rsidRPr="008D31E3" w:rsidR="001F1610" w:rsidP="001F1610" w:rsidRDefault="001F1610" w14:paraId="50C69471" w14:textId="2E9A8593">
            <w:pPr>
              <w:widowControl w:val="0"/>
              <w:jc w:val="center"/>
              <w:rPr>
                <w:rFonts w:cstheme="minorHAnsi"/>
                <w:sz w:val="20"/>
                <w:szCs w:val="20"/>
                <w:lang w:val="fr-FR"/>
              </w:rPr>
            </w:pPr>
            <w:r w:rsidRPr="008D31E3">
              <w:rPr>
                <w:rFonts w:cstheme="minorHAnsi"/>
                <w:sz w:val="20"/>
                <w:szCs w:val="20"/>
                <w:lang w:val="fr-FR"/>
              </w:rPr>
              <w:t>(Homme-1, Femme -2, Autre -3)</w:t>
            </w:r>
          </w:p>
        </w:tc>
        <w:tc>
          <w:tcPr>
            <w:tcW w:w="451" w:type="pct"/>
            <w:shd w:val="clear" w:color="auto" w:fill="auto"/>
            <w:tcMar>
              <w:top w:w="72" w:type="dxa"/>
              <w:left w:w="144" w:type="dxa"/>
              <w:bottom w:w="72" w:type="dxa"/>
              <w:right w:w="144" w:type="dxa"/>
            </w:tcMar>
            <w:hideMark/>
          </w:tcPr>
          <w:p w:rsidRPr="008D31E3" w:rsidR="001F1610" w:rsidP="001F1610" w:rsidRDefault="001F1610" w14:paraId="5F43E5C5" w14:textId="77777777">
            <w:pPr>
              <w:widowControl w:val="0"/>
              <w:jc w:val="center"/>
              <w:rPr>
                <w:rFonts w:cstheme="minorHAnsi"/>
                <w:sz w:val="20"/>
                <w:szCs w:val="20"/>
                <w:lang w:val="fr-FR"/>
              </w:rPr>
            </w:pPr>
            <w:r w:rsidRPr="008D31E3">
              <w:rPr>
                <w:rFonts w:cstheme="minorHAnsi"/>
                <w:sz w:val="20"/>
                <w:szCs w:val="20"/>
                <w:lang w:val="fr-FR"/>
              </w:rPr>
              <w:t>Niveau d'études</w:t>
            </w:r>
            <w:r w:rsidRPr="008D31E3">
              <w:rPr>
                <w:rFonts w:cstheme="minorHAnsi"/>
                <w:sz w:val="20"/>
                <w:szCs w:val="20"/>
                <w:lang w:val="fr-FR"/>
              </w:rPr>
              <w:br/>
            </w:r>
          </w:p>
          <w:p w:rsidRPr="008D31E3" w:rsidR="001F1610" w:rsidP="001F1610" w:rsidRDefault="001F1610" w14:paraId="54D8ED3F" w14:textId="4AD2AC47">
            <w:pPr>
              <w:widowControl w:val="0"/>
              <w:jc w:val="center"/>
              <w:rPr>
                <w:rFonts w:cstheme="minorHAnsi"/>
                <w:sz w:val="20"/>
                <w:szCs w:val="20"/>
                <w:lang w:val="fr-FR"/>
              </w:rPr>
            </w:pPr>
            <w:r w:rsidRPr="008D31E3">
              <w:rPr>
                <w:rFonts w:cstheme="minorHAnsi"/>
                <w:sz w:val="20"/>
                <w:szCs w:val="20"/>
                <w:lang w:val="fr-FR"/>
              </w:rPr>
              <w:t>[</w:t>
            </w:r>
            <w:r w:rsidRPr="008D31E3">
              <w:rPr>
                <w:rFonts w:cstheme="minorHAnsi"/>
                <w:b/>
                <w:bCs/>
                <w:sz w:val="20"/>
                <w:szCs w:val="20"/>
                <w:lang w:val="fr-FR"/>
              </w:rPr>
              <w:t>UTILISER LES CODES</w:t>
            </w:r>
            <w:r w:rsidRPr="008D31E3">
              <w:rPr>
                <w:rFonts w:cstheme="minorHAnsi"/>
                <w:sz w:val="20"/>
                <w:szCs w:val="20"/>
                <w:lang w:val="fr-FR"/>
              </w:rPr>
              <w:t>]</w:t>
            </w:r>
          </w:p>
        </w:tc>
        <w:tc>
          <w:tcPr>
            <w:tcW w:w="317" w:type="pct"/>
            <w:shd w:val="clear" w:color="auto" w:fill="auto"/>
            <w:tcMar>
              <w:top w:w="72" w:type="dxa"/>
              <w:left w:w="144" w:type="dxa"/>
              <w:bottom w:w="72" w:type="dxa"/>
              <w:right w:w="144" w:type="dxa"/>
            </w:tcMar>
            <w:hideMark/>
          </w:tcPr>
          <w:p w:rsidRPr="008D31E3" w:rsidR="001F1610" w:rsidP="001F1610" w:rsidRDefault="00BB75BF" w14:paraId="0F280759" w14:textId="1061236E">
            <w:pPr>
              <w:widowControl w:val="0"/>
              <w:jc w:val="center"/>
              <w:rPr>
                <w:rFonts w:cstheme="minorHAnsi"/>
                <w:sz w:val="20"/>
                <w:szCs w:val="20"/>
                <w:lang w:val="fr-FR"/>
              </w:rPr>
            </w:pPr>
            <w:r w:rsidRPr="008D31E3">
              <w:rPr>
                <w:rFonts w:cstheme="minorHAnsi"/>
                <w:sz w:val="20"/>
                <w:szCs w:val="20"/>
                <w:lang w:val="fr-FR"/>
              </w:rPr>
              <w:t>Formation complémentaire sur la</w:t>
            </w:r>
            <w:r w:rsidRPr="008D31E3" w:rsidR="001F1610">
              <w:rPr>
                <w:rFonts w:cstheme="minorHAnsi"/>
                <w:sz w:val="20"/>
                <w:szCs w:val="20"/>
                <w:lang w:val="fr-FR"/>
              </w:rPr>
              <w:t xml:space="preserve"> PF</w:t>
            </w:r>
          </w:p>
          <w:p w:rsidRPr="008D31E3" w:rsidR="001F1610" w:rsidP="001F1610" w:rsidRDefault="001F1610" w14:paraId="041FE126" w14:textId="0DAE95DC">
            <w:pPr>
              <w:widowControl w:val="0"/>
              <w:jc w:val="center"/>
              <w:rPr>
                <w:rFonts w:cstheme="minorHAnsi"/>
                <w:sz w:val="20"/>
                <w:szCs w:val="20"/>
                <w:lang w:val="fr-FR"/>
              </w:rPr>
            </w:pPr>
            <w:r w:rsidRPr="008D31E3">
              <w:rPr>
                <w:rFonts w:cstheme="minorHAnsi"/>
                <w:b/>
                <w:bCs/>
                <w:sz w:val="20"/>
                <w:szCs w:val="20"/>
                <w:lang w:val="fr-FR"/>
              </w:rPr>
              <w:t>[UTILISER LES CODES]</w:t>
            </w:r>
          </w:p>
        </w:tc>
        <w:tc>
          <w:tcPr>
            <w:tcW w:w="460" w:type="pct"/>
            <w:shd w:val="clear" w:color="auto" w:fill="auto"/>
            <w:tcMar>
              <w:top w:w="72" w:type="dxa"/>
              <w:left w:w="144" w:type="dxa"/>
              <w:bottom w:w="72" w:type="dxa"/>
              <w:right w:w="144" w:type="dxa"/>
            </w:tcMar>
            <w:hideMark/>
          </w:tcPr>
          <w:p w:rsidRPr="008D31E3" w:rsidR="001F1610" w:rsidP="001F1610" w:rsidRDefault="001F1610" w14:paraId="110F00E0" w14:textId="77777777">
            <w:pPr>
              <w:widowControl w:val="0"/>
              <w:jc w:val="center"/>
              <w:rPr>
                <w:rFonts w:cstheme="minorHAnsi"/>
                <w:sz w:val="20"/>
                <w:szCs w:val="20"/>
                <w:lang w:val="fr-FR"/>
              </w:rPr>
            </w:pPr>
            <w:r w:rsidRPr="008D31E3">
              <w:rPr>
                <w:rFonts w:cstheme="minorHAnsi"/>
                <w:sz w:val="20"/>
                <w:szCs w:val="20"/>
                <w:lang w:val="fr-FR"/>
              </w:rPr>
              <w:t xml:space="preserve">Cette personne fournit-elle actuellement des services de PF ? </w:t>
            </w:r>
          </w:p>
          <w:p w:rsidRPr="008D31E3" w:rsidR="001F1610" w:rsidP="001F1610" w:rsidRDefault="001F1610" w14:paraId="07A13E8F" w14:textId="77777777">
            <w:pPr>
              <w:widowControl w:val="0"/>
              <w:jc w:val="center"/>
              <w:rPr>
                <w:rFonts w:cstheme="minorHAnsi"/>
                <w:b/>
                <w:sz w:val="20"/>
                <w:szCs w:val="20"/>
                <w:lang w:val="fr-FR"/>
              </w:rPr>
            </w:pPr>
            <w:r w:rsidRPr="008D31E3">
              <w:rPr>
                <w:rFonts w:cstheme="minorHAnsi"/>
                <w:b/>
                <w:sz w:val="20"/>
                <w:szCs w:val="20"/>
                <w:lang w:val="fr-FR"/>
              </w:rPr>
              <w:t xml:space="preserve">(Oui -1, Non-2) </w:t>
            </w:r>
          </w:p>
          <w:p w:rsidRPr="008D31E3" w:rsidR="001F1610" w:rsidP="001F1610" w:rsidRDefault="001F1610" w14:paraId="266DAA4A" w14:textId="4FE9BBBB">
            <w:pPr>
              <w:widowControl w:val="0"/>
              <w:jc w:val="center"/>
              <w:rPr>
                <w:rFonts w:cstheme="minorHAnsi"/>
                <w:sz w:val="20"/>
                <w:szCs w:val="20"/>
                <w:lang w:val="fr-FR"/>
              </w:rPr>
            </w:pPr>
            <w:r w:rsidRPr="008D31E3">
              <w:rPr>
                <w:rFonts w:cstheme="minorHAnsi"/>
                <w:b/>
                <w:sz w:val="20"/>
                <w:szCs w:val="20"/>
                <w:lang w:val="fr-FR"/>
              </w:rPr>
              <w:t>[Si Non, passez à 9]</w:t>
            </w:r>
          </w:p>
        </w:tc>
        <w:tc>
          <w:tcPr>
            <w:tcW w:w="435" w:type="pct"/>
            <w:shd w:val="clear" w:color="auto" w:fill="auto"/>
            <w:tcMar>
              <w:top w:w="72" w:type="dxa"/>
              <w:left w:w="144" w:type="dxa"/>
              <w:bottom w:w="72" w:type="dxa"/>
              <w:right w:w="144" w:type="dxa"/>
            </w:tcMar>
            <w:hideMark/>
          </w:tcPr>
          <w:p w:rsidRPr="008D31E3" w:rsidR="001F1610" w:rsidP="001F1610" w:rsidRDefault="001F1610" w14:paraId="5CC192D3" w14:textId="77777777">
            <w:pPr>
              <w:widowControl w:val="0"/>
              <w:jc w:val="center"/>
              <w:rPr>
                <w:rFonts w:cstheme="minorHAnsi"/>
                <w:sz w:val="20"/>
                <w:szCs w:val="20"/>
                <w:lang w:val="fr-FR"/>
              </w:rPr>
            </w:pPr>
            <w:r w:rsidRPr="008D31E3">
              <w:rPr>
                <w:rFonts w:cstheme="minorHAnsi"/>
                <w:sz w:val="20"/>
                <w:szCs w:val="20"/>
                <w:lang w:val="fr-FR"/>
              </w:rPr>
              <w:t xml:space="preserve">Quelles sont les méthodes qu'il/elle propose ? </w:t>
            </w:r>
          </w:p>
          <w:p w:rsidRPr="008D31E3" w:rsidR="001F1610" w:rsidP="001F1610" w:rsidRDefault="001F1610" w14:paraId="092A8FAF" w14:textId="77777777">
            <w:pPr>
              <w:widowControl w:val="0"/>
              <w:jc w:val="center"/>
              <w:rPr>
                <w:rFonts w:cstheme="minorHAnsi"/>
                <w:b/>
                <w:sz w:val="20"/>
                <w:szCs w:val="20"/>
                <w:lang w:val="fr-FR"/>
              </w:rPr>
            </w:pPr>
            <w:r w:rsidRPr="008D31E3">
              <w:rPr>
                <w:rFonts w:cstheme="minorHAnsi"/>
                <w:b/>
                <w:sz w:val="20"/>
                <w:szCs w:val="20"/>
                <w:lang w:val="fr-FR"/>
              </w:rPr>
              <w:t>RÉPONSES MULTIPLES</w:t>
            </w:r>
          </w:p>
          <w:p w:rsidRPr="008D31E3" w:rsidR="001F1610" w:rsidP="001F1610" w:rsidRDefault="001F1610" w14:paraId="273FBE02" w14:textId="40D6D6AF">
            <w:pPr>
              <w:widowControl w:val="0"/>
              <w:jc w:val="center"/>
              <w:rPr>
                <w:rFonts w:cstheme="minorHAnsi"/>
                <w:b/>
                <w:bCs/>
                <w:sz w:val="20"/>
                <w:szCs w:val="20"/>
                <w:lang w:val="fr-FR"/>
              </w:rPr>
            </w:pPr>
            <w:r w:rsidRPr="008D31E3">
              <w:rPr>
                <w:rFonts w:cstheme="minorHAnsi"/>
                <w:b/>
                <w:sz w:val="20"/>
                <w:szCs w:val="20"/>
                <w:lang w:val="fr-FR"/>
              </w:rPr>
              <w:t>[UTILISER LES CODES]</w:t>
            </w:r>
          </w:p>
        </w:tc>
        <w:tc>
          <w:tcPr>
            <w:tcW w:w="374" w:type="pct"/>
            <w:shd w:val="clear" w:color="auto" w:fill="auto"/>
            <w:tcMar>
              <w:top w:w="72" w:type="dxa"/>
              <w:left w:w="144" w:type="dxa"/>
              <w:bottom w:w="72" w:type="dxa"/>
              <w:right w:w="144" w:type="dxa"/>
            </w:tcMar>
          </w:tcPr>
          <w:p w:rsidRPr="008D31E3" w:rsidR="001F1610" w:rsidP="001F1610" w:rsidRDefault="001F1610" w14:paraId="74455BBF" w14:textId="760AF51A">
            <w:pPr>
              <w:widowControl w:val="0"/>
              <w:jc w:val="center"/>
              <w:rPr>
                <w:rFonts w:cstheme="minorHAnsi"/>
                <w:sz w:val="20"/>
                <w:szCs w:val="20"/>
                <w:lang w:val="fr-FR"/>
              </w:rPr>
            </w:pPr>
            <w:r w:rsidRPr="008D31E3">
              <w:rPr>
                <w:rFonts w:cstheme="minorHAnsi"/>
                <w:sz w:val="20"/>
                <w:szCs w:val="20"/>
                <w:lang w:val="fr-FR"/>
              </w:rPr>
              <w:t>Forma</w:t>
            </w:r>
            <w:r w:rsidRPr="008D31E3" w:rsidR="00BC215C">
              <w:rPr>
                <w:rFonts w:cstheme="minorHAnsi"/>
                <w:sz w:val="20"/>
                <w:szCs w:val="20"/>
                <w:lang w:val="fr-FR"/>
              </w:rPr>
              <w:t xml:space="preserve">tion supplémentaire reçue sur </w:t>
            </w:r>
            <w:r w:rsidRPr="008D31E3" w:rsidR="00C64F4B">
              <w:rPr>
                <w:rFonts w:cstheme="minorHAnsi"/>
                <w:sz w:val="20"/>
                <w:szCs w:val="20"/>
                <w:lang w:val="fr-FR"/>
              </w:rPr>
              <w:t>les SMNI</w:t>
            </w:r>
            <w:r w:rsidRPr="008D31E3">
              <w:rPr>
                <w:rFonts w:cstheme="minorHAnsi"/>
                <w:sz w:val="20"/>
                <w:szCs w:val="20"/>
                <w:lang w:val="fr-FR"/>
              </w:rPr>
              <w:t xml:space="preserve"> ?</w:t>
            </w:r>
          </w:p>
          <w:p w:rsidRPr="008D31E3" w:rsidR="001F1610" w:rsidP="001F1610" w:rsidRDefault="001F1610" w14:paraId="23DD9A83" w14:textId="77777777">
            <w:pPr>
              <w:widowControl w:val="0"/>
              <w:jc w:val="center"/>
              <w:rPr>
                <w:rFonts w:cstheme="minorHAnsi"/>
                <w:b/>
                <w:bCs/>
                <w:sz w:val="20"/>
                <w:szCs w:val="20"/>
                <w:lang w:val="fr-FR"/>
              </w:rPr>
            </w:pPr>
          </w:p>
          <w:p w:rsidRPr="008D31E3" w:rsidR="001F1610" w:rsidP="001F1610" w:rsidRDefault="001F1610" w14:paraId="077D4B44" w14:textId="77777777">
            <w:pPr>
              <w:widowControl w:val="0"/>
              <w:jc w:val="center"/>
              <w:rPr>
                <w:rFonts w:cstheme="minorHAnsi"/>
                <w:b/>
                <w:bCs/>
                <w:sz w:val="20"/>
                <w:szCs w:val="20"/>
                <w:lang w:val="fr-FR"/>
              </w:rPr>
            </w:pPr>
          </w:p>
          <w:p w:rsidRPr="008D31E3" w:rsidR="001F1610" w:rsidP="001F1610" w:rsidRDefault="001F1610" w14:paraId="1A783672" w14:textId="6CBD219A">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533" w:type="pct"/>
            <w:shd w:val="clear" w:color="auto" w:fill="auto"/>
            <w:tcMar>
              <w:top w:w="72" w:type="dxa"/>
              <w:left w:w="144" w:type="dxa"/>
              <w:bottom w:w="72" w:type="dxa"/>
              <w:right w:w="144" w:type="dxa"/>
            </w:tcMar>
          </w:tcPr>
          <w:p w:rsidRPr="008D31E3" w:rsidR="001F1610" w:rsidP="001F1610" w:rsidRDefault="001F1610" w14:paraId="72D9725C" w14:textId="77777777">
            <w:pPr>
              <w:widowControl w:val="0"/>
              <w:jc w:val="center"/>
              <w:rPr>
                <w:rFonts w:cstheme="minorHAnsi"/>
                <w:sz w:val="20"/>
                <w:szCs w:val="20"/>
                <w:lang w:val="fr-FR"/>
              </w:rPr>
            </w:pPr>
            <w:r w:rsidRPr="008D31E3">
              <w:rPr>
                <w:rFonts w:cstheme="minorHAnsi"/>
                <w:sz w:val="20"/>
                <w:szCs w:val="20"/>
                <w:lang w:val="fr-FR"/>
              </w:rPr>
              <w:t xml:space="preserve">Cette personne fournit-elle actuellement un service de SMNI ? </w:t>
            </w:r>
          </w:p>
          <w:p w:rsidRPr="008D31E3" w:rsidR="001F1610" w:rsidP="001F1610" w:rsidRDefault="001F1610" w14:paraId="1B05271D" w14:textId="77777777">
            <w:pPr>
              <w:widowControl w:val="0"/>
              <w:jc w:val="center"/>
              <w:rPr>
                <w:rFonts w:cstheme="minorHAnsi"/>
                <w:sz w:val="20"/>
                <w:szCs w:val="20"/>
                <w:lang w:val="fr-FR"/>
              </w:rPr>
            </w:pPr>
            <w:r w:rsidRPr="008D31E3">
              <w:rPr>
                <w:rFonts w:cstheme="minorHAnsi"/>
                <w:sz w:val="20"/>
                <w:szCs w:val="20"/>
                <w:lang w:val="fr-FR"/>
              </w:rPr>
              <w:t xml:space="preserve">(Oui -1, Non-2) </w:t>
            </w:r>
          </w:p>
          <w:p w:rsidRPr="008D31E3" w:rsidR="001F1610" w:rsidP="001F1610" w:rsidRDefault="001F1610" w14:paraId="544F4FA4" w14:textId="187821C3">
            <w:pPr>
              <w:widowControl w:val="0"/>
              <w:jc w:val="center"/>
              <w:rPr>
                <w:rFonts w:cstheme="minorHAnsi"/>
                <w:b/>
                <w:bCs/>
                <w:sz w:val="20"/>
                <w:szCs w:val="20"/>
                <w:lang w:val="fr-FR"/>
              </w:rPr>
            </w:pPr>
            <w:r w:rsidRPr="008D31E3">
              <w:rPr>
                <w:rFonts w:cstheme="minorHAnsi"/>
                <w:b/>
                <w:sz w:val="20"/>
                <w:szCs w:val="20"/>
                <w:lang w:val="fr-FR"/>
              </w:rPr>
              <w:t>[Si non, passez au membre du personnel suivant]</w:t>
            </w:r>
          </w:p>
        </w:tc>
        <w:tc>
          <w:tcPr>
            <w:tcW w:w="422" w:type="pct"/>
          </w:tcPr>
          <w:p w:rsidRPr="008D31E3" w:rsidR="001F1610" w:rsidP="001F1610" w:rsidRDefault="001F1610" w14:paraId="386C55B4" w14:textId="77777777">
            <w:pPr>
              <w:widowControl w:val="0"/>
              <w:jc w:val="center"/>
              <w:rPr>
                <w:rFonts w:cstheme="minorHAnsi"/>
                <w:sz w:val="20"/>
                <w:szCs w:val="20"/>
                <w:lang w:val="fr-FR"/>
              </w:rPr>
            </w:pPr>
            <w:r w:rsidRPr="008D31E3">
              <w:rPr>
                <w:rFonts w:cstheme="minorHAnsi"/>
                <w:sz w:val="20"/>
                <w:szCs w:val="20"/>
                <w:lang w:val="fr-FR"/>
              </w:rPr>
              <w:t>Quels sont les services de SMNI qu'il/elle fournit ?</w:t>
            </w:r>
          </w:p>
          <w:p w:rsidRPr="008D31E3" w:rsidR="001F1610" w:rsidP="001F1610" w:rsidRDefault="001F1610" w14:paraId="2F209AC1" w14:textId="77777777">
            <w:pPr>
              <w:widowControl w:val="0"/>
              <w:jc w:val="center"/>
              <w:rPr>
                <w:rFonts w:cstheme="minorHAnsi"/>
                <w:sz w:val="20"/>
                <w:szCs w:val="20"/>
                <w:lang w:val="fr-FR"/>
              </w:rPr>
            </w:pPr>
          </w:p>
          <w:p w:rsidRPr="008D31E3" w:rsidR="001F1610" w:rsidP="001F1610" w:rsidRDefault="001F1610" w14:paraId="10DDB914" w14:textId="77777777">
            <w:pPr>
              <w:widowControl w:val="0"/>
              <w:jc w:val="center"/>
              <w:rPr>
                <w:rFonts w:cstheme="minorHAnsi"/>
                <w:sz w:val="20"/>
                <w:szCs w:val="20"/>
                <w:lang w:val="fr-FR"/>
              </w:rPr>
            </w:pPr>
            <w:r w:rsidRPr="008D31E3">
              <w:rPr>
                <w:rFonts w:cstheme="minorHAnsi"/>
                <w:sz w:val="20"/>
                <w:szCs w:val="20"/>
                <w:lang w:val="fr-FR"/>
              </w:rPr>
              <w:t>PLUSIEURS RÉPONSES</w:t>
            </w:r>
          </w:p>
          <w:p w:rsidRPr="008D31E3" w:rsidR="001F1610" w:rsidP="001F1610" w:rsidRDefault="001F1610" w14:paraId="43C9B48C" w14:textId="2511FB60">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02" w:type="pct"/>
          </w:tcPr>
          <w:p w:rsidRPr="008D31E3" w:rsidR="001F1610" w:rsidP="001F1610" w:rsidRDefault="001F1610" w14:paraId="21CD2669" w14:textId="77777777">
            <w:pPr>
              <w:widowControl w:val="0"/>
              <w:jc w:val="center"/>
              <w:rPr>
                <w:rFonts w:cstheme="minorHAnsi"/>
                <w:sz w:val="20"/>
                <w:szCs w:val="20"/>
                <w:vertAlign w:val="superscript"/>
                <w:lang w:val="fr-FR"/>
              </w:rPr>
            </w:pPr>
            <w:r w:rsidRPr="008D31E3">
              <w:rPr>
                <w:rFonts w:cstheme="minorHAnsi"/>
                <w:sz w:val="20"/>
                <w:szCs w:val="20"/>
                <w:lang w:val="fr-FR"/>
              </w:rPr>
              <w:t>Pourquoi le poste est-il actuellement vacant ?</w:t>
            </w:r>
          </w:p>
          <w:p w:rsidRPr="008D31E3" w:rsidR="001F1610" w:rsidP="001F1610" w:rsidRDefault="001F1610" w14:paraId="5647476F" w14:textId="77777777">
            <w:pPr>
              <w:widowControl w:val="0"/>
              <w:jc w:val="center"/>
              <w:rPr>
                <w:rFonts w:cstheme="minorHAnsi"/>
                <w:sz w:val="20"/>
                <w:szCs w:val="20"/>
                <w:vertAlign w:val="superscript"/>
                <w:lang w:val="fr-FR"/>
              </w:rPr>
            </w:pPr>
          </w:p>
          <w:p w:rsidRPr="008D31E3" w:rsidR="001F1610" w:rsidP="001F1610" w:rsidRDefault="001F1610" w14:paraId="49DE2BED" w14:textId="078C5D7F">
            <w:pPr>
              <w:widowControl w:val="0"/>
              <w:jc w:val="center"/>
              <w:rPr>
                <w:rFonts w:cstheme="minorHAnsi"/>
                <w:b/>
                <w:bCs/>
                <w:sz w:val="20"/>
                <w:szCs w:val="20"/>
                <w:lang w:val="fr-FR"/>
              </w:rPr>
            </w:pPr>
            <w:r w:rsidRPr="008D31E3">
              <w:rPr>
                <w:rFonts w:cstheme="minorHAnsi"/>
                <w:b/>
                <w:bCs/>
                <w:sz w:val="20"/>
                <w:szCs w:val="20"/>
                <w:lang w:val="fr-FR"/>
              </w:rPr>
              <w:t>[UTILISER LES CODES]</w:t>
            </w:r>
          </w:p>
        </w:tc>
        <w:tc>
          <w:tcPr>
            <w:tcW w:w="393" w:type="pct"/>
          </w:tcPr>
          <w:p w:rsidRPr="008D31E3" w:rsidR="001F1610" w:rsidP="001F1610" w:rsidRDefault="001F1610" w14:paraId="1BCFB245" w14:textId="77777777">
            <w:pPr>
              <w:widowControl w:val="0"/>
              <w:jc w:val="center"/>
              <w:rPr>
                <w:rFonts w:cstheme="minorHAnsi"/>
                <w:sz w:val="20"/>
                <w:szCs w:val="20"/>
                <w:lang w:val="fr-FR"/>
              </w:rPr>
            </w:pPr>
            <w:r w:rsidRPr="008D31E3">
              <w:rPr>
                <w:rFonts w:cstheme="minorHAnsi"/>
                <w:sz w:val="20"/>
                <w:szCs w:val="20"/>
                <w:lang w:val="fr-FR"/>
              </w:rPr>
              <w:t>Depuis combien de temps ce poste est-il vacant</w:t>
            </w:r>
          </w:p>
          <w:p w:rsidRPr="008D31E3" w:rsidR="001F1610" w:rsidP="001F1610" w:rsidRDefault="001F1610" w14:paraId="09F6CBD9" w14:textId="77777777">
            <w:pPr>
              <w:widowControl w:val="0"/>
              <w:jc w:val="center"/>
              <w:rPr>
                <w:rFonts w:cstheme="minorHAnsi"/>
                <w:sz w:val="20"/>
                <w:szCs w:val="20"/>
                <w:lang w:val="fr-FR"/>
              </w:rPr>
            </w:pPr>
          </w:p>
          <w:p w:rsidRPr="008D31E3" w:rsidR="001F1610" w:rsidP="001F1610" w:rsidRDefault="001F1610" w14:paraId="14094F89" w14:textId="5BF701F2">
            <w:pPr>
              <w:widowControl w:val="0"/>
              <w:jc w:val="center"/>
              <w:rPr>
                <w:rFonts w:cstheme="minorHAnsi"/>
                <w:sz w:val="20"/>
                <w:szCs w:val="20"/>
                <w:lang w:val="fr-FR"/>
              </w:rPr>
            </w:pPr>
            <w:r w:rsidRPr="008D31E3">
              <w:rPr>
                <w:rFonts w:cstheme="minorHAnsi"/>
                <w:sz w:val="20"/>
                <w:szCs w:val="20"/>
                <w:lang w:val="fr-FR"/>
              </w:rPr>
              <w:t>(</w:t>
            </w:r>
            <w:proofErr w:type="gramStart"/>
            <w:r w:rsidRPr="008D31E3">
              <w:rPr>
                <w:rFonts w:cstheme="minorHAnsi"/>
                <w:sz w:val="20"/>
                <w:szCs w:val="20"/>
                <w:lang w:val="fr-FR"/>
              </w:rPr>
              <w:t>en</w:t>
            </w:r>
            <w:proofErr w:type="gramEnd"/>
            <w:r w:rsidRPr="008D31E3">
              <w:rPr>
                <w:rFonts w:cstheme="minorHAnsi"/>
                <w:sz w:val="20"/>
                <w:szCs w:val="20"/>
                <w:lang w:val="fr-FR"/>
              </w:rPr>
              <w:t xml:space="preserve"> mois, 0 si moins d'un mois)</w:t>
            </w:r>
          </w:p>
        </w:tc>
      </w:tr>
      <w:tr w:rsidRPr="004F7231" w:rsidR="001F1610" w:rsidTr="001629FA" w14:paraId="0E0E0801" w14:textId="77777777">
        <w:trPr>
          <w:cantSplit/>
          <w:trHeight w:val="18"/>
        </w:trPr>
        <w:tc>
          <w:tcPr>
            <w:tcW w:w="136" w:type="pct"/>
          </w:tcPr>
          <w:p w:rsidRPr="008D31E3" w:rsidR="001F1610" w:rsidP="001F1610" w:rsidRDefault="001F1610" w14:paraId="723EC507" w14:textId="77777777">
            <w:pPr>
              <w:widowControl w:val="0"/>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tcPr>
          <w:p w:rsidRPr="008D31E3" w:rsidR="001F1610" w:rsidP="001F1610" w:rsidRDefault="001F1610" w14:paraId="6D1994D4" w14:textId="1951C961">
            <w:pPr>
              <w:widowControl w:val="0"/>
              <w:jc w:val="center"/>
              <w:rPr>
                <w:rFonts w:cstheme="minorHAnsi"/>
                <w:sz w:val="20"/>
                <w:szCs w:val="20"/>
                <w:lang w:val="fr-FR"/>
              </w:rPr>
            </w:pPr>
            <w:r w:rsidRPr="008D31E3">
              <w:rPr>
                <w:rFonts w:cstheme="minorHAnsi"/>
                <w:sz w:val="20"/>
                <w:szCs w:val="20"/>
                <w:lang w:val="fr-FR"/>
              </w:rPr>
              <w:t>(2)</w:t>
            </w:r>
          </w:p>
        </w:tc>
        <w:tc>
          <w:tcPr>
            <w:tcW w:w="395" w:type="pct"/>
            <w:shd w:val="clear" w:color="auto" w:fill="auto"/>
            <w:tcMar>
              <w:top w:w="72" w:type="dxa"/>
              <w:left w:w="144" w:type="dxa"/>
              <w:bottom w:w="72" w:type="dxa"/>
              <w:right w:w="144" w:type="dxa"/>
            </w:tcMar>
          </w:tcPr>
          <w:p w:rsidRPr="008D31E3" w:rsidR="001F1610" w:rsidP="001F1610" w:rsidRDefault="001F1610" w14:paraId="096F6974" w14:textId="390C7598">
            <w:pPr>
              <w:widowControl w:val="0"/>
              <w:jc w:val="center"/>
              <w:rPr>
                <w:rFonts w:cstheme="minorHAnsi"/>
                <w:sz w:val="20"/>
                <w:szCs w:val="20"/>
                <w:lang w:val="fr-FR"/>
              </w:rPr>
            </w:pPr>
            <w:r w:rsidRPr="008D31E3">
              <w:rPr>
                <w:rFonts w:cstheme="minorHAnsi"/>
                <w:sz w:val="20"/>
                <w:szCs w:val="20"/>
                <w:lang w:val="fr-FR"/>
              </w:rPr>
              <w:t>(3)</w:t>
            </w:r>
          </w:p>
        </w:tc>
        <w:tc>
          <w:tcPr>
            <w:tcW w:w="392" w:type="pct"/>
            <w:shd w:val="clear" w:color="auto" w:fill="auto"/>
            <w:tcMar>
              <w:top w:w="72" w:type="dxa"/>
              <w:left w:w="144" w:type="dxa"/>
              <w:bottom w:w="72" w:type="dxa"/>
              <w:right w:w="144" w:type="dxa"/>
            </w:tcMar>
          </w:tcPr>
          <w:p w:rsidRPr="008D31E3" w:rsidR="001F1610" w:rsidP="001F1610" w:rsidRDefault="001F1610" w14:paraId="122D31EE" w14:textId="0571D4C5">
            <w:pPr>
              <w:widowControl w:val="0"/>
              <w:jc w:val="center"/>
              <w:rPr>
                <w:rFonts w:cstheme="minorHAnsi"/>
                <w:sz w:val="20"/>
                <w:szCs w:val="20"/>
                <w:lang w:val="fr-FR"/>
              </w:rPr>
            </w:pPr>
            <w:r w:rsidRPr="008D31E3">
              <w:rPr>
                <w:rFonts w:cstheme="minorHAnsi"/>
                <w:sz w:val="20"/>
                <w:szCs w:val="20"/>
                <w:lang w:val="fr-FR"/>
              </w:rPr>
              <w:t>(4)</w:t>
            </w:r>
          </w:p>
        </w:tc>
        <w:tc>
          <w:tcPr>
            <w:tcW w:w="451" w:type="pct"/>
            <w:shd w:val="clear" w:color="auto" w:fill="auto"/>
            <w:tcMar>
              <w:top w:w="72" w:type="dxa"/>
              <w:left w:w="144" w:type="dxa"/>
              <w:bottom w:w="72" w:type="dxa"/>
              <w:right w:w="144" w:type="dxa"/>
            </w:tcMar>
          </w:tcPr>
          <w:p w:rsidRPr="008D31E3" w:rsidR="001F1610" w:rsidP="001F1610" w:rsidRDefault="001F1610" w14:paraId="6AE12012" w14:textId="3751BC9A">
            <w:pPr>
              <w:widowControl w:val="0"/>
              <w:jc w:val="center"/>
              <w:rPr>
                <w:rFonts w:cstheme="minorHAnsi"/>
                <w:sz w:val="20"/>
                <w:szCs w:val="20"/>
                <w:lang w:val="fr-FR"/>
              </w:rPr>
            </w:pPr>
            <w:r w:rsidRPr="008D31E3">
              <w:rPr>
                <w:rFonts w:cstheme="minorHAnsi"/>
                <w:sz w:val="20"/>
                <w:szCs w:val="20"/>
                <w:lang w:val="fr-FR"/>
              </w:rPr>
              <w:t>(5)</w:t>
            </w:r>
          </w:p>
        </w:tc>
        <w:tc>
          <w:tcPr>
            <w:tcW w:w="317" w:type="pct"/>
            <w:shd w:val="clear" w:color="auto" w:fill="auto"/>
            <w:tcMar>
              <w:top w:w="72" w:type="dxa"/>
              <w:left w:w="144" w:type="dxa"/>
              <w:bottom w:w="72" w:type="dxa"/>
              <w:right w:w="144" w:type="dxa"/>
            </w:tcMar>
          </w:tcPr>
          <w:p w:rsidRPr="008D31E3" w:rsidR="001F1610" w:rsidP="001F1610" w:rsidRDefault="001F1610" w14:paraId="59983D9C" w14:textId="587E18C2">
            <w:pPr>
              <w:widowControl w:val="0"/>
              <w:jc w:val="center"/>
              <w:rPr>
                <w:rFonts w:cstheme="minorHAnsi"/>
                <w:sz w:val="20"/>
                <w:szCs w:val="20"/>
                <w:lang w:val="fr-FR"/>
              </w:rPr>
            </w:pPr>
            <w:r w:rsidRPr="008D31E3">
              <w:rPr>
                <w:rFonts w:cstheme="minorHAnsi"/>
                <w:sz w:val="20"/>
                <w:szCs w:val="20"/>
                <w:lang w:val="fr-FR"/>
              </w:rPr>
              <w:t>(6)</w:t>
            </w:r>
          </w:p>
        </w:tc>
        <w:tc>
          <w:tcPr>
            <w:tcW w:w="460" w:type="pct"/>
            <w:shd w:val="clear" w:color="auto" w:fill="auto"/>
            <w:tcMar>
              <w:top w:w="72" w:type="dxa"/>
              <w:left w:w="144" w:type="dxa"/>
              <w:bottom w:w="72" w:type="dxa"/>
              <w:right w:w="144" w:type="dxa"/>
            </w:tcMar>
          </w:tcPr>
          <w:p w:rsidRPr="008D31E3" w:rsidR="001F1610" w:rsidP="001F1610" w:rsidRDefault="001F1610" w14:paraId="4080793E" w14:textId="2E7EB8CE">
            <w:pPr>
              <w:widowControl w:val="0"/>
              <w:jc w:val="center"/>
              <w:rPr>
                <w:rFonts w:cstheme="minorHAnsi"/>
                <w:sz w:val="20"/>
                <w:szCs w:val="20"/>
                <w:lang w:val="fr-FR"/>
              </w:rPr>
            </w:pPr>
            <w:r w:rsidRPr="008D31E3">
              <w:rPr>
                <w:rFonts w:cstheme="minorHAnsi"/>
                <w:sz w:val="20"/>
                <w:szCs w:val="20"/>
                <w:lang w:val="fr-FR"/>
              </w:rPr>
              <w:t>(7)</w:t>
            </w:r>
          </w:p>
        </w:tc>
        <w:tc>
          <w:tcPr>
            <w:tcW w:w="435" w:type="pct"/>
            <w:shd w:val="clear" w:color="auto" w:fill="auto"/>
            <w:tcMar>
              <w:top w:w="72" w:type="dxa"/>
              <w:left w:w="144" w:type="dxa"/>
              <w:bottom w:w="72" w:type="dxa"/>
              <w:right w:w="144" w:type="dxa"/>
            </w:tcMar>
          </w:tcPr>
          <w:p w:rsidRPr="008D31E3" w:rsidR="001F1610" w:rsidP="001F1610" w:rsidRDefault="001F1610" w14:paraId="1BB804C2" w14:textId="4B8A32BB">
            <w:pPr>
              <w:widowControl w:val="0"/>
              <w:jc w:val="center"/>
              <w:rPr>
                <w:rFonts w:cstheme="minorHAnsi"/>
                <w:sz w:val="20"/>
                <w:szCs w:val="20"/>
                <w:lang w:val="fr-FR"/>
              </w:rPr>
            </w:pPr>
            <w:r w:rsidRPr="008D31E3">
              <w:rPr>
                <w:rFonts w:cstheme="minorHAnsi"/>
                <w:sz w:val="20"/>
                <w:szCs w:val="20"/>
                <w:lang w:val="fr-FR"/>
              </w:rPr>
              <w:t>(8)</w:t>
            </w:r>
          </w:p>
        </w:tc>
        <w:tc>
          <w:tcPr>
            <w:tcW w:w="374" w:type="pct"/>
            <w:shd w:val="clear" w:color="auto" w:fill="auto"/>
            <w:tcMar>
              <w:top w:w="72" w:type="dxa"/>
              <w:left w:w="144" w:type="dxa"/>
              <w:bottom w:w="72" w:type="dxa"/>
              <w:right w:w="144" w:type="dxa"/>
            </w:tcMar>
          </w:tcPr>
          <w:p w:rsidRPr="008D31E3" w:rsidR="001F1610" w:rsidP="001F1610" w:rsidRDefault="001F1610" w14:paraId="7D9B5A05" w14:textId="2EEA7E35">
            <w:pPr>
              <w:widowControl w:val="0"/>
              <w:jc w:val="center"/>
              <w:rPr>
                <w:rFonts w:cstheme="minorHAnsi"/>
                <w:sz w:val="20"/>
                <w:szCs w:val="20"/>
                <w:lang w:val="fr-FR"/>
              </w:rPr>
            </w:pPr>
            <w:r w:rsidRPr="008D31E3">
              <w:rPr>
                <w:rFonts w:cstheme="minorHAnsi"/>
                <w:sz w:val="20"/>
                <w:szCs w:val="20"/>
                <w:lang w:val="fr-FR"/>
              </w:rPr>
              <w:t>(9)</w:t>
            </w:r>
          </w:p>
        </w:tc>
        <w:tc>
          <w:tcPr>
            <w:tcW w:w="533" w:type="pct"/>
            <w:shd w:val="clear" w:color="auto" w:fill="auto"/>
            <w:tcMar>
              <w:top w:w="72" w:type="dxa"/>
              <w:left w:w="144" w:type="dxa"/>
              <w:bottom w:w="72" w:type="dxa"/>
              <w:right w:w="144" w:type="dxa"/>
            </w:tcMar>
          </w:tcPr>
          <w:p w:rsidRPr="008D31E3" w:rsidR="001F1610" w:rsidP="001F1610" w:rsidRDefault="001F1610" w14:paraId="4BD95FF6" w14:textId="7B11C35C">
            <w:pPr>
              <w:widowControl w:val="0"/>
              <w:jc w:val="center"/>
              <w:rPr>
                <w:rFonts w:cstheme="minorHAnsi"/>
                <w:sz w:val="20"/>
                <w:szCs w:val="20"/>
                <w:lang w:val="fr-FR"/>
              </w:rPr>
            </w:pPr>
            <w:r w:rsidRPr="008D31E3">
              <w:rPr>
                <w:rFonts w:cstheme="minorHAnsi"/>
                <w:sz w:val="20"/>
                <w:szCs w:val="20"/>
                <w:lang w:val="fr-FR"/>
              </w:rPr>
              <w:t>(10)</w:t>
            </w:r>
          </w:p>
        </w:tc>
        <w:tc>
          <w:tcPr>
            <w:tcW w:w="422" w:type="pct"/>
          </w:tcPr>
          <w:p w:rsidRPr="008D31E3" w:rsidR="001F1610" w:rsidP="001F1610" w:rsidRDefault="001F1610" w14:paraId="6D433ACE" w14:textId="25D60BF2">
            <w:pPr>
              <w:widowControl w:val="0"/>
              <w:jc w:val="center"/>
              <w:rPr>
                <w:rFonts w:cstheme="minorHAnsi"/>
                <w:sz w:val="20"/>
                <w:szCs w:val="20"/>
                <w:lang w:val="fr-FR"/>
              </w:rPr>
            </w:pPr>
            <w:r w:rsidRPr="008D31E3">
              <w:rPr>
                <w:rFonts w:cstheme="minorHAnsi"/>
                <w:sz w:val="20"/>
                <w:szCs w:val="20"/>
                <w:lang w:val="fr-FR"/>
              </w:rPr>
              <w:t>(11)</w:t>
            </w:r>
          </w:p>
        </w:tc>
        <w:tc>
          <w:tcPr>
            <w:tcW w:w="302" w:type="pct"/>
          </w:tcPr>
          <w:p w:rsidRPr="008D31E3" w:rsidR="001F1610" w:rsidP="001F1610" w:rsidRDefault="001F1610" w14:paraId="4733D3E4" w14:textId="3568F634">
            <w:pPr>
              <w:widowControl w:val="0"/>
              <w:jc w:val="center"/>
              <w:rPr>
                <w:rFonts w:cstheme="minorHAnsi"/>
                <w:sz w:val="20"/>
                <w:szCs w:val="20"/>
                <w:lang w:val="fr-FR"/>
              </w:rPr>
            </w:pPr>
            <w:r w:rsidRPr="008D31E3">
              <w:rPr>
                <w:rFonts w:cstheme="minorHAnsi"/>
                <w:sz w:val="20"/>
                <w:szCs w:val="20"/>
                <w:lang w:val="fr-FR"/>
              </w:rPr>
              <w:t>(12)</w:t>
            </w:r>
          </w:p>
        </w:tc>
        <w:tc>
          <w:tcPr>
            <w:tcW w:w="393" w:type="pct"/>
          </w:tcPr>
          <w:p w:rsidRPr="008D31E3" w:rsidR="001F1610" w:rsidP="001F1610" w:rsidRDefault="001F1610" w14:paraId="2A54B0C4" w14:textId="75027FE7">
            <w:pPr>
              <w:widowControl w:val="0"/>
              <w:jc w:val="center"/>
              <w:rPr>
                <w:rFonts w:cstheme="minorHAnsi"/>
                <w:sz w:val="20"/>
                <w:szCs w:val="20"/>
                <w:lang w:val="fr-FR"/>
              </w:rPr>
            </w:pPr>
            <w:r w:rsidRPr="008D31E3">
              <w:rPr>
                <w:rFonts w:cstheme="minorHAnsi"/>
                <w:sz w:val="20"/>
                <w:szCs w:val="20"/>
                <w:lang w:val="fr-FR"/>
              </w:rPr>
              <w:t>(13)</w:t>
            </w:r>
          </w:p>
        </w:tc>
      </w:tr>
      <w:tr w:rsidRPr="004F7231" w:rsidR="001F1610" w:rsidTr="001629FA" w14:paraId="0563E1E0" w14:textId="77777777">
        <w:trPr>
          <w:trHeight w:val="170"/>
        </w:trPr>
        <w:tc>
          <w:tcPr>
            <w:tcW w:w="136" w:type="pct"/>
          </w:tcPr>
          <w:p w:rsidRPr="008D31E3" w:rsidR="001F1610" w:rsidP="001F1610" w:rsidRDefault="001F1610" w14:paraId="4B55B5B3" w14:textId="77777777">
            <w:pPr>
              <w:widowControl w:val="0"/>
              <w:spacing w:line="180" w:lineRule="exact"/>
              <w:jc w:val="center"/>
              <w:rPr>
                <w:rFonts w:cstheme="minorHAnsi"/>
                <w:sz w:val="20"/>
                <w:szCs w:val="20"/>
                <w:lang w:val="fr-FR"/>
              </w:rPr>
            </w:pPr>
            <w:r w:rsidRPr="008D31E3">
              <w:rPr>
                <w:rFonts w:cstheme="minorHAnsi"/>
                <w:sz w:val="20"/>
                <w:szCs w:val="20"/>
                <w:lang w:val="fr-FR"/>
              </w:rPr>
              <w:t>1</w:t>
            </w:r>
          </w:p>
        </w:tc>
        <w:tc>
          <w:tcPr>
            <w:tcW w:w="390" w:type="pct"/>
            <w:shd w:val="clear" w:color="auto" w:fill="auto"/>
            <w:tcMar>
              <w:top w:w="72" w:type="dxa"/>
              <w:left w:w="144" w:type="dxa"/>
              <w:bottom w:w="72" w:type="dxa"/>
              <w:right w:w="144" w:type="dxa"/>
            </w:tcMar>
            <w:hideMark/>
          </w:tcPr>
          <w:p w:rsidRPr="008D31E3" w:rsidR="001F1610" w:rsidP="001F1610" w:rsidRDefault="001F1610" w14:paraId="32287BBB" w14:textId="015A38BE">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0" behindDoc="0" locked="0" layoutInCell="1" allowOverlap="1" wp14:anchorId="7D3F7835" wp14:editId="06F38963">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6FED4061">
                    <v:group id="Group 20" style="position:absolute;margin-left:14.1pt;margin-top:2.25pt;width:23.1pt;height:12pt;z-index:252155904;mso-width-relative:margin;mso-height-relative:margin" coordsize="1080,360" coordorigin="8711,2856" o:spid="_x0000_s1026" w14:anchorId="3AF909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rsidRPr="008D31E3" w:rsidR="001F1610" w:rsidP="001F1610" w:rsidRDefault="001F1610" w14:paraId="02461CEF" w14:textId="77777777">
            <w:pPr>
              <w:widowControl w:val="0"/>
              <w:spacing w:line="180" w:lineRule="exact"/>
              <w:jc w:val="center"/>
              <w:rPr>
                <w:rFonts w:cstheme="minorHAnsi"/>
                <w:sz w:val="20"/>
                <w:szCs w:val="20"/>
                <w:lang w:val="fr-FR"/>
              </w:rPr>
            </w:pPr>
            <w:r w:rsidRPr="008D31E3">
              <w:rPr>
                <w:rFonts w:cstheme="minorHAnsi"/>
                <w:sz w:val="20"/>
                <w:szCs w:val="20"/>
                <w:lang w:val="fr-FR"/>
              </w:rPr>
              <w:t>Oui     Non</w:t>
            </w:r>
          </w:p>
          <w:p w:rsidRPr="008D31E3" w:rsidR="001F1610" w:rsidP="001F1610" w:rsidRDefault="001F1610" w14:paraId="10343BF4" w14:textId="56D0B5D8">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rsidRPr="008D31E3" w:rsidR="001F1610" w:rsidP="001F1610" w:rsidRDefault="001F1610" w14:paraId="7CA5853D" w14:textId="77777777">
            <w:pPr>
              <w:widowControl w:val="0"/>
              <w:spacing w:line="180" w:lineRule="exact"/>
              <w:jc w:val="center"/>
              <w:rPr>
                <w:rFonts w:cstheme="minorHAnsi"/>
                <w:sz w:val="20"/>
                <w:szCs w:val="20"/>
                <w:lang w:val="fr-FR"/>
              </w:rPr>
            </w:pPr>
            <w:r w:rsidRPr="008D31E3">
              <w:rPr>
                <w:rFonts w:cstheme="minorHAnsi"/>
                <w:sz w:val="20"/>
                <w:szCs w:val="20"/>
                <w:lang w:val="fr-FR"/>
              </w:rPr>
              <w:t>M    F    O</w:t>
            </w:r>
          </w:p>
          <w:p w:rsidRPr="008D31E3" w:rsidR="001F1610" w:rsidP="001F1610" w:rsidRDefault="001F1610" w14:paraId="1C85F635" w14:textId="74F57C67">
            <w:pPr>
              <w:widowControl w:val="0"/>
              <w:spacing w:line="180" w:lineRule="exact"/>
              <w:rPr>
                <w:rFonts w:cstheme="minorHAnsi"/>
                <w:sz w:val="20"/>
                <w:szCs w:val="20"/>
                <w:lang w:val="fr-FR"/>
              </w:rPr>
            </w:pPr>
            <w:r w:rsidRPr="008D31E3">
              <w:rPr>
                <w:rFonts w:cstheme="minorHAnsi"/>
                <w:sz w:val="20"/>
                <w:szCs w:val="20"/>
                <w:lang w:val="fr-FR"/>
              </w:rPr>
              <w:t xml:space="preserve">  1    2     3</w:t>
            </w:r>
          </w:p>
        </w:tc>
        <w:tc>
          <w:tcPr>
            <w:tcW w:w="451" w:type="pct"/>
            <w:shd w:val="clear" w:color="auto" w:fill="auto"/>
            <w:tcMar>
              <w:top w:w="72" w:type="dxa"/>
              <w:left w:w="144" w:type="dxa"/>
              <w:bottom w:w="72" w:type="dxa"/>
              <w:right w:w="144" w:type="dxa"/>
            </w:tcMar>
            <w:hideMark/>
          </w:tcPr>
          <w:p w:rsidRPr="008D31E3" w:rsidR="001F1610" w:rsidP="001F1610" w:rsidRDefault="001F1610" w14:paraId="5A430D38" w14:textId="41741D9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1" behindDoc="0" locked="0" layoutInCell="1" allowOverlap="1" wp14:anchorId="1E9EEB3E" wp14:editId="51B35967">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1F725755">
                    <v:group id="Group 1920869360" style="position:absolute;margin-left:15.75pt;margin-top:.15pt;width:23.1pt;height:12pt;z-index:252156928;mso-width-relative:margin;mso-height-relative:margin" coordsize="1080,360" coordorigin="8711,2856" o:spid="_x0000_s1026" w14:anchorId="66A06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p>
        </w:tc>
        <w:tc>
          <w:tcPr>
            <w:tcW w:w="317" w:type="pct"/>
            <w:shd w:val="clear" w:color="auto" w:fill="auto"/>
            <w:tcMar>
              <w:top w:w="72" w:type="dxa"/>
              <w:left w:w="144" w:type="dxa"/>
              <w:bottom w:w="72" w:type="dxa"/>
              <w:right w:w="144" w:type="dxa"/>
            </w:tcMar>
            <w:hideMark/>
          </w:tcPr>
          <w:p w:rsidRPr="008D31E3" w:rsidR="001F1610" w:rsidP="001F1610" w:rsidRDefault="001F1610" w14:paraId="595EFF80" w14:textId="1D1DB72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42" behindDoc="0" locked="0" layoutInCell="1" allowOverlap="1" wp14:anchorId="180702DF" wp14:editId="6005D9FC">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5BD38AD6">
                    <v:rect id="Rectangle 221" style="position:absolute;margin-left:13.5pt;margin-top:2.75pt;width:11.55pt;height:12pt;z-index:2521579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14B166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p>
        </w:tc>
        <w:tc>
          <w:tcPr>
            <w:tcW w:w="460" w:type="pct"/>
            <w:shd w:val="clear" w:color="auto" w:fill="auto"/>
            <w:tcMar>
              <w:top w:w="72" w:type="dxa"/>
              <w:left w:w="144" w:type="dxa"/>
              <w:bottom w:w="72" w:type="dxa"/>
              <w:right w:w="144" w:type="dxa"/>
            </w:tcMar>
            <w:hideMark/>
          </w:tcPr>
          <w:p w:rsidRPr="008D31E3" w:rsidR="001F1610" w:rsidP="001F1610" w:rsidRDefault="001F1610" w14:paraId="1F0315D5" w14:textId="77777777">
            <w:pPr>
              <w:widowControl w:val="0"/>
              <w:spacing w:line="180" w:lineRule="exact"/>
              <w:jc w:val="center"/>
              <w:rPr>
                <w:rFonts w:cstheme="minorHAnsi"/>
                <w:sz w:val="20"/>
                <w:szCs w:val="20"/>
                <w:lang w:val="fr-FR"/>
              </w:rPr>
            </w:pPr>
            <w:r w:rsidRPr="008D31E3">
              <w:rPr>
                <w:rFonts w:cstheme="minorHAnsi"/>
                <w:sz w:val="20"/>
                <w:szCs w:val="20"/>
                <w:lang w:val="fr-FR"/>
              </w:rPr>
              <w:t>Oui     Non</w:t>
            </w:r>
          </w:p>
          <w:p w:rsidRPr="008D31E3" w:rsidR="001F1610" w:rsidP="001F1610" w:rsidRDefault="001F1610" w14:paraId="457B3DA4" w14:textId="54696219">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rsidRPr="008D31E3" w:rsidR="001F1610" w:rsidP="001F1610" w:rsidRDefault="001F1610" w14:paraId="23F88E07" w14:textId="77777777">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rsidRPr="008D31E3" w:rsidR="001F1610" w:rsidP="001F1610" w:rsidRDefault="001F1610" w14:paraId="116D6708" w14:textId="17B466DC">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43" behindDoc="0" locked="0" layoutInCell="1" allowOverlap="1" wp14:anchorId="7EDABF8A" wp14:editId="28F30520">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152F475E">
                    <v:group id="Group 41" style="position:absolute;margin-left:11.5pt;margin-top:2.6pt;width:23.1pt;height:12pt;z-index:252158976;mso-width-relative:margin;mso-height-relative:margin" coordsize="1080,360" coordorigin="8711,2856" o:spid="_x0000_s1026" w14:anchorId="5B8E02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4F7231">
              <w:rPr>
                <w:rFonts w:eastAsia="Arial Narrow" w:cstheme="minorHAnsi"/>
                <w:noProof/>
                <w:sz w:val="20"/>
                <w:szCs w:val="20"/>
                <w:lang w:val="fr-FR" w:eastAsia="fr-FR"/>
              </w:rPr>
              <mc:AlternateContent>
                <mc:Choice Requires="wpg">
                  <w:drawing>
                    <wp:anchor distT="0" distB="0" distL="114300" distR="114300" simplePos="0" relativeHeight="251658244" behindDoc="0" locked="0" layoutInCell="1" allowOverlap="1" wp14:anchorId="0E1856FF" wp14:editId="56CE3B38">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5F14CBD2">
                    <v:group id="Group 44" style="position:absolute;margin-left:11.5pt;margin-top:24.6pt;width:23.1pt;height:12pt;z-index:252160000;mso-width-relative:margin;mso-height-relative:margin" coordsize="1080,360" coordorigin="8711,2856" o:spid="_x0000_s1026" w14:anchorId="1BCCDB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p>
        </w:tc>
        <w:tc>
          <w:tcPr>
            <w:tcW w:w="533" w:type="pct"/>
            <w:shd w:val="clear" w:color="auto" w:fill="auto"/>
            <w:tcMar>
              <w:top w:w="72" w:type="dxa"/>
              <w:left w:w="144" w:type="dxa"/>
              <w:bottom w:w="72" w:type="dxa"/>
              <w:right w:w="144" w:type="dxa"/>
            </w:tcMar>
            <w:hideMark/>
          </w:tcPr>
          <w:p w:rsidRPr="008D31E3" w:rsidR="001F1610" w:rsidP="001F1610" w:rsidRDefault="001F1610" w14:paraId="0815EEC4" w14:textId="77777777">
            <w:pPr>
              <w:widowControl w:val="0"/>
              <w:spacing w:line="180" w:lineRule="exact"/>
              <w:jc w:val="center"/>
              <w:rPr>
                <w:rFonts w:cstheme="minorHAnsi"/>
                <w:sz w:val="20"/>
                <w:szCs w:val="20"/>
                <w:lang w:val="fr-FR"/>
              </w:rPr>
            </w:pPr>
            <w:r w:rsidRPr="008D31E3">
              <w:rPr>
                <w:rFonts w:cstheme="minorHAnsi"/>
                <w:sz w:val="20"/>
                <w:szCs w:val="20"/>
                <w:lang w:val="fr-FR"/>
              </w:rPr>
              <w:t>Oui     Non</w:t>
            </w:r>
          </w:p>
          <w:p w:rsidRPr="008D31E3" w:rsidR="001F1610" w:rsidP="001F1610" w:rsidRDefault="001F1610" w14:paraId="4C59ACFB" w14:textId="4C758FDF">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rsidRPr="008D31E3" w:rsidR="001F1610" w:rsidP="001F1610" w:rsidRDefault="001F1610" w14:paraId="274DEFBA" w14:textId="77777777">
            <w:pPr>
              <w:widowControl w:val="0"/>
              <w:spacing w:line="180" w:lineRule="exact"/>
              <w:rPr>
                <w:rFonts w:cstheme="minorHAnsi"/>
                <w:sz w:val="20"/>
                <w:szCs w:val="20"/>
                <w:lang w:val="fr-FR"/>
              </w:rPr>
            </w:pPr>
          </w:p>
        </w:tc>
        <w:tc>
          <w:tcPr>
            <w:tcW w:w="302" w:type="pct"/>
          </w:tcPr>
          <w:p w:rsidRPr="008D31E3" w:rsidR="001F1610" w:rsidP="001F1610" w:rsidRDefault="001F1610" w14:paraId="73F2848A" w14:textId="5E3F08FE">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49" behindDoc="0" locked="0" layoutInCell="1" allowOverlap="1" wp14:anchorId="3348EA77" wp14:editId="0F57AA2E">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6FDCC582">
                    <v:rect id="Rectangle 221" style="position:absolute;margin-left:18.7pt;margin-top:74.1pt;width:11.55pt;height:12pt;z-index:252165120;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5D552B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8" behindDoc="0" locked="0" layoutInCell="1" allowOverlap="1" wp14:anchorId="31285D1C" wp14:editId="7488D010">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1B791E25">
                    <v:rect id="Rectangle 221" style="position:absolute;margin-left:18.7pt;margin-top:57.6pt;width:11.55pt;height:12pt;z-index:25216409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1847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7" behindDoc="0" locked="0" layoutInCell="1" allowOverlap="1" wp14:anchorId="3FA2EE4C" wp14:editId="689CB672">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34262482">
                    <v:rect id="Rectangle 221" style="position:absolute;margin-left:18.2pt;margin-top:41.1pt;width:11.55pt;height:12pt;z-index:25216307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3BF86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6" behindDoc="0" locked="0" layoutInCell="1" allowOverlap="1" wp14:anchorId="5F100F46" wp14:editId="0626E4CC">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40E69AA">
                    <v:rect id="Rectangle 221" style="position:absolute;margin-left:18.2pt;margin-top:23.1pt;width:11.55pt;height:12pt;z-index:252162048;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44ECDD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Pr="004F7231">
              <w:rPr>
                <w:rFonts w:cstheme="minorHAnsi"/>
                <w:noProof/>
                <w:sz w:val="20"/>
                <w:szCs w:val="20"/>
                <w:lang w:val="fr-FR" w:eastAsia="fr-FR"/>
              </w:rPr>
              <mc:AlternateContent>
                <mc:Choice Requires="wps">
                  <w:drawing>
                    <wp:anchor distT="0" distB="0" distL="114300" distR="114300" simplePos="0" relativeHeight="251658245" behindDoc="0" locked="0" layoutInCell="1" allowOverlap="1" wp14:anchorId="1D241CF6" wp14:editId="0D77BB59">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162E2E7">
                    <v:rect id="Rectangle 221" style="position:absolute;margin-left:18.2pt;margin-top:2.6pt;width:11.55pt;height:12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w14:anchorId="5A929A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p>
        </w:tc>
        <w:tc>
          <w:tcPr>
            <w:tcW w:w="393" w:type="pct"/>
          </w:tcPr>
          <w:p w:rsidRPr="008D31E3" w:rsidR="001F1610" w:rsidP="001F1610" w:rsidRDefault="001F1610" w14:paraId="39D39765" w14:textId="4EEB04A7">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0" behindDoc="0" locked="0" layoutInCell="1" allowOverlap="1" wp14:anchorId="291E67C4" wp14:editId="0E7F8FAA">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ED487A2">
                    <v:group id="Group 87" style="position:absolute;margin-left:12.55pt;margin-top:2.5pt;width:23.85pt;height:12pt;z-index:252166144" coordsize="302943,152400" o:spid="_x0000_s1026" w14:anchorId="55B19A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BG&#10;TmiFAgAA7wcAAA4AAAAAAAAAAAAAAAAALgIAAGRycy9lMm9Eb2MueG1sUEsBAi0AFAAGAAgAAAAh&#10;ANgQdzfdAAAABgEAAA8AAAAAAAAAAAAAAAAA3wQAAGRycy9kb3ducmV2LnhtbFBLBQYAAAAABAAE&#10;APMAAADp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p>
        </w:tc>
      </w:tr>
      <w:tr w:rsidRPr="004F7231" w:rsidR="001F1610" w:rsidTr="001629FA" w14:paraId="576077BA" w14:textId="77777777">
        <w:trPr>
          <w:trHeight w:val="170"/>
        </w:trPr>
        <w:tc>
          <w:tcPr>
            <w:tcW w:w="136" w:type="pct"/>
          </w:tcPr>
          <w:p w:rsidRPr="008D31E3" w:rsidR="001F1610" w:rsidP="001F1610" w:rsidRDefault="001F1610" w14:paraId="63DCFC3B" w14:textId="77777777">
            <w:pPr>
              <w:widowControl w:val="0"/>
              <w:spacing w:line="180" w:lineRule="exact"/>
              <w:jc w:val="center"/>
              <w:rPr>
                <w:rFonts w:cstheme="minorHAnsi"/>
                <w:sz w:val="20"/>
                <w:szCs w:val="20"/>
                <w:lang w:val="fr-FR"/>
              </w:rPr>
            </w:pPr>
            <w:r w:rsidRPr="008D31E3">
              <w:rPr>
                <w:rFonts w:cstheme="minorHAnsi"/>
                <w:sz w:val="20"/>
                <w:szCs w:val="20"/>
                <w:lang w:val="fr-FR"/>
              </w:rPr>
              <w:t>2</w:t>
            </w:r>
          </w:p>
        </w:tc>
        <w:tc>
          <w:tcPr>
            <w:tcW w:w="390" w:type="pct"/>
            <w:shd w:val="clear" w:color="auto" w:fill="auto"/>
            <w:tcMar>
              <w:top w:w="72" w:type="dxa"/>
              <w:left w:w="144" w:type="dxa"/>
              <w:bottom w:w="72" w:type="dxa"/>
              <w:right w:w="144" w:type="dxa"/>
            </w:tcMar>
            <w:hideMark/>
          </w:tcPr>
          <w:p w:rsidRPr="008D31E3" w:rsidR="001F1610" w:rsidP="001F1610" w:rsidRDefault="001F1610" w14:paraId="2FC54391" w14:textId="648CF640">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1" behindDoc="0" locked="0" layoutInCell="1" allowOverlap="1" wp14:anchorId="0ECFD0AA" wp14:editId="5584D44F">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18016A1A">
                    <v:group id="Group 23" style="position:absolute;margin-left:13.1pt;margin-top:-1.45pt;width:23.1pt;height:12pt;z-index:252167168;mso-width-relative:margin;mso-height-relative:margin" coordsize="1080,360" coordorigin="8711,2856" o:spid="_x0000_s1026" w14:anchorId="4F0DFD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rsidRPr="008D31E3" w:rsidR="001F1610" w:rsidP="001F1610" w:rsidRDefault="001F1610" w14:paraId="3DBDED3D" w14:textId="033DD350">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rsidRPr="008D31E3" w:rsidR="001F1610" w:rsidP="001F1610" w:rsidRDefault="001F1610" w14:paraId="3A4315A7" w14:textId="38D90E56">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rsidRPr="008D31E3" w:rsidR="001F1610" w:rsidP="001F1610" w:rsidRDefault="001F1610" w14:paraId="3AA26F00" w14:textId="181FEAFA">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2" behindDoc="0" locked="0" layoutInCell="1" allowOverlap="1" wp14:anchorId="1B864014" wp14:editId="08550F25">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715559EB">
                    <v:group id="Group 1920869363" style="position:absolute;margin-left:15.7pt;margin-top:-1pt;width:23.1pt;height:12pt;z-index:252168192;mso-width-relative:margin;mso-height-relative:margin" coordsize="1080,360" coordorigin="8711,2856" o:spid="_x0000_s1026" w14:anchorId="4FCF5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rsidRPr="008D31E3" w:rsidR="001F1610" w:rsidP="001F1610" w:rsidRDefault="001F1610" w14:paraId="048929D9" w14:textId="2BBE2E9E">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53" behindDoc="0" locked="0" layoutInCell="1" allowOverlap="1" wp14:anchorId="3A0F2629" wp14:editId="7237C6A9">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40433C50">
                    <v:rect id="Rectangle 221" style="position:absolute;margin-left:13.5pt;margin-top:-2.45pt;width:11.55pt;height:12pt;z-index:25216921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319D3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rsidRPr="008D31E3" w:rsidR="001F1610" w:rsidP="001F1610" w:rsidRDefault="001F1610" w14:paraId="1D170AF4" w14:textId="3DC7976A">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rsidRPr="008D31E3" w:rsidR="001F1610" w:rsidP="001F1610" w:rsidRDefault="001F1610" w14:paraId="180BF10F" w14:textId="77777777">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rsidRPr="008D31E3" w:rsidR="001F1610" w:rsidP="001F1610" w:rsidRDefault="001F1610" w14:paraId="1D2B8BB1" w14:textId="3E245D2F">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4" behindDoc="0" locked="0" layoutInCell="1" allowOverlap="1" wp14:anchorId="1417B3D6" wp14:editId="6C5AD176">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395C341B">
                    <v:group id="Group 52" style="position:absolute;margin-left:12pt;margin-top:14.9pt;width:23.1pt;height:12pt;z-index:252170240;mso-width-relative:margin;mso-height-relative:margin" coordsize="1080,360" coordorigin="8711,2856" o:spid="_x0000_s1026" w14:anchorId="4789A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rsidRPr="008D31E3" w:rsidR="001F1610" w:rsidP="001F1610" w:rsidRDefault="001F1610" w14:paraId="2A9AC478" w14:textId="0EED3131">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rsidRPr="008D31E3" w:rsidR="001F1610" w:rsidP="001F1610" w:rsidRDefault="001F1610" w14:paraId="0E6FE7CB" w14:textId="77777777">
            <w:pPr>
              <w:widowControl w:val="0"/>
              <w:spacing w:line="180" w:lineRule="exact"/>
              <w:rPr>
                <w:rFonts w:cstheme="minorHAnsi"/>
                <w:sz w:val="20"/>
                <w:szCs w:val="20"/>
                <w:lang w:val="fr-FR"/>
              </w:rPr>
            </w:pPr>
          </w:p>
        </w:tc>
        <w:tc>
          <w:tcPr>
            <w:tcW w:w="302" w:type="pct"/>
          </w:tcPr>
          <w:p w:rsidRPr="008D31E3" w:rsidR="001F1610" w:rsidP="001F1610" w:rsidRDefault="001F1610" w14:paraId="761C130F" w14:textId="77777777">
            <w:pPr>
              <w:widowControl w:val="0"/>
              <w:spacing w:line="180" w:lineRule="exact"/>
              <w:rPr>
                <w:rFonts w:cstheme="minorHAnsi"/>
                <w:sz w:val="20"/>
                <w:szCs w:val="20"/>
                <w:lang w:val="fr-FR"/>
              </w:rPr>
            </w:pPr>
          </w:p>
        </w:tc>
        <w:tc>
          <w:tcPr>
            <w:tcW w:w="393" w:type="pct"/>
          </w:tcPr>
          <w:p w:rsidRPr="008D31E3" w:rsidR="001F1610" w:rsidP="001F1610" w:rsidRDefault="001F1610" w14:paraId="2E142F1F" w14:textId="519D541E">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5" behindDoc="0" locked="0" layoutInCell="1" allowOverlap="1" wp14:anchorId="1BB0DA31" wp14:editId="6AAF54BA">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0824C8B">
                    <v:group id="Group 88" style="position:absolute;margin-left:12.55pt;margin-top:2.5pt;width:23.85pt;height:12pt;z-index:252171264" coordsize="302943,152400" o:spid="_x0000_s1026" w14:anchorId="30BA11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D5iAIAAO8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NeuMPmIAgAA7wcAAA4AAAAAAAAAAAAAAAAALgIAAGRycy9lMm9Eb2MueG1sUEsBAi0AFAAGAAgA&#10;AAAhANgQdzfdAAAABgEAAA8AAAAAAAAAAAAAAAAA4gQAAGRycy9kb3ducmV2LnhtbFBLBQYAAAAA&#10;BAAEAPMAAADs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p>
        </w:tc>
      </w:tr>
      <w:tr w:rsidRPr="004F7231" w:rsidR="001F1610" w:rsidTr="001629FA" w14:paraId="67906D9D" w14:textId="77777777">
        <w:trPr>
          <w:trHeight w:val="170"/>
        </w:trPr>
        <w:tc>
          <w:tcPr>
            <w:tcW w:w="136" w:type="pct"/>
          </w:tcPr>
          <w:p w:rsidRPr="008D31E3" w:rsidR="001F1610" w:rsidP="001F1610" w:rsidRDefault="001F1610" w14:paraId="2ADDEEA4" w14:textId="77777777">
            <w:pPr>
              <w:widowControl w:val="0"/>
              <w:spacing w:line="180" w:lineRule="exact"/>
              <w:jc w:val="center"/>
              <w:rPr>
                <w:rFonts w:cstheme="minorHAnsi"/>
                <w:sz w:val="20"/>
                <w:szCs w:val="20"/>
                <w:lang w:val="fr-FR"/>
              </w:rPr>
            </w:pPr>
            <w:r w:rsidRPr="008D31E3">
              <w:rPr>
                <w:rFonts w:cstheme="minorHAnsi"/>
                <w:sz w:val="20"/>
                <w:szCs w:val="20"/>
                <w:lang w:val="fr-FR"/>
              </w:rPr>
              <w:t>3</w:t>
            </w:r>
          </w:p>
        </w:tc>
        <w:tc>
          <w:tcPr>
            <w:tcW w:w="390" w:type="pct"/>
            <w:shd w:val="clear" w:color="auto" w:fill="auto"/>
            <w:tcMar>
              <w:top w:w="72" w:type="dxa"/>
              <w:left w:w="144" w:type="dxa"/>
              <w:bottom w:w="72" w:type="dxa"/>
              <w:right w:w="144" w:type="dxa"/>
            </w:tcMar>
            <w:hideMark/>
          </w:tcPr>
          <w:p w:rsidRPr="008D31E3" w:rsidR="001F1610" w:rsidP="001F1610" w:rsidRDefault="001F1610" w14:paraId="1F18DBC7" w14:textId="68B98C65">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6" behindDoc="0" locked="0" layoutInCell="1" allowOverlap="1" wp14:anchorId="314BF574" wp14:editId="4A143928">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6849F950">
                    <v:group id="Group 26" style="position:absolute;margin-left:12.6pt;margin-top:-.65pt;width:23.1pt;height:12pt;z-index:252172288;mso-width-relative:margin;mso-height-relative:margin" coordsize="1080,360" coordorigin="8711,2856" o:spid="_x0000_s1026" w14:anchorId="08BF3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p>
        </w:tc>
        <w:tc>
          <w:tcPr>
            <w:tcW w:w="395" w:type="pct"/>
            <w:shd w:val="clear" w:color="auto" w:fill="auto"/>
            <w:tcMar>
              <w:top w:w="72" w:type="dxa"/>
              <w:left w:w="144" w:type="dxa"/>
              <w:bottom w:w="72" w:type="dxa"/>
              <w:right w:w="144" w:type="dxa"/>
            </w:tcMar>
            <w:hideMark/>
          </w:tcPr>
          <w:p w:rsidRPr="008D31E3" w:rsidR="001F1610" w:rsidP="001F1610" w:rsidRDefault="001F1610" w14:paraId="17B41EBD" w14:textId="5EFBA486">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rsidRPr="008D31E3" w:rsidR="001F1610" w:rsidP="001F1610" w:rsidRDefault="001F1610" w14:paraId="740BEA09" w14:textId="12382CCD">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rsidRPr="008D31E3" w:rsidR="001F1610" w:rsidP="001F1610" w:rsidRDefault="001F1610" w14:paraId="081E5003" w14:textId="069DA4E2">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57" behindDoc="0" locked="0" layoutInCell="1" allowOverlap="1" wp14:anchorId="68CB2FEA" wp14:editId="55FA1E97">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714FA478">
                    <v:group id="Group 1920869366" style="position:absolute;margin-left:15.75pt;margin-top:-1.25pt;width:23.1pt;height:12pt;z-index:252173312;mso-width-relative:margin;mso-height-relative:margin" coordsize="1080,360" coordorigin="8711,2856" o:spid="_x0000_s1026" w14:anchorId="6E753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p>
        </w:tc>
        <w:tc>
          <w:tcPr>
            <w:tcW w:w="317" w:type="pct"/>
            <w:shd w:val="clear" w:color="auto" w:fill="auto"/>
            <w:tcMar>
              <w:top w:w="72" w:type="dxa"/>
              <w:left w:w="144" w:type="dxa"/>
              <w:bottom w:w="72" w:type="dxa"/>
              <w:right w:w="144" w:type="dxa"/>
            </w:tcMar>
            <w:hideMark/>
          </w:tcPr>
          <w:p w:rsidRPr="008D31E3" w:rsidR="001F1610" w:rsidP="001F1610" w:rsidRDefault="001F1610" w14:paraId="0DF03692" w14:textId="479FD379">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58" behindDoc="0" locked="0" layoutInCell="1" allowOverlap="1" wp14:anchorId="5980A199" wp14:editId="36C43FD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679A54BB">
                    <v:rect id="Rectangle 221" style="position:absolute;margin-left:13.5pt;margin-top:-1.15pt;width:11.55pt;height:12pt;z-index:252174336;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7FFE0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rsidRPr="008D31E3" w:rsidR="001F1610" w:rsidP="001F1610" w:rsidRDefault="001F1610" w14:paraId="536A2A59" w14:textId="1E3EC658">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rsidRPr="008D31E3" w:rsidR="001F1610" w:rsidP="001F1610" w:rsidRDefault="001F1610" w14:paraId="2AE771B9" w14:textId="77777777">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rsidRPr="008D31E3" w:rsidR="001F1610" w:rsidP="001F1610" w:rsidRDefault="001F1610" w14:paraId="0C029470" w14:textId="77777777">
            <w:pPr>
              <w:widowControl w:val="0"/>
              <w:spacing w:line="180" w:lineRule="exact"/>
              <w:rPr>
                <w:rFonts w:cstheme="minorHAnsi"/>
                <w:sz w:val="20"/>
                <w:szCs w:val="20"/>
                <w:lang w:val="fr-FR"/>
              </w:rPr>
            </w:pPr>
          </w:p>
        </w:tc>
        <w:tc>
          <w:tcPr>
            <w:tcW w:w="533" w:type="pct"/>
            <w:shd w:val="clear" w:color="auto" w:fill="auto"/>
            <w:tcMar>
              <w:top w:w="72" w:type="dxa"/>
              <w:left w:w="144" w:type="dxa"/>
              <w:bottom w:w="72" w:type="dxa"/>
              <w:right w:w="144" w:type="dxa"/>
            </w:tcMar>
            <w:hideMark/>
          </w:tcPr>
          <w:p w:rsidRPr="008D31E3" w:rsidR="001F1610" w:rsidP="001F1610" w:rsidRDefault="001F1610" w14:paraId="5A053213" w14:textId="1D444D5D">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rsidRPr="008D31E3" w:rsidR="001F1610" w:rsidP="001F1610" w:rsidRDefault="001F1610" w14:paraId="145EF53F" w14:textId="77777777">
            <w:pPr>
              <w:widowControl w:val="0"/>
              <w:spacing w:line="180" w:lineRule="exact"/>
              <w:rPr>
                <w:rFonts w:cstheme="minorHAnsi"/>
                <w:sz w:val="20"/>
                <w:szCs w:val="20"/>
                <w:lang w:val="fr-FR"/>
              </w:rPr>
            </w:pPr>
          </w:p>
        </w:tc>
        <w:tc>
          <w:tcPr>
            <w:tcW w:w="302" w:type="pct"/>
          </w:tcPr>
          <w:p w:rsidRPr="008D31E3" w:rsidR="001F1610" w:rsidP="001F1610" w:rsidRDefault="001F1610" w14:paraId="19F32C69" w14:textId="77777777">
            <w:pPr>
              <w:widowControl w:val="0"/>
              <w:spacing w:line="180" w:lineRule="exact"/>
              <w:rPr>
                <w:rFonts w:cstheme="minorHAnsi"/>
                <w:sz w:val="20"/>
                <w:szCs w:val="20"/>
                <w:lang w:val="fr-FR"/>
              </w:rPr>
            </w:pPr>
          </w:p>
        </w:tc>
        <w:tc>
          <w:tcPr>
            <w:tcW w:w="393" w:type="pct"/>
          </w:tcPr>
          <w:p w:rsidRPr="008D31E3" w:rsidR="001F1610" w:rsidP="001F1610" w:rsidRDefault="001F1610" w14:paraId="20FB664D" w14:textId="44BFAD5F">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59" behindDoc="0" locked="0" layoutInCell="1" allowOverlap="1" wp14:anchorId="086AE9F6" wp14:editId="089E2AAF">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DA951DD">
                    <v:group id="Group 91" style="position:absolute;margin-left:12.55pt;margin-top:2.5pt;width:23.85pt;height:12pt;z-index:252175360" coordsize="302943,152400" o:spid="_x0000_s1026" w14:anchorId="5ACAA4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p>
        </w:tc>
      </w:tr>
      <w:tr w:rsidRPr="004F7231" w:rsidR="001F1610" w:rsidTr="001629FA" w14:paraId="54513531" w14:textId="77777777">
        <w:trPr>
          <w:trHeight w:val="170"/>
        </w:trPr>
        <w:tc>
          <w:tcPr>
            <w:tcW w:w="136" w:type="pct"/>
          </w:tcPr>
          <w:p w:rsidRPr="008D31E3" w:rsidR="001F1610" w:rsidP="001F1610" w:rsidRDefault="001F1610" w14:paraId="2ACA117A" w14:textId="77777777">
            <w:pPr>
              <w:widowControl w:val="0"/>
              <w:spacing w:line="180" w:lineRule="exact"/>
              <w:jc w:val="center"/>
              <w:rPr>
                <w:rFonts w:cstheme="minorHAnsi"/>
                <w:sz w:val="20"/>
                <w:szCs w:val="20"/>
                <w:lang w:val="fr-FR"/>
              </w:rPr>
            </w:pPr>
            <w:r w:rsidRPr="008D31E3">
              <w:rPr>
                <w:rFonts w:cstheme="minorHAnsi"/>
                <w:sz w:val="20"/>
                <w:szCs w:val="20"/>
                <w:lang w:val="fr-FR"/>
              </w:rPr>
              <w:t>4</w:t>
            </w:r>
          </w:p>
        </w:tc>
        <w:tc>
          <w:tcPr>
            <w:tcW w:w="390" w:type="pct"/>
            <w:shd w:val="clear" w:color="auto" w:fill="auto"/>
            <w:tcMar>
              <w:top w:w="72" w:type="dxa"/>
              <w:left w:w="144" w:type="dxa"/>
              <w:bottom w:w="72" w:type="dxa"/>
              <w:right w:w="144" w:type="dxa"/>
            </w:tcMar>
            <w:hideMark/>
          </w:tcPr>
          <w:p w:rsidRPr="008D31E3" w:rsidR="001F1610" w:rsidP="001F1610" w:rsidRDefault="001F1610" w14:paraId="250D4F50" w14:textId="1CF9A9C3">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0" behindDoc="0" locked="0" layoutInCell="1" allowOverlap="1" wp14:anchorId="30F25A9C" wp14:editId="5C8AD20F">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118C38D7">
                    <v:group id="Group 29" style="position:absolute;margin-left:12.1pt;margin-top:-1.85pt;width:23.1pt;height:12pt;z-index:252176384;mso-width-relative:margin;mso-height-relative:margin" coordsize="1080,360" coordorigin="8711,2856" o:spid="_x0000_s1026" w14:anchorId="44054E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p>
        </w:tc>
        <w:tc>
          <w:tcPr>
            <w:tcW w:w="395" w:type="pct"/>
            <w:shd w:val="clear" w:color="auto" w:fill="auto"/>
            <w:tcMar>
              <w:top w:w="72" w:type="dxa"/>
              <w:left w:w="144" w:type="dxa"/>
              <w:bottom w:w="72" w:type="dxa"/>
              <w:right w:w="144" w:type="dxa"/>
            </w:tcMar>
            <w:hideMark/>
          </w:tcPr>
          <w:p w:rsidRPr="008D31E3" w:rsidR="001F1610" w:rsidP="001F1610" w:rsidRDefault="001F1610" w14:paraId="0AA86950" w14:textId="0529F354">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rsidRPr="008D31E3" w:rsidR="001F1610" w:rsidP="001F1610" w:rsidRDefault="001F1610" w14:paraId="79DCCCD8" w14:textId="08FF2165">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rsidRPr="008D31E3" w:rsidR="001F1610" w:rsidP="001F1610" w:rsidRDefault="001F1610" w14:paraId="26AB6FCF" w14:textId="22009A84">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1" behindDoc="0" locked="0" layoutInCell="1" allowOverlap="1" wp14:anchorId="0C348F4D" wp14:editId="576A2C2D">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46545B7">
                    <v:group id="Group 1920869369" style="position:absolute;margin-left:15.4pt;margin-top:-1.05pt;width:23.1pt;height:12pt;z-index:252177408;mso-width-relative:margin;mso-height-relative:margin" coordsize="1080,360" coordorigin="8711,2856" o:spid="_x0000_s1026" w14:anchorId="5504A2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rsidRPr="008D31E3" w:rsidR="001F1610" w:rsidP="001F1610" w:rsidRDefault="001F1610" w14:paraId="19ED1D10" w14:textId="3518EA66">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62" behindDoc="0" locked="0" layoutInCell="1" allowOverlap="1" wp14:anchorId="17E52A4B" wp14:editId="4D942D8D">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7F64386F">
                    <v:rect id="Rectangle 221" style="position:absolute;margin-left:14pt;margin-top:-1.35pt;width:11.55pt;height:12pt;z-index:25217843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0D19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p>
        </w:tc>
        <w:tc>
          <w:tcPr>
            <w:tcW w:w="460" w:type="pct"/>
            <w:shd w:val="clear" w:color="auto" w:fill="auto"/>
            <w:tcMar>
              <w:top w:w="72" w:type="dxa"/>
              <w:left w:w="144" w:type="dxa"/>
              <w:bottom w:w="72" w:type="dxa"/>
              <w:right w:w="144" w:type="dxa"/>
            </w:tcMar>
            <w:hideMark/>
          </w:tcPr>
          <w:p w:rsidRPr="008D31E3" w:rsidR="001F1610" w:rsidP="001F1610" w:rsidRDefault="001F1610" w14:paraId="38809F84" w14:textId="64AF6AAC">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rsidRPr="008D31E3" w:rsidR="001F1610" w:rsidP="001F1610" w:rsidRDefault="001F1610" w14:paraId="39746757" w14:textId="77777777">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rsidRPr="008D31E3" w:rsidR="001F1610" w:rsidP="001F1610" w:rsidRDefault="001F1610" w14:paraId="41AD4D05" w14:textId="59001A45">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3" behindDoc="0" locked="0" layoutInCell="1" allowOverlap="1" wp14:anchorId="73FCBDBA" wp14:editId="420781A8">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0A298362">
                    <v:group id="Group 55" style="position:absolute;margin-left:11.5pt;margin-top:-1pt;width:23.1pt;height:12pt;z-index:252179456;mso-width-relative:margin;mso-height-relative:margin" coordsize="1080,360" coordorigin="8711,2856" o:spid="_x0000_s1026" w14:anchorId="2BF2DF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p>
        </w:tc>
        <w:tc>
          <w:tcPr>
            <w:tcW w:w="533" w:type="pct"/>
            <w:shd w:val="clear" w:color="auto" w:fill="auto"/>
            <w:tcMar>
              <w:top w:w="72" w:type="dxa"/>
              <w:left w:w="144" w:type="dxa"/>
              <w:bottom w:w="72" w:type="dxa"/>
              <w:right w:w="144" w:type="dxa"/>
            </w:tcMar>
            <w:hideMark/>
          </w:tcPr>
          <w:p w:rsidRPr="008D31E3" w:rsidR="001F1610" w:rsidP="001F1610" w:rsidRDefault="001F1610" w14:paraId="30709F8B" w14:textId="3B51D2B9">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rsidRPr="008D31E3" w:rsidR="001F1610" w:rsidP="001F1610" w:rsidRDefault="001F1610" w14:paraId="6BA57275" w14:textId="77777777">
            <w:pPr>
              <w:widowControl w:val="0"/>
              <w:spacing w:line="180" w:lineRule="exact"/>
              <w:rPr>
                <w:rFonts w:cstheme="minorHAnsi"/>
                <w:sz w:val="20"/>
                <w:szCs w:val="20"/>
                <w:lang w:val="fr-FR"/>
              </w:rPr>
            </w:pPr>
          </w:p>
        </w:tc>
        <w:tc>
          <w:tcPr>
            <w:tcW w:w="302" w:type="pct"/>
          </w:tcPr>
          <w:p w:rsidRPr="008D31E3" w:rsidR="001F1610" w:rsidP="001F1610" w:rsidRDefault="001F1610" w14:paraId="4524DFF9" w14:textId="77777777">
            <w:pPr>
              <w:widowControl w:val="0"/>
              <w:spacing w:line="180" w:lineRule="exact"/>
              <w:rPr>
                <w:rFonts w:cstheme="minorHAnsi"/>
                <w:sz w:val="20"/>
                <w:szCs w:val="20"/>
                <w:lang w:val="fr-FR"/>
              </w:rPr>
            </w:pPr>
          </w:p>
        </w:tc>
        <w:tc>
          <w:tcPr>
            <w:tcW w:w="393" w:type="pct"/>
          </w:tcPr>
          <w:p w:rsidRPr="008D31E3" w:rsidR="001F1610" w:rsidP="001F1610" w:rsidRDefault="001F1610" w14:paraId="32B13BD5" w14:textId="2692B64B">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64" behindDoc="0" locked="0" layoutInCell="1" allowOverlap="1" wp14:anchorId="65682832" wp14:editId="67DAF4E8">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35D5A7B">
                    <v:group id="Group 98" style="position:absolute;margin-left:12.55pt;margin-top:2.5pt;width:23.85pt;height:12pt;z-index:252180480" coordsize="302943,152400" o:spid="_x0000_s1026" w14:anchorId="765FF4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p>
        </w:tc>
      </w:tr>
      <w:tr w:rsidRPr="004F7231" w:rsidR="001F1610" w:rsidTr="001629FA" w14:paraId="63101463" w14:textId="77777777">
        <w:trPr>
          <w:trHeight w:val="170"/>
        </w:trPr>
        <w:tc>
          <w:tcPr>
            <w:tcW w:w="136" w:type="pct"/>
          </w:tcPr>
          <w:p w:rsidRPr="008D31E3" w:rsidR="001F1610" w:rsidP="001F1610" w:rsidRDefault="001F1610" w14:paraId="4A727856" w14:textId="77777777">
            <w:pPr>
              <w:widowControl w:val="0"/>
              <w:spacing w:line="180" w:lineRule="exact"/>
              <w:jc w:val="center"/>
              <w:rPr>
                <w:rFonts w:cstheme="minorHAnsi"/>
                <w:sz w:val="20"/>
                <w:szCs w:val="20"/>
                <w:lang w:val="fr-FR"/>
              </w:rPr>
            </w:pPr>
            <w:r w:rsidRPr="008D31E3">
              <w:rPr>
                <w:rFonts w:cstheme="minorHAnsi"/>
                <w:sz w:val="20"/>
                <w:szCs w:val="20"/>
                <w:lang w:val="fr-FR"/>
              </w:rPr>
              <w:t>5</w:t>
            </w:r>
          </w:p>
        </w:tc>
        <w:tc>
          <w:tcPr>
            <w:tcW w:w="390" w:type="pct"/>
            <w:shd w:val="clear" w:color="auto" w:fill="auto"/>
            <w:tcMar>
              <w:top w:w="72" w:type="dxa"/>
              <w:left w:w="144" w:type="dxa"/>
              <w:bottom w:w="72" w:type="dxa"/>
              <w:right w:w="144" w:type="dxa"/>
            </w:tcMar>
            <w:hideMark/>
          </w:tcPr>
          <w:p w:rsidRPr="008D31E3" w:rsidR="001F1610" w:rsidP="001F1610" w:rsidRDefault="001F1610" w14:paraId="247F456C" w14:textId="4C8B9227">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5" behindDoc="0" locked="0" layoutInCell="1" allowOverlap="1" wp14:anchorId="2172CC32" wp14:editId="4C104E77">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02528208">
                    <v:group id="Group 32" style="position:absolute;margin-left:11.65pt;margin-top:-1.05pt;width:23.1pt;height:12pt;z-index:252181504;mso-width-relative:margin;mso-height-relative:margin" coordsize="1080,360" coordorigin="8711,2856" o:spid="_x0000_s1026" w14:anchorId="46D7CC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p>
        </w:tc>
        <w:tc>
          <w:tcPr>
            <w:tcW w:w="395" w:type="pct"/>
            <w:shd w:val="clear" w:color="auto" w:fill="auto"/>
            <w:tcMar>
              <w:top w:w="72" w:type="dxa"/>
              <w:left w:w="144" w:type="dxa"/>
              <w:bottom w:w="72" w:type="dxa"/>
              <w:right w:w="144" w:type="dxa"/>
            </w:tcMar>
            <w:hideMark/>
          </w:tcPr>
          <w:p w:rsidRPr="008D31E3" w:rsidR="001F1610" w:rsidP="001F1610" w:rsidRDefault="001F1610" w14:paraId="41971355" w14:textId="7656236F">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392" w:type="pct"/>
            <w:shd w:val="clear" w:color="auto" w:fill="auto"/>
            <w:tcMar>
              <w:top w:w="72" w:type="dxa"/>
              <w:left w:w="144" w:type="dxa"/>
              <w:bottom w:w="72" w:type="dxa"/>
              <w:right w:w="144" w:type="dxa"/>
            </w:tcMar>
            <w:hideMark/>
          </w:tcPr>
          <w:p w:rsidRPr="008D31E3" w:rsidR="001F1610" w:rsidP="001F1610" w:rsidRDefault="001F1610" w14:paraId="5BCD6836" w14:textId="7849EEB8">
            <w:pPr>
              <w:widowControl w:val="0"/>
              <w:spacing w:line="180" w:lineRule="exact"/>
              <w:jc w:val="center"/>
              <w:rPr>
                <w:rFonts w:cstheme="minorHAnsi"/>
                <w:sz w:val="20"/>
                <w:szCs w:val="20"/>
                <w:lang w:val="fr-FR"/>
              </w:rPr>
            </w:pPr>
            <w:r w:rsidRPr="008D31E3">
              <w:rPr>
                <w:rFonts w:cstheme="minorHAnsi"/>
                <w:sz w:val="20"/>
                <w:szCs w:val="20"/>
                <w:lang w:val="fr-FR"/>
              </w:rPr>
              <w:t>1    2     3</w:t>
            </w:r>
          </w:p>
        </w:tc>
        <w:tc>
          <w:tcPr>
            <w:tcW w:w="451" w:type="pct"/>
            <w:shd w:val="clear" w:color="auto" w:fill="auto"/>
            <w:tcMar>
              <w:top w:w="72" w:type="dxa"/>
              <w:left w:w="144" w:type="dxa"/>
              <w:bottom w:w="72" w:type="dxa"/>
              <w:right w:w="144" w:type="dxa"/>
            </w:tcMar>
            <w:hideMark/>
          </w:tcPr>
          <w:p w:rsidRPr="008D31E3" w:rsidR="001F1610" w:rsidP="001F1610" w:rsidRDefault="001F1610" w14:paraId="7223D2A1" w14:textId="16DE8901">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6" behindDoc="0" locked="0" layoutInCell="1" allowOverlap="1" wp14:anchorId="723AA5F4" wp14:editId="4EFD837E">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2521E471">
                    <v:group id="Group 1920869372" style="position:absolute;margin-left:15.45pt;margin-top:0;width:23.1pt;height:12pt;z-index:252182528;mso-width-relative:margin;mso-height-relative:margin" coordsize="1080,360" coordorigin="8711,2856" o:spid="_x0000_s1026" w14:anchorId="7B53F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p>
        </w:tc>
        <w:tc>
          <w:tcPr>
            <w:tcW w:w="317" w:type="pct"/>
            <w:shd w:val="clear" w:color="auto" w:fill="auto"/>
            <w:tcMar>
              <w:top w:w="72" w:type="dxa"/>
              <w:left w:w="144" w:type="dxa"/>
              <w:bottom w:w="72" w:type="dxa"/>
              <w:right w:w="144" w:type="dxa"/>
            </w:tcMar>
            <w:hideMark/>
          </w:tcPr>
          <w:p w:rsidRPr="008D31E3" w:rsidR="001F1610" w:rsidP="001F1610" w:rsidRDefault="001F1610" w14:paraId="635463B8" w14:textId="15F3F0F0">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s">
                  <w:drawing>
                    <wp:anchor distT="0" distB="0" distL="114300" distR="114300" simplePos="0" relativeHeight="251658267" behindDoc="0" locked="0" layoutInCell="1" allowOverlap="1" wp14:anchorId="4A6ED32C" wp14:editId="18A80A5D">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rto="http://schemas.microsoft.com/office/word/2006/arto" xmlns:w16du="http://schemas.microsoft.com/office/word/2023/wordml/word16du">
                  <w:pict w14:anchorId="67FF6569">
                    <v:rect id="Rectangle 221" style="position:absolute;margin-left:14pt;margin-top:-1.55pt;width:11.55pt;height:12pt;z-index:252183552;visibility:visible;mso-wrap-style:square;mso-wrap-distance-left:9pt;mso-wrap-distance-top:0;mso-wrap-distance-right:9pt;mso-wrap-distance-bottom:0;mso-position-horizontal:absolute;mso-position-horizontal-relative:text;mso-position-vertical:absolute;mso-position-vertical-relative:text;v-text-anchor:top" o:spid="_x0000_s1026" w14:anchorId="6ACA6D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p>
        </w:tc>
        <w:tc>
          <w:tcPr>
            <w:tcW w:w="460" w:type="pct"/>
            <w:shd w:val="clear" w:color="auto" w:fill="auto"/>
            <w:tcMar>
              <w:top w:w="72" w:type="dxa"/>
              <w:left w:w="144" w:type="dxa"/>
              <w:bottom w:w="72" w:type="dxa"/>
              <w:right w:w="144" w:type="dxa"/>
            </w:tcMar>
            <w:hideMark/>
          </w:tcPr>
          <w:p w:rsidRPr="008D31E3" w:rsidR="001F1610" w:rsidP="001F1610" w:rsidRDefault="001F1610" w14:paraId="37828627" w14:textId="4D7AFCA5">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35" w:type="pct"/>
            <w:shd w:val="clear" w:color="auto" w:fill="auto"/>
            <w:tcMar>
              <w:top w:w="72" w:type="dxa"/>
              <w:left w:w="144" w:type="dxa"/>
              <w:bottom w:w="72" w:type="dxa"/>
              <w:right w:w="144" w:type="dxa"/>
            </w:tcMar>
            <w:hideMark/>
          </w:tcPr>
          <w:p w:rsidRPr="008D31E3" w:rsidR="001F1610" w:rsidP="001F1610" w:rsidRDefault="001F1610" w14:paraId="256146C2" w14:textId="77777777">
            <w:pPr>
              <w:widowControl w:val="0"/>
              <w:spacing w:line="180" w:lineRule="exact"/>
              <w:rPr>
                <w:rFonts w:cstheme="minorHAnsi"/>
                <w:sz w:val="20"/>
                <w:szCs w:val="20"/>
                <w:lang w:val="fr-FR"/>
              </w:rPr>
            </w:pPr>
          </w:p>
        </w:tc>
        <w:tc>
          <w:tcPr>
            <w:tcW w:w="374" w:type="pct"/>
            <w:shd w:val="clear" w:color="auto" w:fill="auto"/>
            <w:tcMar>
              <w:top w:w="72" w:type="dxa"/>
              <w:left w:w="144" w:type="dxa"/>
              <w:bottom w:w="72" w:type="dxa"/>
              <w:right w:w="144" w:type="dxa"/>
            </w:tcMar>
            <w:hideMark/>
          </w:tcPr>
          <w:p w:rsidRPr="008D31E3" w:rsidR="001F1610" w:rsidP="001F1610" w:rsidRDefault="001F1610" w14:paraId="1FE449FC" w14:textId="302B2535">
            <w:pPr>
              <w:widowControl w:val="0"/>
              <w:spacing w:line="180" w:lineRule="exact"/>
              <w:rPr>
                <w:rFonts w:cstheme="minorHAnsi"/>
                <w:sz w:val="20"/>
                <w:szCs w:val="20"/>
                <w:lang w:val="fr-FR"/>
              </w:rPr>
            </w:pPr>
            <w:r w:rsidRPr="004F7231">
              <w:rPr>
                <w:rFonts w:eastAsia="Arial Narrow" w:cstheme="minorHAnsi"/>
                <w:noProof/>
                <w:sz w:val="20"/>
                <w:szCs w:val="20"/>
                <w:lang w:val="fr-FR" w:eastAsia="fr-FR"/>
              </w:rPr>
              <mc:AlternateContent>
                <mc:Choice Requires="wpg">
                  <w:drawing>
                    <wp:anchor distT="0" distB="0" distL="114300" distR="114300" simplePos="0" relativeHeight="251658268" behindDoc="0" locked="0" layoutInCell="1" allowOverlap="1" wp14:anchorId="023F3F9F" wp14:editId="4F786751">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6E397BBD">
                    <v:group id="Group 58" style="position:absolute;margin-left:11.5pt;margin-top:-.7pt;width:23.1pt;height:12pt;z-index:252184576;mso-width-relative:margin;mso-height-relative:margin" coordsize="1080,360" coordorigin="8711,2856" o:spid="_x0000_s1026" w14:anchorId="04529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p>
        </w:tc>
        <w:tc>
          <w:tcPr>
            <w:tcW w:w="533" w:type="pct"/>
            <w:shd w:val="clear" w:color="auto" w:fill="auto"/>
            <w:tcMar>
              <w:top w:w="72" w:type="dxa"/>
              <w:left w:w="144" w:type="dxa"/>
              <w:bottom w:w="72" w:type="dxa"/>
              <w:right w:w="144" w:type="dxa"/>
            </w:tcMar>
            <w:hideMark/>
          </w:tcPr>
          <w:p w:rsidRPr="008D31E3" w:rsidR="001F1610" w:rsidP="001F1610" w:rsidRDefault="001F1610" w14:paraId="13F7034B" w14:textId="4997F509">
            <w:pPr>
              <w:widowControl w:val="0"/>
              <w:spacing w:line="180" w:lineRule="exact"/>
              <w:jc w:val="center"/>
              <w:rPr>
                <w:rFonts w:cstheme="minorHAnsi"/>
                <w:sz w:val="20"/>
                <w:szCs w:val="20"/>
                <w:lang w:val="fr-FR"/>
              </w:rPr>
            </w:pPr>
            <w:r w:rsidRPr="008D31E3">
              <w:rPr>
                <w:rFonts w:cstheme="minorHAnsi"/>
                <w:sz w:val="20"/>
                <w:szCs w:val="20"/>
                <w:lang w:val="fr-FR"/>
              </w:rPr>
              <w:t>1        2</w:t>
            </w:r>
          </w:p>
        </w:tc>
        <w:tc>
          <w:tcPr>
            <w:tcW w:w="422" w:type="pct"/>
          </w:tcPr>
          <w:p w:rsidRPr="008D31E3" w:rsidR="001F1610" w:rsidP="001F1610" w:rsidRDefault="001F1610" w14:paraId="06461750" w14:textId="77777777">
            <w:pPr>
              <w:widowControl w:val="0"/>
              <w:spacing w:line="180" w:lineRule="exact"/>
              <w:rPr>
                <w:rFonts w:cstheme="minorHAnsi"/>
                <w:sz w:val="20"/>
                <w:szCs w:val="20"/>
                <w:lang w:val="fr-FR"/>
              </w:rPr>
            </w:pPr>
          </w:p>
        </w:tc>
        <w:tc>
          <w:tcPr>
            <w:tcW w:w="302" w:type="pct"/>
          </w:tcPr>
          <w:p w:rsidRPr="008D31E3" w:rsidR="001F1610" w:rsidP="001F1610" w:rsidRDefault="001F1610" w14:paraId="49F8FAFB" w14:textId="77777777">
            <w:pPr>
              <w:widowControl w:val="0"/>
              <w:spacing w:line="180" w:lineRule="exact"/>
              <w:rPr>
                <w:rFonts w:cstheme="minorHAnsi"/>
                <w:sz w:val="20"/>
                <w:szCs w:val="20"/>
                <w:lang w:val="fr-FR"/>
              </w:rPr>
            </w:pPr>
          </w:p>
        </w:tc>
        <w:tc>
          <w:tcPr>
            <w:tcW w:w="393" w:type="pct"/>
          </w:tcPr>
          <w:p w:rsidRPr="008D31E3" w:rsidR="001F1610" w:rsidP="001F1610" w:rsidRDefault="001F1610" w14:paraId="6FC13B62" w14:textId="4E71C28A">
            <w:pPr>
              <w:widowControl w:val="0"/>
              <w:spacing w:line="180" w:lineRule="exact"/>
              <w:rPr>
                <w:rFonts w:cstheme="minorHAnsi"/>
                <w:sz w:val="20"/>
                <w:szCs w:val="20"/>
                <w:lang w:val="fr-FR"/>
              </w:rPr>
            </w:pPr>
            <w:r w:rsidRPr="004F7231">
              <w:rPr>
                <w:rFonts w:cstheme="minorHAnsi"/>
                <w:noProof/>
                <w:sz w:val="20"/>
                <w:szCs w:val="20"/>
                <w:lang w:val="fr-FR" w:eastAsia="fr-FR"/>
              </w:rPr>
              <mc:AlternateContent>
                <mc:Choice Requires="wpg">
                  <w:drawing>
                    <wp:anchor distT="0" distB="0" distL="114300" distR="114300" simplePos="0" relativeHeight="251658269" behindDoc="0" locked="0" layoutInCell="1" allowOverlap="1" wp14:anchorId="7D41185F" wp14:editId="4550F876">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6ECC839A">
                    <v:group id="Group 103" style="position:absolute;margin-left:12.55pt;margin-top:2.5pt;width:23.85pt;height:12pt;z-index:252185600" coordsize="302943,152400" o:spid="_x0000_s1026" w14:anchorId="37BC9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">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p>
        </w:tc>
      </w:tr>
      <w:tr w:rsidRPr="004048CD" w:rsidR="001F1610" w:rsidTr="001629FA" w14:paraId="2485F09B" w14:textId="77777777">
        <w:trPr>
          <w:trHeight w:val="170"/>
        </w:trPr>
        <w:tc>
          <w:tcPr>
            <w:tcW w:w="5000" w:type="pct"/>
            <w:gridSpan w:val="13"/>
          </w:tcPr>
          <w:p w:rsidRPr="008D31E3" w:rsidR="001F1610" w:rsidP="001F1610" w:rsidRDefault="001F1610" w14:paraId="7D5A5B0F" w14:textId="7EFEF3A3">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Codes pour la colonne (2) :</w:t>
            </w:r>
            <w:r w:rsidRPr="008D31E3">
              <w:rPr>
                <w:rFonts w:cstheme="minorHAnsi"/>
                <w:bCs/>
                <w:sz w:val="20"/>
                <w:szCs w:val="20"/>
                <w:lang w:val="fr-FR"/>
              </w:rPr>
              <w:t xml:space="preserve"> in</w:t>
            </w:r>
            <w:r w:rsidRPr="008D31E3" w:rsidR="005678BF">
              <w:rPr>
                <w:rFonts w:cstheme="minorHAnsi"/>
                <w:bCs/>
                <w:sz w:val="20"/>
                <w:szCs w:val="20"/>
                <w:lang w:val="fr-FR"/>
              </w:rPr>
              <w:t>firmier/infirmière=</w:t>
            </w:r>
            <w:r w:rsidR="00E55BCD">
              <w:rPr>
                <w:rFonts w:cstheme="minorHAnsi"/>
                <w:bCs/>
                <w:sz w:val="20"/>
                <w:szCs w:val="20"/>
                <w:lang w:val="fr-FR"/>
              </w:rPr>
              <w:t>1</w:t>
            </w:r>
            <w:r w:rsidRPr="008D31E3" w:rsidR="0031158D">
              <w:rPr>
                <w:rFonts w:cstheme="minorHAnsi"/>
                <w:bCs/>
                <w:sz w:val="20"/>
                <w:szCs w:val="20"/>
                <w:lang w:val="fr-FR"/>
              </w:rPr>
              <w:t>,</w:t>
            </w:r>
            <w:r w:rsidR="00D8138B">
              <w:rPr>
                <w:rFonts w:cstheme="minorHAnsi"/>
                <w:bCs/>
                <w:sz w:val="20"/>
                <w:szCs w:val="20"/>
                <w:lang w:val="fr-FR"/>
              </w:rPr>
              <w:t xml:space="preserve"> Assistant infirmier</w:t>
            </w:r>
            <w:r w:rsidRPr="008D31E3" w:rsidR="00D8138B">
              <w:rPr>
                <w:rFonts w:cstheme="minorHAnsi"/>
                <w:bCs/>
                <w:sz w:val="20"/>
                <w:szCs w:val="20"/>
                <w:lang w:val="fr-FR"/>
              </w:rPr>
              <w:t>=</w:t>
            </w:r>
            <w:r w:rsidR="00E55BCD">
              <w:rPr>
                <w:rFonts w:cstheme="minorHAnsi"/>
                <w:bCs/>
                <w:sz w:val="20"/>
                <w:szCs w:val="20"/>
                <w:lang w:val="fr-FR"/>
              </w:rPr>
              <w:t>2,</w:t>
            </w:r>
            <w:r w:rsidRPr="008D31E3" w:rsidR="0031158D">
              <w:rPr>
                <w:rFonts w:cstheme="minorHAnsi"/>
                <w:bCs/>
                <w:sz w:val="20"/>
                <w:szCs w:val="20"/>
                <w:lang w:val="fr-FR"/>
              </w:rPr>
              <w:t xml:space="preserve"> Sage-femmes</w:t>
            </w:r>
            <w:r w:rsidRPr="008D31E3" w:rsidR="005678BF">
              <w:rPr>
                <w:rFonts w:cstheme="minorHAnsi"/>
                <w:bCs/>
                <w:sz w:val="20"/>
                <w:szCs w:val="20"/>
                <w:lang w:val="fr-FR"/>
              </w:rPr>
              <w:t>=</w:t>
            </w:r>
            <w:r w:rsidR="00E55BCD">
              <w:rPr>
                <w:rFonts w:cstheme="minorHAnsi"/>
                <w:bCs/>
                <w:sz w:val="20"/>
                <w:szCs w:val="20"/>
                <w:lang w:val="fr-FR"/>
              </w:rPr>
              <w:t>3</w:t>
            </w:r>
            <w:r w:rsidRPr="008D31E3" w:rsidR="005678BF">
              <w:rPr>
                <w:rFonts w:cstheme="minorHAnsi"/>
                <w:bCs/>
                <w:sz w:val="20"/>
                <w:szCs w:val="20"/>
                <w:lang w:val="fr-FR"/>
              </w:rPr>
              <w:t>, ASC=</w:t>
            </w:r>
            <w:r w:rsidR="00E55BCD">
              <w:rPr>
                <w:rFonts w:cstheme="minorHAnsi"/>
                <w:bCs/>
                <w:sz w:val="20"/>
                <w:szCs w:val="20"/>
                <w:lang w:val="fr-FR"/>
              </w:rPr>
              <w:t>4</w:t>
            </w:r>
          </w:p>
          <w:p w:rsidRPr="008D31E3" w:rsidR="001F1610" w:rsidP="001F1610" w:rsidRDefault="001F1610" w14:paraId="0E6459E5" w14:textId="0D241664">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(5) : </w:t>
            </w:r>
            <w:r w:rsidRPr="008D31E3">
              <w:rPr>
                <w:rFonts w:cstheme="minorHAnsi"/>
                <w:bCs/>
                <w:sz w:val="20"/>
                <w:szCs w:val="20"/>
                <w:lang w:val="fr-FR"/>
              </w:rPr>
              <w:t>(</w:t>
            </w:r>
            <w:r w:rsidRPr="008D31E3" w:rsidR="00C33B85">
              <w:rPr>
                <w:rFonts w:cstheme="minorHAnsi"/>
                <w:bCs/>
                <w:sz w:val="20"/>
                <w:szCs w:val="20"/>
                <w:lang w:val="fr-FR"/>
              </w:rPr>
              <w:t>Aucun niveau=0, primaire=1, secondaire=2, baccalauréat=3, licence=4, maîtrise=5, master=6, doctorat=7, doctorat avec spécialisation (DES)=8, autres=96)</w:t>
            </w:r>
          </w:p>
          <w:p w:rsidRPr="008D31E3" w:rsidR="001F1610" w:rsidP="001F1610" w:rsidRDefault="001F1610" w14:paraId="3AD95B04" w14:textId="7868B8FD">
            <w:pPr>
              <w:widowControl w:val="0"/>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(6) : </w:t>
            </w:r>
            <w:r w:rsidRPr="008D31E3">
              <w:rPr>
                <w:rFonts w:cstheme="minorHAnsi"/>
                <w:bCs/>
                <w:sz w:val="20"/>
                <w:szCs w:val="20"/>
                <w:lang w:val="fr-FR"/>
              </w:rPr>
              <w:t xml:space="preserve">Aucun=0, </w:t>
            </w:r>
            <w:r w:rsidRPr="008D31E3" w:rsidR="00C33B85">
              <w:rPr>
                <w:rFonts w:cstheme="minorHAnsi"/>
                <w:bCs/>
                <w:sz w:val="20"/>
                <w:szCs w:val="20"/>
                <w:lang w:val="fr-FR"/>
              </w:rPr>
              <w:t>DIU</w:t>
            </w:r>
            <w:r w:rsidRPr="008D31E3">
              <w:rPr>
                <w:rFonts w:cstheme="minorHAnsi"/>
                <w:bCs/>
                <w:sz w:val="20"/>
                <w:szCs w:val="20"/>
                <w:lang w:val="fr-FR"/>
              </w:rPr>
              <w:t>=1, Contraceptif injectable =</w:t>
            </w:r>
            <w:r w:rsidRPr="008D31E3" w:rsidR="00BB6C74">
              <w:rPr>
                <w:rFonts w:cstheme="minorHAnsi"/>
                <w:bCs/>
                <w:sz w:val="20"/>
                <w:szCs w:val="20"/>
                <w:lang w:val="fr-FR"/>
              </w:rPr>
              <w:t>2</w:t>
            </w:r>
            <w:r w:rsidRPr="008D31E3">
              <w:rPr>
                <w:rFonts w:cstheme="minorHAnsi"/>
                <w:bCs/>
                <w:sz w:val="20"/>
                <w:szCs w:val="20"/>
                <w:lang w:val="fr-FR"/>
              </w:rPr>
              <w:t xml:space="preserve">, Implants = </w:t>
            </w:r>
            <w:r w:rsidRPr="008D31E3" w:rsidR="00BB6C74">
              <w:rPr>
                <w:rFonts w:cstheme="minorHAnsi"/>
                <w:bCs/>
                <w:sz w:val="20"/>
                <w:szCs w:val="20"/>
                <w:lang w:val="fr-FR"/>
              </w:rPr>
              <w:t>3</w:t>
            </w:r>
            <w:r w:rsidRPr="008D31E3">
              <w:rPr>
                <w:rFonts w:cstheme="minorHAnsi"/>
                <w:bCs/>
                <w:sz w:val="20"/>
                <w:szCs w:val="20"/>
                <w:lang w:val="fr-FR"/>
              </w:rPr>
              <w:t>, Stérilisation féminine =</w:t>
            </w:r>
            <w:r w:rsidRPr="008D31E3" w:rsidR="00BB6C74">
              <w:rPr>
                <w:rFonts w:cstheme="minorHAnsi"/>
                <w:bCs/>
                <w:sz w:val="20"/>
                <w:szCs w:val="20"/>
                <w:lang w:val="fr-FR"/>
              </w:rPr>
              <w:t>4</w:t>
            </w:r>
            <w:r w:rsidRPr="008D31E3">
              <w:rPr>
                <w:rFonts w:cstheme="minorHAnsi"/>
                <w:bCs/>
                <w:sz w:val="20"/>
                <w:szCs w:val="20"/>
                <w:lang w:val="fr-FR"/>
              </w:rPr>
              <w:t>, Stérilis</w:t>
            </w:r>
            <w:r w:rsidRPr="008D31E3" w:rsidR="00C33B85">
              <w:rPr>
                <w:rFonts w:cstheme="minorHAnsi"/>
                <w:bCs/>
                <w:sz w:val="20"/>
                <w:szCs w:val="20"/>
                <w:lang w:val="fr-FR"/>
              </w:rPr>
              <w:t xml:space="preserve">ation masculine = </w:t>
            </w:r>
            <w:r w:rsidRPr="008D31E3" w:rsidR="00A2323F">
              <w:rPr>
                <w:rFonts w:cstheme="minorHAnsi"/>
                <w:bCs/>
                <w:sz w:val="20"/>
                <w:szCs w:val="20"/>
                <w:lang w:val="fr-FR"/>
              </w:rPr>
              <w:t>5, Retrait</w:t>
            </w:r>
            <w:r w:rsidRPr="008D31E3" w:rsidR="00C33B85">
              <w:rPr>
                <w:rFonts w:cstheme="minorHAnsi"/>
                <w:bCs/>
                <w:sz w:val="20"/>
                <w:szCs w:val="20"/>
                <w:lang w:val="fr-FR"/>
              </w:rPr>
              <w:t xml:space="preserve"> du DIU</w:t>
            </w:r>
            <w:r w:rsidRPr="008D31E3">
              <w:rPr>
                <w:rFonts w:cstheme="minorHAnsi"/>
                <w:bCs/>
                <w:sz w:val="20"/>
                <w:szCs w:val="20"/>
                <w:lang w:val="fr-FR"/>
              </w:rPr>
              <w:t xml:space="preserve"> = </w:t>
            </w:r>
            <w:r w:rsidRPr="008D31E3" w:rsidR="00BB6C74">
              <w:rPr>
                <w:rFonts w:cstheme="minorHAnsi"/>
                <w:bCs/>
                <w:sz w:val="20"/>
                <w:szCs w:val="20"/>
                <w:lang w:val="fr-FR"/>
              </w:rPr>
              <w:t xml:space="preserve">6, </w:t>
            </w:r>
            <w:r w:rsidRPr="008D31E3">
              <w:rPr>
                <w:rFonts w:cstheme="minorHAnsi"/>
                <w:bCs/>
                <w:sz w:val="20"/>
                <w:szCs w:val="20"/>
                <w:lang w:val="fr-FR"/>
              </w:rPr>
              <w:t xml:space="preserve">Retrait des implants = </w:t>
            </w:r>
            <w:r w:rsidRPr="008D31E3" w:rsidR="00BB6C74">
              <w:rPr>
                <w:rFonts w:cstheme="minorHAnsi"/>
                <w:bCs/>
                <w:sz w:val="20"/>
                <w:szCs w:val="20"/>
                <w:lang w:val="fr-FR"/>
              </w:rPr>
              <w:t>7</w:t>
            </w:r>
          </w:p>
          <w:p w:rsidRPr="008D31E3" w:rsidR="001F1610" w:rsidP="004804A9" w:rsidRDefault="001F1610" w14:paraId="3F858477" w14:textId="3C7BA75D">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(8) </w:t>
            </w:r>
            <w:r w:rsidRPr="008D31E3">
              <w:rPr>
                <w:rFonts w:cstheme="minorHAnsi"/>
                <w:bCs/>
                <w:sz w:val="20"/>
                <w:szCs w:val="20"/>
                <w:lang w:val="fr-FR"/>
              </w:rPr>
              <w:t xml:space="preserve">: </w:t>
            </w:r>
            <w:r w:rsidRPr="008D31E3" w:rsidR="004804A9">
              <w:rPr>
                <w:rFonts w:cstheme="minorHAnsi"/>
                <w:bCs/>
                <w:sz w:val="20"/>
                <w:szCs w:val="20"/>
                <w:lang w:val="fr-FR"/>
              </w:rPr>
              <w:t>Pilules=A, Injectables= B, Préservatif masculin=C,    Préservatif féminin= D, Contraception d’urgence=E, DIU= F, Implants=G , Stérilisation féminine (Ligature des trompes)H, Stérilisation masculine/ Vasectomie= J, Allaitement maternel exclusif (MAMA)= K</w:t>
            </w:r>
            <w:r w:rsidRPr="008D31E3" w:rsidR="00E4136A">
              <w:rPr>
                <w:rFonts w:cstheme="minorHAnsi"/>
                <w:bCs/>
                <w:sz w:val="20"/>
                <w:szCs w:val="20"/>
                <w:lang w:val="fr-FR"/>
              </w:rPr>
              <w:t>,  Méthode des jours fixes (MJF)= L</w:t>
            </w:r>
          </w:p>
          <w:p w:rsidRPr="008D31E3" w:rsidR="001F1610" w:rsidP="001F1610" w:rsidRDefault="001F1610" w14:paraId="0037A52C" w14:textId="633F37B6">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(9) </w:t>
            </w:r>
            <w:r w:rsidRPr="008D31E3">
              <w:rPr>
                <w:rFonts w:cstheme="minorHAnsi"/>
                <w:bCs/>
                <w:sz w:val="20"/>
                <w:szCs w:val="20"/>
                <w:lang w:val="fr-FR"/>
              </w:rPr>
              <w:t>: Aucun=0, Soins obstétricaux d'urgence complets (</w:t>
            </w:r>
            <w:r w:rsidRPr="008D31E3" w:rsidR="0082033E">
              <w:rPr>
                <w:rFonts w:cstheme="minorHAnsi"/>
                <w:bCs/>
                <w:sz w:val="20"/>
                <w:szCs w:val="20"/>
                <w:lang w:val="fr-FR"/>
              </w:rPr>
              <w:t>SONUC)</w:t>
            </w:r>
            <w:r w:rsidRPr="008D31E3">
              <w:rPr>
                <w:rFonts w:cstheme="minorHAnsi"/>
                <w:bCs/>
                <w:sz w:val="20"/>
                <w:szCs w:val="20"/>
                <w:lang w:val="fr-FR"/>
              </w:rPr>
              <w:t>)=1, Soins obstétricaux d'urgence de base (</w:t>
            </w:r>
            <w:r w:rsidRPr="008D31E3" w:rsidR="0082033E">
              <w:rPr>
                <w:rFonts w:cstheme="minorHAnsi"/>
                <w:bCs/>
                <w:sz w:val="20"/>
                <w:szCs w:val="20"/>
                <w:lang w:val="fr-FR"/>
              </w:rPr>
              <w:t>SONUB</w:t>
            </w:r>
            <w:r w:rsidRPr="008D31E3">
              <w:rPr>
                <w:rFonts w:cstheme="minorHAnsi"/>
                <w:bCs/>
                <w:sz w:val="20"/>
                <w:szCs w:val="20"/>
                <w:lang w:val="fr-FR"/>
              </w:rPr>
              <w:t>)=2, Accoucheur qualifié=3, Prévention des infections et gestion des déchets=4, Diagnostic et traitement des IST et du VIH/SIDA=5, Prévention de la transmission du VIH/SIDA de la mère à l'enfant (PTME)=6, Pratique de l'alimen</w:t>
            </w:r>
            <w:r w:rsidRPr="008D31E3" w:rsidR="0082033E">
              <w:rPr>
                <w:rFonts w:cstheme="minorHAnsi"/>
                <w:bCs/>
                <w:sz w:val="20"/>
                <w:szCs w:val="20"/>
                <w:lang w:val="fr-FR"/>
              </w:rPr>
              <w:t xml:space="preserve">tation maternelle et infantile </w:t>
            </w:r>
            <w:r w:rsidRPr="008D31E3">
              <w:rPr>
                <w:rFonts w:cstheme="minorHAnsi"/>
                <w:bCs/>
                <w:sz w:val="20"/>
                <w:szCs w:val="20"/>
                <w:lang w:val="fr-FR"/>
              </w:rPr>
              <w:t xml:space="preserve">et soins aux nouveau-nés=7, Soins complets en cas d'avortement </w:t>
            </w:r>
            <w:r w:rsidRPr="008D31E3" w:rsidR="0082033E">
              <w:rPr>
                <w:rFonts w:cstheme="minorHAnsi"/>
                <w:bCs/>
                <w:sz w:val="20"/>
                <w:szCs w:val="20"/>
                <w:lang w:val="fr-FR"/>
              </w:rPr>
              <w:t>=</w:t>
            </w:r>
            <w:r w:rsidRPr="008D31E3">
              <w:rPr>
                <w:rFonts w:cstheme="minorHAnsi"/>
                <w:bCs/>
                <w:sz w:val="20"/>
                <w:szCs w:val="20"/>
                <w:lang w:val="fr-FR"/>
              </w:rPr>
              <w:t>8, Prise en charge intégrée des maladies de l'enfance (</w:t>
            </w:r>
            <w:r w:rsidRPr="008D31E3" w:rsidR="0082033E">
              <w:rPr>
                <w:rFonts w:cstheme="minorHAnsi"/>
                <w:bCs/>
                <w:sz w:val="20"/>
                <w:szCs w:val="20"/>
                <w:lang w:val="fr-FR"/>
              </w:rPr>
              <w:t>PCIME</w:t>
            </w:r>
            <w:r w:rsidRPr="008D31E3">
              <w:rPr>
                <w:rFonts w:cstheme="minorHAnsi"/>
                <w:bCs/>
                <w:sz w:val="20"/>
                <w:szCs w:val="20"/>
                <w:lang w:val="fr-FR"/>
              </w:rPr>
              <w:t>)=9, Questions relatives à la santé des adolescents=10, Services de vaccination=11, Services de transfusion sanguine=12, ECG=13, Échographie=14</w:t>
            </w:r>
          </w:p>
          <w:p w:rsidRPr="008D31E3" w:rsidR="001F1610" w:rsidP="001F1610" w:rsidRDefault="001F1610" w14:paraId="71C83796" w14:textId="0CC758C7">
            <w:pPr>
              <w:spacing w:line="276" w:lineRule="auto"/>
              <w:ind w:left="2268" w:right="79" w:hanging="2126"/>
              <w:rPr>
                <w:rFonts w:cstheme="minorHAnsi"/>
                <w:bCs/>
                <w:sz w:val="20"/>
                <w:szCs w:val="20"/>
                <w:lang w:val="fr-FR"/>
              </w:rPr>
            </w:pPr>
            <w:r w:rsidRPr="008D31E3">
              <w:rPr>
                <w:rFonts w:cstheme="minorHAnsi"/>
                <w:b/>
                <w:bCs/>
                <w:sz w:val="20"/>
                <w:szCs w:val="20"/>
                <w:lang w:val="fr-FR"/>
              </w:rPr>
              <w:t xml:space="preserve">Codes pour la colonne (11) : </w:t>
            </w:r>
            <w:r w:rsidRPr="008D31E3" w:rsidR="0082033E">
              <w:rPr>
                <w:rFonts w:cstheme="minorHAnsi"/>
                <w:bCs/>
                <w:sz w:val="20"/>
                <w:szCs w:val="20"/>
                <w:lang w:val="fr-FR"/>
              </w:rPr>
              <w:t>CPN</w:t>
            </w:r>
            <w:r w:rsidRPr="008D31E3">
              <w:rPr>
                <w:rFonts w:cstheme="minorHAnsi"/>
                <w:bCs/>
                <w:sz w:val="20"/>
                <w:szCs w:val="20"/>
                <w:lang w:val="fr-FR"/>
              </w:rPr>
              <w:t>=A, accouchement normal=B, césarienne=C, gestion des complications maternelles=D, gestion des complications néonatales=E, vaccination=F, traitement des maladies infantiles=G</w:t>
            </w:r>
          </w:p>
          <w:p w:rsidRPr="008D31E3" w:rsidR="001F1610" w:rsidP="00EC0350" w:rsidRDefault="001F1610" w14:paraId="4CC7B560" w14:textId="6095BB91">
            <w:pPr>
              <w:widowControl w:val="0"/>
              <w:spacing w:line="276" w:lineRule="auto"/>
              <w:ind w:left="2268" w:right="79" w:hanging="2126"/>
              <w:rPr>
                <w:rFonts w:cstheme="minorHAnsi"/>
                <w:sz w:val="20"/>
                <w:szCs w:val="20"/>
                <w:lang w:val="fr-FR"/>
              </w:rPr>
            </w:pPr>
            <w:r w:rsidRPr="008D31E3">
              <w:rPr>
                <w:rFonts w:cstheme="minorHAnsi"/>
                <w:b/>
                <w:bCs/>
                <w:sz w:val="20"/>
                <w:szCs w:val="20"/>
                <w:lang w:val="fr-FR"/>
              </w:rPr>
              <w:t xml:space="preserve">Codes pour la colonne (12) : </w:t>
            </w:r>
            <w:r w:rsidRPr="008D31E3">
              <w:rPr>
                <w:rFonts w:cstheme="minorHAnsi"/>
                <w:bCs/>
                <w:sz w:val="20"/>
                <w:szCs w:val="20"/>
                <w:lang w:val="fr-FR"/>
              </w:rPr>
              <w:t xml:space="preserve">Non recruté/nommé=1, </w:t>
            </w:r>
            <w:r w:rsidRPr="008D31E3" w:rsidR="00EC0350">
              <w:rPr>
                <w:rFonts w:cstheme="minorHAnsi"/>
                <w:bCs/>
                <w:sz w:val="20"/>
                <w:szCs w:val="20"/>
                <w:lang w:val="fr-FR"/>
              </w:rPr>
              <w:t>En détachement dans une autre</w:t>
            </w:r>
            <w:r w:rsidRPr="008D31E3" w:rsidR="00841DC3">
              <w:rPr>
                <w:rFonts w:cstheme="minorHAnsi"/>
                <w:bCs/>
                <w:sz w:val="20"/>
                <w:szCs w:val="20"/>
                <w:lang w:val="fr-FR"/>
              </w:rPr>
              <w:t xml:space="preserve"> </w:t>
            </w:r>
            <w:r w:rsidRPr="008D31E3" w:rsidR="00CA62C1">
              <w:rPr>
                <w:rFonts w:cstheme="minorHAnsi"/>
                <w:bCs/>
                <w:sz w:val="20"/>
                <w:szCs w:val="20"/>
                <w:lang w:val="fr-FR"/>
              </w:rPr>
              <w:t>structure</w:t>
            </w:r>
            <w:r w:rsidRPr="008D31E3">
              <w:rPr>
                <w:rFonts w:cstheme="minorHAnsi"/>
                <w:bCs/>
                <w:sz w:val="20"/>
                <w:szCs w:val="20"/>
                <w:lang w:val="fr-FR"/>
              </w:rPr>
              <w:t xml:space="preserve"> de santé=2, En congé/poursuivant des études supérieures ou une formation pendant plus de 6 mois=</w:t>
            </w:r>
            <w:r w:rsidRPr="008D31E3" w:rsidR="00F313DF">
              <w:rPr>
                <w:rFonts w:cstheme="minorHAnsi"/>
                <w:bCs/>
                <w:sz w:val="20"/>
                <w:szCs w:val="20"/>
                <w:lang w:val="fr-FR"/>
              </w:rPr>
              <w:t>3, Absent du travail</w:t>
            </w:r>
            <w:r w:rsidRPr="008D31E3">
              <w:rPr>
                <w:rFonts w:cstheme="minorHAnsi"/>
                <w:bCs/>
                <w:sz w:val="20"/>
                <w:szCs w:val="20"/>
                <w:lang w:val="fr-FR"/>
              </w:rPr>
              <w:t>=4, Autre=5</w:t>
            </w:r>
          </w:p>
        </w:tc>
      </w:tr>
    </w:tbl>
    <w:p w:rsidRPr="008D31E3" w:rsidR="006D5C46" w:rsidRDefault="006D5C46" w14:paraId="416C1DC9" w14:textId="77777777">
      <w:pPr>
        <w:rPr>
          <w:rFonts w:cstheme="minorHAnsi"/>
          <w:sz w:val="20"/>
          <w:szCs w:val="20"/>
          <w:lang w:val="fr-FR"/>
        </w:rPr>
        <w:sectPr w:rsidRPr="008D31E3" w:rsidR="006D5C46" w:rsidSect="006D5C46">
          <w:pgSz w:w="16838" w:h="11906" w:orient="landscape"/>
          <w:pgMar w:top="709" w:right="709" w:bottom="709" w:left="1440" w:header="709" w:footer="709" w:gutter="0"/>
          <w:cols w:space="708"/>
          <w:docGrid w:linePitch="360"/>
        </w:sectPr>
      </w:pPr>
    </w:p>
    <w:p w:rsidRPr="008D31E3" w:rsidR="00E75C64" w:rsidP="00E75C64" w:rsidRDefault="003524BA" w14:paraId="2BAC54B1" w14:textId="4CC81667">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5 : DISPONIBILITÉ DES SERVICES</w:t>
      </w:r>
    </w:p>
    <w:tbl>
      <w:tblPr>
        <w:tblStyle w:val="Grilledutableau"/>
        <w:tblW w:w="5622" w:type="pct"/>
        <w:jc w:val="center"/>
        <w:tblLook w:val="04A0" w:firstRow="1" w:lastRow="0" w:firstColumn="1" w:lastColumn="0" w:noHBand="0" w:noVBand="1"/>
      </w:tblPr>
      <w:tblGrid>
        <w:gridCol w:w="547"/>
        <w:gridCol w:w="2377"/>
        <w:gridCol w:w="2745"/>
        <w:gridCol w:w="1536"/>
        <w:gridCol w:w="959"/>
        <w:gridCol w:w="2415"/>
        <w:gridCol w:w="1202"/>
      </w:tblGrid>
      <w:tr w:rsidRPr="004F7231" w:rsidR="003524BA" w:rsidTr="007E1A37" w14:paraId="31235D23" w14:textId="77777777">
        <w:trPr>
          <w:trHeight w:val="233"/>
          <w:tblHeader/>
          <w:jc w:val="center"/>
        </w:trPr>
        <w:tc>
          <w:tcPr>
            <w:tcW w:w="232" w:type="pct"/>
            <w:shd w:val="clear" w:color="auto" w:fill="BFBFBF" w:themeFill="background1" w:themeFillShade="BF"/>
            <w:vAlign w:val="center"/>
          </w:tcPr>
          <w:p w:rsidRPr="008D31E3" w:rsidR="003524BA" w:rsidP="003524BA" w:rsidRDefault="003524BA" w14:paraId="0D39D89B" w14:textId="14ED1976">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74" w:type="pct"/>
            <w:gridSpan w:val="2"/>
            <w:shd w:val="clear" w:color="auto" w:fill="BFBFBF" w:themeFill="background1" w:themeFillShade="BF"/>
            <w:vAlign w:val="center"/>
          </w:tcPr>
          <w:p w:rsidRPr="008D31E3" w:rsidR="003524BA" w:rsidP="003524BA" w:rsidRDefault="003524BA" w14:paraId="7F375EAA" w14:textId="1C580E16">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rsidRPr="008D31E3" w:rsidR="003524BA" w:rsidP="003524BA" w:rsidRDefault="003524BA" w14:paraId="0A378DFB" w14:textId="07131952">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510" w:type="pct"/>
            <w:shd w:val="clear" w:color="auto" w:fill="BFBFBF" w:themeFill="background1" w:themeFillShade="BF"/>
            <w:vAlign w:val="center"/>
          </w:tcPr>
          <w:p w:rsidRPr="008D31E3" w:rsidR="003524BA" w:rsidP="003524BA" w:rsidRDefault="003524BA" w14:paraId="104E9128" w14:textId="74CB27CA">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3524BA" w:rsidTr="007E1A37" w14:paraId="4E132BCA" w14:textId="77777777">
        <w:tblPrEx>
          <w:jc w:val="left"/>
        </w:tblPrEx>
        <w:trPr>
          <w:trHeight w:val="20"/>
        </w:trPr>
        <w:tc>
          <w:tcPr>
            <w:tcW w:w="232" w:type="pct"/>
          </w:tcPr>
          <w:p w:rsidRPr="008D31E3" w:rsidR="003524BA" w:rsidP="003524BA" w:rsidRDefault="003524BA" w14:paraId="34B8C4A2" w14:textId="2D0762F2">
            <w:pPr>
              <w:jc w:val="center"/>
              <w:rPr>
                <w:rFonts w:eastAsia="Arial Narrow" w:cstheme="minorHAnsi"/>
                <w:b/>
                <w:bCs/>
                <w:szCs w:val="20"/>
                <w:lang w:val="fr-FR" w:bidi="hi-IN"/>
              </w:rPr>
            </w:pPr>
            <w:r w:rsidRPr="008D31E3">
              <w:rPr>
                <w:rFonts w:eastAsia="Arial Narrow" w:cstheme="minorHAnsi"/>
                <w:b/>
                <w:bCs/>
                <w:szCs w:val="20"/>
                <w:lang w:val="fr-FR" w:bidi="hi-IN"/>
              </w:rPr>
              <w:t>501</w:t>
            </w:r>
          </w:p>
        </w:tc>
        <w:tc>
          <w:tcPr>
            <w:tcW w:w="2174" w:type="pct"/>
            <w:gridSpan w:val="2"/>
          </w:tcPr>
          <w:p w:rsidRPr="008D31E3" w:rsidR="003524BA" w:rsidP="002745EA" w:rsidRDefault="00D81B40" w14:paraId="2F5C482E" w14:textId="08949E41">
            <w:pPr>
              <w:rPr>
                <w:rFonts w:eastAsia="Arial Narrow" w:cstheme="minorHAnsi"/>
                <w:b/>
                <w:bCs/>
                <w:szCs w:val="20"/>
                <w:lang w:val="fr-FR" w:bidi="hi-IN"/>
              </w:rPr>
            </w:pPr>
            <w:r w:rsidRPr="00D81B40">
              <w:rPr>
                <w:rFonts w:eastAsia="Arial Narrow" w:cstheme="minorHAnsi"/>
                <w:b/>
                <w:bCs/>
                <w:szCs w:val="20"/>
                <w:lang w:val="fr-FR" w:bidi="hi-IN"/>
              </w:rPr>
              <w:t>Est-ce</w:t>
            </w:r>
            <w:r w:rsidRPr="008D31E3" w:rsidR="009D37B7">
              <w:rPr>
                <w:rFonts w:eastAsia="Arial Narrow" w:cstheme="minorHAnsi"/>
                <w:b/>
                <w:bCs/>
                <w:szCs w:val="20"/>
                <w:lang w:val="fr-FR" w:bidi="hi-IN"/>
              </w:rPr>
              <w:t xml:space="preserve"> que </w:t>
            </w:r>
            <w:r>
              <w:rPr>
                <w:rFonts w:eastAsia="Arial Narrow" w:cstheme="minorHAnsi"/>
                <w:b/>
                <w:bCs/>
                <w:szCs w:val="20"/>
                <w:lang w:val="fr-FR" w:bidi="hi-IN"/>
              </w:rPr>
              <w:t>ce poste de santé</w:t>
            </w:r>
            <w:r w:rsidRPr="008D31E3" w:rsidR="009D37B7">
              <w:rPr>
                <w:rFonts w:eastAsia="Arial Narrow" w:cstheme="minorHAnsi"/>
                <w:b/>
                <w:bCs/>
                <w:szCs w:val="20"/>
                <w:lang w:val="fr-FR" w:bidi="hi-IN"/>
              </w:rPr>
              <w:t xml:space="preserve"> propose </w:t>
            </w:r>
            <w:r w:rsidRPr="008D31E3" w:rsidR="002745EA">
              <w:rPr>
                <w:rFonts w:eastAsia="Arial Narrow" w:cstheme="minorHAnsi"/>
                <w:b/>
                <w:bCs/>
                <w:szCs w:val="20"/>
                <w:lang w:val="fr-FR" w:bidi="hi-IN"/>
              </w:rPr>
              <w:t>un service</w:t>
            </w:r>
            <w:r w:rsidRPr="008D31E3" w:rsidR="009D37B7">
              <w:rPr>
                <w:rFonts w:eastAsia="Arial Narrow" w:cstheme="minorHAnsi"/>
                <w:b/>
                <w:bCs/>
                <w:szCs w:val="20"/>
                <w:lang w:val="fr-FR" w:bidi="hi-IN"/>
              </w:rPr>
              <w:t xml:space="preserve"> de SMNI?</w:t>
            </w:r>
          </w:p>
        </w:tc>
        <w:tc>
          <w:tcPr>
            <w:tcW w:w="2084" w:type="pct"/>
            <w:gridSpan w:val="3"/>
          </w:tcPr>
          <w:p w:rsidRPr="008D31E3" w:rsidR="003524BA" w:rsidP="003524BA" w:rsidRDefault="009D37B7" w14:paraId="5A26BB91" w14:textId="0E9CD1BC">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sidR="003524BA">
              <w:rPr>
                <w:rFonts w:eastAsia="Arial Narrow" w:cs="Mangal"/>
                <w:szCs w:val="20"/>
                <w:cs/>
                <w:lang w:val="fr-FR" w:bidi="hi-IN"/>
              </w:rPr>
              <w:tab/>
            </w:r>
            <w:r w:rsidRPr="008D31E3" w:rsidR="003524BA">
              <w:rPr>
                <w:rFonts w:eastAsia="Arial Narrow" w:cs="Mangal"/>
                <w:szCs w:val="20"/>
                <w:cs/>
                <w:lang w:val="fr-FR" w:bidi="hi-IN"/>
              </w:rPr>
              <w:t>1</w:t>
            </w:r>
          </w:p>
          <w:p w:rsidRPr="008D31E3" w:rsidR="003524BA" w:rsidP="003524BA" w:rsidRDefault="003524BA" w14:paraId="64F9A51B" w14:textId="55ACB7EF">
            <w:pPr>
              <w:tabs>
                <w:tab w:val="right" w:leader="dot" w:pos="4092"/>
              </w:tabs>
              <w:rPr>
                <w:rFonts w:eastAsia="Arial Narrow" w:cstheme="minorHAnsi"/>
                <w:szCs w:val="20"/>
                <w:lang w:val="fr-FR" w:bidi="hi-IN"/>
              </w:rPr>
            </w:pPr>
            <w:r w:rsidRPr="008D31E3">
              <w:rPr>
                <w:rFonts w:eastAsia="Arial Narrow" w:cstheme="minorHAnsi"/>
                <w:szCs w:val="20"/>
                <w:lang w:val="fr-FR" w:bidi="hi-IN"/>
              </w:rPr>
              <w:t>No</w:t>
            </w:r>
            <w:r w:rsidRPr="008D31E3" w:rsidR="009D37B7">
              <w:rPr>
                <w:rFonts w:eastAsia="Arial Narrow" w:cstheme="minorHAnsi"/>
                <w:szCs w:val="20"/>
                <w:lang w:val="fr-FR" w:bidi="hi-IN"/>
              </w:rPr>
              <w:t>n</w:t>
            </w:r>
            <w:r w:rsidRPr="008D31E3">
              <w:rPr>
                <w:rFonts w:eastAsia="Arial Narrow" w:cs="Mangal"/>
                <w:szCs w:val="20"/>
                <w:cs/>
                <w:lang w:val="fr-FR" w:bidi="hi-IN"/>
              </w:rPr>
              <w:tab/>
            </w:r>
            <w:r w:rsidRPr="008D31E3">
              <w:rPr>
                <w:rFonts w:eastAsia="Arial Narrow" w:cs="Mangal"/>
                <w:szCs w:val="20"/>
                <w:cs/>
                <w:lang w:val="fr-FR" w:bidi="hi-IN"/>
              </w:rPr>
              <w:t>2</w:t>
            </w:r>
          </w:p>
        </w:tc>
        <w:tc>
          <w:tcPr>
            <w:tcW w:w="510" w:type="pct"/>
          </w:tcPr>
          <w:p w:rsidRPr="008D31E3" w:rsidR="003524BA" w:rsidP="003524BA" w:rsidRDefault="00D81B40" w14:paraId="526FB333" w14:textId="5E1940F0">
            <w:pPr>
              <w:jc w:val="center"/>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1658270" behindDoc="0" locked="0" layoutInCell="1" allowOverlap="1" wp14:anchorId="000BBA84" wp14:editId="0E9E6243">
                      <wp:simplePos x="0" y="0"/>
                      <wp:positionH relativeFrom="column">
                        <wp:posOffset>63804</wp:posOffset>
                      </wp:positionH>
                      <wp:positionV relativeFrom="paragraph">
                        <wp:posOffset>120310</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2870199">
                    <v:shape id="Straight Arrow Connector 75" style="position:absolute;margin-left:5pt;margin-top:9.45pt;width:14.25pt;height:.75pt;flip:y;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" w14:anchorId="59B4A365">
                      <v:stroke joinstyle="miter" endarrow="block"/>
                    </v:shape>
                  </w:pict>
                </mc:Fallback>
              </mc:AlternateContent>
            </w:r>
          </w:p>
          <w:p w:rsidRPr="008D31E3" w:rsidR="003524BA" w:rsidP="003524BA" w:rsidRDefault="003524BA" w14:paraId="247C4296" w14:textId="3565B081">
            <w:pPr>
              <w:jc w:val="center"/>
              <w:rPr>
                <w:rFonts w:eastAsia="Arial Narrow" w:cstheme="minorHAnsi"/>
                <w:szCs w:val="20"/>
                <w:lang w:val="fr-FR" w:bidi="hi-IN"/>
              </w:rPr>
            </w:pPr>
            <w:r w:rsidRPr="008D31E3">
              <w:rPr>
                <w:rFonts w:eastAsia="Arial Narrow" w:cstheme="minorHAnsi"/>
                <w:szCs w:val="20"/>
                <w:lang w:val="fr-FR" w:bidi="hi-IN"/>
              </w:rPr>
              <w:t>506</w:t>
            </w:r>
          </w:p>
        </w:tc>
      </w:tr>
      <w:tr w:rsidRPr="004048CD" w:rsidR="00FF4E31" w:rsidTr="007E1A37" w14:paraId="090B1F26" w14:textId="77777777">
        <w:tblPrEx>
          <w:jc w:val="left"/>
        </w:tblPrEx>
        <w:trPr>
          <w:trHeight w:val="2655"/>
        </w:trPr>
        <w:tc>
          <w:tcPr>
            <w:tcW w:w="232" w:type="pct"/>
          </w:tcPr>
          <w:p w:rsidRPr="008D31E3" w:rsidR="00FF4E31" w:rsidP="00FF4E31" w:rsidRDefault="00FF4E31" w14:paraId="5083C02B" w14:textId="6D2BD078">
            <w:pPr>
              <w:jc w:val="center"/>
              <w:rPr>
                <w:rFonts w:cstheme="minorHAnsi"/>
                <w:szCs w:val="20"/>
                <w:lang w:val="fr-FR"/>
              </w:rPr>
            </w:pPr>
          </w:p>
        </w:tc>
        <w:tc>
          <w:tcPr>
            <w:tcW w:w="1009" w:type="pct"/>
          </w:tcPr>
          <w:p w:rsidRPr="008D31E3" w:rsidR="00FF4E31" w:rsidP="00FF4E31" w:rsidRDefault="00FF4E31" w14:paraId="69701F04" w14:textId="4CC08609">
            <w:pPr>
              <w:suppressAutoHyphens/>
              <w:rPr>
                <w:rFonts w:cstheme="minorHAnsi"/>
                <w:bCs/>
                <w:spacing w:val="-2"/>
                <w:szCs w:val="20"/>
                <w:lang w:val="fr-FR"/>
              </w:rPr>
            </w:pPr>
            <w:r w:rsidRPr="008D31E3">
              <w:rPr>
                <w:rFonts w:eastAsia="Arial Narrow" w:cstheme="minorHAnsi"/>
                <w:spacing w:val="-2"/>
                <w:szCs w:val="20"/>
                <w:lang w:val="fr-FR" w:bidi="hi-IN"/>
              </w:rPr>
              <w:t>Liste des services SMNI</w:t>
            </w:r>
          </w:p>
        </w:tc>
        <w:tc>
          <w:tcPr>
            <w:tcW w:w="1165" w:type="pct"/>
          </w:tcPr>
          <w:p w:rsidRPr="008D31E3" w:rsidR="00FF4E31" w:rsidP="008D31E3" w:rsidRDefault="00FF4E31" w14:paraId="4727B6AC" w14:textId="1B0ACAAF">
            <w:pPr>
              <w:pStyle w:val="ListParagraph1"/>
              <w:ind w:left="0"/>
              <w:rPr>
                <w:rFonts w:eastAsia="Times New Roman" w:cstheme="minorHAnsi"/>
                <w:color w:val="000000"/>
                <w:szCs w:val="20"/>
                <w:lang w:val="fr-FR" w:bidi="hi-IN"/>
              </w:rPr>
            </w:pPr>
            <w:r w:rsidRPr="008D31E3">
              <w:rPr>
                <w:rFonts w:eastAsia="Times New Roman" w:cstheme="minorHAnsi"/>
                <w:b/>
                <w:bCs/>
                <w:color w:val="000000"/>
                <w:szCs w:val="20"/>
                <w:lang w:val="fr-FR" w:bidi="hi-IN"/>
              </w:rPr>
              <w:t>502. A quelle fréquence ce service est-il fourni dans l</w:t>
            </w:r>
            <w:r w:rsidR="00D81B40">
              <w:rPr>
                <w:rFonts w:eastAsia="Times New Roman" w:cstheme="minorHAnsi"/>
                <w:b/>
                <w:bCs/>
                <w:color w:val="000000"/>
                <w:szCs w:val="20"/>
                <w:lang w:val="fr-FR" w:bidi="hi-IN"/>
              </w:rPr>
              <w:t>e poste de santé</w:t>
            </w:r>
            <w:r w:rsidRPr="008D31E3">
              <w:rPr>
                <w:rFonts w:eastAsia="Times New Roman" w:cstheme="minorHAnsi"/>
                <w:b/>
                <w:bCs/>
                <w:color w:val="000000"/>
                <w:szCs w:val="20"/>
                <w:lang w:val="fr-FR" w:bidi="hi-IN"/>
              </w:rPr>
              <w:t xml:space="preserve"> ?</w:t>
            </w:r>
          </w:p>
          <w:p w:rsidR="009503F0" w:rsidP="009503F0" w:rsidRDefault="00FF4E31" w14:paraId="536C028D"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(Régulièrement=1, Occasionnellement=2, </w:t>
            </w:r>
          </w:p>
          <w:p w:rsidRPr="008D31E3" w:rsidR="00FF4E31" w:rsidP="008D31E3" w:rsidRDefault="00FF4E31" w14:paraId="5997D241" w14:textId="6FA621CF">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tout=3)</w:t>
            </w:r>
          </w:p>
          <w:p w:rsidRPr="008D31E3" w:rsidR="00FF4E31" w:rsidP="008D31E3" w:rsidRDefault="00FF4E31" w14:paraId="3069E56D" w14:textId="77777777">
            <w:pPr>
              <w:pStyle w:val="ListParagraph1"/>
              <w:ind w:left="0"/>
              <w:rPr>
                <w:rFonts w:eastAsia="Times New Roman" w:cstheme="minorHAnsi"/>
                <w:color w:val="000000"/>
                <w:szCs w:val="20"/>
                <w:lang w:val="fr-FR" w:bidi="hi-IN"/>
              </w:rPr>
            </w:pPr>
          </w:p>
          <w:p w:rsidRPr="008D31E3" w:rsidR="00FF4E31" w:rsidP="00FF4E31" w:rsidRDefault="00FF4E31" w14:paraId="7989EF14" w14:textId="699349F5">
            <w:pPr>
              <w:pStyle w:val="ListParagraph1"/>
              <w:ind w:left="0"/>
              <w:rPr>
                <w:rFonts w:eastAsia="Times New Roman" w:cstheme="minorHAnsi"/>
                <w:bCs/>
                <w:i/>
                <w:iCs/>
                <w:color w:val="000000"/>
                <w:szCs w:val="20"/>
                <w:lang w:val="fr-FR" w:bidi="hi-IN"/>
              </w:rPr>
            </w:pPr>
            <w:r w:rsidRPr="008D31E3">
              <w:rPr>
                <w:rFonts w:eastAsia="Times New Roman" w:cstheme="minorHAnsi"/>
                <w:bCs/>
                <w:i/>
                <w:iCs/>
                <w:color w:val="000000"/>
                <w:szCs w:val="20"/>
                <w:lang w:val="fr-FR" w:bidi="hi-IN"/>
              </w:rPr>
              <w:t xml:space="preserve">[Si la réponse est 3, passez à 505]  </w:t>
            </w:r>
          </w:p>
        </w:tc>
        <w:tc>
          <w:tcPr>
            <w:tcW w:w="652" w:type="pct"/>
          </w:tcPr>
          <w:p w:rsidRPr="008D31E3" w:rsidR="00FF4E31" w:rsidP="008D31E3" w:rsidRDefault="00FF4E31" w14:paraId="71C9DD9C" w14:textId="080E63CF">
            <w:pPr>
              <w:pStyle w:val="ListParagraph1"/>
              <w:ind w:left="0"/>
              <w:rPr>
                <w:rFonts w:cstheme="minorHAnsi"/>
                <w:bCs/>
                <w:szCs w:val="20"/>
                <w:lang w:val="fr-FR"/>
              </w:rPr>
            </w:pPr>
            <w:r w:rsidRPr="008D31E3">
              <w:rPr>
                <w:rFonts w:cstheme="minorHAnsi"/>
                <w:b/>
                <w:szCs w:val="20"/>
                <w:lang w:val="fr-FR"/>
              </w:rPr>
              <w:t>503. Ce service est-il fourni gratuitement ?</w:t>
            </w:r>
          </w:p>
          <w:p w:rsidRPr="008D31E3" w:rsidR="00FF4E31" w:rsidP="008D31E3" w:rsidRDefault="00FF4E31" w14:paraId="6847A0F5" w14:textId="77777777">
            <w:pPr>
              <w:pStyle w:val="ListParagraph1"/>
              <w:ind w:left="0"/>
              <w:rPr>
                <w:rFonts w:cstheme="minorHAnsi"/>
                <w:bCs/>
                <w:szCs w:val="20"/>
                <w:lang w:val="fr-FR"/>
              </w:rPr>
            </w:pPr>
            <w:r w:rsidRPr="008D31E3">
              <w:rPr>
                <w:rFonts w:cstheme="minorHAnsi"/>
                <w:bCs/>
                <w:szCs w:val="20"/>
                <w:lang w:val="fr-FR"/>
              </w:rPr>
              <w:t>(Oui=1, Non=2)</w:t>
            </w:r>
          </w:p>
          <w:p w:rsidRPr="008D31E3" w:rsidR="00FF4E31" w:rsidP="00FF4E31" w:rsidRDefault="00FF4E31" w14:paraId="1EF6B770" w14:textId="77777777">
            <w:pPr>
              <w:pStyle w:val="ListParagraph1"/>
              <w:rPr>
                <w:rFonts w:cstheme="minorHAnsi"/>
                <w:bCs/>
                <w:szCs w:val="20"/>
                <w:lang w:val="fr-FR"/>
              </w:rPr>
            </w:pPr>
          </w:p>
          <w:p w:rsidRPr="008D31E3" w:rsidR="00FF4E31" w:rsidP="00FF4E31" w:rsidRDefault="00FF4E31" w14:paraId="3A0C556A" w14:textId="79E814C2">
            <w:pPr>
              <w:pStyle w:val="ListParagraph1"/>
              <w:ind w:left="0"/>
              <w:rPr>
                <w:rFonts w:cstheme="minorHAnsi"/>
                <w:b/>
                <w:bCs/>
                <w:i/>
                <w:iCs/>
                <w:szCs w:val="20"/>
                <w:lang w:val="fr-FR"/>
              </w:rPr>
            </w:pPr>
            <w:r w:rsidRPr="008D31E3">
              <w:rPr>
                <w:rFonts w:cstheme="minorHAnsi"/>
                <w:bCs/>
                <w:i/>
                <w:iCs/>
                <w:szCs w:val="20"/>
                <w:lang w:val="fr-FR"/>
              </w:rPr>
              <w:t xml:space="preserve">[Si la réponse est 1, passez au service suivant.]  </w:t>
            </w:r>
          </w:p>
        </w:tc>
        <w:tc>
          <w:tcPr>
            <w:tcW w:w="407" w:type="pct"/>
          </w:tcPr>
          <w:p w:rsidRPr="008D31E3" w:rsidR="00FF4E31" w:rsidP="00FF4E31" w:rsidRDefault="00FF4E31" w14:paraId="577144D8" w14:textId="77777777">
            <w:pPr>
              <w:tabs>
                <w:tab w:val="right" w:leader="dot" w:pos="4092"/>
              </w:tabs>
              <w:jc w:val="center"/>
              <w:rPr>
                <w:rFonts w:cstheme="minorHAnsi"/>
                <w:b/>
                <w:szCs w:val="20"/>
                <w:lang w:val="fr-FR"/>
              </w:rPr>
            </w:pPr>
            <w:r w:rsidRPr="008D31E3">
              <w:rPr>
                <w:rFonts w:cstheme="minorHAnsi"/>
                <w:b/>
                <w:szCs w:val="20"/>
                <w:lang w:val="fr-FR"/>
              </w:rPr>
              <w:t>504. Combien cela coûte-t-il par unité ?</w:t>
            </w:r>
          </w:p>
          <w:p w:rsidRPr="008D31E3" w:rsidR="00FF4E31" w:rsidP="00FF4E31" w:rsidRDefault="00FF4E31" w14:paraId="2F6B01BD" w14:textId="77777777">
            <w:pPr>
              <w:tabs>
                <w:tab w:val="right" w:leader="dot" w:pos="4092"/>
              </w:tabs>
              <w:jc w:val="center"/>
              <w:rPr>
                <w:rFonts w:cstheme="minorHAnsi"/>
                <w:bCs/>
                <w:szCs w:val="20"/>
                <w:lang w:val="fr-FR"/>
              </w:rPr>
            </w:pPr>
          </w:p>
          <w:p w:rsidRPr="008D31E3" w:rsidR="00FF4E31" w:rsidP="008D31E3" w:rsidRDefault="00FF4E31" w14:paraId="0DD9B6A2" w14:textId="77777777">
            <w:pPr>
              <w:tabs>
                <w:tab w:val="right" w:leader="dot" w:pos="4092"/>
              </w:tabs>
              <w:rPr>
                <w:rFonts w:cstheme="minorHAnsi"/>
                <w:bCs/>
                <w:szCs w:val="20"/>
                <w:lang w:val="fr-FR"/>
              </w:rPr>
            </w:pPr>
          </w:p>
          <w:p w:rsidRPr="008D31E3" w:rsidR="00FF4E31" w:rsidP="00FF4E31" w:rsidRDefault="00FF4E31" w14:paraId="3BC3673B" w14:textId="74402B22">
            <w:pPr>
              <w:tabs>
                <w:tab w:val="right" w:leader="dot" w:pos="4092"/>
              </w:tabs>
              <w:jc w:val="center"/>
              <w:rPr>
                <w:rFonts w:cstheme="minorHAnsi"/>
                <w:bCs/>
                <w:szCs w:val="20"/>
                <w:lang w:val="fr-FR"/>
              </w:rPr>
            </w:pPr>
            <w:r w:rsidRPr="008D31E3">
              <w:rPr>
                <w:rFonts w:cstheme="minorHAnsi"/>
                <w:bCs/>
                <w:szCs w:val="20"/>
                <w:lang w:val="fr-FR"/>
              </w:rPr>
              <w:t>(</w:t>
            </w:r>
            <w:proofErr w:type="gramStart"/>
            <w:r w:rsidRPr="008D31E3">
              <w:rPr>
                <w:rFonts w:cstheme="minorHAnsi"/>
                <w:bCs/>
                <w:szCs w:val="20"/>
                <w:lang w:val="fr-FR"/>
              </w:rPr>
              <w:t>en</w:t>
            </w:r>
            <w:proofErr w:type="gramEnd"/>
            <w:r w:rsidRPr="008D31E3">
              <w:rPr>
                <w:rFonts w:cstheme="minorHAnsi"/>
                <w:bCs/>
                <w:szCs w:val="20"/>
                <w:lang w:val="fr-FR"/>
              </w:rPr>
              <w:t xml:space="preserve"> monnaie locale)</w:t>
            </w:r>
          </w:p>
        </w:tc>
        <w:tc>
          <w:tcPr>
            <w:tcW w:w="1025" w:type="pct"/>
          </w:tcPr>
          <w:p w:rsidRPr="008D31E3" w:rsidR="00FF4E31" w:rsidP="009503F0" w:rsidRDefault="00FF4E31" w14:paraId="76DE3188" w14:textId="41FA1C86">
            <w:pPr>
              <w:tabs>
                <w:tab w:val="right" w:leader="dot" w:pos="4092"/>
              </w:tabs>
              <w:jc w:val="center"/>
              <w:rPr>
                <w:rFonts w:cstheme="minorHAnsi"/>
                <w:bCs/>
                <w:szCs w:val="20"/>
                <w:lang w:val="fr-FR"/>
              </w:rPr>
            </w:pPr>
            <w:r w:rsidRPr="008D31E3">
              <w:rPr>
                <w:rFonts w:cstheme="minorHAnsi"/>
                <w:b/>
                <w:szCs w:val="20"/>
                <w:lang w:val="fr-FR"/>
              </w:rPr>
              <w:t xml:space="preserve">505. Quelles sont les raisons de la </w:t>
            </w:r>
            <w:r w:rsidRPr="008D31E3" w:rsidR="00D81B40">
              <w:rPr>
                <w:rFonts w:cstheme="minorHAnsi"/>
                <w:b/>
                <w:szCs w:val="20"/>
                <w:lang w:val="fr-FR"/>
              </w:rPr>
              <w:t>non-disponibilité</w:t>
            </w:r>
            <w:r w:rsidRPr="008D31E3">
              <w:rPr>
                <w:rFonts w:cstheme="minorHAnsi"/>
                <w:b/>
                <w:szCs w:val="20"/>
                <w:lang w:val="fr-FR"/>
              </w:rPr>
              <w:t xml:space="preserve"> du service ?</w:t>
            </w:r>
          </w:p>
          <w:p w:rsidRPr="008D31E3" w:rsidR="00FF4E31" w:rsidP="009F503C" w:rsidRDefault="00FF4E31" w14:paraId="7271DFE1" w14:textId="020E82CE">
            <w:pPr>
              <w:rPr>
                <w:rFonts w:cstheme="minorHAnsi"/>
                <w:bCs/>
                <w:szCs w:val="20"/>
                <w:lang w:val="fr-FR"/>
              </w:rPr>
            </w:pPr>
            <w:r w:rsidRPr="008D31E3">
              <w:rPr>
                <w:rFonts w:cstheme="minorHAnsi"/>
                <w:bCs/>
                <w:szCs w:val="20"/>
                <w:lang w:val="fr-FR"/>
              </w:rPr>
              <w:t xml:space="preserve">(Aucun personnel qualifié disponible=1, </w:t>
            </w:r>
            <w:r w:rsidRPr="008D31E3" w:rsidR="009F503C">
              <w:rPr>
                <w:rFonts w:cstheme="minorHAnsi"/>
                <w:bCs/>
                <w:szCs w:val="20"/>
                <w:lang w:val="fr-FR"/>
              </w:rPr>
              <w:t>Fournitures non disponibles=2, Infrastructures non disponibles=3, Le client ne veut pas=4, Autres(précisez)=5</w:t>
            </w:r>
            <w:r w:rsidRPr="008D31E3">
              <w:rPr>
                <w:rFonts w:cstheme="minorHAnsi"/>
                <w:bCs/>
                <w:szCs w:val="20"/>
                <w:lang w:val="fr-FR"/>
              </w:rPr>
              <w:t xml:space="preserve"> )</w:t>
            </w:r>
          </w:p>
        </w:tc>
        <w:tc>
          <w:tcPr>
            <w:tcW w:w="510" w:type="pct"/>
          </w:tcPr>
          <w:p w:rsidRPr="008D31E3" w:rsidR="00FF4E31" w:rsidP="00FF4E31" w:rsidRDefault="00FF4E31" w14:paraId="347BB63D" w14:textId="499ADD25">
            <w:pPr>
              <w:rPr>
                <w:rFonts w:cstheme="minorHAnsi"/>
                <w:b/>
                <w:szCs w:val="20"/>
                <w:lang w:val="fr-FR"/>
              </w:rPr>
            </w:pPr>
          </w:p>
        </w:tc>
      </w:tr>
      <w:tr w:rsidRPr="004048CD" w:rsidR="00FF4E31" w:rsidTr="00E33C74" w14:paraId="1EC6E849" w14:textId="77777777">
        <w:tblPrEx>
          <w:jc w:val="left"/>
        </w:tblPrEx>
        <w:trPr>
          <w:cantSplit/>
          <w:trHeight w:val="20"/>
        </w:trPr>
        <w:tc>
          <w:tcPr>
            <w:tcW w:w="5000" w:type="pct"/>
            <w:gridSpan w:val="7"/>
            <w:shd w:val="clear" w:color="auto" w:fill="DEEAF6" w:themeFill="accent1" w:themeFillTint="33"/>
            <w:vAlign w:val="center"/>
          </w:tcPr>
          <w:p w:rsidRPr="008D31E3" w:rsidR="00FF4E31" w:rsidP="006300E8" w:rsidRDefault="00FF4E31" w14:paraId="0AB6B83E" w14:textId="30A846C4">
            <w:pPr>
              <w:spacing w:before="40" w:after="60"/>
              <w:rPr>
                <w:rFonts w:cstheme="minorHAnsi"/>
                <w:b/>
                <w:bCs/>
                <w:szCs w:val="20"/>
                <w:lang w:val="fr-FR"/>
              </w:rPr>
            </w:pPr>
            <w:r w:rsidRPr="008D31E3">
              <w:rPr>
                <w:rFonts w:cstheme="minorHAnsi"/>
                <w:b/>
                <w:bCs/>
                <w:szCs w:val="20"/>
                <w:lang w:val="fr-FR"/>
              </w:rPr>
              <w:t xml:space="preserve">A. </w:t>
            </w:r>
            <w:r w:rsidRPr="008D31E3" w:rsidR="00C12C0B">
              <w:rPr>
                <w:rFonts w:cstheme="minorHAnsi"/>
                <w:b/>
                <w:bCs/>
                <w:szCs w:val="20"/>
                <w:lang w:val="fr-FR"/>
              </w:rPr>
              <w:t>Les s</w:t>
            </w:r>
            <w:r w:rsidRPr="008D31E3">
              <w:rPr>
                <w:rFonts w:cstheme="minorHAnsi"/>
                <w:b/>
                <w:bCs/>
                <w:szCs w:val="20"/>
                <w:lang w:val="fr-FR"/>
              </w:rPr>
              <w:t>ervices de CPN</w:t>
            </w:r>
            <w:r w:rsidRPr="008D31E3" w:rsidR="00C12C0B">
              <w:rPr>
                <w:rFonts w:cstheme="minorHAnsi"/>
                <w:b/>
                <w:bCs/>
                <w:szCs w:val="20"/>
                <w:lang w:val="fr-FR"/>
              </w:rPr>
              <w:t xml:space="preserve"> sont-ils disponibles ? Oui Non</w:t>
            </w:r>
            <w:r w:rsidRPr="008D31E3">
              <w:rPr>
                <w:rFonts w:cstheme="minorHAnsi"/>
                <w:b/>
                <w:bCs/>
                <w:szCs w:val="20"/>
                <w:lang w:val="fr-FR"/>
              </w:rPr>
              <w:t xml:space="preserve"> [Si </w:t>
            </w:r>
            <w:r w:rsidR="00AC4B7B">
              <w:rPr>
                <w:rFonts w:cstheme="minorHAnsi"/>
                <w:b/>
                <w:bCs/>
                <w:szCs w:val="20"/>
                <w:lang w:val="fr-FR"/>
              </w:rPr>
              <w:t>« N</w:t>
            </w:r>
            <w:r w:rsidRPr="008D31E3">
              <w:rPr>
                <w:rFonts w:cstheme="minorHAnsi"/>
                <w:b/>
                <w:bCs/>
                <w:szCs w:val="20"/>
                <w:lang w:val="fr-FR"/>
              </w:rPr>
              <w:t>on</w:t>
            </w:r>
            <w:r w:rsidR="00AC4B7B">
              <w:rPr>
                <w:rFonts w:cstheme="minorHAnsi"/>
                <w:b/>
                <w:bCs/>
                <w:szCs w:val="20"/>
                <w:lang w:val="fr-FR"/>
              </w:rPr>
              <w:t> »</w:t>
            </w:r>
            <w:r w:rsidRPr="008D31E3">
              <w:rPr>
                <w:rFonts w:cstheme="minorHAnsi"/>
                <w:b/>
                <w:bCs/>
                <w:szCs w:val="20"/>
                <w:lang w:val="fr-FR"/>
              </w:rPr>
              <w:t xml:space="preserve"> Passez à l'option B (Services d'accouchement)]</w:t>
            </w:r>
          </w:p>
        </w:tc>
      </w:tr>
      <w:tr w:rsidRPr="004F7231" w:rsidR="00FF4E31" w:rsidTr="007E1A37" w14:paraId="2C326119" w14:textId="77777777">
        <w:tblPrEx>
          <w:jc w:val="left"/>
        </w:tblPrEx>
        <w:trPr>
          <w:cantSplit/>
          <w:trHeight w:val="301"/>
        </w:trPr>
        <w:tc>
          <w:tcPr>
            <w:tcW w:w="232" w:type="pct"/>
          </w:tcPr>
          <w:p w:rsidRPr="008D31E3" w:rsidR="00FF4E31" w:rsidP="00FF4E31" w:rsidRDefault="00FF4E31" w14:paraId="4FC9F01E"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110D8033" w14:textId="5A8946FB">
            <w:pPr>
              <w:rPr>
                <w:rFonts w:cstheme="minorHAnsi"/>
                <w:bCs/>
                <w:szCs w:val="20"/>
                <w:lang w:val="fr-FR"/>
              </w:rPr>
            </w:pPr>
            <w:r w:rsidRPr="008D31E3">
              <w:rPr>
                <w:rFonts w:cstheme="minorHAnsi"/>
                <w:szCs w:val="20"/>
                <w:lang w:val="fr-FR"/>
              </w:rPr>
              <w:t>Enregistrement</w:t>
            </w:r>
          </w:p>
        </w:tc>
        <w:tc>
          <w:tcPr>
            <w:tcW w:w="1165" w:type="pct"/>
          </w:tcPr>
          <w:p w:rsidRPr="008D31E3" w:rsidR="00FF4E31" w:rsidP="00FF4E31" w:rsidRDefault="00FF4E31" w14:paraId="4DFBDB13"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2104ABB"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60FD82D" w14:textId="77777777">
            <w:pPr>
              <w:rPr>
                <w:rFonts w:cstheme="minorHAnsi"/>
                <w:bCs/>
                <w:szCs w:val="20"/>
                <w:lang w:val="fr-FR"/>
              </w:rPr>
            </w:pPr>
          </w:p>
        </w:tc>
        <w:tc>
          <w:tcPr>
            <w:tcW w:w="1025" w:type="pct"/>
          </w:tcPr>
          <w:p w:rsidRPr="008D31E3" w:rsidR="00FF4E31" w:rsidP="00FF4E31" w:rsidRDefault="00FF4E31" w14:paraId="38E513EF"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473A8CA5" w14:textId="77777777">
            <w:pPr>
              <w:rPr>
                <w:rFonts w:cstheme="minorHAnsi"/>
                <w:bCs/>
                <w:szCs w:val="20"/>
                <w:lang w:val="fr-FR"/>
              </w:rPr>
            </w:pPr>
          </w:p>
        </w:tc>
      </w:tr>
      <w:tr w:rsidRPr="004F7231" w:rsidR="00FF4E31" w:rsidTr="007E1A37" w14:paraId="357BE0D5" w14:textId="77777777">
        <w:tblPrEx>
          <w:jc w:val="left"/>
        </w:tblPrEx>
        <w:trPr>
          <w:cantSplit/>
          <w:trHeight w:val="307"/>
        </w:trPr>
        <w:tc>
          <w:tcPr>
            <w:tcW w:w="232" w:type="pct"/>
          </w:tcPr>
          <w:p w:rsidRPr="008D31E3" w:rsidR="00FF4E31" w:rsidP="00FF4E31" w:rsidRDefault="00FF4E31" w14:paraId="23C3B6AE"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2643E656" w14:textId="244074CF">
            <w:pPr>
              <w:rPr>
                <w:rFonts w:cstheme="minorHAnsi"/>
                <w:bCs/>
                <w:szCs w:val="20"/>
                <w:lang w:val="fr-FR"/>
              </w:rPr>
            </w:pPr>
            <w:r w:rsidRPr="008D31E3">
              <w:rPr>
                <w:rFonts w:cstheme="minorHAnsi"/>
                <w:szCs w:val="20"/>
                <w:lang w:val="fr-FR"/>
              </w:rPr>
              <w:t>Examen physique</w:t>
            </w:r>
          </w:p>
        </w:tc>
        <w:tc>
          <w:tcPr>
            <w:tcW w:w="1165" w:type="pct"/>
          </w:tcPr>
          <w:p w:rsidRPr="008D31E3" w:rsidR="00FF4E31" w:rsidP="00FF4E31" w:rsidRDefault="00FF4E31" w14:paraId="15E842C4"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0A5624A9"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25C91780" w14:textId="77777777">
            <w:pPr>
              <w:rPr>
                <w:rFonts w:cstheme="minorHAnsi"/>
                <w:bCs/>
                <w:szCs w:val="20"/>
                <w:lang w:val="fr-FR"/>
              </w:rPr>
            </w:pPr>
          </w:p>
        </w:tc>
        <w:tc>
          <w:tcPr>
            <w:tcW w:w="1025" w:type="pct"/>
          </w:tcPr>
          <w:p w:rsidRPr="008D31E3" w:rsidR="00FF4E31" w:rsidP="00FF4E31" w:rsidRDefault="00FF4E31" w14:paraId="2E97548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E91ABE1" w14:textId="77777777">
            <w:pPr>
              <w:rPr>
                <w:rFonts w:cstheme="minorHAnsi"/>
                <w:bCs/>
                <w:szCs w:val="20"/>
                <w:lang w:val="fr-FR"/>
              </w:rPr>
            </w:pPr>
          </w:p>
        </w:tc>
      </w:tr>
      <w:tr w:rsidRPr="004F7231" w:rsidR="00FF4E31" w:rsidTr="007E1A37" w14:paraId="511A63EE" w14:textId="77777777">
        <w:tblPrEx>
          <w:jc w:val="left"/>
        </w:tblPrEx>
        <w:trPr>
          <w:cantSplit/>
          <w:trHeight w:val="20"/>
        </w:trPr>
        <w:tc>
          <w:tcPr>
            <w:tcW w:w="232" w:type="pct"/>
          </w:tcPr>
          <w:p w:rsidRPr="008D31E3" w:rsidR="00FF4E31" w:rsidP="00FF4E31" w:rsidRDefault="00FF4E31" w14:paraId="6C6D1C39"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30E0B689" w14:textId="1188F426">
            <w:pPr>
              <w:rPr>
                <w:rFonts w:cstheme="minorHAnsi"/>
                <w:bCs/>
                <w:szCs w:val="20"/>
                <w:lang w:val="fr-FR"/>
              </w:rPr>
            </w:pPr>
            <w:r w:rsidRPr="008D31E3">
              <w:rPr>
                <w:rFonts w:cstheme="minorHAnsi"/>
                <w:szCs w:val="20"/>
                <w:lang w:val="fr-FR"/>
              </w:rPr>
              <w:t>Prise de poids</w:t>
            </w:r>
          </w:p>
        </w:tc>
        <w:tc>
          <w:tcPr>
            <w:tcW w:w="1165" w:type="pct"/>
          </w:tcPr>
          <w:p w:rsidRPr="008D31E3" w:rsidR="00FF4E31" w:rsidP="00FF4E31" w:rsidRDefault="00FF4E31" w14:paraId="37C77B1D"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7ACADD1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39118EB" w14:textId="77777777">
            <w:pPr>
              <w:rPr>
                <w:rFonts w:cstheme="minorHAnsi"/>
                <w:bCs/>
                <w:szCs w:val="20"/>
                <w:lang w:val="fr-FR"/>
              </w:rPr>
            </w:pPr>
          </w:p>
        </w:tc>
        <w:tc>
          <w:tcPr>
            <w:tcW w:w="1025" w:type="pct"/>
          </w:tcPr>
          <w:p w:rsidRPr="008D31E3" w:rsidR="00FF4E31" w:rsidP="00FF4E31" w:rsidRDefault="00FF4E31" w14:paraId="0075CD8F"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425BA6CA" w14:textId="77777777">
            <w:pPr>
              <w:rPr>
                <w:rFonts w:cstheme="minorHAnsi"/>
                <w:bCs/>
                <w:szCs w:val="20"/>
                <w:lang w:val="fr-FR"/>
              </w:rPr>
            </w:pPr>
          </w:p>
        </w:tc>
      </w:tr>
      <w:tr w:rsidRPr="004F7231" w:rsidR="00FF4E31" w:rsidTr="007E1A37" w14:paraId="3BCE1D64" w14:textId="77777777">
        <w:tblPrEx>
          <w:jc w:val="left"/>
        </w:tblPrEx>
        <w:trPr>
          <w:cantSplit/>
          <w:trHeight w:val="20"/>
        </w:trPr>
        <w:tc>
          <w:tcPr>
            <w:tcW w:w="232" w:type="pct"/>
          </w:tcPr>
          <w:p w:rsidRPr="008D31E3" w:rsidR="00FF4E31" w:rsidP="00FF4E31" w:rsidRDefault="00FF4E31" w14:paraId="7C7890E0"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385AE566" w14:textId="1AC2E60F">
            <w:pPr>
              <w:rPr>
                <w:rFonts w:cstheme="minorHAnsi"/>
                <w:bCs/>
                <w:szCs w:val="20"/>
                <w:lang w:val="fr-FR"/>
              </w:rPr>
            </w:pPr>
            <w:r w:rsidRPr="008D31E3">
              <w:rPr>
                <w:rFonts w:cstheme="minorHAnsi"/>
                <w:szCs w:val="20"/>
                <w:lang w:val="fr-FR"/>
              </w:rPr>
              <w:t>Mesure de la tension artérielle</w:t>
            </w:r>
          </w:p>
        </w:tc>
        <w:tc>
          <w:tcPr>
            <w:tcW w:w="1165" w:type="pct"/>
          </w:tcPr>
          <w:p w:rsidRPr="008D31E3" w:rsidR="00FF4E31" w:rsidP="00FF4E31" w:rsidRDefault="00FF4E31" w14:paraId="121F55FF"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732C63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1EC119D" w14:textId="77777777">
            <w:pPr>
              <w:rPr>
                <w:rFonts w:cstheme="minorHAnsi"/>
                <w:bCs/>
                <w:szCs w:val="20"/>
                <w:lang w:val="fr-FR"/>
              </w:rPr>
            </w:pPr>
          </w:p>
        </w:tc>
        <w:tc>
          <w:tcPr>
            <w:tcW w:w="1025" w:type="pct"/>
          </w:tcPr>
          <w:p w:rsidRPr="008D31E3" w:rsidR="00FF4E31" w:rsidP="00FF4E31" w:rsidRDefault="00FF4E31" w14:paraId="686C8CC0"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7607DFD" w14:textId="77777777">
            <w:pPr>
              <w:rPr>
                <w:rFonts w:cstheme="minorHAnsi"/>
                <w:bCs/>
                <w:szCs w:val="20"/>
                <w:lang w:val="fr-FR"/>
              </w:rPr>
            </w:pPr>
          </w:p>
        </w:tc>
      </w:tr>
      <w:tr w:rsidRPr="004F7231" w:rsidR="00FF4E31" w:rsidTr="007E1A37" w14:paraId="4CD2E49E" w14:textId="77777777">
        <w:tblPrEx>
          <w:jc w:val="left"/>
        </w:tblPrEx>
        <w:trPr>
          <w:cantSplit/>
          <w:trHeight w:val="20"/>
        </w:trPr>
        <w:tc>
          <w:tcPr>
            <w:tcW w:w="232" w:type="pct"/>
          </w:tcPr>
          <w:p w:rsidRPr="008D31E3" w:rsidR="00FF4E31" w:rsidP="00FF4E31" w:rsidRDefault="00FF4E31" w14:paraId="6D4A4DEE"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569CA409" w14:textId="2CB183FB">
            <w:pPr>
              <w:rPr>
                <w:rFonts w:cstheme="minorHAnsi"/>
                <w:bCs/>
                <w:szCs w:val="20"/>
                <w:lang w:val="fr-FR"/>
              </w:rPr>
            </w:pPr>
            <w:r w:rsidRPr="008D31E3">
              <w:rPr>
                <w:rFonts w:cstheme="minorHAnsi"/>
                <w:szCs w:val="20"/>
                <w:lang w:val="fr-FR"/>
              </w:rPr>
              <w:t>Examen de l'abdomen</w:t>
            </w:r>
          </w:p>
        </w:tc>
        <w:tc>
          <w:tcPr>
            <w:tcW w:w="1165" w:type="pct"/>
          </w:tcPr>
          <w:p w:rsidRPr="008D31E3" w:rsidR="00FF4E31" w:rsidP="00FF4E31" w:rsidRDefault="00FF4E31" w14:paraId="524DE1C8"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10DBA0CF"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4B4CEEF" w14:textId="77777777">
            <w:pPr>
              <w:rPr>
                <w:rFonts w:cstheme="minorHAnsi"/>
                <w:bCs/>
                <w:szCs w:val="20"/>
                <w:lang w:val="fr-FR"/>
              </w:rPr>
            </w:pPr>
          </w:p>
        </w:tc>
        <w:tc>
          <w:tcPr>
            <w:tcW w:w="1025" w:type="pct"/>
          </w:tcPr>
          <w:p w:rsidRPr="008D31E3" w:rsidR="00FF4E31" w:rsidP="00FF4E31" w:rsidRDefault="00FF4E31" w14:paraId="37738755"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61B9FEB" w14:textId="77777777">
            <w:pPr>
              <w:rPr>
                <w:rFonts w:cstheme="minorHAnsi"/>
                <w:bCs/>
                <w:szCs w:val="20"/>
                <w:lang w:val="fr-FR"/>
              </w:rPr>
            </w:pPr>
          </w:p>
        </w:tc>
      </w:tr>
      <w:tr w:rsidRPr="004F7231" w:rsidR="00FF4E31" w:rsidTr="007E1A37" w14:paraId="49EE601C" w14:textId="77777777">
        <w:tblPrEx>
          <w:jc w:val="left"/>
        </w:tblPrEx>
        <w:trPr>
          <w:cantSplit/>
          <w:trHeight w:val="20"/>
        </w:trPr>
        <w:tc>
          <w:tcPr>
            <w:tcW w:w="232" w:type="pct"/>
          </w:tcPr>
          <w:p w:rsidRPr="008D31E3" w:rsidR="00FF4E31" w:rsidP="00FF4E31" w:rsidRDefault="00FF4E31" w14:paraId="519970F7"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068F9F55" w14:textId="5A04864B">
            <w:pPr>
              <w:rPr>
                <w:rFonts w:cstheme="minorHAnsi"/>
                <w:bCs/>
                <w:szCs w:val="20"/>
                <w:lang w:val="fr-FR"/>
              </w:rPr>
            </w:pPr>
            <w:r w:rsidRPr="008D31E3">
              <w:rPr>
                <w:rFonts w:cstheme="minorHAnsi"/>
                <w:szCs w:val="20"/>
                <w:lang w:val="fr-FR"/>
              </w:rPr>
              <w:t>Traitement des signes de danger</w:t>
            </w:r>
          </w:p>
        </w:tc>
        <w:tc>
          <w:tcPr>
            <w:tcW w:w="1165" w:type="pct"/>
          </w:tcPr>
          <w:p w:rsidRPr="008D31E3" w:rsidR="00FF4E31" w:rsidP="00FF4E31" w:rsidRDefault="00FF4E31" w14:paraId="4EE02D0F"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092D8699"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2914F82" w14:textId="77777777">
            <w:pPr>
              <w:rPr>
                <w:rFonts w:cstheme="minorHAnsi"/>
                <w:bCs/>
                <w:szCs w:val="20"/>
                <w:lang w:val="fr-FR"/>
              </w:rPr>
            </w:pPr>
          </w:p>
        </w:tc>
        <w:tc>
          <w:tcPr>
            <w:tcW w:w="1025" w:type="pct"/>
          </w:tcPr>
          <w:p w:rsidRPr="008D31E3" w:rsidR="00FF4E31" w:rsidP="00FF4E31" w:rsidRDefault="00FF4E31" w14:paraId="0BA40359"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E212DFF" w14:textId="77777777">
            <w:pPr>
              <w:rPr>
                <w:rFonts w:cstheme="minorHAnsi"/>
                <w:bCs/>
                <w:szCs w:val="20"/>
                <w:lang w:val="fr-FR"/>
              </w:rPr>
            </w:pPr>
          </w:p>
        </w:tc>
      </w:tr>
      <w:tr w:rsidRPr="004F7231" w:rsidR="00FF4E31" w:rsidTr="007E1A37" w14:paraId="2207D56D" w14:textId="77777777">
        <w:tblPrEx>
          <w:jc w:val="left"/>
        </w:tblPrEx>
        <w:trPr>
          <w:cantSplit/>
          <w:trHeight w:val="20"/>
        </w:trPr>
        <w:tc>
          <w:tcPr>
            <w:tcW w:w="232" w:type="pct"/>
          </w:tcPr>
          <w:p w:rsidRPr="008D31E3" w:rsidR="00FF4E31" w:rsidP="00FF4E31" w:rsidRDefault="00FF4E31" w14:paraId="58E9EF28"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9E5489" w:rsidRDefault="00FF4E31" w14:paraId="2188BB55" w14:textId="0DDFEF14">
            <w:pPr>
              <w:rPr>
                <w:rFonts w:cstheme="minorHAnsi"/>
                <w:bCs/>
                <w:szCs w:val="20"/>
                <w:lang w:val="fr-FR"/>
              </w:rPr>
            </w:pPr>
            <w:r w:rsidRPr="008D31E3">
              <w:rPr>
                <w:rFonts w:cstheme="minorHAnsi"/>
                <w:szCs w:val="20"/>
                <w:lang w:val="fr-FR"/>
              </w:rPr>
              <w:t xml:space="preserve">Supplémentation en </w:t>
            </w:r>
            <w:r w:rsidRPr="008D31E3" w:rsidR="009E5489">
              <w:rPr>
                <w:rFonts w:cstheme="minorHAnsi"/>
                <w:szCs w:val="20"/>
                <w:lang w:val="fr-FR"/>
              </w:rPr>
              <w:t>fer acide folique</w:t>
            </w:r>
          </w:p>
        </w:tc>
        <w:tc>
          <w:tcPr>
            <w:tcW w:w="1165" w:type="pct"/>
          </w:tcPr>
          <w:p w:rsidRPr="008D31E3" w:rsidR="00FF4E31" w:rsidP="00FF4E31" w:rsidRDefault="00FF4E31" w14:paraId="158771A4"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081F582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58687A5" w14:textId="77777777">
            <w:pPr>
              <w:rPr>
                <w:rFonts w:cstheme="minorHAnsi"/>
                <w:bCs/>
                <w:szCs w:val="20"/>
                <w:lang w:val="fr-FR"/>
              </w:rPr>
            </w:pPr>
          </w:p>
        </w:tc>
        <w:tc>
          <w:tcPr>
            <w:tcW w:w="1025" w:type="pct"/>
          </w:tcPr>
          <w:p w:rsidRPr="008D31E3" w:rsidR="00FF4E31" w:rsidP="00FF4E31" w:rsidRDefault="00FF4E31" w14:paraId="050EA1D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D640B07" w14:textId="77777777">
            <w:pPr>
              <w:rPr>
                <w:rFonts w:cstheme="minorHAnsi"/>
                <w:bCs/>
                <w:szCs w:val="20"/>
                <w:lang w:val="fr-FR"/>
              </w:rPr>
            </w:pPr>
          </w:p>
        </w:tc>
      </w:tr>
      <w:tr w:rsidRPr="004F7231" w:rsidR="00FF4E31" w:rsidTr="007E1A37" w14:paraId="5653841E" w14:textId="77777777">
        <w:tblPrEx>
          <w:jc w:val="left"/>
        </w:tblPrEx>
        <w:trPr>
          <w:cantSplit/>
          <w:trHeight w:val="20"/>
        </w:trPr>
        <w:tc>
          <w:tcPr>
            <w:tcW w:w="232" w:type="pct"/>
          </w:tcPr>
          <w:p w:rsidRPr="008D31E3" w:rsidR="00FF4E31" w:rsidP="00FF4E31" w:rsidRDefault="00FF4E31" w14:paraId="21936DD2"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2FE8E61C" w14:textId="3E00CC04">
            <w:pPr>
              <w:rPr>
                <w:rFonts w:cstheme="minorHAnsi"/>
                <w:bCs/>
                <w:szCs w:val="20"/>
                <w:lang w:val="fr-FR"/>
              </w:rPr>
            </w:pPr>
            <w:r w:rsidRPr="008D31E3">
              <w:rPr>
                <w:rFonts w:cstheme="minorHAnsi"/>
                <w:szCs w:val="20"/>
                <w:lang w:val="fr-FR"/>
              </w:rPr>
              <w:t>Réalisation d'un test d'hémoglobine</w:t>
            </w:r>
            <w:r w:rsidRPr="008D31E3" w:rsidR="00DA2D4E">
              <w:rPr>
                <w:rFonts w:cstheme="minorHAnsi"/>
                <w:szCs w:val="20"/>
                <w:lang w:val="fr-FR"/>
              </w:rPr>
              <w:t>s</w:t>
            </w:r>
          </w:p>
        </w:tc>
        <w:tc>
          <w:tcPr>
            <w:tcW w:w="1165" w:type="pct"/>
          </w:tcPr>
          <w:p w:rsidRPr="008D31E3" w:rsidR="00FF4E31" w:rsidP="00FF4E31" w:rsidRDefault="00FF4E31" w14:paraId="14D08B54"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1F7DD01D"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8A59DA9" w14:textId="77777777">
            <w:pPr>
              <w:rPr>
                <w:rFonts w:cstheme="minorHAnsi"/>
                <w:bCs/>
                <w:szCs w:val="20"/>
                <w:lang w:val="fr-FR"/>
              </w:rPr>
            </w:pPr>
          </w:p>
        </w:tc>
        <w:tc>
          <w:tcPr>
            <w:tcW w:w="1025" w:type="pct"/>
          </w:tcPr>
          <w:p w:rsidRPr="008D31E3" w:rsidR="00FF4E31" w:rsidP="00FF4E31" w:rsidRDefault="00FF4E31" w14:paraId="449E2DE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03545BD4" w14:textId="77777777">
            <w:pPr>
              <w:rPr>
                <w:rFonts w:cstheme="minorHAnsi"/>
                <w:bCs/>
                <w:szCs w:val="20"/>
                <w:lang w:val="fr-FR"/>
              </w:rPr>
            </w:pPr>
          </w:p>
        </w:tc>
      </w:tr>
      <w:tr w:rsidRPr="004F7231" w:rsidR="00FF4E31" w:rsidTr="007E1A37" w14:paraId="6E85E3DD" w14:textId="77777777">
        <w:tblPrEx>
          <w:jc w:val="left"/>
        </w:tblPrEx>
        <w:trPr>
          <w:cantSplit/>
          <w:trHeight w:val="20"/>
        </w:trPr>
        <w:tc>
          <w:tcPr>
            <w:tcW w:w="232" w:type="pct"/>
          </w:tcPr>
          <w:p w:rsidRPr="008D31E3" w:rsidR="00FF4E31" w:rsidP="00FF4E31" w:rsidRDefault="00FF4E31" w14:paraId="5D006444"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73136EB9" w14:textId="26B99361">
            <w:pPr>
              <w:rPr>
                <w:rFonts w:cstheme="minorHAnsi"/>
                <w:bCs/>
                <w:szCs w:val="20"/>
                <w:lang w:val="fr-FR"/>
              </w:rPr>
            </w:pPr>
            <w:r w:rsidRPr="008D31E3">
              <w:rPr>
                <w:rFonts w:cstheme="minorHAnsi"/>
                <w:szCs w:val="20"/>
                <w:lang w:val="fr-FR"/>
              </w:rPr>
              <w:t>Recherche d'albumine dans les urines</w:t>
            </w:r>
          </w:p>
        </w:tc>
        <w:tc>
          <w:tcPr>
            <w:tcW w:w="1165" w:type="pct"/>
          </w:tcPr>
          <w:p w:rsidRPr="008D31E3" w:rsidR="00FF4E31" w:rsidP="00FF4E31" w:rsidRDefault="00FF4E31" w14:paraId="4B8BB03C"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48F4BF8B"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06517DA" w14:textId="77777777">
            <w:pPr>
              <w:rPr>
                <w:rFonts w:cstheme="minorHAnsi"/>
                <w:bCs/>
                <w:szCs w:val="20"/>
                <w:lang w:val="fr-FR"/>
              </w:rPr>
            </w:pPr>
          </w:p>
        </w:tc>
        <w:tc>
          <w:tcPr>
            <w:tcW w:w="1025" w:type="pct"/>
          </w:tcPr>
          <w:p w:rsidRPr="008D31E3" w:rsidR="00FF4E31" w:rsidP="00FF4E31" w:rsidRDefault="00FF4E31" w14:paraId="7150F6A9"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4A13A3F6" w14:textId="77777777">
            <w:pPr>
              <w:rPr>
                <w:rFonts w:cstheme="minorHAnsi"/>
                <w:bCs/>
                <w:szCs w:val="20"/>
                <w:lang w:val="fr-FR"/>
              </w:rPr>
            </w:pPr>
          </w:p>
        </w:tc>
      </w:tr>
      <w:tr w:rsidRPr="004F7231" w:rsidR="00FF4E31" w:rsidTr="007E1A37" w14:paraId="0A9B6BCF" w14:textId="77777777">
        <w:tblPrEx>
          <w:jc w:val="left"/>
        </w:tblPrEx>
        <w:trPr>
          <w:cantSplit/>
          <w:trHeight w:val="20"/>
        </w:trPr>
        <w:tc>
          <w:tcPr>
            <w:tcW w:w="232" w:type="pct"/>
          </w:tcPr>
          <w:p w:rsidRPr="008D31E3" w:rsidR="00FF4E31" w:rsidP="00FF4E31" w:rsidRDefault="00FF4E31" w14:paraId="21838AC6"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4E6FA093" w14:textId="16166ACF">
            <w:pPr>
              <w:rPr>
                <w:rFonts w:cstheme="minorHAnsi"/>
                <w:bCs/>
                <w:szCs w:val="20"/>
                <w:lang w:val="fr-FR"/>
              </w:rPr>
            </w:pPr>
            <w:r w:rsidRPr="008D31E3">
              <w:rPr>
                <w:rFonts w:cstheme="minorHAnsi"/>
                <w:szCs w:val="20"/>
                <w:lang w:val="fr-FR"/>
              </w:rPr>
              <w:t>Recherche de sucre dans les urines</w:t>
            </w:r>
          </w:p>
        </w:tc>
        <w:tc>
          <w:tcPr>
            <w:tcW w:w="1165" w:type="pct"/>
          </w:tcPr>
          <w:p w:rsidRPr="008D31E3" w:rsidR="00FF4E31" w:rsidP="00FF4E31" w:rsidRDefault="00FF4E31" w14:paraId="2B700EA8"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04EF020D"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602E56FB" w14:textId="77777777">
            <w:pPr>
              <w:rPr>
                <w:rFonts w:cstheme="minorHAnsi"/>
                <w:bCs/>
                <w:szCs w:val="20"/>
                <w:lang w:val="fr-FR"/>
              </w:rPr>
            </w:pPr>
          </w:p>
        </w:tc>
        <w:tc>
          <w:tcPr>
            <w:tcW w:w="1025" w:type="pct"/>
          </w:tcPr>
          <w:p w:rsidRPr="008D31E3" w:rsidR="00FF4E31" w:rsidP="00FF4E31" w:rsidRDefault="00FF4E31" w14:paraId="6CCBC61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07BDB5D" w14:textId="77777777">
            <w:pPr>
              <w:rPr>
                <w:rFonts w:cstheme="minorHAnsi"/>
                <w:bCs/>
                <w:szCs w:val="20"/>
                <w:lang w:val="fr-FR"/>
              </w:rPr>
            </w:pPr>
          </w:p>
        </w:tc>
      </w:tr>
      <w:tr w:rsidRPr="004F7231" w:rsidR="00FF4E31" w:rsidTr="007E1A37" w14:paraId="390A4D4B" w14:textId="77777777">
        <w:tblPrEx>
          <w:jc w:val="left"/>
        </w:tblPrEx>
        <w:trPr>
          <w:cantSplit/>
          <w:trHeight w:val="20"/>
        </w:trPr>
        <w:tc>
          <w:tcPr>
            <w:tcW w:w="232" w:type="pct"/>
          </w:tcPr>
          <w:p w:rsidRPr="008D31E3" w:rsidR="00FF4E31" w:rsidP="00FF4E31" w:rsidRDefault="00FF4E31" w14:paraId="0783A2B1"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FF4E31" w14:paraId="60052682" w14:textId="73787665">
            <w:pPr>
              <w:rPr>
                <w:rFonts w:cstheme="minorHAnsi"/>
                <w:bCs/>
                <w:szCs w:val="20"/>
                <w:lang w:val="fr-FR"/>
              </w:rPr>
            </w:pPr>
            <w:r w:rsidRPr="008D31E3">
              <w:rPr>
                <w:rFonts w:cstheme="minorHAnsi"/>
                <w:szCs w:val="20"/>
                <w:lang w:val="fr-FR"/>
              </w:rPr>
              <w:t>Test de grossesse</w:t>
            </w:r>
          </w:p>
        </w:tc>
        <w:tc>
          <w:tcPr>
            <w:tcW w:w="1165" w:type="pct"/>
          </w:tcPr>
          <w:p w:rsidRPr="008D31E3" w:rsidR="00FF4E31" w:rsidP="00FF4E31" w:rsidRDefault="00FF4E31" w14:paraId="40A32AA2"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4EA767C9"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0745692F" w14:textId="77777777">
            <w:pPr>
              <w:rPr>
                <w:rFonts w:cstheme="minorHAnsi"/>
                <w:bCs/>
                <w:szCs w:val="20"/>
                <w:lang w:val="fr-FR"/>
              </w:rPr>
            </w:pPr>
          </w:p>
        </w:tc>
        <w:tc>
          <w:tcPr>
            <w:tcW w:w="1025" w:type="pct"/>
          </w:tcPr>
          <w:p w:rsidRPr="008D31E3" w:rsidR="00FF4E31" w:rsidP="00FF4E31" w:rsidRDefault="00FF4E31" w14:paraId="0CE0D76A"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8B4BED9" w14:textId="77777777">
            <w:pPr>
              <w:rPr>
                <w:rFonts w:cstheme="minorHAnsi"/>
                <w:bCs/>
                <w:szCs w:val="20"/>
                <w:lang w:val="fr-FR"/>
              </w:rPr>
            </w:pPr>
          </w:p>
        </w:tc>
      </w:tr>
      <w:tr w:rsidRPr="004F7231" w:rsidR="00FF4E31" w:rsidTr="007E1A37" w14:paraId="351923AD" w14:textId="77777777">
        <w:tblPrEx>
          <w:jc w:val="left"/>
        </w:tblPrEx>
        <w:trPr>
          <w:cantSplit/>
          <w:trHeight w:val="20"/>
        </w:trPr>
        <w:tc>
          <w:tcPr>
            <w:tcW w:w="232" w:type="pct"/>
          </w:tcPr>
          <w:p w:rsidRPr="008D31E3" w:rsidR="00FF4E31" w:rsidP="00FF4E31" w:rsidRDefault="00FF4E31" w14:paraId="5B441481"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521118" w14:paraId="5DD38608" w14:textId="543BEAE5">
            <w:pPr>
              <w:rPr>
                <w:rFonts w:cstheme="minorHAnsi"/>
                <w:bCs/>
                <w:szCs w:val="20"/>
                <w:lang w:val="fr-FR"/>
              </w:rPr>
            </w:pPr>
            <w:r w:rsidRPr="008D31E3">
              <w:rPr>
                <w:rFonts w:cstheme="minorHAnsi"/>
                <w:szCs w:val="20"/>
                <w:lang w:val="fr-FR"/>
              </w:rPr>
              <w:t xml:space="preserve">Vaccination contre le tétanos </w:t>
            </w:r>
          </w:p>
        </w:tc>
        <w:tc>
          <w:tcPr>
            <w:tcW w:w="1165" w:type="pct"/>
          </w:tcPr>
          <w:p w:rsidRPr="008D31E3" w:rsidR="00FF4E31" w:rsidP="00FF4E31" w:rsidRDefault="00FF4E31" w14:paraId="16C9D3B3"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7CB37F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2A2FED6E" w14:textId="77777777">
            <w:pPr>
              <w:rPr>
                <w:rFonts w:cstheme="minorHAnsi"/>
                <w:bCs/>
                <w:szCs w:val="20"/>
                <w:lang w:val="fr-FR"/>
              </w:rPr>
            </w:pPr>
          </w:p>
        </w:tc>
        <w:tc>
          <w:tcPr>
            <w:tcW w:w="1025" w:type="pct"/>
          </w:tcPr>
          <w:p w:rsidRPr="008D31E3" w:rsidR="00FF4E31" w:rsidP="00FF4E31" w:rsidRDefault="00FF4E31" w14:paraId="0BB46CD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3C0C382" w14:textId="77777777">
            <w:pPr>
              <w:rPr>
                <w:rFonts w:cstheme="minorHAnsi"/>
                <w:bCs/>
                <w:szCs w:val="20"/>
                <w:lang w:val="fr-FR"/>
              </w:rPr>
            </w:pPr>
          </w:p>
        </w:tc>
      </w:tr>
      <w:tr w:rsidRPr="004F7231" w:rsidR="00FF4E31" w:rsidTr="007E1A37" w14:paraId="2165E2AE" w14:textId="77777777">
        <w:tblPrEx>
          <w:jc w:val="left"/>
        </w:tblPrEx>
        <w:trPr>
          <w:cantSplit/>
          <w:trHeight w:val="20"/>
        </w:trPr>
        <w:tc>
          <w:tcPr>
            <w:tcW w:w="232" w:type="pct"/>
          </w:tcPr>
          <w:p w:rsidRPr="008D31E3" w:rsidR="00FF4E31" w:rsidP="00FF4E31" w:rsidRDefault="00FF4E31" w14:paraId="6EE704AD"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A2246D" w:rsidRDefault="00800741" w14:paraId="2FAB6612" w14:textId="6E06ACD9">
            <w:pPr>
              <w:rPr>
                <w:rFonts w:cstheme="minorHAnsi"/>
                <w:bCs/>
                <w:szCs w:val="20"/>
                <w:lang w:val="fr-FR"/>
              </w:rPr>
            </w:pPr>
            <w:r w:rsidRPr="008D31E3">
              <w:rPr>
                <w:rFonts w:cstheme="minorHAnsi"/>
                <w:szCs w:val="20"/>
                <w:lang w:val="fr-FR"/>
              </w:rPr>
              <w:t>Déparasitage</w:t>
            </w:r>
          </w:p>
        </w:tc>
        <w:tc>
          <w:tcPr>
            <w:tcW w:w="1165" w:type="pct"/>
          </w:tcPr>
          <w:p w:rsidRPr="008D31E3" w:rsidR="00FF4E31" w:rsidP="00FF4E31" w:rsidRDefault="00FF4E31" w14:paraId="5D7798E1"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030CF7F"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B951A38" w14:textId="77777777">
            <w:pPr>
              <w:rPr>
                <w:rFonts w:cstheme="minorHAnsi"/>
                <w:bCs/>
                <w:szCs w:val="20"/>
                <w:lang w:val="fr-FR"/>
              </w:rPr>
            </w:pPr>
          </w:p>
        </w:tc>
        <w:tc>
          <w:tcPr>
            <w:tcW w:w="1025" w:type="pct"/>
          </w:tcPr>
          <w:p w:rsidRPr="008D31E3" w:rsidR="00FF4E31" w:rsidP="00FF4E31" w:rsidRDefault="00FF4E31" w14:paraId="221BC37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E258B83" w14:textId="77777777">
            <w:pPr>
              <w:rPr>
                <w:rFonts w:cstheme="minorHAnsi"/>
                <w:bCs/>
                <w:szCs w:val="20"/>
                <w:lang w:val="fr-FR"/>
              </w:rPr>
            </w:pPr>
          </w:p>
        </w:tc>
      </w:tr>
      <w:tr w:rsidRPr="004F7231" w:rsidR="00FF4E31" w:rsidTr="007E1A37" w14:paraId="03FC5AD7" w14:textId="77777777">
        <w:tblPrEx>
          <w:jc w:val="left"/>
        </w:tblPrEx>
        <w:trPr>
          <w:cantSplit/>
          <w:trHeight w:val="20"/>
        </w:trPr>
        <w:tc>
          <w:tcPr>
            <w:tcW w:w="232" w:type="pct"/>
          </w:tcPr>
          <w:p w:rsidRPr="008D31E3" w:rsidR="00FF4E31" w:rsidP="00FF4E31" w:rsidRDefault="00FF4E31" w14:paraId="7E34AC9C"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225A21" w:rsidRDefault="00800741" w14:paraId="45CEDA67" w14:textId="772BE885">
            <w:pPr>
              <w:rPr>
                <w:rFonts w:cstheme="minorHAnsi"/>
                <w:bCs/>
                <w:szCs w:val="20"/>
                <w:lang w:val="fr-FR"/>
              </w:rPr>
            </w:pPr>
            <w:r w:rsidRPr="008D31E3">
              <w:rPr>
                <w:rFonts w:cstheme="minorHAnsi"/>
                <w:szCs w:val="20"/>
                <w:lang w:val="fr-FR"/>
              </w:rPr>
              <w:t>Conseils en nutrition</w:t>
            </w:r>
          </w:p>
        </w:tc>
        <w:tc>
          <w:tcPr>
            <w:tcW w:w="1165" w:type="pct"/>
          </w:tcPr>
          <w:p w:rsidRPr="008D31E3" w:rsidR="00FF4E31" w:rsidP="00FF4E31" w:rsidRDefault="00FF4E31" w14:paraId="2B9D7377"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2637219"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C1D0911" w14:textId="77777777">
            <w:pPr>
              <w:rPr>
                <w:rFonts w:cstheme="minorHAnsi"/>
                <w:bCs/>
                <w:szCs w:val="20"/>
                <w:lang w:val="fr-FR"/>
              </w:rPr>
            </w:pPr>
          </w:p>
        </w:tc>
        <w:tc>
          <w:tcPr>
            <w:tcW w:w="1025" w:type="pct"/>
          </w:tcPr>
          <w:p w:rsidRPr="008D31E3" w:rsidR="00FF4E31" w:rsidP="00FF4E31" w:rsidRDefault="00FF4E31" w14:paraId="10F19ECE"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065FF35" w14:textId="77777777">
            <w:pPr>
              <w:rPr>
                <w:rFonts w:cstheme="minorHAnsi"/>
                <w:bCs/>
                <w:szCs w:val="20"/>
                <w:lang w:val="fr-FR"/>
              </w:rPr>
            </w:pPr>
          </w:p>
        </w:tc>
      </w:tr>
      <w:tr w:rsidRPr="004F7231" w:rsidR="00FF4E31" w:rsidTr="007E1A37" w14:paraId="18A7D5C3" w14:textId="77777777">
        <w:tblPrEx>
          <w:jc w:val="left"/>
        </w:tblPrEx>
        <w:trPr>
          <w:cantSplit/>
          <w:trHeight w:val="20"/>
        </w:trPr>
        <w:tc>
          <w:tcPr>
            <w:tcW w:w="232" w:type="pct"/>
          </w:tcPr>
          <w:p w:rsidRPr="008D31E3" w:rsidR="00FF4E31" w:rsidP="00FF4E31" w:rsidRDefault="00FF4E31" w14:paraId="0335A1A2"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800741" w14:paraId="3B8667D1" w14:textId="4739DCDC">
            <w:pPr>
              <w:rPr>
                <w:rFonts w:cstheme="minorHAnsi"/>
                <w:bCs/>
                <w:szCs w:val="20"/>
                <w:lang w:val="fr-FR"/>
              </w:rPr>
            </w:pPr>
            <w:r w:rsidRPr="008D31E3">
              <w:rPr>
                <w:rFonts w:cstheme="minorHAnsi"/>
                <w:szCs w:val="20"/>
                <w:lang w:val="fr-FR"/>
              </w:rPr>
              <w:t xml:space="preserve">Conseils de préparation à l’accouchement </w:t>
            </w:r>
          </w:p>
        </w:tc>
        <w:tc>
          <w:tcPr>
            <w:tcW w:w="1165" w:type="pct"/>
          </w:tcPr>
          <w:p w:rsidRPr="008D31E3" w:rsidR="00FF4E31" w:rsidP="00FF4E31" w:rsidRDefault="00FF4E31" w14:paraId="2E499DF6"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93DB976"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000CE91" w14:textId="77777777">
            <w:pPr>
              <w:rPr>
                <w:rFonts w:cstheme="minorHAnsi"/>
                <w:bCs/>
                <w:szCs w:val="20"/>
                <w:lang w:val="fr-FR"/>
              </w:rPr>
            </w:pPr>
          </w:p>
        </w:tc>
        <w:tc>
          <w:tcPr>
            <w:tcW w:w="1025" w:type="pct"/>
          </w:tcPr>
          <w:p w:rsidRPr="008D31E3" w:rsidR="00FF4E31" w:rsidP="00FF4E31" w:rsidRDefault="00FF4E31" w14:paraId="2A015D54"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1663264" w14:textId="77777777">
            <w:pPr>
              <w:rPr>
                <w:rFonts w:cstheme="minorHAnsi"/>
                <w:bCs/>
                <w:szCs w:val="20"/>
                <w:lang w:val="fr-FR"/>
              </w:rPr>
            </w:pPr>
          </w:p>
        </w:tc>
      </w:tr>
      <w:tr w:rsidRPr="004F7231" w:rsidR="00FF4E31" w:rsidTr="007E1A37" w14:paraId="4893D3E0" w14:textId="77777777">
        <w:tblPrEx>
          <w:jc w:val="left"/>
        </w:tblPrEx>
        <w:trPr>
          <w:cantSplit/>
          <w:trHeight w:val="20"/>
        </w:trPr>
        <w:tc>
          <w:tcPr>
            <w:tcW w:w="232" w:type="pct"/>
          </w:tcPr>
          <w:p w:rsidRPr="008D31E3" w:rsidR="00FF4E31" w:rsidP="00FF4E31" w:rsidRDefault="00FF4E31" w14:paraId="4A461F43"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FF4E31" w:rsidRDefault="00800741" w14:paraId="7F2A3723" w14:textId="4A1B5DA2">
            <w:pPr>
              <w:rPr>
                <w:rFonts w:cstheme="minorHAnsi"/>
                <w:bCs/>
                <w:szCs w:val="20"/>
                <w:lang w:val="fr-FR"/>
              </w:rPr>
            </w:pPr>
            <w:r w:rsidRPr="008D31E3">
              <w:rPr>
                <w:rFonts w:cstheme="minorHAnsi"/>
                <w:szCs w:val="20"/>
                <w:lang w:val="fr-FR"/>
              </w:rPr>
              <w:t>Conseils en PF</w:t>
            </w:r>
          </w:p>
        </w:tc>
        <w:tc>
          <w:tcPr>
            <w:tcW w:w="1165" w:type="pct"/>
          </w:tcPr>
          <w:p w:rsidRPr="008D31E3" w:rsidR="00FF4E31" w:rsidP="00FF4E31" w:rsidRDefault="00FF4E31" w14:paraId="119225D7"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2EC260C7"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2078A8E" w14:textId="77777777">
            <w:pPr>
              <w:rPr>
                <w:rFonts w:cstheme="minorHAnsi"/>
                <w:bCs/>
                <w:szCs w:val="20"/>
                <w:lang w:val="fr-FR"/>
              </w:rPr>
            </w:pPr>
          </w:p>
        </w:tc>
        <w:tc>
          <w:tcPr>
            <w:tcW w:w="1025" w:type="pct"/>
          </w:tcPr>
          <w:p w:rsidRPr="008D31E3" w:rsidR="00FF4E31" w:rsidP="00FF4E31" w:rsidRDefault="00FF4E31" w14:paraId="265B68BE"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BCDFDF1" w14:textId="77777777">
            <w:pPr>
              <w:rPr>
                <w:rFonts w:cstheme="minorHAnsi"/>
                <w:bCs/>
                <w:szCs w:val="20"/>
                <w:lang w:val="fr-FR"/>
              </w:rPr>
            </w:pPr>
          </w:p>
        </w:tc>
      </w:tr>
      <w:tr w:rsidRPr="004F7231" w:rsidR="00FF4E31" w:rsidTr="007E1A37" w14:paraId="192A3273" w14:textId="77777777">
        <w:tblPrEx>
          <w:jc w:val="left"/>
        </w:tblPrEx>
        <w:trPr>
          <w:cantSplit/>
          <w:trHeight w:val="20"/>
        </w:trPr>
        <w:tc>
          <w:tcPr>
            <w:tcW w:w="232" w:type="pct"/>
          </w:tcPr>
          <w:p w:rsidRPr="008D31E3" w:rsidR="00FF4E31" w:rsidP="00FF4E31" w:rsidRDefault="00FF4E31" w14:paraId="6A342398" w14:textId="77777777">
            <w:pPr>
              <w:pStyle w:val="Paragraphedeliste"/>
              <w:numPr>
                <w:ilvl w:val="0"/>
                <w:numId w:val="13"/>
              </w:numPr>
              <w:spacing w:after="0"/>
              <w:jc w:val="right"/>
              <w:rPr>
                <w:rFonts w:cstheme="minorHAnsi"/>
                <w:bCs/>
                <w:szCs w:val="20"/>
                <w:lang w:val="fr-FR"/>
              </w:rPr>
            </w:pPr>
          </w:p>
        </w:tc>
        <w:tc>
          <w:tcPr>
            <w:tcW w:w="1009" w:type="pct"/>
          </w:tcPr>
          <w:p w:rsidRPr="008D31E3" w:rsidR="00FF4E31" w:rsidP="00800741" w:rsidRDefault="00800741" w14:paraId="6D467BA5" w14:textId="42AF9463">
            <w:pPr>
              <w:rPr>
                <w:rFonts w:cstheme="minorHAnsi"/>
                <w:bCs/>
                <w:szCs w:val="20"/>
                <w:lang w:val="fr-FR"/>
              </w:rPr>
            </w:pPr>
            <w:r w:rsidRPr="008D31E3">
              <w:rPr>
                <w:rFonts w:cstheme="minorHAnsi"/>
                <w:szCs w:val="20"/>
                <w:lang w:val="fr-FR"/>
              </w:rPr>
              <w:t xml:space="preserve">Conseils sur </w:t>
            </w:r>
            <w:r w:rsidRPr="00AC4B7B" w:rsidR="00AC4B7B">
              <w:rPr>
                <w:rFonts w:cstheme="minorHAnsi"/>
                <w:szCs w:val="20"/>
                <w:lang w:val="fr-FR"/>
              </w:rPr>
              <w:t>l’accouchement en</w:t>
            </w:r>
            <w:r w:rsidRPr="008D31E3">
              <w:rPr>
                <w:rFonts w:cstheme="minorHAnsi"/>
                <w:szCs w:val="20"/>
                <w:lang w:val="fr-FR"/>
              </w:rPr>
              <w:t xml:space="preserve"> structure sanitaire</w:t>
            </w:r>
            <w:r w:rsidRPr="008D31E3" w:rsidR="00FF4E31">
              <w:rPr>
                <w:rFonts w:cstheme="minorHAnsi"/>
                <w:szCs w:val="20"/>
                <w:lang w:val="fr-FR"/>
              </w:rPr>
              <w:t xml:space="preserve"> </w:t>
            </w:r>
          </w:p>
        </w:tc>
        <w:tc>
          <w:tcPr>
            <w:tcW w:w="1165" w:type="pct"/>
          </w:tcPr>
          <w:p w:rsidRPr="008D31E3" w:rsidR="00FF4E31" w:rsidP="00FF4E31" w:rsidRDefault="00FF4E31" w14:paraId="44026BB1"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2BEA3DCB"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4515C14" w14:textId="77777777">
            <w:pPr>
              <w:rPr>
                <w:rFonts w:cstheme="minorHAnsi"/>
                <w:bCs/>
                <w:szCs w:val="20"/>
                <w:lang w:val="fr-FR"/>
              </w:rPr>
            </w:pPr>
          </w:p>
        </w:tc>
        <w:tc>
          <w:tcPr>
            <w:tcW w:w="1025" w:type="pct"/>
          </w:tcPr>
          <w:p w:rsidRPr="008D31E3" w:rsidR="00FF4E31" w:rsidP="00FF4E31" w:rsidRDefault="00FF4E31" w14:paraId="5046421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262F3A8" w14:textId="77777777">
            <w:pPr>
              <w:rPr>
                <w:rFonts w:cstheme="minorHAnsi"/>
                <w:bCs/>
                <w:szCs w:val="20"/>
                <w:lang w:val="fr-FR"/>
              </w:rPr>
            </w:pPr>
          </w:p>
        </w:tc>
      </w:tr>
      <w:tr w:rsidRPr="004048CD" w:rsidR="00FF4E31" w:rsidTr="00E33C74" w14:paraId="1F3EEFFC" w14:textId="77777777">
        <w:tblPrEx>
          <w:jc w:val="left"/>
        </w:tblPrEx>
        <w:trPr>
          <w:cantSplit/>
          <w:trHeight w:val="20"/>
        </w:trPr>
        <w:tc>
          <w:tcPr>
            <w:tcW w:w="5000" w:type="pct"/>
            <w:gridSpan w:val="7"/>
            <w:shd w:val="clear" w:color="auto" w:fill="DEEAF6" w:themeFill="accent1" w:themeFillTint="33"/>
            <w:vAlign w:val="center"/>
          </w:tcPr>
          <w:p w:rsidRPr="008D31E3" w:rsidR="00FF4E31" w:rsidP="007C79D2" w:rsidRDefault="00773A4F" w14:paraId="02DE2505" w14:textId="36579105">
            <w:pPr>
              <w:spacing w:before="40" w:after="60"/>
              <w:rPr>
                <w:rFonts w:cstheme="minorHAnsi"/>
                <w:b/>
                <w:bCs/>
                <w:szCs w:val="20"/>
                <w:lang w:val="fr-FR"/>
              </w:rPr>
            </w:pPr>
            <w:r w:rsidRPr="008D31E3">
              <w:rPr>
                <w:rFonts w:cstheme="minorHAnsi"/>
                <w:b/>
                <w:bCs/>
                <w:szCs w:val="20"/>
                <w:lang w:val="fr-FR"/>
              </w:rPr>
              <w:t>B. Les s</w:t>
            </w:r>
            <w:r w:rsidRPr="008D31E3" w:rsidR="00FF4E31">
              <w:rPr>
                <w:rFonts w:cstheme="minorHAnsi"/>
                <w:b/>
                <w:bCs/>
                <w:szCs w:val="20"/>
                <w:lang w:val="fr-FR"/>
              </w:rPr>
              <w:t xml:space="preserve">ervices d'accouchement </w:t>
            </w:r>
            <w:r w:rsidRPr="008D31E3">
              <w:rPr>
                <w:rFonts w:cstheme="minorHAnsi"/>
                <w:b/>
                <w:bCs/>
                <w:szCs w:val="20"/>
                <w:lang w:val="fr-FR"/>
              </w:rPr>
              <w:t>sont-ils disponibles ? Oui Non</w:t>
            </w:r>
            <w:r w:rsidRPr="008D31E3" w:rsidR="00FF4E31">
              <w:rPr>
                <w:rFonts w:cstheme="minorHAnsi"/>
                <w:b/>
                <w:bCs/>
                <w:szCs w:val="20"/>
                <w:lang w:val="fr-FR"/>
              </w:rPr>
              <w:t xml:space="preserve"> [Si non Passez à l'option C (Services </w:t>
            </w:r>
            <w:r w:rsidRPr="008D31E3" w:rsidR="007C79D2">
              <w:rPr>
                <w:rFonts w:cstheme="minorHAnsi"/>
                <w:b/>
                <w:bCs/>
                <w:szCs w:val="20"/>
                <w:lang w:val="fr-FR"/>
              </w:rPr>
              <w:t>de postpartum</w:t>
            </w:r>
            <w:r w:rsidRPr="008D31E3" w:rsidR="00FF4E31">
              <w:rPr>
                <w:rFonts w:cstheme="minorHAnsi"/>
                <w:b/>
                <w:bCs/>
                <w:szCs w:val="20"/>
                <w:lang w:val="fr-FR"/>
              </w:rPr>
              <w:t>)]</w:t>
            </w:r>
          </w:p>
        </w:tc>
      </w:tr>
      <w:tr w:rsidRPr="004F7231" w:rsidR="00FF4E31" w:rsidTr="007E1A37" w14:paraId="790F815C" w14:textId="77777777">
        <w:tblPrEx>
          <w:jc w:val="left"/>
        </w:tblPrEx>
        <w:trPr>
          <w:cantSplit/>
          <w:trHeight w:val="20"/>
        </w:trPr>
        <w:tc>
          <w:tcPr>
            <w:tcW w:w="232" w:type="pct"/>
          </w:tcPr>
          <w:p w:rsidRPr="008D31E3" w:rsidR="00FF4E31" w:rsidP="00FF4E31" w:rsidRDefault="00FF4E31" w14:paraId="4C894EBF" w14:textId="77777777">
            <w:pPr>
              <w:pStyle w:val="Paragraphedeliste"/>
              <w:numPr>
                <w:ilvl w:val="0"/>
                <w:numId w:val="14"/>
              </w:numPr>
              <w:spacing w:after="0"/>
              <w:jc w:val="right"/>
              <w:rPr>
                <w:rFonts w:cstheme="minorHAnsi"/>
                <w:bCs/>
                <w:szCs w:val="20"/>
                <w:lang w:val="fr-FR"/>
              </w:rPr>
            </w:pPr>
          </w:p>
        </w:tc>
        <w:tc>
          <w:tcPr>
            <w:tcW w:w="1009" w:type="pct"/>
          </w:tcPr>
          <w:p w:rsidRPr="008D31E3" w:rsidR="00FF4E31" w:rsidP="00FF4E31" w:rsidRDefault="00C476C7" w14:paraId="4A9EC8B5" w14:textId="7A06CDD0">
            <w:pPr>
              <w:rPr>
                <w:rFonts w:cstheme="minorHAnsi"/>
                <w:bCs/>
                <w:szCs w:val="20"/>
                <w:lang w:val="fr-FR"/>
              </w:rPr>
            </w:pPr>
            <w:r w:rsidRPr="008D31E3">
              <w:rPr>
                <w:rFonts w:cstheme="minorHAnsi"/>
                <w:szCs w:val="20"/>
                <w:lang w:val="fr-FR"/>
              </w:rPr>
              <w:t>A</w:t>
            </w:r>
            <w:r w:rsidRPr="008D31E3" w:rsidR="00FF4E31">
              <w:rPr>
                <w:rFonts w:cstheme="minorHAnsi"/>
                <w:szCs w:val="20"/>
                <w:lang w:val="fr-FR"/>
              </w:rPr>
              <w:t>ccouchement normal</w:t>
            </w:r>
          </w:p>
        </w:tc>
        <w:tc>
          <w:tcPr>
            <w:tcW w:w="1165" w:type="pct"/>
          </w:tcPr>
          <w:p w:rsidRPr="008D31E3" w:rsidR="00FF4E31" w:rsidP="00FF4E31" w:rsidRDefault="00FF4E31" w14:paraId="4886A0FE"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6FDB16EC"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30B5618" w14:textId="77777777">
            <w:pPr>
              <w:rPr>
                <w:rFonts w:cstheme="minorHAnsi"/>
                <w:bCs/>
                <w:szCs w:val="20"/>
                <w:lang w:val="fr-FR"/>
              </w:rPr>
            </w:pPr>
          </w:p>
        </w:tc>
        <w:tc>
          <w:tcPr>
            <w:tcW w:w="1025" w:type="pct"/>
          </w:tcPr>
          <w:p w:rsidRPr="008D31E3" w:rsidR="00FF4E31" w:rsidP="00FF4E31" w:rsidRDefault="00FF4E31" w14:paraId="24F2A206"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0B3E88B7" w14:textId="77777777">
            <w:pPr>
              <w:rPr>
                <w:rFonts w:cstheme="minorHAnsi"/>
                <w:bCs/>
                <w:szCs w:val="20"/>
                <w:lang w:val="fr-FR"/>
              </w:rPr>
            </w:pPr>
          </w:p>
        </w:tc>
      </w:tr>
      <w:tr w:rsidRPr="004F7231" w:rsidR="00FF4E31" w:rsidTr="007E1A37" w14:paraId="30ED7F9C" w14:textId="77777777">
        <w:tblPrEx>
          <w:jc w:val="left"/>
        </w:tblPrEx>
        <w:trPr>
          <w:cantSplit/>
          <w:trHeight w:val="20"/>
        </w:trPr>
        <w:tc>
          <w:tcPr>
            <w:tcW w:w="232" w:type="pct"/>
          </w:tcPr>
          <w:p w:rsidRPr="008D31E3" w:rsidR="00FF4E31" w:rsidP="00FF4E31" w:rsidRDefault="00FF4E31" w14:paraId="62E29F0E" w14:textId="77777777">
            <w:pPr>
              <w:pStyle w:val="Paragraphedeliste"/>
              <w:numPr>
                <w:ilvl w:val="0"/>
                <w:numId w:val="14"/>
              </w:numPr>
              <w:spacing w:after="0"/>
              <w:jc w:val="right"/>
              <w:rPr>
                <w:rFonts w:cstheme="minorHAnsi"/>
                <w:bCs/>
                <w:szCs w:val="20"/>
                <w:lang w:val="fr-FR"/>
              </w:rPr>
            </w:pPr>
          </w:p>
        </w:tc>
        <w:tc>
          <w:tcPr>
            <w:tcW w:w="1009" w:type="pct"/>
          </w:tcPr>
          <w:p w:rsidRPr="008D31E3" w:rsidR="00FF4E31" w:rsidP="00C12C0B" w:rsidRDefault="00FF4E31" w14:paraId="2AFCC703" w14:textId="50139D4C">
            <w:pPr>
              <w:rPr>
                <w:rFonts w:cstheme="minorHAnsi"/>
                <w:bCs/>
                <w:szCs w:val="20"/>
                <w:lang w:val="fr-FR"/>
              </w:rPr>
            </w:pPr>
            <w:r w:rsidRPr="008D31E3">
              <w:rPr>
                <w:rFonts w:cstheme="minorHAnsi"/>
                <w:szCs w:val="20"/>
                <w:lang w:val="fr-FR"/>
              </w:rPr>
              <w:t>Utilisation du partogra</w:t>
            </w:r>
            <w:r w:rsidRPr="008D31E3" w:rsidR="00C12C0B">
              <w:rPr>
                <w:rFonts w:cstheme="minorHAnsi"/>
                <w:szCs w:val="20"/>
                <w:lang w:val="fr-FR"/>
              </w:rPr>
              <w:t>mme</w:t>
            </w:r>
          </w:p>
        </w:tc>
        <w:tc>
          <w:tcPr>
            <w:tcW w:w="1165" w:type="pct"/>
          </w:tcPr>
          <w:p w:rsidRPr="008D31E3" w:rsidR="00FF4E31" w:rsidP="00FF4E31" w:rsidRDefault="00FF4E31" w14:paraId="3E6B7949"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3C18AC07"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198C5F76" w14:textId="77777777">
            <w:pPr>
              <w:rPr>
                <w:rFonts w:cstheme="minorHAnsi"/>
                <w:bCs/>
                <w:szCs w:val="20"/>
                <w:lang w:val="fr-FR"/>
              </w:rPr>
            </w:pPr>
          </w:p>
        </w:tc>
        <w:tc>
          <w:tcPr>
            <w:tcW w:w="1025" w:type="pct"/>
          </w:tcPr>
          <w:p w:rsidRPr="008D31E3" w:rsidR="00FF4E31" w:rsidP="00FF4E31" w:rsidRDefault="00FF4E31" w14:paraId="3937005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0E140416" w14:textId="77777777">
            <w:pPr>
              <w:rPr>
                <w:rFonts w:cstheme="minorHAnsi"/>
                <w:bCs/>
                <w:szCs w:val="20"/>
                <w:lang w:val="fr-FR"/>
              </w:rPr>
            </w:pPr>
          </w:p>
        </w:tc>
      </w:tr>
      <w:tr w:rsidRPr="004F7231" w:rsidR="00FF4E31" w:rsidTr="007E1A37" w14:paraId="244F0E25" w14:textId="77777777">
        <w:tblPrEx>
          <w:jc w:val="left"/>
        </w:tblPrEx>
        <w:trPr>
          <w:cantSplit/>
          <w:trHeight w:val="20"/>
        </w:trPr>
        <w:tc>
          <w:tcPr>
            <w:tcW w:w="232" w:type="pct"/>
          </w:tcPr>
          <w:p w:rsidRPr="008D31E3" w:rsidR="00FF4E31" w:rsidP="00FF4E31" w:rsidRDefault="00FF4E31" w14:paraId="22453F51" w14:textId="77777777">
            <w:pPr>
              <w:pStyle w:val="Paragraphedeliste"/>
              <w:numPr>
                <w:ilvl w:val="0"/>
                <w:numId w:val="14"/>
              </w:numPr>
              <w:spacing w:after="0"/>
              <w:jc w:val="right"/>
              <w:rPr>
                <w:rFonts w:cstheme="minorHAnsi"/>
                <w:bCs/>
                <w:szCs w:val="20"/>
                <w:lang w:val="fr-FR"/>
              </w:rPr>
            </w:pPr>
          </w:p>
        </w:tc>
        <w:tc>
          <w:tcPr>
            <w:tcW w:w="1009" w:type="pct"/>
          </w:tcPr>
          <w:p w:rsidRPr="008D31E3" w:rsidR="00FF4E31" w:rsidP="00FF4E31" w:rsidRDefault="00FF4E31" w14:paraId="559AD061" w14:textId="7FA99E8A">
            <w:pPr>
              <w:rPr>
                <w:rFonts w:cstheme="minorHAnsi"/>
                <w:bCs/>
                <w:szCs w:val="20"/>
                <w:lang w:val="fr-FR"/>
              </w:rPr>
            </w:pPr>
            <w:r w:rsidRPr="008D31E3">
              <w:rPr>
                <w:rFonts w:cstheme="minorHAnsi"/>
                <w:szCs w:val="20"/>
                <w:lang w:val="fr-FR"/>
              </w:rPr>
              <w:t>Gestion active de la troisième phase du travail (GATPA)</w:t>
            </w:r>
          </w:p>
        </w:tc>
        <w:tc>
          <w:tcPr>
            <w:tcW w:w="1165" w:type="pct"/>
          </w:tcPr>
          <w:p w:rsidRPr="008D31E3" w:rsidR="00FF4E31" w:rsidP="00FF4E31" w:rsidRDefault="00FF4E31" w14:paraId="2F38FDCB"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386D2572"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E4251F1" w14:textId="77777777">
            <w:pPr>
              <w:rPr>
                <w:rFonts w:cstheme="minorHAnsi"/>
                <w:bCs/>
                <w:szCs w:val="20"/>
                <w:lang w:val="fr-FR"/>
              </w:rPr>
            </w:pPr>
          </w:p>
        </w:tc>
        <w:tc>
          <w:tcPr>
            <w:tcW w:w="1025" w:type="pct"/>
          </w:tcPr>
          <w:p w:rsidRPr="008D31E3" w:rsidR="00FF4E31" w:rsidP="00FF4E31" w:rsidRDefault="00FF4E31" w14:paraId="614E67FC"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7F81BCC" w14:textId="77777777">
            <w:pPr>
              <w:rPr>
                <w:rFonts w:cstheme="minorHAnsi"/>
                <w:bCs/>
                <w:szCs w:val="20"/>
                <w:lang w:val="fr-FR"/>
              </w:rPr>
            </w:pPr>
          </w:p>
        </w:tc>
      </w:tr>
      <w:tr w:rsidRPr="004048CD" w:rsidR="00FF4E31" w:rsidTr="00E33C74" w14:paraId="620E95AF" w14:textId="77777777">
        <w:tblPrEx>
          <w:jc w:val="left"/>
        </w:tblPrEx>
        <w:trPr>
          <w:cantSplit/>
          <w:trHeight w:val="20"/>
        </w:trPr>
        <w:tc>
          <w:tcPr>
            <w:tcW w:w="5000" w:type="pct"/>
            <w:gridSpan w:val="7"/>
            <w:shd w:val="clear" w:color="auto" w:fill="DEEAF6" w:themeFill="accent1" w:themeFillTint="33"/>
            <w:vAlign w:val="center"/>
          </w:tcPr>
          <w:p w:rsidRPr="008D31E3" w:rsidR="00FF4E31" w:rsidP="007C79D2" w:rsidRDefault="00773A4F" w14:paraId="23F0A59F" w14:textId="4F6F9248">
            <w:pPr>
              <w:spacing w:before="40" w:after="60"/>
              <w:rPr>
                <w:rFonts w:cstheme="minorHAnsi"/>
                <w:b/>
                <w:bCs/>
                <w:szCs w:val="20"/>
                <w:lang w:val="fr-FR"/>
              </w:rPr>
            </w:pPr>
            <w:r w:rsidRPr="008D31E3">
              <w:rPr>
                <w:rFonts w:cstheme="minorHAnsi"/>
                <w:b/>
                <w:bCs/>
                <w:szCs w:val="20"/>
                <w:lang w:val="fr-FR"/>
              </w:rPr>
              <w:t>C. Les s</w:t>
            </w:r>
            <w:r w:rsidRPr="008D31E3" w:rsidR="00FF4E31">
              <w:rPr>
                <w:rFonts w:cstheme="minorHAnsi"/>
                <w:b/>
                <w:bCs/>
                <w:szCs w:val="20"/>
                <w:lang w:val="fr-FR"/>
              </w:rPr>
              <w:t xml:space="preserve">ervices </w:t>
            </w:r>
            <w:r w:rsidRPr="008D31E3" w:rsidR="007C79D2">
              <w:rPr>
                <w:rFonts w:cstheme="minorHAnsi"/>
                <w:b/>
                <w:bCs/>
                <w:szCs w:val="20"/>
                <w:lang w:val="fr-FR"/>
              </w:rPr>
              <w:t>de postpartum</w:t>
            </w:r>
            <w:r w:rsidRPr="008D31E3">
              <w:rPr>
                <w:rFonts w:cstheme="minorHAnsi"/>
                <w:b/>
                <w:bCs/>
                <w:szCs w:val="20"/>
                <w:lang w:val="fr-FR"/>
              </w:rPr>
              <w:t xml:space="preserve"> sont-ils disponibles ? Oui Non</w:t>
            </w:r>
            <w:r w:rsidRPr="008D31E3" w:rsidR="00FF4E31">
              <w:rPr>
                <w:rFonts w:cstheme="minorHAnsi"/>
                <w:b/>
                <w:bCs/>
                <w:szCs w:val="20"/>
                <w:lang w:val="fr-FR"/>
              </w:rPr>
              <w:t xml:space="preserve"> [Si non Passez à l'option D (Services essentiels aux nouveau-nés)].</w:t>
            </w:r>
          </w:p>
        </w:tc>
      </w:tr>
      <w:tr w:rsidRPr="004F7231" w:rsidR="00FF4E31" w:rsidTr="007E1A37" w14:paraId="6569A155" w14:textId="77777777">
        <w:tblPrEx>
          <w:jc w:val="left"/>
        </w:tblPrEx>
        <w:trPr>
          <w:cantSplit/>
          <w:trHeight w:val="20"/>
        </w:trPr>
        <w:tc>
          <w:tcPr>
            <w:tcW w:w="232" w:type="pct"/>
          </w:tcPr>
          <w:p w:rsidRPr="008D31E3" w:rsidR="00FF4E31" w:rsidP="00FF4E31" w:rsidRDefault="00FF4E31" w14:paraId="64913B01" w14:textId="77777777">
            <w:pPr>
              <w:pStyle w:val="Paragraphedeliste"/>
              <w:numPr>
                <w:ilvl w:val="0"/>
                <w:numId w:val="15"/>
              </w:numPr>
              <w:spacing w:after="0"/>
              <w:jc w:val="right"/>
              <w:rPr>
                <w:rFonts w:cstheme="minorHAnsi"/>
                <w:bCs/>
                <w:szCs w:val="20"/>
                <w:lang w:val="fr-FR"/>
              </w:rPr>
            </w:pPr>
          </w:p>
        </w:tc>
        <w:tc>
          <w:tcPr>
            <w:tcW w:w="1009" w:type="pct"/>
          </w:tcPr>
          <w:p w:rsidRPr="008D31E3" w:rsidR="00FF4E31" w:rsidP="00FF4E31" w:rsidRDefault="00FF4E31" w14:paraId="32918CCD" w14:textId="34517232">
            <w:pPr>
              <w:rPr>
                <w:rFonts w:cstheme="minorHAnsi"/>
                <w:bCs/>
                <w:szCs w:val="20"/>
                <w:lang w:val="fr-FR"/>
              </w:rPr>
            </w:pPr>
            <w:r w:rsidRPr="008D31E3">
              <w:rPr>
                <w:rFonts w:cstheme="minorHAnsi"/>
                <w:szCs w:val="20"/>
                <w:lang w:val="fr-FR"/>
              </w:rPr>
              <w:t>Utilisation systématique d'</w:t>
            </w:r>
            <w:proofErr w:type="spellStart"/>
            <w:r w:rsidRPr="008D31E3">
              <w:rPr>
                <w:rFonts w:cstheme="minorHAnsi"/>
                <w:szCs w:val="20"/>
                <w:lang w:val="fr-FR"/>
              </w:rPr>
              <w:t>utérotoniques</w:t>
            </w:r>
            <w:proofErr w:type="spellEnd"/>
          </w:p>
        </w:tc>
        <w:tc>
          <w:tcPr>
            <w:tcW w:w="1165" w:type="pct"/>
          </w:tcPr>
          <w:p w:rsidRPr="008D31E3" w:rsidR="00FF4E31" w:rsidP="00FF4E31" w:rsidRDefault="00FF4E31" w14:paraId="14D35C7B"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0B8FA384"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2080C7B6" w14:textId="77777777">
            <w:pPr>
              <w:rPr>
                <w:rFonts w:cstheme="minorHAnsi"/>
                <w:bCs/>
                <w:szCs w:val="20"/>
                <w:lang w:val="fr-FR"/>
              </w:rPr>
            </w:pPr>
          </w:p>
        </w:tc>
        <w:tc>
          <w:tcPr>
            <w:tcW w:w="1025" w:type="pct"/>
          </w:tcPr>
          <w:p w:rsidRPr="008D31E3" w:rsidR="00FF4E31" w:rsidP="00FF4E31" w:rsidRDefault="00FF4E31" w14:paraId="077A52E8"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7ACB5430" w14:textId="77777777">
            <w:pPr>
              <w:rPr>
                <w:rFonts w:cstheme="minorHAnsi"/>
                <w:bCs/>
                <w:szCs w:val="20"/>
                <w:lang w:val="fr-FR"/>
              </w:rPr>
            </w:pPr>
          </w:p>
        </w:tc>
      </w:tr>
      <w:tr w:rsidRPr="004F7231" w:rsidR="00FF4E31" w:rsidTr="007E1A37" w14:paraId="2515F4B9" w14:textId="77777777">
        <w:tblPrEx>
          <w:jc w:val="left"/>
        </w:tblPrEx>
        <w:trPr>
          <w:cantSplit/>
          <w:trHeight w:val="20"/>
        </w:trPr>
        <w:tc>
          <w:tcPr>
            <w:tcW w:w="232" w:type="pct"/>
          </w:tcPr>
          <w:p w:rsidRPr="008D31E3" w:rsidR="00FF4E31" w:rsidP="00FF4E31" w:rsidRDefault="00FF4E31" w14:paraId="205F294D" w14:textId="77777777">
            <w:pPr>
              <w:pStyle w:val="Paragraphedeliste"/>
              <w:numPr>
                <w:ilvl w:val="0"/>
                <w:numId w:val="15"/>
              </w:numPr>
              <w:spacing w:after="0"/>
              <w:jc w:val="right"/>
              <w:rPr>
                <w:rFonts w:cstheme="minorHAnsi"/>
                <w:bCs/>
                <w:szCs w:val="20"/>
                <w:lang w:val="fr-FR"/>
              </w:rPr>
            </w:pPr>
          </w:p>
        </w:tc>
        <w:tc>
          <w:tcPr>
            <w:tcW w:w="1009" w:type="pct"/>
          </w:tcPr>
          <w:p w:rsidRPr="008D31E3" w:rsidR="00FF4E31" w:rsidP="00FF4E31" w:rsidRDefault="00FF4E31" w14:paraId="7DC02644" w14:textId="35422437">
            <w:pPr>
              <w:rPr>
                <w:rFonts w:cstheme="minorHAnsi"/>
                <w:bCs/>
                <w:szCs w:val="20"/>
                <w:lang w:val="fr-FR"/>
              </w:rPr>
            </w:pPr>
            <w:r w:rsidRPr="008D31E3">
              <w:rPr>
                <w:rFonts w:cstheme="minorHAnsi"/>
                <w:szCs w:val="20"/>
                <w:lang w:val="fr-FR"/>
              </w:rPr>
              <w:t>Estimation de la perte de sang</w:t>
            </w:r>
          </w:p>
        </w:tc>
        <w:tc>
          <w:tcPr>
            <w:tcW w:w="1165" w:type="pct"/>
          </w:tcPr>
          <w:p w:rsidRPr="008D31E3" w:rsidR="00FF4E31" w:rsidP="00FF4E31" w:rsidRDefault="00FF4E31" w14:paraId="4F8900DA"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5F298A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6D79A0F" w14:textId="77777777">
            <w:pPr>
              <w:rPr>
                <w:rFonts w:cstheme="minorHAnsi"/>
                <w:bCs/>
                <w:szCs w:val="20"/>
                <w:lang w:val="fr-FR"/>
              </w:rPr>
            </w:pPr>
          </w:p>
        </w:tc>
        <w:tc>
          <w:tcPr>
            <w:tcW w:w="1025" w:type="pct"/>
          </w:tcPr>
          <w:p w:rsidRPr="008D31E3" w:rsidR="00FF4E31" w:rsidP="00FF4E31" w:rsidRDefault="00FF4E31" w14:paraId="283E054C"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E5DF1E6" w14:textId="77777777">
            <w:pPr>
              <w:rPr>
                <w:rFonts w:cstheme="minorHAnsi"/>
                <w:bCs/>
                <w:szCs w:val="20"/>
                <w:lang w:val="fr-FR"/>
              </w:rPr>
            </w:pPr>
          </w:p>
        </w:tc>
      </w:tr>
      <w:tr w:rsidRPr="004F7231" w:rsidR="00FF4E31" w:rsidTr="007E1A37" w14:paraId="6E59A706" w14:textId="77777777">
        <w:tblPrEx>
          <w:jc w:val="left"/>
        </w:tblPrEx>
        <w:trPr>
          <w:cantSplit/>
          <w:trHeight w:val="20"/>
        </w:trPr>
        <w:tc>
          <w:tcPr>
            <w:tcW w:w="232" w:type="pct"/>
          </w:tcPr>
          <w:p w:rsidRPr="008D31E3" w:rsidR="00FF4E31" w:rsidP="00FF4E31" w:rsidRDefault="00FF4E31" w14:paraId="565A33E6" w14:textId="77777777">
            <w:pPr>
              <w:pStyle w:val="Paragraphedeliste"/>
              <w:numPr>
                <w:ilvl w:val="0"/>
                <w:numId w:val="15"/>
              </w:numPr>
              <w:spacing w:after="0"/>
              <w:jc w:val="right"/>
              <w:rPr>
                <w:rFonts w:cstheme="minorHAnsi"/>
                <w:bCs/>
                <w:szCs w:val="20"/>
                <w:lang w:val="fr-FR"/>
              </w:rPr>
            </w:pPr>
          </w:p>
        </w:tc>
        <w:tc>
          <w:tcPr>
            <w:tcW w:w="1009" w:type="pct"/>
          </w:tcPr>
          <w:p w:rsidRPr="008D31E3" w:rsidR="00FF4E31" w:rsidP="00FF4E31" w:rsidRDefault="00FF4E31" w14:paraId="5D85DE76" w14:textId="12D93EF3">
            <w:pPr>
              <w:rPr>
                <w:rFonts w:cstheme="minorHAnsi"/>
                <w:bCs/>
                <w:szCs w:val="20"/>
                <w:lang w:val="fr-FR"/>
              </w:rPr>
            </w:pPr>
            <w:r w:rsidRPr="008D31E3">
              <w:rPr>
                <w:rFonts w:cstheme="minorHAnsi"/>
                <w:szCs w:val="20"/>
                <w:lang w:val="fr-FR"/>
              </w:rPr>
              <w:t>Massage utérin en cas d'hémorragie grave</w:t>
            </w:r>
          </w:p>
        </w:tc>
        <w:tc>
          <w:tcPr>
            <w:tcW w:w="1165" w:type="pct"/>
          </w:tcPr>
          <w:p w:rsidRPr="008D31E3" w:rsidR="00FF4E31" w:rsidP="00FF4E31" w:rsidRDefault="00FF4E31" w14:paraId="73B441E3"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65508651"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D3DBE25" w14:textId="77777777">
            <w:pPr>
              <w:rPr>
                <w:rFonts w:cstheme="minorHAnsi"/>
                <w:bCs/>
                <w:szCs w:val="20"/>
                <w:lang w:val="fr-FR"/>
              </w:rPr>
            </w:pPr>
          </w:p>
        </w:tc>
        <w:tc>
          <w:tcPr>
            <w:tcW w:w="1025" w:type="pct"/>
          </w:tcPr>
          <w:p w:rsidRPr="008D31E3" w:rsidR="00FF4E31" w:rsidP="00FF4E31" w:rsidRDefault="00FF4E31" w14:paraId="24B480C9"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BBD75B6" w14:textId="77777777">
            <w:pPr>
              <w:rPr>
                <w:rFonts w:cstheme="minorHAnsi"/>
                <w:bCs/>
                <w:szCs w:val="20"/>
                <w:lang w:val="fr-FR"/>
              </w:rPr>
            </w:pPr>
          </w:p>
        </w:tc>
      </w:tr>
      <w:tr w:rsidRPr="004F7231" w:rsidR="00FF4E31" w:rsidTr="007E1A37" w14:paraId="3D7FB322" w14:textId="77777777">
        <w:tblPrEx>
          <w:jc w:val="left"/>
        </w:tblPrEx>
        <w:trPr>
          <w:cantSplit/>
          <w:trHeight w:val="20"/>
        </w:trPr>
        <w:tc>
          <w:tcPr>
            <w:tcW w:w="232" w:type="pct"/>
          </w:tcPr>
          <w:p w:rsidRPr="008D31E3" w:rsidR="00FF4E31" w:rsidP="00FF4E31" w:rsidRDefault="00FF4E31" w14:paraId="00697E34" w14:textId="77777777">
            <w:pPr>
              <w:pStyle w:val="Paragraphedeliste"/>
              <w:numPr>
                <w:ilvl w:val="0"/>
                <w:numId w:val="15"/>
              </w:numPr>
              <w:spacing w:after="0"/>
              <w:jc w:val="right"/>
              <w:rPr>
                <w:rFonts w:cstheme="minorHAnsi"/>
                <w:bCs/>
                <w:szCs w:val="20"/>
                <w:lang w:val="fr-FR"/>
              </w:rPr>
            </w:pPr>
          </w:p>
        </w:tc>
        <w:tc>
          <w:tcPr>
            <w:tcW w:w="1009" w:type="pct"/>
          </w:tcPr>
          <w:p w:rsidRPr="008D31E3" w:rsidR="00FF4E31" w:rsidP="00FF4E31" w:rsidRDefault="00FF4E31" w14:paraId="6A1B4F74" w14:textId="3916E43B">
            <w:pPr>
              <w:rPr>
                <w:rFonts w:cstheme="minorHAnsi"/>
                <w:bCs/>
                <w:szCs w:val="20"/>
                <w:lang w:val="fr-FR"/>
              </w:rPr>
            </w:pPr>
            <w:r w:rsidRPr="008D31E3">
              <w:rPr>
                <w:rFonts w:cstheme="minorHAnsi"/>
                <w:szCs w:val="20"/>
                <w:lang w:val="fr-FR"/>
              </w:rPr>
              <w:t>Mise en place immédiate de l'allaitement</w:t>
            </w:r>
          </w:p>
        </w:tc>
        <w:tc>
          <w:tcPr>
            <w:tcW w:w="1165" w:type="pct"/>
          </w:tcPr>
          <w:p w:rsidRPr="008D31E3" w:rsidR="00FF4E31" w:rsidP="00FF4E31" w:rsidRDefault="00FF4E31" w14:paraId="34C408AF"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F8DE6E2"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61DF469D" w14:textId="77777777">
            <w:pPr>
              <w:rPr>
                <w:rFonts w:cstheme="minorHAnsi"/>
                <w:bCs/>
                <w:szCs w:val="20"/>
                <w:lang w:val="fr-FR"/>
              </w:rPr>
            </w:pPr>
          </w:p>
        </w:tc>
        <w:tc>
          <w:tcPr>
            <w:tcW w:w="1025" w:type="pct"/>
          </w:tcPr>
          <w:p w:rsidRPr="008D31E3" w:rsidR="00FF4E31" w:rsidP="00FF4E31" w:rsidRDefault="00FF4E31" w14:paraId="4DA4DF0F"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490E1D1D" w14:textId="77777777">
            <w:pPr>
              <w:rPr>
                <w:rFonts w:cstheme="minorHAnsi"/>
                <w:bCs/>
                <w:szCs w:val="20"/>
                <w:lang w:val="fr-FR"/>
              </w:rPr>
            </w:pPr>
          </w:p>
        </w:tc>
      </w:tr>
      <w:tr w:rsidRPr="004F7231" w:rsidR="00FF4E31" w:rsidTr="007E1A37" w14:paraId="2DEDDE30" w14:textId="77777777">
        <w:tblPrEx>
          <w:jc w:val="left"/>
        </w:tblPrEx>
        <w:trPr>
          <w:cantSplit/>
          <w:trHeight w:val="20"/>
        </w:trPr>
        <w:tc>
          <w:tcPr>
            <w:tcW w:w="232" w:type="pct"/>
          </w:tcPr>
          <w:p w:rsidRPr="008D31E3" w:rsidR="00FF4E31" w:rsidP="00FF4E31" w:rsidRDefault="00FF4E31" w14:paraId="6707F1C5" w14:textId="77777777">
            <w:pPr>
              <w:pStyle w:val="Paragraphedeliste"/>
              <w:numPr>
                <w:ilvl w:val="0"/>
                <w:numId w:val="15"/>
              </w:numPr>
              <w:spacing w:after="0"/>
              <w:jc w:val="right"/>
              <w:rPr>
                <w:rFonts w:cstheme="minorHAnsi"/>
                <w:bCs/>
                <w:szCs w:val="20"/>
                <w:lang w:val="fr-FR"/>
              </w:rPr>
            </w:pPr>
          </w:p>
        </w:tc>
        <w:tc>
          <w:tcPr>
            <w:tcW w:w="1009" w:type="pct"/>
          </w:tcPr>
          <w:p w:rsidRPr="008D31E3" w:rsidR="00FF4E31" w:rsidP="00FF4E31" w:rsidRDefault="00FF4E31" w14:paraId="36D30B47" w14:textId="00EA5054">
            <w:pPr>
              <w:rPr>
                <w:rFonts w:cstheme="minorHAnsi"/>
                <w:bCs/>
                <w:szCs w:val="20"/>
                <w:lang w:val="fr-FR"/>
              </w:rPr>
            </w:pPr>
            <w:r w:rsidRPr="008D31E3">
              <w:rPr>
                <w:rFonts w:cstheme="minorHAnsi"/>
                <w:szCs w:val="20"/>
                <w:lang w:val="fr-FR"/>
              </w:rPr>
              <w:t>Prise en charge des complications du post-partum précoce</w:t>
            </w:r>
          </w:p>
        </w:tc>
        <w:tc>
          <w:tcPr>
            <w:tcW w:w="1165" w:type="pct"/>
          </w:tcPr>
          <w:p w:rsidRPr="008D31E3" w:rsidR="00FF4E31" w:rsidP="00FF4E31" w:rsidRDefault="00FF4E31" w14:paraId="59646E2B"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7CE35D7B"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9862D2C" w14:textId="77777777">
            <w:pPr>
              <w:rPr>
                <w:rFonts w:cstheme="minorHAnsi"/>
                <w:bCs/>
                <w:szCs w:val="20"/>
                <w:lang w:val="fr-FR"/>
              </w:rPr>
            </w:pPr>
          </w:p>
        </w:tc>
        <w:tc>
          <w:tcPr>
            <w:tcW w:w="1025" w:type="pct"/>
          </w:tcPr>
          <w:p w:rsidRPr="008D31E3" w:rsidR="00FF4E31" w:rsidP="00FF4E31" w:rsidRDefault="00FF4E31" w14:paraId="6B7FC3A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F80DEBE" w14:textId="77777777">
            <w:pPr>
              <w:rPr>
                <w:rFonts w:cstheme="minorHAnsi"/>
                <w:bCs/>
                <w:szCs w:val="20"/>
                <w:lang w:val="fr-FR"/>
              </w:rPr>
            </w:pPr>
          </w:p>
        </w:tc>
      </w:tr>
      <w:tr w:rsidRPr="004048CD" w:rsidR="00FF4E31" w:rsidTr="00E33C74" w14:paraId="3A5FDA51" w14:textId="77777777">
        <w:tblPrEx>
          <w:jc w:val="left"/>
        </w:tblPrEx>
        <w:trPr>
          <w:cantSplit/>
          <w:trHeight w:val="20"/>
        </w:trPr>
        <w:tc>
          <w:tcPr>
            <w:tcW w:w="5000" w:type="pct"/>
            <w:gridSpan w:val="7"/>
            <w:shd w:val="clear" w:color="auto" w:fill="DEEAF6" w:themeFill="accent1" w:themeFillTint="33"/>
            <w:vAlign w:val="center"/>
          </w:tcPr>
          <w:p w:rsidRPr="008D31E3" w:rsidR="00FF4E31" w:rsidP="00B60A0A" w:rsidRDefault="00864789" w14:paraId="1971B600" w14:textId="547C7C53">
            <w:pPr>
              <w:spacing w:before="40" w:after="60"/>
              <w:rPr>
                <w:rFonts w:cstheme="minorHAnsi"/>
                <w:b/>
                <w:bCs/>
                <w:szCs w:val="20"/>
                <w:lang w:val="fr-FR"/>
              </w:rPr>
            </w:pPr>
            <w:r w:rsidRPr="008D31E3">
              <w:rPr>
                <w:rFonts w:eastAsia="Arial Narrow" w:cstheme="minorHAnsi"/>
                <w:b/>
                <w:noProof/>
                <w:spacing w:val="-2"/>
                <w:szCs w:val="20"/>
                <w:lang w:val="fr-FR" w:eastAsia="en-IN" w:bidi="hi-IN"/>
              </w:rPr>
              <w:t>D. Les s</w:t>
            </w:r>
            <w:r w:rsidRPr="008D31E3" w:rsidR="00FF4E31">
              <w:rPr>
                <w:rFonts w:eastAsia="Arial Narrow" w:cstheme="minorHAnsi"/>
                <w:b/>
                <w:noProof/>
                <w:spacing w:val="-2"/>
                <w:szCs w:val="20"/>
                <w:lang w:val="fr-FR" w:eastAsia="en-IN" w:bidi="hi-IN"/>
              </w:rPr>
              <w:t xml:space="preserve">ervices essentiels aux nouveau-nés </w:t>
            </w:r>
            <w:r w:rsidRPr="008D31E3">
              <w:rPr>
                <w:rFonts w:cstheme="minorHAnsi"/>
                <w:b/>
                <w:bCs/>
                <w:szCs w:val="20"/>
                <w:lang w:val="fr-FR"/>
              </w:rPr>
              <w:t xml:space="preserve">sont-ils disponibles ? Oui Non </w:t>
            </w:r>
            <w:r w:rsidRPr="008D31E3" w:rsidR="00FF4E31">
              <w:rPr>
                <w:rFonts w:eastAsia="Arial Narrow" w:cstheme="minorHAnsi"/>
                <w:b/>
                <w:noProof/>
                <w:spacing w:val="-2"/>
                <w:szCs w:val="20"/>
                <w:lang w:val="fr-FR" w:eastAsia="en-IN" w:bidi="hi-IN"/>
              </w:rPr>
              <w:t xml:space="preserve">[Si non Passez à l'option E (services </w:t>
            </w:r>
            <w:r w:rsidRPr="008D31E3" w:rsidR="00B60A0A">
              <w:rPr>
                <w:rFonts w:eastAsia="Arial Narrow" w:cstheme="minorHAnsi"/>
                <w:b/>
                <w:noProof/>
                <w:spacing w:val="-2"/>
                <w:szCs w:val="20"/>
                <w:lang w:val="fr-FR" w:eastAsia="en-IN" w:bidi="hi-IN"/>
              </w:rPr>
              <w:t>de santé infantile</w:t>
            </w:r>
            <w:r w:rsidRPr="008D31E3" w:rsidR="00FF4E31">
              <w:rPr>
                <w:rFonts w:eastAsia="Arial Narrow" w:cstheme="minorHAnsi"/>
                <w:b/>
                <w:noProof/>
                <w:spacing w:val="-2"/>
                <w:szCs w:val="20"/>
                <w:lang w:val="fr-FR" w:eastAsia="en-IN" w:bidi="hi-IN"/>
              </w:rPr>
              <w:t>)].</w:t>
            </w:r>
          </w:p>
        </w:tc>
      </w:tr>
      <w:tr w:rsidRPr="004F7231" w:rsidR="00FF4E31" w:rsidTr="007E1A37" w14:paraId="514B3E2A" w14:textId="77777777">
        <w:tblPrEx>
          <w:jc w:val="left"/>
        </w:tblPrEx>
        <w:trPr>
          <w:cantSplit/>
          <w:trHeight w:val="20"/>
        </w:trPr>
        <w:tc>
          <w:tcPr>
            <w:tcW w:w="232" w:type="pct"/>
          </w:tcPr>
          <w:p w:rsidRPr="008D31E3" w:rsidR="00FF4E31" w:rsidP="00FF4E31" w:rsidRDefault="00FF4E31" w14:paraId="0A4737BC" w14:textId="77777777">
            <w:pPr>
              <w:pStyle w:val="Paragraphedeliste"/>
              <w:numPr>
                <w:ilvl w:val="0"/>
                <w:numId w:val="16"/>
              </w:numPr>
              <w:spacing w:after="0"/>
              <w:jc w:val="right"/>
              <w:rPr>
                <w:rFonts w:cstheme="minorHAnsi"/>
                <w:bCs/>
                <w:szCs w:val="20"/>
                <w:lang w:val="fr-FR"/>
              </w:rPr>
            </w:pPr>
          </w:p>
        </w:tc>
        <w:tc>
          <w:tcPr>
            <w:tcW w:w="1009" w:type="pct"/>
          </w:tcPr>
          <w:p w:rsidRPr="008D31E3" w:rsidR="00FF4E31" w:rsidP="00FF4E31" w:rsidRDefault="00FF4E31" w14:paraId="6931E6C2" w14:textId="62397097">
            <w:pPr>
              <w:rPr>
                <w:rFonts w:cstheme="minorHAnsi"/>
                <w:bCs/>
                <w:szCs w:val="20"/>
                <w:lang w:val="fr-FR"/>
              </w:rPr>
            </w:pPr>
            <w:r w:rsidRPr="008D31E3">
              <w:rPr>
                <w:rFonts w:cstheme="minorHAnsi"/>
                <w:szCs w:val="20"/>
                <w:lang w:val="fr-FR"/>
              </w:rPr>
              <w:t>Réanimation néonatale</w:t>
            </w:r>
          </w:p>
        </w:tc>
        <w:tc>
          <w:tcPr>
            <w:tcW w:w="1165" w:type="pct"/>
          </w:tcPr>
          <w:p w:rsidRPr="008D31E3" w:rsidR="00FF4E31" w:rsidP="00FF4E31" w:rsidRDefault="00FF4E31" w14:paraId="3A6E9AE9"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4039AED7"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FF551E8" w14:textId="77777777">
            <w:pPr>
              <w:rPr>
                <w:rFonts w:cstheme="minorHAnsi"/>
                <w:bCs/>
                <w:szCs w:val="20"/>
                <w:lang w:val="fr-FR"/>
              </w:rPr>
            </w:pPr>
          </w:p>
        </w:tc>
        <w:tc>
          <w:tcPr>
            <w:tcW w:w="1025" w:type="pct"/>
          </w:tcPr>
          <w:p w:rsidRPr="008D31E3" w:rsidR="00FF4E31" w:rsidP="00FF4E31" w:rsidRDefault="00FF4E31" w14:paraId="01542F64"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15AAB76B" w14:textId="77777777">
            <w:pPr>
              <w:rPr>
                <w:rFonts w:cstheme="minorHAnsi"/>
                <w:bCs/>
                <w:szCs w:val="20"/>
                <w:lang w:val="fr-FR"/>
              </w:rPr>
            </w:pPr>
          </w:p>
        </w:tc>
      </w:tr>
      <w:tr w:rsidRPr="004F7231" w:rsidR="00FF4E31" w:rsidTr="007E1A37" w14:paraId="4C20CB5A" w14:textId="77777777">
        <w:tblPrEx>
          <w:jc w:val="left"/>
        </w:tblPrEx>
        <w:trPr>
          <w:cantSplit/>
          <w:trHeight w:val="20"/>
        </w:trPr>
        <w:tc>
          <w:tcPr>
            <w:tcW w:w="232" w:type="pct"/>
          </w:tcPr>
          <w:p w:rsidRPr="008D31E3" w:rsidR="00FF4E31" w:rsidP="00FF4E31" w:rsidRDefault="00FF4E31" w14:paraId="30BDA1A1" w14:textId="77777777">
            <w:pPr>
              <w:pStyle w:val="Paragraphedeliste"/>
              <w:numPr>
                <w:ilvl w:val="0"/>
                <w:numId w:val="16"/>
              </w:numPr>
              <w:spacing w:after="0"/>
              <w:jc w:val="right"/>
              <w:rPr>
                <w:rFonts w:cstheme="minorHAnsi"/>
                <w:bCs/>
                <w:szCs w:val="20"/>
                <w:lang w:val="fr-FR"/>
              </w:rPr>
            </w:pPr>
          </w:p>
        </w:tc>
        <w:tc>
          <w:tcPr>
            <w:tcW w:w="1009" w:type="pct"/>
          </w:tcPr>
          <w:p w:rsidRPr="008D31E3" w:rsidR="00FF4E31" w:rsidP="00FF4E31" w:rsidRDefault="00FF4E31" w14:paraId="75EE5A7A" w14:textId="52B61769">
            <w:pPr>
              <w:rPr>
                <w:rFonts w:cstheme="minorHAnsi"/>
                <w:bCs/>
                <w:szCs w:val="20"/>
                <w:lang w:val="fr-FR"/>
              </w:rPr>
            </w:pPr>
            <w:r w:rsidRPr="008D31E3">
              <w:rPr>
                <w:rFonts w:cstheme="minorHAnsi"/>
                <w:szCs w:val="20"/>
                <w:lang w:val="fr-FR"/>
              </w:rPr>
              <w:t>Pesée du nouveau-né</w:t>
            </w:r>
          </w:p>
        </w:tc>
        <w:tc>
          <w:tcPr>
            <w:tcW w:w="1165" w:type="pct"/>
          </w:tcPr>
          <w:p w:rsidRPr="008D31E3" w:rsidR="00FF4E31" w:rsidP="00FF4E31" w:rsidRDefault="00FF4E31" w14:paraId="5411F4FA"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4FF001FF"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589720C" w14:textId="77777777">
            <w:pPr>
              <w:rPr>
                <w:rFonts w:cstheme="minorHAnsi"/>
                <w:bCs/>
                <w:szCs w:val="20"/>
                <w:lang w:val="fr-FR"/>
              </w:rPr>
            </w:pPr>
          </w:p>
        </w:tc>
        <w:tc>
          <w:tcPr>
            <w:tcW w:w="1025" w:type="pct"/>
          </w:tcPr>
          <w:p w:rsidRPr="008D31E3" w:rsidR="00FF4E31" w:rsidP="00FF4E31" w:rsidRDefault="00FF4E31" w14:paraId="44E90B1A"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B5BCEFE" w14:textId="77777777">
            <w:pPr>
              <w:rPr>
                <w:rFonts w:cstheme="minorHAnsi"/>
                <w:bCs/>
                <w:szCs w:val="20"/>
                <w:lang w:val="fr-FR"/>
              </w:rPr>
            </w:pPr>
          </w:p>
        </w:tc>
      </w:tr>
      <w:tr w:rsidRPr="004F7231" w:rsidR="00FF4E31" w:rsidTr="007E1A37" w14:paraId="043FB457" w14:textId="77777777">
        <w:tblPrEx>
          <w:jc w:val="left"/>
        </w:tblPrEx>
        <w:trPr>
          <w:cantSplit/>
          <w:trHeight w:val="20"/>
        </w:trPr>
        <w:tc>
          <w:tcPr>
            <w:tcW w:w="232" w:type="pct"/>
          </w:tcPr>
          <w:p w:rsidRPr="008D31E3" w:rsidR="00FF4E31" w:rsidP="00FF4E31" w:rsidRDefault="00FF4E31" w14:paraId="212616CF" w14:textId="77777777">
            <w:pPr>
              <w:pStyle w:val="Paragraphedeliste"/>
              <w:numPr>
                <w:ilvl w:val="0"/>
                <w:numId w:val="16"/>
              </w:numPr>
              <w:spacing w:after="0"/>
              <w:jc w:val="right"/>
              <w:rPr>
                <w:rFonts w:cstheme="minorHAnsi"/>
                <w:bCs/>
                <w:szCs w:val="20"/>
                <w:lang w:val="fr-FR"/>
              </w:rPr>
            </w:pPr>
          </w:p>
        </w:tc>
        <w:tc>
          <w:tcPr>
            <w:tcW w:w="1009" w:type="pct"/>
          </w:tcPr>
          <w:p w:rsidRPr="008D31E3" w:rsidR="00FF4E31" w:rsidP="00FF4E31" w:rsidRDefault="00FF4E31" w14:paraId="4D45D83E" w14:textId="56F017E4">
            <w:pPr>
              <w:rPr>
                <w:rFonts w:cstheme="minorHAnsi"/>
                <w:bCs/>
                <w:szCs w:val="20"/>
                <w:lang w:val="fr-FR"/>
              </w:rPr>
            </w:pPr>
            <w:r w:rsidRPr="008D31E3">
              <w:rPr>
                <w:rFonts w:cstheme="minorHAnsi"/>
                <w:szCs w:val="20"/>
                <w:lang w:val="fr-FR"/>
              </w:rPr>
              <w:t xml:space="preserve">Soins du cordon </w:t>
            </w:r>
            <w:r w:rsidRPr="008D31E3" w:rsidR="00C015A4">
              <w:rPr>
                <w:rFonts w:cstheme="minorHAnsi"/>
                <w:szCs w:val="20"/>
                <w:lang w:val="fr-FR"/>
              </w:rPr>
              <w:t>propre</w:t>
            </w:r>
          </w:p>
        </w:tc>
        <w:tc>
          <w:tcPr>
            <w:tcW w:w="1165" w:type="pct"/>
          </w:tcPr>
          <w:p w:rsidRPr="008D31E3" w:rsidR="00FF4E31" w:rsidP="00FF4E31" w:rsidRDefault="00FF4E31" w14:paraId="0B85A296"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20BB02B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1644FD2" w14:textId="77777777">
            <w:pPr>
              <w:rPr>
                <w:rFonts w:cstheme="minorHAnsi"/>
                <w:bCs/>
                <w:szCs w:val="20"/>
                <w:lang w:val="fr-FR"/>
              </w:rPr>
            </w:pPr>
          </w:p>
        </w:tc>
        <w:tc>
          <w:tcPr>
            <w:tcW w:w="1025" w:type="pct"/>
          </w:tcPr>
          <w:p w:rsidRPr="008D31E3" w:rsidR="00FF4E31" w:rsidP="00FF4E31" w:rsidRDefault="00FF4E31" w14:paraId="4056F23F"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2983540" w14:textId="77777777">
            <w:pPr>
              <w:rPr>
                <w:rFonts w:cstheme="minorHAnsi"/>
                <w:bCs/>
                <w:szCs w:val="20"/>
                <w:lang w:val="fr-FR"/>
              </w:rPr>
            </w:pPr>
          </w:p>
        </w:tc>
      </w:tr>
      <w:tr w:rsidRPr="004F7231" w:rsidR="00FF4E31" w:rsidTr="007E1A37" w14:paraId="45D6A7F7" w14:textId="77777777">
        <w:tblPrEx>
          <w:jc w:val="left"/>
        </w:tblPrEx>
        <w:trPr>
          <w:cantSplit/>
          <w:trHeight w:val="20"/>
        </w:trPr>
        <w:tc>
          <w:tcPr>
            <w:tcW w:w="232" w:type="pct"/>
          </w:tcPr>
          <w:p w:rsidRPr="008D31E3" w:rsidR="00FF4E31" w:rsidP="00FF4E31" w:rsidRDefault="00FF4E31" w14:paraId="1F2C5929" w14:textId="77777777">
            <w:pPr>
              <w:pStyle w:val="Paragraphedeliste"/>
              <w:numPr>
                <w:ilvl w:val="0"/>
                <w:numId w:val="16"/>
              </w:numPr>
              <w:spacing w:after="0"/>
              <w:jc w:val="right"/>
              <w:rPr>
                <w:rFonts w:cstheme="minorHAnsi"/>
                <w:bCs/>
                <w:szCs w:val="20"/>
                <w:lang w:val="fr-FR"/>
              </w:rPr>
            </w:pPr>
          </w:p>
        </w:tc>
        <w:tc>
          <w:tcPr>
            <w:tcW w:w="1009" w:type="pct"/>
          </w:tcPr>
          <w:p w:rsidRPr="008D31E3" w:rsidR="00FF4E31" w:rsidP="00FF4E31" w:rsidRDefault="00FF4E31" w14:paraId="03652E33" w14:textId="18773C57">
            <w:pPr>
              <w:rPr>
                <w:rFonts w:cstheme="minorHAnsi"/>
                <w:bCs/>
                <w:szCs w:val="20"/>
                <w:lang w:val="fr-FR"/>
              </w:rPr>
            </w:pPr>
            <w:r w:rsidRPr="008D31E3">
              <w:rPr>
                <w:rFonts w:cstheme="minorHAnsi"/>
                <w:szCs w:val="20"/>
                <w:lang w:val="fr-FR"/>
              </w:rPr>
              <w:t>Dépistage des anomalies congénitales</w:t>
            </w:r>
          </w:p>
        </w:tc>
        <w:tc>
          <w:tcPr>
            <w:tcW w:w="1165" w:type="pct"/>
          </w:tcPr>
          <w:p w:rsidRPr="008D31E3" w:rsidR="00FF4E31" w:rsidP="00FF4E31" w:rsidRDefault="00FF4E31" w14:paraId="5BAA05C2"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24ABDC43"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02DC8AF" w14:textId="77777777">
            <w:pPr>
              <w:rPr>
                <w:rFonts w:cstheme="minorHAnsi"/>
                <w:bCs/>
                <w:szCs w:val="20"/>
                <w:lang w:val="fr-FR"/>
              </w:rPr>
            </w:pPr>
          </w:p>
        </w:tc>
        <w:tc>
          <w:tcPr>
            <w:tcW w:w="1025" w:type="pct"/>
          </w:tcPr>
          <w:p w:rsidRPr="008D31E3" w:rsidR="00FF4E31" w:rsidP="00FF4E31" w:rsidRDefault="00FF4E31" w14:paraId="2778D35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14F9A13" w14:textId="77777777">
            <w:pPr>
              <w:rPr>
                <w:rFonts w:cstheme="minorHAnsi"/>
                <w:bCs/>
                <w:szCs w:val="20"/>
                <w:lang w:val="fr-FR"/>
              </w:rPr>
            </w:pPr>
          </w:p>
        </w:tc>
      </w:tr>
      <w:tr w:rsidRPr="004F7231" w:rsidR="00FF4E31" w:rsidTr="007E1A37" w14:paraId="54B14939" w14:textId="77777777">
        <w:tblPrEx>
          <w:jc w:val="left"/>
        </w:tblPrEx>
        <w:trPr>
          <w:cantSplit/>
          <w:trHeight w:val="20"/>
        </w:trPr>
        <w:tc>
          <w:tcPr>
            <w:tcW w:w="232" w:type="pct"/>
          </w:tcPr>
          <w:p w:rsidRPr="008D31E3" w:rsidR="00FF4E31" w:rsidP="00FF4E31" w:rsidRDefault="00FF4E31" w14:paraId="56F67922" w14:textId="77777777">
            <w:pPr>
              <w:pStyle w:val="Paragraphedeliste"/>
              <w:numPr>
                <w:ilvl w:val="0"/>
                <w:numId w:val="16"/>
              </w:numPr>
              <w:spacing w:after="0"/>
              <w:jc w:val="right"/>
              <w:rPr>
                <w:rFonts w:cstheme="minorHAnsi"/>
                <w:bCs/>
                <w:szCs w:val="20"/>
                <w:lang w:val="fr-FR"/>
              </w:rPr>
            </w:pPr>
          </w:p>
        </w:tc>
        <w:tc>
          <w:tcPr>
            <w:tcW w:w="1009" w:type="pct"/>
          </w:tcPr>
          <w:p w:rsidRPr="008D31E3" w:rsidR="00FF4E31" w:rsidP="00FF4E31" w:rsidRDefault="00FF4E31" w14:paraId="4891F55A" w14:textId="49921792">
            <w:pPr>
              <w:rPr>
                <w:rFonts w:cstheme="minorHAnsi"/>
                <w:bCs/>
                <w:szCs w:val="20"/>
                <w:lang w:val="fr-FR"/>
              </w:rPr>
            </w:pPr>
            <w:r w:rsidRPr="008D31E3">
              <w:rPr>
                <w:rFonts w:cstheme="minorHAnsi"/>
                <w:szCs w:val="20"/>
                <w:lang w:val="fr-FR"/>
              </w:rPr>
              <w:t>Vaccination au jour zéro (BCG et VPO)</w:t>
            </w:r>
          </w:p>
        </w:tc>
        <w:tc>
          <w:tcPr>
            <w:tcW w:w="1165" w:type="pct"/>
          </w:tcPr>
          <w:p w:rsidRPr="008D31E3" w:rsidR="00FF4E31" w:rsidP="00FF4E31" w:rsidRDefault="00FF4E31" w14:paraId="227E5C08"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649D6CA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065F3DE2" w14:textId="77777777">
            <w:pPr>
              <w:rPr>
                <w:rFonts w:cstheme="minorHAnsi"/>
                <w:bCs/>
                <w:szCs w:val="20"/>
                <w:lang w:val="fr-FR"/>
              </w:rPr>
            </w:pPr>
          </w:p>
        </w:tc>
        <w:tc>
          <w:tcPr>
            <w:tcW w:w="1025" w:type="pct"/>
          </w:tcPr>
          <w:p w:rsidRPr="008D31E3" w:rsidR="00FF4E31" w:rsidP="00FF4E31" w:rsidRDefault="00FF4E31" w14:paraId="0ED5C572"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A045EB0" w14:textId="77777777">
            <w:pPr>
              <w:rPr>
                <w:rFonts w:cstheme="minorHAnsi"/>
                <w:bCs/>
                <w:szCs w:val="20"/>
                <w:lang w:val="fr-FR"/>
              </w:rPr>
            </w:pPr>
          </w:p>
        </w:tc>
      </w:tr>
      <w:tr w:rsidRPr="004048CD" w:rsidR="00FF4E31" w:rsidTr="00E33C74" w14:paraId="7CDA8047" w14:textId="77777777">
        <w:tblPrEx>
          <w:jc w:val="left"/>
        </w:tblPrEx>
        <w:trPr>
          <w:cantSplit/>
          <w:trHeight w:val="20"/>
        </w:trPr>
        <w:tc>
          <w:tcPr>
            <w:tcW w:w="5000" w:type="pct"/>
            <w:gridSpan w:val="7"/>
            <w:shd w:val="clear" w:color="auto" w:fill="DEEAF6" w:themeFill="accent1" w:themeFillTint="33"/>
            <w:vAlign w:val="center"/>
          </w:tcPr>
          <w:p w:rsidRPr="008D31E3" w:rsidR="00FF4E31" w:rsidP="00B60A0A" w:rsidRDefault="00864789" w14:paraId="6FA089FC" w14:textId="1E399D68">
            <w:pPr>
              <w:spacing w:before="40" w:after="60"/>
              <w:rPr>
                <w:rFonts w:cstheme="minorHAnsi"/>
                <w:b/>
                <w:bCs/>
                <w:szCs w:val="20"/>
                <w:lang w:val="fr-FR"/>
              </w:rPr>
            </w:pPr>
            <w:r w:rsidRPr="008D31E3">
              <w:rPr>
                <w:rFonts w:cstheme="minorHAnsi"/>
                <w:b/>
                <w:bCs/>
                <w:szCs w:val="20"/>
                <w:lang w:val="fr-FR"/>
              </w:rPr>
              <w:t>E. Les se</w:t>
            </w:r>
            <w:r w:rsidRPr="008D31E3" w:rsidR="00FF4E31">
              <w:rPr>
                <w:rFonts w:cstheme="minorHAnsi"/>
                <w:b/>
                <w:bCs/>
                <w:szCs w:val="20"/>
                <w:lang w:val="fr-FR"/>
              </w:rPr>
              <w:t xml:space="preserve">rvices </w:t>
            </w:r>
            <w:r w:rsidRPr="008D31E3" w:rsidR="0009346A">
              <w:rPr>
                <w:rFonts w:cstheme="minorHAnsi"/>
                <w:b/>
                <w:bCs/>
                <w:szCs w:val="20"/>
                <w:lang w:val="fr-FR"/>
              </w:rPr>
              <w:t xml:space="preserve">de </w:t>
            </w:r>
            <w:r w:rsidRPr="008D31E3" w:rsidR="003247D1">
              <w:rPr>
                <w:rFonts w:cstheme="minorHAnsi"/>
                <w:b/>
                <w:bCs/>
                <w:szCs w:val="20"/>
                <w:lang w:val="fr-FR"/>
              </w:rPr>
              <w:t xml:space="preserve">santé </w:t>
            </w:r>
            <w:r w:rsidRPr="008D31E3" w:rsidR="00525C87">
              <w:rPr>
                <w:rFonts w:cstheme="minorHAnsi"/>
                <w:b/>
                <w:bCs/>
                <w:szCs w:val="20"/>
                <w:lang w:val="fr-FR"/>
              </w:rPr>
              <w:t>infantile</w:t>
            </w:r>
            <w:r w:rsidRPr="008D31E3" w:rsidR="00FF4E31">
              <w:rPr>
                <w:rFonts w:cstheme="minorHAnsi"/>
                <w:b/>
                <w:bCs/>
                <w:szCs w:val="20"/>
                <w:lang w:val="fr-FR"/>
              </w:rPr>
              <w:t xml:space="preserve"> </w:t>
            </w:r>
            <w:r w:rsidRPr="008D31E3">
              <w:rPr>
                <w:rFonts w:cstheme="minorHAnsi"/>
                <w:b/>
                <w:bCs/>
                <w:szCs w:val="20"/>
                <w:lang w:val="fr-FR"/>
              </w:rPr>
              <w:t xml:space="preserve">sont-ils disponibles ? Oui Non </w:t>
            </w:r>
            <w:r w:rsidRPr="008D31E3" w:rsidR="00765536">
              <w:rPr>
                <w:rFonts w:cstheme="minorHAnsi"/>
                <w:b/>
                <w:bCs/>
                <w:szCs w:val="20"/>
                <w:lang w:val="fr-FR"/>
              </w:rPr>
              <w:t>[</w:t>
            </w:r>
            <w:proofErr w:type="gramStart"/>
            <w:r w:rsidRPr="008D31E3" w:rsidR="00765536">
              <w:rPr>
                <w:rFonts w:cstheme="minorHAnsi"/>
                <w:b/>
                <w:bCs/>
                <w:szCs w:val="20"/>
                <w:lang w:val="fr-FR"/>
              </w:rPr>
              <w:t xml:space="preserve">Si </w:t>
            </w:r>
            <w:r w:rsidRPr="008D31E3" w:rsidR="00FF4E31">
              <w:rPr>
                <w:rFonts w:cstheme="minorHAnsi"/>
                <w:b/>
                <w:bCs/>
                <w:szCs w:val="20"/>
                <w:lang w:val="fr-FR"/>
              </w:rPr>
              <w:t xml:space="preserve"> non</w:t>
            </w:r>
            <w:proofErr w:type="gramEnd"/>
            <w:r w:rsidRPr="008D31E3" w:rsidR="00FF4E31">
              <w:rPr>
                <w:rFonts w:cstheme="minorHAnsi"/>
                <w:b/>
                <w:bCs/>
                <w:szCs w:val="20"/>
                <w:lang w:val="fr-FR"/>
              </w:rPr>
              <w:t xml:space="preserve"> </w:t>
            </w:r>
            <w:r w:rsidRPr="008D31E3" w:rsidR="006776F0">
              <w:rPr>
                <w:rFonts w:cstheme="minorHAnsi"/>
                <w:b/>
                <w:bCs/>
                <w:szCs w:val="20"/>
                <w:lang w:val="fr-FR"/>
              </w:rPr>
              <w:t xml:space="preserve"> </w:t>
            </w:r>
            <w:r w:rsidRPr="008D31E3" w:rsidR="00FF4E31">
              <w:rPr>
                <w:rFonts w:cstheme="minorHAnsi"/>
                <w:b/>
                <w:bCs/>
                <w:szCs w:val="20"/>
                <w:lang w:val="fr-FR"/>
              </w:rPr>
              <w:t xml:space="preserve"> Passez </w:t>
            </w:r>
            <w:r w:rsidRPr="008D31E3" w:rsidR="003247D1">
              <w:rPr>
                <w:rFonts w:cstheme="minorHAnsi"/>
                <w:b/>
                <w:bCs/>
                <w:szCs w:val="20"/>
                <w:lang w:val="fr-FR"/>
              </w:rPr>
              <w:t>à Q503</w:t>
            </w:r>
            <w:r w:rsidRPr="008D31E3" w:rsidR="00FF4E31">
              <w:rPr>
                <w:rFonts w:cstheme="minorHAnsi"/>
                <w:b/>
                <w:bCs/>
                <w:szCs w:val="20"/>
                <w:lang w:val="fr-FR"/>
              </w:rPr>
              <w:t>]</w:t>
            </w:r>
          </w:p>
        </w:tc>
      </w:tr>
      <w:tr w:rsidRPr="004F7231" w:rsidR="00FF4E31" w:rsidTr="007E1A37" w14:paraId="71CF7005" w14:textId="77777777">
        <w:tblPrEx>
          <w:jc w:val="left"/>
        </w:tblPrEx>
        <w:trPr>
          <w:cantSplit/>
          <w:trHeight w:val="20"/>
        </w:trPr>
        <w:tc>
          <w:tcPr>
            <w:tcW w:w="232" w:type="pct"/>
          </w:tcPr>
          <w:p w:rsidRPr="008D31E3" w:rsidR="00FF4E31" w:rsidP="00FF4E31" w:rsidRDefault="00FF4E31" w14:paraId="65782E2F"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4E90ADCB" w14:textId="226584EC">
            <w:pPr>
              <w:rPr>
                <w:rFonts w:cstheme="minorHAnsi"/>
                <w:bCs/>
                <w:szCs w:val="20"/>
                <w:lang w:val="fr-FR"/>
              </w:rPr>
            </w:pPr>
            <w:r w:rsidRPr="008D31E3">
              <w:rPr>
                <w:rFonts w:cstheme="minorHAnsi"/>
                <w:szCs w:val="20"/>
                <w:lang w:val="fr-FR"/>
              </w:rPr>
              <w:t>Utilisation de la fiche de croissance pour l'enregistrement du poids</w:t>
            </w:r>
          </w:p>
        </w:tc>
        <w:tc>
          <w:tcPr>
            <w:tcW w:w="1165" w:type="pct"/>
          </w:tcPr>
          <w:p w:rsidRPr="008D31E3" w:rsidR="00FF4E31" w:rsidP="00FF4E31" w:rsidRDefault="00FF4E31" w14:paraId="1F683418"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7BA32D0B"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E040545" w14:textId="77777777">
            <w:pPr>
              <w:rPr>
                <w:rFonts w:cstheme="minorHAnsi"/>
                <w:bCs/>
                <w:szCs w:val="20"/>
                <w:lang w:val="fr-FR"/>
              </w:rPr>
            </w:pPr>
          </w:p>
        </w:tc>
        <w:tc>
          <w:tcPr>
            <w:tcW w:w="1025" w:type="pct"/>
          </w:tcPr>
          <w:p w:rsidRPr="008D31E3" w:rsidR="00FF4E31" w:rsidP="00FF4E31" w:rsidRDefault="00FF4E31" w14:paraId="3B4AEEB9"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44B51410" w14:textId="77777777">
            <w:pPr>
              <w:rPr>
                <w:rFonts w:cstheme="minorHAnsi"/>
                <w:bCs/>
                <w:szCs w:val="20"/>
                <w:lang w:val="fr-FR"/>
              </w:rPr>
            </w:pPr>
          </w:p>
        </w:tc>
      </w:tr>
      <w:tr w:rsidRPr="004F7231" w:rsidR="00FF4E31" w:rsidTr="007E1A37" w14:paraId="279D496C" w14:textId="77777777">
        <w:tblPrEx>
          <w:jc w:val="left"/>
        </w:tblPrEx>
        <w:trPr>
          <w:cantSplit/>
          <w:trHeight w:val="20"/>
        </w:trPr>
        <w:tc>
          <w:tcPr>
            <w:tcW w:w="232" w:type="pct"/>
          </w:tcPr>
          <w:p w:rsidRPr="008D31E3" w:rsidR="00FF4E31" w:rsidP="00FF4E31" w:rsidRDefault="00FF4E31" w14:paraId="3E095139"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93129D" w14:paraId="067DD6A5" w14:textId="43B1FD6C">
            <w:pPr>
              <w:rPr>
                <w:rFonts w:cstheme="minorHAnsi"/>
                <w:bCs/>
                <w:szCs w:val="20"/>
                <w:lang w:val="fr-FR"/>
              </w:rPr>
            </w:pPr>
            <w:r w:rsidRPr="008D31E3">
              <w:rPr>
                <w:rFonts w:cstheme="minorHAnsi"/>
                <w:szCs w:val="20"/>
                <w:lang w:val="fr-FR"/>
              </w:rPr>
              <w:t>Vaccination</w:t>
            </w:r>
            <w:r w:rsidRPr="008D31E3" w:rsidR="00FF4E31">
              <w:rPr>
                <w:rFonts w:cstheme="minorHAnsi"/>
                <w:szCs w:val="20"/>
                <w:lang w:val="fr-FR"/>
              </w:rPr>
              <w:t xml:space="preserve"> des enfants</w:t>
            </w:r>
          </w:p>
        </w:tc>
        <w:tc>
          <w:tcPr>
            <w:tcW w:w="1165" w:type="pct"/>
          </w:tcPr>
          <w:p w:rsidRPr="008D31E3" w:rsidR="00FF4E31" w:rsidP="00FF4E31" w:rsidRDefault="00FF4E31" w14:paraId="24A030BD"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307A905D"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6901011F" w14:textId="77777777">
            <w:pPr>
              <w:rPr>
                <w:rFonts w:cstheme="minorHAnsi"/>
                <w:bCs/>
                <w:szCs w:val="20"/>
                <w:lang w:val="fr-FR"/>
              </w:rPr>
            </w:pPr>
          </w:p>
        </w:tc>
        <w:tc>
          <w:tcPr>
            <w:tcW w:w="1025" w:type="pct"/>
          </w:tcPr>
          <w:p w:rsidRPr="008D31E3" w:rsidR="00FF4E31" w:rsidP="00FF4E31" w:rsidRDefault="00FF4E31" w14:paraId="6694EB16"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A0B8940" w14:textId="77777777">
            <w:pPr>
              <w:rPr>
                <w:rFonts w:cstheme="minorHAnsi"/>
                <w:bCs/>
                <w:szCs w:val="20"/>
                <w:lang w:val="fr-FR"/>
              </w:rPr>
            </w:pPr>
          </w:p>
        </w:tc>
      </w:tr>
      <w:tr w:rsidRPr="004F7231" w:rsidR="00FF4E31" w:rsidTr="007E1A37" w14:paraId="73DC4D05" w14:textId="77777777">
        <w:tblPrEx>
          <w:jc w:val="left"/>
        </w:tblPrEx>
        <w:trPr>
          <w:cantSplit/>
          <w:trHeight w:val="20"/>
        </w:trPr>
        <w:tc>
          <w:tcPr>
            <w:tcW w:w="232" w:type="pct"/>
          </w:tcPr>
          <w:p w:rsidRPr="008D31E3" w:rsidR="00FF4E31" w:rsidP="00FF4E31" w:rsidRDefault="00FF4E31" w14:paraId="581680BC"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72559797" w14:textId="75AC0408">
            <w:pPr>
              <w:rPr>
                <w:rFonts w:cstheme="minorHAnsi"/>
                <w:bCs/>
                <w:szCs w:val="20"/>
                <w:lang w:val="fr-FR"/>
              </w:rPr>
            </w:pPr>
            <w:r w:rsidRPr="008D31E3">
              <w:rPr>
                <w:rFonts w:cstheme="minorHAnsi"/>
                <w:szCs w:val="20"/>
                <w:lang w:val="fr-FR"/>
              </w:rPr>
              <w:t>Prise en charge de la pneumonie</w:t>
            </w:r>
          </w:p>
        </w:tc>
        <w:tc>
          <w:tcPr>
            <w:tcW w:w="1165" w:type="pct"/>
          </w:tcPr>
          <w:p w:rsidRPr="008D31E3" w:rsidR="00FF4E31" w:rsidP="00FF4E31" w:rsidRDefault="00FF4E31" w14:paraId="58A58041"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603615F4"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15F51167" w14:textId="77777777">
            <w:pPr>
              <w:rPr>
                <w:rFonts w:cstheme="minorHAnsi"/>
                <w:bCs/>
                <w:szCs w:val="20"/>
                <w:lang w:val="fr-FR"/>
              </w:rPr>
            </w:pPr>
          </w:p>
        </w:tc>
        <w:tc>
          <w:tcPr>
            <w:tcW w:w="1025" w:type="pct"/>
          </w:tcPr>
          <w:p w:rsidRPr="008D31E3" w:rsidR="00FF4E31" w:rsidP="00FF4E31" w:rsidRDefault="00FF4E31" w14:paraId="75A95523"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C340CCF" w14:textId="77777777">
            <w:pPr>
              <w:rPr>
                <w:rFonts w:cstheme="minorHAnsi"/>
                <w:bCs/>
                <w:szCs w:val="20"/>
                <w:lang w:val="fr-FR"/>
              </w:rPr>
            </w:pPr>
          </w:p>
        </w:tc>
      </w:tr>
      <w:tr w:rsidRPr="004F7231" w:rsidR="00FF4E31" w:rsidTr="007E1A37" w14:paraId="77151223" w14:textId="77777777">
        <w:tblPrEx>
          <w:jc w:val="left"/>
        </w:tblPrEx>
        <w:trPr>
          <w:cantSplit/>
          <w:trHeight w:val="20"/>
        </w:trPr>
        <w:tc>
          <w:tcPr>
            <w:tcW w:w="232" w:type="pct"/>
          </w:tcPr>
          <w:p w:rsidRPr="008D31E3" w:rsidR="00FF4E31" w:rsidP="00FF4E31" w:rsidRDefault="00FF4E31" w14:paraId="6583A157"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05D16F6F" w14:textId="662B58D1">
            <w:pPr>
              <w:rPr>
                <w:rFonts w:cstheme="minorHAnsi"/>
                <w:bCs/>
                <w:szCs w:val="20"/>
                <w:lang w:val="fr-FR"/>
              </w:rPr>
            </w:pPr>
            <w:r w:rsidRPr="008D31E3">
              <w:rPr>
                <w:rFonts w:cstheme="minorHAnsi"/>
                <w:szCs w:val="20"/>
                <w:lang w:val="fr-FR"/>
              </w:rPr>
              <w:t>Antibiotiques pour les infections respiratoires aiguës</w:t>
            </w:r>
          </w:p>
        </w:tc>
        <w:tc>
          <w:tcPr>
            <w:tcW w:w="1165" w:type="pct"/>
          </w:tcPr>
          <w:p w:rsidRPr="008D31E3" w:rsidR="00FF4E31" w:rsidP="00FF4E31" w:rsidRDefault="00FF4E31" w14:paraId="4EACAD38"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517E2A83"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031D661" w14:textId="77777777">
            <w:pPr>
              <w:rPr>
                <w:rFonts w:cstheme="minorHAnsi"/>
                <w:bCs/>
                <w:szCs w:val="20"/>
                <w:lang w:val="fr-FR"/>
              </w:rPr>
            </w:pPr>
          </w:p>
        </w:tc>
        <w:tc>
          <w:tcPr>
            <w:tcW w:w="1025" w:type="pct"/>
          </w:tcPr>
          <w:p w:rsidRPr="008D31E3" w:rsidR="00FF4E31" w:rsidP="00FF4E31" w:rsidRDefault="00FF4E31" w14:paraId="42FA2B9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2663BE9" w14:textId="77777777">
            <w:pPr>
              <w:rPr>
                <w:rFonts w:cstheme="minorHAnsi"/>
                <w:bCs/>
                <w:szCs w:val="20"/>
                <w:lang w:val="fr-FR"/>
              </w:rPr>
            </w:pPr>
          </w:p>
        </w:tc>
      </w:tr>
      <w:tr w:rsidRPr="004F7231" w:rsidR="00FF4E31" w:rsidTr="007E1A37" w14:paraId="09EC5470" w14:textId="77777777">
        <w:tblPrEx>
          <w:jc w:val="left"/>
        </w:tblPrEx>
        <w:trPr>
          <w:cantSplit/>
          <w:trHeight w:val="195"/>
        </w:trPr>
        <w:tc>
          <w:tcPr>
            <w:tcW w:w="232" w:type="pct"/>
          </w:tcPr>
          <w:p w:rsidRPr="008D31E3" w:rsidR="00FF4E31" w:rsidP="00FF4E31" w:rsidRDefault="00FF4E31" w14:paraId="7E65C744"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219A73F7" w14:textId="6E324757">
            <w:pPr>
              <w:rPr>
                <w:rFonts w:cstheme="minorHAnsi"/>
                <w:szCs w:val="20"/>
                <w:lang w:val="fr-FR"/>
              </w:rPr>
            </w:pPr>
            <w:r w:rsidRPr="008D31E3">
              <w:rPr>
                <w:rFonts w:cstheme="minorHAnsi"/>
                <w:szCs w:val="20"/>
                <w:lang w:val="fr-FR"/>
              </w:rPr>
              <w:t>Prise en charge de la déshydratation/diarrhée</w:t>
            </w:r>
          </w:p>
        </w:tc>
        <w:tc>
          <w:tcPr>
            <w:tcW w:w="1165" w:type="pct"/>
          </w:tcPr>
          <w:p w:rsidRPr="008D31E3" w:rsidR="00FF4E31" w:rsidP="00FF4E31" w:rsidRDefault="00FF4E31" w14:paraId="3D5F92BD"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168D257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FE41B87" w14:textId="77777777">
            <w:pPr>
              <w:rPr>
                <w:rFonts w:cstheme="minorHAnsi"/>
                <w:bCs/>
                <w:szCs w:val="20"/>
                <w:lang w:val="fr-FR"/>
              </w:rPr>
            </w:pPr>
          </w:p>
        </w:tc>
        <w:tc>
          <w:tcPr>
            <w:tcW w:w="1025" w:type="pct"/>
          </w:tcPr>
          <w:p w:rsidRPr="008D31E3" w:rsidR="00FF4E31" w:rsidP="00FF4E31" w:rsidRDefault="00FF4E31" w14:paraId="2D00F232"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8582E13" w14:textId="77777777">
            <w:pPr>
              <w:rPr>
                <w:rFonts w:cstheme="minorHAnsi"/>
                <w:bCs/>
                <w:szCs w:val="20"/>
                <w:lang w:val="fr-FR"/>
              </w:rPr>
            </w:pPr>
          </w:p>
        </w:tc>
      </w:tr>
      <w:tr w:rsidRPr="004F7231" w:rsidR="00FF4E31" w:rsidTr="007E1A37" w14:paraId="45D57072" w14:textId="77777777">
        <w:tblPrEx>
          <w:jc w:val="left"/>
        </w:tblPrEx>
        <w:trPr>
          <w:cantSplit/>
          <w:trHeight w:val="20"/>
        </w:trPr>
        <w:tc>
          <w:tcPr>
            <w:tcW w:w="232" w:type="pct"/>
          </w:tcPr>
          <w:p w:rsidRPr="008D31E3" w:rsidR="00FF4E31" w:rsidP="00FF4E31" w:rsidRDefault="00FF4E31" w14:paraId="4A7015BE"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48FEF7AF" w14:textId="6A52639B">
            <w:pPr>
              <w:rPr>
                <w:rFonts w:cstheme="minorHAnsi"/>
                <w:bCs/>
                <w:szCs w:val="20"/>
                <w:lang w:val="fr-FR"/>
              </w:rPr>
            </w:pPr>
            <w:r w:rsidRPr="008D31E3">
              <w:rPr>
                <w:rFonts w:cstheme="minorHAnsi"/>
                <w:szCs w:val="20"/>
                <w:lang w:val="fr-FR"/>
              </w:rPr>
              <w:t>Mesure du poids</w:t>
            </w:r>
          </w:p>
        </w:tc>
        <w:tc>
          <w:tcPr>
            <w:tcW w:w="1165" w:type="pct"/>
          </w:tcPr>
          <w:p w:rsidRPr="008D31E3" w:rsidR="00FF4E31" w:rsidP="00FF4E31" w:rsidRDefault="00FF4E31" w14:paraId="7870D05C"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1AF646D2"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7507A141" w14:textId="77777777">
            <w:pPr>
              <w:rPr>
                <w:rFonts w:cstheme="minorHAnsi"/>
                <w:bCs/>
                <w:szCs w:val="20"/>
                <w:lang w:val="fr-FR"/>
              </w:rPr>
            </w:pPr>
          </w:p>
        </w:tc>
        <w:tc>
          <w:tcPr>
            <w:tcW w:w="1025" w:type="pct"/>
          </w:tcPr>
          <w:p w:rsidRPr="008D31E3" w:rsidR="00FF4E31" w:rsidP="00FF4E31" w:rsidRDefault="00FF4E31" w14:paraId="40C238F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60F58FA" w14:textId="77777777">
            <w:pPr>
              <w:rPr>
                <w:rFonts w:cstheme="minorHAnsi"/>
                <w:bCs/>
                <w:szCs w:val="20"/>
                <w:lang w:val="fr-FR"/>
              </w:rPr>
            </w:pPr>
          </w:p>
        </w:tc>
      </w:tr>
      <w:tr w:rsidRPr="004F7231" w:rsidR="00FF4E31" w:rsidTr="007E1A37" w14:paraId="15537919" w14:textId="77777777">
        <w:tblPrEx>
          <w:jc w:val="left"/>
        </w:tblPrEx>
        <w:trPr>
          <w:cantSplit/>
          <w:trHeight w:val="20"/>
        </w:trPr>
        <w:tc>
          <w:tcPr>
            <w:tcW w:w="232" w:type="pct"/>
          </w:tcPr>
          <w:p w:rsidRPr="008D31E3" w:rsidR="00FF4E31" w:rsidP="00FF4E31" w:rsidRDefault="00FF4E31" w14:paraId="2847A88C" w14:textId="77777777">
            <w:pPr>
              <w:pStyle w:val="Paragraphedeliste"/>
              <w:numPr>
                <w:ilvl w:val="0"/>
                <w:numId w:val="18"/>
              </w:numPr>
              <w:spacing w:after="0"/>
              <w:jc w:val="right"/>
              <w:rPr>
                <w:rFonts w:cstheme="minorHAnsi"/>
                <w:bCs/>
                <w:szCs w:val="20"/>
                <w:lang w:val="fr-FR"/>
              </w:rPr>
            </w:pPr>
          </w:p>
        </w:tc>
        <w:tc>
          <w:tcPr>
            <w:tcW w:w="1009" w:type="pct"/>
          </w:tcPr>
          <w:p w:rsidRPr="008D31E3" w:rsidR="00FF4E31" w:rsidP="00FF4E31" w:rsidRDefault="00FF4E31" w14:paraId="6019C23F" w14:textId="01AC6BC7">
            <w:pPr>
              <w:rPr>
                <w:rFonts w:cstheme="minorHAnsi"/>
                <w:bCs/>
                <w:szCs w:val="20"/>
                <w:lang w:val="fr-FR"/>
              </w:rPr>
            </w:pPr>
            <w:r w:rsidRPr="008D31E3">
              <w:rPr>
                <w:rFonts w:cstheme="minorHAnsi"/>
                <w:szCs w:val="20"/>
                <w:lang w:val="fr-FR"/>
              </w:rPr>
              <w:t>Mesure de la taille</w:t>
            </w:r>
          </w:p>
        </w:tc>
        <w:tc>
          <w:tcPr>
            <w:tcW w:w="1165" w:type="pct"/>
          </w:tcPr>
          <w:p w:rsidRPr="008D31E3" w:rsidR="00FF4E31" w:rsidP="00FF4E31" w:rsidRDefault="00FF4E31" w14:paraId="573DDE5A" w14:textId="77777777">
            <w:pPr>
              <w:jc w:val="center"/>
              <w:rPr>
                <w:rFonts w:cstheme="minorHAnsi"/>
                <w:bCs/>
                <w:szCs w:val="20"/>
                <w:lang w:val="fr-FR"/>
              </w:rPr>
            </w:pPr>
            <w:r w:rsidRPr="008D31E3">
              <w:rPr>
                <w:rFonts w:cstheme="minorHAnsi"/>
                <w:bCs/>
                <w:szCs w:val="20"/>
                <w:lang w:val="fr-FR"/>
              </w:rPr>
              <w:t>1         2        3</w:t>
            </w:r>
          </w:p>
        </w:tc>
        <w:tc>
          <w:tcPr>
            <w:tcW w:w="652" w:type="pct"/>
          </w:tcPr>
          <w:p w:rsidRPr="008D31E3" w:rsidR="00FF4E31" w:rsidP="00FF4E31" w:rsidRDefault="00FF4E31" w14:paraId="7B87F902"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2A68CB85" w14:textId="77777777">
            <w:pPr>
              <w:rPr>
                <w:rFonts w:cstheme="minorHAnsi"/>
                <w:bCs/>
                <w:szCs w:val="20"/>
                <w:lang w:val="fr-FR"/>
              </w:rPr>
            </w:pPr>
          </w:p>
        </w:tc>
        <w:tc>
          <w:tcPr>
            <w:tcW w:w="1025" w:type="pct"/>
          </w:tcPr>
          <w:p w:rsidRPr="008D31E3" w:rsidR="00FF4E31" w:rsidP="00FF4E31" w:rsidRDefault="00FF4E31" w14:paraId="115488A8"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30B589D" w14:textId="77777777">
            <w:pPr>
              <w:rPr>
                <w:rFonts w:cstheme="minorHAnsi"/>
                <w:bCs/>
                <w:szCs w:val="20"/>
                <w:lang w:val="fr-FR"/>
              </w:rPr>
            </w:pPr>
          </w:p>
        </w:tc>
      </w:tr>
      <w:tr w:rsidRPr="004F7231" w:rsidR="00FF4E31" w:rsidTr="007E1A37" w14:paraId="0CA50215" w14:textId="77777777">
        <w:tblPrEx>
          <w:jc w:val="left"/>
        </w:tblPrEx>
        <w:trPr>
          <w:trHeight w:val="529"/>
        </w:trPr>
        <w:tc>
          <w:tcPr>
            <w:tcW w:w="232" w:type="pct"/>
          </w:tcPr>
          <w:p w:rsidRPr="008D31E3" w:rsidR="00FF4E31" w:rsidP="00FF4E31" w:rsidRDefault="00FF4E31" w14:paraId="41C41446" w14:textId="77777777">
            <w:pPr>
              <w:jc w:val="center"/>
              <w:rPr>
                <w:rFonts w:eastAsia="Arial Narrow" w:cstheme="minorHAnsi"/>
                <w:szCs w:val="20"/>
                <w:lang w:val="fr-FR" w:bidi="hi-IN"/>
              </w:rPr>
            </w:pPr>
            <w:r w:rsidRPr="008D31E3">
              <w:rPr>
                <w:rFonts w:eastAsia="Arial Narrow" w:cstheme="minorHAnsi"/>
                <w:szCs w:val="20"/>
                <w:lang w:val="fr-FR" w:bidi="hi-IN"/>
              </w:rPr>
              <w:t>506</w:t>
            </w:r>
          </w:p>
        </w:tc>
        <w:tc>
          <w:tcPr>
            <w:tcW w:w="2174" w:type="pct"/>
            <w:gridSpan w:val="2"/>
          </w:tcPr>
          <w:p w:rsidRPr="008D31E3" w:rsidR="00FF4E31" w:rsidP="00FF4E31" w:rsidRDefault="0093129D" w14:paraId="1A4AABD5" w14:textId="4D54D1F4">
            <w:pPr>
              <w:rPr>
                <w:rFonts w:eastAsia="Arial Narrow" w:cstheme="minorHAnsi"/>
                <w:szCs w:val="20"/>
                <w:lang w:val="fr-FR" w:bidi="hi-IN"/>
              </w:rPr>
            </w:pPr>
            <w:r w:rsidRPr="008D31E3">
              <w:rPr>
                <w:rFonts w:eastAsia="Arial Narrow" w:cstheme="minorHAnsi"/>
                <w:szCs w:val="20"/>
                <w:lang w:val="fr-FR" w:bidi="hi-IN"/>
              </w:rPr>
              <w:t xml:space="preserve">La </w:t>
            </w:r>
            <w:r w:rsidRPr="008D31E3" w:rsidR="00FF4E31">
              <w:rPr>
                <w:rFonts w:eastAsia="Arial Narrow" w:cstheme="minorHAnsi"/>
                <w:szCs w:val="20"/>
                <w:lang w:val="fr-FR" w:bidi="hi-IN"/>
              </w:rPr>
              <w:t>structure sanitaire propose-t-il des services de planification familiale sur place ?</w:t>
            </w:r>
          </w:p>
        </w:tc>
        <w:tc>
          <w:tcPr>
            <w:tcW w:w="2084" w:type="pct"/>
            <w:gridSpan w:val="3"/>
          </w:tcPr>
          <w:p w:rsidRPr="008D31E3" w:rsidR="00FF4E31" w:rsidP="00FF4E31" w:rsidRDefault="00FF4E31" w14:paraId="00EFD6E6" w14:textId="77777777">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r>
            <w:r w:rsidRPr="008D31E3">
              <w:rPr>
                <w:rFonts w:eastAsia="Arial Narrow" w:cs="Mangal"/>
                <w:szCs w:val="20"/>
                <w:cs/>
                <w:lang w:val="fr-FR" w:bidi="hi-IN"/>
              </w:rPr>
              <w:t>1</w:t>
            </w:r>
          </w:p>
          <w:p w:rsidRPr="008D31E3" w:rsidR="00FF4E31" w:rsidP="00FF4E31" w:rsidRDefault="00FF4E31" w14:paraId="734ED0E2" w14:textId="0C13EDE7">
            <w:pPr>
              <w:tabs>
                <w:tab w:val="right" w:leader="dot" w:pos="4092"/>
              </w:tabs>
              <w:rPr>
                <w:rFonts w:eastAsia="Arial Narrow" w:cstheme="minorHAnsi"/>
                <w:szCs w:val="20"/>
                <w:lang w:val="fr-FR" w:bidi="hi-IN"/>
              </w:rPr>
            </w:pPr>
            <w:r w:rsidRPr="004F7231">
              <w:rPr>
                <w:rFonts w:eastAsia="Arial Narrow" w:cstheme="minorHAnsi"/>
                <w:noProof/>
                <w:szCs w:val="20"/>
                <w:lang w:val="fr-FR" w:eastAsia="fr-FR"/>
              </w:rPr>
              <mc:AlternateContent>
                <mc:Choice Requires="wps">
                  <w:drawing>
                    <wp:anchor distT="0" distB="0" distL="114300" distR="114300" simplePos="0" relativeHeight="251658287" behindDoc="0" locked="0" layoutInCell="1" allowOverlap="1" wp14:anchorId="739A812C" wp14:editId="794705D3">
                      <wp:simplePos x="0" y="0"/>
                      <wp:positionH relativeFrom="column">
                        <wp:posOffset>2725181</wp:posOffset>
                      </wp:positionH>
                      <wp:positionV relativeFrom="paragraph">
                        <wp:posOffset>85072</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w14:anchorId="4AB759AB">
                    <v:shape id="Straight Arrow Connector 134" style="position:absolute;margin-left:214.6pt;margin-top:6.7pt;width:14.25pt;height:.75pt;flip:y;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" w14:anchorId="1F927202">
                      <v:stroke joinstyle="miter" endarrow="block"/>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r>
            <w:r w:rsidRPr="008D31E3">
              <w:rPr>
                <w:rFonts w:eastAsia="Arial Narrow" w:cs="Mangal"/>
                <w:szCs w:val="20"/>
                <w:cs/>
                <w:lang w:val="fr-FR" w:bidi="hi-IN"/>
              </w:rPr>
              <w:t>2</w:t>
            </w:r>
          </w:p>
        </w:tc>
        <w:tc>
          <w:tcPr>
            <w:tcW w:w="510" w:type="pct"/>
          </w:tcPr>
          <w:p w:rsidRPr="008D31E3" w:rsidR="00FF4E31" w:rsidP="00FF4E31" w:rsidRDefault="00FF4E31" w14:paraId="31B068C3" w14:textId="77777777">
            <w:pPr>
              <w:jc w:val="center"/>
              <w:rPr>
                <w:rFonts w:eastAsia="Arial Narrow" w:cstheme="minorHAnsi"/>
                <w:szCs w:val="20"/>
                <w:lang w:val="fr-FR" w:bidi="hi-IN"/>
              </w:rPr>
            </w:pPr>
          </w:p>
          <w:p w:rsidRPr="008D31E3" w:rsidR="00FF4E31" w:rsidP="00FF4E31" w:rsidRDefault="00FF4E31" w14:paraId="57AFC1A7" w14:textId="7A6237C7">
            <w:pPr>
              <w:jc w:val="center"/>
              <w:rPr>
                <w:rFonts w:eastAsia="Arial Narrow" w:cstheme="minorHAnsi"/>
                <w:szCs w:val="20"/>
                <w:lang w:val="fr-FR" w:bidi="hi-IN"/>
              </w:rPr>
            </w:pPr>
            <w:r w:rsidRPr="008D31E3">
              <w:rPr>
                <w:rFonts w:eastAsia="Arial Narrow" w:cstheme="minorHAnsi"/>
                <w:szCs w:val="20"/>
                <w:lang w:val="fr-FR" w:bidi="hi-IN"/>
              </w:rPr>
              <w:t xml:space="preserve"> 601</w:t>
            </w:r>
          </w:p>
        </w:tc>
      </w:tr>
      <w:tr w:rsidRPr="004048CD" w:rsidR="00FF4E31" w:rsidTr="007E1A37" w14:paraId="21C3DB88" w14:textId="77777777">
        <w:tblPrEx>
          <w:jc w:val="left"/>
        </w:tblPrEx>
        <w:trPr>
          <w:trHeight w:val="2655"/>
        </w:trPr>
        <w:tc>
          <w:tcPr>
            <w:tcW w:w="232" w:type="pct"/>
          </w:tcPr>
          <w:p w:rsidRPr="008D31E3" w:rsidR="00FF4E31" w:rsidP="00FF4E31" w:rsidRDefault="00FF4E31" w14:paraId="314D8E03" w14:textId="77777777">
            <w:pPr>
              <w:jc w:val="center"/>
              <w:rPr>
                <w:rFonts w:cstheme="minorHAnsi"/>
                <w:szCs w:val="20"/>
                <w:lang w:val="fr-FR"/>
              </w:rPr>
            </w:pPr>
          </w:p>
        </w:tc>
        <w:tc>
          <w:tcPr>
            <w:tcW w:w="1009" w:type="pct"/>
          </w:tcPr>
          <w:p w:rsidRPr="008D31E3" w:rsidR="00FF4E31" w:rsidP="00FF4E31" w:rsidRDefault="00FF4E31" w14:paraId="074DCD47" w14:textId="5738ADED">
            <w:pPr>
              <w:suppressAutoHyphens/>
              <w:rPr>
                <w:rFonts w:cstheme="minorHAnsi"/>
                <w:bCs/>
                <w:spacing w:val="-2"/>
                <w:szCs w:val="20"/>
                <w:lang w:val="fr-FR"/>
              </w:rPr>
            </w:pPr>
            <w:r w:rsidRPr="008D31E3">
              <w:rPr>
                <w:rFonts w:eastAsia="Arial Narrow" w:cstheme="minorHAnsi"/>
                <w:spacing w:val="-2"/>
                <w:szCs w:val="20"/>
                <w:lang w:val="fr-FR" w:bidi="hi-IN"/>
              </w:rPr>
              <w:t>Liste des services de PF</w:t>
            </w:r>
          </w:p>
        </w:tc>
        <w:tc>
          <w:tcPr>
            <w:tcW w:w="1165" w:type="pct"/>
          </w:tcPr>
          <w:p w:rsidRPr="008D31E3" w:rsidR="00FF4E31" w:rsidP="00FF4E31" w:rsidRDefault="00FF4E31" w14:paraId="1405161B" w14:textId="17B9CDB5">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507. A quelle fréquence </w:t>
            </w:r>
            <w:r w:rsidRPr="008D31E3" w:rsidR="00214CBD">
              <w:rPr>
                <w:rFonts w:eastAsia="Times New Roman" w:cstheme="minorHAnsi"/>
                <w:color w:val="000000"/>
                <w:szCs w:val="20"/>
                <w:lang w:val="fr-FR" w:bidi="hi-IN"/>
              </w:rPr>
              <w:t xml:space="preserve">ce service est-il fourni dans la </w:t>
            </w:r>
            <w:r w:rsidRPr="008D31E3">
              <w:rPr>
                <w:rFonts w:eastAsia="Times New Roman" w:cstheme="minorHAnsi"/>
                <w:color w:val="000000"/>
                <w:szCs w:val="20"/>
                <w:lang w:val="fr-FR" w:bidi="hi-IN"/>
              </w:rPr>
              <w:t>structure sanitaire ?</w:t>
            </w:r>
          </w:p>
          <w:p w:rsidRPr="008D31E3" w:rsidR="00FF4E31" w:rsidP="00FF4E31" w:rsidRDefault="00FF4E31" w14:paraId="222DD018" w14:textId="77777777">
            <w:pPr>
              <w:pStyle w:val="ListParagraph1"/>
              <w:rPr>
                <w:rFonts w:eastAsia="Times New Roman" w:cstheme="minorHAnsi"/>
                <w:color w:val="000000"/>
                <w:szCs w:val="20"/>
                <w:lang w:val="fr-FR" w:bidi="hi-IN"/>
              </w:rPr>
            </w:pPr>
          </w:p>
          <w:p w:rsidRPr="008D31E3" w:rsidR="00FF4E31" w:rsidP="00FF4E31" w:rsidRDefault="00FF4E31" w14:paraId="5294EABB" w14:textId="77777777">
            <w:pPr>
              <w:pStyle w:val="ListParagraph1"/>
              <w:rPr>
                <w:rFonts w:eastAsia="Times New Roman" w:cstheme="minorHAnsi"/>
                <w:color w:val="000000"/>
                <w:szCs w:val="20"/>
                <w:lang w:val="fr-FR" w:bidi="hi-IN"/>
              </w:rPr>
            </w:pPr>
          </w:p>
          <w:p w:rsidRPr="008D31E3" w:rsidR="00FF4E31" w:rsidP="00FF4E31" w:rsidRDefault="00FF4E31" w14:paraId="35FDE2BF"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(Quotidien=1, </w:t>
            </w:r>
          </w:p>
          <w:p w:rsidRPr="008D31E3" w:rsidR="00FF4E31" w:rsidP="00FF4E31" w:rsidRDefault="00FF4E31" w14:paraId="67F098EB"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Hebdomadaire=2,</w:t>
            </w:r>
          </w:p>
          <w:p w:rsidRPr="008D31E3" w:rsidR="00FF4E31" w:rsidP="00FF4E31" w:rsidRDefault="00FF4E31" w14:paraId="14275FEB"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Tous les quinze jours=3</w:t>
            </w:r>
          </w:p>
          <w:p w:rsidRPr="008D31E3" w:rsidR="00FF4E31" w:rsidP="00FF4E31" w:rsidRDefault="00FF4E31" w14:paraId="4597671A"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Mensuel=4,</w:t>
            </w:r>
          </w:p>
          <w:p w:rsidRPr="008D31E3" w:rsidR="00FF4E31" w:rsidP="00FF4E31" w:rsidRDefault="00FF4E31" w14:paraId="5C5B3B24"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Pas du tout=5)</w:t>
            </w:r>
          </w:p>
          <w:p w:rsidRPr="008D31E3" w:rsidR="00FF4E31" w:rsidP="00FF4E31" w:rsidRDefault="00FF4E31" w14:paraId="32F8C718" w14:textId="77777777">
            <w:pPr>
              <w:pStyle w:val="ListParagraph1"/>
              <w:rPr>
                <w:rFonts w:eastAsia="Times New Roman" w:cstheme="minorHAnsi"/>
                <w:color w:val="000000"/>
                <w:szCs w:val="20"/>
                <w:lang w:val="fr-FR" w:bidi="hi-IN"/>
              </w:rPr>
            </w:pPr>
          </w:p>
          <w:p w:rsidRPr="008D31E3" w:rsidR="00FF4E31" w:rsidP="00FF4E31" w:rsidRDefault="00FF4E31" w14:paraId="6855CDC0" w14:textId="0CFAB698">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 xml:space="preserve">[Si la réponse est 5, passez à 510]  </w:t>
            </w:r>
          </w:p>
        </w:tc>
        <w:tc>
          <w:tcPr>
            <w:tcW w:w="652" w:type="pct"/>
          </w:tcPr>
          <w:p w:rsidRPr="008D31E3" w:rsidR="00FF4E31" w:rsidP="00FF4E31" w:rsidRDefault="00FF4E31" w14:paraId="4DC27D52" w14:textId="77777777">
            <w:pPr>
              <w:pStyle w:val="ListParagraph1"/>
              <w:ind w:left="0"/>
              <w:rPr>
                <w:rFonts w:cstheme="minorHAnsi"/>
                <w:bCs/>
                <w:szCs w:val="20"/>
                <w:lang w:val="fr-FR"/>
              </w:rPr>
            </w:pPr>
            <w:r w:rsidRPr="008D31E3">
              <w:rPr>
                <w:rFonts w:cstheme="minorHAnsi"/>
                <w:bCs/>
                <w:szCs w:val="20"/>
                <w:lang w:val="fr-FR"/>
              </w:rPr>
              <w:t>508. Ce service est-il fourni gratuitement ?</w:t>
            </w:r>
          </w:p>
          <w:p w:rsidRPr="008D31E3" w:rsidR="00FF4E31" w:rsidP="00FF4E31" w:rsidRDefault="00FF4E31" w14:paraId="394E8489" w14:textId="77777777">
            <w:pPr>
              <w:pStyle w:val="ListParagraph1"/>
              <w:rPr>
                <w:rFonts w:cstheme="minorHAnsi"/>
                <w:bCs/>
                <w:szCs w:val="20"/>
                <w:lang w:val="fr-FR"/>
              </w:rPr>
            </w:pPr>
          </w:p>
          <w:p w:rsidRPr="008D31E3" w:rsidR="00FF4E31" w:rsidP="00FF4E31" w:rsidRDefault="00FF4E31" w14:paraId="143F5C21" w14:textId="77777777">
            <w:pPr>
              <w:pStyle w:val="ListParagraph1"/>
              <w:ind w:left="0"/>
              <w:rPr>
                <w:rFonts w:cstheme="minorHAnsi"/>
                <w:bCs/>
                <w:szCs w:val="20"/>
                <w:lang w:val="fr-FR"/>
              </w:rPr>
            </w:pPr>
            <w:r w:rsidRPr="008D31E3">
              <w:rPr>
                <w:rFonts w:cstheme="minorHAnsi"/>
                <w:bCs/>
                <w:szCs w:val="20"/>
                <w:lang w:val="fr-FR"/>
              </w:rPr>
              <w:t>(Oui=1, Non=2)</w:t>
            </w:r>
          </w:p>
          <w:p w:rsidRPr="008D31E3" w:rsidR="00FF4E31" w:rsidP="00FF4E31" w:rsidRDefault="00FF4E31" w14:paraId="5DBE2817" w14:textId="77777777">
            <w:pPr>
              <w:pStyle w:val="ListParagraph1"/>
              <w:rPr>
                <w:rFonts w:cstheme="minorHAnsi"/>
                <w:bCs/>
                <w:szCs w:val="20"/>
                <w:lang w:val="fr-FR"/>
              </w:rPr>
            </w:pPr>
          </w:p>
          <w:p w:rsidRPr="008D31E3" w:rsidR="00FF4E31" w:rsidP="00FF4E31" w:rsidRDefault="00FF4E31" w14:paraId="7839004E" w14:textId="6314ECD8">
            <w:pPr>
              <w:pStyle w:val="ListParagraph1"/>
              <w:ind w:left="0"/>
              <w:rPr>
                <w:rFonts w:cstheme="minorHAnsi"/>
                <w:b/>
                <w:bCs/>
                <w:szCs w:val="20"/>
                <w:lang w:val="fr-FR"/>
              </w:rPr>
            </w:pPr>
            <w:r w:rsidRPr="008D31E3">
              <w:rPr>
                <w:rFonts w:cstheme="minorHAnsi"/>
                <w:b/>
                <w:bCs/>
                <w:szCs w:val="20"/>
                <w:lang w:val="fr-FR"/>
              </w:rPr>
              <w:t xml:space="preserve">[Si la réponse est 1, passez au service de PF suivant.]  </w:t>
            </w:r>
          </w:p>
        </w:tc>
        <w:tc>
          <w:tcPr>
            <w:tcW w:w="407" w:type="pct"/>
          </w:tcPr>
          <w:p w:rsidRPr="008D31E3" w:rsidR="00FF4E31" w:rsidP="00FF4E31" w:rsidRDefault="00FF4E31" w14:paraId="05A4282A" w14:textId="77777777">
            <w:pPr>
              <w:tabs>
                <w:tab w:val="right" w:leader="dot" w:pos="4092"/>
              </w:tabs>
              <w:rPr>
                <w:rFonts w:cstheme="minorHAnsi"/>
                <w:bCs/>
                <w:szCs w:val="20"/>
                <w:lang w:val="fr-FR"/>
              </w:rPr>
            </w:pPr>
            <w:r w:rsidRPr="008D31E3">
              <w:rPr>
                <w:rFonts w:cstheme="minorHAnsi"/>
                <w:bCs/>
                <w:szCs w:val="20"/>
                <w:lang w:val="fr-FR"/>
              </w:rPr>
              <w:t>509. Quel est le coût par unité ?</w:t>
            </w:r>
          </w:p>
          <w:p w:rsidRPr="008D31E3" w:rsidR="00FF4E31" w:rsidP="00FF4E31" w:rsidRDefault="00FF4E31" w14:paraId="05A5834A" w14:textId="77777777">
            <w:pPr>
              <w:tabs>
                <w:tab w:val="right" w:leader="dot" w:pos="4092"/>
              </w:tabs>
              <w:rPr>
                <w:rFonts w:cstheme="minorHAnsi"/>
                <w:bCs/>
                <w:szCs w:val="20"/>
                <w:lang w:val="fr-FR"/>
              </w:rPr>
            </w:pPr>
          </w:p>
          <w:p w:rsidRPr="008D31E3" w:rsidR="00FF4E31" w:rsidP="00FF4E31" w:rsidRDefault="00FF4E31" w14:paraId="39AA71EB" w14:textId="77777777">
            <w:pPr>
              <w:tabs>
                <w:tab w:val="right" w:leader="dot" w:pos="4092"/>
              </w:tabs>
              <w:rPr>
                <w:rFonts w:cstheme="minorHAnsi"/>
                <w:bCs/>
                <w:szCs w:val="20"/>
                <w:lang w:val="fr-FR"/>
              </w:rPr>
            </w:pPr>
          </w:p>
          <w:p w:rsidRPr="008D31E3" w:rsidR="00FF4E31" w:rsidP="00FF4E31" w:rsidRDefault="00FF4E31" w14:paraId="5AE11B83" w14:textId="77777777">
            <w:pPr>
              <w:tabs>
                <w:tab w:val="right" w:leader="dot" w:pos="4092"/>
              </w:tabs>
              <w:rPr>
                <w:rFonts w:cstheme="minorHAnsi"/>
                <w:bCs/>
                <w:szCs w:val="20"/>
                <w:lang w:val="fr-FR"/>
              </w:rPr>
            </w:pPr>
          </w:p>
          <w:p w:rsidRPr="008D31E3" w:rsidR="00FF4E31" w:rsidP="004B7EC3" w:rsidRDefault="00FF4E31" w14:paraId="5BFE2D74" w14:textId="7D342B1C">
            <w:pPr>
              <w:tabs>
                <w:tab w:val="right" w:leader="dot" w:pos="4092"/>
              </w:tabs>
              <w:jc w:val="center"/>
              <w:rPr>
                <w:rFonts w:cstheme="minorHAnsi"/>
                <w:bCs/>
                <w:szCs w:val="20"/>
                <w:lang w:val="fr-FR"/>
              </w:rPr>
            </w:pPr>
            <w:r w:rsidRPr="008D31E3">
              <w:rPr>
                <w:rFonts w:cstheme="minorHAnsi"/>
                <w:bCs/>
                <w:szCs w:val="20"/>
                <w:lang w:val="fr-FR"/>
              </w:rPr>
              <w:t xml:space="preserve">(En </w:t>
            </w:r>
            <w:r w:rsidRPr="008D31E3" w:rsidR="004B7EC3">
              <w:rPr>
                <w:rFonts w:cstheme="minorHAnsi"/>
                <w:bCs/>
                <w:szCs w:val="20"/>
                <w:lang w:val="fr-FR"/>
              </w:rPr>
              <w:t>CFA</w:t>
            </w:r>
            <w:r w:rsidRPr="008D31E3">
              <w:rPr>
                <w:rFonts w:cstheme="minorHAnsi"/>
                <w:bCs/>
                <w:szCs w:val="20"/>
                <w:lang w:val="fr-FR"/>
              </w:rPr>
              <w:t>)</w:t>
            </w:r>
          </w:p>
        </w:tc>
        <w:tc>
          <w:tcPr>
            <w:tcW w:w="1025" w:type="pct"/>
          </w:tcPr>
          <w:p w:rsidRPr="008D31E3" w:rsidR="00FF4E31" w:rsidP="00FF4E31" w:rsidRDefault="00FF4E31" w14:paraId="73F3BB5A" w14:textId="77777777">
            <w:pPr>
              <w:rPr>
                <w:rFonts w:cstheme="minorHAnsi"/>
                <w:bCs/>
                <w:szCs w:val="20"/>
                <w:lang w:val="fr-FR"/>
              </w:rPr>
            </w:pPr>
            <w:r w:rsidRPr="008D31E3">
              <w:rPr>
                <w:rFonts w:cstheme="minorHAnsi"/>
                <w:bCs/>
                <w:szCs w:val="20"/>
                <w:lang w:val="fr-FR"/>
              </w:rPr>
              <w:t>510. Raisons de la non-disponibilité du service</w:t>
            </w:r>
          </w:p>
          <w:p w:rsidRPr="008D31E3" w:rsidR="00FF4E31" w:rsidP="00FF4E31" w:rsidRDefault="00FF4E31" w14:paraId="6867697F" w14:textId="77777777">
            <w:pPr>
              <w:rPr>
                <w:rFonts w:cstheme="minorHAnsi"/>
                <w:bCs/>
                <w:szCs w:val="20"/>
                <w:lang w:val="fr-FR"/>
              </w:rPr>
            </w:pPr>
          </w:p>
          <w:p w:rsidRPr="008D31E3" w:rsidR="00FF4E31" w:rsidP="00FF4E31" w:rsidRDefault="00FF4E31" w14:paraId="62472C70" w14:textId="77777777">
            <w:pPr>
              <w:rPr>
                <w:rFonts w:cstheme="minorHAnsi"/>
                <w:bCs/>
                <w:szCs w:val="20"/>
                <w:lang w:val="fr-FR"/>
              </w:rPr>
            </w:pPr>
            <w:r w:rsidRPr="008D31E3">
              <w:rPr>
                <w:rFonts w:cstheme="minorHAnsi"/>
                <w:bCs/>
                <w:szCs w:val="20"/>
                <w:lang w:val="fr-FR"/>
              </w:rPr>
              <w:t xml:space="preserve">(Pas de prestataires formés=1, fournitures non disponibles=2, infrastructure non disponible=3, </w:t>
            </w:r>
          </w:p>
          <w:p w:rsidRPr="008D31E3" w:rsidR="00FF4E31" w:rsidP="00FF4E31" w:rsidRDefault="00FF4E31" w14:paraId="1DAB0242" w14:textId="5F80B5D4">
            <w:pPr>
              <w:rPr>
                <w:rFonts w:cstheme="minorHAnsi"/>
                <w:bCs/>
                <w:szCs w:val="20"/>
                <w:lang w:val="fr-FR"/>
              </w:rPr>
            </w:pPr>
            <w:r w:rsidRPr="008D31E3">
              <w:rPr>
                <w:rFonts w:cstheme="minorHAnsi"/>
                <w:bCs/>
                <w:szCs w:val="20"/>
                <w:lang w:val="fr-FR"/>
              </w:rPr>
              <w:t>Le client ne veut pas=4, Autres (précisez) =5)</w:t>
            </w:r>
          </w:p>
        </w:tc>
        <w:tc>
          <w:tcPr>
            <w:tcW w:w="510" w:type="pct"/>
          </w:tcPr>
          <w:p w:rsidRPr="008D31E3" w:rsidR="00FF4E31" w:rsidP="00FF4E31" w:rsidRDefault="00FF4E31" w14:paraId="4482538D" w14:textId="77777777">
            <w:pPr>
              <w:rPr>
                <w:rFonts w:cstheme="minorHAnsi"/>
                <w:b/>
                <w:szCs w:val="20"/>
                <w:lang w:val="fr-FR"/>
              </w:rPr>
            </w:pPr>
          </w:p>
          <w:p w:rsidRPr="008D31E3" w:rsidR="00FF4E31" w:rsidP="00FF4E31" w:rsidRDefault="00FF4E31" w14:paraId="56CC1D31" w14:textId="77777777">
            <w:pPr>
              <w:rPr>
                <w:rFonts w:cstheme="minorHAnsi"/>
                <w:b/>
                <w:szCs w:val="20"/>
                <w:lang w:val="fr-FR"/>
              </w:rPr>
            </w:pPr>
          </w:p>
          <w:p w:rsidRPr="008D31E3" w:rsidR="00FF4E31" w:rsidP="00FF4E31" w:rsidRDefault="00FF4E31" w14:paraId="6F88B9E3" w14:textId="77777777">
            <w:pPr>
              <w:rPr>
                <w:rFonts w:cstheme="minorHAnsi"/>
                <w:b/>
                <w:szCs w:val="20"/>
                <w:lang w:val="fr-FR"/>
              </w:rPr>
            </w:pPr>
          </w:p>
          <w:p w:rsidRPr="008D31E3" w:rsidR="00FF4E31" w:rsidP="00FF4E31" w:rsidRDefault="00FF4E31" w14:paraId="6B50388A" w14:textId="77777777">
            <w:pPr>
              <w:rPr>
                <w:rFonts w:cstheme="minorHAnsi"/>
                <w:b/>
                <w:szCs w:val="20"/>
                <w:lang w:val="fr-FR"/>
              </w:rPr>
            </w:pPr>
          </w:p>
          <w:p w:rsidRPr="008D31E3" w:rsidR="00FF4E31" w:rsidP="00FF4E31" w:rsidRDefault="00FF4E31" w14:paraId="7F9608BB" w14:textId="77777777">
            <w:pPr>
              <w:rPr>
                <w:rFonts w:cstheme="minorHAnsi"/>
                <w:b/>
                <w:szCs w:val="20"/>
                <w:lang w:val="fr-FR"/>
              </w:rPr>
            </w:pPr>
          </w:p>
          <w:p w:rsidRPr="008D31E3" w:rsidR="00FF4E31" w:rsidP="00FF4E31" w:rsidRDefault="00FF4E31" w14:paraId="39D9DEDA" w14:textId="77777777">
            <w:pPr>
              <w:rPr>
                <w:rFonts w:cstheme="minorHAnsi"/>
                <w:b/>
                <w:szCs w:val="20"/>
                <w:lang w:val="fr-FR"/>
              </w:rPr>
            </w:pPr>
          </w:p>
          <w:p w:rsidRPr="008D31E3" w:rsidR="00FF4E31" w:rsidP="00FF4E31" w:rsidRDefault="00FF4E31" w14:paraId="764720D7" w14:textId="77777777">
            <w:pPr>
              <w:rPr>
                <w:rFonts w:cstheme="minorHAnsi"/>
                <w:b/>
                <w:szCs w:val="20"/>
                <w:lang w:val="fr-FR"/>
              </w:rPr>
            </w:pPr>
          </w:p>
        </w:tc>
      </w:tr>
      <w:tr w:rsidRPr="004F7231" w:rsidR="00FF4E31" w:rsidTr="007E1A37" w14:paraId="6BB5EF12" w14:textId="77777777">
        <w:tblPrEx>
          <w:jc w:val="left"/>
        </w:tblPrEx>
        <w:trPr>
          <w:cantSplit/>
          <w:trHeight w:val="301"/>
        </w:trPr>
        <w:tc>
          <w:tcPr>
            <w:tcW w:w="232" w:type="pct"/>
          </w:tcPr>
          <w:p w:rsidRPr="008D31E3" w:rsidR="00FF4E31" w:rsidP="00FF4E31" w:rsidRDefault="00FF4E31" w14:paraId="71C9BAF5" w14:textId="77777777">
            <w:pPr>
              <w:pStyle w:val="Paragraphedeliste"/>
              <w:numPr>
                <w:ilvl w:val="0"/>
                <w:numId w:val="20"/>
              </w:numPr>
              <w:spacing w:after="0"/>
              <w:jc w:val="right"/>
              <w:rPr>
                <w:rFonts w:cstheme="minorHAnsi"/>
                <w:bCs/>
                <w:szCs w:val="20"/>
                <w:lang w:val="fr-FR"/>
              </w:rPr>
            </w:pPr>
          </w:p>
        </w:tc>
        <w:tc>
          <w:tcPr>
            <w:tcW w:w="1009" w:type="pct"/>
          </w:tcPr>
          <w:p w:rsidRPr="008D31E3" w:rsidR="00A2323F" w:rsidP="004B7EC3" w:rsidRDefault="00A2323F" w14:paraId="2C9EFBCD" w14:textId="4619F611">
            <w:pPr>
              <w:rPr>
                <w:rFonts w:cstheme="minorHAnsi"/>
                <w:bCs/>
                <w:szCs w:val="20"/>
                <w:lang w:val="fr-FR"/>
              </w:rPr>
            </w:pPr>
            <w:r w:rsidRPr="008D31E3">
              <w:rPr>
                <w:rFonts w:cstheme="minorHAnsi"/>
                <w:bCs/>
                <w:szCs w:val="20"/>
                <w:lang w:val="fr-FR"/>
              </w:rPr>
              <w:t>Pilules</w:t>
            </w:r>
          </w:p>
          <w:p w:rsidRPr="008D31E3" w:rsidR="00FF4E31" w:rsidP="004B7EC3" w:rsidRDefault="00FF4E31" w14:paraId="63163EF0" w14:textId="38B18FBD">
            <w:pPr>
              <w:rPr>
                <w:rFonts w:cstheme="minorHAnsi"/>
                <w:szCs w:val="20"/>
                <w:lang w:val="fr-FR"/>
              </w:rPr>
            </w:pPr>
          </w:p>
        </w:tc>
        <w:tc>
          <w:tcPr>
            <w:tcW w:w="1165" w:type="pct"/>
          </w:tcPr>
          <w:p w:rsidRPr="008D31E3" w:rsidR="00FF4E31" w:rsidP="00FF4E31" w:rsidRDefault="00FF4E31" w14:paraId="677979CB"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3A423D35"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1A32F9A4" w14:textId="77777777">
            <w:pPr>
              <w:rPr>
                <w:rFonts w:cstheme="minorHAnsi"/>
                <w:bCs/>
                <w:szCs w:val="20"/>
                <w:lang w:val="fr-FR"/>
              </w:rPr>
            </w:pPr>
          </w:p>
        </w:tc>
        <w:tc>
          <w:tcPr>
            <w:tcW w:w="1025" w:type="pct"/>
          </w:tcPr>
          <w:p w:rsidRPr="008D31E3" w:rsidR="00FF4E31" w:rsidP="00FF4E31" w:rsidRDefault="00FF4E31" w14:paraId="309FC4D2" w14:textId="77777777">
            <w:pPr>
              <w:jc w:val="center"/>
              <w:rPr>
                <w:rFonts w:cstheme="minorHAnsi"/>
                <w:bCs/>
                <w:szCs w:val="20"/>
                <w:lang w:val="fr-FR"/>
              </w:rPr>
            </w:pPr>
            <w:r w:rsidRPr="008D31E3">
              <w:rPr>
                <w:rFonts w:cstheme="minorHAnsi"/>
                <w:bCs/>
                <w:szCs w:val="20"/>
                <w:lang w:val="fr-FR"/>
              </w:rPr>
              <w:t>1     2     3     4     5</w:t>
            </w:r>
          </w:p>
        </w:tc>
        <w:tc>
          <w:tcPr>
            <w:tcW w:w="510" w:type="pct"/>
            <w:vMerge w:val="restart"/>
            <w:vAlign w:val="center"/>
          </w:tcPr>
          <w:p w:rsidRPr="008D31E3" w:rsidR="00FF4E31" w:rsidP="00FF4E31" w:rsidRDefault="00FF4E31" w14:paraId="7C4E87A0" w14:textId="77777777">
            <w:pPr>
              <w:rPr>
                <w:rFonts w:cstheme="minorHAnsi"/>
                <w:bCs/>
                <w:szCs w:val="20"/>
                <w:lang w:val="fr-FR"/>
              </w:rPr>
            </w:pPr>
          </w:p>
        </w:tc>
      </w:tr>
      <w:tr w:rsidRPr="004F7231" w:rsidR="00FF4E31" w:rsidTr="007E1A37" w14:paraId="5F57298B" w14:textId="77777777">
        <w:tblPrEx>
          <w:jc w:val="left"/>
        </w:tblPrEx>
        <w:trPr>
          <w:cantSplit/>
          <w:trHeight w:val="307"/>
        </w:trPr>
        <w:tc>
          <w:tcPr>
            <w:tcW w:w="232" w:type="pct"/>
          </w:tcPr>
          <w:p w:rsidRPr="008D31E3" w:rsidR="00FF4E31" w:rsidP="00FF4E31" w:rsidRDefault="00FF4E31" w14:paraId="3DA17FBF" w14:textId="77777777">
            <w:pPr>
              <w:pStyle w:val="Paragraphedeliste"/>
              <w:numPr>
                <w:ilvl w:val="0"/>
                <w:numId w:val="20"/>
              </w:numPr>
              <w:spacing w:after="0"/>
              <w:jc w:val="right"/>
              <w:rPr>
                <w:rFonts w:cstheme="minorHAnsi"/>
                <w:bCs/>
                <w:szCs w:val="20"/>
                <w:lang w:val="fr-FR"/>
              </w:rPr>
            </w:pPr>
          </w:p>
        </w:tc>
        <w:tc>
          <w:tcPr>
            <w:tcW w:w="1009" w:type="pct"/>
          </w:tcPr>
          <w:p w:rsidRPr="008D31E3" w:rsidR="00A2323F" w:rsidP="00A2323F" w:rsidRDefault="00A2323F" w14:paraId="23573A96" w14:textId="2CDAFA91">
            <w:pPr>
              <w:rPr>
                <w:rFonts w:cstheme="minorHAnsi"/>
                <w:bCs/>
                <w:szCs w:val="20"/>
                <w:lang w:val="fr-FR"/>
              </w:rPr>
            </w:pPr>
            <w:r w:rsidRPr="008D31E3">
              <w:rPr>
                <w:rFonts w:cstheme="minorHAnsi"/>
                <w:bCs/>
                <w:szCs w:val="20"/>
                <w:lang w:val="fr-FR"/>
              </w:rPr>
              <w:t>Injectable</w:t>
            </w:r>
          </w:p>
          <w:p w:rsidRPr="008D31E3" w:rsidR="00FF4E31" w:rsidP="00FF4E31" w:rsidRDefault="00FF4E31" w14:paraId="77AEA61D" w14:textId="1B6240A8">
            <w:pPr>
              <w:rPr>
                <w:rFonts w:cstheme="minorHAnsi"/>
                <w:szCs w:val="20"/>
                <w:lang w:val="fr-FR"/>
              </w:rPr>
            </w:pPr>
          </w:p>
        </w:tc>
        <w:tc>
          <w:tcPr>
            <w:tcW w:w="1165" w:type="pct"/>
          </w:tcPr>
          <w:p w:rsidRPr="008D31E3" w:rsidR="00FF4E31" w:rsidP="00FF4E31" w:rsidRDefault="00FF4E31" w14:paraId="02279DAD"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44D8A221"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45D0B33E" w14:textId="77777777">
            <w:pPr>
              <w:rPr>
                <w:rFonts w:cstheme="minorHAnsi"/>
                <w:bCs/>
                <w:szCs w:val="20"/>
                <w:lang w:val="fr-FR"/>
              </w:rPr>
            </w:pPr>
          </w:p>
        </w:tc>
        <w:tc>
          <w:tcPr>
            <w:tcW w:w="1025" w:type="pct"/>
          </w:tcPr>
          <w:p w:rsidRPr="008D31E3" w:rsidR="00FF4E31" w:rsidP="00FF4E31" w:rsidRDefault="00FF4E31" w14:paraId="7279278A"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2CEEC70E" w14:textId="77777777">
            <w:pPr>
              <w:rPr>
                <w:rFonts w:cstheme="minorHAnsi"/>
                <w:bCs/>
                <w:szCs w:val="20"/>
                <w:lang w:val="fr-FR"/>
              </w:rPr>
            </w:pPr>
          </w:p>
        </w:tc>
      </w:tr>
      <w:tr w:rsidRPr="004F7231" w:rsidR="00FF4E31" w:rsidTr="007E1A37" w14:paraId="2E3538A1" w14:textId="77777777">
        <w:tblPrEx>
          <w:jc w:val="left"/>
        </w:tblPrEx>
        <w:trPr>
          <w:cantSplit/>
          <w:trHeight w:val="20"/>
        </w:trPr>
        <w:tc>
          <w:tcPr>
            <w:tcW w:w="232" w:type="pct"/>
          </w:tcPr>
          <w:p w:rsidRPr="008D31E3" w:rsidR="00FF4E31" w:rsidP="00FF4E31" w:rsidRDefault="00FF4E31" w14:paraId="2DE1A1F3"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A2323F" w14:paraId="440EA2B2" w14:textId="7E62A791">
            <w:pPr>
              <w:rPr>
                <w:rFonts w:cstheme="minorHAnsi"/>
                <w:szCs w:val="20"/>
                <w:lang w:val="fr-FR"/>
              </w:rPr>
            </w:pPr>
            <w:r w:rsidRPr="008D31E3">
              <w:rPr>
                <w:rFonts w:cstheme="minorHAnsi"/>
                <w:bCs/>
                <w:szCs w:val="20"/>
                <w:lang w:val="fr-FR"/>
              </w:rPr>
              <w:t xml:space="preserve">Préservatif masculin </w:t>
            </w:r>
          </w:p>
        </w:tc>
        <w:tc>
          <w:tcPr>
            <w:tcW w:w="1165" w:type="pct"/>
          </w:tcPr>
          <w:p w:rsidRPr="008D31E3" w:rsidR="00FF4E31" w:rsidP="00FF4E31" w:rsidRDefault="00FF4E31" w14:paraId="00846215"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71B363D1"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0A093EDE" w14:textId="77777777">
            <w:pPr>
              <w:rPr>
                <w:rFonts w:cstheme="minorHAnsi"/>
                <w:bCs/>
                <w:szCs w:val="20"/>
                <w:lang w:val="fr-FR"/>
              </w:rPr>
            </w:pPr>
          </w:p>
        </w:tc>
        <w:tc>
          <w:tcPr>
            <w:tcW w:w="1025" w:type="pct"/>
          </w:tcPr>
          <w:p w:rsidRPr="008D31E3" w:rsidR="00FF4E31" w:rsidP="00FF4E31" w:rsidRDefault="00FF4E31" w14:paraId="1FBD85EB"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44C755D9" w14:textId="77777777">
            <w:pPr>
              <w:rPr>
                <w:rFonts w:cstheme="minorHAnsi"/>
                <w:bCs/>
                <w:szCs w:val="20"/>
                <w:lang w:val="fr-FR"/>
              </w:rPr>
            </w:pPr>
          </w:p>
        </w:tc>
      </w:tr>
      <w:tr w:rsidRPr="004F7231" w:rsidR="00FF4E31" w:rsidTr="007E1A37" w14:paraId="6FF08E99" w14:textId="77777777">
        <w:tblPrEx>
          <w:jc w:val="left"/>
        </w:tblPrEx>
        <w:trPr>
          <w:cantSplit/>
          <w:trHeight w:val="20"/>
        </w:trPr>
        <w:tc>
          <w:tcPr>
            <w:tcW w:w="232" w:type="pct"/>
          </w:tcPr>
          <w:p w:rsidRPr="008D31E3" w:rsidR="00FF4E31" w:rsidP="00FF4E31" w:rsidRDefault="00FF4E31" w14:paraId="4ACA4750"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A2323F" w14:paraId="4D1EA533" w14:textId="078D131A">
            <w:pPr>
              <w:rPr>
                <w:rFonts w:cstheme="minorHAnsi"/>
                <w:szCs w:val="20"/>
                <w:lang w:val="fr-FR"/>
              </w:rPr>
            </w:pPr>
            <w:r w:rsidRPr="008D31E3">
              <w:rPr>
                <w:rFonts w:cstheme="minorHAnsi"/>
                <w:bCs/>
                <w:szCs w:val="20"/>
                <w:lang w:val="fr-FR"/>
              </w:rPr>
              <w:t>Préservatif féminin</w:t>
            </w:r>
          </w:p>
        </w:tc>
        <w:tc>
          <w:tcPr>
            <w:tcW w:w="1165" w:type="pct"/>
          </w:tcPr>
          <w:p w:rsidRPr="008D31E3" w:rsidR="00FF4E31" w:rsidP="00FF4E31" w:rsidRDefault="00FF4E31" w14:paraId="2BB466E7"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42DC696F"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1CC5A609" w14:textId="77777777">
            <w:pPr>
              <w:rPr>
                <w:rFonts w:cstheme="minorHAnsi"/>
                <w:bCs/>
                <w:szCs w:val="20"/>
                <w:lang w:val="fr-FR"/>
              </w:rPr>
            </w:pPr>
          </w:p>
        </w:tc>
        <w:tc>
          <w:tcPr>
            <w:tcW w:w="1025" w:type="pct"/>
          </w:tcPr>
          <w:p w:rsidRPr="008D31E3" w:rsidR="00FF4E31" w:rsidP="00FF4E31" w:rsidRDefault="00FF4E31" w14:paraId="657F7186"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6532FBBE" w14:textId="77777777">
            <w:pPr>
              <w:rPr>
                <w:rFonts w:cstheme="minorHAnsi"/>
                <w:bCs/>
                <w:szCs w:val="20"/>
                <w:lang w:val="fr-FR"/>
              </w:rPr>
            </w:pPr>
          </w:p>
        </w:tc>
      </w:tr>
      <w:tr w:rsidRPr="004F7231" w:rsidR="00FF4E31" w:rsidTr="007E1A37" w14:paraId="40035A22" w14:textId="77777777">
        <w:tblPrEx>
          <w:jc w:val="left"/>
        </w:tblPrEx>
        <w:trPr>
          <w:cantSplit/>
          <w:trHeight w:val="20"/>
        </w:trPr>
        <w:tc>
          <w:tcPr>
            <w:tcW w:w="232" w:type="pct"/>
          </w:tcPr>
          <w:p w:rsidRPr="008D31E3" w:rsidR="00FF4E31" w:rsidP="00FF4E31" w:rsidRDefault="00FF4E31" w14:paraId="7A9B76F8" w14:textId="77777777">
            <w:pPr>
              <w:pStyle w:val="Paragraphedeliste"/>
              <w:numPr>
                <w:ilvl w:val="0"/>
                <w:numId w:val="20"/>
              </w:numPr>
              <w:spacing w:after="0"/>
              <w:jc w:val="right"/>
              <w:rPr>
                <w:rFonts w:cstheme="minorHAnsi"/>
                <w:bCs/>
                <w:szCs w:val="20"/>
                <w:lang w:val="fr-FR"/>
              </w:rPr>
            </w:pPr>
          </w:p>
        </w:tc>
        <w:tc>
          <w:tcPr>
            <w:tcW w:w="1009" w:type="pct"/>
          </w:tcPr>
          <w:p w:rsidRPr="008D31E3" w:rsidR="00A2323F" w:rsidP="00A2323F" w:rsidRDefault="00A2323F" w14:paraId="48557C3F" w14:textId="2D10FA03">
            <w:pPr>
              <w:rPr>
                <w:rFonts w:cstheme="minorHAnsi"/>
                <w:bCs/>
                <w:szCs w:val="20"/>
                <w:lang w:val="fr-FR"/>
              </w:rPr>
            </w:pPr>
            <w:r w:rsidRPr="008D31E3">
              <w:rPr>
                <w:rFonts w:cstheme="minorHAnsi"/>
                <w:bCs/>
                <w:szCs w:val="20"/>
                <w:lang w:val="fr-FR"/>
              </w:rPr>
              <w:t>Contraception d’urgence</w:t>
            </w:r>
          </w:p>
          <w:p w:rsidRPr="008D31E3" w:rsidR="00FF4E31" w:rsidP="00FF4E31" w:rsidRDefault="00FF4E31" w14:paraId="392FFDCF" w14:textId="7BF6DBA6">
            <w:pPr>
              <w:rPr>
                <w:rFonts w:cstheme="minorHAnsi"/>
                <w:szCs w:val="20"/>
                <w:lang w:val="fr-FR"/>
              </w:rPr>
            </w:pPr>
          </w:p>
        </w:tc>
        <w:tc>
          <w:tcPr>
            <w:tcW w:w="1165" w:type="pct"/>
          </w:tcPr>
          <w:p w:rsidRPr="008D31E3" w:rsidR="00FF4E31" w:rsidP="00FF4E31" w:rsidRDefault="00FF4E31" w14:paraId="0128AF77"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10E023B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01C75298" w14:textId="77777777">
            <w:pPr>
              <w:rPr>
                <w:rFonts w:cstheme="minorHAnsi"/>
                <w:bCs/>
                <w:szCs w:val="20"/>
                <w:lang w:val="fr-FR"/>
              </w:rPr>
            </w:pPr>
          </w:p>
        </w:tc>
        <w:tc>
          <w:tcPr>
            <w:tcW w:w="1025" w:type="pct"/>
          </w:tcPr>
          <w:p w:rsidRPr="008D31E3" w:rsidR="00FF4E31" w:rsidP="00FF4E31" w:rsidRDefault="00FF4E31" w14:paraId="56B83CCA"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500EFFB" w14:textId="77777777">
            <w:pPr>
              <w:rPr>
                <w:rFonts w:cstheme="minorHAnsi"/>
                <w:bCs/>
                <w:szCs w:val="20"/>
                <w:lang w:val="fr-FR"/>
              </w:rPr>
            </w:pPr>
          </w:p>
        </w:tc>
      </w:tr>
      <w:tr w:rsidRPr="004F7231" w:rsidR="00FF4E31" w:rsidTr="007E1A37" w14:paraId="7F6C91F1" w14:textId="77777777">
        <w:tblPrEx>
          <w:jc w:val="left"/>
        </w:tblPrEx>
        <w:trPr>
          <w:cantSplit/>
          <w:trHeight w:val="20"/>
        </w:trPr>
        <w:tc>
          <w:tcPr>
            <w:tcW w:w="232" w:type="pct"/>
          </w:tcPr>
          <w:p w:rsidRPr="008D31E3" w:rsidR="00FF4E31" w:rsidP="00FF4E31" w:rsidRDefault="00FF4E31" w14:paraId="5BA59E32" w14:textId="77777777">
            <w:pPr>
              <w:pStyle w:val="Paragraphedeliste"/>
              <w:numPr>
                <w:ilvl w:val="0"/>
                <w:numId w:val="20"/>
              </w:numPr>
              <w:spacing w:after="0"/>
              <w:jc w:val="right"/>
              <w:rPr>
                <w:rFonts w:cstheme="minorHAnsi"/>
                <w:bCs/>
                <w:szCs w:val="20"/>
                <w:lang w:val="fr-FR"/>
              </w:rPr>
            </w:pPr>
          </w:p>
        </w:tc>
        <w:tc>
          <w:tcPr>
            <w:tcW w:w="1009" w:type="pct"/>
          </w:tcPr>
          <w:p w:rsidRPr="008D31E3" w:rsidR="00A2323F" w:rsidP="00A2323F" w:rsidRDefault="00A2323F" w14:paraId="1E0FA581" w14:textId="7A46E11D">
            <w:pPr>
              <w:rPr>
                <w:rFonts w:cstheme="minorHAnsi"/>
                <w:bCs/>
                <w:szCs w:val="20"/>
                <w:lang w:val="fr-FR"/>
              </w:rPr>
            </w:pPr>
            <w:r w:rsidRPr="008D31E3">
              <w:rPr>
                <w:rFonts w:cstheme="minorHAnsi"/>
                <w:bCs/>
                <w:szCs w:val="20"/>
                <w:lang w:val="fr-FR"/>
              </w:rPr>
              <w:t>DIU</w:t>
            </w:r>
          </w:p>
          <w:p w:rsidRPr="008D31E3" w:rsidR="00FF4E31" w:rsidP="00FF4E31" w:rsidRDefault="00FF4E31" w14:paraId="7BB2C7D1" w14:textId="2AFF453B">
            <w:pPr>
              <w:rPr>
                <w:rFonts w:cstheme="minorHAnsi"/>
                <w:szCs w:val="20"/>
                <w:lang w:val="fr-FR"/>
              </w:rPr>
            </w:pPr>
          </w:p>
        </w:tc>
        <w:tc>
          <w:tcPr>
            <w:tcW w:w="1165" w:type="pct"/>
          </w:tcPr>
          <w:p w:rsidRPr="008D31E3" w:rsidR="00FF4E31" w:rsidP="00FF4E31" w:rsidRDefault="00FF4E31" w14:paraId="14A88D19"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2139A86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BFEA40E" w14:textId="77777777">
            <w:pPr>
              <w:rPr>
                <w:rFonts w:cstheme="minorHAnsi"/>
                <w:bCs/>
                <w:szCs w:val="20"/>
                <w:lang w:val="fr-FR"/>
              </w:rPr>
            </w:pPr>
          </w:p>
        </w:tc>
        <w:tc>
          <w:tcPr>
            <w:tcW w:w="1025" w:type="pct"/>
          </w:tcPr>
          <w:p w:rsidRPr="008D31E3" w:rsidR="00FF4E31" w:rsidP="00FF4E31" w:rsidRDefault="00FF4E31" w14:paraId="32E873BF"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1AAD24E1" w14:textId="77777777">
            <w:pPr>
              <w:rPr>
                <w:rFonts w:cstheme="minorHAnsi"/>
                <w:bCs/>
                <w:szCs w:val="20"/>
                <w:lang w:val="fr-FR"/>
              </w:rPr>
            </w:pPr>
          </w:p>
        </w:tc>
      </w:tr>
      <w:tr w:rsidRPr="004F7231" w:rsidR="00FF4E31" w:rsidTr="007E1A37" w14:paraId="2B9D47A5" w14:textId="77777777">
        <w:tblPrEx>
          <w:jc w:val="left"/>
        </w:tblPrEx>
        <w:trPr>
          <w:cantSplit/>
          <w:trHeight w:val="20"/>
        </w:trPr>
        <w:tc>
          <w:tcPr>
            <w:tcW w:w="232" w:type="pct"/>
          </w:tcPr>
          <w:p w:rsidRPr="008D31E3" w:rsidR="00FF4E31" w:rsidP="00FF4E31" w:rsidRDefault="00FF4E31" w14:paraId="0327D253" w14:textId="77777777">
            <w:pPr>
              <w:pStyle w:val="Paragraphedeliste"/>
              <w:numPr>
                <w:ilvl w:val="0"/>
                <w:numId w:val="20"/>
              </w:numPr>
              <w:spacing w:after="0"/>
              <w:jc w:val="right"/>
              <w:rPr>
                <w:rFonts w:cstheme="minorHAnsi"/>
                <w:bCs/>
                <w:szCs w:val="20"/>
                <w:lang w:val="fr-FR"/>
              </w:rPr>
            </w:pPr>
          </w:p>
        </w:tc>
        <w:tc>
          <w:tcPr>
            <w:tcW w:w="1009" w:type="pct"/>
          </w:tcPr>
          <w:p w:rsidRPr="008D31E3" w:rsidR="00A2323F" w:rsidP="00A2323F" w:rsidRDefault="00A2323F" w14:paraId="317C691B" w14:textId="41AFDF99">
            <w:pPr>
              <w:rPr>
                <w:rFonts w:cstheme="minorHAnsi"/>
                <w:bCs/>
                <w:szCs w:val="20"/>
                <w:lang w:val="fr-FR"/>
              </w:rPr>
            </w:pPr>
            <w:r w:rsidRPr="008D31E3">
              <w:rPr>
                <w:rFonts w:cstheme="minorHAnsi"/>
                <w:bCs/>
                <w:szCs w:val="20"/>
                <w:lang w:val="fr-FR"/>
              </w:rPr>
              <w:t>Implant</w:t>
            </w:r>
          </w:p>
          <w:p w:rsidRPr="008D31E3" w:rsidR="00FF4E31" w:rsidP="00FF4E31" w:rsidRDefault="00FF4E31" w14:paraId="29BC72BA" w14:textId="793CEDD1">
            <w:pPr>
              <w:rPr>
                <w:rFonts w:cstheme="minorHAnsi"/>
                <w:szCs w:val="20"/>
                <w:lang w:val="fr-FR"/>
              </w:rPr>
            </w:pPr>
          </w:p>
        </w:tc>
        <w:tc>
          <w:tcPr>
            <w:tcW w:w="1165" w:type="pct"/>
          </w:tcPr>
          <w:p w:rsidRPr="008D31E3" w:rsidR="00FF4E31" w:rsidP="00FF4E31" w:rsidRDefault="00FF4E31" w14:paraId="3D8A025E"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7289B4D9"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27EBEDD5" w14:textId="77777777">
            <w:pPr>
              <w:rPr>
                <w:rFonts w:cstheme="minorHAnsi"/>
                <w:bCs/>
                <w:szCs w:val="20"/>
                <w:lang w:val="fr-FR"/>
              </w:rPr>
            </w:pPr>
          </w:p>
        </w:tc>
        <w:tc>
          <w:tcPr>
            <w:tcW w:w="1025" w:type="pct"/>
          </w:tcPr>
          <w:p w:rsidRPr="008D31E3" w:rsidR="00FF4E31" w:rsidP="00FF4E31" w:rsidRDefault="00FF4E31" w14:paraId="210FC7BE"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756E82CF" w14:textId="77777777">
            <w:pPr>
              <w:rPr>
                <w:rFonts w:cstheme="minorHAnsi"/>
                <w:bCs/>
                <w:szCs w:val="20"/>
                <w:lang w:val="fr-FR"/>
              </w:rPr>
            </w:pPr>
          </w:p>
        </w:tc>
      </w:tr>
      <w:tr w:rsidRPr="004F7231" w:rsidR="00FF4E31" w:rsidTr="007E1A37" w14:paraId="56D0974A" w14:textId="77777777">
        <w:tblPrEx>
          <w:jc w:val="left"/>
        </w:tblPrEx>
        <w:trPr>
          <w:cantSplit/>
          <w:trHeight w:val="20"/>
        </w:trPr>
        <w:tc>
          <w:tcPr>
            <w:tcW w:w="232" w:type="pct"/>
          </w:tcPr>
          <w:p w:rsidRPr="008D31E3" w:rsidR="00FF4E31" w:rsidP="00FF4E31" w:rsidRDefault="00FF4E31" w14:paraId="4BD255F0"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A2323F" w14:paraId="5F37BF96" w14:textId="1321D510">
            <w:pPr>
              <w:rPr>
                <w:rFonts w:cstheme="minorHAnsi"/>
                <w:szCs w:val="20"/>
                <w:lang w:val="fr-FR"/>
              </w:rPr>
            </w:pPr>
            <w:r w:rsidRPr="008D31E3">
              <w:rPr>
                <w:rFonts w:cstheme="minorHAnsi"/>
                <w:bCs/>
                <w:szCs w:val="20"/>
                <w:lang w:val="fr-FR"/>
              </w:rPr>
              <w:t xml:space="preserve">Stérilisation féminine (Ligature des </w:t>
            </w:r>
            <w:r w:rsidRPr="008D31E3" w:rsidR="005473AF">
              <w:rPr>
                <w:rFonts w:cstheme="minorHAnsi"/>
                <w:bCs/>
                <w:szCs w:val="20"/>
                <w:lang w:val="fr-FR"/>
              </w:rPr>
              <w:t xml:space="preserve">trompes) </w:t>
            </w:r>
          </w:p>
        </w:tc>
        <w:tc>
          <w:tcPr>
            <w:tcW w:w="1165" w:type="pct"/>
          </w:tcPr>
          <w:p w:rsidRPr="008D31E3" w:rsidR="00FF4E31" w:rsidP="00FF4E31" w:rsidRDefault="00FF4E31" w14:paraId="78BDD0CE"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25005D95"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1A12E297" w14:textId="77777777">
            <w:pPr>
              <w:rPr>
                <w:rFonts w:cstheme="minorHAnsi"/>
                <w:bCs/>
                <w:szCs w:val="20"/>
                <w:lang w:val="fr-FR"/>
              </w:rPr>
            </w:pPr>
          </w:p>
        </w:tc>
        <w:tc>
          <w:tcPr>
            <w:tcW w:w="1025" w:type="pct"/>
          </w:tcPr>
          <w:p w:rsidRPr="008D31E3" w:rsidR="00FF4E31" w:rsidP="00FF4E31" w:rsidRDefault="00FF4E31" w14:paraId="618B7CF1"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F450B55" w14:textId="77777777">
            <w:pPr>
              <w:rPr>
                <w:rFonts w:cstheme="minorHAnsi"/>
                <w:bCs/>
                <w:szCs w:val="20"/>
                <w:lang w:val="fr-FR"/>
              </w:rPr>
            </w:pPr>
          </w:p>
        </w:tc>
      </w:tr>
      <w:tr w:rsidRPr="004F7231" w:rsidR="00FF4E31" w:rsidTr="007E1A37" w14:paraId="5A2306E5" w14:textId="77777777">
        <w:tblPrEx>
          <w:jc w:val="left"/>
        </w:tblPrEx>
        <w:trPr>
          <w:cantSplit/>
          <w:trHeight w:val="20"/>
        </w:trPr>
        <w:tc>
          <w:tcPr>
            <w:tcW w:w="232" w:type="pct"/>
          </w:tcPr>
          <w:p w:rsidRPr="008D31E3" w:rsidR="00FF4E31" w:rsidP="00FF4E31" w:rsidRDefault="00FF4E31" w14:paraId="1B48E2CD"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A2323F" w14:paraId="5631A20C" w14:textId="798709B9">
            <w:pPr>
              <w:rPr>
                <w:rFonts w:cstheme="minorHAnsi"/>
                <w:szCs w:val="20"/>
                <w:lang w:val="fr-FR"/>
              </w:rPr>
            </w:pPr>
            <w:r w:rsidRPr="008D31E3">
              <w:rPr>
                <w:rFonts w:cstheme="minorHAnsi"/>
                <w:bCs/>
                <w:szCs w:val="20"/>
                <w:lang w:val="fr-FR"/>
              </w:rPr>
              <w:t>Stérilisation masculine/ Vasectomie</w:t>
            </w:r>
          </w:p>
        </w:tc>
        <w:tc>
          <w:tcPr>
            <w:tcW w:w="1165" w:type="pct"/>
          </w:tcPr>
          <w:p w:rsidRPr="008D31E3" w:rsidR="00FF4E31" w:rsidP="00FF4E31" w:rsidRDefault="00FF4E31" w14:paraId="49227C74"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4B0D3CAA"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55DD2D62" w14:textId="77777777">
            <w:pPr>
              <w:rPr>
                <w:rFonts w:cstheme="minorHAnsi"/>
                <w:bCs/>
                <w:szCs w:val="20"/>
                <w:lang w:val="fr-FR"/>
              </w:rPr>
            </w:pPr>
          </w:p>
        </w:tc>
        <w:tc>
          <w:tcPr>
            <w:tcW w:w="1025" w:type="pct"/>
          </w:tcPr>
          <w:p w:rsidRPr="008D31E3" w:rsidR="00FF4E31" w:rsidP="00FF4E31" w:rsidRDefault="00FF4E31" w14:paraId="2122EA76"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53896CE2" w14:textId="77777777">
            <w:pPr>
              <w:rPr>
                <w:rFonts w:cstheme="minorHAnsi"/>
                <w:bCs/>
                <w:szCs w:val="20"/>
                <w:lang w:val="fr-FR"/>
              </w:rPr>
            </w:pPr>
          </w:p>
        </w:tc>
      </w:tr>
      <w:tr w:rsidRPr="004F7231" w:rsidR="00FF4E31" w:rsidTr="007E1A37" w14:paraId="2D71A1D8" w14:textId="77777777">
        <w:tblPrEx>
          <w:jc w:val="left"/>
        </w:tblPrEx>
        <w:trPr>
          <w:cantSplit/>
          <w:trHeight w:val="20"/>
        </w:trPr>
        <w:tc>
          <w:tcPr>
            <w:tcW w:w="232" w:type="pct"/>
          </w:tcPr>
          <w:p w:rsidRPr="008D31E3" w:rsidR="00FF4E31" w:rsidP="00FF4E31" w:rsidRDefault="00FF4E31" w14:paraId="0CCC7582"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5473AF" w14:paraId="1AC4A870" w14:textId="7029A9C9">
            <w:pPr>
              <w:rPr>
                <w:rFonts w:cstheme="minorHAnsi"/>
                <w:szCs w:val="20"/>
                <w:lang w:val="fr-FR"/>
              </w:rPr>
            </w:pPr>
            <w:r w:rsidRPr="008D31E3">
              <w:rPr>
                <w:rFonts w:cstheme="minorHAnsi"/>
                <w:bCs/>
                <w:szCs w:val="20"/>
                <w:lang w:val="fr-FR"/>
              </w:rPr>
              <w:t xml:space="preserve">Allaitement maternel exclusif (MAMA)  </w:t>
            </w:r>
          </w:p>
        </w:tc>
        <w:tc>
          <w:tcPr>
            <w:tcW w:w="1165" w:type="pct"/>
          </w:tcPr>
          <w:p w:rsidRPr="008D31E3" w:rsidR="00FF4E31" w:rsidP="00FF4E31" w:rsidRDefault="00FF4E31" w14:paraId="057E8A9C"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629845CE"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06BAE674" w14:textId="77777777">
            <w:pPr>
              <w:rPr>
                <w:rFonts w:cstheme="minorHAnsi"/>
                <w:bCs/>
                <w:szCs w:val="20"/>
                <w:lang w:val="fr-FR"/>
              </w:rPr>
            </w:pPr>
          </w:p>
        </w:tc>
        <w:tc>
          <w:tcPr>
            <w:tcW w:w="1025" w:type="pct"/>
          </w:tcPr>
          <w:p w:rsidRPr="008D31E3" w:rsidR="00FF4E31" w:rsidP="00FF4E31" w:rsidRDefault="00FF4E31" w14:paraId="4B2791DC"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481374B8" w14:textId="77777777">
            <w:pPr>
              <w:rPr>
                <w:rFonts w:cstheme="minorHAnsi"/>
                <w:bCs/>
                <w:szCs w:val="20"/>
                <w:lang w:val="fr-FR"/>
              </w:rPr>
            </w:pPr>
          </w:p>
        </w:tc>
      </w:tr>
      <w:tr w:rsidRPr="004F7231" w:rsidR="00FF4E31" w:rsidTr="007E1A37" w14:paraId="2E478000" w14:textId="77777777">
        <w:tblPrEx>
          <w:jc w:val="left"/>
        </w:tblPrEx>
        <w:trPr>
          <w:cantSplit/>
          <w:trHeight w:val="20"/>
        </w:trPr>
        <w:tc>
          <w:tcPr>
            <w:tcW w:w="232" w:type="pct"/>
          </w:tcPr>
          <w:p w:rsidRPr="008D31E3" w:rsidR="00FF4E31" w:rsidP="00FF4E31" w:rsidRDefault="00FF4E31" w14:paraId="7B5A9DA1" w14:textId="77777777">
            <w:pPr>
              <w:pStyle w:val="Paragraphedeliste"/>
              <w:numPr>
                <w:ilvl w:val="0"/>
                <w:numId w:val="20"/>
              </w:numPr>
              <w:spacing w:after="0"/>
              <w:jc w:val="right"/>
              <w:rPr>
                <w:rFonts w:cstheme="minorHAnsi"/>
                <w:bCs/>
                <w:szCs w:val="20"/>
                <w:lang w:val="fr-FR"/>
              </w:rPr>
            </w:pPr>
          </w:p>
        </w:tc>
        <w:tc>
          <w:tcPr>
            <w:tcW w:w="1009" w:type="pct"/>
          </w:tcPr>
          <w:p w:rsidRPr="008D31E3" w:rsidR="00FF4E31" w:rsidP="00FF4E31" w:rsidRDefault="005473AF" w14:paraId="5E5E123D" w14:textId="679CDE2D">
            <w:pPr>
              <w:rPr>
                <w:rFonts w:cstheme="minorHAnsi"/>
                <w:szCs w:val="20"/>
                <w:lang w:val="fr-FR"/>
              </w:rPr>
            </w:pPr>
            <w:r w:rsidRPr="008D31E3">
              <w:rPr>
                <w:rFonts w:cstheme="minorHAnsi"/>
                <w:bCs/>
                <w:szCs w:val="20"/>
                <w:lang w:val="fr-FR"/>
              </w:rPr>
              <w:t>Méthode des jours fixes (MJF)</w:t>
            </w:r>
          </w:p>
        </w:tc>
        <w:tc>
          <w:tcPr>
            <w:tcW w:w="1165" w:type="pct"/>
          </w:tcPr>
          <w:p w:rsidRPr="008D31E3" w:rsidR="00FF4E31" w:rsidP="00FF4E31" w:rsidRDefault="00FF4E31" w14:paraId="59EE859A" w14:textId="77777777">
            <w:pPr>
              <w:jc w:val="center"/>
              <w:rPr>
                <w:rFonts w:cstheme="minorHAnsi"/>
                <w:bCs/>
                <w:szCs w:val="20"/>
                <w:lang w:val="fr-FR"/>
              </w:rPr>
            </w:pPr>
            <w:r w:rsidRPr="008D31E3">
              <w:rPr>
                <w:rFonts w:cstheme="minorHAnsi"/>
                <w:bCs/>
                <w:szCs w:val="20"/>
                <w:lang w:val="fr-FR"/>
              </w:rPr>
              <w:t>1   2   3   4   5</w:t>
            </w:r>
          </w:p>
        </w:tc>
        <w:tc>
          <w:tcPr>
            <w:tcW w:w="652" w:type="pct"/>
          </w:tcPr>
          <w:p w:rsidRPr="008D31E3" w:rsidR="00FF4E31" w:rsidP="00FF4E31" w:rsidRDefault="00FF4E31" w14:paraId="2E883DD0" w14:textId="77777777">
            <w:pPr>
              <w:jc w:val="center"/>
              <w:rPr>
                <w:rFonts w:cstheme="minorHAnsi"/>
                <w:bCs/>
                <w:szCs w:val="20"/>
                <w:lang w:val="fr-FR"/>
              </w:rPr>
            </w:pPr>
            <w:r w:rsidRPr="008D31E3">
              <w:rPr>
                <w:rFonts w:cstheme="minorHAnsi"/>
                <w:bCs/>
                <w:szCs w:val="20"/>
                <w:lang w:val="fr-FR"/>
              </w:rPr>
              <w:t>1       2</w:t>
            </w:r>
          </w:p>
        </w:tc>
        <w:tc>
          <w:tcPr>
            <w:tcW w:w="407" w:type="pct"/>
          </w:tcPr>
          <w:p w:rsidRPr="008D31E3" w:rsidR="00FF4E31" w:rsidP="00FF4E31" w:rsidRDefault="00FF4E31" w14:paraId="3BB81860" w14:textId="77777777">
            <w:pPr>
              <w:rPr>
                <w:rFonts w:cstheme="minorHAnsi"/>
                <w:bCs/>
                <w:szCs w:val="20"/>
                <w:lang w:val="fr-FR"/>
              </w:rPr>
            </w:pPr>
          </w:p>
        </w:tc>
        <w:tc>
          <w:tcPr>
            <w:tcW w:w="1025" w:type="pct"/>
          </w:tcPr>
          <w:p w:rsidRPr="008D31E3" w:rsidR="00FF4E31" w:rsidP="00FF4E31" w:rsidRDefault="00FF4E31" w14:paraId="208BDD1D" w14:textId="77777777">
            <w:pPr>
              <w:jc w:val="center"/>
              <w:rPr>
                <w:rFonts w:cstheme="minorHAnsi"/>
                <w:bCs/>
                <w:szCs w:val="20"/>
                <w:lang w:val="fr-FR"/>
              </w:rPr>
            </w:pPr>
            <w:r w:rsidRPr="008D31E3">
              <w:rPr>
                <w:rFonts w:cstheme="minorHAnsi"/>
                <w:bCs/>
                <w:szCs w:val="20"/>
                <w:lang w:val="fr-FR"/>
              </w:rPr>
              <w:t>1     2     3     4     5</w:t>
            </w:r>
          </w:p>
        </w:tc>
        <w:tc>
          <w:tcPr>
            <w:tcW w:w="510" w:type="pct"/>
            <w:vMerge/>
            <w:vAlign w:val="center"/>
          </w:tcPr>
          <w:p w:rsidRPr="008D31E3" w:rsidR="00FF4E31" w:rsidP="00FF4E31" w:rsidRDefault="00FF4E31" w14:paraId="30AE6AE4" w14:textId="77777777">
            <w:pPr>
              <w:rPr>
                <w:rFonts w:cstheme="minorHAnsi"/>
                <w:bCs/>
                <w:szCs w:val="20"/>
                <w:lang w:val="fr-FR"/>
              </w:rPr>
            </w:pPr>
          </w:p>
        </w:tc>
      </w:tr>
    </w:tbl>
    <w:p w:rsidRPr="008D31E3" w:rsidR="00AF652C" w:rsidRDefault="00AF652C" w14:paraId="4700F3B6" w14:textId="77777777">
      <w:pPr>
        <w:rPr>
          <w:rFonts w:cstheme="minorHAnsi"/>
          <w:sz w:val="20"/>
          <w:szCs w:val="20"/>
          <w:lang w:val="fr-FR"/>
        </w:rPr>
      </w:pPr>
    </w:p>
    <w:p w:rsidRPr="008D31E3" w:rsidR="00AF652C" w:rsidRDefault="00AF652C" w14:paraId="0A9259C6" w14:textId="238023C9">
      <w:pPr>
        <w:rPr>
          <w:rFonts w:cstheme="minorHAnsi"/>
          <w:sz w:val="20"/>
          <w:szCs w:val="20"/>
          <w:lang w:val="fr-FR"/>
        </w:rPr>
      </w:pPr>
    </w:p>
    <w:p w:rsidRPr="008D31E3" w:rsidR="0076087E" w:rsidRDefault="0076087E" w14:paraId="28EAEB89" w14:textId="77777777">
      <w:pPr>
        <w:rPr>
          <w:rFonts w:cstheme="minorHAnsi"/>
          <w:sz w:val="20"/>
          <w:szCs w:val="20"/>
          <w:lang w:val="fr-FR"/>
        </w:rPr>
      </w:pPr>
    </w:p>
    <w:p w:rsidRPr="008D31E3" w:rsidR="00573AEB" w:rsidP="0076087E" w:rsidRDefault="00573AEB" w14:paraId="3A159838" w14:textId="77777777">
      <w:pPr>
        <w:spacing w:line="276" w:lineRule="auto"/>
        <w:jc w:val="center"/>
        <w:rPr>
          <w:rFonts w:eastAsia="Arial Narrow" w:cstheme="minorHAnsi"/>
          <w:b/>
          <w:bCs/>
          <w:sz w:val="20"/>
          <w:szCs w:val="20"/>
          <w:lang w:val="fr-FR" w:bidi="hi-IN"/>
        </w:rPr>
      </w:pPr>
    </w:p>
    <w:p w:rsidRPr="008D31E3" w:rsidR="00573AEB" w:rsidP="0076087E" w:rsidRDefault="00573AEB" w14:paraId="0C73C307" w14:textId="77777777">
      <w:pPr>
        <w:spacing w:line="276" w:lineRule="auto"/>
        <w:jc w:val="center"/>
        <w:rPr>
          <w:rFonts w:eastAsia="Arial Narrow" w:cstheme="minorHAnsi"/>
          <w:b/>
          <w:bCs/>
          <w:sz w:val="20"/>
          <w:szCs w:val="20"/>
          <w:lang w:val="fr-FR" w:bidi="hi-IN"/>
        </w:rPr>
      </w:pPr>
    </w:p>
    <w:p w:rsidRPr="008D31E3" w:rsidR="00573AEB" w:rsidRDefault="00573AEB" w14:paraId="339E358B" w14:textId="5778DC74">
      <w:pPr>
        <w:spacing w:after="160" w:line="259" w:lineRule="auto"/>
        <w:rPr>
          <w:rFonts w:eastAsia="Arial Narrow" w:cstheme="minorHAnsi"/>
          <w:b/>
          <w:bCs/>
          <w:sz w:val="20"/>
          <w:szCs w:val="20"/>
          <w:lang w:val="fr-FR" w:bidi="hi-IN"/>
        </w:rPr>
      </w:pPr>
      <w:r w:rsidRPr="008D31E3">
        <w:rPr>
          <w:rFonts w:eastAsia="Arial Narrow" w:cstheme="minorHAnsi"/>
          <w:b/>
          <w:bCs/>
          <w:sz w:val="20"/>
          <w:szCs w:val="20"/>
          <w:lang w:val="fr-FR" w:bidi="hi-IN"/>
        </w:rPr>
        <w:br w:type="page"/>
      </w:r>
    </w:p>
    <w:p w:rsidRPr="008D31E3" w:rsidR="00573AEB" w:rsidP="00573AEB" w:rsidRDefault="00573AEB" w14:paraId="52AE2881" w14:textId="77777777">
      <w:pPr>
        <w:spacing w:line="276" w:lineRule="auto"/>
        <w:rPr>
          <w:rFonts w:eastAsia="Arial Narrow" w:cstheme="minorHAnsi"/>
          <w:b/>
          <w:bCs/>
          <w:sz w:val="20"/>
          <w:szCs w:val="20"/>
          <w:lang w:val="fr-FR" w:bidi="hi-IN"/>
        </w:rPr>
      </w:pPr>
    </w:p>
    <w:p w:rsidRPr="008D31E3" w:rsidR="00E33C74" w:rsidP="00E33C74" w:rsidRDefault="00E33C74" w14:paraId="15A9508A" w14:textId="77777777">
      <w:pPr>
        <w:spacing w:line="276" w:lineRule="auto"/>
        <w:jc w:val="center"/>
        <w:rPr>
          <w:rFonts w:cstheme="minorHAnsi"/>
          <w:b/>
          <w:bCs/>
          <w:sz w:val="24"/>
          <w:szCs w:val="24"/>
          <w:rtl/>
          <w:cs/>
          <w:lang w:val="fr-FR"/>
        </w:rPr>
      </w:pPr>
      <w:r w:rsidRPr="008D31E3">
        <w:rPr>
          <w:rFonts w:eastAsia="Arial Narrow" w:cstheme="minorHAnsi"/>
          <w:b/>
          <w:bCs/>
          <w:sz w:val="24"/>
          <w:szCs w:val="24"/>
          <w:lang w:val="fr-FR" w:bidi="hi-IN"/>
        </w:rPr>
        <w:t>SECTION 6 : ÉQUIPEMENT, MÉDICAMENTS ET FOURNITURES</w:t>
      </w:r>
    </w:p>
    <w:p w:rsidRPr="008D31E3" w:rsidR="00E33C74" w:rsidP="00E33C74" w:rsidRDefault="00E33C74" w14:paraId="1B836C84" w14:textId="77777777">
      <w:pPr>
        <w:jc w:val="both"/>
        <w:rPr>
          <w:rFonts w:cstheme="minorHAnsi"/>
          <w:sz w:val="20"/>
          <w:szCs w:val="20"/>
          <w:lang w:val="fr-FR"/>
        </w:rPr>
      </w:pPr>
    </w:p>
    <w:p w:rsidRPr="008D31E3" w:rsidR="0076087E" w:rsidP="0076087E" w:rsidRDefault="0076087E" w14:paraId="4C999501" w14:textId="77777777">
      <w:pPr>
        <w:jc w:val="both"/>
        <w:rPr>
          <w:rFonts w:cstheme="minorHAnsi"/>
          <w:sz w:val="20"/>
          <w:szCs w:val="20"/>
          <w:lang w:val="fr-FR"/>
        </w:rPr>
      </w:pPr>
    </w:p>
    <w:tbl>
      <w:tblPr>
        <w:tblStyle w:val="Grilledutableau"/>
        <w:tblW w:w="4748" w:type="pct"/>
        <w:tblInd w:w="279" w:type="dxa"/>
        <w:tblLayout w:type="fixed"/>
        <w:tblLook w:val="04A0" w:firstRow="1" w:lastRow="0" w:firstColumn="1" w:lastColumn="0" w:noHBand="0" w:noVBand="1"/>
      </w:tblPr>
      <w:tblGrid>
        <w:gridCol w:w="569"/>
        <w:gridCol w:w="4245"/>
        <w:gridCol w:w="297"/>
        <w:gridCol w:w="2131"/>
        <w:gridCol w:w="1719"/>
        <w:gridCol w:w="137"/>
        <w:gridCol w:w="852"/>
      </w:tblGrid>
      <w:tr w:rsidRPr="004F7231" w:rsidR="00E33C74" w:rsidTr="00E33C74" w14:paraId="77816E15" w14:textId="77777777">
        <w:trPr>
          <w:trHeight w:val="233"/>
          <w:tblHeader/>
        </w:trPr>
        <w:tc>
          <w:tcPr>
            <w:tcW w:w="286" w:type="pct"/>
            <w:shd w:val="clear" w:color="auto" w:fill="BFBFBF" w:themeFill="background1" w:themeFillShade="BF"/>
            <w:vAlign w:val="center"/>
          </w:tcPr>
          <w:p w:rsidRPr="008D31E3" w:rsidR="00E33C74" w:rsidP="00E33C74" w:rsidRDefault="00E33C74" w14:paraId="3AF618A9" w14:textId="47DD78FB">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133" w:type="pct"/>
            <w:shd w:val="clear" w:color="auto" w:fill="BFBFBF" w:themeFill="background1" w:themeFillShade="BF"/>
            <w:vAlign w:val="center"/>
          </w:tcPr>
          <w:p w:rsidRPr="008D31E3" w:rsidR="00E33C74" w:rsidP="00E33C74" w:rsidRDefault="00E33C74" w14:paraId="0E1CE84F" w14:textId="71CCFC3C">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84" w:type="pct"/>
            <w:gridSpan w:val="3"/>
            <w:shd w:val="clear" w:color="auto" w:fill="BFBFBF" w:themeFill="background1" w:themeFillShade="BF"/>
            <w:vAlign w:val="center"/>
          </w:tcPr>
          <w:p w:rsidRPr="008D31E3" w:rsidR="00E33C74" w:rsidP="00E33C74" w:rsidRDefault="00E33C74" w14:paraId="0608DB2C" w14:textId="68DE9DC7">
            <w:pPr>
              <w:keepNext/>
              <w:widowControl w:val="0"/>
              <w:tabs>
                <w:tab w:val="left" w:pos="0"/>
              </w:tabs>
              <w:suppressAutoHyphens/>
              <w:jc w:val="center"/>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497" w:type="pct"/>
            <w:gridSpan w:val="2"/>
            <w:shd w:val="clear" w:color="auto" w:fill="BFBFBF" w:themeFill="background1" w:themeFillShade="BF"/>
            <w:vAlign w:val="center"/>
          </w:tcPr>
          <w:p w:rsidRPr="008D31E3" w:rsidR="00E33C74" w:rsidP="00E33C74" w:rsidRDefault="00E33C74" w14:paraId="1CCCCA81" w14:textId="2661A1C5">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FD1AA4" w:rsidTr="00E33C74" w14:paraId="1B1DA278" w14:textId="77777777">
        <w:trPr>
          <w:trHeight w:val="539"/>
          <w:tblHeader/>
        </w:trPr>
        <w:tc>
          <w:tcPr>
            <w:tcW w:w="286" w:type="pct"/>
            <w:shd w:val="clear" w:color="auto" w:fill="DEEAF6" w:themeFill="accent1" w:themeFillTint="33"/>
            <w:vAlign w:val="center"/>
          </w:tcPr>
          <w:p w:rsidRPr="008D31E3" w:rsidR="00FD1AA4" w:rsidP="00FD1AA4" w:rsidRDefault="00FD1AA4" w14:paraId="3B6916D0" w14:textId="77777777">
            <w:pPr>
              <w:tabs>
                <w:tab w:val="left" w:pos="-720"/>
              </w:tabs>
              <w:suppressAutoHyphens/>
              <w:jc w:val="center"/>
              <w:rPr>
                <w:rFonts w:eastAsia="Arial Narrow" w:cstheme="minorHAnsi"/>
                <w:b/>
                <w:bCs/>
                <w:spacing w:val="-2"/>
                <w:szCs w:val="20"/>
                <w:cs/>
                <w:lang w:val="fr-FR" w:bidi="hi-IN"/>
              </w:rPr>
            </w:pPr>
            <w:r w:rsidRPr="008D31E3">
              <w:rPr>
                <w:rFonts w:eastAsia="Arial Narrow" w:cstheme="minorHAnsi"/>
                <w:b/>
                <w:bCs/>
                <w:spacing w:val="-2"/>
                <w:szCs w:val="20"/>
                <w:lang w:val="fr-FR" w:bidi="hi-IN"/>
              </w:rPr>
              <w:t>601</w:t>
            </w:r>
          </w:p>
        </w:tc>
        <w:tc>
          <w:tcPr>
            <w:tcW w:w="4217" w:type="pct"/>
            <w:gridSpan w:val="4"/>
            <w:shd w:val="clear" w:color="auto" w:fill="DEEAF6" w:themeFill="accent1" w:themeFillTint="33"/>
            <w:vAlign w:val="center"/>
          </w:tcPr>
          <w:p w:rsidRPr="008D31E3" w:rsidR="00FD1AA4" w:rsidP="00FD1AA4" w:rsidRDefault="0089049A" w14:paraId="4629135F" w14:textId="2A6B0574">
            <w:pPr>
              <w:tabs>
                <w:tab w:val="left" w:pos="-720"/>
              </w:tabs>
              <w:suppressAutoHyphens/>
              <w:rPr>
                <w:rFonts w:eastAsia="Arial Narrow" w:cstheme="minorHAnsi"/>
                <w:b/>
                <w:bCs/>
                <w:noProof/>
                <w:spacing w:val="-2"/>
                <w:szCs w:val="20"/>
                <w:lang w:val="fr-FR" w:eastAsia="en-IN" w:bidi="hi-IN"/>
              </w:rPr>
            </w:pPr>
            <w:r w:rsidRPr="008D31E3">
              <w:rPr>
                <w:rFonts w:eastAsia="Arial Narrow" w:cstheme="minorHAnsi"/>
                <w:b/>
                <w:bCs/>
                <w:noProof/>
                <w:spacing w:val="-2"/>
                <w:szCs w:val="20"/>
                <w:lang w:val="fr-FR" w:eastAsia="en-IN" w:bidi="hi-IN"/>
              </w:rPr>
              <w:t>DIU</w:t>
            </w:r>
          </w:p>
          <w:p w:rsidRPr="008D31E3" w:rsidR="00FD1AA4" w:rsidP="00FD1AA4" w:rsidRDefault="00FD1AA4" w14:paraId="2564F171" w14:textId="61AE842A">
            <w:pPr>
              <w:keepNext/>
              <w:widowControl w:val="0"/>
              <w:tabs>
                <w:tab w:val="left" w:pos="0"/>
              </w:tabs>
              <w:suppressAutoHyphens/>
              <w:outlineLvl w:val="1"/>
              <w:rPr>
                <w:rFonts w:eastAsia="Times New Roman" w:cstheme="minorHAnsi"/>
                <w:b/>
                <w:bCs/>
                <w:spacing w:val="-2"/>
                <w:szCs w:val="20"/>
                <w:cs/>
                <w:lang w:val="fr-FR" w:bidi="hi-IN"/>
              </w:rPr>
            </w:pPr>
            <w:r w:rsidRPr="008D31E3">
              <w:rPr>
                <w:rFonts w:eastAsia="Arial Narrow" w:cstheme="minorHAnsi"/>
                <w:b/>
                <w:bCs/>
                <w:noProof/>
                <w:spacing w:val="-2"/>
                <w:szCs w:val="20"/>
                <w:lang w:val="fr-FR" w:eastAsia="en-IN" w:bidi="hi-IN"/>
              </w:rPr>
              <w:t>Vérifier : Si 507A ≠ 5 OU 507B ≠ 5 OU 507C ≠ 5 OU 507D ≠ 5                      Autre</w:t>
            </w:r>
          </w:p>
        </w:tc>
        <w:tc>
          <w:tcPr>
            <w:tcW w:w="497" w:type="pct"/>
            <w:gridSpan w:val="2"/>
            <w:shd w:val="clear" w:color="auto" w:fill="DEEAF6" w:themeFill="accent1" w:themeFillTint="33"/>
            <w:vAlign w:val="center"/>
          </w:tcPr>
          <w:p w:rsidRPr="008D31E3" w:rsidR="00FD1AA4" w:rsidP="00FD1AA4" w:rsidRDefault="00FD1AA4" w14:paraId="2C8F312D" w14:textId="77777777">
            <w:pPr>
              <w:suppressAutoHyphens/>
              <w:ind w:left="-78" w:right="-102"/>
              <w:jc w:val="center"/>
              <w:rPr>
                <w:rFonts w:eastAsia="Arial Narrow" w:cstheme="minorHAnsi"/>
                <w:b/>
                <w:bCs/>
                <w:spacing w:val="-2"/>
                <w:szCs w:val="20"/>
                <w:cs/>
                <w:lang w:val="fr-FR" w:bidi="hi-IN"/>
              </w:rPr>
            </w:pPr>
          </w:p>
          <w:p w:rsidRPr="008D31E3" w:rsidR="00FD1AA4" w:rsidP="00FD1AA4" w:rsidRDefault="00FD1AA4" w14:paraId="0C5E5CE0" w14:textId="77777777">
            <w:pPr>
              <w:suppressAutoHyphens/>
              <w:ind w:left="-78" w:right="-102"/>
              <w:jc w:val="center"/>
              <w:rPr>
                <w:rFonts w:eastAsia="Arial Narrow" w:cstheme="minorHAnsi"/>
                <w:b/>
                <w:bCs/>
                <w:spacing w:val="-2"/>
                <w:szCs w:val="20"/>
                <w:cs/>
                <w:lang w:val="fr-FR" w:bidi="hi-IN"/>
              </w:rPr>
            </w:pPr>
            <w:r w:rsidRPr="008D31E3">
              <w:rPr>
                <w:rFonts w:eastAsia="Arial Narrow" w:cs="Mangal"/>
                <w:b/>
                <w:bCs/>
                <w:spacing w:val="-2"/>
                <w:szCs w:val="20"/>
                <w:cs/>
                <w:lang w:val="fr-FR" w:bidi="hi-IN"/>
              </w:rPr>
              <w:t>607</w:t>
            </w:r>
          </w:p>
        </w:tc>
      </w:tr>
      <w:tr w:rsidRPr="004F7231" w:rsidR="00FD1AA4" w:rsidTr="00E33C74" w14:paraId="250C9458" w14:textId="77777777">
        <w:trPr>
          <w:trHeight w:val="986"/>
        </w:trPr>
        <w:tc>
          <w:tcPr>
            <w:tcW w:w="286" w:type="pct"/>
          </w:tcPr>
          <w:p w:rsidRPr="008D31E3" w:rsidR="00FD1AA4" w:rsidP="00FD1AA4" w:rsidRDefault="00FD1AA4" w14:paraId="5AEE85B2" w14:textId="77777777">
            <w:pPr>
              <w:jc w:val="center"/>
              <w:rPr>
                <w:rFonts w:cstheme="minorHAnsi"/>
                <w:szCs w:val="20"/>
                <w:lang w:val="fr-FR"/>
              </w:rPr>
            </w:pPr>
            <w:r w:rsidRPr="008D31E3">
              <w:rPr>
                <w:rFonts w:eastAsia="Arial Narrow" w:cs="Mangal"/>
                <w:szCs w:val="20"/>
                <w:cs/>
                <w:lang w:val="fr-FR" w:bidi="hi-IN"/>
              </w:rPr>
              <w:t>602</w:t>
            </w:r>
          </w:p>
        </w:tc>
        <w:tc>
          <w:tcPr>
            <w:tcW w:w="2133" w:type="pct"/>
          </w:tcPr>
          <w:p w:rsidRPr="008D31E3" w:rsidR="00FD1AA4" w:rsidP="00CE5A4D" w:rsidRDefault="00FD1AA4" w14:paraId="0B8BEF09" w14:textId="3D2FB2E2">
            <w:pPr>
              <w:pStyle w:val="ListParagraph1"/>
              <w:spacing w:line="276" w:lineRule="auto"/>
              <w:ind w:left="0"/>
              <w:rPr>
                <w:rFonts w:cstheme="minorHAnsi"/>
                <w:szCs w:val="20"/>
                <w:lang w:val="fr-FR"/>
              </w:rPr>
            </w:pPr>
            <w:r w:rsidRPr="008D31E3">
              <w:rPr>
                <w:rFonts w:cstheme="minorHAnsi"/>
                <w:szCs w:val="20"/>
                <w:lang w:val="fr-FR"/>
              </w:rPr>
              <w:t xml:space="preserve">Les équipements suivants pour </w:t>
            </w:r>
            <w:r w:rsidRPr="008D31E3" w:rsidR="00CE5A4D">
              <w:rPr>
                <w:rFonts w:cstheme="minorHAnsi"/>
                <w:szCs w:val="20"/>
                <w:lang w:val="fr-FR"/>
              </w:rPr>
              <w:t xml:space="preserve">DIU </w:t>
            </w:r>
            <w:r w:rsidRPr="008D31E3">
              <w:rPr>
                <w:rFonts w:cstheme="minorHAnsi"/>
                <w:szCs w:val="20"/>
                <w:lang w:val="fr-FR"/>
              </w:rPr>
              <w:t>sont-ils disponibles et fonctionnels dans la structure sanitaire ? ENREGISTREMENT BASÉ SUR L'OBSERVATION</w:t>
            </w:r>
          </w:p>
        </w:tc>
        <w:tc>
          <w:tcPr>
            <w:tcW w:w="2084" w:type="pct"/>
            <w:gridSpan w:val="3"/>
            <w:shd w:val="clear" w:color="auto" w:fill="BFBFBF" w:themeFill="background1" w:themeFillShade="BF"/>
          </w:tcPr>
          <w:p w:rsidRPr="008D31E3" w:rsidR="00FD1AA4" w:rsidP="00FD1AA4" w:rsidRDefault="00FD1AA4" w14:paraId="0E2A31FE" w14:textId="2F3C47AB">
            <w:pPr>
              <w:pStyle w:val="ListParagraph1"/>
              <w:tabs>
                <w:tab w:val="left" w:leader="dot" w:pos="1701"/>
              </w:tabs>
              <w:spacing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et fonctionnel</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w:t>
            </w:r>
            <w:r w:rsidR="00262871">
              <w:rPr>
                <w:rFonts w:eastAsia="Times New Roman" w:cstheme="minorHAnsi"/>
                <w:color w:val="000000"/>
                <w:szCs w:val="20"/>
                <w:lang w:val="fr-FR" w:bidi="hi-IN"/>
              </w:rPr>
              <w:t>……</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1</w:t>
            </w:r>
          </w:p>
          <w:p w:rsidRPr="008D31E3" w:rsidR="00FD1AA4" w:rsidP="00FD1AA4" w:rsidRDefault="00FD1AA4" w14:paraId="03CC8597" w14:textId="59BB9402">
            <w:pPr>
              <w:pStyle w:val="ListParagraph1"/>
              <w:tabs>
                <w:tab w:val="left" w:leader="dot" w:pos="1701"/>
              </w:tabs>
              <w:spacing w:after="0" w:line="240" w:lineRule="auto"/>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 mais non fonctionnel ………</w:t>
            </w:r>
            <w:proofErr w:type="gramStart"/>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.2</w:t>
            </w:r>
          </w:p>
          <w:p w:rsidRPr="008D31E3" w:rsidR="00FD1AA4" w:rsidP="00FD1AA4" w:rsidRDefault="00FD1AA4" w14:paraId="3B1C4FE1" w14:textId="32561BEB">
            <w:pPr>
              <w:tabs>
                <w:tab w:val="right" w:leader="dot" w:pos="4092"/>
              </w:tabs>
              <w:rPr>
                <w:rFonts w:eastAsia="Arial Narrow" w:cstheme="minorHAnsi"/>
                <w:szCs w:val="20"/>
                <w:lang w:val="fr-FR" w:bidi="hi-IN"/>
              </w:rPr>
            </w:pPr>
            <w:r w:rsidRPr="008D31E3">
              <w:rPr>
                <w:rFonts w:eastAsia="Times New Roman" w:cstheme="minorHAnsi"/>
                <w:color w:val="000000"/>
                <w:szCs w:val="20"/>
                <w:lang w:val="fr-FR" w:bidi="hi-IN"/>
              </w:rPr>
              <w:t>Indisponible ………………………………</w:t>
            </w:r>
            <w:r w:rsidR="00262871">
              <w:rPr>
                <w:rFonts w:eastAsia="Times New Roman" w:cstheme="minorHAnsi"/>
                <w:color w:val="000000"/>
                <w:szCs w:val="20"/>
                <w:lang w:val="fr-FR" w:bidi="hi-IN"/>
              </w:rPr>
              <w:t>………</w:t>
            </w:r>
            <w:proofErr w:type="gramStart"/>
            <w:r w:rsidR="00262871">
              <w:rPr>
                <w:rFonts w:eastAsia="Times New Roman" w:cstheme="minorHAnsi"/>
                <w:color w:val="000000"/>
                <w:szCs w:val="20"/>
                <w:lang w:val="fr-FR" w:bidi="hi-IN"/>
              </w:rPr>
              <w:t>…..</w:t>
            </w:r>
            <w:r w:rsidRPr="008D31E3">
              <w:rPr>
                <w:rFonts w:eastAsia="Times New Roman" w:cstheme="minorHAnsi"/>
                <w:color w:val="000000"/>
                <w:szCs w:val="20"/>
                <w:lang w:val="fr-FR" w:bidi="hi-IN"/>
              </w:rPr>
              <w:t>..</w:t>
            </w:r>
            <w:proofErr w:type="gramEnd"/>
            <w:r w:rsidRPr="008D31E3">
              <w:rPr>
                <w:rFonts w:eastAsia="Times New Roman" w:cstheme="minorHAnsi"/>
                <w:color w:val="000000"/>
                <w:szCs w:val="20"/>
                <w:lang w:val="fr-FR" w:bidi="hi-IN"/>
              </w:rPr>
              <w:t>3</w:t>
            </w:r>
          </w:p>
        </w:tc>
        <w:tc>
          <w:tcPr>
            <w:tcW w:w="497" w:type="pct"/>
            <w:gridSpan w:val="2"/>
          </w:tcPr>
          <w:p w:rsidRPr="008D31E3" w:rsidR="00FD1AA4" w:rsidP="00FD1AA4" w:rsidRDefault="00FD1AA4" w14:paraId="4831440D" w14:textId="77777777">
            <w:pPr>
              <w:rPr>
                <w:rFonts w:cstheme="minorHAnsi"/>
                <w:szCs w:val="20"/>
                <w:lang w:val="fr-FR"/>
              </w:rPr>
            </w:pPr>
          </w:p>
        </w:tc>
      </w:tr>
      <w:tr w:rsidRPr="004F7231" w:rsidR="00FD1AA4" w:rsidTr="00E33C74" w14:paraId="18454BA8" w14:textId="77777777">
        <w:trPr>
          <w:trHeight w:val="20"/>
        </w:trPr>
        <w:tc>
          <w:tcPr>
            <w:tcW w:w="286" w:type="pct"/>
          </w:tcPr>
          <w:p w:rsidRPr="008D31E3" w:rsidR="00FD1AA4" w:rsidP="00FD1AA4" w:rsidRDefault="00FD1AA4" w14:paraId="443B63D1"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357121F1" w14:textId="292995F1">
            <w:pPr>
              <w:rPr>
                <w:rFonts w:cstheme="minorHAnsi"/>
                <w:szCs w:val="20"/>
                <w:lang w:val="fr-FR"/>
              </w:rPr>
            </w:pPr>
            <w:r w:rsidRPr="008D31E3">
              <w:rPr>
                <w:rFonts w:cstheme="minorHAnsi"/>
                <w:szCs w:val="20"/>
                <w:lang w:val="fr-FR"/>
              </w:rPr>
              <w:t>Plateau en acier inoxydable avec couvercle</w:t>
            </w:r>
          </w:p>
        </w:tc>
        <w:tc>
          <w:tcPr>
            <w:tcW w:w="2084" w:type="pct"/>
            <w:gridSpan w:val="3"/>
          </w:tcPr>
          <w:p w:rsidRPr="008D31E3" w:rsidR="00FD1AA4" w:rsidP="00FD1AA4" w:rsidRDefault="00FD1AA4" w14:paraId="5988FFF7" w14:textId="53189449">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val="restart"/>
          </w:tcPr>
          <w:p w:rsidRPr="008D31E3" w:rsidR="00FD1AA4" w:rsidP="00FD1AA4" w:rsidRDefault="00FD1AA4" w14:paraId="77D09732" w14:textId="77777777">
            <w:pPr>
              <w:pStyle w:val="ListParagraph1"/>
              <w:rPr>
                <w:rFonts w:eastAsia="Times New Roman" w:cstheme="minorHAnsi"/>
                <w:color w:val="000000"/>
                <w:szCs w:val="20"/>
                <w:lang w:val="fr-FR" w:bidi="hi-IN"/>
              </w:rPr>
            </w:pPr>
          </w:p>
        </w:tc>
      </w:tr>
      <w:tr w:rsidRPr="004F7231" w:rsidR="00FD1AA4" w:rsidTr="00E33C74" w14:paraId="3D35C629" w14:textId="77777777">
        <w:trPr>
          <w:trHeight w:val="121"/>
        </w:trPr>
        <w:tc>
          <w:tcPr>
            <w:tcW w:w="286" w:type="pct"/>
          </w:tcPr>
          <w:p w:rsidRPr="008D31E3" w:rsidR="00FD1AA4" w:rsidP="00FD1AA4" w:rsidRDefault="00FD1AA4" w14:paraId="3574347D"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5C5B06" w14:paraId="460E6BB0" w14:textId="59550BE7">
            <w:pPr>
              <w:rPr>
                <w:rFonts w:cstheme="minorHAnsi"/>
                <w:szCs w:val="20"/>
                <w:lang w:val="fr-FR"/>
              </w:rPr>
            </w:pPr>
            <w:r>
              <w:rPr>
                <w:rFonts w:cstheme="minorHAnsi"/>
                <w:szCs w:val="20"/>
                <w:lang w:val="fr-FR"/>
              </w:rPr>
              <w:t>Cupule</w:t>
            </w:r>
            <w:r w:rsidRPr="008D31E3" w:rsidR="00FD1AA4">
              <w:rPr>
                <w:rFonts w:cstheme="minorHAnsi"/>
                <w:szCs w:val="20"/>
                <w:lang w:val="fr-FR"/>
              </w:rPr>
              <w:t xml:space="preserve"> pour la solution antiseptique</w:t>
            </w:r>
          </w:p>
        </w:tc>
        <w:tc>
          <w:tcPr>
            <w:tcW w:w="2084" w:type="pct"/>
            <w:gridSpan w:val="3"/>
          </w:tcPr>
          <w:p w:rsidRPr="008D31E3" w:rsidR="00FD1AA4" w:rsidP="00FD1AA4" w:rsidRDefault="00FD1AA4" w14:paraId="45AD21EA" w14:textId="4AF7A95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1DFAE527" w14:textId="77777777">
            <w:pPr>
              <w:pStyle w:val="ListParagraph1"/>
              <w:rPr>
                <w:rFonts w:eastAsia="Times New Roman" w:cstheme="minorHAnsi"/>
                <w:color w:val="000000"/>
                <w:szCs w:val="20"/>
                <w:lang w:val="fr-FR" w:bidi="hi-IN"/>
              </w:rPr>
            </w:pPr>
          </w:p>
        </w:tc>
      </w:tr>
      <w:tr w:rsidRPr="004F7231" w:rsidR="00FD1AA4" w:rsidTr="00E33C74" w14:paraId="5C5CD7F9" w14:textId="77777777">
        <w:trPr>
          <w:trHeight w:val="20"/>
        </w:trPr>
        <w:tc>
          <w:tcPr>
            <w:tcW w:w="286" w:type="pct"/>
          </w:tcPr>
          <w:p w:rsidRPr="008D31E3" w:rsidR="00FD1AA4" w:rsidP="00FD1AA4" w:rsidRDefault="00FD1AA4" w14:paraId="52FFE730"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89049A" w14:paraId="3E55038A" w14:textId="68669B15">
            <w:pPr>
              <w:rPr>
                <w:rFonts w:cstheme="minorHAnsi"/>
                <w:szCs w:val="20"/>
                <w:lang w:val="fr-FR"/>
              </w:rPr>
            </w:pPr>
            <w:r w:rsidRPr="008D31E3">
              <w:rPr>
                <w:rFonts w:cstheme="minorHAnsi"/>
                <w:szCs w:val="20"/>
                <w:lang w:val="fr-FR"/>
              </w:rPr>
              <w:t>Plateau réniforme (Haricots)</w:t>
            </w:r>
          </w:p>
        </w:tc>
        <w:tc>
          <w:tcPr>
            <w:tcW w:w="2084" w:type="pct"/>
            <w:gridSpan w:val="3"/>
          </w:tcPr>
          <w:p w:rsidRPr="008D31E3" w:rsidR="00FD1AA4" w:rsidP="00FD1AA4" w:rsidRDefault="00FD1AA4" w14:paraId="61048C44" w14:textId="0E156F4F">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0685F6E1" w14:textId="77777777">
            <w:pPr>
              <w:pStyle w:val="ListParagraph1"/>
              <w:rPr>
                <w:rFonts w:eastAsia="Times New Roman" w:cstheme="minorHAnsi"/>
                <w:color w:val="000000"/>
                <w:szCs w:val="20"/>
                <w:lang w:val="fr-FR" w:bidi="hi-IN"/>
              </w:rPr>
            </w:pPr>
          </w:p>
        </w:tc>
      </w:tr>
      <w:tr w:rsidRPr="004F7231" w:rsidR="00FD1AA4" w:rsidTr="00E33C74" w14:paraId="2F82DD74" w14:textId="77777777">
        <w:trPr>
          <w:trHeight w:val="20"/>
        </w:trPr>
        <w:tc>
          <w:tcPr>
            <w:tcW w:w="286" w:type="pct"/>
          </w:tcPr>
          <w:p w:rsidRPr="008D31E3" w:rsidR="00FD1AA4" w:rsidP="00FD1AA4" w:rsidRDefault="00FD1AA4" w14:paraId="70D65B2C"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6A74A084" w14:textId="73D87041">
            <w:pPr>
              <w:rPr>
                <w:rFonts w:cstheme="minorHAnsi"/>
                <w:szCs w:val="20"/>
                <w:lang w:val="fr-FR"/>
              </w:rPr>
            </w:pPr>
            <w:r w:rsidRPr="008D31E3">
              <w:rPr>
                <w:rFonts w:cstheme="minorHAnsi"/>
                <w:szCs w:val="20"/>
                <w:lang w:val="fr-FR"/>
              </w:rPr>
              <w:t>Spéculum vaginal de Sim ou de Cusco - grand, moyen, petit</w:t>
            </w:r>
          </w:p>
        </w:tc>
        <w:tc>
          <w:tcPr>
            <w:tcW w:w="2084" w:type="pct"/>
            <w:gridSpan w:val="3"/>
          </w:tcPr>
          <w:p w:rsidRPr="008D31E3" w:rsidR="00FD1AA4" w:rsidP="00FD1AA4" w:rsidRDefault="00FD1AA4" w14:paraId="61353108" w14:textId="49BC9EF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50A6F146" w14:textId="77777777">
            <w:pPr>
              <w:pStyle w:val="ListParagraph1"/>
              <w:rPr>
                <w:rFonts w:eastAsia="Times New Roman" w:cstheme="minorHAnsi"/>
                <w:color w:val="000000"/>
                <w:szCs w:val="20"/>
                <w:lang w:val="fr-FR" w:bidi="hi-IN"/>
              </w:rPr>
            </w:pPr>
          </w:p>
        </w:tc>
      </w:tr>
      <w:tr w:rsidRPr="004F7231" w:rsidR="00FD1AA4" w:rsidTr="00E33C74" w14:paraId="7C8C14ED" w14:textId="77777777">
        <w:trPr>
          <w:trHeight w:val="20"/>
        </w:trPr>
        <w:tc>
          <w:tcPr>
            <w:tcW w:w="286" w:type="pct"/>
          </w:tcPr>
          <w:p w:rsidRPr="008D31E3" w:rsidR="00FD1AA4" w:rsidP="00FD1AA4" w:rsidRDefault="00FD1AA4" w14:paraId="4A766882"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3B941400" w14:textId="2216FCEF">
            <w:pPr>
              <w:rPr>
                <w:rFonts w:cstheme="minorHAnsi"/>
                <w:szCs w:val="20"/>
                <w:lang w:val="fr-FR"/>
              </w:rPr>
            </w:pPr>
            <w:r w:rsidRPr="008D31E3">
              <w:rPr>
                <w:rFonts w:cstheme="minorHAnsi"/>
                <w:szCs w:val="20"/>
                <w:lang w:val="fr-FR"/>
              </w:rPr>
              <w:t>Écarteur de paroi vaginale antérieure (si le spéculum de Sim est utilisé)</w:t>
            </w:r>
          </w:p>
        </w:tc>
        <w:tc>
          <w:tcPr>
            <w:tcW w:w="2084" w:type="pct"/>
            <w:gridSpan w:val="3"/>
          </w:tcPr>
          <w:p w:rsidRPr="008D31E3" w:rsidR="00FD1AA4" w:rsidP="00FD1AA4" w:rsidRDefault="00FD1AA4" w14:paraId="5BFBDF73" w14:textId="70244C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68B82C65" w14:textId="77777777">
            <w:pPr>
              <w:pStyle w:val="ListParagraph1"/>
              <w:rPr>
                <w:rFonts w:eastAsia="Times New Roman" w:cstheme="minorHAnsi"/>
                <w:color w:val="000000"/>
                <w:szCs w:val="20"/>
                <w:lang w:val="fr-FR" w:bidi="hi-IN"/>
              </w:rPr>
            </w:pPr>
          </w:p>
        </w:tc>
      </w:tr>
      <w:tr w:rsidRPr="004F7231" w:rsidR="00FD1AA4" w:rsidTr="00E33C74" w14:paraId="4C6E1F96" w14:textId="77777777">
        <w:trPr>
          <w:trHeight w:val="20"/>
        </w:trPr>
        <w:tc>
          <w:tcPr>
            <w:tcW w:w="286" w:type="pct"/>
          </w:tcPr>
          <w:p w:rsidRPr="008D31E3" w:rsidR="00FD1AA4" w:rsidP="00FD1AA4" w:rsidRDefault="00FD1AA4" w14:paraId="250BBA11"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89049A" w:rsidRDefault="00FD1AA4" w14:paraId="4DEDDC4A" w14:textId="34387566">
            <w:pPr>
              <w:rPr>
                <w:rFonts w:cstheme="minorHAnsi"/>
                <w:szCs w:val="20"/>
                <w:lang w:val="fr-FR"/>
              </w:rPr>
            </w:pPr>
            <w:r w:rsidRPr="008D31E3">
              <w:rPr>
                <w:rFonts w:cstheme="minorHAnsi"/>
                <w:szCs w:val="20"/>
                <w:lang w:val="fr-FR"/>
              </w:rPr>
              <w:t xml:space="preserve">Pince </w:t>
            </w:r>
            <w:r w:rsidRPr="008D31E3" w:rsidR="0089049A">
              <w:rPr>
                <w:rFonts w:cstheme="minorHAnsi"/>
                <w:szCs w:val="20"/>
                <w:lang w:val="fr-FR"/>
              </w:rPr>
              <w:t>à</w:t>
            </w:r>
            <w:r w:rsidRPr="008D31E3" w:rsidR="002068B1">
              <w:rPr>
                <w:rFonts w:cstheme="minorHAnsi"/>
                <w:szCs w:val="20"/>
                <w:lang w:val="fr-FR"/>
              </w:rPr>
              <w:t xml:space="preserve"> </w:t>
            </w:r>
            <w:r w:rsidRPr="008D31E3" w:rsidR="0089049A">
              <w:rPr>
                <w:rFonts w:cstheme="minorHAnsi"/>
                <w:szCs w:val="20"/>
                <w:lang w:val="fr-FR"/>
              </w:rPr>
              <w:t>compresse</w:t>
            </w:r>
          </w:p>
        </w:tc>
        <w:tc>
          <w:tcPr>
            <w:tcW w:w="2084" w:type="pct"/>
            <w:gridSpan w:val="3"/>
          </w:tcPr>
          <w:p w:rsidRPr="008D31E3" w:rsidR="00FD1AA4" w:rsidP="00FD1AA4" w:rsidRDefault="00FD1AA4" w14:paraId="72FE3077" w14:textId="430ABE0B">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1C9648A8" w14:textId="77777777">
            <w:pPr>
              <w:pStyle w:val="ListParagraph1"/>
              <w:rPr>
                <w:rFonts w:eastAsia="Times New Roman" w:cstheme="minorHAnsi"/>
                <w:color w:val="000000"/>
                <w:szCs w:val="20"/>
                <w:lang w:val="fr-FR" w:bidi="hi-IN"/>
              </w:rPr>
            </w:pPr>
          </w:p>
        </w:tc>
      </w:tr>
      <w:tr w:rsidRPr="004F7231" w:rsidR="00FD1AA4" w:rsidTr="00E33C74" w14:paraId="21FCAC84" w14:textId="77777777">
        <w:trPr>
          <w:trHeight w:val="20"/>
        </w:trPr>
        <w:tc>
          <w:tcPr>
            <w:tcW w:w="286" w:type="pct"/>
          </w:tcPr>
          <w:p w:rsidRPr="008D31E3" w:rsidR="00FD1AA4" w:rsidP="00FD1AA4" w:rsidRDefault="00FD1AA4" w14:paraId="37BE8D11"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24369B45" w14:textId="0AD46D34">
            <w:pPr>
              <w:rPr>
                <w:rFonts w:cstheme="minorHAnsi"/>
                <w:szCs w:val="20"/>
                <w:lang w:val="fr-FR"/>
              </w:rPr>
            </w:pPr>
            <w:r w:rsidRPr="008D31E3">
              <w:rPr>
                <w:rFonts w:cstheme="minorHAnsi"/>
                <w:szCs w:val="20"/>
                <w:lang w:val="fr-FR"/>
              </w:rPr>
              <w:t xml:space="preserve">Pince à </w:t>
            </w:r>
            <w:proofErr w:type="spellStart"/>
            <w:r w:rsidRPr="008D31E3">
              <w:rPr>
                <w:rFonts w:cstheme="minorHAnsi"/>
                <w:color w:val="000000" w:themeColor="text1"/>
                <w:szCs w:val="20"/>
                <w:lang w:val="fr-FR"/>
              </w:rPr>
              <w:t>vulsellum</w:t>
            </w:r>
            <w:proofErr w:type="spellEnd"/>
            <w:r w:rsidRPr="008D31E3">
              <w:rPr>
                <w:rFonts w:cstheme="minorHAnsi"/>
                <w:color w:val="000000" w:themeColor="text1"/>
                <w:szCs w:val="20"/>
                <w:lang w:val="fr-FR"/>
              </w:rPr>
              <w:t xml:space="preserve"> </w:t>
            </w:r>
            <w:r w:rsidRPr="008D31E3">
              <w:rPr>
                <w:rFonts w:cstheme="minorHAnsi"/>
                <w:szCs w:val="20"/>
                <w:lang w:val="fr-FR"/>
              </w:rPr>
              <w:t>courbée/tenaculum</w:t>
            </w:r>
          </w:p>
        </w:tc>
        <w:tc>
          <w:tcPr>
            <w:tcW w:w="2084" w:type="pct"/>
            <w:gridSpan w:val="3"/>
          </w:tcPr>
          <w:p w:rsidRPr="008D31E3" w:rsidR="00FD1AA4" w:rsidP="00FD1AA4" w:rsidRDefault="00FD1AA4" w14:paraId="4658AC7B" w14:textId="6AAF8C8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52DDCC8A" w14:textId="77777777">
            <w:pPr>
              <w:pStyle w:val="ListParagraph1"/>
              <w:ind w:left="0"/>
              <w:rPr>
                <w:rFonts w:eastAsia="Times New Roman" w:cstheme="minorHAnsi"/>
                <w:color w:val="000000"/>
                <w:szCs w:val="20"/>
                <w:lang w:val="fr-FR" w:bidi="hi-IN"/>
              </w:rPr>
            </w:pPr>
          </w:p>
        </w:tc>
      </w:tr>
      <w:tr w:rsidRPr="004F7231" w:rsidR="00FD1AA4" w:rsidTr="00E33C74" w14:paraId="31A03D60" w14:textId="77777777">
        <w:trPr>
          <w:trHeight w:val="20"/>
        </w:trPr>
        <w:tc>
          <w:tcPr>
            <w:tcW w:w="286" w:type="pct"/>
          </w:tcPr>
          <w:p w:rsidRPr="008D31E3" w:rsidR="00FD1AA4" w:rsidP="00FD1AA4" w:rsidRDefault="00FD1AA4" w14:paraId="75730A62"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596247EA" w14:textId="02ED58C7">
            <w:pPr>
              <w:rPr>
                <w:rFonts w:cstheme="minorHAnsi"/>
                <w:szCs w:val="20"/>
                <w:lang w:val="fr-FR"/>
              </w:rPr>
            </w:pPr>
            <w:r w:rsidRPr="008D31E3">
              <w:rPr>
                <w:rFonts w:cstheme="minorHAnsi"/>
                <w:szCs w:val="20"/>
                <w:lang w:val="fr-FR"/>
              </w:rPr>
              <w:t xml:space="preserve">Sonde </w:t>
            </w:r>
            <w:r w:rsidRPr="008D31E3" w:rsidR="002544AA">
              <w:rPr>
                <w:rFonts w:cstheme="minorHAnsi"/>
                <w:szCs w:val="20"/>
                <w:lang w:val="fr-FR"/>
              </w:rPr>
              <w:t>ut</w:t>
            </w:r>
            <w:r w:rsidRPr="008D31E3" w:rsidR="006D3FE0">
              <w:rPr>
                <w:rFonts w:cstheme="minorHAnsi"/>
                <w:szCs w:val="20"/>
                <w:lang w:val="fr-FR"/>
              </w:rPr>
              <w:t>é</w:t>
            </w:r>
            <w:r w:rsidRPr="008D31E3" w:rsidR="002544AA">
              <w:rPr>
                <w:rFonts w:cstheme="minorHAnsi"/>
                <w:szCs w:val="20"/>
                <w:lang w:val="fr-FR"/>
              </w:rPr>
              <w:t>rine</w:t>
            </w:r>
          </w:p>
        </w:tc>
        <w:tc>
          <w:tcPr>
            <w:tcW w:w="2084" w:type="pct"/>
            <w:gridSpan w:val="3"/>
          </w:tcPr>
          <w:p w:rsidRPr="008D31E3" w:rsidR="00FD1AA4" w:rsidP="00FD1AA4" w:rsidRDefault="00FD1AA4" w14:paraId="4CD223EB" w14:textId="2E1D252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34B8D3C0" w14:textId="77777777">
            <w:pPr>
              <w:pStyle w:val="ListParagraph1"/>
              <w:ind w:left="0"/>
              <w:rPr>
                <w:rFonts w:eastAsia="Times New Roman" w:cstheme="minorHAnsi"/>
                <w:color w:val="000000"/>
                <w:szCs w:val="20"/>
                <w:lang w:val="fr-FR" w:bidi="hi-IN"/>
              </w:rPr>
            </w:pPr>
          </w:p>
        </w:tc>
      </w:tr>
      <w:tr w:rsidRPr="004F7231" w:rsidR="00FD1AA4" w:rsidTr="00E33C74" w14:paraId="21E7EA67" w14:textId="77777777">
        <w:trPr>
          <w:trHeight w:val="20"/>
        </w:trPr>
        <w:tc>
          <w:tcPr>
            <w:tcW w:w="286" w:type="pct"/>
          </w:tcPr>
          <w:p w:rsidRPr="008D31E3" w:rsidR="00FD1AA4" w:rsidP="00FD1AA4" w:rsidRDefault="00FD1AA4" w14:paraId="6B5F506F"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429D93E2" w14:textId="4AA50750">
            <w:pPr>
              <w:rPr>
                <w:rFonts w:cstheme="minorHAnsi"/>
                <w:szCs w:val="20"/>
                <w:lang w:val="fr-FR"/>
              </w:rPr>
            </w:pPr>
            <w:r w:rsidRPr="008D31E3">
              <w:rPr>
                <w:rFonts w:cstheme="minorHAnsi"/>
                <w:szCs w:val="20"/>
                <w:lang w:val="fr-FR"/>
              </w:rPr>
              <w:t>Ciseaux de Mayo</w:t>
            </w:r>
          </w:p>
        </w:tc>
        <w:tc>
          <w:tcPr>
            <w:tcW w:w="2084" w:type="pct"/>
            <w:gridSpan w:val="3"/>
          </w:tcPr>
          <w:p w:rsidRPr="008D31E3" w:rsidR="00FD1AA4" w:rsidP="00FD1AA4" w:rsidRDefault="00FD1AA4" w14:paraId="37B2F655" w14:textId="05EAD54A">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67A0E116" w14:textId="77777777">
            <w:pPr>
              <w:pStyle w:val="ListParagraph1"/>
              <w:ind w:left="0"/>
              <w:rPr>
                <w:rFonts w:eastAsia="Times New Roman" w:cstheme="minorHAnsi"/>
                <w:color w:val="000000"/>
                <w:szCs w:val="20"/>
                <w:lang w:val="fr-FR" w:bidi="hi-IN"/>
              </w:rPr>
            </w:pPr>
          </w:p>
        </w:tc>
      </w:tr>
      <w:tr w:rsidRPr="004F7231" w:rsidR="00FD1AA4" w:rsidTr="00E33C74" w14:paraId="079E0EBA" w14:textId="77777777">
        <w:trPr>
          <w:trHeight w:val="20"/>
        </w:trPr>
        <w:tc>
          <w:tcPr>
            <w:tcW w:w="286" w:type="pct"/>
          </w:tcPr>
          <w:p w:rsidRPr="008D31E3" w:rsidR="00FD1AA4" w:rsidP="00FD1AA4" w:rsidRDefault="00FD1AA4" w14:paraId="591829FD"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0F0FAE13" w14:textId="5A3CD91C">
            <w:pPr>
              <w:rPr>
                <w:rFonts w:cstheme="minorHAnsi"/>
                <w:szCs w:val="20"/>
                <w:lang w:val="fr-FR"/>
              </w:rPr>
            </w:pPr>
            <w:r w:rsidRPr="008D31E3">
              <w:rPr>
                <w:rFonts w:cstheme="minorHAnsi"/>
                <w:szCs w:val="20"/>
                <w:lang w:val="fr-FR"/>
              </w:rPr>
              <w:t xml:space="preserve">Pince droite pour artère longue (pour le retrait du </w:t>
            </w:r>
            <w:r w:rsidRPr="008D31E3" w:rsidR="004B7EC3">
              <w:rPr>
                <w:rFonts w:cstheme="minorHAnsi"/>
                <w:szCs w:val="20"/>
                <w:lang w:val="fr-FR"/>
              </w:rPr>
              <w:t>DIU</w:t>
            </w:r>
            <w:r w:rsidRPr="008D31E3">
              <w:rPr>
                <w:rFonts w:cstheme="minorHAnsi"/>
                <w:szCs w:val="20"/>
                <w:lang w:val="fr-FR"/>
              </w:rPr>
              <w:t>)</w:t>
            </w:r>
          </w:p>
        </w:tc>
        <w:tc>
          <w:tcPr>
            <w:tcW w:w="2084" w:type="pct"/>
            <w:gridSpan w:val="3"/>
          </w:tcPr>
          <w:p w:rsidRPr="008D31E3" w:rsidR="00FD1AA4" w:rsidP="00FD1AA4" w:rsidRDefault="00FD1AA4" w14:paraId="757D29DC" w14:textId="6AADB678">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5DBBC5BF" w14:textId="77777777">
            <w:pPr>
              <w:pStyle w:val="ListParagraph1"/>
              <w:ind w:left="0"/>
              <w:rPr>
                <w:rFonts w:eastAsia="Times New Roman" w:cstheme="minorHAnsi"/>
                <w:color w:val="000000"/>
                <w:szCs w:val="20"/>
                <w:lang w:val="fr-FR" w:bidi="hi-IN"/>
              </w:rPr>
            </w:pPr>
          </w:p>
        </w:tc>
      </w:tr>
      <w:tr w:rsidRPr="004F7231" w:rsidR="00FD1AA4" w:rsidTr="00E33C74" w14:paraId="3390312E" w14:textId="77777777">
        <w:trPr>
          <w:trHeight w:val="20"/>
        </w:trPr>
        <w:tc>
          <w:tcPr>
            <w:tcW w:w="286" w:type="pct"/>
          </w:tcPr>
          <w:p w:rsidRPr="008D31E3" w:rsidR="00FD1AA4" w:rsidP="00FD1AA4" w:rsidRDefault="00FD1AA4" w14:paraId="55A79CFB"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1A3E37DB" w14:textId="64B904C7">
            <w:pPr>
              <w:rPr>
                <w:rFonts w:cstheme="minorHAnsi"/>
                <w:szCs w:val="20"/>
                <w:cs/>
                <w:lang w:val="fr-FR" w:bidi="hi-IN"/>
              </w:rPr>
            </w:pPr>
            <w:r w:rsidRPr="008D31E3">
              <w:rPr>
                <w:rFonts w:cstheme="minorHAnsi"/>
                <w:szCs w:val="20"/>
                <w:lang w:val="fr-FR"/>
              </w:rPr>
              <w:t>Pince à artère moyenne</w:t>
            </w:r>
          </w:p>
        </w:tc>
        <w:tc>
          <w:tcPr>
            <w:tcW w:w="2084" w:type="pct"/>
            <w:gridSpan w:val="3"/>
          </w:tcPr>
          <w:p w:rsidRPr="008D31E3" w:rsidR="00FD1AA4" w:rsidP="00FD1AA4" w:rsidRDefault="00FD1AA4" w14:paraId="506A7830" w14:textId="5A53BA1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1F91B317" w14:textId="77777777">
            <w:pPr>
              <w:pStyle w:val="ListParagraph1"/>
              <w:ind w:left="0"/>
              <w:rPr>
                <w:rFonts w:eastAsia="Times New Roman" w:cstheme="minorHAnsi"/>
                <w:color w:val="000000"/>
                <w:szCs w:val="20"/>
                <w:lang w:val="fr-FR" w:bidi="hi-IN"/>
              </w:rPr>
            </w:pPr>
          </w:p>
        </w:tc>
      </w:tr>
      <w:tr w:rsidRPr="004F7231" w:rsidR="00FD1AA4" w:rsidTr="00E33C74" w14:paraId="3C54EF8B" w14:textId="77777777">
        <w:trPr>
          <w:trHeight w:val="20"/>
        </w:trPr>
        <w:tc>
          <w:tcPr>
            <w:tcW w:w="286" w:type="pct"/>
          </w:tcPr>
          <w:p w:rsidRPr="008D31E3" w:rsidR="00FD1AA4" w:rsidP="00FD1AA4" w:rsidRDefault="00FD1AA4" w14:paraId="1BA6C37F"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246DD1" w14:paraId="67A69E86" w14:textId="3A4CB3D5">
            <w:pPr>
              <w:rPr>
                <w:rFonts w:cstheme="minorHAnsi"/>
                <w:szCs w:val="20"/>
                <w:lang w:val="fr-FR"/>
              </w:rPr>
            </w:pPr>
            <w:r w:rsidRPr="008D31E3">
              <w:rPr>
                <w:rFonts w:cstheme="minorHAnsi"/>
                <w:szCs w:val="20"/>
                <w:lang w:val="fr-FR"/>
              </w:rPr>
              <w:t>C</w:t>
            </w:r>
            <w:r w:rsidRPr="008D31E3" w:rsidR="00FD1AA4">
              <w:rPr>
                <w:rFonts w:cstheme="minorHAnsi"/>
                <w:szCs w:val="20"/>
                <w:lang w:val="fr-FR"/>
              </w:rPr>
              <w:t>otons-tiges</w:t>
            </w:r>
          </w:p>
        </w:tc>
        <w:tc>
          <w:tcPr>
            <w:tcW w:w="2084" w:type="pct"/>
            <w:gridSpan w:val="3"/>
          </w:tcPr>
          <w:p w:rsidRPr="008D31E3" w:rsidR="00FD1AA4" w:rsidP="00FD1AA4" w:rsidRDefault="00FD1AA4" w14:paraId="23BA57C3" w14:textId="737509CC">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3EC590E8" w14:textId="77777777">
            <w:pPr>
              <w:pStyle w:val="ListParagraph1"/>
              <w:ind w:left="0"/>
              <w:rPr>
                <w:rFonts w:eastAsia="Times New Roman" w:cstheme="minorHAnsi"/>
                <w:color w:val="000000"/>
                <w:szCs w:val="20"/>
                <w:lang w:val="fr-FR" w:bidi="hi-IN"/>
              </w:rPr>
            </w:pPr>
          </w:p>
        </w:tc>
      </w:tr>
      <w:tr w:rsidRPr="004F7231" w:rsidR="00FD1AA4" w:rsidTr="00E33C74" w14:paraId="1E3CBC36" w14:textId="77777777">
        <w:trPr>
          <w:trHeight w:val="20"/>
        </w:trPr>
        <w:tc>
          <w:tcPr>
            <w:tcW w:w="286" w:type="pct"/>
          </w:tcPr>
          <w:p w:rsidRPr="008D31E3" w:rsidR="00FD1AA4" w:rsidP="00FD1AA4" w:rsidRDefault="00FD1AA4" w14:paraId="21768A7B"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C90418" w14:paraId="5BAB4223" w14:textId="462313C9">
            <w:pPr>
              <w:rPr>
                <w:rFonts w:cstheme="minorHAnsi"/>
                <w:szCs w:val="20"/>
                <w:lang w:val="fr-FR"/>
              </w:rPr>
            </w:pPr>
            <w:r w:rsidRPr="008D31E3">
              <w:rPr>
                <w:rFonts w:cstheme="minorHAnsi"/>
                <w:szCs w:val="20"/>
                <w:lang w:val="fr-FR"/>
              </w:rPr>
              <w:t>Porte-compresse</w:t>
            </w:r>
          </w:p>
        </w:tc>
        <w:tc>
          <w:tcPr>
            <w:tcW w:w="2084" w:type="pct"/>
            <w:gridSpan w:val="3"/>
          </w:tcPr>
          <w:p w:rsidRPr="008D31E3" w:rsidR="00FD1AA4" w:rsidP="00FD1AA4" w:rsidRDefault="00FD1AA4" w14:paraId="46C92B04" w14:textId="35618986">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2E8422ED" w14:textId="77777777">
            <w:pPr>
              <w:pStyle w:val="ListParagraph1"/>
              <w:ind w:left="0"/>
              <w:rPr>
                <w:rFonts w:eastAsia="Times New Roman" w:cstheme="minorHAnsi"/>
                <w:color w:val="000000"/>
                <w:szCs w:val="20"/>
                <w:lang w:val="fr-FR" w:bidi="hi-IN"/>
              </w:rPr>
            </w:pPr>
          </w:p>
        </w:tc>
      </w:tr>
      <w:tr w:rsidRPr="004F7231" w:rsidR="00FD1AA4" w:rsidTr="00E33C74" w14:paraId="2C82C77D" w14:textId="77777777">
        <w:trPr>
          <w:trHeight w:val="20"/>
        </w:trPr>
        <w:tc>
          <w:tcPr>
            <w:tcW w:w="286" w:type="pct"/>
          </w:tcPr>
          <w:p w:rsidRPr="008D31E3" w:rsidR="00FD1AA4" w:rsidP="00FD1AA4" w:rsidRDefault="00FD1AA4" w14:paraId="1B0D1C7E"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FD1AA4" w:rsidRDefault="00FD1AA4" w14:paraId="610ABC14" w14:textId="793F6808">
            <w:pPr>
              <w:rPr>
                <w:rFonts w:cstheme="minorHAnsi"/>
                <w:szCs w:val="20"/>
                <w:lang w:val="fr-FR"/>
              </w:rPr>
            </w:pPr>
            <w:r w:rsidRPr="008D31E3">
              <w:rPr>
                <w:rFonts w:cstheme="minorHAnsi"/>
                <w:szCs w:val="20"/>
                <w:lang w:val="fr-FR"/>
              </w:rPr>
              <w:t xml:space="preserve">Spéculum de Sim </w:t>
            </w:r>
          </w:p>
        </w:tc>
        <w:tc>
          <w:tcPr>
            <w:tcW w:w="2084" w:type="pct"/>
            <w:gridSpan w:val="3"/>
          </w:tcPr>
          <w:p w:rsidRPr="008D31E3" w:rsidR="00FD1AA4" w:rsidP="00FD1AA4" w:rsidRDefault="00FD1AA4" w14:paraId="2DB7FDAB" w14:textId="7B950D74">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068B63DD" w14:textId="77777777">
            <w:pPr>
              <w:pStyle w:val="ListParagraph1"/>
              <w:ind w:left="0"/>
              <w:rPr>
                <w:rFonts w:eastAsia="Times New Roman" w:cstheme="minorHAnsi"/>
                <w:color w:val="000000"/>
                <w:szCs w:val="20"/>
                <w:lang w:val="fr-FR" w:bidi="hi-IN"/>
              </w:rPr>
            </w:pPr>
          </w:p>
        </w:tc>
      </w:tr>
      <w:tr w:rsidRPr="004F7231" w:rsidR="00FD1AA4" w:rsidTr="00E33C74" w14:paraId="4CA550AA" w14:textId="77777777">
        <w:trPr>
          <w:trHeight w:val="20"/>
        </w:trPr>
        <w:tc>
          <w:tcPr>
            <w:tcW w:w="286" w:type="pct"/>
          </w:tcPr>
          <w:p w:rsidRPr="008D31E3" w:rsidR="00FD1AA4" w:rsidP="00FD1AA4" w:rsidRDefault="00FD1AA4" w14:paraId="302BD4B6" w14:textId="77777777">
            <w:pPr>
              <w:pStyle w:val="ListParagraph1"/>
              <w:numPr>
                <w:ilvl w:val="0"/>
                <w:numId w:val="21"/>
              </w:numPr>
              <w:spacing w:after="0" w:line="240" w:lineRule="auto"/>
              <w:jc w:val="center"/>
              <w:rPr>
                <w:rFonts w:cstheme="minorHAnsi"/>
                <w:szCs w:val="20"/>
                <w:lang w:val="fr-FR"/>
              </w:rPr>
            </w:pPr>
          </w:p>
        </w:tc>
        <w:tc>
          <w:tcPr>
            <w:tcW w:w="2133" w:type="pct"/>
          </w:tcPr>
          <w:p w:rsidRPr="008D31E3" w:rsidR="00FD1AA4" w:rsidP="00840F99" w:rsidRDefault="00FD1AA4" w14:paraId="1C8C1CD7" w14:textId="329D78B6">
            <w:pPr>
              <w:rPr>
                <w:rFonts w:cstheme="minorHAnsi"/>
                <w:szCs w:val="20"/>
                <w:lang w:val="fr-FR"/>
              </w:rPr>
            </w:pPr>
            <w:r w:rsidRPr="008D31E3">
              <w:rPr>
                <w:rFonts w:cstheme="minorHAnsi"/>
                <w:szCs w:val="20"/>
                <w:lang w:val="fr-FR"/>
              </w:rPr>
              <w:t>Plateau en a</w:t>
            </w:r>
            <w:r w:rsidRPr="008D31E3" w:rsidR="00840F99">
              <w:rPr>
                <w:rFonts w:cstheme="minorHAnsi"/>
                <w:szCs w:val="20"/>
                <w:lang w:val="fr-FR"/>
              </w:rPr>
              <w:t xml:space="preserve">cier inoxydable avec couvercle </w:t>
            </w:r>
          </w:p>
        </w:tc>
        <w:tc>
          <w:tcPr>
            <w:tcW w:w="2084" w:type="pct"/>
            <w:gridSpan w:val="3"/>
          </w:tcPr>
          <w:p w:rsidRPr="008D31E3" w:rsidR="00FD1AA4" w:rsidP="00FD1AA4" w:rsidRDefault="00FD1AA4" w14:paraId="67125D9F" w14:textId="6FCF30B3">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497" w:type="pct"/>
            <w:gridSpan w:val="2"/>
            <w:vMerge/>
          </w:tcPr>
          <w:p w:rsidRPr="008D31E3" w:rsidR="00FD1AA4" w:rsidP="00FD1AA4" w:rsidRDefault="00FD1AA4" w14:paraId="469E941F" w14:textId="77777777">
            <w:pPr>
              <w:pStyle w:val="ListParagraph1"/>
              <w:ind w:left="0"/>
              <w:rPr>
                <w:rFonts w:eastAsia="Times New Roman" w:cstheme="minorHAnsi"/>
                <w:color w:val="000000"/>
                <w:szCs w:val="20"/>
                <w:lang w:val="fr-FR" w:bidi="hi-IN"/>
              </w:rPr>
            </w:pPr>
          </w:p>
        </w:tc>
      </w:tr>
      <w:tr w:rsidRPr="004F7231" w:rsidR="00FD1AA4" w:rsidTr="00E33C74" w14:paraId="0F423226" w14:textId="77777777">
        <w:trPr>
          <w:trHeight w:val="77"/>
        </w:trPr>
        <w:tc>
          <w:tcPr>
            <w:tcW w:w="286" w:type="pct"/>
            <w:vMerge w:val="restart"/>
          </w:tcPr>
          <w:p w:rsidRPr="008D31E3" w:rsidR="00FD1AA4" w:rsidP="00FD1AA4" w:rsidRDefault="00FD1AA4" w14:paraId="7D1456B5" w14:textId="77777777">
            <w:pPr>
              <w:pStyle w:val="ListParagraph1"/>
              <w:spacing w:after="0" w:line="240" w:lineRule="auto"/>
              <w:ind w:left="0"/>
              <w:rPr>
                <w:rFonts w:eastAsia="Arial Narrow" w:cstheme="minorHAnsi"/>
                <w:szCs w:val="20"/>
                <w:cs/>
                <w:lang w:val="fr-FR" w:bidi="hi-IN"/>
              </w:rPr>
            </w:pPr>
            <w:r w:rsidRPr="008D31E3">
              <w:rPr>
                <w:rFonts w:cstheme="minorHAnsi"/>
                <w:szCs w:val="20"/>
                <w:lang w:val="fr-FR"/>
              </w:rPr>
              <w:t>604</w:t>
            </w:r>
          </w:p>
        </w:tc>
        <w:tc>
          <w:tcPr>
            <w:tcW w:w="2133" w:type="pct"/>
            <w:vMerge w:val="restart"/>
          </w:tcPr>
          <w:p w:rsidRPr="008D31E3" w:rsidR="00FD1AA4" w:rsidP="00FD1AA4" w:rsidRDefault="00FD1AA4" w14:paraId="104F4C80" w14:textId="1C9F3FA1">
            <w:pPr>
              <w:pStyle w:val="ListParagraph1"/>
              <w:spacing w:after="0" w:line="240" w:lineRule="auto"/>
              <w:ind w:left="0"/>
              <w:rPr>
                <w:rFonts w:cstheme="minorHAnsi"/>
                <w:szCs w:val="20"/>
                <w:lang w:val="fr-FR"/>
              </w:rPr>
            </w:pPr>
            <w:r w:rsidRPr="008D31E3">
              <w:rPr>
                <w:rFonts w:eastAsia="Arial Narrow" w:cstheme="minorHAnsi"/>
                <w:spacing w:val="-2"/>
                <w:szCs w:val="20"/>
                <w:lang w:val="fr-FR" w:bidi="hi-IN"/>
              </w:rPr>
              <w:t xml:space="preserve">Les fournitures/consommables suivants pour le </w:t>
            </w:r>
            <w:r w:rsidRPr="008D31E3" w:rsidR="004B7EC3">
              <w:rPr>
                <w:rFonts w:eastAsia="Arial Narrow" w:cstheme="minorHAnsi"/>
                <w:spacing w:val="-2"/>
                <w:szCs w:val="20"/>
                <w:lang w:val="fr-FR" w:bidi="hi-IN"/>
              </w:rPr>
              <w:t>DIU</w:t>
            </w:r>
            <w:r w:rsidRPr="008D31E3">
              <w:rPr>
                <w:rFonts w:eastAsia="Arial Narrow" w:cstheme="minorHAnsi"/>
                <w:spacing w:val="-2"/>
                <w:szCs w:val="20"/>
                <w:lang w:val="fr-FR" w:bidi="hi-IN"/>
              </w:rPr>
              <w:t xml:space="preserve"> sont-ils disponibles dans la structure sanitaire ?</w:t>
            </w:r>
          </w:p>
        </w:tc>
        <w:tc>
          <w:tcPr>
            <w:tcW w:w="2084" w:type="pct"/>
            <w:gridSpan w:val="3"/>
            <w:vMerge w:val="restart"/>
            <w:shd w:val="clear" w:color="auto" w:fill="BFBFBF" w:themeFill="background1" w:themeFillShade="BF"/>
          </w:tcPr>
          <w:p w:rsidRPr="008D31E3" w:rsidR="00FD1AA4" w:rsidP="00FD1AA4" w:rsidRDefault="00FD1AA4" w14:paraId="27EDEE43" w14:textId="79115EF6">
            <w:pPr>
              <w:tabs>
                <w:tab w:val="left" w:pos="0"/>
                <w:tab w:val="right" w:leader="dot" w:pos="4092"/>
              </w:tabs>
              <w:jc w:val="center"/>
              <w:rPr>
                <w:rFonts w:cstheme="minorHAnsi"/>
                <w:b/>
                <w:szCs w:val="20"/>
                <w:lang w:val="fr-FR" w:bidi="hi-IN"/>
              </w:rPr>
            </w:pPr>
          </w:p>
          <w:p w:rsidRPr="008D31E3" w:rsidR="00FD1AA4" w:rsidP="00FD1AA4" w:rsidRDefault="00FD1AA4" w14:paraId="62F0730D" w14:textId="2A750778">
            <w:pPr>
              <w:tabs>
                <w:tab w:val="left" w:pos="0"/>
                <w:tab w:val="right" w:leader="dot" w:pos="4092"/>
              </w:tabs>
              <w:jc w:val="center"/>
              <w:rPr>
                <w:rFonts w:cstheme="minorHAnsi"/>
                <w:b/>
                <w:szCs w:val="20"/>
                <w:lang w:val="fr-FR" w:bidi="hi-IN"/>
              </w:rPr>
            </w:pPr>
          </w:p>
          <w:p w:rsidRPr="008D31E3" w:rsidR="00FD1AA4" w:rsidP="00FD1AA4" w:rsidRDefault="00FD1AA4" w14:paraId="6DDA55E8" w14:textId="6C32F6AD">
            <w:pPr>
              <w:pStyle w:val="ListParagraph1"/>
              <w:tabs>
                <w:tab w:val="left" w:leader="dot" w:pos="1701"/>
              </w:tabs>
              <w:ind w:left="0"/>
              <w:rPr>
                <w:rFonts w:eastAsia="Times New Roman" w:cstheme="minorHAnsi"/>
                <w:color w:val="000000"/>
                <w:szCs w:val="20"/>
                <w:lang w:val="fr-FR" w:bidi="hi-IN"/>
              </w:rPr>
            </w:pPr>
            <w:r w:rsidRPr="008D31E3">
              <w:rPr>
                <w:rFonts w:eastAsia="Times New Roman" w:cstheme="minorHAnsi"/>
                <w:color w:val="000000"/>
                <w:szCs w:val="20"/>
                <w:lang w:val="fr-FR" w:bidi="hi-IN"/>
              </w:rPr>
              <w:t>Disponible</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1</w:t>
            </w:r>
          </w:p>
          <w:p w:rsidRPr="008D31E3" w:rsidR="00FD1AA4" w:rsidP="00FD1AA4" w:rsidRDefault="00FD1AA4" w14:paraId="413D9274" w14:textId="39972E64">
            <w:pPr>
              <w:pStyle w:val="ListParagraph1"/>
              <w:tabs>
                <w:tab w:val="left" w:leader="dot" w:pos="1701"/>
              </w:tabs>
              <w:ind w:left="0"/>
              <w:rPr>
                <w:rFonts w:cstheme="minorHAnsi"/>
                <w:b/>
                <w:szCs w:val="20"/>
                <w:lang w:val="fr-FR" w:bidi="hi-IN"/>
              </w:rPr>
            </w:pPr>
            <w:r w:rsidRPr="008D31E3">
              <w:rPr>
                <w:rFonts w:eastAsia="Times New Roman" w:cstheme="minorHAnsi"/>
                <w:color w:val="000000"/>
                <w:szCs w:val="20"/>
                <w:lang w:val="fr-FR" w:bidi="hi-IN"/>
              </w:rPr>
              <w:t>Indisponible</w:t>
            </w:r>
            <w:r w:rsidRPr="008D31E3">
              <w:rPr>
                <w:rFonts w:eastAsia="Times New Roman" w:cstheme="minorHAnsi"/>
                <w:color w:val="000000"/>
                <w:szCs w:val="20"/>
                <w:lang w:val="fr-FR" w:bidi="hi-IN"/>
              </w:rPr>
              <w:tab/>
            </w:r>
            <w:r w:rsidRPr="008D31E3">
              <w:rPr>
                <w:rFonts w:eastAsia="Times New Roman" w:cstheme="minorHAnsi"/>
                <w:color w:val="000000"/>
                <w:szCs w:val="20"/>
                <w:lang w:val="fr-FR" w:bidi="hi-IN"/>
              </w:rPr>
              <w:t>2</w:t>
            </w:r>
          </w:p>
        </w:tc>
        <w:tc>
          <w:tcPr>
            <w:tcW w:w="497" w:type="pct"/>
            <w:gridSpan w:val="2"/>
          </w:tcPr>
          <w:p w:rsidRPr="008D31E3" w:rsidR="00FD1AA4" w:rsidP="00FD1AA4" w:rsidRDefault="00FD1AA4" w14:paraId="72284DEB" w14:textId="77777777">
            <w:pPr>
              <w:rPr>
                <w:rFonts w:cstheme="minorHAnsi"/>
                <w:szCs w:val="20"/>
                <w:lang w:val="fr-FR"/>
              </w:rPr>
            </w:pPr>
          </w:p>
        </w:tc>
      </w:tr>
      <w:tr w:rsidRPr="004F7231" w:rsidR="00FD1AA4" w:rsidTr="00E33C74" w14:paraId="202DB885" w14:textId="77777777">
        <w:trPr>
          <w:trHeight w:val="20"/>
        </w:trPr>
        <w:tc>
          <w:tcPr>
            <w:tcW w:w="286" w:type="pct"/>
            <w:vMerge/>
          </w:tcPr>
          <w:p w:rsidRPr="008D31E3" w:rsidR="00FD1AA4" w:rsidP="00FD1AA4" w:rsidRDefault="00FD1AA4" w14:paraId="798AA65B" w14:textId="77777777">
            <w:pPr>
              <w:pStyle w:val="ListParagraph1"/>
              <w:spacing w:after="0" w:line="240" w:lineRule="auto"/>
              <w:ind w:left="0"/>
              <w:rPr>
                <w:rFonts w:cstheme="minorHAnsi"/>
                <w:szCs w:val="20"/>
                <w:lang w:val="fr-FR"/>
              </w:rPr>
            </w:pPr>
          </w:p>
        </w:tc>
        <w:tc>
          <w:tcPr>
            <w:tcW w:w="2133" w:type="pct"/>
            <w:vMerge/>
          </w:tcPr>
          <w:p w:rsidRPr="008D31E3" w:rsidR="00FD1AA4" w:rsidP="00FD1AA4" w:rsidRDefault="00FD1AA4" w14:paraId="571CE6FF" w14:textId="77777777">
            <w:pPr>
              <w:pStyle w:val="ListParagraph1"/>
              <w:spacing w:after="0" w:line="240" w:lineRule="auto"/>
              <w:ind w:left="0"/>
              <w:rPr>
                <w:rFonts w:cstheme="minorHAnsi"/>
                <w:szCs w:val="20"/>
                <w:lang w:val="fr-FR"/>
              </w:rPr>
            </w:pPr>
          </w:p>
        </w:tc>
        <w:tc>
          <w:tcPr>
            <w:tcW w:w="2084" w:type="pct"/>
            <w:gridSpan w:val="3"/>
            <w:vMerge/>
            <w:shd w:val="clear" w:color="auto" w:fill="BFBFBF" w:themeFill="background1" w:themeFillShade="BF"/>
          </w:tcPr>
          <w:p w:rsidRPr="008D31E3" w:rsidR="00FD1AA4" w:rsidP="00FD1AA4" w:rsidRDefault="00FD1AA4" w14:paraId="706C9A3F" w14:textId="09DC4930">
            <w:pPr>
              <w:pStyle w:val="ListParagraph1"/>
              <w:tabs>
                <w:tab w:val="left" w:leader="dot" w:pos="1515"/>
              </w:tabs>
              <w:ind w:left="0"/>
              <w:rPr>
                <w:rFonts w:eastAsia="Times New Roman" w:cstheme="minorHAnsi"/>
                <w:color w:val="000000"/>
                <w:szCs w:val="20"/>
                <w:lang w:val="fr-FR" w:bidi="hi-IN"/>
              </w:rPr>
            </w:pPr>
          </w:p>
        </w:tc>
        <w:tc>
          <w:tcPr>
            <w:tcW w:w="497" w:type="pct"/>
            <w:gridSpan w:val="2"/>
          </w:tcPr>
          <w:p w:rsidRPr="008D31E3" w:rsidR="00FD1AA4" w:rsidP="00FD1AA4" w:rsidRDefault="00FD1AA4" w14:paraId="11666497" w14:textId="77777777">
            <w:pPr>
              <w:pStyle w:val="ListParagraph1"/>
              <w:rPr>
                <w:rFonts w:eastAsia="Times New Roman" w:cstheme="minorHAnsi"/>
                <w:color w:val="000000"/>
                <w:szCs w:val="20"/>
                <w:lang w:val="fr-FR" w:bidi="hi-IN"/>
              </w:rPr>
            </w:pPr>
          </w:p>
        </w:tc>
      </w:tr>
      <w:tr w:rsidRPr="004F7231" w:rsidR="00FD1AA4" w:rsidTr="003D4B38" w14:paraId="3E610D2E" w14:textId="77777777">
        <w:trPr>
          <w:trHeight w:val="20"/>
        </w:trPr>
        <w:tc>
          <w:tcPr>
            <w:tcW w:w="286" w:type="pct"/>
          </w:tcPr>
          <w:p w:rsidRPr="008D31E3" w:rsidR="00FD1AA4" w:rsidP="00FD1AA4" w:rsidRDefault="00FD1AA4" w14:paraId="315B1EC5" w14:textId="77777777">
            <w:pPr>
              <w:pStyle w:val="ListParagraph1"/>
              <w:numPr>
                <w:ilvl w:val="0"/>
                <w:numId w:val="22"/>
              </w:numPr>
              <w:spacing w:after="0" w:line="240" w:lineRule="auto"/>
              <w:jc w:val="center"/>
              <w:rPr>
                <w:rFonts w:cstheme="minorHAnsi"/>
                <w:szCs w:val="20"/>
                <w:lang w:val="fr-FR"/>
              </w:rPr>
            </w:pPr>
          </w:p>
        </w:tc>
        <w:tc>
          <w:tcPr>
            <w:tcW w:w="2282" w:type="pct"/>
            <w:gridSpan w:val="2"/>
          </w:tcPr>
          <w:p w:rsidRPr="008D31E3" w:rsidR="00FD1AA4" w:rsidP="00FD1AA4" w:rsidRDefault="00FD1AA4" w14:paraId="0FB83E37" w14:textId="39E05AFB">
            <w:pPr>
              <w:rPr>
                <w:rFonts w:cstheme="minorHAnsi"/>
                <w:szCs w:val="20"/>
                <w:lang w:val="fr-FR"/>
              </w:rPr>
            </w:pPr>
            <w:r w:rsidRPr="008D31E3">
              <w:rPr>
                <w:rFonts w:cstheme="minorHAnsi"/>
                <w:szCs w:val="20"/>
                <w:lang w:val="fr-FR"/>
              </w:rPr>
              <w:t>Coton-tige stérile sec</w:t>
            </w:r>
          </w:p>
        </w:tc>
        <w:tc>
          <w:tcPr>
            <w:tcW w:w="1071" w:type="pct"/>
          </w:tcPr>
          <w:p w:rsidRPr="008D31E3" w:rsidR="00FD1AA4" w:rsidP="00FD1AA4" w:rsidRDefault="00FD1AA4" w14:paraId="2A3784D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933" w:type="pct"/>
            <w:gridSpan w:val="2"/>
          </w:tcPr>
          <w:p w:rsidRPr="008D31E3" w:rsidR="00FD1AA4" w:rsidP="00FD1AA4" w:rsidRDefault="00FD1AA4" w14:paraId="2EF11E0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428" w:type="pct"/>
            <w:vMerge w:val="restart"/>
          </w:tcPr>
          <w:p w:rsidRPr="008D31E3" w:rsidR="00FD1AA4" w:rsidP="00FD1AA4" w:rsidRDefault="00FD1AA4" w14:paraId="7319C32A" w14:textId="77777777">
            <w:pPr>
              <w:pStyle w:val="ListParagraph1"/>
              <w:rPr>
                <w:rFonts w:eastAsia="Times New Roman" w:cstheme="minorHAnsi"/>
                <w:color w:val="000000"/>
                <w:szCs w:val="20"/>
                <w:lang w:val="fr-FR" w:bidi="hi-IN"/>
              </w:rPr>
            </w:pPr>
          </w:p>
        </w:tc>
      </w:tr>
      <w:tr w:rsidRPr="004F7231" w:rsidR="00FD1AA4" w:rsidTr="003D4B38" w14:paraId="5BFE5CCF" w14:textId="77777777">
        <w:trPr>
          <w:trHeight w:val="121"/>
        </w:trPr>
        <w:tc>
          <w:tcPr>
            <w:tcW w:w="286" w:type="pct"/>
          </w:tcPr>
          <w:p w:rsidRPr="008D31E3" w:rsidR="00FD1AA4" w:rsidP="00FD1AA4" w:rsidRDefault="00FD1AA4" w14:paraId="2C437F58" w14:textId="77777777">
            <w:pPr>
              <w:pStyle w:val="ListParagraph1"/>
              <w:numPr>
                <w:ilvl w:val="0"/>
                <w:numId w:val="22"/>
              </w:numPr>
              <w:spacing w:after="0" w:line="240" w:lineRule="auto"/>
              <w:jc w:val="center"/>
              <w:rPr>
                <w:rFonts w:cstheme="minorHAnsi"/>
                <w:szCs w:val="20"/>
                <w:lang w:val="fr-FR"/>
              </w:rPr>
            </w:pPr>
          </w:p>
        </w:tc>
        <w:tc>
          <w:tcPr>
            <w:tcW w:w="2282" w:type="pct"/>
            <w:gridSpan w:val="2"/>
          </w:tcPr>
          <w:p w:rsidRPr="008D31E3" w:rsidR="00FD1AA4" w:rsidP="00FD1AA4" w:rsidRDefault="00FD1AA4" w14:paraId="34792072" w14:textId="33FBD8F9">
            <w:pPr>
              <w:rPr>
                <w:rFonts w:cstheme="minorHAnsi"/>
                <w:szCs w:val="20"/>
                <w:lang w:val="fr-FR"/>
              </w:rPr>
            </w:pPr>
            <w:r w:rsidRPr="008D31E3">
              <w:rPr>
                <w:rFonts w:cstheme="minorHAnsi"/>
                <w:szCs w:val="20"/>
                <w:lang w:val="fr-FR"/>
              </w:rPr>
              <w:t>Gants (gants chirurgicaux stériles/désinfectés à haut niveau ou gants d'examen)</w:t>
            </w:r>
          </w:p>
        </w:tc>
        <w:tc>
          <w:tcPr>
            <w:tcW w:w="1071" w:type="pct"/>
          </w:tcPr>
          <w:p w:rsidRPr="008D31E3" w:rsidR="00FD1AA4" w:rsidP="00FD1AA4" w:rsidRDefault="00FD1AA4" w14:paraId="25DE883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933" w:type="pct"/>
            <w:gridSpan w:val="2"/>
          </w:tcPr>
          <w:p w:rsidRPr="008D31E3" w:rsidR="00FD1AA4" w:rsidP="00FD1AA4" w:rsidRDefault="00FD1AA4" w14:paraId="651C4E7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w:t>
            </w:r>
          </w:p>
        </w:tc>
        <w:tc>
          <w:tcPr>
            <w:tcW w:w="428" w:type="pct"/>
            <w:vMerge/>
          </w:tcPr>
          <w:p w:rsidRPr="008D31E3" w:rsidR="00FD1AA4" w:rsidP="00FD1AA4" w:rsidRDefault="00FD1AA4" w14:paraId="09FA2231" w14:textId="77777777">
            <w:pPr>
              <w:pStyle w:val="ListParagraph1"/>
              <w:rPr>
                <w:rFonts w:eastAsia="Times New Roman" w:cstheme="minorHAnsi"/>
                <w:color w:val="000000"/>
                <w:szCs w:val="20"/>
                <w:lang w:val="fr-FR" w:bidi="hi-IN"/>
              </w:rPr>
            </w:pPr>
          </w:p>
        </w:tc>
      </w:tr>
      <w:tr w:rsidRPr="004048CD" w:rsidR="00FD1AA4" w:rsidTr="003D4B38" w14:paraId="37AECABA" w14:textId="77777777">
        <w:trPr>
          <w:trHeight w:val="121"/>
        </w:trPr>
        <w:tc>
          <w:tcPr>
            <w:tcW w:w="286" w:type="pct"/>
          </w:tcPr>
          <w:p w:rsidRPr="008D31E3" w:rsidR="00FD1AA4" w:rsidP="00FD1AA4" w:rsidRDefault="00FD1AA4" w14:paraId="483B5514" w14:textId="77777777">
            <w:pPr>
              <w:pStyle w:val="ListParagraph1"/>
              <w:spacing w:after="0" w:line="240" w:lineRule="auto"/>
              <w:ind w:left="0"/>
              <w:rPr>
                <w:rFonts w:cstheme="minorHAnsi"/>
                <w:szCs w:val="20"/>
                <w:lang w:val="fr-FR"/>
              </w:rPr>
            </w:pPr>
            <w:r w:rsidRPr="008D31E3">
              <w:rPr>
                <w:rFonts w:cstheme="minorHAnsi"/>
                <w:szCs w:val="20"/>
                <w:lang w:val="fr-FR"/>
              </w:rPr>
              <w:t>605</w:t>
            </w:r>
          </w:p>
        </w:tc>
        <w:tc>
          <w:tcPr>
            <w:tcW w:w="2282" w:type="pct"/>
            <w:gridSpan w:val="2"/>
          </w:tcPr>
          <w:p w:rsidRPr="008D31E3" w:rsidR="00FD1AA4" w:rsidP="00FD1AA4" w:rsidRDefault="00FD1AA4" w14:paraId="34952EC1" w14:textId="3BB79C4F">
            <w:pPr>
              <w:spacing w:line="276" w:lineRule="auto"/>
              <w:rPr>
                <w:rFonts w:cstheme="minorHAnsi"/>
                <w:szCs w:val="20"/>
                <w:lang w:val="fr-FR"/>
              </w:rPr>
            </w:pPr>
            <w:r w:rsidRPr="008D31E3">
              <w:rPr>
                <w:rFonts w:cstheme="minorHAnsi"/>
                <w:szCs w:val="20"/>
                <w:lang w:val="fr-FR"/>
              </w:rPr>
              <w:t xml:space="preserve">Combien de kits complets de </w:t>
            </w:r>
            <w:r w:rsidRPr="008D31E3" w:rsidR="004B7EC3">
              <w:rPr>
                <w:rFonts w:cstheme="minorHAnsi"/>
                <w:szCs w:val="20"/>
                <w:lang w:val="fr-FR"/>
              </w:rPr>
              <w:t>DIU</w:t>
            </w:r>
            <w:r w:rsidRPr="008D31E3">
              <w:rPr>
                <w:rFonts w:cstheme="minorHAnsi"/>
                <w:szCs w:val="20"/>
                <w:lang w:val="fr-FR"/>
              </w:rPr>
              <w:t xml:space="preserve"> sont disponibles dans la structure sanitaire ?</w:t>
            </w:r>
          </w:p>
          <w:p w:rsidRPr="008D31E3" w:rsidR="00FD1AA4" w:rsidP="00FD1AA4" w:rsidRDefault="00FD1AA4" w14:paraId="273BBEFA" w14:textId="69298F21">
            <w:pPr>
              <w:spacing w:line="276" w:lineRule="auto"/>
              <w:rPr>
                <w:rFonts w:cstheme="minorHAnsi"/>
                <w:b/>
                <w:szCs w:val="20"/>
                <w:lang w:val="fr-FR"/>
              </w:rPr>
            </w:pPr>
            <w:r w:rsidRPr="008D31E3">
              <w:rPr>
                <w:rFonts w:cstheme="minorHAnsi"/>
                <w:b/>
                <w:szCs w:val="20"/>
                <w:lang w:val="fr-FR"/>
              </w:rPr>
              <w:t>ENREGISTRER « 000 » S'IL N'Y EN A PAS</w:t>
            </w:r>
          </w:p>
        </w:tc>
        <w:tc>
          <w:tcPr>
            <w:tcW w:w="2004" w:type="pct"/>
            <w:gridSpan w:val="3"/>
          </w:tcPr>
          <w:p w:rsidRPr="008D31E3" w:rsidR="00FD1AA4" w:rsidP="00FD1AA4" w:rsidRDefault="00FD1AA4" w14:paraId="3A1A4713" w14:textId="72722D18">
            <w:pPr>
              <w:tabs>
                <w:tab w:val="right" w:leader="dot" w:pos="4092"/>
              </w:tabs>
              <w:spacing w:before="240"/>
              <w:rPr>
                <w:rFonts w:eastAsia="Arial Narrow" w:cstheme="minorHAnsi"/>
                <w:szCs w:val="20"/>
                <w:cs/>
                <w:lang w:val="fr-FR" w:bidi="hi-IN"/>
              </w:rPr>
            </w:pPr>
            <w:r w:rsidRPr="008D31E3">
              <w:rPr>
                <w:rFonts w:eastAsia="Arial Narrow" w:cstheme="minorHAnsi"/>
                <w:noProof/>
                <w:szCs w:val="20"/>
                <w:lang w:val="fr-FR" w:eastAsia="en-IN" w:bidi="hi-IN"/>
              </w:rPr>
              <w:t xml:space="preserve">Nombre de kits de </w:t>
            </w:r>
            <w:r w:rsidRPr="008D31E3" w:rsidR="004B7EC3">
              <w:rPr>
                <w:rFonts w:eastAsia="Arial Narrow" w:cstheme="minorHAnsi"/>
                <w:noProof/>
                <w:szCs w:val="20"/>
                <w:lang w:val="fr-FR" w:eastAsia="en-IN" w:bidi="hi-IN"/>
              </w:rPr>
              <w:t>DIU</w:t>
            </w:r>
            <w:r w:rsidRPr="008D31E3">
              <w:rPr>
                <w:rFonts w:eastAsia="Arial Narrow" w:cs="Mangal"/>
                <w:szCs w:val="20"/>
                <w:cs/>
                <w:lang w:val="fr-FR" w:bidi="hi-IN"/>
              </w:rPr>
              <w:tab/>
            </w:r>
          </w:p>
          <w:p w:rsidRPr="008D31E3" w:rsidR="00FD1AA4" w:rsidP="00FD1AA4" w:rsidRDefault="00FD1AA4" w14:paraId="1D257DF8" w14:textId="54F4C99E">
            <w:pPr>
              <w:tabs>
                <w:tab w:val="right" w:leader="dot" w:pos="4092"/>
              </w:tabs>
              <w:rPr>
                <w:rFonts w:eastAsia="Arial Narrow" w:cstheme="minorHAnsi"/>
                <w:szCs w:val="20"/>
                <w:cs/>
                <w:lang w:val="fr-FR" w:bidi="hi-IN"/>
              </w:rPr>
            </w:pPr>
          </w:p>
        </w:tc>
        <w:tc>
          <w:tcPr>
            <w:tcW w:w="428" w:type="pct"/>
          </w:tcPr>
          <w:p w:rsidRPr="008D31E3" w:rsidR="00FD1AA4" w:rsidP="00FD1AA4" w:rsidRDefault="00FD1AA4" w14:paraId="425E534F" w14:textId="77777777">
            <w:pPr>
              <w:pStyle w:val="ListParagraph1"/>
              <w:rPr>
                <w:rFonts w:eastAsia="Times New Roman" w:cstheme="minorHAnsi"/>
                <w:color w:val="000000"/>
                <w:szCs w:val="20"/>
                <w:lang w:val="fr-FR" w:bidi="hi-IN"/>
              </w:rPr>
            </w:pPr>
          </w:p>
        </w:tc>
      </w:tr>
      <w:tr w:rsidRPr="004048CD" w:rsidR="00FD1AA4" w:rsidTr="003D4B38" w14:paraId="55252412" w14:textId="77777777">
        <w:trPr>
          <w:trHeight w:val="121"/>
        </w:trPr>
        <w:tc>
          <w:tcPr>
            <w:tcW w:w="286" w:type="pct"/>
          </w:tcPr>
          <w:p w:rsidRPr="008D31E3" w:rsidR="00FD1AA4" w:rsidP="00FD1AA4" w:rsidRDefault="00FD1AA4" w14:paraId="47A410EB" w14:textId="77777777">
            <w:pPr>
              <w:pStyle w:val="ListParagraph1"/>
              <w:spacing w:after="0" w:line="240" w:lineRule="auto"/>
              <w:ind w:left="0"/>
              <w:rPr>
                <w:rFonts w:cstheme="minorHAnsi"/>
                <w:szCs w:val="20"/>
                <w:lang w:val="fr-FR"/>
              </w:rPr>
            </w:pPr>
            <w:r w:rsidRPr="008D31E3">
              <w:rPr>
                <w:rFonts w:cstheme="minorHAnsi"/>
                <w:szCs w:val="20"/>
                <w:lang w:val="fr-FR"/>
              </w:rPr>
              <w:t>606</w:t>
            </w:r>
          </w:p>
        </w:tc>
        <w:tc>
          <w:tcPr>
            <w:tcW w:w="2282" w:type="pct"/>
            <w:gridSpan w:val="2"/>
          </w:tcPr>
          <w:p w:rsidRPr="008D31E3" w:rsidR="00FD1AA4" w:rsidP="00FD1AA4" w:rsidRDefault="00FD1AA4" w14:paraId="1C567828" w14:textId="792332BD">
            <w:pPr>
              <w:spacing w:line="276" w:lineRule="auto"/>
              <w:rPr>
                <w:rFonts w:cstheme="minorHAnsi"/>
                <w:szCs w:val="20"/>
                <w:lang w:val="fr-FR"/>
              </w:rPr>
            </w:pPr>
            <w:r w:rsidRPr="008D31E3">
              <w:rPr>
                <w:rFonts w:cstheme="minorHAnsi"/>
                <w:szCs w:val="20"/>
                <w:lang w:val="fr-FR"/>
              </w:rPr>
              <w:t xml:space="preserve">Combien de kits complets de </w:t>
            </w:r>
            <w:r w:rsidRPr="008D31E3" w:rsidR="004B7EC3">
              <w:rPr>
                <w:rFonts w:cstheme="minorHAnsi"/>
                <w:szCs w:val="20"/>
                <w:lang w:val="fr-FR"/>
              </w:rPr>
              <w:t>DIU PP</w:t>
            </w:r>
            <w:r w:rsidRPr="008D31E3">
              <w:rPr>
                <w:rFonts w:cstheme="minorHAnsi"/>
                <w:szCs w:val="20"/>
                <w:lang w:val="fr-FR"/>
              </w:rPr>
              <w:t xml:space="preserve"> sont disponibles dans la structure sanitaire ?</w:t>
            </w:r>
          </w:p>
          <w:p w:rsidRPr="008D31E3" w:rsidR="00FD1AA4" w:rsidP="00FD1AA4" w:rsidRDefault="00FD1AA4" w14:paraId="7C29EEEB" w14:textId="3C4C5579">
            <w:pPr>
              <w:spacing w:line="276" w:lineRule="auto"/>
              <w:rPr>
                <w:rFonts w:cstheme="minorHAnsi"/>
                <w:b/>
                <w:szCs w:val="20"/>
                <w:lang w:val="fr-FR"/>
              </w:rPr>
            </w:pPr>
            <w:r w:rsidRPr="008D31E3">
              <w:rPr>
                <w:rFonts w:cstheme="minorHAnsi"/>
                <w:b/>
                <w:szCs w:val="20"/>
                <w:lang w:val="fr-FR"/>
              </w:rPr>
              <w:t>ENREGISTRER « 000 » S'IL N'Y EN A PAS</w:t>
            </w:r>
          </w:p>
        </w:tc>
        <w:tc>
          <w:tcPr>
            <w:tcW w:w="2004" w:type="pct"/>
            <w:gridSpan w:val="3"/>
          </w:tcPr>
          <w:p w:rsidRPr="008D31E3" w:rsidR="00FD1AA4" w:rsidP="00FD1AA4" w:rsidRDefault="00FD1AA4" w14:paraId="6FBFAE9F" w14:textId="0230D8BA">
            <w:pPr>
              <w:tabs>
                <w:tab w:val="right" w:leader="dot" w:pos="4092"/>
              </w:tabs>
              <w:spacing w:before="240"/>
              <w:rPr>
                <w:rFonts w:eastAsia="Arial Narrow" w:cstheme="minorHAnsi"/>
                <w:noProof/>
                <w:szCs w:val="20"/>
                <w:lang w:val="fr-FR" w:eastAsia="en-IN"/>
              </w:rPr>
            </w:pPr>
            <w:r w:rsidRPr="008D31E3">
              <w:rPr>
                <w:rFonts w:eastAsia="Arial Narrow" w:cstheme="minorHAnsi"/>
                <w:noProof/>
                <w:szCs w:val="20"/>
                <w:lang w:val="fr-FR" w:eastAsia="en-IN" w:bidi="hi-IN"/>
              </w:rPr>
              <w:t xml:space="preserve">Nombre de kits </w:t>
            </w:r>
            <w:r w:rsidRPr="008D31E3" w:rsidR="004B7EC3">
              <w:rPr>
                <w:rFonts w:eastAsia="Arial Narrow" w:cstheme="minorHAnsi"/>
                <w:noProof/>
                <w:szCs w:val="20"/>
                <w:lang w:val="fr-FR" w:eastAsia="en-IN" w:bidi="hi-IN"/>
              </w:rPr>
              <w:t>DIU PP</w:t>
            </w:r>
            <w:r w:rsidRPr="008D31E3">
              <w:rPr>
                <w:rFonts w:eastAsia="Arial Narrow" w:cstheme="minorHAnsi"/>
                <w:noProof/>
                <w:szCs w:val="20"/>
                <w:lang w:val="fr-FR" w:eastAsia="en-IN"/>
              </w:rPr>
              <w:tab/>
            </w:r>
          </w:p>
          <w:p w:rsidRPr="008D31E3" w:rsidR="00FD1AA4" w:rsidP="00FD1AA4" w:rsidRDefault="00FD1AA4" w14:paraId="279AF057" w14:textId="487A20A2">
            <w:pPr>
              <w:tabs>
                <w:tab w:val="right" w:leader="dot" w:pos="4092"/>
              </w:tabs>
              <w:rPr>
                <w:rFonts w:eastAsia="Arial Narrow" w:cstheme="minorHAnsi"/>
                <w:noProof/>
                <w:szCs w:val="20"/>
                <w:lang w:val="fr-FR" w:eastAsia="en-IN"/>
              </w:rPr>
            </w:pPr>
          </w:p>
        </w:tc>
        <w:tc>
          <w:tcPr>
            <w:tcW w:w="428" w:type="pct"/>
          </w:tcPr>
          <w:p w:rsidRPr="008D31E3" w:rsidR="00FD1AA4" w:rsidP="00FD1AA4" w:rsidRDefault="00FD1AA4" w14:paraId="7E0306B4" w14:textId="77777777">
            <w:pPr>
              <w:pStyle w:val="ListParagraph1"/>
              <w:rPr>
                <w:rFonts w:eastAsia="Times New Roman" w:cstheme="minorHAnsi"/>
                <w:color w:val="000000"/>
                <w:szCs w:val="20"/>
                <w:lang w:val="fr-FR" w:bidi="hi-IN"/>
              </w:rPr>
            </w:pPr>
          </w:p>
        </w:tc>
      </w:tr>
    </w:tbl>
    <w:p w:rsidRPr="008D31E3" w:rsidR="00967FAA" w:rsidRDefault="00967FAA" w14:paraId="65D8A0E8" w14:textId="4A2A5662">
      <w:pPr>
        <w:rPr>
          <w:rFonts w:cstheme="minorHAnsi"/>
          <w:sz w:val="20"/>
          <w:szCs w:val="20"/>
          <w:lang w:val="fr-FR"/>
        </w:rPr>
      </w:pPr>
    </w:p>
    <w:p w:rsidRPr="008D31E3" w:rsidR="00C202F2" w:rsidRDefault="00C202F2" w14:paraId="5540CEA2" w14:textId="3243FF4F">
      <w:pPr>
        <w:rPr>
          <w:rFonts w:cstheme="minorHAnsi"/>
          <w:sz w:val="20"/>
          <w:szCs w:val="20"/>
          <w:lang w:val="fr-FR"/>
        </w:rPr>
      </w:pPr>
    </w:p>
    <w:p w:rsidRPr="008D31E3" w:rsidR="00C202F2" w:rsidP="00C202F2" w:rsidRDefault="00C202F2" w14:paraId="05665C61" w14:textId="72AF611B">
      <w:pPr>
        <w:spacing w:after="160" w:line="259" w:lineRule="auto"/>
        <w:rPr>
          <w:rFonts w:cstheme="minorHAnsi"/>
          <w:sz w:val="20"/>
          <w:szCs w:val="20"/>
          <w:lang w:val="fr-FR"/>
        </w:rPr>
      </w:pPr>
      <w:r w:rsidRPr="008D31E3">
        <w:rPr>
          <w:rFonts w:cstheme="minorHAnsi"/>
          <w:sz w:val="20"/>
          <w:szCs w:val="20"/>
          <w:lang w:val="fr-FR"/>
        </w:rPr>
        <w:br w:type="page"/>
      </w:r>
    </w:p>
    <w:p w:rsidRPr="008D31E3" w:rsidR="00967FAA" w:rsidRDefault="00967FAA" w14:paraId="42A1C563" w14:textId="77777777">
      <w:pPr>
        <w:rPr>
          <w:rFonts w:cstheme="minorHAnsi"/>
          <w:sz w:val="20"/>
          <w:szCs w:val="20"/>
          <w:lang w:val="fr-FR"/>
        </w:rPr>
      </w:pPr>
    </w:p>
    <w:p w:rsidRPr="008D31E3" w:rsidR="00967FAA" w:rsidRDefault="00967FAA" w14:paraId="531E5063" w14:textId="77777777">
      <w:pPr>
        <w:rPr>
          <w:rFonts w:cstheme="minorHAnsi"/>
          <w:sz w:val="20"/>
          <w:szCs w:val="20"/>
          <w:lang w:val="fr-FR"/>
        </w:rPr>
      </w:pPr>
    </w:p>
    <w:tbl>
      <w:tblPr>
        <w:tblStyle w:val="Grilledutableau"/>
        <w:tblW w:w="5006" w:type="pct"/>
        <w:tblLook w:val="04A0" w:firstRow="1" w:lastRow="0" w:firstColumn="1" w:lastColumn="0" w:noHBand="0" w:noVBand="1"/>
      </w:tblPr>
      <w:tblGrid>
        <w:gridCol w:w="531"/>
        <w:gridCol w:w="2702"/>
        <w:gridCol w:w="1297"/>
        <w:gridCol w:w="1362"/>
        <w:gridCol w:w="1729"/>
        <w:gridCol w:w="2056"/>
        <w:gridCol w:w="814"/>
      </w:tblGrid>
      <w:tr w:rsidRPr="004F7231" w:rsidR="00C703CB" w:rsidTr="00F32E46" w14:paraId="350F9842" w14:textId="77777777">
        <w:trPr>
          <w:trHeight w:val="529"/>
        </w:trPr>
        <w:tc>
          <w:tcPr>
            <w:tcW w:w="253" w:type="pct"/>
            <w:shd w:val="clear" w:color="auto" w:fill="AEAAAA" w:themeFill="background2" w:themeFillShade="BF"/>
            <w:vAlign w:val="center"/>
          </w:tcPr>
          <w:p w:rsidRPr="008D31E3" w:rsidR="00C703CB" w:rsidP="00C703CB" w:rsidRDefault="00C703CB" w14:paraId="4CFED59C" w14:textId="04269BE5">
            <w:pPr>
              <w:pStyle w:val="ListParagraph1"/>
              <w:spacing w:after="0" w:line="240" w:lineRule="auto"/>
              <w:ind w:left="0"/>
              <w:jc w:val="both"/>
              <w:rPr>
                <w:rFonts w:cstheme="minorHAnsi"/>
                <w:b/>
                <w:szCs w:val="20"/>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906" w:type="pct"/>
            <w:gridSpan w:val="2"/>
            <w:shd w:val="clear" w:color="auto" w:fill="AEAAAA" w:themeFill="background2" w:themeFillShade="BF"/>
            <w:vAlign w:val="center"/>
          </w:tcPr>
          <w:p w:rsidRPr="008D31E3" w:rsidR="00C703CB" w:rsidP="00C703CB" w:rsidRDefault="00C703CB" w14:paraId="67558DDF" w14:textId="5C2D28D4">
            <w:pPr>
              <w:rPr>
                <w:rFonts w:cstheme="minorHAnsi"/>
                <w:b/>
                <w:szCs w:val="20"/>
                <w:lang w:val="fr-FR"/>
              </w:rPr>
            </w:pPr>
            <w:r w:rsidRPr="008D31E3">
              <w:rPr>
                <w:rFonts w:eastAsia="Arial Narrow" w:cstheme="minorHAnsi"/>
                <w:b/>
                <w:bCs/>
                <w:spacing w:val="-2"/>
                <w:szCs w:val="20"/>
                <w:lang w:val="fr-FR" w:bidi="hi-IN"/>
              </w:rPr>
              <w:t>QUESTIONS ET FILTRES</w:t>
            </w:r>
          </w:p>
        </w:tc>
        <w:tc>
          <w:tcPr>
            <w:tcW w:w="2453" w:type="pct"/>
            <w:gridSpan w:val="3"/>
            <w:shd w:val="clear" w:color="auto" w:fill="AEAAAA" w:themeFill="background2" w:themeFillShade="BF"/>
            <w:vAlign w:val="center"/>
          </w:tcPr>
          <w:p w:rsidRPr="008D31E3" w:rsidR="00C703CB" w:rsidP="00C703CB" w:rsidRDefault="00C703CB" w14:paraId="583099CC" w14:textId="29999CCC">
            <w:pPr>
              <w:pStyle w:val="ListParagraph1"/>
              <w:ind w:left="0"/>
              <w:rPr>
                <w:rFonts w:eastAsia="Times New Roman" w:cstheme="minorHAnsi"/>
                <w:b/>
                <w:color w:val="000000"/>
                <w:szCs w:val="20"/>
                <w:lang w:val="fr-FR" w:bidi="hi-IN"/>
              </w:rPr>
            </w:pPr>
            <w:r w:rsidRPr="008D31E3">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rsidRPr="008D31E3" w:rsidR="00C703CB" w:rsidP="00C703CB" w:rsidRDefault="00C703CB" w14:paraId="5B8915A1" w14:textId="61B795EA">
            <w:pPr>
              <w:pStyle w:val="ListParagraph1"/>
              <w:spacing w:after="0"/>
              <w:ind w:left="0"/>
              <w:rPr>
                <w:rFonts w:eastAsia="Times New Roman" w:cstheme="minorHAnsi"/>
                <w:b/>
                <w:color w:val="000000"/>
                <w:szCs w:val="20"/>
                <w:lang w:val="fr-FR" w:bidi="hi-IN"/>
              </w:rPr>
            </w:pPr>
            <w:r w:rsidRPr="008D31E3">
              <w:rPr>
                <w:rFonts w:eastAsia="Arial Narrow" w:cstheme="minorHAnsi"/>
                <w:b/>
                <w:bCs/>
                <w:spacing w:val="-2"/>
                <w:szCs w:val="20"/>
                <w:lang w:val="fr-FR" w:bidi="hi-IN"/>
              </w:rPr>
              <w:t>PASSEZ À</w:t>
            </w:r>
          </w:p>
        </w:tc>
      </w:tr>
      <w:tr w:rsidRPr="004048CD" w:rsidR="00967FAA" w:rsidTr="00F32E46" w14:paraId="1E4E6C26" w14:textId="77777777">
        <w:trPr>
          <w:trHeight w:val="331"/>
        </w:trPr>
        <w:tc>
          <w:tcPr>
            <w:tcW w:w="253" w:type="pct"/>
          </w:tcPr>
          <w:p w:rsidRPr="008D31E3" w:rsidR="00967FAA" w:rsidP="00967FAA" w:rsidRDefault="00967FAA" w14:paraId="3250DC7E" w14:textId="77777777">
            <w:pPr>
              <w:jc w:val="center"/>
              <w:rPr>
                <w:rFonts w:eastAsia="Arial Narrow" w:cstheme="minorHAnsi"/>
                <w:b/>
                <w:szCs w:val="20"/>
                <w:lang w:val="fr-FR" w:bidi="hi-IN"/>
              </w:rPr>
            </w:pPr>
          </w:p>
        </w:tc>
        <w:tc>
          <w:tcPr>
            <w:tcW w:w="4359" w:type="pct"/>
            <w:gridSpan w:val="5"/>
          </w:tcPr>
          <w:p w:rsidRPr="008D31E3" w:rsidR="00967FAA" w:rsidP="00967FAA" w:rsidRDefault="00C703CB" w14:paraId="6327904F" w14:textId="51CDFEEC">
            <w:pPr>
              <w:tabs>
                <w:tab w:val="right" w:leader="dot" w:pos="4092"/>
              </w:tabs>
              <w:jc w:val="center"/>
              <w:rPr>
                <w:rFonts w:eastAsia="Arial Narrow" w:cstheme="minorHAnsi"/>
                <w:b/>
                <w:szCs w:val="20"/>
                <w:lang w:val="fr-FR" w:bidi="hi-IN"/>
              </w:rPr>
            </w:pPr>
            <w:r w:rsidRPr="008D31E3">
              <w:rPr>
                <w:rFonts w:eastAsia="Arial Narrow" w:cstheme="minorHAnsi"/>
                <w:b/>
                <w:szCs w:val="20"/>
                <w:lang w:val="fr-FR" w:bidi="hi-IN"/>
              </w:rPr>
              <w:t>PRODUITS DE BASE DU PF DA</w:t>
            </w:r>
            <w:r w:rsidRPr="008D31E3" w:rsidR="005648E2">
              <w:rPr>
                <w:rFonts w:eastAsia="Arial Narrow" w:cstheme="minorHAnsi"/>
                <w:b/>
                <w:szCs w:val="20"/>
                <w:lang w:val="fr-FR" w:bidi="hi-IN"/>
              </w:rPr>
              <w:t>NS LA S</w:t>
            </w:r>
            <w:r w:rsidRPr="008D31E3" w:rsidR="00841DC3">
              <w:rPr>
                <w:rFonts w:eastAsia="Arial Narrow" w:cstheme="minorHAnsi"/>
                <w:b/>
                <w:szCs w:val="20"/>
                <w:lang w:val="fr-FR" w:bidi="hi-IN"/>
              </w:rPr>
              <w:t>TRUCTURE SANITAIRE</w:t>
            </w:r>
          </w:p>
        </w:tc>
        <w:tc>
          <w:tcPr>
            <w:tcW w:w="388" w:type="pct"/>
          </w:tcPr>
          <w:p w:rsidRPr="008D31E3" w:rsidR="00967FAA" w:rsidP="00967FAA" w:rsidRDefault="00967FAA" w14:paraId="7FD80BEC" w14:textId="77777777">
            <w:pPr>
              <w:jc w:val="center"/>
              <w:rPr>
                <w:rFonts w:eastAsia="Arial Narrow" w:cstheme="minorHAnsi"/>
                <w:b/>
                <w:szCs w:val="20"/>
                <w:lang w:val="fr-FR" w:bidi="hi-IN"/>
              </w:rPr>
            </w:pPr>
          </w:p>
        </w:tc>
      </w:tr>
      <w:tr w:rsidRPr="004048CD" w:rsidR="00967FAA" w:rsidTr="00F32E46" w14:paraId="44087BEE" w14:textId="77777777">
        <w:trPr>
          <w:trHeight w:val="420"/>
        </w:trPr>
        <w:tc>
          <w:tcPr>
            <w:tcW w:w="253" w:type="pct"/>
          </w:tcPr>
          <w:p w:rsidRPr="008D31E3" w:rsidR="00967FAA" w:rsidP="00F87F70" w:rsidRDefault="00967FAA" w14:paraId="4197BAC2" w14:textId="04716EDC">
            <w:pPr>
              <w:jc w:val="center"/>
              <w:rPr>
                <w:rFonts w:cstheme="minorHAnsi"/>
                <w:szCs w:val="20"/>
                <w:lang w:val="fr-FR"/>
              </w:rPr>
            </w:pPr>
          </w:p>
        </w:tc>
        <w:tc>
          <w:tcPr>
            <w:tcW w:w="1288" w:type="pct"/>
          </w:tcPr>
          <w:p w:rsidRPr="008D31E3" w:rsidR="00967FAA" w:rsidP="00F87F70" w:rsidRDefault="001A1A80" w14:paraId="74E46CDB" w14:textId="710582A6">
            <w:pPr>
              <w:suppressAutoHyphens/>
              <w:rPr>
                <w:rFonts w:cstheme="minorHAnsi"/>
                <w:bCs/>
                <w:spacing w:val="-2"/>
                <w:szCs w:val="20"/>
                <w:lang w:val="fr-FR"/>
              </w:rPr>
            </w:pPr>
            <w:r w:rsidRPr="008D31E3">
              <w:rPr>
                <w:rFonts w:eastAsia="Arial Narrow" w:cstheme="minorHAnsi"/>
                <w:spacing w:val="-2"/>
                <w:szCs w:val="20"/>
                <w:lang w:val="fr-FR" w:bidi="hi-IN"/>
              </w:rPr>
              <w:t>Intrants</w:t>
            </w:r>
          </w:p>
        </w:tc>
        <w:tc>
          <w:tcPr>
            <w:tcW w:w="618" w:type="pct"/>
          </w:tcPr>
          <w:p w:rsidRPr="008D31E3" w:rsidR="00F32E46" w:rsidP="00F32E46" w:rsidRDefault="00F32E46" w14:paraId="01EC09DD" w14:textId="0187B142">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607. Disponibilité</w:t>
            </w:r>
          </w:p>
          <w:p w:rsidRPr="008D31E3" w:rsidR="00EA6477" w:rsidP="00F32E46" w:rsidRDefault="00EA6477" w14:paraId="4DA7EE0B" w14:textId="422ECD96">
            <w:pPr>
              <w:pStyle w:val="ListParagraph1"/>
              <w:ind w:left="0"/>
              <w:rPr>
                <w:rFonts w:eastAsia="Times New Roman" w:cstheme="minorHAnsi"/>
                <w:color w:val="000000"/>
                <w:szCs w:val="20"/>
                <w:lang w:val="fr-FR" w:bidi="hi-IN"/>
              </w:rPr>
            </w:pPr>
          </w:p>
          <w:p w:rsidRPr="008D31E3" w:rsidR="00EA6477" w:rsidP="00F32E46" w:rsidRDefault="00EA6477" w14:paraId="1891DC3F" w14:textId="77777777">
            <w:pPr>
              <w:pStyle w:val="ListParagraph1"/>
              <w:ind w:left="0"/>
              <w:rPr>
                <w:rFonts w:eastAsia="Times New Roman" w:cstheme="minorHAnsi"/>
                <w:color w:val="000000"/>
                <w:szCs w:val="20"/>
                <w:lang w:val="fr-FR" w:bidi="hi-IN"/>
              </w:rPr>
            </w:pPr>
          </w:p>
          <w:p w:rsidRPr="008D31E3" w:rsidR="00F32E46" w:rsidP="00F32E46" w:rsidRDefault="00F32E46" w14:paraId="42E432FD" w14:textId="2F3F860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 xml:space="preserve">En stock et observé-1, </w:t>
            </w:r>
          </w:p>
          <w:p w:rsidRPr="008D31E3" w:rsidR="00F32E46" w:rsidP="00F32E46" w:rsidRDefault="00F32E46" w14:paraId="4784F8D7" w14:textId="77777777">
            <w:pPr>
              <w:pStyle w:val="ListParagraph1"/>
              <w:ind w:left="0"/>
              <w:rPr>
                <w:rFonts w:eastAsia="Times New Roman" w:cstheme="minorHAnsi"/>
                <w:color w:val="000000"/>
                <w:szCs w:val="20"/>
                <w:lang w:val="fr-FR" w:bidi="hi-IN"/>
              </w:rPr>
            </w:pPr>
            <w:r w:rsidRPr="008D31E3">
              <w:rPr>
                <w:rFonts w:eastAsia="Times New Roman" w:cstheme="minorHAnsi"/>
                <w:color w:val="000000"/>
                <w:szCs w:val="20"/>
                <w:lang w:val="fr-FR" w:bidi="hi-IN"/>
              </w:rPr>
              <w:t>En stock mais non observé-2, En rupture de stock-3</w:t>
            </w:r>
          </w:p>
          <w:p w:rsidRPr="008D31E3" w:rsidR="00F32E46" w:rsidP="00F32E46" w:rsidRDefault="00F32E46" w14:paraId="534B1D48" w14:textId="77777777">
            <w:pPr>
              <w:pStyle w:val="ListParagraph1"/>
              <w:rPr>
                <w:rFonts w:eastAsia="Times New Roman" w:cstheme="minorHAnsi"/>
                <w:color w:val="000000"/>
                <w:szCs w:val="20"/>
                <w:lang w:val="fr-FR" w:bidi="hi-IN"/>
              </w:rPr>
            </w:pPr>
          </w:p>
          <w:p w:rsidRPr="008D31E3" w:rsidR="00967FAA" w:rsidP="00F32E46" w:rsidRDefault="007A1211" w14:paraId="6CE471D0" w14:textId="75B18CF3">
            <w:pPr>
              <w:pStyle w:val="ListParagraph1"/>
              <w:ind w:left="0"/>
              <w:rPr>
                <w:rFonts w:eastAsia="Times New Roman" w:cstheme="minorHAnsi"/>
                <w:b/>
                <w:color w:val="000000"/>
                <w:szCs w:val="20"/>
                <w:lang w:val="fr-FR" w:bidi="hi-IN"/>
              </w:rPr>
            </w:pPr>
            <w:r w:rsidRPr="008D31E3">
              <w:rPr>
                <w:rFonts w:eastAsia="Times New Roman" w:cstheme="minorHAnsi"/>
                <w:b/>
                <w:color w:val="000000"/>
                <w:szCs w:val="20"/>
                <w:lang w:val="fr-FR" w:bidi="hi-IN"/>
              </w:rPr>
              <w:t>[Si réponse= 3, passez à 60</w:t>
            </w:r>
            <w:r w:rsidRPr="008D31E3" w:rsidR="00F32E46">
              <w:rPr>
                <w:rFonts w:eastAsia="Times New Roman" w:cstheme="minorHAnsi"/>
                <w:b/>
                <w:color w:val="000000"/>
                <w:szCs w:val="20"/>
                <w:lang w:val="fr-FR" w:bidi="hi-IN"/>
              </w:rPr>
              <w:t>9]</w:t>
            </w:r>
            <w:r w:rsidRPr="008D31E3" w:rsidR="00967FAA">
              <w:rPr>
                <w:rFonts w:eastAsia="Times New Roman" w:cstheme="minorHAnsi"/>
                <w:b/>
                <w:color w:val="000000"/>
                <w:szCs w:val="20"/>
                <w:lang w:val="fr-FR" w:bidi="hi-IN"/>
              </w:rPr>
              <w:t xml:space="preserve">  </w:t>
            </w:r>
          </w:p>
        </w:tc>
        <w:tc>
          <w:tcPr>
            <w:tcW w:w="649" w:type="pct"/>
          </w:tcPr>
          <w:p w:rsidRPr="008D31E3" w:rsidR="00F32E46" w:rsidP="00F32E46" w:rsidRDefault="00930E4B" w14:paraId="6A7FEC10" w14:textId="4E72426C">
            <w:pPr>
              <w:pStyle w:val="ListParagraph1"/>
              <w:ind w:left="0"/>
              <w:rPr>
                <w:rFonts w:cstheme="minorHAnsi"/>
                <w:bCs/>
                <w:szCs w:val="20"/>
                <w:lang w:val="fr-FR"/>
              </w:rPr>
            </w:pPr>
            <w:r w:rsidRPr="008D31E3">
              <w:rPr>
                <w:rFonts w:cstheme="minorHAnsi"/>
                <w:bCs/>
                <w:szCs w:val="20"/>
                <w:lang w:val="fr-FR"/>
              </w:rPr>
              <w:t xml:space="preserve">608. Ce produit </w:t>
            </w:r>
            <w:r w:rsidRPr="008D31E3" w:rsidR="00F32E46">
              <w:rPr>
                <w:rFonts w:cstheme="minorHAnsi"/>
                <w:bCs/>
                <w:szCs w:val="20"/>
                <w:lang w:val="fr-FR"/>
              </w:rPr>
              <w:t>a-t-</w:t>
            </w:r>
            <w:r w:rsidRPr="008D31E3">
              <w:rPr>
                <w:rFonts w:cstheme="minorHAnsi"/>
                <w:bCs/>
                <w:szCs w:val="20"/>
                <w:lang w:val="fr-FR"/>
              </w:rPr>
              <w:t>il</w:t>
            </w:r>
            <w:r w:rsidRPr="008D31E3" w:rsidR="00F32E46">
              <w:rPr>
                <w:rFonts w:cstheme="minorHAnsi"/>
                <w:bCs/>
                <w:szCs w:val="20"/>
                <w:lang w:val="fr-FR"/>
              </w:rPr>
              <w:t xml:space="preserve"> été en rupture de stock au cours des trois derniers mois ?</w:t>
            </w:r>
          </w:p>
          <w:p w:rsidRPr="008D31E3" w:rsidR="00F32E46" w:rsidP="00F32E46" w:rsidRDefault="00F32E46" w14:paraId="5A2896A3" w14:textId="77777777">
            <w:pPr>
              <w:pStyle w:val="ListParagraph1"/>
              <w:ind w:left="0"/>
              <w:rPr>
                <w:rFonts w:cstheme="minorHAnsi"/>
                <w:bCs/>
                <w:szCs w:val="20"/>
                <w:lang w:val="fr-FR"/>
              </w:rPr>
            </w:pPr>
            <w:r w:rsidRPr="008D31E3">
              <w:rPr>
                <w:rFonts w:cstheme="minorHAnsi"/>
                <w:bCs/>
                <w:szCs w:val="20"/>
                <w:lang w:val="fr-FR"/>
              </w:rPr>
              <w:t>Oui-1</w:t>
            </w:r>
          </w:p>
          <w:p w:rsidRPr="008D31E3" w:rsidR="00F32E46" w:rsidP="00F32E46" w:rsidRDefault="00F32E46" w14:paraId="6227E2B9" w14:textId="77777777">
            <w:pPr>
              <w:pStyle w:val="ListParagraph1"/>
              <w:ind w:left="0"/>
              <w:rPr>
                <w:rFonts w:cstheme="minorHAnsi"/>
                <w:bCs/>
                <w:szCs w:val="20"/>
                <w:lang w:val="fr-FR"/>
              </w:rPr>
            </w:pPr>
            <w:r w:rsidRPr="008D31E3">
              <w:rPr>
                <w:rFonts w:cstheme="minorHAnsi"/>
                <w:bCs/>
                <w:szCs w:val="20"/>
                <w:lang w:val="fr-FR"/>
              </w:rPr>
              <w:t>Non -2</w:t>
            </w:r>
          </w:p>
          <w:p w:rsidRPr="008D31E3" w:rsidR="00F32E46" w:rsidP="00F32E46" w:rsidRDefault="00F32E46" w14:paraId="23E76792" w14:textId="77777777">
            <w:pPr>
              <w:pStyle w:val="ListParagraph1"/>
              <w:ind w:left="0"/>
              <w:rPr>
                <w:rFonts w:cstheme="minorHAnsi"/>
                <w:b/>
                <w:bCs/>
                <w:szCs w:val="20"/>
                <w:lang w:val="fr-FR"/>
              </w:rPr>
            </w:pPr>
            <w:r w:rsidRPr="008D31E3">
              <w:rPr>
                <w:rFonts w:cstheme="minorHAnsi"/>
                <w:b/>
                <w:bCs/>
                <w:szCs w:val="20"/>
                <w:lang w:val="fr-FR"/>
              </w:rPr>
              <w:t>[Si réponse =2</w:t>
            </w:r>
          </w:p>
          <w:p w:rsidRPr="008D31E3" w:rsidR="00967FAA" w:rsidP="00F32E46" w:rsidRDefault="00F32E46" w14:paraId="7ADD06C9" w14:textId="7F7D152A">
            <w:pPr>
              <w:pStyle w:val="ListParagraph1"/>
              <w:ind w:left="0"/>
              <w:rPr>
                <w:rFonts w:cstheme="minorHAnsi"/>
                <w:b/>
                <w:bCs/>
                <w:szCs w:val="20"/>
                <w:lang w:val="fr-FR"/>
              </w:rPr>
            </w:pPr>
            <w:r w:rsidRPr="008D31E3">
              <w:rPr>
                <w:rFonts w:cstheme="minorHAnsi"/>
                <w:b/>
                <w:bCs/>
                <w:szCs w:val="20"/>
                <w:lang w:val="fr-FR"/>
              </w:rPr>
              <w:t>Passez au produit suivant]</w:t>
            </w:r>
          </w:p>
        </w:tc>
        <w:tc>
          <w:tcPr>
            <w:tcW w:w="824" w:type="pct"/>
          </w:tcPr>
          <w:p w:rsidRPr="008D31E3" w:rsidR="00F32E46" w:rsidP="00F32E46" w:rsidRDefault="00F32E46" w14:paraId="39E4C9D6" w14:textId="3E1E61E5">
            <w:pPr>
              <w:rPr>
                <w:rFonts w:cstheme="minorHAnsi"/>
                <w:bCs/>
                <w:szCs w:val="20"/>
                <w:lang w:val="fr-FR"/>
              </w:rPr>
            </w:pPr>
            <w:r w:rsidRPr="008D31E3">
              <w:rPr>
                <w:rFonts w:cstheme="minorHAnsi"/>
                <w:bCs/>
                <w:szCs w:val="20"/>
                <w:lang w:val="fr-FR"/>
              </w:rPr>
              <w:t xml:space="preserve">609. Depuis combien de temps (en mois) ce produit n'est pas disponible dans </w:t>
            </w:r>
            <w:r w:rsidRPr="008D31E3" w:rsidR="00647A36">
              <w:rPr>
                <w:rFonts w:cstheme="minorHAnsi"/>
                <w:bCs/>
                <w:szCs w:val="20"/>
                <w:lang w:val="fr-FR"/>
              </w:rPr>
              <w:t>la structure</w:t>
            </w:r>
            <w:r w:rsidRPr="008D31E3" w:rsidR="00841DC3">
              <w:rPr>
                <w:rFonts w:cstheme="minorHAnsi"/>
                <w:bCs/>
                <w:szCs w:val="20"/>
                <w:lang w:val="fr-FR"/>
              </w:rPr>
              <w:t xml:space="preserve"> sanitaire</w:t>
            </w:r>
            <w:r w:rsidRPr="008D31E3">
              <w:rPr>
                <w:rFonts w:cstheme="minorHAnsi"/>
                <w:bCs/>
                <w:szCs w:val="20"/>
                <w:lang w:val="fr-FR"/>
              </w:rPr>
              <w:t xml:space="preserve"> ?</w:t>
            </w:r>
          </w:p>
          <w:p w:rsidRPr="008D31E3" w:rsidR="00F32E46" w:rsidP="00F32E46" w:rsidRDefault="00F32E46" w14:paraId="191FF9BA" w14:textId="77777777">
            <w:pPr>
              <w:rPr>
                <w:rFonts w:cstheme="minorHAnsi"/>
                <w:bCs/>
                <w:szCs w:val="20"/>
                <w:lang w:val="fr-FR"/>
              </w:rPr>
            </w:pPr>
          </w:p>
          <w:p w:rsidRPr="008D31E3" w:rsidR="00967FAA" w:rsidP="00F32E46" w:rsidRDefault="00F32E46" w14:paraId="2F79CFBF" w14:textId="7ABC0605">
            <w:pPr>
              <w:tabs>
                <w:tab w:val="right" w:leader="dot" w:pos="4092"/>
              </w:tabs>
              <w:rPr>
                <w:rFonts w:cstheme="minorHAnsi"/>
                <w:b/>
                <w:bCs/>
                <w:szCs w:val="20"/>
                <w:lang w:val="fr-FR"/>
              </w:rPr>
            </w:pPr>
            <w:r w:rsidRPr="008D31E3">
              <w:rPr>
                <w:rFonts w:cstheme="minorHAnsi"/>
                <w:b/>
                <w:bCs/>
                <w:szCs w:val="20"/>
                <w:lang w:val="fr-FR"/>
              </w:rPr>
              <w:t>[ENREGISTRER « 0 » SI MOINS D'UN MOIS]</w:t>
            </w:r>
          </w:p>
        </w:tc>
        <w:tc>
          <w:tcPr>
            <w:tcW w:w="980" w:type="pct"/>
          </w:tcPr>
          <w:p w:rsidRPr="008D31E3" w:rsidR="00F32E46" w:rsidP="00F32E46" w:rsidRDefault="00F32E46" w14:paraId="695C20CE" w14:textId="796A2BBC">
            <w:pPr>
              <w:rPr>
                <w:rFonts w:cstheme="minorHAnsi"/>
                <w:bCs/>
                <w:szCs w:val="20"/>
                <w:lang w:val="fr-FR"/>
              </w:rPr>
            </w:pPr>
            <w:r w:rsidRPr="008D31E3">
              <w:rPr>
                <w:rFonts w:cstheme="minorHAnsi"/>
                <w:bCs/>
                <w:szCs w:val="20"/>
                <w:lang w:val="fr-FR"/>
              </w:rPr>
              <w:t>610. Raison</w:t>
            </w:r>
            <w:r w:rsidRPr="008D31E3" w:rsidR="00720C85">
              <w:rPr>
                <w:rFonts w:cstheme="minorHAnsi"/>
                <w:bCs/>
                <w:szCs w:val="20"/>
                <w:lang w:val="fr-FR"/>
              </w:rPr>
              <w:t>s</w:t>
            </w:r>
            <w:r w:rsidRPr="008D31E3">
              <w:rPr>
                <w:rFonts w:cstheme="minorHAnsi"/>
                <w:bCs/>
                <w:szCs w:val="20"/>
                <w:lang w:val="fr-FR"/>
              </w:rPr>
              <w:t xml:space="preserve"> de la non-disponibilité </w:t>
            </w:r>
          </w:p>
          <w:p w:rsidRPr="008D31E3" w:rsidR="00F32E46" w:rsidP="00F32E46" w:rsidRDefault="00F32E46" w14:paraId="0E636E68" w14:textId="77777777">
            <w:pPr>
              <w:rPr>
                <w:rFonts w:cstheme="minorHAnsi"/>
                <w:bCs/>
                <w:szCs w:val="20"/>
                <w:lang w:val="fr-FR"/>
              </w:rPr>
            </w:pPr>
          </w:p>
          <w:p w:rsidRPr="008D31E3" w:rsidR="00F32E46" w:rsidP="00F32E46" w:rsidRDefault="00F32E46" w14:paraId="178F5105" w14:textId="77777777">
            <w:pPr>
              <w:rPr>
                <w:rFonts w:cstheme="minorHAnsi"/>
                <w:bCs/>
                <w:szCs w:val="20"/>
                <w:lang w:val="fr-FR"/>
              </w:rPr>
            </w:pPr>
            <w:r w:rsidRPr="008D31E3">
              <w:rPr>
                <w:rFonts w:cstheme="minorHAnsi"/>
                <w:bCs/>
                <w:szCs w:val="20"/>
                <w:lang w:val="fr-FR"/>
              </w:rPr>
              <w:t>Pas d'approvisionnement reçu-1, contraintes budgétaires-2, options d'achat limitées-3</w:t>
            </w:r>
          </w:p>
          <w:p w:rsidRPr="008D31E3" w:rsidR="00F32E46" w:rsidP="00F32E46" w:rsidRDefault="00F32E46" w14:paraId="7023D9FF" w14:textId="77777777">
            <w:pPr>
              <w:rPr>
                <w:rFonts w:cstheme="minorHAnsi"/>
                <w:bCs/>
                <w:szCs w:val="20"/>
                <w:lang w:val="fr-FR"/>
              </w:rPr>
            </w:pPr>
            <w:r w:rsidRPr="008D31E3">
              <w:rPr>
                <w:rFonts w:cstheme="minorHAnsi"/>
                <w:bCs/>
                <w:szCs w:val="20"/>
                <w:lang w:val="fr-FR"/>
              </w:rPr>
              <w:t>Problèmes d'assurance qualité-4</w:t>
            </w:r>
          </w:p>
          <w:p w:rsidRPr="008D31E3" w:rsidR="00967FAA" w:rsidP="00F32E46" w:rsidRDefault="00F32E46" w14:paraId="06B4B55F" w14:textId="2A6EF9C8">
            <w:pPr>
              <w:rPr>
                <w:rFonts w:cstheme="minorHAnsi"/>
                <w:bCs/>
                <w:szCs w:val="20"/>
                <w:lang w:val="fr-FR"/>
              </w:rPr>
            </w:pPr>
            <w:r w:rsidRPr="008D31E3">
              <w:rPr>
                <w:rFonts w:cstheme="minorHAnsi"/>
                <w:bCs/>
                <w:szCs w:val="20"/>
                <w:lang w:val="fr-FR"/>
              </w:rPr>
              <w:t>Autre (préciser)-5</w:t>
            </w:r>
          </w:p>
        </w:tc>
        <w:tc>
          <w:tcPr>
            <w:tcW w:w="388" w:type="pct"/>
          </w:tcPr>
          <w:p w:rsidRPr="008D31E3" w:rsidR="00967FAA" w:rsidP="00F87F70" w:rsidRDefault="00967FAA" w14:paraId="5D9EB70E" w14:textId="77777777">
            <w:pPr>
              <w:rPr>
                <w:rFonts w:cstheme="minorHAnsi"/>
                <w:b/>
                <w:szCs w:val="20"/>
                <w:lang w:val="fr-FR"/>
              </w:rPr>
            </w:pPr>
          </w:p>
          <w:p w:rsidRPr="008D31E3" w:rsidR="00967FAA" w:rsidP="00F87F70" w:rsidRDefault="00967FAA" w14:paraId="2CE1811C" w14:textId="77777777">
            <w:pPr>
              <w:rPr>
                <w:rFonts w:cstheme="minorHAnsi"/>
                <w:b/>
                <w:szCs w:val="20"/>
                <w:lang w:val="fr-FR"/>
              </w:rPr>
            </w:pPr>
          </w:p>
          <w:p w:rsidRPr="008D31E3" w:rsidR="00967FAA" w:rsidP="00F87F70" w:rsidRDefault="00967FAA" w14:paraId="6222CDA9" w14:textId="77777777">
            <w:pPr>
              <w:rPr>
                <w:rFonts w:cstheme="minorHAnsi"/>
                <w:b/>
                <w:szCs w:val="20"/>
                <w:lang w:val="fr-FR"/>
              </w:rPr>
            </w:pPr>
          </w:p>
          <w:p w:rsidRPr="008D31E3" w:rsidR="00967FAA" w:rsidP="00F87F70" w:rsidRDefault="00967FAA" w14:paraId="6C38B8F7" w14:textId="77777777">
            <w:pPr>
              <w:rPr>
                <w:rFonts w:cstheme="minorHAnsi"/>
                <w:b/>
                <w:szCs w:val="20"/>
                <w:lang w:val="fr-FR"/>
              </w:rPr>
            </w:pPr>
          </w:p>
          <w:p w:rsidRPr="008D31E3" w:rsidR="00967FAA" w:rsidP="00F87F70" w:rsidRDefault="00967FAA" w14:paraId="4121AD77" w14:textId="2894D502">
            <w:pPr>
              <w:rPr>
                <w:rFonts w:cstheme="minorHAnsi"/>
                <w:b/>
                <w:szCs w:val="20"/>
                <w:lang w:val="fr-FR"/>
              </w:rPr>
            </w:pPr>
          </w:p>
        </w:tc>
      </w:tr>
      <w:tr w:rsidRPr="004F7231" w:rsidR="00F32E46" w:rsidTr="00F32E46" w14:paraId="7BB01C7E" w14:textId="77777777">
        <w:trPr>
          <w:cantSplit/>
          <w:trHeight w:val="301"/>
        </w:trPr>
        <w:tc>
          <w:tcPr>
            <w:tcW w:w="253" w:type="pct"/>
          </w:tcPr>
          <w:p w:rsidRPr="008D31E3" w:rsidR="00F32E46" w:rsidP="00F32E46" w:rsidRDefault="00F32E46" w14:paraId="1487412A"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AB4D50" w14:paraId="23DBAAB9" w14:textId="3AB3B973">
            <w:pPr>
              <w:pStyle w:val="ListParagraph1"/>
              <w:spacing w:after="0" w:line="276" w:lineRule="auto"/>
              <w:ind w:left="0"/>
              <w:rPr>
                <w:rFonts w:cstheme="minorHAnsi"/>
                <w:szCs w:val="20"/>
                <w:lang w:val="fr-FR"/>
              </w:rPr>
            </w:pPr>
            <w:r w:rsidRPr="008D31E3">
              <w:rPr>
                <w:rFonts w:cstheme="minorHAnsi"/>
                <w:szCs w:val="20"/>
                <w:lang w:val="fr-FR"/>
              </w:rPr>
              <w:t>Préservatif</w:t>
            </w:r>
            <w:r w:rsidRPr="008D31E3" w:rsidR="00F32E46">
              <w:rPr>
                <w:rFonts w:cstheme="minorHAnsi"/>
                <w:szCs w:val="20"/>
                <w:lang w:val="fr-FR"/>
              </w:rPr>
              <w:t xml:space="preserve"> Masculin</w:t>
            </w:r>
          </w:p>
        </w:tc>
        <w:tc>
          <w:tcPr>
            <w:tcW w:w="618" w:type="pct"/>
          </w:tcPr>
          <w:p w:rsidRPr="008D31E3" w:rsidR="00F32E46" w:rsidP="00F32E46" w:rsidRDefault="00F32E46" w14:paraId="3D31331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2382599E" w14:textId="224BEB91">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5AB4CED3" w14:textId="661082E1">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5"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9CC9384">
                    <v:group id="Group 139" style="position:absolute;margin-left:10.95pt;margin-top:3.4pt;width:34.15pt;height:11.35pt;z-index:252203008" coordsize="433710,144000" o:spid="_x0000_s1026" w14:anchorId="2E9F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rsidRPr="008D31E3" w:rsidR="00F32E46" w:rsidP="00F32E46" w:rsidRDefault="00F32E46" w14:paraId="656F58FB" w14:textId="77777777">
            <w:pPr>
              <w:rPr>
                <w:rFonts w:cstheme="minorHAnsi"/>
                <w:bCs/>
                <w:szCs w:val="20"/>
                <w:lang w:val="fr-FR"/>
              </w:rPr>
            </w:pPr>
            <w:r w:rsidRPr="008D31E3">
              <w:rPr>
                <w:rFonts w:cstheme="minorHAnsi"/>
                <w:bCs/>
                <w:szCs w:val="20"/>
                <w:lang w:val="fr-FR"/>
              </w:rPr>
              <w:t>1     2    3    4    5</w:t>
            </w:r>
          </w:p>
        </w:tc>
        <w:tc>
          <w:tcPr>
            <w:tcW w:w="388" w:type="pct"/>
            <w:vMerge w:val="restart"/>
            <w:vAlign w:val="center"/>
          </w:tcPr>
          <w:p w:rsidRPr="008D31E3" w:rsidR="00F32E46" w:rsidP="00F32E46" w:rsidRDefault="00F32E46" w14:paraId="7BB57756" w14:textId="77777777">
            <w:pPr>
              <w:rPr>
                <w:rFonts w:cstheme="minorHAnsi"/>
                <w:bCs/>
                <w:szCs w:val="20"/>
                <w:lang w:val="fr-FR"/>
              </w:rPr>
            </w:pPr>
          </w:p>
        </w:tc>
      </w:tr>
      <w:tr w:rsidRPr="004F7231" w:rsidR="00F32E46" w:rsidTr="00F32E46" w14:paraId="5E62043C" w14:textId="77777777">
        <w:trPr>
          <w:cantSplit/>
          <w:trHeight w:val="307"/>
        </w:trPr>
        <w:tc>
          <w:tcPr>
            <w:tcW w:w="253" w:type="pct"/>
          </w:tcPr>
          <w:p w:rsidRPr="008D31E3" w:rsidR="00F32E46" w:rsidP="00F32E46" w:rsidRDefault="00F32E46" w14:paraId="2E421086"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3780BD2C" w14:textId="06D3ECBF">
            <w:pPr>
              <w:pStyle w:val="ListParagraph1"/>
              <w:spacing w:after="0" w:line="276" w:lineRule="auto"/>
              <w:ind w:left="0"/>
              <w:jc w:val="both"/>
              <w:rPr>
                <w:rFonts w:cstheme="minorHAnsi"/>
                <w:spacing w:val="-2"/>
                <w:szCs w:val="20"/>
                <w:lang w:val="fr-FR"/>
              </w:rPr>
            </w:pPr>
            <w:r w:rsidRPr="008D31E3">
              <w:rPr>
                <w:rFonts w:cstheme="minorHAnsi"/>
                <w:szCs w:val="20"/>
                <w:lang w:val="fr-FR"/>
              </w:rPr>
              <w:t>Préservatif féminin</w:t>
            </w:r>
          </w:p>
        </w:tc>
        <w:tc>
          <w:tcPr>
            <w:tcW w:w="618" w:type="pct"/>
          </w:tcPr>
          <w:p w:rsidRPr="008D31E3" w:rsidR="00F32E46" w:rsidP="00F32E46" w:rsidRDefault="00F32E46" w14:paraId="60E6085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73D9E244" w14:textId="6D023F6C">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08CA388D" w14:textId="61F03CC8">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1"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7D6AF2C3">
                    <v:group id="Group 1920869326" style="position:absolute;margin-left:10.85pt;margin-top:6.45pt;width:34.15pt;height:11.35pt;z-index:252198912" coordsize="433710,144000" o:spid="_x0000_s1026" w14:anchorId="3B490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rsidRPr="008D31E3" w:rsidR="00F32E46" w:rsidP="00F32E46" w:rsidRDefault="00F32E46" w14:paraId="50E837C9"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77B10D8E" w14:textId="77777777">
            <w:pPr>
              <w:rPr>
                <w:rFonts w:cstheme="minorHAnsi"/>
                <w:bCs/>
                <w:szCs w:val="20"/>
                <w:lang w:val="fr-FR"/>
              </w:rPr>
            </w:pPr>
          </w:p>
        </w:tc>
      </w:tr>
      <w:tr w:rsidRPr="004F7231" w:rsidR="00F32E46" w:rsidTr="00F32E46" w14:paraId="6252AB16" w14:textId="77777777">
        <w:trPr>
          <w:cantSplit/>
          <w:trHeight w:val="20"/>
        </w:trPr>
        <w:tc>
          <w:tcPr>
            <w:tcW w:w="253" w:type="pct"/>
          </w:tcPr>
          <w:p w:rsidRPr="008D31E3" w:rsidR="00F32E46" w:rsidP="00F32E46" w:rsidRDefault="00F32E46" w14:paraId="7149512E"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24BC3452" w14:textId="03950816">
            <w:pPr>
              <w:pStyle w:val="ListParagraph1"/>
              <w:spacing w:after="0" w:line="276" w:lineRule="auto"/>
              <w:ind w:left="0"/>
              <w:jc w:val="both"/>
              <w:rPr>
                <w:rFonts w:cstheme="minorHAnsi"/>
                <w:szCs w:val="20"/>
                <w:lang w:val="fr-FR"/>
              </w:rPr>
            </w:pPr>
            <w:r w:rsidRPr="008D31E3">
              <w:rPr>
                <w:rFonts w:cstheme="minorHAnsi"/>
                <w:szCs w:val="20"/>
                <w:lang w:val="fr-FR"/>
              </w:rPr>
              <w:t xml:space="preserve">PCU </w:t>
            </w:r>
          </w:p>
        </w:tc>
        <w:tc>
          <w:tcPr>
            <w:tcW w:w="618" w:type="pct"/>
          </w:tcPr>
          <w:p w:rsidRPr="008D31E3" w:rsidR="00F32E46" w:rsidP="00F32E46" w:rsidRDefault="00F32E46" w14:paraId="632FE2C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3F1B3CCA"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12F7E515" w14:textId="3A824B1D">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6"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C641335">
                    <v:group id="Group 142" style="position:absolute;margin-left:10.95pt;margin-top:5.95pt;width:34.15pt;height:11.35pt;z-index:252204032" coordsize="433710,144000" o:spid="_x0000_s1026" w14:anchorId="0D6C0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rsidRPr="008D31E3" w:rsidR="00F32E46" w:rsidP="00F32E46" w:rsidRDefault="00F32E46" w14:paraId="4B1C05FC"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0D1E6699" w14:textId="77777777">
            <w:pPr>
              <w:rPr>
                <w:rFonts w:cstheme="minorHAnsi"/>
                <w:bCs/>
                <w:szCs w:val="20"/>
                <w:lang w:val="fr-FR"/>
              </w:rPr>
            </w:pPr>
          </w:p>
        </w:tc>
      </w:tr>
      <w:tr w:rsidRPr="004F7231" w:rsidR="00F32E46" w:rsidTr="00F32E46" w14:paraId="29BAF193" w14:textId="77777777">
        <w:trPr>
          <w:cantSplit/>
          <w:trHeight w:val="20"/>
        </w:trPr>
        <w:tc>
          <w:tcPr>
            <w:tcW w:w="253" w:type="pct"/>
          </w:tcPr>
          <w:p w:rsidRPr="008D31E3" w:rsidR="00F32E46" w:rsidP="00F32E46" w:rsidRDefault="00F32E46" w14:paraId="187A4AFA"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AB4D50" w14:paraId="269B2673" w14:textId="59D18E6E">
            <w:pPr>
              <w:pStyle w:val="ListParagraph1"/>
              <w:spacing w:after="0" w:line="276" w:lineRule="auto"/>
              <w:ind w:left="0"/>
              <w:jc w:val="both"/>
              <w:rPr>
                <w:rFonts w:cstheme="minorHAnsi"/>
                <w:spacing w:val="-2"/>
                <w:szCs w:val="20"/>
                <w:lang w:val="fr-FR"/>
              </w:rPr>
            </w:pPr>
            <w:r w:rsidRPr="008D31E3">
              <w:rPr>
                <w:rFonts w:cstheme="minorHAnsi"/>
                <w:szCs w:val="20"/>
                <w:lang w:val="fr-FR"/>
              </w:rPr>
              <w:t>Injectable-</w:t>
            </w:r>
            <w:proofErr w:type="spellStart"/>
            <w:r w:rsidRPr="008D31E3">
              <w:rPr>
                <w:rFonts w:cstheme="minorHAnsi"/>
                <w:szCs w:val="20"/>
                <w:lang w:val="fr-FR"/>
              </w:rPr>
              <w:t>Depo</w:t>
            </w:r>
            <w:proofErr w:type="spellEnd"/>
            <w:r w:rsidRPr="008D31E3">
              <w:rPr>
                <w:rFonts w:cstheme="minorHAnsi"/>
                <w:szCs w:val="20"/>
                <w:lang w:val="fr-FR"/>
              </w:rPr>
              <w:t xml:space="preserve"> </w:t>
            </w:r>
            <w:proofErr w:type="spellStart"/>
            <w:r w:rsidRPr="008D31E3">
              <w:rPr>
                <w:rFonts w:cstheme="minorHAnsi"/>
                <w:szCs w:val="20"/>
                <w:lang w:val="fr-FR"/>
              </w:rPr>
              <w:t>Prove</w:t>
            </w:r>
            <w:r w:rsidRPr="008D31E3" w:rsidR="00F32E46">
              <w:rPr>
                <w:rFonts w:cstheme="minorHAnsi"/>
                <w:szCs w:val="20"/>
                <w:lang w:val="fr-FR"/>
              </w:rPr>
              <w:t>ra</w:t>
            </w:r>
            <w:proofErr w:type="spellEnd"/>
            <w:r w:rsidRPr="008D31E3" w:rsidR="00F32E46">
              <w:rPr>
                <w:rFonts w:cstheme="minorHAnsi"/>
                <w:szCs w:val="20"/>
                <w:lang w:val="fr-FR"/>
              </w:rPr>
              <w:t xml:space="preserve"> </w:t>
            </w:r>
          </w:p>
        </w:tc>
        <w:tc>
          <w:tcPr>
            <w:tcW w:w="618" w:type="pct"/>
          </w:tcPr>
          <w:p w:rsidRPr="008D31E3" w:rsidR="00F32E46" w:rsidP="00F32E46" w:rsidRDefault="00F32E46" w14:paraId="291EC42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1C57AC64"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6A7D2FD9" w14:textId="6A24808D">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2"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92E0AFA">
                    <v:group id="Group 1920869333" style="position:absolute;margin-left:10.85pt;margin-top:6.6pt;width:34.15pt;height:11.3pt;z-index:252199936" coordsize="433710,144000" o:spid="_x0000_s1026" w14:anchorId="54F63C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rsidRPr="008D31E3" w:rsidR="00F32E46" w:rsidP="00F32E46" w:rsidRDefault="00F32E46" w14:paraId="5FA18886"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52FF5DB6" w14:textId="77777777">
            <w:pPr>
              <w:rPr>
                <w:rFonts w:cstheme="minorHAnsi"/>
                <w:bCs/>
                <w:szCs w:val="20"/>
                <w:lang w:val="fr-FR"/>
              </w:rPr>
            </w:pPr>
          </w:p>
        </w:tc>
      </w:tr>
      <w:tr w:rsidRPr="004F7231" w:rsidR="00F32E46" w:rsidTr="00F32E46" w14:paraId="6954A325" w14:textId="77777777">
        <w:trPr>
          <w:cantSplit/>
          <w:trHeight w:val="20"/>
        </w:trPr>
        <w:tc>
          <w:tcPr>
            <w:tcW w:w="253" w:type="pct"/>
          </w:tcPr>
          <w:p w:rsidRPr="008D31E3" w:rsidR="00F32E46" w:rsidP="00F32E46" w:rsidRDefault="00F32E46" w14:paraId="03D261CF"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38FEE7AA" w14:textId="156662FE">
            <w:pPr>
              <w:pStyle w:val="ListParagraph1"/>
              <w:spacing w:after="0" w:line="276" w:lineRule="auto"/>
              <w:ind w:left="0"/>
              <w:jc w:val="both"/>
              <w:rPr>
                <w:rFonts w:cstheme="minorHAnsi"/>
                <w:spacing w:val="-2"/>
                <w:szCs w:val="20"/>
                <w:lang w:val="fr-FR"/>
              </w:rPr>
            </w:pPr>
            <w:r w:rsidRPr="008D31E3">
              <w:rPr>
                <w:rFonts w:cstheme="minorHAnsi"/>
                <w:szCs w:val="20"/>
                <w:lang w:val="fr-FR"/>
              </w:rPr>
              <w:t xml:space="preserve">Injectable - </w:t>
            </w:r>
            <w:proofErr w:type="spellStart"/>
            <w:r w:rsidRPr="008D31E3">
              <w:rPr>
                <w:rFonts w:cstheme="minorHAnsi"/>
                <w:szCs w:val="20"/>
                <w:lang w:val="fr-FR"/>
              </w:rPr>
              <w:t>Sayana</w:t>
            </w:r>
            <w:proofErr w:type="spellEnd"/>
            <w:r w:rsidRPr="008D31E3">
              <w:rPr>
                <w:rFonts w:cstheme="minorHAnsi"/>
                <w:szCs w:val="20"/>
                <w:lang w:val="fr-FR"/>
              </w:rPr>
              <w:t xml:space="preserve"> </w:t>
            </w:r>
            <w:proofErr w:type="spellStart"/>
            <w:r w:rsidRPr="008D31E3">
              <w:rPr>
                <w:rFonts w:cstheme="minorHAnsi"/>
                <w:szCs w:val="20"/>
                <w:lang w:val="fr-FR"/>
              </w:rPr>
              <w:t>Press</w:t>
            </w:r>
            <w:proofErr w:type="spellEnd"/>
          </w:p>
        </w:tc>
        <w:tc>
          <w:tcPr>
            <w:tcW w:w="618" w:type="pct"/>
          </w:tcPr>
          <w:p w:rsidRPr="008D31E3" w:rsidR="00F32E46" w:rsidP="00F32E46" w:rsidRDefault="00F32E46" w14:paraId="260A37B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7107D126"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53EF9A10" w14:textId="7DF5AFC9">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7"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3AD5576">
                    <v:group id="Group 155" style="position:absolute;margin-left:10.4pt;margin-top:5.95pt;width:34.15pt;height:11.35pt;z-index:252205056" coordsize="433710,144000" o:spid="_x0000_s1026" w14:anchorId="2254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rsidRPr="008D31E3" w:rsidR="00F32E46" w:rsidP="00F32E46" w:rsidRDefault="00F32E46" w14:paraId="29F62A03"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63B67287" w14:textId="77777777">
            <w:pPr>
              <w:rPr>
                <w:rFonts w:cstheme="minorHAnsi"/>
                <w:bCs/>
                <w:szCs w:val="20"/>
                <w:lang w:val="fr-FR"/>
              </w:rPr>
            </w:pPr>
          </w:p>
        </w:tc>
      </w:tr>
      <w:tr w:rsidRPr="004F7231" w:rsidR="00F32E46" w:rsidTr="00F32E46" w14:paraId="5078D0FB" w14:textId="77777777">
        <w:trPr>
          <w:cantSplit/>
          <w:trHeight w:val="20"/>
        </w:trPr>
        <w:tc>
          <w:tcPr>
            <w:tcW w:w="253" w:type="pct"/>
          </w:tcPr>
          <w:p w:rsidRPr="008D31E3" w:rsidR="00F32E46" w:rsidP="00F32E46" w:rsidRDefault="00F32E46" w14:paraId="6F03B72D"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7C973966" w14:textId="09F2A1C6">
            <w:pPr>
              <w:pStyle w:val="ListParagraph1"/>
              <w:spacing w:after="0" w:line="276" w:lineRule="auto"/>
              <w:ind w:left="0"/>
              <w:rPr>
                <w:rFonts w:cstheme="minorHAnsi"/>
                <w:spacing w:val="-2"/>
                <w:szCs w:val="20"/>
                <w:lang w:val="fr-FR"/>
              </w:rPr>
            </w:pPr>
            <w:r w:rsidRPr="008D31E3">
              <w:rPr>
                <w:rFonts w:cstheme="minorHAnsi"/>
                <w:szCs w:val="20"/>
                <w:lang w:val="fr-FR"/>
              </w:rPr>
              <w:t>Implants</w:t>
            </w:r>
          </w:p>
        </w:tc>
        <w:tc>
          <w:tcPr>
            <w:tcW w:w="618" w:type="pct"/>
          </w:tcPr>
          <w:p w:rsidRPr="008D31E3" w:rsidR="00F32E46" w:rsidP="00F32E46" w:rsidRDefault="00F32E46" w14:paraId="5081E83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22B6E1BF"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5CFF2CB5" w14:textId="6C04C6FA">
            <w:pPr>
              <w:rPr>
                <w:rFonts w:cstheme="minorHAnsi"/>
                <w:bCs/>
                <w:szCs w:val="20"/>
                <w:lang w:val="fr-FR"/>
              </w:rPr>
            </w:pPr>
          </w:p>
        </w:tc>
        <w:tc>
          <w:tcPr>
            <w:tcW w:w="980" w:type="pct"/>
          </w:tcPr>
          <w:p w:rsidRPr="008D31E3" w:rsidR="00F32E46" w:rsidP="00F32E46" w:rsidRDefault="00F32E46" w14:paraId="4463112B"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27966A4D" w14:textId="77777777">
            <w:pPr>
              <w:rPr>
                <w:rFonts w:cstheme="minorHAnsi"/>
                <w:bCs/>
                <w:szCs w:val="20"/>
                <w:lang w:val="fr-FR"/>
              </w:rPr>
            </w:pPr>
          </w:p>
        </w:tc>
      </w:tr>
      <w:tr w:rsidRPr="004F7231" w:rsidR="00F32E46" w:rsidTr="00F32E46" w14:paraId="2FB590A5" w14:textId="77777777">
        <w:trPr>
          <w:cantSplit/>
          <w:trHeight w:val="20"/>
        </w:trPr>
        <w:tc>
          <w:tcPr>
            <w:tcW w:w="253" w:type="pct"/>
          </w:tcPr>
          <w:p w:rsidRPr="008D31E3" w:rsidR="00F32E46" w:rsidP="00F32E46" w:rsidRDefault="00F32E46" w14:paraId="45F61230"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AB4D50" w14:paraId="0C248F96" w14:textId="0740FA5D">
            <w:pPr>
              <w:pStyle w:val="ListParagraph1"/>
              <w:spacing w:after="0" w:line="276" w:lineRule="auto"/>
              <w:ind w:left="0"/>
              <w:rPr>
                <w:rFonts w:cstheme="minorHAnsi"/>
                <w:szCs w:val="20"/>
                <w:lang w:val="fr-FR"/>
              </w:rPr>
            </w:pPr>
            <w:r w:rsidRPr="008D31E3">
              <w:rPr>
                <w:rFonts w:cstheme="minorHAnsi"/>
                <w:szCs w:val="20"/>
                <w:lang w:val="fr-FR"/>
              </w:rPr>
              <w:t>PCO</w:t>
            </w:r>
            <w:r w:rsidRPr="008D31E3" w:rsidR="00F32E46">
              <w:rPr>
                <w:rFonts w:cstheme="minorHAnsi"/>
                <w:szCs w:val="20"/>
                <w:lang w:val="fr-FR"/>
              </w:rPr>
              <w:t xml:space="preserve"> </w:t>
            </w:r>
          </w:p>
        </w:tc>
        <w:tc>
          <w:tcPr>
            <w:tcW w:w="618" w:type="pct"/>
          </w:tcPr>
          <w:p w:rsidRPr="008D31E3" w:rsidR="00F32E46" w:rsidP="00F32E46" w:rsidRDefault="00F32E46" w14:paraId="71A5204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66D4BCED"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0A60CEA8" w14:textId="31BA2286">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8"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5BF08A8">
                    <v:group id="Group 158" style="position:absolute;margin-left:10.95pt;margin-top:5.4pt;width:34.15pt;height:11.35pt;z-index:252206080" coordsize="433710,144000" o:spid="_x0000_s1026" w14:anchorId="57C6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4F7231">
              <w:rPr>
                <w:rFonts w:cstheme="minorHAnsi"/>
                <w:bCs/>
                <w:noProof/>
                <w:szCs w:val="20"/>
                <w:lang w:val="fr-FR" w:eastAsia="fr-FR"/>
              </w:rPr>
              <mc:AlternateContent>
                <mc:Choice Requires="wpg">
                  <w:drawing>
                    <wp:anchor distT="0" distB="0" distL="114300" distR="114300" simplePos="0" relativeHeight="251658273"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DE8901D">
                    <v:group id="Group 1920869339" style="position:absolute;margin-left:10.9pt;margin-top:-15.05pt;width:34.15pt;height:11.3pt;z-index:252200960" coordsize="433710,144000" o:spid="_x0000_s1026" w14:anchorId="4792C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rsidRPr="008D31E3" w:rsidR="00F32E46" w:rsidP="00F32E46" w:rsidRDefault="00F32E46" w14:paraId="3EE4AE7D"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6606D8BC" w14:textId="77777777">
            <w:pPr>
              <w:rPr>
                <w:rFonts w:cstheme="minorHAnsi"/>
                <w:bCs/>
                <w:szCs w:val="20"/>
                <w:lang w:val="fr-FR"/>
              </w:rPr>
            </w:pPr>
          </w:p>
        </w:tc>
      </w:tr>
      <w:tr w:rsidRPr="004F7231" w:rsidR="00F32E46" w:rsidTr="00F32E46" w14:paraId="310A2FDF" w14:textId="77777777">
        <w:trPr>
          <w:cantSplit/>
          <w:trHeight w:val="20"/>
        </w:trPr>
        <w:tc>
          <w:tcPr>
            <w:tcW w:w="253" w:type="pct"/>
          </w:tcPr>
          <w:p w:rsidRPr="008D31E3" w:rsidR="00F32E46" w:rsidP="00F32E46" w:rsidRDefault="00F32E46" w14:paraId="637AD671"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7A819858" w14:textId="56E7B094">
            <w:pPr>
              <w:pStyle w:val="ListParagraph1"/>
              <w:spacing w:after="0" w:line="276" w:lineRule="auto"/>
              <w:ind w:left="0"/>
              <w:rPr>
                <w:rFonts w:cstheme="minorHAnsi"/>
                <w:spacing w:val="-2"/>
                <w:szCs w:val="20"/>
                <w:lang w:val="fr-FR"/>
              </w:rPr>
            </w:pPr>
            <w:r w:rsidRPr="008D31E3">
              <w:rPr>
                <w:rFonts w:cstheme="minorHAnsi"/>
                <w:szCs w:val="20"/>
                <w:lang w:val="fr-FR"/>
              </w:rPr>
              <w:t xml:space="preserve">Pilules à base de progestérone uniquement </w:t>
            </w:r>
          </w:p>
        </w:tc>
        <w:tc>
          <w:tcPr>
            <w:tcW w:w="618" w:type="pct"/>
          </w:tcPr>
          <w:p w:rsidRPr="008D31E3" w:rsidR="00F32E46" w:rsidP="00F32E46" w:rsidRDefault="00F32E46" w14:paraId="58BE6C5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1C502A7E"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4A7ADD2B" w14:textId="23278D51">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49BB3EA">
                    <v:group id="Group 1920869345" style="position:absolute;margin-left:10.95pt;margin-top:3.75pt;width:34.15pt;height:11.3pt;z-index:252201984" coordsize="433710,144000" o:spid="_x0000_s1026" w14:anchorId="034FDB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rsidRPr="008D31E3" w:rsidR="00F32E46" w:rsidP="00F32E46" w:rsidRDefault="00F32E46" w14:paraId="668399B4"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61AC7B7C" w14:textId="77777777">
            <w:pPr>
              <w:rPr>
                <w:rFonts w:cstheme="minorHAnsi"/>
                <w:bCs/>
                <w:szCs w:val="20"/>
                <w:lang w:val="fr-FR"/>
              </w:rPr>
            </w:pPr>
          </w:p>
        </w:tc>
      </w:tr>
      <w:tr w:rsidRPr="004F7231" w:rsidR="00F32E46" w:rsidTr="00F32E46" w14:paraId="55AB81E3" w14:textId="77777777">
        <w:trPr>
          <w:cantSplit/>
          <w:trHeight w:val="20"/>
        </w:trPr>
        <w:tc>
          <w:tcPr>
            <w:tcW w:w="253" w:type="pct"/>
          </w:tcPr>
          <w:p w:rsidRPr="008D31E3" w:rsidR="00F32E46" w:rsidP="00F32E46" w:rsidRDefault="00F32E46" w14:paraId="6EDB4019"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4B7EC3" w14:paraId="6C36E0DC" w14:textId="2101B858">
            <w:pPr>
              <w:pStyle w:val="ListParagraph1"/>
              <w:spacing w:after="0" w:line="276" w:lineRule="auto"/>
              <w:ind w:left="0"/>
              <w:rPr>
                <w:rFonts w:cstheme="minorHAnsi"/>
                <w:spacing w:val="-2"/>
                <w:szCs w:val="20"/>
                <w:lang w:val="fr-FR"/>
              </w:rPr>
            </w:pPr>
            <w:r w:rsidRPr="008D31E3">
              <w:rPr>
                <w:rFonts w:cstheme="minorHAnsi"/>
                <w:szCs w:val="20"/>
                <w:lang w:val="fr-FR"/>
              </w:rPr>
              <w:t>DIU</w:t>
            </w:r>
          </w:p>
        </w:tc>
        <w:tc>
          <w:tcPr>
            <w:tcW w:w="618" w:type="pct"/>
          </w:tcPr>
          <w:p w:rsidRPr="008D31E3" w:rsidR="00F32E46" w:rsidP="00F32E46" w:rsidRDefault="00F32E46" w14:paraId="105D59C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6849D286"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731E5776" w14:textId="5F27DA80">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79"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7785207">
                    <v:group id="Group 161" style="position:absolute;margin-left:10.95pt;margin-top:3.85pt;width:34.15pt;height:11.35pt;z-index:252207104" coordsize="433710,144000" o:spid="_x0000_s1026" w14:anchorId="111F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rsidRPr="008D31E3" w:rsidR="00F32E46" w:rsidP="00F32E46" w:rsidRDefault="00F32E46" w14:paraId="6E0E4293"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341CF338" w14:textId="77777777">
            <w:pPr>
              <w:rPr>
                <w:rFonts w:cstheme="minorHAnsi"/>
                <w:bCs/>
                <w:szCs w:val="20"/>
                <w:lang w:val="fr-FR"/>
              </w:rPr>
            </w:pPr>
          </w:p>
        </w:tc>
      </w:tr>
      <w:tr w:rsidRPr="004F7231" w:rsidR="00F32E46" w:rsidTr="00F32E46" w14:paraId="4955429A" w14:textId="77777777">
        <w:trPr>
          <w:cantSplit/>
          <w:trHeight w:val="77"/>
        </w:trPr>
        <w:tc>
          <w:tcPr>
            <w:tcW w:w="253" w:type="pct"/>
          </w:tcPr>
          <w:p w:rsidRPr="008D31E3" w:rsidR="00F32E46" w:rsidP="00F32E46" w:rsidRDefault="00F32E46" w14:paraId="4A10F713" w14:textId="77777777">
            <w:pPr>
              <w:pStyle w:val="Paragraphedeliste"/>
              <w:numPr>
                <w:ilvl w:val="0"/>
                <w:numId w:val="27"/>
              </w:numPr>
              <w:spacing w:after="0"/>
              <w:jc w:val="right"/>
              <w:rPr>
                <w:rFonts w:cstheme="minorHAnsi"/>
                <w:bCs/>
                <w:szCs w:val="20"/>
                <w:lang w:val="fr-FR"/>
              </w:rPr>
            </w:pPr>
          </w:p>
        </w:tc>
        <w:tc>
          <w:tcPr>
            <w:tcW w:w="1288" w:type="pct"/>
          </w:tcPr>
          <w:p w:rsidRPr="008D31E3" w:rsidR="00F32E46" w:rsidP="00F32E46" w:rsidRDefault="00F32E46" w14:paraId="07E37EC1" w14:textId="6BE26819">
            <w:pPr>
              <w:pStyle w:val="ListParagraph1"/>
              <w:spacing w:after="0" w:line="276" w:lineRule="auto"/>
              <w:ind w:left="0"/>
              <w:rPr>
                <w:rFonts w:cstheme="minorHAnsi"/>
                <w:spacing w:val="-2"/>
                <w:szCs w:val="20"/>
                <w:lang w:val="fr-FR"/>
              </w:rPr>
            </w:pPr>
            <w:r w:rsidRPr="008D31E3">
              <w:rPr>
                <w:rFonts w:cstheme="minorHAnsi"/>
                <w:szCs w:val="20"/>
                <w:lang w:val="fr-FR"/>
              </w:rPr>
              <w:t>Kits de test de grossesse</w:t>
            </w:r>
          </w:p>
        </w:tc>
        <w:tc>
          <w:tcPr>
            <w:tcW w:w="618" w:type="pct"/>
          </w:tcPr>
          <w:p w:rsidRPr="008D31E3" w:rsidR="00F32E46" w:rsidP="00F32E46" w:rsidRDefault="00F32E46" w14:paraId="3D82665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1        2       3</w:t>
            </w:r>
          </w:p>
        </w:tc>
        <w:tc>
          <w:tcPr>
            <w:tcW w:w="649" w:type="pct"/>
          </w:tcPr>
          <w:p w:rsidRPr="008D31E3" w:rsidR="00F32E46" w:rsidP="00F32E46" w:rsidRDefault="00F32E46" w14:paraId="4E9CE23C" w14:textId="77777777">
            <w:pPr>
              <w:jc w:val="center"/>
              <w:rPr>
                <w:rFonts w:cstheme="minorHAnsi"/>
                <w:bCs/>
                <w:szCs w:val="20"/>
                <w:lang w:val="fr-FR"/>
              </w:rPr>
            </w:pPr>
            <w:r w:rsidRPr="008D31E3">
              <w:rPr>
                <w:rFonts w:cstheme="minorHAnsi"/>
                <w:bCs/>
                <w:szCs w:val="20"/>
                <w:lang w:val="fr-FR"/>
              </w:rPr>
              <w:t>1       2</w:t>
            </w:r>
          </w:p>
        </w:tc>
        <w:tc>
          <w:tcPr>
            <w:tcW w:w="824" w:type="pct"/>
          </w:tcPr>
          <w:p w:rsidRPr="008D31E3" w:rsidR="00F32E46" w:rsidP="00F32E46" w:rsidRDefault="00F32E46" w14:paraId="739FEE56" w14:textId="55875B52">
            <w:pPr>
              <w:rPr>
                <w:rFonts w:cstheme="minorHAnsi"/>
                <w:bCs/>
                <w:szCs w:val="20"/>
                <w:lang w:val="fr-FR"/>
              </w:rPr>
            </w:pPr>
            <w:r w:rsidRPr="004F7231">
              <w:rPr>
                <w:rFonts w:cstheme="minorHAnsi"/>
                <w:bCs/>
                <w:noProof/>
                <w:szCs w:val="20"/>
                <w:lang w:val="fr-FR" w:eastAsia="fr-FR"/>
              </w:rPr>
              <mc:AlternateContent>
                <mc:Choice Requires="wpg">
                  <w:drawing>
                    <wp:anchor distT="0" distB="0" distL="114300" distR="114300" simplePos="0" relativeHeight="25165828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EA436FA">
                    <v:group id="Group 164" style="position:absolute;margin-left:11.15pt;margin-top:2.55pt;width:34.15pt;height:11.35pt;z-index:252208128" coordsize="433710,144000" o:spid="_x0000_s1026" w14:anchorId="3EFEB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rsidRPr="008D31E3" w:rsidR="00F32E46" w:rsidP="00F32E46" w:rsidRDefault="00F32E46" w14:paraId="59875193" w14:textId="77777777">
            <w:pPr>
              <w:rPr>
                <w:rFonts w:cstheme="minorHAnsi"/>
                <w:bCs/>
                <w:szCs w:val="20"/>
                <w:lang w:val="fr-FR"/>
              </w:rPr>
            </w:pPr>
            <w:r w:rsidRPr="008D31E3">
              <w:rPr>
                <w:rFonts w:cstheme="minorHAnsi"/>
                <w:bCs/>
                <w:szCs w:val="20"/>
                <w:lang w:val="fr-FR"/>
              </w:rPr>
              <w:t>1     2    3    4    5</w:t>
            </w:r>
          </w:p>
        </w:tc>
        <w:tc>
          <w:tcPr>
            <w:tcW w:w="388" w:type="pct"/>
            <w:vMerge/>
            <w:vAlign w:val="center"/>
          </w:tcPr>
          <w:p w:rsidRPr="008D31E3" w:rsidR="00F32E46" w:rsidP="00F32E46" w:rsidRDefault="00F32E46" w14:paraId="375169D1" w14:textId="77777777">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852"/>
        <w:gridCol w:w="4587"/>
        <w:gridCol w:w="1507"/>
        <w:gridCol w:w="1417"/>
        <w:gridCol w:w="1417"/>
        <w:gridCol w:w="698"/>
      </w:tblGrid>
      <w:tr w:rsidRPr="004F7231" w:rsidR="00F32E46" w:rsidTr="003D4B38" w14:paraId="5AE40E65" w14:textId="77777777">
        <w:trPr>
          <w:trHeight w:val="718"/>
        </w:trPr>
        <w:tc>
          <w:tcPr>
            <w:tcW w:w="407" w:type="pct"/>
          </w:tcPr>
          <w:p w:rsidRPr="008D31E3" w:rsidR="00F32E46" w:rsidP="00F32E46" w:rsidRDefault="00F32E46" w14:paraId="66E8F951" w14:textId="68332437">
            <w:pPr>
              <w:rPr>
                <w:rFonts w:cstheme="minorHAnsi"/>
                <w:b/>
                <w:bCs/>
                <w:szCs w:val="20"/>
                <w:lang w:val="fr-FR"/>
              </w:rPr>
            </w:pPr>
            <w:r w:rsidRPr="008D31E3">
              <w:rPr>
                <w:rFonts w:cstheme="minorHAnsi"/>
                <w:b/>
                <w:bCs/>
                <w:szCs w:val="20"/>
                <w:lang w:val="fr-FR"/>
              </w:rPr>
              <w:t>611</w:t>
            </w:r>
          </w:p>
        </w:tc>
        <w:tc>
          <w:tcPr>
            <w:tcW w:w="2189" w:type="pct"/>
          </w:tcPr>
          <w:p w:rsidRPr="008D31E3" w:rsidR="00F32E46" w:rsidP="00647A36" w:rsidRDefault="00F32E46" w14:paraId="12B17D6F" w14:textId="04350941">
            <w:pPr>
              <w:suppressAutoHyphens/>
              <w:rPr>
                <w:rFonts w:cstheme="minorHAnsi"/>
                <w:b/>
                <w:bCs/>
                <w:spacing w:val="-2"/>
                <w:szCs w:val="20"/>
                <w:lang w:val="fr-FR"/>
              </w:rPr>
            </w:pPr>
            <w:r w:rsidRPr="008D31E3">
              <w:rPr>
                <w:rFonts w:cstheme="minorHAnsi"/>
                <w:b/>
                <w:bCs/>
                <w:szCs w:val="20"/>
                <w:lang w:val="fr-FR"/>
              </w:rPr>
              <w:t xml:space="preserve">Veuillez indiquer la disponibilité d'autres </w:t>
            </w:r>
            <w:r w:rsidRPr="008D31E3" w:rsidR="00647A36">
              <w:rPr>
                <w:rFonts w:cstheme="minorHAnsi"/>
                <w:b/>
                <w:bCs/>
                <w:szCs w:val="20"/>
                <w:lang w:val="fr-FR"/>
              </w:rPr>
              <w:t>intrants</w:t>
            </w:r>
            <w:r w:rsidRPr="008D31E3">
              <w:rPr>
                <w:rFonts w:cstheme="minorHAnsi"/>
                <w:b/>
                <w:bCs/>
                <w:szCs w:val="20"/>
                <w:lang w:val="fr-FR"/>
              </w:rPr>
              <w:t xml:space="preserve"> dans </w:t>
            </w:r>
            <w:r w:rsidRPr="008D31E3" w:rsidR="00647A36">
              <w:rPr>
                <w:rFonts w:cstheme="minorHAnsi"/>
                <w:b/>
                <w:bCs/>
                <w:szCs w:val="20"/>
                <w:lang w:val="fr-FR"/>
              </w:rPr>
              <w:t>la structure</w:t>
            </w:r>
            <w:r w:rsidRPr="008D31E3" w:rsidR="00841DC3">
              <w:rPr>
                <w:rFonts w:cstheme="minorHAnsi"/>
                <w:b/>
                <w:bCs/>
                <w:szCs w:val="20"/>
                <w:lang w:val="fr-FR"/>
              </w:rPr>
              <w:t xml:space="preserve"> sanitaire</w:t>
            </w:r>
            <w:r w:rsidRPr="008D31E3">
              <w:rPr>
                <w:rFonts w:cstheme="minorHAnsi"/>
                <w:b/>
                <w:bCs/>
                <w:szCs w:val="20"/>
                <w:lang w:val="fr-FR"/>
              </w:rPr>
              <w:t xml:space="preserve">. Enregistrez les réponses comme suit: </w:t>
            </w:r>
          </w:p>
        </w:tc>
        <w:tc>
          <w:tcPr>
            <w:tcW w:w="719" w:type="pct"/>
            <w:shd w:val="clear" w:color="auto" w:fill="BFBFBF" w:themeFill="background1" w:themeFillShade="BF"/>
            <w:vAlign w:val="center"/>
          </w:tcPr>
          <w:p w:rsidRPr="008D31E3" w:rsidR="00F32E46" w:rsidP="00F32E46" w:rsidRDefault="00F32E46" w14:paraId="3E25B91B" w14:textId="1E906918">
            <w:pPr>
              <w:pStyle w:val="ListParagraph1"/>
              <w:ind w:left="0"/>
              <w:jc w:val="center"/>
              <w:rPr>
                <w:rFonts w:eastAsia="Times New Roman" w:cstheme="minorHAnsi"/>
                <w:b/>
                <w:color w:val="000000"/>
                <w:szCs w:val="20"/>
                <w:lang w:val="fr-FR" w:bidi="hi-IN"/>
              </w:rPr>
            </w:pPr>
            <w:r w:rsidRPr="008D31E3">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rsidRPr="008D31E3" w:rsidR="00F32E46" w:rsidP="00F32E46" w:rsidRDefault="00F32E46" w14:paraId="483B19F9" w14:textId="35646548">
            <w:pPr>
              <w:pStyle w:val="ListParagraph1"/>
              <w:spacing w:after="0"/>
              <w:ind w:left="0"/>
              <w:jc w:val="center"/>
              <w:rPr>
                <w:rFonts w:cstheme="minorHAnsi"/>
                <w:b/>
                <w:bCs/>
                <w:szCs w:val="20"/>
                <w:lang w:val="fr-FR"/>
              </w:rPr>
            </w:pPr>
            <w:r w:rsidRPr="008D31E3">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rsidRPr="008D31E3" w:rsidR="00F32E46" w:rsidP="00F32E46" w:rsidRDefault="00F32E46" w14:paraId="1E604525" w14:textId="0BD123E7">
            <w:pPr>
              <w:tabs>
                <w:tab w:val="right" w:leader="dot" w:pos="4092"/>
              </w:tabs>
              <w:jc w:val="center"/>
              <w:rPr>
                <w:rFonts w:cstheme="minorHAnsi"/>
                <w:b/>
                <w:bCs/>
                <w:szCs w:val="20"/>
                <w:lang w:val="fr-FR"/>
              </w:rPr>
            </w:pPr>
            <w:r w:rsidRPr="008D31E3">
              <w:rPr>
                <w:rFonts w:cstheme="minorHAnsi"/>
                <w:b/>
                <w:bCs/>
                <w:szCs w:val="20"/>
                <w:lang w:val="fr-FR"/>
              </w:rPr>
              <w:t>En rupture de stock</w:t>
            </w:r>
          </w:p>
        </w:tc>
        <w:tc>
          <w:tcPr>
            <w:tcW w:w="333" w:type="pct"/>
          </w:tcPr>
          <w:p w:rsidRPr="008D31E3" w:rsidR="00F32E46" w:rsidP="00F32E46" w:rsidRDefault="00F32E46" w14:paraId="6E494E31" w14:textId="77777777">
            <w:pPr>
              <w:rPr>
                <w:rFonts w:cstheme="minorHAnsi"/>
                <w:b/>
                <w:szCs w:val="20"/>
                <w:lang w:val="fr-FR"/>
              </w:rPr>
            </w:pPr>
          </w:p>
          <w:p w:rsidRPr="008D31E3" w:rsidR="00F32E46" w:rsidP="00F32E46" w:rsidRDefault="00F32E46" w14:paraId="0D499F05" w14:textId="77777777">
            <w:pPr>
              <w:rPr>
                <w:rFonts w:cstheme="minorHAnsi"/>
                <w:b/>
                <w:szCs w:val="20"/>
                <w:lang w:val="fr-FR"/>
              </w:rPr>
            </w:pPr>
          </w:p>
          <w:p w:rsidRPr="008D31E3" w:rsidR="00F32E46" w:rsidP="00F32E46" w:rsidRDefault="00F32E46" w14:paraId="5C6647F9" w14:textId="77777777">
            <w:pPr>
              <w:rPr>
                <w:rFonts w:cstheme="minorHAnsi"/>
                <w:b/>
                <w:szCs w:val="20"/>
                <w:lang w:val="fr-FR"/>
              </w:rPr>
            </w:pPr>
          </w:p>
        </w:tc>
      </w:tr>
      <w:tr w:rsidRPr="004F7231" w:rsidR="00F32E46" w:rsidTr="00573AEB" w14:paraId="011D6973" w14:textId="77777777">
        <w:trPr>
          <w:trHeight w:val="20"/>
        </w:trPr>
        <w:tc>
          <w:tcPr>
            <w:tcW w:w="407" w:type="pct"/>
          </w:tcPr>
          <w:p w:rsidRPr="008D31E3" w:rsidR="00F32E46" w:rsidP="00F32E46" w:rsidRDefault="00F32E46" w14:paraId="7A092AF4"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4A609B" w:rsidRDefault="00F32E46" w14:paraId="4CC1D2EB" w14:textId="4AAA165F">
            <w:pPr>
              <w:rPr>
                <w:rFonts w:cstheme="minorHAnsi"/>
                <w:szCs w:val="20"/>
                <w:lang w:val="fr-FR"/>
              </w:rPr>
            </w:pPr>
            <w:r w:rsidRPr="008D31E3">
              <w:rPr>
                <w:rFonts w:cstheme="minorHAnsi"/>
                <w:szCs w:val="20"/>
                <w:lang w:val="fr-FR"/>
              </w:rPr>
              <w:t xml:space="preserve">Fer et acide folique </w:t>
            </w:r>
            <w:r w:rsidRPr="008D31E3" w:rsidR="004A609B">
              <w:rPr>
                <w:rFonts w:cstheme="minorHAnsi"/>
                <w:szCs w:val="20"/>
                <w:lang w:val="fr-FR"/>
              </w:rPr>
              <w:t>comprimé</w:t>
            </w:r>
          </w:p>
        </w:tc>
        <w:tc>
          <w:tcPr>
            <w:tcW w:w="719" w:type="pct"/>
          </w:tcPr>
          <w:p w:rsidRPr="008D31E3" w:rsidR="00F32E46" w:rsidP="00F32E46" w:rsidRDefault="00F32E46" w14:paraId="42C55A03" w14:textId="77777777">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81AFA5C" w14:textId="77777777">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2E036A06" w14:textId="77777777">
            <w:pPr>
              <w:pStyle w:val="ListParagraph1"/>
              <w:spacing w:after="0"/>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val="restart"/>
          </w:tcPr>
          <w:p w:rsidRPr="008D31E3" w:rsidR="00F32E46" w:rsidP="00F32E46" w:rsidRDefault="00F32E46" w14:paraId="54073069" w14:textId="77777777">
            <w:pPr>
              <w:rPr>
                <w:rFonts w:cstheme="minorHAnsi"/>
                <w:b/>
                <w:szCs w:val="20"/>
                <w:lang w:val="fr-FR"/>
              </w:rPr>
            </w:pPr>
          </w:p>
          <w:p w:rsidRPr="008D31E3" w:rsidR="00F32E46" w:rsidP="00F32E46" w:rsidRDefault="00F32E46" w14:paraId="32D909E2" w14:textId="77777777">
            <w:pPr>
              <w:rPr>
                <w:rFonts w:cstheme="minorHAnsi"/>
                <w:b/>
                <w:szCs w:val="20"/>
                <w:lang w:val="fr-FR"/>
              </w:rPr>
            </w:pPr>
          </w:p>
          <w:p w:rsidRPr="008D31E3" w:rsidR="00F32E46" w:rsidP="00F32E46" w:rsidRDefault="00F32E46" w14:paraId="4B5CDF7E" w14:textId="77777777">
            <w:pPr>
              <w:rPr>
                <w:rFonts w:cstheme="minorHAnsi"/>
                <w:b/>
                <w:szCs w:val="20"/>
                <w:lang w:val="fr-FR"/>
              </w:rPr>
            </w:pPr>
          </w:p>
          <w:p w:rsidRPr="008D31E3" w:rsidR="00F32E46" w:rsidP="00F32E46" w:rsidRDefault="00F32E46" w14:paraId="44F6CE0C" w14:textId="77777777">
            <w:pPr>
              <w:rPr>
                <w:rFonts w:cstheme="minorHAnsi"/>
                <w:b/>
                <w:szCs w:val="20"/>
                <w:lang w:val="fr-FR"/>
              </w:rPr>
            </w:pPr>
          </w:p>
          <w:p w:rsidRPr="008D31E3" w:rsidR="00F32E46" w:rsidP="00F32E46" w:rsidRDefault="00F32E46" w14:paraId="4B4B8411" w14:textId="77777777">
            <w:pPr>
              <w:rPr>
                <w:rFonts w:cstheme="minorHAnsi"/>
                <w:b/>
                <w:szCs w:val="20"/>
                <w:lang w:val="fr-FR"/>
              </w:rPr>
            </w:pPr>
          </w:p>
          <w:p w:rsidRPr="008D31E3" w:rsidR="00F32E46" w:rsidP="00F32E46" w:rsidRDefault="00F32E46" w14:paraId="2B16549F" w14:textId="77777777">
            <w:pPr>
              <w:rPr>
                <w:rFonts w:cstheme="minorHAnsi"/>
                <w:b/>
                <w:szCs w:val="20"/>
                <w:lang w:val="fr-FR"/>
              </w:rPr>
            </w:pPr>
          </w:p>
          <w:p w:rsidRPr="008D31E3" w:rsidR="00F32E46" w:rsidP="00F32E46" w:rsidRDefault="00F32E46" w14:paraId="12B92671" w14:textId="77777777">
            <w:pPr>
              <w:rPr>
                <w:rFonts w:cstheme="minorHAnsi"/>
                <w:b/>
                <w:szCs w:val="20"/>
                <w:lang w:val="fr-FR"/>
              </w:rPr>
            </w:pPr>
          </w:p>
          <w:p w:rsidRPr="008D31E3" w:rsidR="00F32E46" w:rsidP="00F32E46" w:rsidRDefault="00F32E46" w14:paraId="640465E3" w14:textId="77777777">
            <w:pPr>
              <w:rPr>
                <w:rFonts w:cstheme="minorHAnsi"/>
                <w:b/>
                <w:szCs w:val="20"/>
                <w:lang w:val="fr-FR"/>
              </w:rPr>
            </w:pPr>
          </w:p>
          <w:p w:rsidRPr="008D31E3" w:rsidR="00F32E46" w:rsidP="00F32E46" w:rsidRDefault="00F32E46" w14:paraId="17C58F15" w14:textId="77777777">
            <w:pPr>
              <w:rPr>
                <w:rFonts w:cstheme="minorHAnsi"/>
                <w:b/>
                <w:szCs w:val="20"/>
                <w:lang w:val="fr-FR"/>
              </w:rPr>
            </w:pPr>
          </w:p>
          <w:p w:rsidRPr="008D31E3" w:rsidR="00F32E46" w:rsidP="00F32E46" w:rsidRDefault="00F32E46" w14:paraId="110ED566" w14:textId="77777777">
            <w:pPr>
              <w:rPr>
                <w:rFonts w:eastAsia="Times New Roman" w:cstheme="minorHAnsi"/>
                <w:color w:val="000000"/>
                <w:szCs w:val="20"/>
                <w:lang w:val="fr-FR" w:bidi="hi-IN"/>
              </w:rPr>
            </w:pPr>
          </w:p>
        </w:tc>
      </w:tr>
      <w:tr w:rsidRPr="004F7231" w:rsidR="00F32E46" w:rsidTr="00573AEB" w14:paraId="2212EFDE" w14:textId="77777777">
        <w:trPr>
          <w:trHeight w:val="20"/>
        </w:trPr>
        <w:tc>
          <w:tcPr>
            <w:tcW w:w="407" w:type="pct"/>
          </w:tcPr>
          <w:p w:rsidRPr="008D31E3" w:rsidR="00F32E46" w:rsidP="00F32E46" w:rsidRDefault="00F32E46" w14:paraId="60630783"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A6C5A" w:rsidRDefault="00F32E46" w14:paraId="52242945" w14:textId="4FD36312">
            <w:pPr>
              <w:rPr>
                <w:rFonts w:cstheme="minorHAnsi"/>
                <w:szCs w:val="20"/>
                <w:lang w:val="fr-FR"/>
              </w:rPr>
            </w:pPr>
            <w:r w:rsidRPr="008D31E3">
              <w:rPr>
                <w:rFonts w:cstheme="minorHAnsi"/>
                <w:szCs w:val="20"/>
                <w:lang w:val="fr-FR"/>
              </w:rPr>
              <w:t xml:space="preserve">Fer et acide folique </w:t>
            </w:r>
            <w:r w:rsidRPr="008D31E3" w:rsidR="00FA6C5A">
              <w:rPr>
                <w:rFonts w:cstheme="minorHAnsi"/>
                <w:szCs w:val="20"/>
                <w:lang w:val="fr-FR"/>
              </w:rPr>
              <w:t>injectable</w:t>
            </w:r>
          </w:p>
        </w:tc>
        <w:tc>
          <w:tcPr>
            <w:tcW w:w="719" w:type="pct"/>
          </w:tcPr>
          <w:p w:rsidRPr="008D31E3" w:rsidR="00F32E46" w:rsidP="00F32E46" w:rsidRDefault="00F32E46" w14:paraId="50502AF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E8CF29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044434E" w14:textId="77777777">
            <w:pPr>
              <w:pStyle w:val="ListParagraph1"/>
              <w:ind w:left="0"/>
              <w:jc w:val="center"/>
              <w:rPr>
                <w:rFonts w:eastAsia="Times New Roman" w:cstheme="minorHAnsi"/>
                <w:strike/>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5D6F21D" w14:textId="77777777">
            <w:pPr>
              <w:pStyle w:val="ListParagraph1"/>
              <w:rPr>
                <w:rFonts w:eastAsia="Times New Roman" w:cstheme="minorHAnsi"/>
                <w:color w:val="000000"/>
                <w:szCs w:val="20"/>
                <w:lang w:val="fr-FR" w:bidi="hi-IN"/>
              </w:rPr>
            </w:pPr>
          </w:p>
        </w:tc>
      </w:tr>
      <w:tr w:rsidRPr="004F7231" w:rsidR="00F32E46" w:rsidTr="00573AEB" w14:paraId="70E3E4F4" w14:textId="77777777">
        <w:trPr>
          <w:trHeight w:val="20"/>
        </w:trPr>
        <w:tc>
          <w:tcPr>
            <w:tcW w:w="407" w:type="pct"/>
          </w:tcPr>
          <w:p w:rsidRPr="008D31E3" w:rsidR="00F32E46" w:rsidP="00F32E46" w:rsidRDefault="00F32E46" w14:paraId="4B88ED5E"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5F070131" w14:textId="4CC313CD">
            <w:pPr>
              <w:rPr>
                <w:rFonts w:cstheme="minorHAnsi"/>
                <w:szCs w:val="20"/>
                <w:lang w:val="fr-FR"/>
              </w:rPr>
            </w:pPr>
            <w:r w:rsidRPr="008D31E3">
              <w:rPr>
                <w:rFonts w:cstheme="minorHAnsi"/>
                <w:szCs w:val="20"/>
                <w:lang w:val="fr-FR"/>
              </w:rPr>
              <w:t xml:space="preserve">Sulfate de zinc                                 </w:t>
            </w:r>
          </w:p>
        </w:tc>
        <w:tc>
          <w:tcPr>
            <w:tcW w:w="719" w:type="pct"/>
          </w:tcPr>
          <w:p w:rsidRPr="008D31E3" w:rsidR="00F32E46" w:rsidP="00F32E46" w:rsidRDefault="00F32E46" w14:paraId="2AC5B10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7D255FE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1DDC7B7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E78F1E0" w14:textId="77777777">
            <w:pPr>
              <w:pStyle w:val="ListParagraph1"/>
              <w:rPr>
                <w:rFonts w:eastAsia="Times New Roman" w:cstheme="minorHAnsi"/>
                <w:color w:val="000000"/>
                <w:szCs w:val="20"/>
                <w:lang w:val="fr-FR" w:bidi="hi-IN"/>
              </w:rPr>
            </w:pPr>
          </w:p>
        </w:tc>
      </w:tr>
      <w:tr w:rsidRPr="004F7231" w:rsidR="00F32E46" w:rsidTr="00573AEB" w14:paraId="550703F4" w14:textId="77777777">
        <w:trPr>
          <w:trHeight w:val="20"/>
        </w:trPr>
        <w:tc>
          <w:tcPr>
            <w:tcW w:w="407" w:type="pct"/>
          </w:tcPr>
          <w:p w:rsidRPr="008D31E3" w:rsidR="00F32E46" w:rsidP="00F32E46" w:rsidRDefault="00F32E46" w14:paraId="71D368E3"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4A609B" w14:paraId="566BBD3B" w14:textId="253630B7">
            <w:pPr>
              <w:rPr>
                <w:rFonts w:cstheme="minorHAnsi"/>
                <w:szCs w:val="20"/>
                <w:lang w:val="fr-FR"/>
              </w:rPr>
            </w:pPr>
            <w:r w:rsidRPr="008D31E3">
              <w:rPr>
                <w:rFonts w:cstheme="minorHAnsi"/>
                <w:szCs w:val="20"/>
                <w:lang w:val="fr-FR"/>
              </w:rPr>
              <w:t>Fer e</w:t>
            </w:r>
            <w:r w:rsidRPr="008D31E3" w:rsidR="00880525">
              <w:rPr>
                <w:rFonts w:cstheme="minorHAnsi"/>
                <w:szCs w:val="20"/>
                <w:lang w:val="fr-FR"/>
              </w:rPr>
              <w:t>t</w:t>
            </w:r>
            <w:r w:rsidRPr="008D31E3">
              <w:rPr>
                <w:rFonts w:cstheme="minorHAnsi"/>
                <w:szCs w:val="20"/>
                <w:lang w:val="fr-FR"/>
              </w:rPr>
              <w:t xml:space="preserve"> acide folique sirop</w:t>
            </w:r>
            <w:r w:rsidRPr="008D31E3" w:rsidR="00F32E46">
              <w:rPr>
                <w:rFonts w:cstheme="minorHAnsi"/>
                <w:szCs w:val="20"/>
                <w:lang w:val="fr-FR"/>
              </w:rPr>
              <w:t xml:space="preserve">                                   </w:t>
            </w:r>
          </w:p>
        </w:tc>
        <w:tc>
          <w:tcPr>
            <w:tcW w:w="719" w:type="pct"/>
          </w:tcPr>
          <w:p w:rsidRPr="008D31E3" w:rsidR="00F32E46" w:rsidP="00F32E46" w:rsidRDefault="00F32E46" w14:paraId="7E47688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481288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9FCB31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E6E357F" w14:textId="77777777">
            <w:pPr>
              <w:pStyle w:val="ListParagraph1"/>
              <w:rPr>
                <w:rFonts w:eastAsia="Times New Roman" w:cstheme="minorHAnsi"/>
                <w:color w:val="000000"/>
                <w:szCs w:val="20"/>
                <w:lang w:val="fr-FR" w:bidi="hi-IN"/>
              </w:rPr>
            </w:pPr>
          </w:p>
        </w:tc>
      </w:tr>
      <w:tr w:rsidRPr="004F7231" w:rsidR="00F32E46" w:rsidTr="00573AEB" w14:paraId="696B6820" w14:textId="77777777">
        <w:trPr>
          <w:trHeight w:val="20"/>
        </w:trPr>
        <w:tc>
          <w:tcPr>
            <w:tcW w:w="407" w:type="pct"/>
          </w:tcPr>
          <w:p w:rsidRPr="008D31E3" w:rsidR="00F32E46" w:rsidP="00F32E46" w:rsidRDefault="00F32E46" w14:paraId="092F9809"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880525" w14:paraId="01E8566F" w14:textId="0D2BD9F5">
            <w:pPr>
              <w:rPr>
                <w:rFonts w:cstheme="minorHAnsi"/>
                <w:szCs w:val="20"/>
                <w:lang w:val="fr-FR"/>
              </w:rPr>
            </w:pPr>
            <w:r w:rsidRPr="008D31E3">
              <w:rPr>
                <w:rFonts w:cstheme="minorHAnsi"/>
                <w:szCs w:val="20"/>
                <w:lang w:val="fr-FR"/>
              </w:rPr>
              <w:t xml:space="preserve">Vitamine </w:t>
            </w:r>
            <w:r w:rsidRPr="008D31E3" w:rsidR="00F32E46">
              <w:rPr>
                <w:rFonts w:cstheme="minorHAnsi"/>
                <w:szCs w:val="20"/>
                <w:lang w:val="fr-FR"/>
              </w:rPr>
              <w:t xml:space="preserve">A sirop                                   </w:t>
            </w:r>
          </w:p>
        </w:tc>
        <w:tc>
          <w:tcPr>
            <w:tcW w:w="719" w:type="pct"/>
          </w:tcPr>
          <w:p w:rsidRPr="008D31E3" w:rsidR="00F32E46" w:rsidP="00F32E46" w:rsidRDefault="00F32E46" w14:paraId="4948868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7E5E280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D32D22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1B64B17" w14:textId="77777777">
            <w:pPr>
              <w:pStyle w:val="ListParagraph1"/>
              <w:rPr>
                <w:rFonts w:eastAsia="Times New Roman" w:cstheme="minorHAnsi"/>
                <w:color w:val="000000"/>
                <w:szCs w:val="20"/>
                <w:lang w:val="fr-FR" w:bidi="hi-IN"/>
              </w:rPr>
            </w:pPr>
          </w:p>
        </w:tc>
      </w:tr>
      <w:tr w:rsidRPr="004F7231" w:rsidR="00F32E46" w:rsidTr="00573AEB" w14:paraId="723BEC98" w14:textId="77777777">
        <w:trPr>
          <w:trHeight w:val="20"/>
        </w:trPr>
        <w:tc>
          <w:tcPr>
            <w:tcW w:w="407" w:type="pct"/>
          </w:tcPr>
          <w:p w:rsidRPr="008D31E3" w:rsidR="00F32E46" w:rsidP="00F32E46" w:rsidRDefault="00F32E46" w14:paraId="10BA9F3F"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627BE09E" w14:textId="6E89770B">
            <w:pPr>
              <w:rPr>
                <w:rFonts w:cstheme="minorHAnsi"/>
                <w:szCs w:val="20"/>
                <w:lang w:val="fr-FR"/>
              </w:rPr>
            </w:pPr>
            <w:r w:rsidRPr="008D31E3">
              <w:rPr>
                <w:rFonts w:cstheme="minorHAnsi"/>
                <w:szCs w:val="20"/>
                <w:lang w:val="fr-FR"/>
              </w:rPr>
              <w:t>Mis</w:t>
            </w:r>
            <w:r w:rsidRPr="008D31E3" w:rsidR="007F3A71">
              <w:rPr>
                <w:rFonts w:cstheme="minorHAnsi"/>
                <w:szCs w:val="20"/>
                <w:lang w:val="fr-FR"/>
              </w:rPr>
              <w:t xml:space="preserve">oprostol / </w:t>
            </w:r>
            <w:proofErr w:type="spellStart"/>
            <w:r w:rsidRPr="008D31E3" w:rsidR="007F3A71">
              <w:rPr>
                <w:rFonts w:cstheme="minorHAnsi"/>
                <w:szCs w:val="20"/>
                <w:lang w:val="fr-FR"/>
              </w:rPr>
              <w:t>Inj</w:t>
            </w:r>
            <w:proofErr w:type="spellEnd"/>
            <w:r w:rsidRPr="008D31E3" w:rsidR="007F3A71">
              <w:rPr>
                <w:rFonts w:cstheme="minorHAnsi"/>
                <w:szCs w:val="20"/>
                <w:lang w:val="fr-FR"/>
              </w:rPr>
              <w:t xml:space="preserve"> </w:t>
            </w:r>
            <w:proofErr w:type="spellStart"/>
            <w:r w:rsidRPr="008D31E3" w:rsidR="007F3A71">
              <w:rPr>
                <w:rFonts w:cstheme="minorHAnsi"/>
                <w:szCs w:val="20"/>
                <w:lang w:val="fr-FR"/>
              </w:rPr>
              <w:t>Prosta</w:t>
            </w:r>
            <w:r w:rsidRPr="008D31E3" w:rsidR="00D065FF">
              <w:rPr>
                <w:rFonts w:cstheme="minorHAnsi"/>
                <w:szCs w:val="20"/>
                <w:lang w:val="fr-FR"/>
              </w:rPr>
              <w:t>dine</w:t>
            </w:r>
            <w:proofErr w:type="spellEnd"/>
            <w:r w:rsidRPr="008D31E3">
              <w:rPr>
                <w:rFonts w:cstheme="minorHAnsi"/>
                <w:szCs w:val="20"/>
                <w:lang w:val="fr-FR"/>
              </w:rPr>
              <w:t xml:space="preserve"> </w:t>
            </w:r>
          </w:p>
        </w:tc>
        <w:tc>
          <w:tcPr>
            <w:tcW w:w="719" w:type="pct"/>
          </w:tcPr>
          <w:p w:rsidRPr="008D31E3" w:rsidR="00F32E46" w:rsidP="00F32E46" w:rsidRDefault="00F32E46" w14:paraId="4564F81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4D8EA3B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42C362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F26E56A" w14:textId="77777777">
            <w:pPr>
              <w:pStyle w:val="ListParagraph1"/>
              <w:rPr>
                <w:rFonts w:eastAsia="Times New Roman" w:cstheme="minorHAnsi"/>
                <w:color w:val="000000"/>
                <w:szCs w:val="20"/>
                <w:lang w:val="fr-FR" w:bidi="hi-IN"/>
              </w:rPr>
            </w:pPr>
          </w:p>
        </w:tc>
      </w:tr>
      <w:tr w:rsidRPr="004F7231" w:rsidR="00F32E46" w:rsidTr="00573AEB" w14:paraId="0DA4D9AA" w14:textId="77777777">
        <w:trPr>
          <w:trHeight w:val="20"/>
        </w:trPr>
        <w:tc>
          <w:tcPr>
            <w:tcW w:w="407" w:type="pct"/>
          </w:tcPr>
          <w:p w:rsidRPr="008D31E3" w:rsidR="00F32E46" w:rsidP="00F32E46" w:rsidRDefault="00F32E46" w14:paraId="49AEA301"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715550" w:rsidRDefault="007F3F7B" w14:paraId="4BB04A02" w14:textId="64DC62DE">
            <w:pPr>
              <w:rPr>
                <w:rFonts w:cstheme="minorHAnsi"/>
                <w:szCs w:val="20"/>
                <w:lang w:val="fr-FR"/>
              </w:rPr>
            </w:pPr>
            <w:r w:rsidRPr="007F3F7B">
              <w:rPr>
                <w:rFonts w:cstheme="minorHAnsi"/>
                <w:szCs w:val="20"/>
                <w:lang w:val="fr-FR"/>
              </w:rPr>
              <w:t>Amoxicilline</w:t>
            </w:r>
            <w:r w:rsidRPr="008D31E3" w:rsidR="00F32E46">
              <w:rPr>
                <w:rFonts w:cstheme="minorHAnsi"/>
                <w:szCs w:val="20"/>
                <w:lang w:val="fr-FR"/>
              </w:rPr>
              <w:t xml:space="preserve"> </w:t>
            </w:r>
            <w:r w:rsidRPr="008D31E3" w:rsidR="00715550">
              <w:rPr>
                <w:rFonts w:cstheme="minorHAnsi"/>
                <w:szCs w:val="20"/>
                <w:lang w:val="fr-FR"/>
              </w:rPr>
              <w:t>Comp</w:t>
            </w:r>
            <w:r w:rsidRPr="008D31E3" w:rsidR="000B1EFE">
              <w:rPr>
                <w:rFonts w:cstheme="minorHAnsi"/>
                <w:szCs w:val="20"/>
                <w:lang w:val="fr-FR"/>
              </w:rPr>
              <w:t>rimé</w:t>
            </w:r>
            <w:r w:rsidRPr="008D31E3" w:rsidR="00F32E46">
              <w:rPr>
                <w:rFonts w:cstheme="minorHAnsi"/>
                <w:szCs w:val="20"/>
                <w:lang w:val="fr-FR"/>
              </w:rPr>
              <w:t xml:space="preserve">                             </w:t>
            </w:r>
          </w:p>
        </w:tc>
        <w:tc>
          <w:tcPr>
            <w:tcW w:w="719" w:type="pct"/>
          </w:tcPr>
          <w:p w:rsidRPr="008D31E3" w:rsidR="00F32E46" w:rsidP="00F32E46" w:rsidRDefault="00F32E46" w14:paraId="4514171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EC71B4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276D928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19A75C5" w14:textId="77777777">
            <w:pPr>
              <w:pStyle w:val="ListParagraph1"/>
              <w:rPr>
                <w:rFonts w:eastAsia="Times New Roman" w:cstheme="minorHAnsi"/>
                <w:color w:val="000000"/>
                <w:szCs w:val="20"/>
                <w:lang w:val="fr-FR" w:bidi="hi-IN"/>
              </w:rPr>
            </w:pPr>
          </w:p>
        </w:tc>
      </w:tr>
      <w:tr w:rsidRPr="004F7231" w:rsidR="00F32E46" w:rsidTr="00573AEB" w14:paraId="58CC8343" w14:textId="77777777">
        <w:trPr>
          <w:trHeight w:val="20"/>
        </w:trPr>
        <w:tc>
          <w:tcPr>
            <w:tcW w:w="407" w:type="pct"/>
          </w:tcPr>
          <w:p w:rsidRPr="008D31E3" w:rsidR="00F32E46" w:rsidP="00F32E46" w:rsidRDefault="00F32E46" w14:paraId="083F1319"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7F3F7B" w14:paraId="76CC4C5E" w14:textId="75C9D4BC">
            <w:pPr>
              <w:rPr>
                <w:rFonts w:cstheme="minorHAnsi"/>
                <w:szCs w:val="20"/>
                <w:lang w:val="fr-FR"/>
              </w:rPr>
            </w:pPr>
            <w:proofErr w:type="spellStart"/>
            <w:r w:rsidRPr="007F3F7B">
              <w:rPr>
                <w:rFonts w:cstheme="minorHAnsi"/>
                <w:szCs w:val="20"/>
                <w:lang w:val="fr-FR"/>
              </w:rPr>
              <w:t>Amoxycilline</w:t>
            </w:r>
            <w:proofErr w:type="spellEnd"/>
            <w:r w:rsidRPr="007F3F7B">
              <w:rPr>
                <w:rFonts w:cstheme="minorHAnsi"/>
                <w:szCs w:val="20"/>
                <w:lang w:val="fr-FR"/>
              </w:rPr>
              <w:t xml:space="preserve"> Injectables</w:t>
            </w:r>
            <w:r w:rsidRPr="008D31E3" w:rsidR="00F32E46">
              <w:rPr>
                <w:rFonts w:cstheme="minorHAnsi"/>
                <w:szCs w:val="20"/>
                <w:lang w:val="fr-FR"/>
              </w:rPr>
              <w:t xml:space="preserve">                     </w:t>
            </w:r>
          </w:p>
        </w:tc>
        <w:tc>
          <w:tcPr>
            <w:tcW w:w="719" w:type="pct"/>
          </w:tcPr>
          <w:p w:rsidRPr="008D31E3" w:rsidR="00F32E46" w:rsidP="00F32E46" w:rsidRDefault="00F32E46" w14:paraId="169AAB6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46ADA48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0E8E4F7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48AB849" w14:textId="77777777">
            <w:pPr>
              <w:pStyle w:val="ListParagraph1"/>
              <w:rPr>
                <w:rFonts w:eastAsia="Times New Roman" w:cstheme="minorHAnsi"/>
                <w:color w:val="000000"/>
                <w:szCs w:val="20"/>
                <w:lang w:val="fr-FR" w:bidi="hi-IN"/>
              </w:rPr>
            </w:pPr>
          </w:p>
        </w:tc>
      </w:tr>
      <w:tr w:rsidRPr="004F7231" w:rsidR="00F32E46" w:rsidTr="00573AEB" w14:paraId="046A8FDE" w14:textId="77777777">
        <w:trPr>
          <w:trHeight w:val="20"/>
        </w:trPr>
        <w:tc>
          <w:tcPr>
            <w:tcW w:w="407" w:type="pct"/>
          </w:tcPr>
          <w:p w:rsidRPr="008D31E3" w:rsidR="00F32E46" w:rsidP="00F32E46" w:rsidRDefault="00F32E46" w14:paraId="38D48AC4"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0B1EFE" w14:paraId="4CDC4A7C" w14:textId="74984708">
            <w:pPr>
              <w:rPr>
                <w:rFonts w:cstheme="minorHAnsi"/>
                <w:szCs w:val="20"/>
                <w:lang w:val="fr-FR"/>
              </w:rPr>
            </w:pPr>
            <w:r w:rsidRPr="008D31E3">
              <w:rPr>
                <w:rFonts w:cstheme="minorHAnsi"/>
                <w:szCs w:val="20"/>
                <w:lang w:val="fr-FR"/>
              </w:rPr>
              <w:t xml:space="preserve">Ampicilline Comprimé                             </w:t>
            </w:r>
            <w:r w:rsidRPr="008D31E3" w:rsidR="00F32E46">
              <w:rPr>
                <w:rFonts w:cstheme="minorHAnsi"/>
                <w:szCs w:val="20"/>
                <w:lang w:val="fr-FR"/>
              </w:rPr>
              <w:t xml:space="preserve">                       </w:t>
            </w:r>
          </w:p>
        </w:tc>
        <w:tc>
          <w:tcPr>
            <w:tcW w:w="719" w:type="pct"/>
          </w:tcPr>
          <w:p w:rsidRPr="008D31E3" w:rsidR="00F32E46" w:rsidP="00F32E46" w:rsidRDefault="00F32E46" w14:paraId="3A22434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4F7ABDA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2CB5E0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EE22321" w14:textId="77777777">
            <w:pPr>
              <w:pStyle w:val="ListParagraph1"/>
              <w:rPr>
                <w:rFonts w:eastAsia="Times New Roman" w:cstheme="minorHAnsi"/>
                <w:color w:val="000000"/>
                <w:szCs w:val="20"/>
                <w:lang w:val="fr-FR" w:bidi="hi-IN"/>
              </w:rPr>
            </w:pPr>
          </w:p>
        </w:tc>
      </w:tr>
      <w:tr w:rsidRPr="004F7231" w:rsidR="00F32E46" w:rsidTr="00573AEB" w14:paraId="77B3DD6A" w14:textId="77777777">
        <w:trPr>
          <w:trHeight w:val="20"/>
        </w:trPr>
        <w:tc>
          <w:tcPr>
            <w:tcW w:w="407" w:type="pct"/>
          </w:tcPr>
          <w:p w:rsidRPr="008D31E3" w:rsidR="00F32E46" w:rsidP="00F32E46" w:rsidRDefault="00F32E46" w14:paraId="071DFA30"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2413C24E" w14:textId="72DD5077">
            <w:pPr>
              <w:rPr>
                <w:rFonts w:cstheme="minorHAnsi"/>
                <w:szCs w:val="20"/>
                <w:lang w:val="fr-FR"/>
              </w:rPr>
            </w:pPr>
            <w:r w:rsidRPr="008D31E3">
              <w:rPr>
                <w:rFonts w:cstheme="minorHAnsi"/>
                <w:szCs w:val="20"/>
                <w:lang w:val="fr-FR"/>
              </w:rPr>
              <w:t>Ampicilline</w:t>
            </w:r>
            <w:r w:rsidRPr="008D31E3" w:rsidR="000B1EFE">
              <w:rPr>
                <w:rFonts w:cstheme="minorHAnsi"/>
                <w:szCs w:val="20"/>
                <w:lang w:val="fr-FR"/>
              </w:rPr>
              <w:t xml:space="preserve"> Injectables                     </w:t>
            </w:r>
            <w:r w:rsidRPr="008D31E3">
              <w:rPr>
                <w:rFonts w:cstheme="minorHAnsi"/>
                <w:szCs w:val="20"/>
                <w:lang w:val="fr-FR"/>
              </w:rPr>
              <w:t xml:space="preserve">                                </w:t>
            </w:r>
          </w:p>
        </w:tc>
        <w:tc>
          <w:tcPr>
            <w:tcW w:w="719" w:type="pct"/>
          </w:tcPr>
          <w:p w:rsidRPr="008D31E3" w:rsidR="00F32E46" w:rsidP="00F32E46" w:rsidRDefault="00F32E46" w14:paraId="2511ED0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3BBECBF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21A43CF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4C4A9D3" w14:textId="77777777">
            <w:pPr>
              <w:pStyle w:val="ListParagraph1"/>
              <w:rPr>
                <w:rFonts w:eastAsia="Times New Roman" w:cstheme="minorHAnsi"/>
                <w:color w:val="000000"/>
                <w:szCs w:val="20"/>
                <w:lang w:val="fr-FR" w:bidi="hi-IN"/>
              </w:rPr>
            </w:pPr>
          </w:p>
        </w:tc>
      </w:tr>
      <w:tr w:rsidRPr="004F7231" w:rsidR="00F32E46" w:rsidTr="00573AEB" w14:paraId="4815FFB8" w14:textId="77777777">
        <w:trPr>
          <w:trHeight w:val="20"/>
        </w:trPr>
        <w:tc>
          <w:tcPr>
            <w:tcW w:w="407" w:type="pct"/>
          </w:tcPr>
          <w:p w:rsidRPr="008D31E3" w:rsidR="00F32E46" w:rsidP="00F32E46" w:rsidRDefault="00F32E46" w14:paraId="581FC472"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0B1EFE" w14:paraId="55C02606" w14:textId="73A82994">
            <w:pPr>
              <w:rPr>
                <w:rFonts w:cstheme="minorHAnsi"/>
                <w:szCs w:val="20"/>
                <w:lang w:val="fr-FR"/>
              </w:rPr>
            </w:pPr>
            <w:proofErr w:type="spellStart"/>
            <w:r w:rsidRPr="008D31E3">
              <w:rPr>
                <w:rFonts w:cstheme="minorHAnsi"/>
                <w:szCs w:val="20"/>
                <w:lang w:val="fr-FR"/>
              </w:rPr>
              <w:t>Albendazole</w:t>
            </w:r>
            <w:proofErr w:type="spellEnd"/>
            <w:r w:rsidRPr="008D31E3">
              <w:rPr>
                <w:rFonts w:cstheme="minorHAnsi"/>
                <w:szCs w:val="20"/>
                <w:lang w:val="fr-FR"/>
              </w:rPr>
              <w:t xml:space="preserve"> /</w:t>
            </w:r>
            <w:proofErr w:type="spellStart"/>
            <w:r w:rsidRPr="008D31E3">
              <w:rPr>
                <w:rFonts w:cstheme="minorHAnsi"/>
                <w:szCs w:val="20"/>
                <w:lang w:val="fr-FR"/>
              </w:rPr>
              <w:t>Mebendazole</w:t>
            </w:r>
            <w:proofErr w:type="spellEnd"/>
            <w:r w:rsidRPr="008D31E3">
              <w:rPr>
                <w:rFonts w:cstheme="minorHAnsi"/>
                <w:szCs w:val="20"/>
                <w:lang w:val="fr-FR"/>
              </w:rPr>
              <w:t xml:space="preserve"> Comprimés</w:t>
            </w:r>
            <w:r w:rsidRPr="008D31E3" w:rsidR="00F32E46">
              <w:rPr>
                <w:rFonts w:cstheme="minorHAnsi"/>
                <w:szCs w:val="20"/>
                <w:lang w:val="fr-FR"/>
              </w:rPr>
              <w:t xml:space="preserve">                   </w:t>
            </w:r>
          </w:p>
        </w:tc>
        <w:tc>
          <w:tcPr>
            <w:tcW w:w="719" w:type="pct"/>
          </w:tcPr>
          <w:p w:rsidRPr="008D31E3" w:rsidR="00F32E46" w:rsidP="00F32E46" w:rsidRDefault="00F32E46" w14:paraId="477FA18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066385D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3134B6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63F5E6C" w14:textId="77777777">
            <w:pPr>
              <w:pStyle w:val="ListParagraph1"/>
              <w:rPr>
                <w:rFonts w:eastAsia="Times New Roman" w:cstheme="minorHAnsi"/>
                <w:color w:val="000000"/>
                <w:szCs w:val="20"/>
                <w:lang w:val="fr-FR" w:bidi="hi-IN"/>
              </w:rPr>
            </w:pPr>
          </w:p>
        </w:tc>
      </w:tr>
      <w:tr w:rsidRPr="004F7231" w:rsidR="00F32E46" w:rsidTr="00573AEB" w14:paraId="6215FFA3" w14:textId="77777777">
        <w:trPr>
          <w:trHeight w:val="20"/>
        </w:trPr>
        <w:tc>
          <w:tcPr>
            <w:tcW w:w="407" w:type="pct"/>
          </w:tcPr>
          <w:p w:rsidRPr="008D31E3" w:rsidR="00F32E46" w:rsidP="00F32E46" w:rsidRDefault="00F32E46" w14:paraId="0F000F50"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0B1EFE" w14:paraId="10581EE5" w14:textId="028A08A5">
            <w:pPr>
              <w:rPr>
                <w:rFonts w:cstheme="minorHAnsi"/>
                <w:szCs w:val="20"/>
                <w:lang w:val="fr-FR"/>
              </w:rPr>
            </w:pPr>
            <w:proofErr w:type="spellStart"/>
            <w:r w:rsidRPr="008D31E3">
              <w:rPr>
                <w:rFonts w:cstheme="minorHAnsi"/>
                <w:szCs w:val="20"/>
                <w:lang w:val="fr-FR"/>
              </w:rPr>
              <w:t>Albendazole</w:t>
            </w:r>
            <w:proofErr w:type="spellEnd"/>
            <w:r w:rsidRPr="008D31E3">
              <w:rPr>
                <w:rFonts w:cstheme="minorHAnsi"/>
                <w:szCs w:val="20"/>
                <w:lang w:val="fr-FR"/>
              </w:rPr>
              <w:t xml:space="preserve"> Sirop</w:t>
            </w:r>
            <w:r w:rsidRPr="008D31E3" w:rsidR="00F32E46">
              <w:rPr>
                <w:rFonts w:cstheme="minorHAnsi"/>
                <w:szCs w:val="20"/>
                <w:lang w:val="fr-FR"/>
              </w:rPr>
              <w:t xml:space="preserve">                             </w:t>
            </w:r>
          </w:p>
        </w:tc>
        <w:tc>
          <w:tcPr>
            <w:tcW w:w="719" w:type="pct"/>
          </w:tcPr>
          <w:p w:rsidRPr="008D31E3" w:rsidR="00F32E46" w:rsidP="00F32E46" w:rsidRDefault="00F32E46" w14:paraId="1FA5FED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3E2DB10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9EC50B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9E1AF7B" w14:textId="77777777">
            <w:pPr>
              <w:pStyle w:val="ListParagraph1"/>
              <w:rPr>
                <w:rFonts w:eastAsia="Times New Roman" w:cstheme="minorHAnsi"/>
                <w:color w:val="000000"/>
                <w:szCs w:val="20"/>
                <w:lang w:val="fr-FR" w:bidi="hi-IN"/>
              </w:rPr>
            </w:pPr>
          </w:p>
        </w:tc>
      </w:tr>
      <w:tr w:rsidRPr="004F7231" w:rsidR="00F32E46" w:rsidTr="00573AEB" w14:paraId="32B1B6F0" w14:textId="77777777">
        <w:trPr>
          <w:trHeight w:val="20"/>
        </w:trPr>
        <w:tc>
          <w:tcPr>
            <w:tcW w:w="407" w:type="pct"/>
          </w:tcPr>
          <w:p w:rsidRPr="008D31E3" w:rsidR="00F32E46" w:rsidP="00F32E46" w:rsidRDefault="00F32E46" w14:paraId="0C1D36D7"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0B1EFE" w:rsidRDefault="00F32E46" w14:paraId="57CD9199" w14:textId="41EFF58E">
            <w:pPr>
              <w:rPr>
                <w:rFonts w:cstheme="minorHAnsi"/>
                <w:szCs w:val="20"/>
                <w:lang w:val="fr-FR"/>
              </w:rPr>
            </w:pPr>
            <w:r w:rsidRPr="008D31E3">
              <w:rPr>
                <w:rFonts w:cstheme="minorHAnsi"/>
                <w:szCs w:val="20"/>
                <w:lang w:val="fr-FR"/>
              </w:rPr>
              <w:t xml:space="preserve">Paracétamol </w:t>
            </w:r>
            <w:r w:rsidRPr="008D31E3" w:rsidR="000B1EFE">
              <w:rPr>
                <w:rFonts w:cstheme="minorHAnsi"/>
                <w:szCs w:val="20"/>
                <w:lang w:val="fr-FR"/>
              </w:rPr>
              <w:t>/ Diclofénac (</w:t>
            </w:r>
            <w:proofErr w:type="spellStart"/>
            <w:r w:rsidRPr="008D31E3" w:rsidR="000B1EFE">
              <w:rPr>
                <w:rFonts w:cstheme="minorHAnsi"/>
                <w:szCs w:val="20"/>
                <w:lang w:val="fr-FR"/>
              </w:rPr>
              <w:t>Voveran</w:t>
            </w:r>
            <w:proofErr w:type="spellEnd"/>
            <w:r w:rsidRPr="008D31E3" w:rsidR="000B1EFE">
              <w:rPr>
                <w:rFonts w:cstheme="minorHAnsi"/>
                <w:szCs w:val="20"/>
                <w:lang w:val="fr-FR"/>
              </w:rPr>
              <w:t xml:space="preserve">) Comprimés                     </w:t>
            </w:r>
            <w:r w:rsidRPr="008D31E3">
              <w:rPr>
                <w:rFonts w:cstheme="minorHAnsi"/>
                <w:szCs w:val="20"/>
                <w:lang w:val="fr-FR"/>
              </w:rPr>
              <w:t xml:space="preserve">             </w:t>
            </w:r>
          </w:p>
        </w:tc>
        <w:tc>
          <w:tcPr>
            <w:tcW w:w="719" w:type="pct"/>
          </w:tcPr>
          <w:p w:rsidRPr="008D31E3" w:rsidR="00F32E46" w:rsidP="00F32E46" w:rsidRDefault="00F32E46" w14:paraId="04577CF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B61D62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361D93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BD698D3" w14:textId="77777777">
            <w:pPr>
              <w:pStyle w:val="ListParagraph1"/>
              <w:rPr>
                <w:rFonts w:eastAsia="Times New Roman" w:cstheme="minorHAnsi"/>
                <w:color w:val="000000"/>
                <w:szCs w:val="20"/>
                <w:lang w:val="fr-FR" w:bidi="hi-IN"/>
              </w:rPr>
            </w:pPr>
          </w:p>
        </w:tc>
      </w:tr>
      <w:tr w:rsidRPr="004F7231" w:rsidR="00F32E46" w:rsidTr="00573AEB" w14:paraId="3AAF9D90" w14:textId="77777777">
        <w:trPr>
          <w:trHeight w:val="20"/>
        </w:trPr>
        <w:tc>
          <w:tcPr>
            <w:tcW w:w="407" w:type="pct"/>
          </w:tcPr>
          <w:p w:rsidRPr="008D31E3" w:rsidR="00F32E46" w:rsidP="00F32E46" w:rsidRDefault="00F32E46" w14:paraId="66C3D852"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7F3F7B" w14:paraId="024EB868" w14:textId="5AF31453">
            <w:pPr>
              <w:rPr>
                <w:rFonts w:cstheme="minorHAnsi"/>
                <w:szCs w:val="20"/>
                <w:lang w:val="fr-FR"/>
              </w:rPr>
            </w:pPr>
            <w:r w:rsidRPr="007F3F7B">
              <w:rPr>
                <w:rFonts w:cstheme="minorHAnsi"/>
                <w:szCs w:val="20"/>
                <w:lang w:val="fr-FR"/>
              </w:rPr>
              <w:t>Ibuprofène Comprimés</w:t>
            </w:r>
            <w:r w:rsidRPr="008D31E3" w:rsidR="000B1EFE">
              <w:rPr>
                <w:rFonts w:cstheme="minorHAnsi"/>
                <w:szCs w:val="20"/>
                <w:lang w:val="fr-FR"/>
              </w:rPr>
              <w:t xml:space="preserve">                                  </w:t>
            </w:r>
            <w:r w:rsidRPr="008D31E3" w:rsidR="00F32E46">
              <w:rPr>
                <w:rFonts w:cstheme="minorHAnsi"/>
                <w:szCs w:val="20"/>
                <w:lang w:val="fr-FR"/>
              </w:rPr>
              <w:t xml:space="preserve">                           </w:t>
            </w:r>
          </w:p>
        </w:tc>
        <w:tc>
          <w:tcPr>
            <w:tcW w:w="719" w:type="pct"/>
          </w:tcPr>
          <w:p w:rsidRPr="008D31E3" w:rsidR="00F32E46" w:rsidP="00F32E46" w:rsidRDefault="00F32E46" w14:paraId="21050F8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5A30714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0F77729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474AA21" w14:textId="77777777">
            <w:pPr>
              <w:pStyle w:val="ListParagraph1"/>
              <w:rPr>
                <w:rFonts w:eastAsia="Times New Roman" w:cstheme="minorHAnsi"/>
                <w:color w:val="000000"/>
                <w:szCs w:val="20"/>
                <w:lang w:val="fr-FR" w:bidi="hi-IN"/>
              </w:rPr>
            </w:pPr>
          </w:p>
        </w:tc>
      </w:tr>
      <w:tr w:rsidRPr="004F7231" w:rsidR="00F32E46" w:rsidTr="00573AEB" w14:paraId="46582601" w14:textId="77777777">
        <w:trPr>
          <w:trHeight w:val="20"/>
        </w:trPr>
        <w:tc>
          <w:tcPr>
            <w:tcW w:w="407" w:type="pct"/>
          </w:tcPr>
          <w:p w:rsidRPr="008D31E3" w:rsidR="00F32E46" w:rsidP="00F32E46" w:rsidRDefault="00F32E46" w14:paraId="7E3C749A"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7052293C" w14:textId="235003C4">
            <w:pPr>
              <w:rPr>
                <w:rFonts w:cstheme="minorHAnsi"/>
                <w:szCs w:val="20"/>
                <w:lang w:val="fr-FR"/>
              </w:rPr>
            </w:pPr>
            <w:r w:rsidRPr="008D31E3">
              <w:rPr>
                <w:rFonts w:cstheme="minorHAnsi"/>
                <w:szCs w:val="20"/>
                <w:lang w:val="fr-FR"/>
              </w:rPr>
              <w:t>Paracétamol / Dicl</w:t>
            </w:r>
            <w:r w:rsidRPr="008D31E3" w:rsidR="000B1EFE">
              <w:rPr>
                <w:rFonts w:cstheme="minorHAnsi"/>
                <w:szCs w:val="20"/>
                <w:lang w:val="fr-FR"/>
              </w:rPr>
              <w:t>ofénac Sodium (</w:t>
            </w:r>
            <w:proofErr w:type="spellStart"/>
            <w:r w:rsidRPr="008D31E3" w:rsidR="000B1EFE">
              <w:rPr>
                <w:rFonts w:cstheme="minorHAnsi"/>
                <w:szCs w:val="20"/>
                <w:lang w:val="fr-FR"/>
              </w:rPr>
              <w:t>Voveran</w:t>
            </w:r>
            <w:proofErr w:type="spellEnd"/>
            <w:r w:rsidRPr="008D31E3" w:rsidR="000B1EFE">
              <w:rPr>
                <w:rFonts w:cstheme="minorHAnsi"/>
                <w:szCs w:val="20"/>
                <w:lang w:val="fr-FR"/>
              </w:rPr>
              <w:t>) Injectables</w:t>
            </w:r>
            <w:r w:rsidRPr="008D31E3">
              <w:rPr>
                <w:rFonts w:cstheme="minorHAnsi"/>
                <w:szCs w:val="20"/>
                <w:lang w:val="fr-FR"/>
              </w:rPr>
              <w:t xml:space="preserve">                                                       </w:t>
            </w:r>
          </w:p>
        </w:tc>
        <w:tc>
          <w:tcPr>
            <w:tcW w:w="719" w:type="pct"/>
          </w:tcPr>
          <w:p w:rsidRPr="008D31E3" w:rsidR="00F32E46" w:rsidP="00F32E46" w:rsidRDefault="00F32E46" w14:paraId="1B04D53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374608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2A88BD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70A6F2E" w14:textId="77777777">
            <w:pPr>
              <w:pStyle w:val="ListParagraph1"/>
              <w:rPr>
                <w:rFonts w:eastAsia="Times New Roman" w:cstheme="minorHAnsi"/>
                <w:color w:val="000000"/>
                <w:szCs w:val="20"/>
                <w:lang w:val="fr-FR" w:bidi="hi-IN"/>
              </w:rPr>
            </w:pPr>
          </w:p>
        </w:tc>
      </w:tr>
      <w:tr w:rsidRPr="004F7231" w:rsidR="00F32E46" w:rsidTr="00573AEB" w14:paraId="0D62B170" w14:textId="77777777">
        <w:trPr>
          <w:trHeight w:val="20"/>
        </w:trPr>
        <w:tc>
          <w:tcPr>
            <w:tcW w:w="407" w:type="pct"/>
          </w:tcPr>
          <w:p w:rsidRPr="008D31E3" w:rsidR="00F32E46" w:rsidP="00F32E46" w:rsidRDefault="00F32E46" w14:paraId="7C2A9098"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07FA12DB" w14:textId="70BC5C23">
            <w:pPr>
              <w:rPr>
                <w:rFonts w:cstheme="minorHAnsi"/>
                <w:szCs w:val="20"/>
                <w:lang w:val="fr-FR"/>
              </w:rPr>
            </w:pPr>
            <w:r w:rsidRPr="008D31E3">
              <w:rPr>
                <w:rFonts w:cstheme="minorHAnsi"/>
                <w:szCs w:val="20"/>
                <w:lang w:val="fr-FR"/>
              </w:rPr>
              <w:t xml:space="preserve">Paquets de SRO                               </w:t>
            </w:r>
          </w:p>
        </w:tc>
        <w:tc>
          <w:tcPr>
            <w:tcW w:w="719" w:type="pct"/>
          </w:tcPr>
          <w:p w:rsidRPr="008D31E3" w:rsidR="00F32E46" w:rsidP="00F32E46" w:rsidRDefault="00F32E46" w14:paraId="1FB203F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0B4E311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51BDC81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8B330C3" w14:textId="77777777">
            <w:pPr>
              <w:pStyle w:val="ListParagraph1"/>
              <w:rPr>
                <w:rFonts w:eastAsia="Times New Roman" w:cstheme="minorHAnsi"/>
                <w:color w:val="000000"/>
                <w:szCs w:val="20"/>
                <w:lang w:val="fr-FR" w:bidi="hi-IN"/>
              </w:rPr>
            </w:pPr>
          </w:p>
        </w:tc>
      </w:tr>
      <w:tr w:rsidRPr="004F7231" w:rsidR="00F32E46" w:rsidTr="00573AEB" w14:paraId="2CDBFBAA" w14:textId="77777777">
        <w:trPr>
          <w:trHeight w:val="20"/>
        </w:trPr>
        <w:tc>
          <w:tcPr>
            <w:tcW w:w="407" w:type="pct"/>
          </w:tcPr>
          <w:p w:rsidRPr="008D31E3" w:rsidR="00F32E46" w:rsidP="00F32E46" w:rsidRDefault="00F32E46" w14:paraId="051143EA"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7F3F7B" w14:paraId="026723F4" w14:textId="01AB7A5C">
            <w:pPr>
              <w:rPr>
                <w:rFonts w:cstheme="minorHAnsi"/>
                <w:szCs w:val="20"/>
                <w:lang w:val="fr-FR"/>
              </w:rPr>
            </w:pPr>
            <w:r>
              <w:rPr>
                <w:rFonts w:cstheme="minorHAnsi"/>
                <w:szCs w:val="20"/>
                <w:lang w:val="fr-FR"/>
              </w:rPr>
              <w:t>V</w:t>
            </w:r>
            <w:r w:rsidRPr="008D31E3" w:rsidR="00F32E46">
              <w:rPr>
                <w:rFonts w:cstheme="minorHAnsi"/>
                <w:szCs w:val="20"/>
                <w:lang w:val="fr-FR"/>
              </w:rPr>
              <w:t xml:space="preserve">accin </w:t>
            </w:r>
            <w:r w:rsidRPr="008D31E3" w:rsidR="00F32E46">
              <w:rPr>
                <w:rFonts w:cstheme="minorHAnsi"/>
                <w:color w:val="FF0000"/>
                <w:szCs w:val="20"/>
                <w:lang w:val="fr-FR"/>
              </w:rPr>
              <w:t xml:space="preserve">TT </w:t>
            </w:r>
            <w:r w:rsidRPr="008D31E3" w:rsidR="00FA4B27">
              <w:rPr>
                <w:rFonts w:cstheme="minorHAnsi"/>
                <w:szCs w:val="20"/>
                <w:lang w:val="fr-FR"/>
              </w:rPr>
              <w:t xml:space="preserve">Injectables                                                     </w:t>
            </w:r>
            <w:r w:rsidRPr="008D31E3" w:rsidR="00F32E46">
              <w:rPr>
                <w:rFonts w:cstheme="minorHAnsi"/>
                <w:szCs w:val="20"/>
                <w:lang w:val="fr-FR"/>
              </w:rPr>
              <w:t xml:space="preserve">                             </w:t>
            </w:r>
          </w:p>
        </w:tc>
        <w:tc>
          <w:tcPr>
            <w:tcW w:w="719" w:type="pct"/>
          </w:tcPr>
          <w:p w:rsidRPr="008D31E3" w:rsidR="00F32E46" w:rsidP="00F32E46" w:rsidRDefault="00F32E46" w14:paraId="49DB071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72AC6AE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5B8D22F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0822BED" w14:textId="77777777">
            <w:pPr>
              <w:pStyle w:val="ListParagraph1"/>
              <w:rPr>
                <w:rFonts w:eastAsia="Times New Roman" w:cstheme="minorHAnsi"/>
                <w:color w:val="000000"/>
                <w:szCs w:val="20"/>
                <w:lang w:val="fr-FR" w:bidi="hi-IN"/>
              </w:rPr>
            </w:pPr>
          </w:p>
        </w:tc>
      </w:tr>
      <w:tr w:rsidRPr="004F7231" w:rsidR="00F32E46" w:rsidTr="00573AEB" w14:paraId="56FF8166" w14:textId="77777777">
        <w:trPr>
          <w:trHeight w:val="20"/>
        </w:trPr>
        <w:tc>
          <w:tcPr>
            <w:tcW w:w="407" w:type="pct"/>
          </w:tcPr>
          <w:p w:rsidRPr="008D31E3" w:rsidR="00F32E46" w:rsidP="00F32E46" w:rsidRDefault="00F32E46" w14:paraId="0E527710"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A4B27" w14:paraId="0CAE4D2C" w14:textId="127CBBB4">
            <w:pPr>
              <w:rPr>
                <w:rFonts w:cstheme="minorHAnsi"/>
                <w:szCs w:val="20"/>
                <w:lang w:val="fr-FR"/>
              </w:rPr>
            </w:pPr>
            <w:proofErr w:type="gramStart"/>
            <w:r w:rsidRPr="008D31E3">
              <w:rPr>
                <w:rFonts w:cstheme="minorHAnsi"/>
                <w:szCs w:val="20"/>
                <w:lang w:val="fr-FR"/>
              </w:rPr>
              <w:t>vaccin</w:t>
            </w:r>
            <w:proofErr w:type="gramEnd"/>
            <w:r w:rsidRPr="008D31E3">
              <w:rPr>
                <w:rFonts w:cstheme="minorHAnsi"/>
                <w:szCs w:val="20"/>
                <w:lang w:val="fr-FR"/>
              </w:rPr>
              <w:t xml:space="preserve"> BCG Injectables                                                     </w:t>
            </w:r>
            <w:r w:rsidRPr="008D31E3" w:rsidR="00F32E46">
              <w:rPr>
                <w:rFonts w:cstheme="minorHAnsi"/>
                <w:szCs w:val="20"/>
                <w:lang w:val="fr-FR"/>
              </w:rPr>
              <w:t xml:space="preserve">                         </w:t>
            </w:r>
          </w:p>
        </w:tc>
        <w:tc>
          <w:tcPr>
            <w:tcW w:w="719" w:type="pct"/>
          </w:tcPr>
          <w:p w:rsidRPr="008D31E3" w:rsidR="00F32E46" w:rsidP="00F32E46" w:rsidRDefault="00F32E46" w14:paraId="15D358D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804115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F1AEDC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4720F90F" w14:textId="77777777">
            <w:pPr>
              <w:pStyle w:val="ListParagraph1"/>
              <w:rPr>
                <w:rFonts w:eastAsia="Times New Roman" w:cstheme="minorHAnsi"/>
                <w:color w:val="000000"/>
                <w:szCs w:val="20"/>
                <w:lang w:val="fr-FR" w:bidi="hi-IN"/>
              </w:rPr>
            </w:pPr>
          </w:p>
        </w:tc>
      </w:tr>
      <w:tr w:rsidRPr="004F7231" w:rsidR="00F32E46" w:rsidTr="00573AEB" w14:paraId="6A4780C6" w14:textId="77777777">
        <w:trPr>
          <w:trHeight w:val="20"/>
        </w:trPr>
        <w:tc>
          <w:tcPr>
            <w:tcW w:w="407" w:type="pct"/>
          </w:tcPr>
          <w:p w:rsidRPr="008D31E3" w:rsidR="00F32E46" w:rsidP="00F32E46" w:rsidRDefault="00F32E46" w14:paraId="231414CD" w14:textId="77777777">
            <w:pPr>
              <w:pStyle w:val="ListParagraph1"/>
              <w:numPr>
                <w:ilvl w:val="0"/>
                <w:numId w:val="28"/>
              </w:numPr>
              <w:spacing w:after="0" w:line="240" w:lineRule="auto"/>
              <w:jc w:val="center"/>
              <w:rPr>
                <w:rFonts w:cstheme="minorHAnsi"/>
                <w:szCs w:val="20"/>
                <w:lang w:val="fr-FR"/>
              </w:rPr>
            </w:pPr>
          </w:p>
        </w:tc>
        <w:tc>
          <w:tcPr>
            <w:tcW w:w="2189" w:type="pct"/>
          </w:tcPr>
          <w:p w:rsidRPr="00CE0B1B" w:rsidR="00F32E46" w:rsidP="00F32E46" w:rsidRDefault="00F32E46" w14:paraId="546EC1C8" w14:textId="2EB6757C">
            <w:pPr>
              <w:rPr>
                <w:rFonts w:cstheme="minorHAnsi"/>
                <w:szCs w:val="20"/>
                <w:lang w:val="it-IT"/>
              </w:rPr>
            </w:pPr>
            <w:proofErr w:type="spellStart"/>
            <w:r w:rsidRPr="00CE0B1B">
              <w:rPr>
                <w:rFonts w:cstheme="minorHAnsi"/>
                <w:szCs w:val="20"/>
                <w:lang w:val="it-IT"/>
              </w:rPr>
              <w:t>Vaccin</w:t>
            </w:r>
            <w:proofErr w:type="spellEnd"/>
            <w:r w:rsidRPr="00CE0B1B">
              <w:rPr>
                <w:rFonts w:cstheme="minorHAnsi"/>
                <w:szCs w:val="20"/>
                <w:lang w:val="it-IT"/>
              </w:rPr>
              <w:t xml:space="preserve"> </w:t>
            </w:r>
            <w:proofErr w:type="spellStart"/>
            <w:r w:rsidRPr="00CE0B1B">
              <w:rPr>
                <w:rFonts w:cstheme="minorHAnsi"/>
                <w:szCs w:val="20"/>
                <w:lang w:val="it-IT"/>
              </w:rPr>
              <w:t>oral</w:t>
            </w:r>
            <w:proofErr w:type="spellEnd"/>
            <w:r w:rsidRPr="00CE0B1B">
              <w:rPr>
                <w:rFonts w:cstheme="minorHAnsi"/>
                <w:szCs w:val="20"/>
                <w:lang w:val="it-IT"/>
              </w:rPr>
              <w:t xml:space="preserve"> contre la polio (</w:t>
            </w:r>
            <w:proofErr w:type="gramStart"/>
            <w:r w:rsidRPr="00CE0B1B">
              <w:rPr>
                <w:rFonts w:cstheme="minorHAnsi"/>
                <w:szCs w:val="20"/>
                <w:lang w:val="it-IT"/>
              </w:rPr>
              <w:t xml:space="preserve">VPO)   </w:t>
            </w:r>
            <w:proofErr w:type="gramEnd"/>
            <w:r w:rsidRPr="00CE0B1B">
              <w:rPr>
                <w:rFonts w:cstheme="minorHAnsi"/>
                <w:szCs w:val="20"/>
                <w:lang w:val="it-IT"/>
              </w:rPr>
              <w:t xml:space="preserve">                                                                                  </w:t>
            </w:r>
          </w:p>
        </w:tc>
        <w:tc>
          <w:tcPr>
            <w:tcW w:w="719" w:type="pct"/>
          </w:tcPr>
          <w:p w:rsidRPr="008D31E3" w:rsidR="00F32E46" w:rsidP="00F32E46" w:rsidRDefault="00F32E46" w14:paraId="380CF02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3668BA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008139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0E4F2E9" w14:textId="77777777">
            <w:pPr>
              <w:pStyle w:val="ListParagraph1"/>
              <w:rPr>
                <w:rFonts w:eastAsia="Times New Roman" w:cstheme="minorHAnsi"/>
                <w:color w:val="000000"/>
                <w:szCs w:val="20"/>
                <w:lang w:val="fr-FR" w:bidi="hi-IN"/>
              </w:rPr>
            </w:pPr>
          </w:p>
        </w:tc>
      </w:tr>
      <w:tr w:rsidRPr="004F7231" w:rsidR="00F32E46" w:rsidTr="00573AEB" w14:paraId="346DB32C" w14:textId="77777777">
        <w:trPr>
          <w:trHeight w:val="20"/>
        </w:trPr>
        <w:tc>
          <w:tcPr>
            <w:tcW w:w="407" w:type="pct"/>
          </w:tcPr>
          <w:p w:rsidRPr="008D31E3" w:rsidR="00F32E46" w:rsidP="00F32E46" w:rsidRDefault="00F32E46" w14:paraId="54242B9C"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7F3F7B" w14:paraId="0AA9D265" w14:textId="4F8C850E">
            <w:pPr>
              <w:rPr>
                <w:rFonts w:cstheme="minorHAnsi"/>
                <w:szCs w:val="20"/>
                <w:lang w:val="fr-FR"/>
              </w:rPr>
            </w:pPr>
            <w:r>
              <w:rPr>
                <w:rFonts w:cstheme="minorHAnsi"/>
                <w:szCs w:val="20"/>
                <w:lang w:val="fr-FR"/>
              </w:rPr>
              <w:t>V</w:t>
            </w:r>
            <w:r w:rsidRPr="008D31E3" w:rsidR="00FA4B27">
              <w:rPr>
                <w:rFonts w:cstheme="minorHAnsi"/>
                <w:szCs w:val="20"/>
                <w:lang w:val="fr-FR"/>
              </w:rPr>
              <w:t xml:space="preserve">accin </w:t>
            </w:r>
            <w:r w:rsidR="00253259">
              <w:rPr>
                <w:rFonts w:cstheme="minorHAnsi"/>
                <w:szCs w:val="20"/>
                <w:lang w:val="fr-FR"/>
              </w:rPr>
              <w:t>Pentavalent</w:t>
            </w:r>
            <w:r w:rsidRPr="008D31E3" w:rsidR="00253259">
              <w:rPr>
                <w:rFonts w:cstheme="minorHAnsi"/>
                <w:szCs w:val="20"/>
                <w:lang w:val="fr-FR"/>
              </w:rPr>
              <w:t xml:space="preserve"> </w:t>
            </w:r>
            <w:r w:rsidRPr="008D31E3" w:rsidR="00FA4B27">
              <w:rPr>
                <w:rFonts w:cstheme="minorHAnsi"/>
                <w:szCs w:val="20"/>
                <w:lang w:val="fr-FR"/>
              </w:rPr>
              <w:t xml:space="preserve">Injectables                                                     </w:t>
            </w:r>
            <w:r w:rsidRPr="008D31E3" w:rsidR="00F32E46">
              <w:rPr>
                <w:rFonts w:cstheme="minorHAnsi"/>
                <w:szCs w:val="20"/>
                <w:lang w:val="fr-FR"/>
              </w:rPr>
              <w:t xml:space="preserve">                         </w:t>
            </w:r>
          </w:p>
        </w:tc>
        <w:tc>
          <w:tcPr>
            <w:tcW w:w="719" w:type="pct"/>
          </w:tcPr>
          <w:p w:rsidRPr="008D31E3" w:rsidR="00F32E46" w:rsidP="00F32E46" w:rsidRDefault="00F32E46" w14:paraId="2FF9348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0661C01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F140FE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6FB2AB97" w14:textId="77777777">
            <w:pPr>
              <w:pStyle w:val="ListParagraph1"/>
              <w:rPr>
                <w:rFonts w:eastAsia="Times New Roman" w:cstheme="minorHAnsi"/>
                <w:color w:val="000000"/>
                <w:szCs w:val="20"/>
                <w:lang w:val="fr-FR" w:bidi="hi-IN"/>
              </w:rPr>
            </w:pPr>
          </w:p>
        </w:tc>
      </w:tr>
      <w:tr w:rsidRPr="004F7231" w:rsidR="00F32E46" w:rsidTr="00573AEB" w14:paraId="0D83CFC2" w14:textId="77777777">
        <w:trPr>
          <w:trHeight w:val="20"/>
        </w:trPr>
        <w:tc>
          <w:tcPr>
            <w:tcW w:w="407" w:type="pct"/>
          </w:tcPr>
          <w:p w:rsidRPr="008D31E3" w:rsidR="00F32E46" w:rsidP="00F32E46" w:rsidRDefault="00F32E46" w14:paraId="6F7F6770"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7F3F7B" w14:paraId="05B02655" w14:textId="165A6969">
            <w:pPr>
              <w:rPr>
                <w:rFonts w:cstheme="minorHAnsi"/>
                <w:szCs w:val="20"/>
                <w:lang w:val="fr-FR"/>
              </w:rPr>
            </w:pPr>
            <w:r>
              <w:rPr>
                <w:rFonts w:cstheme="minorHAnsi"/>
                <w:szCs w:val="20"/>
                <w:lang w:val="fr-FR"/>
              </w:rPr>
              <w:t>V</w:t>
            </w:r>
            <w:r w:rsidRPr="008D31E3" w:rsidR="00FA4B27">
              <w:rPr>
                <w:rFonts w:cstheme="minorHAnsi"/>
                <w:szCs w:val="20"/>
                <w:lang w:val="fr-FR"/>
              </w:rPr>
              <w:t xml:space="preserve">accin contre la rougeole Injectables                                                     </w:t>
            </w:r>
            <w:r w:rsidRPr="008D31E3" w:rsidR="00F32E46">
              <w:rPr>
                <w:rFonts w:cstheme="minorHAnsi"/>
                <w:szCs w:val="20"/>
                <w:lang w:val="fr-FR"/>
              </w:rPr>
              <w:t xml:space="preserve">                        </w:t>
            </w:r>
          </w:p>
        </w:tc>
        <w:tc>
          <w:tcPr>
            <w:tcW w:w="719" w:type="pct"/>
          </w:tcPr>
          <w:p w:rsidRPr="008D31E3" w:rsidR="00F32E46" w:rsidP="00F32E46" w:rsidRDefault="00F32E46" w14:paraId="51BB3B0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6D5806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17AC7E2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4F6FC275" w14:textId="77777777">
            <w:pPr>
              <w:pStyle w:val="ListParagraph1"/>
              <w:rPr>
                <w:rFonts w:eastAsia="Times New Roman" w:cstheme="minorHAnsi"/>
                <w:color w:val="000000"/>
                <w:szCs w:val="20"/>
                <w:lang w:val="fr-FR" w:bidi="hi-IN"/>
              </w:rPr>
            </w:pPr>
          </w:p>
        </w:tc>
      </w:tr>
      <w:tr w:rsidRPr="004F7231" w:rsidR="00F32E46" w:rsidTr="00573AEB" w14:paraId="2876ED8C" w14:textId="77777777">
        <w:trPr>
          <w:trHeight w:val="20"/>
        </w:trPr>
        <w:tc>
          <w:tcPr>
            <w:tcW w:w="407" w:type="pct"/>
          </w:tcPr>
          <w:p w:rsidRPr="008D31E3" w:rsidR="00F32E46" w:rsidP="00F32E46" w:rsidRDefault="00F32E46" w14:paraId="14C6035F"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A4B27" w14:paraId="0B7C0857" w14:textId="12DAAEFC">
            <w:pPr>
              <w:rPr>
                <w:rFonts w:cstheme="minorHAnsi"/>
                <w:szCs w:val="20"/>
                <w:lang w:val="fr-FR"/>
              </w:rPr>
            </w:pPr>
            <w:r w:rsidRPr="008D31E3">
              <w:rPr>
                <w:rFonts w:cstheme="minorHAnsi"/>
                <w:szCs w:val="20"/>
                <w:lang w:val="fr-FR"/>
              </w:rPr>
              <w:t xml:space="preserve">Vit A Injectable                                                 </w:t>
            </w:r>
            <w:r w:rsidRPr="008D31E3" w:rsidR="00F32E46">
              <w:rPr>
                <w:rFonts w:cstheme="minorHAnsi"/>
                <w:szCs w:val="20"/>
                <w:lang w:val="fr-FR"/>
              </w:rPr>
              <w:t xml:space="preserve">                          </w:t>
            </w:r>
          </w:p>
        </w:tc>
        <w:tc>
          <w:tcPr>
            <w:tcW w:w="719" w:type="pct"/>
          </w:tcPr>
          <w:p w:rsidRPr="008D31E3" w:rsidR="00F32E46" w:rsidP="00F32E46" w:rsidRDefault="00F32E46" w14:paraId="3058A74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5415448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EF3AA3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4D4F2E3" w14:textId="77777777">
            <w:pPr>
              <w:pStyle w:val="ListParagraph1"/>
              <w:rPr>
                <w:rFonts w:eastAsia="Times New Roman" w:cstheme="minorHAnsi"/>
                <w:color w:val="000000"/>
                <w:szCs w:val="20"/>
                <w:lang w:val="fr-FR" w:bidi="hi-IN"/>
              </w:rPr>
            </w:pPr>
          </w:p>
        </w:tc>
      </w:tr>
      <w:tr w:rsidRPr="004F7231" w:rsidR="00F32E46" w:rsidTr="00573AEB" w14:paraId="3F2F1353" w14:textId="77777777">
        <w:trPr>
          <w:trHeight w:val="20"/>
        </w:trPr>
        <w:tc>
          <w:tcPr>
            <w:tcW w:w="407" w:type="pct"/>
          </w:tcPr>
          <w:p w:rsidRPr="008D31E3" w:rsidR="00F32E46" w:rsidP="00F32E46" w:rsidRDefault="00F32E46" w14:paraId="7583C9BB"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A4B27" w14:paraId="5BDEFBC6" w14:textId="6DD2CB37">
            <w:pPr>
              <w:rPr>
                <w:rFonts w:cstheme="minorHAnsi"/>
                <w:szCs w:val="20"/>
                <w:lang w:val="fr-FR"/>
              </w:rPr>
            </w:pPr>
            <w:r w:rsidRPr="008D31E3">
              <w:rPr>
                <w:rFonts w:cstheme="minorHAnsi"/>
                <w:szCs w:val="20"/>
                <w:lang w:val="fr-FR"/>
              </w:rPr>
              <w:t xml:space="preserve">Vit </w:t>
            </w:r>
            <w:r w:rsidRPr="00504829" w:rsidR="00241B53">
              <w:rPr>
                <w:rFonts w:cstheme="minorHAnsi"/>
                <w:szCs w:val="20"/>
                <w:lang w:val="fr-FR"/>
              </w:rPr>
              <w:t>K Injectable</w:t>
            </w:r>
            <w:r w:rsidRPr="008D31E3">
              <w:rPr>
                <w:rFonts w:cstheme="minorHAnsi"/>
                <w:szCs w:val="20"/>
                <w:lang w:val="fr-FR"/>
              </w:rPr>
              <w:t xml:space="preserve">                                                  </w:t>
            </w:r>
            <w:r w:rsidRPr="008D31E3" w:rsidR="00F32E46">
              <w:rPr>
                <w:rFonts w:cstheme="minorHAnsi"/>
                <w:szCs w:val="20"/>
                <w:lang w:val="fr-FR"/>
              </w:rPr>
              <w:t xml:space="preserve">                               </w:t>
            </w:r>
          </w:p>
        </w:tc>
        <w:tc>
          <w:tcPr>
            <w:tcW w:w="719" w:type="pct"/>
          </w:tcPr>
          <w:p w:rsidRPr="008D31E3" w:rsidR="00F32E46" w:rsidP="00F32E46" w:rsidRDefault="00F32E46" w14:paraId="146DCA0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52ED168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C85657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493A508" w14:textId="77777777">
            <w:pPr>
              <w:pStyle w:val="ListParagraph1"/>
              <w:rPr>
                <w:rFonts w:eastAsia="Times New Roman" w:cstheme="minorHAnsi"/>
                <w:color w:val="000000"/>
                <w:szCs w:val="20"/>
                <w:lang w:val="fr-FR" w:bidi="hi-IN"/>
              </w:rPr>
            </w:pPr>
          </w:p>
        </w:tc>
      </w:tr>
      <w:tr w:rsidRPr="004F7231" w:rsidR="00F32E46" w:rsidTr="00573AEB" w14:paraId="713B78ED" w14:textId="77777777">
        <w:trPr>
          <w:trHeight w:val="20"/>
        </w:trPr>
        <w:tc>
          <w:tcPr>
            <w:tcW w:w="407" w:type="pct"/>
          </w:tcPr>
          <w:p w:rsidRPr="008D31E3" w:rsidR="00F32E46" w:rsidP="00F32E46" w:rsidRDefault="00F32E46" w14:paraId="0C0534D1"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3EC7EB5A" w14:textId="6DB655B7">
            <w:pPr>
              <w:rPr>
                <w:rFonts w:cstheme="minorHAnsi"/>
                <w:szCs w:val="20"/>
                <w:lang w:val="fr-FR"/>
              </w:rPr>
            </w:pPr>
            <w:r w:rsidRPr="008D31E3">
              <w:rPr>
                <w:rFonts w:cstheme="minorHAnsi"/>
                <w:szCs w:val="20"/>
                <w:lang w:val="fr-FR"/>
              </w:rPr>
              <w:t xml:space="preserve">Préservatifs                                   </w:t>
            </w:r>
          </w:p>
        </w:tc>
        <w:tc>
          <w:tcPr>
            <w:tcW w:w="719" w:type="pct"/>
          </w:tcPr>
          <w:p w:rsidRPr="008D31E3" w:rsidR="00F32E46" w:rsidP="00F32E46" w:rsidRDefault="00F32E46" w14:paraId="169CA2B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21B9AE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81267E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5282C63" w14:textId="77777777">
            <w:pPr>
              <w:pStyle w:val="ListParagraph1"/>
              <w:rPr>
                <w:rFonts w:eastAsia="Times New Roman" w:cstheme="minorHAnsi"/>
                <w:color w:val="000000"/>
                <w:szCs w:val="20"/>
                <w:lang w:val="fr-FR" w:bidi="hi-IN"/>
              </w:rPr>
            </w:pPr>
          </w:p>
        </w:tc>
      </w:tr>
      <w:tr w:rsidRPr="004F7231" w:rsidR="00F32E46" w:rsidTr="00573AEB" w14:paraId="24AC736D" w14:textId="77777777">
        <w:trPr>
          <w:trHeight w:val="20"/>
        </w:trPr>
        <w:tc>
          <w:tcPr>
            <w:tcW w:w="407" w:type="pct"/>
          </w:tcPr>
          <w:p w:rsidRPr="008D31E3" w:rsidR="00F32E46" w:rsidP="00F32E46" w:rsidRDefault="00F32E46" w14:paraId="119B0753"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88359B" w:rsidRDefault="00F32E46" w14:paraId="0374ABEF" w14:textId="23F89347">
            <w:pPr>
              <w:rPr>
                <w:rFonts w:cstheme="minorHAnsi"/>
                <w:szCs w:val="20"/>
                <w:lang w:val="fr-FR"/>
              </w:rPr>
            </w:pPr>
            <w:r w:rsidRPr="008D31E3">
              <w:rPr>
                <w:rFonts w:cstheme="minorHAnsi"/>
                <w:szCs w:val="20"/>
                <w:lang w:val="fr-FR"/>
              </w:rPr>
              <w:t>Pilules contraceptives orales (</w:t>
            </w:r>
            <w:r w:rsidRPr="008D31E3" w:rsidR="00E23140">
              <w:rPr>
                <w:rFonts w:cstheme="minorHAnsi"/>
                <w:szCs w:val="20"/>
                <w:lang w:val="fr-FR"/>
              </w:rPr>
              <w:t>PCO</w:t>
            </w:r>
            <w:r w:rsidRPr="008D31E3" w:rsidR="0088359B">
              <w:rPr>
                <w:rFonts w:cstheme="minorHAnsi"/>
                <w:szCs w:val="20"/>
                <w:lang w:val="fr-FR"/>
              </w:rPr>
              <w:t>)</w:t>
            </w:r>
          </w:p>
        </w:tc>
        <w:tc>
          <w:tcPr>
            <w:tcW w:w="719" w:type="pct"/>
          </w:tcPr>
          <w:p w:rsidRPr="008D31E3" w:rsidR="00F32E46" w:rsidP="00F32E46" w:rsidRDefault="00F32E46" w14:paraId="2DF4ACD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E96A23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13DA257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2DB5DDB" w14:textId="77777777">
            <w:pPr>
              <w:pStyle w:val="ListParagraph1"/>
              <w:rPr>
                <w:rFonts w:eastAsia="Times New Roman" w:cstheme="minorHAnsi"/>
                <w:color w:val="000000"/>
                <w:szCs w:val="20"/>
                <w:lang w:val="fr-FR" w:bidi="hi-IN"/>
              </w:rPr>
            </w:pPr>
          </w:p>
        </w:tc>
      </w:tr>
      <w:tr w:rsidRPr="004F7231" w:rsidR="00F32E46" w:rsidTr="00573AEB" w14:paraId="4D384BA5" w14:textId="77777777">
        <w:trPr>
          <w:trHeight w:val="20"/>
        </w:trPr>
        <w:tc>
          <w:tcPr>
            <w:tcW w:w="407" w:type="pct"/>
          </w:tcPr>
          <w:p w:rsidRPr="008D31E3" w:rsidR="00F32E46" w:rsidP="00F32E46" w:rsidRDefault="00F32E46" w14:paraId="06D4E069"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2FB1DE62" w14:textId="2292C98B">
            <w:pPr>
              <w:rPr>
                <w:rFonts w:cstheme="minorHAnsi"/>
                <w:szCs w:val="20"/>
                <w:lang w:val="fr-FR"/>
              </w:rPr>
            </w:pPr>
            <w:r w:rsidRPr="008D31E3">
              <w:rPr>
                <w:rFonts w:cstheme="minorHAnsi"/>
                <w:szCs w:val="20"/>
                <w:lang w:val="fr-FR"/>
              </w:rPr>
              <w:t xml:space="preserve">Contraceptifs injectables                          </w:t>
            </w:r>
          </w:p>
        </w:tc>
        <w:tc>
          <w:tcPr>
            <w:tcW w:w="719" w:type="pct"/>
          </w:tcPr>
          <w:p w:rsidRPr="008D31E3" w:rsidR="00F32E46" w:rsidP="00F32E46" w:rsidRDefault="00F32E46" w14:paraId="55AD1EF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D89702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CA139A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602D8446" w14:textId="77777777">
            <w:pPr>
              <w:pStyle w:val="ListParagraph1"/>
              <w:rPr>
                <w:rFonts w:eastAsia="Times New Roman" w:cstheme="minorHAnsi"/>
                <w:color w:val="000000"/>
                <w:szCs w:val="20"/>
                <w:lang w:val="fr-FR" w:bidi="hi-IN"/>
              </w:rPr>
            </w:pPr>
          </w:p>
        </w:tc>
      </w:tr>
      <w:tr w:rsidRPr="004F7231" w:rsidR="00F32E46" w:rsidTr="00573AEB" w14:paraId="3599E58E" w14:textId="77777777">
        <w:trPr>
          <w:trHeight w:val="20"/>
        </w:trPr>
        <w:tc>
          <w:tcPr>
            <w:tcW w:w="407" w:type="pct"/>
          </w:tcPr>
          <w:p w:rsidRPr="008D31E3" w:rsidR="00F32E46" w:rsidP="00F32E46" w:rsidRDefault="00F32E46" w14:paraId="03BAC718"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D20308" w:rsidRDefault="004B7EC3" w14:paraId="2F74A881" w14:textId="6FA69564">
            <w:pPr>
              <w:rPr>
                <w:rFonts w:cstheme="minorHAnsi"/>
                <w:szCs w:val="20"/>
                <w:lang w:val="fr-FR"/>
              </w:rPr>
            </w:pPr>
            <w:r w:rsidRPr="008D31E3">
              <w:rPr>
                <w:rFonts w:cstheme="minorHAnsi"/>
                <w:szCs w:val="20"/>
                <w:lang w:val="fr-FR"/>
              </w:rPr>
              <w:t>DIU</w:t>
            </w:r>
            <w:r w:rsidRPr="008D31E3" w:rsidR="00F32E46">
              <w:rPr>
                <w:rFonts w:cstheme="minorHAnsi"/>
                <w:szCs w:val="20"/>
                <w:lang w:val="fr-FR"/>
              </w:rPr>
              <w:t xml:space="preserve"> </w:t>
            </w:r>
          </w:p>
        </w:tc>
        <w:tc>
          <w:tcPr>
            <w:tcW w:w="719" w:type="pct"/>
          </w:tcPr>
          <w:p w:rsidRPr="008D31E3" w:rsidR="00F32E46" w:rsidP="00F32E46" w:rsidRDefault="00F32E46" w14:paraId="29712CF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75D6B9D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9A59E6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1BB32D4" w14:textId="77777777">
            <w:pPr>
              <w:pStyle w:val="ListParagraph1"/>
              <w:rPr>
                <w:rFonts w:eastAsia="Times New Roman" w:cstheme="minorHAnsi"/>
                <w:color w:val="000000"/>
                <w:szCs w:val="20"/>
                <w:lang w:val="fr-FR" w:bidi="hi-IN"/>
              </w:rPr>
            </w:pPr>
          </w:p>
        </w:tc>
      </w:tr>
      <w:tr w:rsidRPr="004F7231" w:rsidR="00F32E46" w:rsidTr="00573AEB" w14:paraId="0ABA5647" w14:textId="77777777">
        <w:trPr>
          <w:trHeight w:val="20"/>
        </w:trPr>
        <w:tc>
          <w:tcPr>
            <w:tcW w:w="407" w:type="pct"/>
          </w:tcPr>
          <w:p w:rsidRPr="008D31E3" w:rsidR="00F32E46" w:rsidP="00F32E46" w:rsidRDefault="00F32E46" w14:paraId="58458A75"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D20308" w14:paraId="7EDD8577" w14:textId="7C487540">
            <w:pPr>
              <w:rPr>
                <w:rFonts w:cstheme="minorHAnsi"/>
                <w:szCs w:val="20"/>
                <w:lang w:val="fr-FR"/>
              </w:rPr>
            </w:pPr>
            <w:r w:rsidRPr="008D31E3">
              <w:rPr>
                <w:rFonts w:cstheme="minorHAnsi"/>
                <w:szCs w:val="20"/>
                <w:lang w:val="fr-FR"/>
              </w:rPr>
              <w:t>Cath</w:t>
            </w:r>
            <w:r w:rsidRPr="008D31E3" w:rsidR="00536AFF">
              <w:rPr>
                <w:rFonts w:cstheme="minorHAnsi"/>
                <w:szCs w:val="20"/>
                <w:lang w:val="fr-FR"/>
              </w:rPr>
              <w:t>é</w:t>
            </w:r>
            <w:r w:rsidRPr="008D31E3">
              <w:rPr>
                <w:rFonts w:cstheme="minorHAnsi"/>
                <w:szCs w:val="20"/>
                <w:lang w:val="fr-FR"/>
              </w:rPr>
              <w:t>ter</w:t>
            </w:r>
            <w:r w:rsidRPr="008D31E3" w:rsidR="00536AFF">
              <w:rPr>
                <w:rFonts w:cstheme="minorHAnsi"/>
                <w:szCs w:val="20"/>
                <w:lang w:val="fr-FR"/>
              </w:rPr>
              <w:t>s</w:t>
            </w:r>
            <w:r w:rsidRPr="008D31E3" w:rsidR="00F32E46">
              <w:rPr>
                <w:rFonts w:cstheme="minorHAnsi"/>
                <w:szCs w:val="20"/>
                <w:lang w:val="fr-FR"/>
              </w:rPr>
              <w:t xml:space="preserve">                                    </w:t>
            </w:r>
          </w:p>
        </w:tc>
        <w:tc>
          <w:tcPr>
            <w:tcW w:w="719" w:type="pct"/>
          </w:tcPr>
          <w:p w:rsidRPr="008D31E3" w:rsidR="00F32E46" w:rsidP="00F32E46" w:rsidRDefault="00F32E46" w14:paraId="135613B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83EA26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5E9243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1C1FCAF8" w14:textId="77777777">
            <w:pPr>
              <w:pStyle w:val="ListParagraph1"/>
              <w:rPr>
                <w:rFonts w:eastAsia="Times New Roman" w:cstheme="minorHAnsi"/>
                <w:color w:val="000000"/>
                <w:szCs w:val="20"/>
                <w:lang w:val="fr-FR" w:bidi="hi-IN"/>
              </w:rPr>
            </w:pPr>
          </w:p>
        </w:tc>
      </w:tr>
      <w:tr w:rsidRPr="004F7231" w:rsidR="00F32E46" w:rsidTr="00573AEB" w14:paraId="37631E15" w14:textId="77777777">
        <w:trPr>
          <w:trHeight w:val="20"/>
        </w:trPr>
        <w:tc>
          <w:tcPr>
            <w:tcW w:w="407" w:type="pct"/>
          </w:tcPr>
          <w:p w:rsidRPr="008D31E3" w:rsidR="00F32E46" w:rsidP="00F32E46" w:rsidRDefault="00F32E46" w14:paraId="298C8E87"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E86DD4" w:rsidRDefault="00F32E46" w14:paraId="10449561" w14:textId="3D49B347">
            <w:pPr>
              <w:rPr>
                <w:rFonts w:cstheme="minorHAnsi"/>
                <w:szCs w:val="20"/>
                <w:lang w:val="fr-FR"/>
              </w:rPr>
            </w:pPr>
            <w:r w:rsidRPr="008D31E3">
              <w:rPr>
                <w:rFonts w:cstheme="minorHAnsi"/>
                <w:szCs w:val="20"/>
                <w:lang w:val="fr-FR"/>
              </w:rPr>
              <w:t xml:space="preserve">Seringues jetables </w:t>
            </w:r>
          </w:p>
        </w:tc>
        <w:tc>
          <w:tcPr>
            <w:tcW w:w="719" w:type="pct"/>
          </w:tcPr>
          <w:p w:rsidRPr="008D31E3" w:rsidR="00F32E46" w:rsidP="00F32E46" w:rsidRDefault="00F32E46" w14:paraId="322376E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594DBB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0ABD37D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18134C4E" w14:textId="77777777">
            <w:pPr>
              <w:pStyle w:val="ListParagraph1"/>
              <w:rPr>
                <w:rFonts w:eastAsia="Times New Roman" w:cstheme="minorHAnsi"/>
                <w:color w:val="000000"/>
                <w:szCs w:val="20"/>
                <w:lang w:val="fr-FR" w:bidi="hi-IN"/>
              </w:rPr>
            </w:pPr>
          </w:p>
        </w:tc>
      </w:tr>
      <w:tr w:rsidRPr="004F7231" w:rsidR="00F32E46" w:rsidTr="00573AEB" w14:paraId="255E15C6" w14:textId="77777777">
        <w:trPr>
          <w:trHeight w:val="20"/>
        </w:trPr>
        <w:tc>
          <w:tcPr>
            <w:tcW w:w="407" w:type="pct"/>
          </w:tcPr>
          <w:p w:rsidRPr="008D31E3" w:rsidR="00F32E46" w:rsidP="00F32E46" w:rsidRDefault="00F32E46" w14:paraId="7085EBFC"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5CBB1303" w14:textId="6B770FED">
            <w:pPr>
              <w:rPr>
                <w:rFonts w:cstheme="minorHAnsi"/>
                <w:szCs w:val="20"/>
                <w:lang w:val="fr-FR"/>
              </w:rPr>
            </w:pPr>
            <w:r w:rsidRPr="008D31E3">
              <w:rPr>
                <w:rFonts w:cstheme="minorHAnsi"/>
                <w:szCs w:val="20"/>
                <w:lang w:val="fr-FR"/>
              </w:rPr>
              <w:t xml:space="preserve">Gants jetables               </w:t>
            </w:r>
          </w:p>
        </w:tc>
        <w:tc>
          <w:tcPr>
            <w:tcW w:w="719" w:type="pct"/>
          </w:tcPr>
          <w:p w:rsidRPr="008D31E3" w:rsidR="00F32E46" w:rsidP="00F32E46" w:rsidRDefault="00F32E46" w14:paraId="0FD54CA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04EA987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6E788A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6B729229" w14:textId="77777777">
            <w:pPr>
              <w:pStyle w:val="ListParagraph1"/>
              <w:rPr>
                <w:rFonts w:eastAsia="Times New Roman" w:cstheme="minorHAnsi"/>
                <w:color w:val="000000"/>
                <w:szCs w:val="20"/>
                <w:lang w:val="fr-FR" w:bidi="hi-IN"/>
              </w:rPr>
            </w:pPr>
          </w:p>
        </w:tc>
      </w:tr>
      <w:tr w:rsidRPr="004F7231" w:rsidR="00F32E46" w:rsidTr="00573AEB" w14:paraId="6915319A" w14:textId="77777777">
        <w:trPr>
          <w:trHeight w:val="20"/>
        </w:trPr>
        <w:tc>
          <w:tcPr>
            <w:tcW w:w="407" w:type="pct"/>
          </w:tcPr>
          <w:p w:rsidRPr="008D31E3" w:rsidR="00F32E46" w:rsidP="00F32E46" w:rsidRDefault="00F32E46" w14:paraId="25760F8B"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3D3F0D54" w14:textId="130966DA">
            <w:pPr>
              <w:rPr>
                <w:rFonts w:cstheme="minorHAnsi"/>
                <w:szCs w:val="20"/>
                <w:lang w:val="fr-FR"/>
              </w:rPr>
            </w:pPr>
            <w:r w:rsidRPr="008D31E3">
              <w:rPr>
                <w:rFonts w:cstheme="minorHAnsi"/>
                <w:szCs w:val="20"/>
                <w:lang w:val="fr-FR"/>
              </w:rPr>
              <w:t xml:space="preserve">Bandelettes d'albumine/sucre urinaire                            </w:t>
            </w:r>
          </w:p>
        </w:tc>
        <w:tc>
          <w:tcPr>
            <w:tcW w:w="719" w:type="pct"/>
          </w:tcPr>
          <w:p w:rsidRPr="008D31E3" w:rsidR="00F32E46" w:rsidP="00F32E46" w:rsidRDefault="00F32E46" w14:paraId="36EF347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1BBC69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BBE6C2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3478064" w14:textId="77777777">
            <w:pPr>
              <w:pStyle w:val="ListParagraph1"/>
              <w:rPr>
                <w:rFonts w:eastAsia="Times New Roman" w:cstheme="minorHAnsi"/>
                <w:color w:val="000000"/>
                <w:szCs w:val="20"/>
                <w:lang w:val="fr-FR" w:bidi="hi-IN"/>
              </w:rPr>
            </w:pPr>
          </w:p>
        </w:tc>
      </w:tr>
      <w:tr w:rsidRPr="004F7231" w:rsidR="00F32E46" w:rsidTr="00573AEB" w14:paraId="01F91A2C" w14:textId="77777777">
        <w:trPr>
          <w:trHeight w:val="20"/>
        </w:trPr>
        <w:tc>
          <w:tcPr>
            <w:tcW w:w="407" w:type="pct"/>
          </w:tcPr>
          <w:p w:rsidRPr="008D31E3" w:rsidR="00F32E46" w:rsidP="00F32E46" w:rsidRDefault="00F32E46" w14:paraId="6D1CC067"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030E3000" w14:textId="33B20F3E">
            <w:pPr>
              <w:rPr>
                <w:rFonts w:cstheme="minorHAnsi"/>
                <w:szCs w:val="20"/>
                <w:lang w:val="fr-FR"/>
              </w:rPr>
            </w:pPr>
            <w:r w:rsidRPr="008D31E3">
              <w:rPr>
                <w:rFonts w:cstheme="minorHAnsi"/>
                <w:szCs w:val="20"/>
                <w:lang w:val="fr-FR"/>
              </w:rPr>
              <w:t xml:space="preserve">Tests de grossesse urinaires                            </w:t>
            </w:r>
          </w:p>
        </w:tc>
        <w:tc>
          <w:tcPr>
            <w:tcW w:w="719" w:type="pct"/>
          </w:tcPr>
          <w:p w:rsidRPr="008D31E3" w:rsidR="00F32E46" w:rsidP="00F32E46" w:rsidRDefault="00F32E46" w14:paraId="525417C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7F21652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F3309B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408D5A6" w14:textId="77777777">
            <w:pPr>
              <w:pStyle w:val="ListParagraph1"/>
              <w:rPr>
                <w:rFonts w:eastAsia="Times New Roman" w:cstheme="minorHAnsi"/>
                <w:color w:val="000000"/>
                <w:szCs w:val="20"/>
                <w:lang w:val="fr-FR" w:bidi="hi-IN"/>
              </w:rPr>
            </w:pPr>
          </w:p>
        </w:tc>
      </w:tr>
      <w:tr w:rsidRPr="004F7231" w:rsidR="00F32E46" w:rsidTr="00573AEB" w14:paraId="739CBA9C" w14:textId="77777777">
        <w:trPr>
          <w:trHeight w:val="20"/>
        </w:trPr>
        <w:tc>
          <w:tcPr>
            <w:tcW w:w="407" w:type="pct"/>
          </w:tcPr>
          <w:p w:rsidRPr="008D31E3" w:rsidR="00F32E46" w:rsidP="00F32E46" w:rsidRDefault="00F32E46" w14:paraId="4C6DCDCB"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2B7CCD5A" w14:textId="77D4A2A9">
            <w:pPr>
              <w:rPr>
                <w:rFonts w:cstheme="minorHAnsi"/>
                <w:szCs w:val="20"/>
                <w:lang w:val="fr-FR"/>
              </w:rPr>
            </w:pPr>
            <w:r w:rsidRPr="008D31E3">
              <w:rPr>
                <w:rFonts w:cstheme="minorHAnsi"/>
                <w:szCs w:val="20"/>
                <w:lang w:val="fr-FR"/>
              </w:rPr>
              <w:t xml:space="preserve">Coton absorbant                      </w:t>
            </w:r>
          </w:p>
        </w:tc>
        <w:tc>
          <w:tcPr>
            <w:tcW w:w="719" w:type="pct"/>
          </w:tcPr>
          <w:p w:rsidRPr="008D31E3" w:rsidR="00F32E46" w:rsidP="00F32E46" w:rsidRDefault="00F32E46" w14:paraId="6DDEAFB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306E36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0A4ED8F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DE70AF9" w14:textId="77777777">
            <w:pPr>
              <w:pStyle w:val="ListParagraph1"/>
              <w:rPr>
                <w:rFonts w:eastAsia="Times New Roman" w:cstheme="minorHAnsi"/>
                <w:color w:val="000000"/>
                <w:szCs w:val="20"/>
                <w:lang w:val="fr-FR" w:bidi="hi-IN"/>
              </w:rPr>
            </w:pPr>
          </w:p>
        </w:tc>
      </w:tr>
      <w:tr w:rsidRPr="004F7231" w:rsidR="00F32E46" w:rsidTr="00573AEB" w14:paraId="6B5966D8" w14:textId="77777777">
        <w:trPr>
          <w:trHeight w:val="20"/>
        </w:trPr>
        <w:tc>
          <w:tcPr>
            <w:tcW w:w="407" w:type="pct"/>
          </w:tcPr>
          <w:p w:rsidRPr="008D31E3" w:rsidR="00F32E46" w:rsidP="00F32E46" w:rsidRDefault="00F32E46" w14:paraId="5EAFEFCD"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0E70FE" w:rsidRDefault="000E70FE" w14:paraId="1E8F7280" w14:textId="4E005720">
            <w:pPr>
              <w:rPr>
                <w:rFonts w:cstheme="minorHAnsi"/>
                <w:szCs w:val="20"/>
                <w:lang w:val="fr-FR"/>
              </w:rPr>
            </w:pPr>
            <w:r w:rsidRPr="008D31E3">
              <w:rPr>
                <w:rFonts w:cstheme="minorHAnsi"/>
                <w:szCs w:val="20"/>
                <w:lang w:val="fr-FR"/>
              </w:rPr>
              <w:t>Compresse</w:t>
            </w:r>
            <w:r w:rsidRPr="008D31E3" w:rsidR="00F83215">
              <w:rPr>
                <w:rFonts w:cstheme="minorHAnsi"/>
                <w:szCs w:val="20"/>
                <w:lang w:val="fr-FR"/>
              </w:rPr>
              <w:t>s</w:t>
            </w:r>
          </w:p>
        </w:tc>
        <w:tc>
          <w:tcPr>
            <w:tcW w:w="719" w:type="pct"/>
          </w:tcPr>
          <w:p w:rsidRPr="008D31E3" w:rsidR="00F32E46" w:rsidP="00F32E46" w:rsidRDefault="00F32E46" w14:paraId="002868F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94FF57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7B87D9D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5BD5457" w14:textId="77777777">
            <w:pPr>
              <w:pStyle w:val="ListParagraph1"/>
              <w:rPr>
                <w:rFonts w:eastAsia="Times New Roman" w:cstheme="minorHAnsi"/>
                <w:color w:val="000000"/>
                <w:szCs w:val="20"/>
                <w:lang w:val="fr-FR" w:bidi="hi-IN"/>
              </w:rPr>
            </w:pPr>
          </w:p>
        </w:tc>
      </w:tr>
      <w:tr w:rsidRPr="004F7231" w:rsidR="00F32E46" w:rsidTr="00573AEB" w14:paraId="7280F642" w14:textId="77777777">
        <w:trPr>
          <w:trHeight w:val="20"/>
        </w:trPr>
        <w:tc>
          <w:tcPr>
            <w:tcW w:w="407" w:type="pct"/>
          </w:tcPr>
          <w:p w:rsidRPr="008D31E3" w:rsidR="00F32E46" w:rsidP="00F32E46" w:rsidRDefault="00F32E46" w14:paraId="5FCB531E"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1640A069" w14:textId="6673407B">
            <w:pPr>
              <w:rPr>
                <w:rFonts w:cstheme="minorHAnsi"/>
                <w:szCs w:val="20"/>
                <w:lang w:val="fr-FR"/>
              </w:rPr>
            </w:pPr>
            <w:r w:rsidRPr="008D31E3">
              <w:rPr>
                <w:rFonts w:cstheme="minorHAnsi"/>
                <w:szCs w:val="20"/>
                <w:lang w:val="fr-FR"/>
              </w:rPr>
              <w:t xml:space="preserve">Serviettes hygiéniques                        </w:t>
            </w:r>
          </w:p>
        </w:tc>
        <w:tc>
          <w:tcPr>
            <w:tcW w:w="719" w:type="pct"/>
          </w:tcPr>
          <w:p w:rsidRPr="008D31E3" w:rsidR="00F32E46" w:rsidP="00F32E46" w:rsidRDefault="00F32E46" w14:paraId="48568EF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3BB6B99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BFAFAB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16706FE2" w14:textId="77777777">
            <w:pPr>
              <w:pStyle w:val="ListParagraph1"/>
              <w:rPr>
                <w:rFonts w:eastAsia="Times New Roman" w:cstheme="minorHAnsi"/>
                <w:color w:val="000000"/>
                <w:szCs w:val="20"/>
                <w:lang w:val="fr-FR" w:bidi="hi-IN"/>
              </w:rPr>
            </w:pPr>
          </w:p>
        </w:tc>
      </w:tr>
      <w:tr w:rsidRPr="004F7231" w:rsidR="00F32E46" w:rsidTr="00573AEB" w14:paraId="4CE5299E" w14:textId="77777777">
        <w:trPr>
          <w:trHeight w:val="20"/>
        </w:trPr>
        <w:tc>
          <w:tcPr>
            <w:tcW w:w="407" w:type="pct"/>
          </w:tcPr>
          <w:p w:rsidRPr="008D31E3" w:rsidR="00F32E46" w:rsidP="00F32E46" w:rsidRDefault="00F32E46" w14:paraId="587434EA"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7D1EE76B" w14:textId="65CDB618">
            <w:pPr>
              <w:rPr>
                <w:rFonts w:cstheme="minorHAnsi"/>
                <w:szCs w:val="20"/>
                <w:lang w:val="fr-FR"/>
              </w:rPr>
            </w:pPr>
            <w:r w:rsidRPr="008D31E3">
              <w:rPr>
                <w:rFonts w:cstheme="minorHAnsi"/>
                <w:szCs w:val="20"/>
                <w:lang w:val="fr-FR"/>
              </w:rPr>
              <w:t xml:space="preserve">Gants chirurgicaux                          </w:t>
            </w:r>
          </w:p>
        </w:tc>
        <w:tc>
          <w:tcPr>
            <w:tcW w:w="719" w:type="pct"/>
          </w:tcPr>
          <w:p w:rsidRPr="008D31E3" w:rsidR="00F32E46" w:rsidP="00F32E46" w:rsidRDefault="00F32E46" w14:paraId="25A1021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CD9D68B"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3C085016"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5F541AC" w14:textId="77777777">
            <w:pPr>
              <w:pStyle w:val="ListParagraph1"/>
              <w:rPr>
                <w:rFonts w:eastAsia="Times New Roman" w:cstheme="minorHAnsi"/>
                <w:color w:val="000000"/>
                <w:szCs w:val="20"/>
                <w:lang w:val="fr-FR" w:bidi="hi-IN"/>
              </w:rPr>
            </w:pPr>
          </w:p>
        </w:tc>
      </w:tr>
      <w:tr w:rsidRPr="004F7231" w:rsidR="00F32E46" w:rsidTr="00573AEB" w14:paraId="3E130B4F" w14:textId="77777777">
        <w:trPr>
          <w:trHeight w:val="20"/>
        </w:trPr>
        <w:tc>
          <w:tcPr>
            <w:tcW w:w="407" w:type="pct"/>
          </w:tcPr>
          <w:p w:rsidRPr="008D31E3" w:rsidR="00F32E46" w:rsidP="00F32E46" w:rsidRDefault="00F32E46" w14:paraId="0E7A6CD7"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673FAE" w14:paraId="09AE30CD" w14:textId="0214D657">
            <w:pPr>
              <w:rPr>
                <w:rFonts w:cstheme="minorHAnsi"/>
                <w:szCs w:val="20"/>
                <w:lang w:val="fr-FR"/>
              </w:rPr>
            </w:pPr>
            <w:r w:rsidRPr="008D31E3">
              <w:rPr>
                <w:rFonts w:cstheme="minorHAnsi"/>
                <w:szCs w:val="20"/>
                <w:lang w:val="fr-FR"/>
              </w:rPr>
              <w:t xml:space="preserve">Alcool </w:t>
            </w:r>
            <w:r w:rsidRPr="008D31E3" w:rsidR="00F32E46">
              <w:rPr>
                <w:rFonts w:cstheme="minorHAnsi"/>
                <w:szCs w:val="20"/>
                <w:lang w:val="fr-FR"/>
              </w:rPr>
              <w:t xml:space="preserve">                          </w:t>
            </w:r>
          </w:p>
        </w:tc>
        <w:tc>
          <w:tcPr>
            <w:tcW w:w="719" w:type="pct"/>
          </w:tcPr>
          <w:p w:rsidRPr="008D31E3" w:rsidR="00F32E46" w:rsidP="00F32E46" w:rsidRDefault="00F32E46" w14:paraId="7A92E0E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FCA826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6F9F27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DD70CCD" w14:textId="77777777">
            <w:pPr>
              <w:pStyle w:val="ListParagraph1"/>
              <w:rPr>
                <w:rFonts w:eastAsia="Times New Roman" w:cstheme="minorHAnsi"/>
                <w:color w:val="000000"/>
                <w:szCs w:val="20"/>
                <w:lang w:val="fr-FR" w:bidi="hi-IN"/>
              </w:rPr>
            </w:pPr>
          </w:p>
        </w:tc>
      </w:tr>
      <w:tr w:rsidRPr="004F7231" w:rsidR="00F32E46" w:rsidTr="00573AEB" w14:paraId="3D260242" w14:textId="77777777">
        <w:trPr>
          <w:trHeight w:val="20"/>
        </w:trPr>
        <w:tc>
          <w:tcPr>
            <w:tcW w:w="407" w:type="pct"/>
          </w:tcPr>
          <w:p w:rsidRPr="008D31E3" w:rsidR="00F32E46" w:rsidP="00F32E46" w:rsidRDefault="00F32E46" w14:paraId="7BA5B2D5"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1ECA8D1E" w14:textId="31F9C1A4">
            <w:pPr>
              <w:rPr>
                <w:rFonts w:cstheme="minorHAnsi"/>
                <w:szCs w:val="20"/>
                <w:lang w:val="fr-FR"/>
              </w:rPr>
            </w:pPr>
            <w:r w:rsidRPr="008D31E3">
              <w:rPr>
                <w:rFonts w:cstheme="minorHAnsi"/>
                <w:szCs w:val="20"/>
                <w:lang w:val="fr-FR"/>
              </w:rPr>
              <w:t xml:space="preserve">Ruban adhésif chirurgical                           </w:t>
            </w:r>
          </w:p>
        </w:tc>
        <w:tc>
          <w:tcPr>
            <w:tcW w:w="719" w:type="pct"/>
          </w:tcPr>
          <w:p w:rsidRPr="008D31E3" w:rsidR="00F32E46" w:rsidP="00F32E46" w:rsidRDefault="00F32E46" w14:paraId="5B94759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96F01F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2AAFC6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4A0F00D" w14:textId="77777777">
            <w:pPr>
              <w:pStyle w:val="ListParagraph1"/>
              <w:rPr>
                <w:rFonts w:eastAsia="Times New Roman" w:cstheme="minorHAnsi"/>
                <w:color w:val="000000"/>
                <w:szCs w:val="20"/>
                <w:lang w:val="fr-FR" w:bidi="hi-IN"/>
              </w:rPr>
            </w:pPr>
          </w:p>
        </w:tc>
      </w:tr>
      <w:tr w:rsidRPr="004F7231" w:rsidR="00F32E46" w:rsidTr="00573AEB" w14:paraId="3E4682BE" w14:textId="77777777">
        <w:trPr>
          <w:trHeight w:val="20"/>
        </w:trPr>
        <w:tc>
          <w:tcPr>
            <w:tcW w:w="407" w:type="pct"/>
          </w:tcPr>
          <w:p w:rsidRPr="008D31E3" w:rsidR="00F32E46" w:rsidP="00F32E46" w:rsidRDefault="00F32E46" w14:paraId="76316827"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2E1E50" w:rsidRDefault="002E1E50" w14:paraId="607599A0" w14:textId="76F5191E">
            <w:pPr>
              <w:rPr>
                <w:rFonts w:cstheme="minorHAnsi"/>
                <w:szCs w:val="20"/>
                <w:lang w:val="fr-FR"/>
              </w:rPr>
            </w:pPr>
            <w:r w:rsidRPr="008D31E3">
              <w:rPr>
                <w:rFonts w:cstheme="minorHAnsi"/>
                <w:szCs w:val="20"/>
                <w:lang w:val="fr-FR"/>
              </w:rPr>
              <w:t xml:space="preserve">Solution </w:t>
            </w:r>
            <w:r w:rsidRPr="008D31E3" w:rsidR="00F32E46">
              <w:rPr>
                <w:rFonts w:cstheme="minorHAnsi"/>
                <w:szCs w:val="20"/>
                <w:lang w:val="fr-FR"/>
              </w:rPr>
              <w:t xml:space="preserve">iodée                       </w:t>
            </w:r>
          </w:p>
        </w:tc>
        <w:tc>
          <w:tcPr>
            <w:tcW w:w="719" w:type="pct"/>
          </w:tcPr>
          <w:p w:rsidRPr="008D31E3" w:rsidR="00F32E46" w:rsidP="00F32E46" w:rsidRDefault="00F32E46" w14:paraId="1A9379E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26B8402D"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0582CD1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06030E41" w14:textId="77777777">
            <w:pPr>
              <w:pStyle w:val="ListParagraph1"/>
              <w:rPr>
                <w:rFonts w:eastAsia="Times New Roman" w:cstheme="minorHAnsi"/>
                <w:color w:val="000000"/>
                <w:szCs w:val="20"/>
                <w:lang w:val="fr-FR" w:bidi="hi-IN"/>
              </w:rPr>
            </w:pPr>
          </w:p>
        </w:tc>
      </w:tr>
      <w:tr w:rsidRPr="004F7231" w:rsidR="00F32E46" w:rsidTr="00573AEB" w14:paraId="725C2DC0" w14:textId="77777777">
        <w:trPr>
          <w:trHeight w:val="20"/>
        </w:trPr>
        <w:tc>
          <w:tcPr>
            <w:tcW w:w="407" w:type="pct"/>
          </w:tcPr>
          <w:p w:rsidRPr="008D31E3" w:rsidR="00F32E46" w:rsidP="00F32E46" w:rsidRDefault="00F32E46" w14:paraId="32129688"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0E259B47" w14:textId="0634D568">
            <w:pPr>
              <w:rPr>
                <w:rFonts w:cstheme="minorHAnsi"/>
                <w:szCs w:val="20"/>
                <w:lang w:val="fr-FR"/>
              </w:rPr>
            </w:pPr>
            <w:r w:rsidRPr="008D31E3">
              <w:rPr>
                <w:rFonts w:cstheme="minorHAnsi"/>
                <w:szCs w:val="20"/>
                <w:lang w:val="fr-FR"/>
              </w:rPr>
              <w:t xml:space="preserve">Réactifs pour les anticorps ABO et Rh                        </w:t>
            </w:r>
          </w:p>
        </w:tc>
        <w:tc>
          <w:tcPr>
            <w:tcW w:w="719" w:type="pct"/>
          </w:tcPr>
          <w:p w:rsidRPr="008D31E3" w:rsidR="00F32E46" w:rsidP="00F32E46" w:rsidRDefault="00F32E46" w14:paraId="53C2AB4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E320E12"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1152C0B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2EB86089" w14:textId="77777777">
            <w:pPr>
              <w:pStyle w:val="ListParagraph1"/>
              <w:rPr>
                <w:rFonts w:eastAsia="Times New Roman" w:cstheme="minorHAnsi"/>
                <w:color w:val="000000"/>
                <w:szCs w:val="20"/>
                <w:lang w:val="fr-FR" w:bidi="hi-IN"/>
              </w:rPr>
            </w:pPr>
          </w:p>
        </w:tc>
      </w:tr>
      <w:tr w:rsidRPr="004F7231" w:rsidR="00F32E46" w:rsidTr="00573AEB" w14:paraId="12ECF57D" w14:textId="77777777">
        <w:trPr>
          <w:trHeight w:val="20"/>
        </w:trPr>
        <w:tc>
          <w:tcPr>
            <w:tcW w:w="407" w:type="pct"/>
          </w:tcPr>
          <w:p w:rsidRPr="008D31E3" w:rsidR="00F32E46" w:rsidP="00F32E46" w:rsidRDefault="00F32E46" w14:paraId="5554119D"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F32E46" w14:paraId="15349F69" w14:textId="7539DD43">
            <w:pPr>
              <w:rPr>
                <w:rFonts w:cstheme="minorHAnsi"/>
                <w:szCs w:val="20"/>
                <w:lang w:val="fr-FR"/>
              </w:rPr>
            </w:pPr>
            <w:r w:rsidRPr="008D31E3">
              <w:rPr>
                <w:rFonts w:cstheme="minorHAnsi"/>
                <w:szCs w:val="20"/>
                <w:lang w:val="fr-FR"/>
              </w:rPr>
              <w:t xml:space="preserve">Kits de test VIH                                </w:t>
            </w:r>
          </w:p>
        </w:tc>
        <w:tc>
          <w:tcPr>
            <w:tcW w:w="719" w:type="pct"/>
          </w:tcPr>
          <w:p w:rsidRPr="008D31E3" w:rsidR="00F32E46" w:rsidP="00F32E46" w:rsidRDefault="00F32E46" w14:paraId="1ED43DC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4F531C2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426C506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50561EEB" w14:textId="77777777">
            <w:pPr>
              <w:pStyle w:val="ListParagraph1"/>
              <w:rPr>
                <w:rFonts w:eastAsia="Times New Roman" w:cstheme="minorHAnsi"/>
                <w:color w:val="000000"/>
                <w:szCs w:val="20"/>
                <w:lang w:val="fr-FR" w:bidi="hi-IN"/>
              </w:rPr>
            </w:pPr>
          </w:p>
        </w:tc>
      </w:tr>
      <w:tr w:rsidRPr="004F7231" w:rsidR="00F32E46" w:rsidTr="00573AEB" w14:paraId="0A41959C" w14:textId="77777777">
        <w:trPr>
          <w:trHeight w:val="20"/>
        </w:trPr>
        <w:tc>
          <w:tcPr>
            <w:tcW w:w="407" w:type="pct"/>
          </w:tcPr>
          <w:p w:rsidRPr="008D31E3" w:rsidR="00F32E46" w:rsidP="00F32E46" w:rsidRDefault="00F32E46" w14:paraId="27928744"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107888" w14:paraId="3B5C00CA" w14:textId="5286E098">
            <w:pPr>
              <w:rPr>
                <w:rFonts w:cstheme="minorHAnsi"/>
                <w:szCs w:val="20"/>
                <w:lang w:val="fr-FR"/>
              </w:rPr>
            </w:pPr>
            <w:r w:rsidRPr="008D31E3">
              <w:rPr>
                <w:rFonts w:cstheme="minorHAnsi"/>
                <w:szCs w:val="20"/>
                <w:lang w:val="fr-FR"/>
              </w:rPr>
              <w:t>Carnets</w:t>
            </w:r>
            <w:r w:rsidRPr="008D31E3" w:rsidR="00F32E46">
              <w:rPr>
                <w:rFonts w:cstheme="minorHAnsi"/>
                <w:szCs w:val="20"/>
                <w:lang w:val="fr-FR"/>
              </w:rPr>
              <w:t xml:space="preserve"> de soins prénatals                                 </w:t>
            </w:r>
          </w:p>
        </w:tc>
        <w:tc>
          <w:tcPr>
            <w:tcW w:w="719" w:type="pct"/>
          </w:tcPr>
          <w:p w:rsidRPr="008D31E3" w:rsidR="00F32E46" w:rsidP="00F32E46" w:rsidRDefault="00F32E46" w14:paraId="53970AFE"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648D824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23CC772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7603C8F7" w14:textId="77777777">
            <w:pPr>
              <w:pStyle w:val="ListParagraph1"/>
              <w:rPr>
                <w:rFonts w:eastAsia="Times New Roman" w:cstheme="minorHAnsi"/>
                <w:color w:val="000000"/>
                <w:szCs w:val="20"/>
                <w:lang w:val="fr-FR" w:bidi="hi-IN"/>
              </w:rPr>
            </w:pPr>
          </w:p>
        </w:tc>
      </w:tr>
      <w:tr w:rsidRPr="004F7231" w:rsidR="00F32E46" w:rsidTr="00573AEB" w14:paraId="5203CE48" w14:textId="77777777">
        <w:trPr>
          <w:trHeight w:val="20"/>
        </w:trPr>
        <w:tc>
          <w:tcPr>
            <w:tcW w:w="407" w:type="pct"/>
          </w:tcPr>
          <w:p w:rsidRPr="008D31E3" w:rsidR="00F32E46" w:rsidP="00F32E46" w:rsidRDefault="00F32E46" w14:paraId="1115281D"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107888" w14:paraId="73B09AFA" w14:textId="6F94F5B9">
            <w:pPr>
              <w:rPr>
                <w:rFonts w:cstheme="minorHAnsi"/>
                <w:szCs w:val="20"/>
                <w:lang w:val="fr-FR"/>
              </w:rPr>
            </w:pPr>
            <w:r w:rsidRPr="008D31E3">
              <w:rPr>
                <w:rFonts w:cstheme="minorHAnsi"/>
                <w:szCs w:val="20"/>
                <w:lang w:val="fr-FR"/>
              </w:rPr>
              <w:t>Carnets</w:t>
            </w:r>
            <w:r w:rsidRPr="008D31E3" w:rsidR="00F32E46">
              <w:rPr>
                <w:rFonts w:cstheme="minorHAnsi"/>
                <w:szCs w:val="20"/>
                <w:lang w:val="fr-FR"/>
              </w:rPr>
              <w:t xml:space="preserve"> de vaccination pour les moins de 5 ans                           </w:t>
            </w:r>
          </w:p>
        </w:tc>
        <w:tc>
          <w:tcPr>
            <w:tcW w:w="719" w:type="pct"/>
          </w:tcPr>
          <w:p w:rsidRPr="008D31E3" w:rsidR="00F32E46" w:rsidP="00F32E46" w:rsidRDefault="00F32E46" w14:paraId="59365CBC"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1590722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61777A6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3F9F015B" w14:textId="77777777">
            <w:pPr>
              <w:pStyle w:val="ListParagraph1"/>
              <w:rPr>
                <w:rFonts w:eastAsia="Times New Roman" w:cstheme="minorHAnsi"/>
                <w:color w:val="000000"/>
                <w:szCs w:val="20"/>
                <w:lang w:val="fr-FR" w:bidi="hi-IN"/>
              </w:rPr>
            </w:pPr>
          </w:p>
        </w:tc>
      </w:tr>
      <w:tr w:rsidRPr="004F7231" w:rsidR="00F32E46" w:rsidTr="00573AEB" w14:paraId="284302EF" w14:textId="77777777">
        <w:trPr>
          <w:trHeight w:val="20"/>
        </w:trPr>
        <w:tc>
          <w:tcPr>
            <w:tcW w:w="407" w:type="pct"/>
          </w:tcPr>
          <w:p w:rsidRPr="008D31E3" w:rsidR="00F32E46" w:rsidP="00F32E46" w:rsidRDefault="00F32E46" w14:paraId="770D9245" w14:textId="77777777">
            <w:pPr>
              <w:pStyle w:val="ListParagraph1"/>
              <w:numPr>
                <w:ilvl w:val="0"/>
                <w:numId w:val="28"/>
              </w:numPr>
              <w:spacing w:after="0" w:line="240" w:lineRule="auto"/>
              <w:jc w:val="center"/>
              <w:rPr>
                <w:rFonts w:cstheme="minorHAnsi"/>
                <w:szCs w:val="20"/>
                <w:lang w:val="fr-FR"/>
              </w:rPr>
            </w:pPr>
          </w:p>
        </w:tc>
        <w:tc>
          <w:tcPr>
            <w:tcW w:w="2189" w:type="pct"/>
          </w:tcPr>
          <w:p w:rsidRPr="008D31E3" w:rsidR="00F32E46" w:rsidP="00F32E46" w:rsidRDefault="00107888" w14:paraId="5EB15368" w14:textId="3702DDB7">
            <w:pPr>
              <w:rPr>
                <w:rFonts w:cstheme="minorHAnsi"/>
                <w:szCs w:val="20"/>
                <w:lang w:val="fr-FR"/>
              </w:rPr>
            </w:pPr>
            <w:r w:rsidRPr="008D31E3">
              <w:rPr>
                <w:rFonts w:cstheme="minorHAnsi"/>
                <w:szCs w:val="20"/>
                <w:lang w:val="fr-FR"/>
              </w:rPr>
              <w:t>Partogramme</w:t>
            </w:r>
            <w:r w:rsidRPr="008D31E3" w:rsidR="00F32E46">
              <w:rPr>
                <w:rFonts w:cstheme="minorHAnsi"/>
                <w:szCs w:val="20"/>
                <w:lang w:val="fr-FR"/>
              </w:rPr>
              <w:t xml:space="preserve">/Guide de l'accouchement    </w:t>
            </w:r>
          </w:p>
        </w:tc>
        <w:tc>
          <w:tcPr>
            <w:tcW w:w="719" w:type="pct"/>
          </w:tcPr>
          <w:p w:rsidRPr="008D31E3" w:rsidR="00F32E46" w:rsidP="00F32E46" w:rsidRDefault="00F32E46" w14:paraId="53D99DD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676" w:type="pct"/>
          </w:tcPr>
          <w:p w:rsidRPr="008D31E3" w:rsidR="00F32E46" w:rsidP="00F32E46" w:rsidRDefault="00F32E46" w14:paraId="5E88170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676" w:type="pct"/>
          </w:tcPr>
          <w:p w:rsidRPr="008D31E3" w:rsidR="00F32E46" w:rsidP="00F32E46" w:rsidRDefault="00F32E46" w14:paraId="25E7E83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33" w:type="pct"/>
            <w:vMerge/>
          </w:tcPr>
          <w:p w:rsidRPr="008D31E3" w:rsidR="00F32E46" w:rsidP="00F32E46" w:rsidRDefault="00F32E46" w14:paraId="4CC4782C" w14:textId="77777777">
            <w:pPr>
              <w:pStyle w:val="ListParagraph1"/>
              <w:rPr>
                <w:rFonts w:eastAsia="Times New Roman" w:cstheme="minorHAnsi"/>
                <w:color w:val="000000"/>
                <w:szCs w:val="20"/>
                <w:lang w:val="fr-FR" w:bidi="hi-IN"/>
              </w:rPr>
            </w:pPr>
          </w:p>
        </w:tc>
      </w:tr>
    </w:tbl>
    <w:p w:rsidRPr="008D31E3" w:rsidR="004645BC" w:rsidRDefault="004645BC" w14:paraId="2DD44139" w14:textId="77777777">
      <w:pPr>
        <w:rPr>
          <w:rFonts w:cstheme="minorHAnsi"/>
          <w:sz w:val="20"/>
          <w:szCs w:val="20"/>
          <w:lang w:val="fr-FR"/>
        </w:rPr>
      </w:pPr>
    </w:p>
    <w:p w:rsidRPr="008D31E3" w:rsidR="004F5DCE" w:rsidP="004F5DCE" w:rsidRDefault="004F5DCE" w14:paraId="7EC37D4F" w14:textId="155C29BB">
      <w:pPr>
        <w:rPr>
          <w:rFonts w:cstheme="minorHAnsi"/>
          <w:sz w:val="20"/>
          <w:szCs w:val="20"/>
          <w:lang w:val="fr-FR"/>
        </w:rPr>
      </w:pPr>
    </w:p>
    <w:p w:rsidRPr="008D31E3" w:rsidR="00B64B3B" w:rsidP="004F5DCE" w:rsidRDefault="00B64B3B" w14:paraId="0BB9B617" w14:textId="77777777">
      <w:pPr>
        <w:rPr>
          <w:rFonts w:cstheme="minorHAnsi"/>
          <w:sz w:val="20"/>
          <w:szCs w:val="20"/>
          <w:lang w:val="fr-FR"/>
        </w:rPr>
      </w:pPr>
    </w:p>
    <w:p w:rsidR="00727BF1" w:rsidRDefault="00727BF1" w14:paraId="140D8B6A" w14:textId="77777777">
      <w:pPr>
        <w:spacing w:after="160" w:line="259" w:lineRule="auto"/>
        <w:rPr>
          <w:rFonts w:eastAsia="Arial Narrow" w:cstheme="minorHAnsi"/>
          <w:b/>
          <w:bCs/>
          <w:sz w:val="24"/>
          <w:szCs w:val="24"/>
          <w:lang w:val="fr-FR" w:bidi="hi-IN"/>
        </w:rPr>
      </w:pPr>
      <w:r>
        <w:rPr>
          <w:rFonts w:eastAsia="Arial Narrow" w:cstheme="minorHAnsi"/>
          <w:b/>
          <w:bCs/>
          <w:sz w:val="24"/>
          <w:szCs w:val="24"/>
          <w:lang w:val="fr-FR" w:bidi="hi-IN"/>
        </w:rPr>
        <w:br w:type="page"/>
      </w:r>
    </w:p>
    <w:p w:rsidR="004F5DCE" w:rsidP="004F5DCE" w:rsidRDefault="00F32E46" w14:paraId="2CAB3F87" w14:textId="5AD76369">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SECTION 7 : FOURNITURE ET SUIVI DES SERVICES DU PF</w:t>
      </w:r>
    </w:p>
    <w:p w:rsidRPr="008D31E3" w:rsidR="00727BF1" w:rsidP="004F5DCE" w:rsidRDefault="00727BF1" w14:paraId="5FE7A8B4" w14:textId="77777777">
      <w:pPr>
        <w:keepNext/>
        <w:widowControl w:val="0"/>
        <w:suppressAutoHyphens/>
        <w:jc w:val="center"/>
        <w:outlineLvl w:val="1"/>
        <w:rPr>
          <w:rFonts w:eastAsia="Arial Narrow" w:cstheme="minorHAnsi"/>
          <w:b/>
          <w:bCs/>
          <w:sz w:val="24"/>
          <w:szCs w:val="24"/>
          <w:cs/>
          <w:lang w:val="fr-FR" w:bidi="hi-IN"/>
        </w:rPr>
      </w:pPr>
    </w:p>
    <w:tbl>
      <w:tblPr>
        <w:tblStyle w:val="Grilledutableau"/>
        <w:tblW w:w="5004" w:type="pct"/>
        <w:jc w:val="center"/>
        <w:tblLook w:val="04A0" w:firstRow="1" w:lastRow="0" w:firstColumn="1" w:lastColumn="0" w:noHBand="0" w:noVBand="1"/>
      </w:tblPr>
      <w:tblGrid>
        <w:gridCol w:w="585"/>
        <w:gridCol w:w="25"/>
        <w:gridCol w:w="2072"/>
        <w:gridCol w:w="1382"/>
        <w:gridCol w:w="1281"/>
        <w:gridCol w:w="13"/>
        <w:gridCol w:w="1101"/>
        <w:gridCol w:w="136"/>
        <w:gridCol w:w="958"/>
        <w:gridCol w:w="1023"/>
        <w:gridCol w:w="25"/>
        <w:gridCol w:w="1149"/>
        <w:gridCol w:w="736"/>
      </w:tblGrid>
      <w:tr w:rsidRPr="004F7231" w:rsidR="00F32E46" w:rsidTr="008D31E3" w14:paraId="34182211" w14:textId="77777777">
        <w:trPr>
          <w:trHeight w:val="233"/>
          <w:tblHeader/>
          <w:jc w:val="center"/>
        </w:trPr>
        <w:tc>
          <w:tcPr>
            <w:tcW w:w="291" w:type="pct"/>
            <w:gridSpan w:val="2"/>
            <w:shd w:val="clear" w:color="auto" w:fill="BFBFBF" w:themeFill="background1" w:themeFillShade="BF"/>
            <w:vAlign w:val="center"/>
          </w:tcPr>
          <w:p w:rsidRPr="008D31E3" w:rsidR="00F32E46" w:rsidP="00F32E46" w:rsidRDefault="00F32E46" w14:paraId="40B0F363" w14:textId="4D850973">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2264" w:type="pct"/>
            <w:gridSpan w:val="4"/>
            <w:shd w:val="clear" w:color="auto" w:fill="BFBFBF" w:themeFill="background1" w:themeFillShade="BF"/>
            <w:vAlign w:val="center"/>
          </w:tcPr>
          <w:p w:rsidRPr="008D31E3" w:rsidR="00F32E46" w:rsidP="00F32E46" w:rsidRDefault="00F32E46" w14:paraId="5F75F288" w14:textId="3AB8F502">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094" w:type="pct"/>
            <w:gridSpan w:val="6"/>
            <w:shd w:val="clear" w:color="auto" w:fill="BFBFBF" w:themeFill="background1" w:themeFillShade="BF"/>
            <w:vAlign w:val="center"/>
          </w:tcPr>
          <w:p w:rsidRPr="008D31E3" w:rsidR="00F32E46" w:rsidP="00F32E46" w:rsidRDefault="00F32E46" w14:paraId="4AE635E1" w14:textId="53CC6CAF">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rsidRPr="008D31E3" w:rsidR="00F32E46" w:rsidP="00F32E46" w:rsidRDefault="00F32E46" w14:paraId="7CADD6D8" w14:textId="147697FB">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BD43D2" w:rsidTr="008D31E3" w14:paraId="6FEE1CC5" w14:textId="77777777">
        <w:tblPrEx>
          <w:jc w:val="left"/>
        </w:tblPrEx>
        <w:trPr>
          <w:trHeight w:val="747"/>
        </w:trPr>
        <w:tc>
          <w:tcPr>
            <w:tcW w:w="279" w:type="pct"/>
            <w:shd w:val="clear" w:color="auto" w:fill="auto"/>
          </w:tcPr>
          <w:p w:rsidRPr="008D31E3" w:rsidR="00BD43D2" w:rsidP="006532E3" w:rsidRDefault="00BD43D2" w14:paraId="02D5529C" w14:textId="77777777">
            <w:pPr>
              <w:jc w:val="center"/>
              <w:rPr>
                <w:rFonts w:cstheme="minorHAnsi"/>
                <w:b/>
                <w:bCs/>
                <w:szCs w:val="20"/>
                <w:lang w:val="fr-FR"/>
              </w:rPr>
            </w:pPr>
          </w:p>
        </w:tc>
        <w:tc>
          <w:tcPr>
            <w:tcW w:w="1000" w:type="pct"/>
            <w:gridSpan w:val="2"/>
            <w:shd w:val="clear" w:color="auto" w:fill="auto"/>
            <w:vAlign w:val="center"/>
          </w:tcPr>
          <w:p w:rsidRPr="008D31E3" w:rsidR="00BD43D2" w:rsidP="00B64B3B" w:rsidRDefault="002D6B59" w14:paraId="4CCEEB69" w14:textId="750071D4">
            <w:pPr>
              <w:suppressAutoHyphens/>
              <w:rPr>
                <w:rFonts w:cstheme="minorHAnsi"/>
                <w:b/>
                <w:bCs/>
                <w:spacing w:val="-2"/>
                <w:szCs w:val="20"/>
                <w:lang w:val="fr-FR"/>
              </w:rPr>
            </w:pPr>
            <w:r w:rsidRPr="008D31E3">
              <w:rPr>
                <w:rFonts w:cstheme="minorHAnsi"/>
                <w:b/>
                <w:bCs/>
                <w:spacing w:val="-2"/>
                <w:szCs w:val="20"/>
                <w:lang w:val="fr-FR"/>
              </w:rPr>
              <w:t>Services du PF</w:t>
            </w:r>
          </w:p>
        </w:tc>
        <w:tc>
          <w:tcPr>
            <w:tcW w:w="659" w:type="pct"/>
            <w:shd w:val="clear" w:color="auto" w:fill="auto"/>
          </w:tcPr>
          <w:p w:rsidRPr="008D31E3" w:rsidR="00BD43D2" w:rsidP="006532E3" w:rsidRDefault="00AA7538" w14:paraId="3929F297" w14:textId="34D4298C">
            <w:pPr>
              <w:rPr>
                <w:rFonts w:cstheme="minorHAnsi"/>
                <w:b/>
                <w:bCs/>
                <w:szCs w:val="20"/>
                <w:lang w:val="fr-FR"/>
              </w:rPr>
            </w:pPr>
            <w:r w:rsidRPr="008D31E3">
              <w:rPr>
                <w:rFonts w:cstheme="minorHAnsi"/>
                <w:b/>
                <w:bCs/>
                <w:szCs w:val="20"/>
                <w:lang w:val="fr-FR"/>
              </w:rPr>
              <w:t>7</w:t>
            </w:r>
            <w:r w:rsidRPr="008D31E3" w:rsidR="00BD43D2">
              <w:rPr>
                <w:rFonts w:cstheme="minorHAnsi"/>
                <w:b/>
                <w:bCs/>
                <w:szCs w:val="20"/>
                <w:lang w:val="fr-FR"/>
              </w:rPr>
              <w:t xml:space="preserve">01. </w:t>
            </w:r>
            <w:r w:rsidRPr="008D31E3" w:rsidR="002D6B59">
              <w:rPr>
                <w:rFonts w:cstheme="minorHAnsi"/>
                <w:b/>
                <w:bCs/>
                <w:szCs w:val="20"/>
                <w:lang w:val="fr-FR"/>
              </w:rPr>
              <w:t>Nombre total de visites de PF (nouvelles et continues) au cours du dernier mois achevé pour chaque méthode</w:t>
            </w:r>
          </w:p>
        </w:tc>
        <w:tc>
          <w:tcPr>
            <w:tcW w:w="611" w:type="pct"/>
            <w:shd w:val="clear" w:color="auto" w:fill="auto"/>
          </w:tcPr>
          <w:p w:rsidRPr="008D31E3" w:rsidR="00BD43D2" w:rsidP="006532E3" w:rsidRDefault="00AA7538" w14:paraId="194C545D" w14:textId="58F3C912">
            <w:pPr>
              <w:rPr>
                <w:rFonts w:cstheme="minorHAnsi"/>
                <w:b/>
                <w:bCs/>
                <w:szCs w:val="20"/>
                <w:lang w:val="fr-FR"/>
              </w:rPr>
            </w:pPr>
            <w:r w:rsidRPr="008D31E3">
              <w:rPr>
                <w:rFonts w:cstheme="minorHAnsi"/>
                <w:b/>
                <w:bCs/>
                <w:szCs w:val="20"/>
                <w:lang w:val="fr-FR"/>
              </w:rPr>
              <w:t>7</w:t>
            </w:r>
            <w:r w:rsidRPr="008D31E3" w:rsidR="00BD43D2">
              <w:rPr>
                <w:rFonts w:cstheme="minorHAnsi"/>
                <w:b/>
                <w:bCs/>
                <w:szCs w:val="20"/>
                <w:lang w:val="fr-FR"/>
              </w:rPr>
              <w:t xml:space="preserve">02. </w:t>
            </w:r>
            <w:r w:rsidRPr="008D31E3" w:rsidR="002D6B59">
              <w:rPr>
                <w:rFonts w:cstheme="minorHAnsi"/>
                <w:b/>
                <w:bCs/>
                <w:szCs w:val="20"/>
                <w:lang w:val="fr-FR"/>
              </w:rPr>
              <w:t>Nombre de nouvelles clientes ayant reçu des services de PF au cours du dernier mois achevé pour chaque méthode</w:t>
            </w:r>
          </w:p>
        </w:tc>
        <w:tc>
          <w:tcPr>
            <w:tcW w:w="596" w:type="pct"/>
            <w:gridSpan w:val="3"/>
            <w:shd w:val="clear" w:color="auto" w:fill="auto"/>
          </w:tcPr>
          <w:p w:rsidRPr="008D31E3" w:rsidR="00BD43D2" w:rsidP="006532E3" w:rsidRDefault="00AA7538" w14:paraId="204D2E88" w14:textId="0FD058F3">
            <w:pPr>
              <w:rPr>
                <w:rFonts w:cstheme="minorHAnsi"/>
                <w:b/>
                <w:bCs/>
                <w:szCs w:val="20"/>
                <w:lang w:val="fr-FR"/>
              </w:rPr>
            </w:pPr>
            <w:r w:rsidRPr="008D31E3">
              <w:rPr>
                <w:rFonts w:cstheme="minorHAnsi"/>
                <w:b/>
                <w:bCs/>
                <w:szCs w:val="20"/>
                <w:lang w:val="fr-FR"/>
              </w:rPr>
              <w:t>7</w:t>
            </w:r>
            <w:r w:rsidRPr="008D31E3" w:rsidR="00BD43D2">
              <w:rPr>
                <w:rFonts w:cstheme="minorHAnsi"/>
                <w:b/>
                <w:bCs/>
                <w:szCs w:val="20"/>
                <w:lang w:val="fr-FR"/>
              </w:rPr>
              <w:t xml:space="preserve">03. </w:t>
            </w:r>
            <w:r w:rsidRPr="008D31E3" w:rsidR="002D6B59">
              <w:rPr>
                <w:rFonts w:cstheme="minorHAnsi"/>
                <w:b/>
                <w:bCs/>
                <w:szCs w:val="20"/>
                <w:lang w:val="fr-FR"/>
              </w:rPr>
              <w:t>Nombre total de produits de PF fournis au cours du dernier mois achevé pour chaque méthode</w:t>
            </w:r>
          </w:p>
        </w:tc>
        <w:tc>
          <w:tcPr>
            <w:tcW w:w="957" w:type="pct"/>
            <w:gridSpan w:val="3"/>
            <w:shd w:val="clear" w:color="auto" w:fill="auto"/>
          </w:tcPr>
          <w:p w:rsidRPr="008D31E3" w:rsidR="00BD43D2" w:rsidP="006532E3" w:rsidRDefault="00AA7538" w14:paraId="4BFEDA77" w14:textId="6ACE15AD">
            <w:pPr>
              <w:rPr>
                <w:rFonts w:cstheme="minorHAnsi"/>
                <w:b/>
                <w:bCs/>
                <w:szCs w:val="20"/>
                <w:lang w:val="fr-FR"/>
              </w:rPr>
            </w:pPr>
            <w:r w:rsidRPr="008D31E3">
              <w:rPr>
                <w:rFonts w:cstheme="minorHAnsi"/>
                <w:b/>
                <w:bCs/>
                <w:szCs w:val="20"/>
                <w:lang w:val="fr-FR"/>
              </w:rPr>
              <w:t>7</w:t>
            </w:r>
            <w:r w:rsidRPr="008D31E3" w:rsidR="00BD43D2">
              <w:rPr>
                <w:rFonts w:cstheme="minorHAnsi"/>
                <w:b/>
                <w:bCs/>
                <w:szCs w:val="20"/>
                <w:lang w:val="fr-FR"/>
              </w:rPr>
              <w:t xml:space="preserve">04. </w:t>
            </w:r>
            <w:r w:rsidRPr="008D31E3" w:rsidR="002D6B59">
              <w:rPr>
                <w:rFonts w:cstheme="minorHAnsi"/>
                <w:b/>
                <w:bCs/>
                <w:szCs w:val="20"/>
                <w:lang w:val="fr-FR"/>
              </w:rPr>
              <w:t>Période de référence (date)</w:t>
            </w:r>
          </w:p>
        </w:tc>
        <w:tc>
          <w:tcPr>
            <w:tcW w:w="546" w:type="pct"/>
            <w:shd w:val="clear" w:color="auto" w:fill="auto"/>
          </w:tcPr>
          <w:p w:rsidRPr="008D31E3" w:rsidR="00BD43D2" w:rsidP="006532E3" w:rsidRDefault="00AA7538" w14:paraId="0B0FF6E1" w14:textId="3C7B18DA">
            <w:pPr>
              <w:rPr>
                <w:rFonts w:cstheme="minorHAnsi"/>
                <w:b/>
                <w:bCs/>
                <w:szCs w:val="20"/>
                <w:lang w:val="fr-FR"/>
              </w:rPr>
            </w:pPr>
            <w:r w:rsidRPr="008D31E3">
              <w:rPr>
                <w:rFonts w:cstheme="minorHAnsi"/>
                <w:b/>
                <w:bCs/>
                <w:szCs w:val="20"/>
                <w:lang w:val="fr-FR"/>
              </w:rPr>
              <w:t>7</w:t>
            </w:r>
            <w:r w:rsidRPr="008D31E3" w:rsidR="00BD43D2">
              <w:rPr>
                <w:rFonts w:cstheme="minorHAnsi"/>
                <w:b/>
                <w:bCs/>
                <w:szCs w:val="20"/>
                <w:lang w:val="fr-FR"/>
              </w:rPr>
              <w:t xml:space="preserve">05. </w:t>
            </w:r>
            <w:r w:rsidRPr="008D31E3" w:rsidR="002D6B59">
              <w:rPr>
                <w:rFonts w:cstheme="minorHAnsi"/>
                <w:b/>
                <w:bCs/>
                <w:szCs w:val="20"/>
                <w:lang w:val="fr-FR"/>
              </w:rPr>
              <w:t>Nom du registre</w:t>
            </w:r>
          </w:p>
        </w:tc>
        <w:tc>
          <w:tcPr>
            <w:tcW w:w="351" w:type="pct"/>
            <w:vMerge w:val="restart"/>
            <w:shd w:val="clear" w:color="auto" w:fill="auto"/>
          </w:tcPr>
          <w:p w:rsidRPr="008D31E3" w:rsidR="00BD43D2" w:rsidP="006532E3" w:rsidRDefault="00BD43D2" w14:paraId="7E7EBB93" w14:textId="77777777">
            <w:pPr>
              <w:rPr>
                <w:rFonts w:cstheme="minorHAnsi"/>
                <w:b/>
                <w:bCs/>
                <w:szCs w:val="20"/>
                <w:lang w:val="fr-FR"/>
              </w:rPr>
            </w:pPr>
          </w:p>
          <w:p w:rsidRPr="008D31E3" w:rsidR="00BD43D2" w:rsidP="006532E3" w:rsidRDefault="00BD43D2" w14:paraId="5EEEEC30" w14:textId="77777777">
            <w:pPr>
              <w:rPr>
                <w:rFonts w:cstheme="minorHAnsi"/>
                <w:b/>
                <w:bCs/>
                <w:szCs w:val="20"/>
                <w:lang w:val="fr-FR"/>
              </w:rPr>
            </w:pPr>
          </w:p>
          <w:p w:rsidRPr="008D31E3" w:rsidR="00BD43D2" w:rsidP="006532E3" w:rsidRDefault="00BD43D2" w14:paraId="0EE7DBF6" w14:textId="77777777">
            <w:pPr>
              <w:rPr>
                <w:rFonts w:cstheme="minorHAnsi"/>
                <w:b/>
                <w:bCs/>
                <w:szCs w:val="20"/>
                <w:lang w:val="fr-FR"/>
              </w:rPr>
            </w:pPr>
          </w:p>
        </w:tc>
      </w:tr>
      <w:tr w:rsidRPr="004F7231" w:rsidR="0004725B" w:rsidTr="008D31E3" w14:paraId="45A74F98" w14:textId="77777777">
        <w:tblPrEx>
          <w:jc w:val="left"/>
        </w:tblPrEx>
        <w:trPr>
          <w:trHeight w:val="20"/>
        </w:trPr>
        <w:tc>
          <w:tcPr>
            <w:tcW w:w="279" w:type="pct"/>
          </w:tcPr>
          <w:p w:rsidRPr="008D31E3" w:rsidR="0004725B" w:rsidP="0004725B" w:rsidRDefault="0004725B" w14:paraId="1CD29872"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15810EAE" w14:textId="77777777">
            <w:pPr>
              <w:rPr>
                <w:rFonts w:cstheme="minorHAnsi"/>
                <w:bCs/>
                <w:szCs w:val="20"/>
                <w:lang w:val="fr-FR"/>
              </w:rPr>
            </w:pPr>
            <w:r w:rsidRPr="008D31E3">
              <w:rPr>
                <w:rFonts w:cstheme="minorHAnsi"/>
                <w:bCs/>
                <w:szCs w:val="20"/>
                <w:lang w:val="fr-FR"/>
              </w:rPr>
              <w:t>Pilules</w:t>
            </w:r>
          </w:p>
          <w:p w:rsidRPr="008D31E3" w:rsidR="0004725B" w:rsidP="0004725B" w:rsidRDefault="0004725B" w14:paraId="562F1006" w14:textId="2BAFE215">
            <w:pPr>
              <w:rPr>
                <w:rFonts w:cstheme="minorHAnsi"/>
                <w:b/>
                <w:bCs/>
                <w:szCs w:val="20"/>
                <w:lang w:val="fr-FR"/>
              </w:rPr>
            </w:pPr>
          </w:p>
        </w:tc>
        <w:tc>
          <w:tcPr>
            <w:tcW w:w="659" w:type="pct"/>
          </w:tcPr>
          <w:p w:rsidRPr="008D31E3" w:rsidR="0004725B" w:rsidP="0004725B" w:rsidRDefault="0004725B" w14:paraId="6686A260" w14:textId="0665B817">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4F7F90E">
                    <v:group id="Group 171" style="position:absolute;margin-left:7.85pt;margin-top:2.5pt;width:34.05pt;height:12pt;z-index:252296192;mso-position-horizontal-relative:margin;mso-position-vertical-relative:margin" coordsize="432435,152400" o:spid="_x0000_s1026" w14:anchorId="5BB40C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1" w:type="pct"/>
          </w:tcPr>
          <w:p w:rsidRPr="008D31E3" w:rsidR="0004725B" w:rsidP="0004725B" w:rsidRDefault="0004725B" w14:paraId="561021CD" w14:textId="1AB52B29">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9"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08EF250">
                    <v:group id="Group 1374230616" style="position:absolute;margin-left:8.05pt;margin-top:2.35pt;width:34.05pt;height:12pt;z-index:252297216;mso-position-horizontal-relative:margin;mso-position-vertical-relative:margin" coordsize="432435,152400" o:spid="_x0000_s1026" w14:anchorId="6F184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596" w:type="pct"/>
            <w:gridSpan w:val="3"/>
          </w:tcPr>
          <w:p w:rsidRPr="008D31E3" w:rsidR="0004725B" w:rsidP="0004725B" w:rsidRDefault="0004725B" w14:paraId="43EDA903" w14:textId="27601E4F">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5E0DF27">
                    <v:group id="Group 320" style="position:absolute;margin-left:7.85pt;margin-top:2.5pt;width:34.05pt;height:12pt;z-index:252298240;mso-position-horizontal-relative:margin;mso-position-vertical-relative:margin" coordsize="432435,152400" o:spid="_x0000_s1026" w14:anchorId="0D4AAE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57" w:type="pct"/>
            <w:gridSpan w:val="3"/>
          </w:tcPr>
          <w:p w:rsidRPr="008D31E3" w:rsidR="0004725B" w:rsidP="00727BF1" w:rsidRDefault="0004725B" w14:paraId="4B30032F" w14:textId="4ACAFBC2">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0BF6FDB7" w14:textId="22A42888">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1D700E94"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6EEC06F9"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6FD47C09" w14:textId="77777777">
            <w:pPr>
              <w:pStyle w:val="ListParagraph1"/>
              <w:spacing w:after="0"/>
              <w:rPr>
                <w:rFonts w:eastAsia="Times New Roman" w:cstheme="minorHAnsi"/>
                <w:color w:val="000000"/>
                <w:szCs w:val="20"/>
                <w:lang w:val="fr-FR" w:bidi="hi-IN"/>
              </w:rPr>
            </w:pPr>
          </w:p>
        </w:tc>
      </w:tr>
      <w:tr w:rsidRPr="004F7231" w:rsidR="0004725B" w:rsidTr="008D31E3" w14:paraId="03D50F29" w14:textId="77777777">
        <w:tblPrEx>
          <w:jc w:val="left"/>
        </w:tblPrEx>
        <w:trPr>
          <w:trHeight w:val="20"/>
        </w:trPr>
        <w:tc>
          <w:tcPr>
            <w:tcW w:w="279" w:type="pct"/>
          </w:tcPr>
          <w:p w:rsidRPr="008D31E3" w:rsidR="0004725B" w:rsidP="0004725B" w:rsidRDefault="0004725B" w14:paraId="3FB48F2A"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58EB93D6" w14:textId="77777777">
            <w:pPr>
              <w:rPr>
                <w:rFonts w:cstheme="minorHAnsi"/>
                <w:bCs/>
                <w:szCs w:val="20"/>
                <w:lang w:val="fr-FR"/>
              </w:rPr>
            </w:pPr>
            <w:r w:rsidRPr="008D31E3">
              <w:rPr>
                <w:rFonts w:cstheme="minorHAnsi"/>
                <w:bCs/>
                <w:szCs w:val="20"/>
                <w:lang w:val="fr-FR"/>
              </w:rPr>
              <w:t>Injectable</w:t>
            </w:r>
          </w:p>
          <w:p w:rsidRPr="008D31E3" w:rsidR="0004725B" w:rsidP="0004725B" w:rsidRDefault="0004725B" w14:paraId="0CE50CB6" w14:textId="131CF4E4">
            <w:pPr>
              <w:rPr>
                <w:rFonts w:cstheme="minorHAnsi"/>
                <w:b/>
                <w:bCs/>
                <w:szCs w:val="20"/>
                <w:lang w:val="fr-FR"/>
              </w:rPr>
            </w:pPr>
          </w:p>
        </w:tc>
        <w:tc>
          <w:tcPr>
            <w:tcW w:w="659" w:type="pct"/>
          </w:tcPr>
          <w:p w:rsidRPr="008D31E3" w:rsidR="0004725B" w:rsidP="0004725B" w:rsidRDefault="0004725B" w14:paraId="4A255C69" w14:textId="1996FEB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1"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D20A345">
                    <v:group id="Group 355" style="position:absolute;margin-left:7.85pt;margin-top:2.5pt;width:34.05pt;height:12pt;z-index:252299264;mso-position-horizontal-relative:margin;mso-position-vertical-relative:margin" coordsize="432435,152400" o:spid="_x0000_s1026" w14:anchorId="6592F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1" w:type="pct"/>
          </w:tcPr>
          <w:p w:rsidRPr="008D31E3" w:rsidR="0004725B" w:rsidP="0004725B" w:rsidRDefault="0004725B" w14:paraId="16570E20" w14:textId="3E61B498">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65D07B4">
                    <v:group id="Group 360" style="position:absolute;margin-left:8.05pt;margin-top:2.35pt;width:34.05pt;height:12pt;z-index:252300288;mso-position-horizontal-relative:margin;mso-position-vertical-relative:margin" coordsize="432435,152400" o:spid="_x0000_s1026" w14:anchorId="0908F1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24C59D45" w14:textId="1669A76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3"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9B5F272">
                    <v:group id="Group 368" style="position:absolute;margin-left:7.85pt;margin-top:2.5pt;width:34.05pt;height:12pt;z-index:252301312;mso-position-horizontal-relative:margin;mso-position-vertical-relative:margin" coordsize="432435,152400" o:spid="_x0000_s1026" w14:anchorId="62321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57" w:type="pct"/>
            <w:gridSpan w:val="3"/>
          </w:tcPr>
          <w:p w:rsidRPr="008D31E3" w:rsidR="0004725B" w:rsidP="00727BF1" w:rsidRDefault="0004725B" w14:paraId="31D709AC" w14:textId="68292833">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6E719B35" w14:textId="219ADCB5">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175C3226"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46FC92E0"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629B889E" w14:textId="77777777">
            <w:pPr>
              <w:pStyle w:val="ListParagraph1"/>
              <w:spacing w:after="0"/>
              <w:rPr>
                <w:rFonts w:eastAsia="Times New Roman" w:cstheme="minorHAnsi"/>
                <w:color w:val="000000"/>
                <w:szCs w:val="20"/>
                <w:lang w:val="fr-FR" w:bidi="hi-IN"/>
              </w:rPr>
            </w:pPr>
          </w:p>
        </w:tc>
      </w:tr>
      <w:tr w:rsidRPr="004F7231" w:rsidR="0004725B" w:rsidTr="008D31E3" w14:paraId="45E8F4FF" w14:textId="77777777">
        <w:tblPrEx>
          <w:jc w:val="left"/>
        </w:tblPrEx>
        <w:trPr>
          <w:trHeight w:val="20"/>
        </w:trPr>
        <w:tc>
          <w:tcPr>
            <w:tcW w:w="279" w:type="pct"/>
          </w:tcPr>
          <w:p w:rsidRPr="008D31E3" w:rsidR="0004725B" w:rsidP="0004725B" w:rsidRDefault="0004725B" w14:paraId="1FB351BE"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3D53A231" w14:textId="10803C89">
            <w:pPr>
              <w:rPr>
                <w:rFonts w:cstheme="minorHAnsi"/>
                <w:b/>
                <w:bCs/>
                <w:szCs w:val="20"/>
                <w:lang w:val="fr-FR"/>
              </w:rPr>
            </w:pPr>
            <w:r w:rsidRPr="008D31E3">
              <w:rPr>
                <w:rFonts w:cstheme="minorHAnsi"/>
                <w:bCs/>
                <w:szCs w:val="20"/>
                <w:lang w:val="fr-FR"/>
              </w:rPr>
              <w:t xml:space="preserve">Préservatif masculin </w:t>
            </w:r>
          </w:p>
        </w:tc>
        <w:tc>
          <w:tcPr>
            <w:tcW w:w="659" w:type="pct"/>
          </w:tcPr>
          <w:p w:rsidRPr="008D31E3" w:rsidR="0004725B" w:rsidP="0004725B" w:rsidRDefault="0004725B" w14:paraId="4C82062B" w14:textId="3622E13E">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4"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D3F3EBF">
                    <v:group id="Group 373" style="position:absolute;margin-left:7.85pt;margin-top:2.5pt;width:34.05pt;height:12pt;z-index:252302336;mso-position-horizontal-relative:margin;mso-position-vertical-relative:margin" coordsize="432435,152400" o:spid="_x0000_s1026" w14:anchorId="29F06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1" w:type="pct"/>
          </w:tcPr>
          <w:p w:rsidRPr="008D31E3" w:rsidR="0004725B" w:rsidP="0004725B" w:rsidRDefault="0004725B" w14:paraId="33338DB1" w14:textId="3CC5E445">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5"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ABBA936">
                    <v:group id="Group 378" style="position:absolute;margin-left:8.05pt;margin-top:2.35pt;width:34.05pt;height:12pt;z-index:252303360;mso-position-horizontal-relative:margin;mso-position-vertical-relative:margin" coordsize="432435,152400" o:spid="_x0000_s1026" w14:anchorId="0FDD2C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5BCF929F" w14:textId="49B785B7">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6"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05EE319">
                    <v:group id="Group 383" style="position:absolute;margin-left:7.85pt;margin-top:2.5pt;width:34.05pt;height:12pt;z-index:252304384;mso-position-horizontal-relative:margin;mso-position-vertical-relative:margin" coordsize="432435,152400" o:spid="_x0000_s1026" w14:anchorId="53C3B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57" w:type="pct"/>
            <w:gridSpan w:val="3"/>
          </w:tcPr>
          <w:p w:rsidRPr="008D31E3" w:rsidR="0004725B" w:rsidP="00727BF1" w:rsidRDefault="0004725B" w14:paraId="6D7D86E7" w14:textId="0DF82DD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1A9C17AA" w14:textId="03AD2D07">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71449FFC"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70BA6E78"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3B2CEF66" w14:textId="77777777">
            <w:pPr>
              <w:pStyle w:val="ListParagraph1"/>
              <w:spacing w:after="0"/>
              <w:rPr>
                <w:rFonts w:eastAsia="Times New Roman" w:cstheme="minorHAnsi"/>
                <w:color w:val="000000"/>
                <w:szCs w:val="20"/>
                <w:lang w:val="fr-FR" w:bidi="hi-IN"/>
              </w:rPr>
            </w:pPr>
          </w:p>
        </w:tc>
      </w:tr>
      <w:tr w:rsidRPr="004F7231" w:rsidR="0004725B" w:rsidTr="008D31E3" w14:paraId="57DFE640" w14:textId="77777777">
        <w:tblPrEx>
          <w:jc w:val="left"/>
        </w:tblPrEx>
        <w:trPr>
          <w:trHeight w:val="20"/>
        </w:trPr>
        <w:tc>
          <w:tcPr>
            <w:tcW w:w="279" w:type="pct"/>
          </w:tcPr>
          <w:p w:rsidRPr="008D31E3" w:rsidR="0004725B" w:rsidP="0004725B" w:rsidRDefault="0004725B" w14:paraId="150BA56B"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7AD5B7FC" w14:textId="49CBEEB9">
            <w:pPr>
              <w:rPr>
                <w:rFonts w:cstheme="minorHAnsi"/>
                <w:b/>
                <w:bCs/>
                <w:szCs w:val="20"/>
                <w:lang w:val="fr-FR"/>
              </w:rPr>
            </w:pPr>
            <w:r w:rsidRPr="008D31E3">
              <w:rPr>
                <w:rFonts w:cstheme="minorHAnsi"/>
                <w:bCs/>
                <w:szCs w:val="20"/>
                <w:lang w:val="fr-FR"/>
              </w:rPr>
              <w:t>Préservatif féminin</w:t>
            </w:r>
          </w:p>
        </w:tc>
        <w:tc>
          <w:tcPr>
            <w:tcW w:w="659" w:type="pct"/>
          </w:tcPr>
          <w:p w:rsidRPr="008D31E3" w:rsidR="0004725B" w:rsidP="0004725B" w:rsidRDefault="0004725B" w14:paraId="74002EA3" w14:textId="29592EDE">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7"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64477DF8">
                    <v:group id="Group 452" style="position:absolute;margin-left:7.85pt;margin-top:2.5pt;width:34.05pt;height:12pt;z-index:252305408;mso-position-horizontal-relative:margin;mso-position-vertical-relative:margin" coordsize="432435,152400" o:spid="_x0000_s1026" w14:anchorId="23238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1" w:type="pct"/>
          </w:tcPr>
          <w:p w:rsidRPr="008D31E3" w:rsidR="0004725B" w:rsidP="0004725B" w:rsidRDefault="0004725B" w14:paraId="460A193A" w14:textId="5D802A65">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8"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383D770">
                    <v:group id="Group 457" style="position:absolute;margin-left:8.05pt;margin-top:2.35pt;width:34.05pt;height:12pt;z-index:252306432;mso-position-horizontal-relative:margin;mso-position-vertical-relative:margin" coordsize="432435,152400" o:spid="_x0000_s1026" w14:anchorId="63D16F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0C76A336" w14:textId="68F2EF1C">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99"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2A53C8B">
                    <v:group id="Group 462" style="position:absolute;margin-left:7.85pt;margin-top:2.5pt;width:34.05pt;height:12pt;z-index:252307456;mso-position-horizontal-relative:margin;mso-position-vertical-relative:margin" coordsize="432435,152400" o:spid="_x0000_s1026" w14:anchorId="1ADF07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57" w:type="pct"/>
            <w:gridSpan w:val="3"/>
          </w:tcPr>
          <w:p w:rsidRPr="008D31E3" w:rsidR="0004725B" w:rsidP="00727BF1" w:rsidRDefault="0004725B" w14:paraId="24DEEC0F" w14:textId="0503F1A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0B952C13" w14:textId="1712CAE0">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74C89F28"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4F8EB297"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30661928" w14:textId="77777777">
            <w:pPr>
              <w:pStyle w:val="ListParagraph1"/>
              <w:spacing w:after="0"/>
              <w:rPr>
                <w:rFonts w:eastAsia="Times New Roman" w:cstheme="minorHAnsi"/>
                <w:color w:val="000000"/>
                <w:szCs w:val="20"/>
                <w:lang w:val="fr-FR" w:bidi="hi-IN"/>
              </w:rPr>
            </w:pPr>
          </w:p>
        </w:tc>
      </w:tr>
      <w:tr w:rsidRPr="004F7231" w:rsidR="0004725B" w:rsidTr="008D31E3" w14:paraId="29D55CF9" w14:textId="77777777">
        <w:tblPrEx>
          <w:jc w:val="left"/>
        </w:tblPrEx>
        <w:trPr>
          <w:trHeight w:val="20"/>
        </w:trPr>
        <w:tc>
          <w:tcPr>
            <w:tcW w:w="279" w:type="pct"/>
          </w:tcPr>
          <w:p w:rsidRPr="008D31E3" w:rsidR="0004725B" w:rsidP="0004725B" w:rsidRDefault="0004725B" w14:paraId="43911378"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102FC602" w14:textId="77777777">
            <w:pPr>
              <w:rPr>
                <w:rFonts w:cstheme="minorHAnsi"/>
                <w:bCs/>
                <w:szCs w:val="20"/>
                <w:lang w:val="fr-FR"/>
              </w:rPr>
            </w:pPr>
            <w:r w:rsidRPr="008D31E3">
              <w:rPr>
                <w:rFonts w:cstheme="minorHAnsi"/>
                <w:bCs/>
                <w:szCs w:val="20"/>
                <w:lang w:val="fr-FR"/>
              </w:rPr>
              <w:t>Contraception d’urgence</w:t>
            </w:r>
          </w:p>
          <w:p w:rsidRPr="008D31E3" w:rsidR="0004725B" w:rsidP="0004725B" w:rsidRDefault="0004725B" w14:paraId="2FA4C3DA" w14:textId="2F920753">
            <w:pPr>
              <w:rPr>
                <w:rFonts w:cstheme="minorHAnsi"/>
                <w:b/>
                <w:bCs/>
                <w:szCs w:val="20"/>
                <w:lang w:val="fr-FR"/>
              </w:rPr>
            </w:pPr>
          </w:p>
        </w:tc>
        <w:tc>
          <w:tcPr>
            <w:tcW w:w="659" w:type="pct"/>
          </w:tcPr>
          <w:p w:rsidRPr="008D31E3" w:rsidR="0004725B" w:rsidP="0004725B" w:rsidRDefault="0004725B" w14:paraId="5EFA5331" w14:textId="11A56224">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6073F3D5">
                    <v:group id="Group 467" style="position:absolute;margin-left:7.85pt;margin-top:2.5pt;width:34.05pt;height:12pt;z-index:252308480;mso-position-horizontal-relative:margin;mso-position-vertical-relative:margin" coordsize="432435,152400" o:spid="_x0000_s1026" w14:anchorId="6BB7F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1" w:type="pct"/>
          </w:tcPr>
          <w:p w:rsidRPr="008D31E3" w:rsidR="0004725B" w:rsidP="0004725B" w:rsidRDefault="0004725B" w14:paraId="44566634" w14:textId="6F269BF9">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1"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B87FAAA">
                    <v:group id="Group 472" style="position:absolute;margin-left:8.05pt;margin-top:2.35pt;width:34.05pt;height:12pt;z-index:252309504;mso-position-horizontal-relative:margin;mso-position-vertical-relative:margin" coordsize="432435,152400" o:spid="_x0000_s1026" w14:anchorId="24788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596" w:type="pct"/>
            <w:gridSpan w:val="3"/>
          </w:tcPr>
          <w:p w:rsidRPr="008D31E3" w:rsidR="0004725B" w:rsidP="0004725B" w:rsidRDefault="0004725B" w14:paraId="419BA5D8" w14:textId="22058229">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00E1EE5">
                    <v:group id="Group 477" style="position:absolute;margin-left:7.85pt;margin-top:2.5pt;width:34.05pt;height:12pt;z-index:252310528;mso-position-horizontal-relative:margin;mso-position-vertical-relative:margin" coordsize="432435,152400" o:spid="_x0000_s1026" w14:anchorId="77A31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79BBA9DC" w14:textId="035AEF10">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1EB4EE61" w14:textId="2F7045D3">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1E29C2E7"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4326CC38"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427551F1" w14:textId="77777777">
            <w:pPr>
              <w:pStyle w:val="ListParagraph1"/>
              <w:spacing w:after="0"/>
              <w:rPr>
                <w:rFonts w:eastAsia="Times New Roman" w:cstheme="minorHAnsi"/>
                <w:color w:val="000000"/>
                <w:szCs w:val="20"/>
                <w:lang w:val="fr-FR" w:bidi="hi-IN"/>
              </w:rPr>
            </w:pPr>
          </w:p>
        </w:tc>
      </w:tr>
      <w:tr w:rsidRPr="004F7231" w:rsidR="0004725B" w:rsidTr="008D31E3" w14:paraId="5E8BFF23" w14:textId="77777777">
        <w:tblPrEx>
          <w:jc w:val="left"/>
        </w:tblPrEx>
        <w:trPr>
          <w:trHeight w:val="20"/>
        </w:trPr>
        <w:tc>
          <w:tcPr>
            <w:tcW w:w="279" w:type="pct"/>
          </w:tcPr>
          <w:p w:rsidRPr="008D31E3" w:rsidR="0004725B" w:rsidP="0004725B" w:rsidRDefault="0004725B" w14:paraId="795C8ECD"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1421942D" w14:textId="77777777">
            <w:pPr>
              <w:rPr>
                <w:rFonts w:cstheme="minorHAnsi"/>
                <w:bCs/>
                <w:szCs w:val="20"/>
                <w:lang w:val="fr-FR"/>
              </w:rPr>
            </w:pPr>
            <w:r w:rsidRPr="008D31E3">
              <w:rPr>
                <w:rFonts w:cstheme="minorHAnsi"/>
                <w:bCs/>
                <w:szCs w:val="20"/>
                <w:lang w:val="fr-FR"/>
              </w:rPr>
              <w:t>DIU</w:t>
            </w:r>
          </w:p>
          <w:p w:rsidRPr="008D31E3" w:rsidR="0004725B" w:rsidP="0004725B" w:rsidRDefault="0004725B" w14:paraId="6EDF4036" w14:textId="13CBFFD0">
            <w:pPr>
              <w:rPr>
                <w:rFonts w:cstheme="minorHAnsi"/>
                <w:b/>
                <w:bCs/>
                <w:szCs w:val="20"/>
                <w:lang w:val="fr-FR"/>
              </w:rPr>
            </w:pPr>
          </w:p>
        </w:tc>
        <w:tc>
          <w:tcPr>
            <w:tcW w:w="659" w:type="pct"/>
          </w:tcPr>
          <w:p w:rsidRPr="008D31E3" w:rsidR="0004725B" w:rsidP="0004725B" w:rsidRDefault="0004725B" w14:paraId="05AF4DA2" w14:textId="2B21026E">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3"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1AA0774">
                    <v:group id="Group 482" style="position:absolute;margin-left:7.85pt;margin-top:2.5pt;width:34.05pt;height:12pt;z-index:252311552;mso-position-horizontal-relative:margin;mso-position-vertical-relative:margin" coordsize="432435,152400" o:spid="_x0000_s1026" w14:anchorId="47598B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1" w:type="pct"/>
          </w:tcPr>
          <w:p w:rsidRPr="008D31E3" w:rsidR="0004725B" w:rsidP="0004725B" w:rsidRDefault="0004725B" w14:paraId="3141F6A0" w14:textId="1420FCF6">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4"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1D1ECE2">
                    <v:group id="Group 487" style="position:absolute;margin-left:8.05pt;margin-top:2.35pt;width:34.05pt;height:12pt;z-index:252312576;mso-position-horizontal-relative:margin;mso-position-vertical-relative:margin" coordsize="432435,152400" o:spid="_x0000_s1026" w14:anchorId="7293DB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596" w:type="pct"/>
            <w:gridSpan w:val="3"/>
          </w:tcPr>
          <w:p w:rsidRPr="008D31E3" w:rsidR="0004725B" w:rsidP="0004725B" w:rsidRDefault="0004725B" w14:paraId="4A9F297F" w14:textId="73EDB9C0">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5"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CC249CA">
                    <v:group id="Group 492" style="position:absolute;margin-left:7.85pt;margin-top:2.5pt;width:34.05pt;height:12pt;z-index:252313600;mso-position-horizontal-relative:margin;mso-position-vertical-relative:margin" coordsize="432435,152400" o:spid="_x0000_s1026" w14:anchorId="7F51DC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4BCA9E2A" w14:textId="5291E64B">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7837C682" w14:textId="37229D91">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0EC769A8"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132D1266"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432787A8" w14:textId="77777777">
            <w:pPr>
              <w:pStyle w:val="ListParagraph1"/>
              <w:spacing w:after="0"/>
              <w:rPr>
                <w:rFonts w:eastAsia="Times New Roman" w:cstheme="minorHAnsi"/>
                <w:color w:val="000000"/>
                <w:szCs w:val="20"/>
                <w:lang w:val="fr-FR" w:bidi="hi-IN"/>
              </w:rPr>
            </w:pPr>
          </w:p>
        </w:tc>
      </w:tr>
      <w:tr w:rsidRPr="004F7231" w:rsidR="0004725B" w:rsidTr="008D31E3" w14:paraId="59D4FF09" w14:textId="77777777">
        <w:tblPrEx>
          <w:jc w:val="left"/>
        </w:tblPrEx>
        <w:trPr>
          <w:trHeight w:val="20"/>
        </w:trPr>
        <w:tc>
          <w:tcPr>
            <w:tcW w:w="279" w:type="pct"/>
          </w:tcPr>
          <w:p w:rsidRPr="008D31E3" w:rsidR="0004725B" w:rsidP="0004725B" w:rsidRDefault="0004725B" w14:paraId="046AB7D7"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572B2244" w14:textId="3A22E2E1">
            <w:pPr>
              <w:rPr>
                <w:rFonts w:cstheme="minorHAnsi"/>
                <w:bCs/>
                <w:szCs w:val="20"/>
                <w:lang w:val="fr-FR"/>
              </w:rPr>
            </w:pPr>
            <w:r w:rsidRPr="008D31E3">
              <w:rPr>
                <w:rFonts w:cstheme="minorHAnsi"/>
                <w:bCs/>
                <w:szCs w:val="20"/>
                <w:lang w:val="fr-FR"/>
              </w:rPr>
              <w:t>Implant</w:t>
            </w:r>
            <w:r w:rsidR="00A21D46">
              <w:rPr>
                <w:rFonts w:cstheme="minorHAnsi"/>
                <w:bCs/>
                <w:szCs w:val="20"/>
                <w:lang w:val="fr-FR"/>
              </w:rPr>
              <w:t>s</w:t>
            </w:r>
          </w:p>
          <w:p w:rsidRPr="008D31E3" w:rsidR="0004725B" w:rsidP="0004725B" w:rsidRDefault="0004725B" w14:paraId="0D1B5B6C" w14:textId="673E2C01">
            <w:pPr>
              <w:rPr>
                <w:rFonts w:cstheme="minorHAnsi"/>
                <w:b/>
                <w:bCs/>
                <w:szCs w:val="20"/>
                <w:lang w:val="fr-FR"/>
              </w:rPr>
            </w:pPr>
          </w:p>
        </w:tc>
        <w:tc>
          <w:tcPr>
            <w:tcW w:w="659" w:type="pct"/>
          </w:tcPr>
          <w:p w:rsidRPr="008D31E3" w:rsidR="0004725B" w:rsidP="0004725B" w:rsidRDefault="0004725B" w14:paraId="6D8EE711" w14:textId="6126919C">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ABAE111">
                    <v:group id="Group 16050369" style="position:absolute;margin-left:7.85pt;margin-top:2.5pt;width:34.05pt;height:12pt;z-index:252314624;mso-position-horizontal-relative:margin;mso-position-vertical-relative:margin" coordsize="432435,152400" o:spid="_x0000_s1026" w14:anchorId="20851D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1" w:type="pct"/>
          </w:tcPr>
          <w:p w:rsidRPr="008D31E3" w:rsidR="0004725B" w:rsidP="0004725B" w:rsidRDefault="0004725B" w14:paraId="1E437728" w14:textId="53910500">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7"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379B8BB">
                    <v:group id="Group 16050374" style="position:absolute;margin-left:8.05pt;margin-top:2.35pt;width:34.05pt;height:12pt;z-index:252315648;mso-position-horizontal-relative:margin;mso-position-vertical-relative:margin" coordsize="432435,152400" o:spid="_x0000_s1026" w14:anchorId="600ABC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1D3EF64D" w14:textId="4DB53304">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5ECA8C4">
                    <v:group id="Group 16050379" style="position:absolute;margin-left:7.85pt;margin-top:2.5pt;width:34.05pt;height:12pt;z-index:252316672;mso-position-horizontal-relative:margin;mso-position-vertical-relative:margin" coordsize="432435,152400" o:spid="_x0000_s1026" w14:anchorId="7190B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6DF8801F" w14:textId="423CAEE7">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1B2E45C9" w14:textId="71582576">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5937ED16"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518F4041"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7FA0E097" w14:textId="77777777">
            <w:pPr>
              <w:pStyle w:val="ListParagraph1"/>
              <w:spacing w:after="0"/>
              <w:rPr>
                <w:rFonts w:eastAsia="Times New Roman" w:cstheme="minorHAnsi"/>
                <w:color w:val="000000"/>
                <w:szCs w:val="20"/>
                <w:lang w:val="fr-FR" w:bidi="hi-IN"/>
              </w:rPr>
            </w:pPr>
          </w:p>
        </w:tc>
      </w:tr>
      <w:tr w:rsidRPr="004F7231" w:rsidR="0004725B" w:rsidTr="008D31E3" w14:paraId="4F0E0A5C" w14:textId="77777777">
        <w:tblPrEx>
          <w:jc w:val="left"/>
        </w:tblPrEx>
        <w:trPr>
          <w:trHeight w:val="20"/>
        </w:trPr>
        <w:tc>
          <w:tcPr>
            <w:tcW w:w="279" w:type="pct"/>
          </w:tcPr>
          <w:p w:rsidRPr="008D31E3" w:rsidR="0004725B" w:rsidP="0004725B" w:rsidRDefault="0004725B" w14:paraId="5B48D19D"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139E499B" w14:textId="054D162A">
            <w:pPr>
              <w:rPr>
                <w:rFonts w:cstheme="minorHAnsi"/>
                <w:b/>
                <w:bCs/>
                <w:szCs w:val="20"/>
                <w:lang w:val="fr-FR"/>
              </w:rPr>
            </w:pPr>
            <w:r w:rsidRPr="008D31E3">
              <w:rPr>
                <w:rFonts w:cstheme="minorHAnsi"/>
                <w:bCs/>
                <w:szCs w:val="20"/>
                <w:lang w:val="fr-FR"/>
              </w:rPr>
              <w:t xml:space="preserve">Stérilisation féminine (Ligature des trompes) </w:t>
            </w:r>
          </w:p>
        </w:tc>
        <w:tc>
          <w:tcPr>
            <w:tcW w:w="659" w:type="pct"/>
          </w:tcPr>
          <w:p w:rsidRPr="008D31E3" w:rsidR="0004725B" w:rsidP="0004725B" w:rsidRDefault="0004725B" w14:paraId="3A7A836B" w14:textId="3A561ACB">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09"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5541E60F">
                    <v:group id="Group 16050384" style="position:absolute;margin-left:7.85pt;margin-top:2.5pt;width:34.05pt;height:12pt;z-index:252317696;mso-position-horizontal-relative:margin;mso-position-vertical-relative:margin" coordsize="432435,152400" o:spid="_x0000_s1026" w14:anchorId="77A20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1" w:type="pct"/>
          </w:tcPr>
          <w:p w:rsidRPr="008D31E3" w:rsidR="0004725B" w:rsidP="0004725B" w:rsidRDefault="0004725B" w14:paraId="09107DFC" w14:textId="76A7CE10">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0"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7EDBE14D">
                    <v:group id="Group 16050389" style="position:absolute;margin-left:8.05pt;margin-top:2.35pt;width:34.05pt;height:12pt;z-index:252318720;mso-position-horizontal-relative:margin;mso-position-vertical-relative:margin" coordsize="432435,152400" o:spid="_x0000_s1026" w14:anchorId="0A8462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58BDE56B" w14:textId="74761311">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1"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641D2DF6">
                    <v:group id="Group 16050394" style="position:absolute;margin-left:7.85pt;margin-top:2.5pt;width:34.05pt;height:12pt;z-index:252319744;mso-position-horizontal-relative:margin;mso-position-vertical-relative:margin" coordsize="432435,152400" o:spid="_x0000_s1026" w14:anchorId="6D5F4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4D8938AF" w14:textId="2D0E9DB9">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434FDA51" w14:textId="24507FF2">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69773029"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1C7F93D3"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6556D3F3" w14:textId="77777777">
            <w:pPr>
              <w:pStyle w:val="ListParagraph1"/>
              <w:spacing w:after="0"/>
              <w:rPr>
                <w:rFonts w:eastAsia="Times New Roman" w:cstheme="minorHAnsi"/>
                <w:color w:val="000000"/>
                <w:szCs w:val="20"/>
                <w:lang w:val="fr-FR" w:bidi="hi-IN"/>
              </w:rPr>
            </w:pPr>
          </w:p>
        </w:tc>
      </w:tr>
      <w:tr w:rsidRPr="004F7231" w:rsidR="0004725B" w:rsidTr="008D31E3" w14:paraId="260B6F39" w14:textId="77777777">
        <w:tblPrEx>
          <w:jc w:val="left"/>
        </w:tblPrEx>
        <w:trPr>
          <w:trHeight w:val="20"/>
        </w:trPr>
        <w:tc>
          <w:tcPr>
            <w:tcW w:w="279" w:type="pct"/>
          </w:tcPr>
          <w:p w:rsidRPr="008D31E3" w:rsidR="0004725B" w:rsidP="0004725B" w:rsidRDefault="0004725B" w14:paraId="68B059A4"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506BC9D6" w14:textId="550D6B4C">
            <w:pPr>
              <w:rPr>
                <w:rFonts w:cstheme="minorHAnsi"/>
                <w:szCs w:val="20"/>
                <w:lang w:val="fr-FR"/>
              </w:rPr>
            </w:pPr>
            <w:r w:rsidRPr="008D31E3">
              <w:rPr>
                <w:rFonts w:cstheme="minorHAnsi"/>
                <w:bCs/>
                <w:szCs w:val="20"/>
                <w:lang w:val="fr-FR"/>
              </w:rPr>
              <w:t>Stérilisation masculine/ Vasectomie</w:t>
            </w:r>
          </w:p>
        </w:tc>
        <w:tc>
          <w:tcPr>
            <w:tcW w:w="659" w:type="pct"/>
          </w:tcPr>
          <w:p w:rsidRPr="008D31E3" w:rsidR="0004725B" w:rsidP="0004725B" w:rsidRDefault="0004725B" w14:paraId="522AE7BD" w14:textId="20141DAA">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2" behindDoc="0" locked="0" layoutInCell="1" allowOverlap="1" wp14:anchorId="1FCA8681" wp14:editId="3796D00A">
                      <wp:simplePos x="0" y="0"/>
                      <wp:positionH relativeFrom="margin">
                        <wp:posOffset>99695</wp:posOffset>
                      </wp:positionH>
                      <wp:positionV relativeFrom="margin">
                        <wp:posOffset>31750</wp:posOffset>
                      </wp:positionV>
                      <wp:extent cx="432435" cy="152400"/>
                      <wp:effectExtent l="0" t="0" r="24765" b="19050"/>
                      <wp:wrapSquare wrapText="bothSides"/>
                      <wp:docPr id="16050399" name="Group 1605039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0" name="Group 16050400"/>
                              <wpg:cNvGrpSpPr/>
                              <wpg:grpSpPr>
                                <a:xfrm>
                                  <a:off x="0" y="0"/>
                                  <a:ext cx="293370" cy="152400"/>
                                  <a:chOff x="8711" y="2856"/>
                                  <a:chExt cx="1080" cy="360"/>
                                </a:xfrm>
                              </wpg:grpSpPr>
                              <wps:wsp>
                                <wps:cNvPr id="1605040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E34D695">
                    <v:group id="Group 16050399" style="position:absolute;margin-left:7.85pt;margin-top:2.5pt;width:34.05pt;height:12pt;z-index:252320768;mso-position-horizontal-relative:margin;mso-position-vertical-relative:margin" coordsize="432435,152400" o:spid="_x0000_s1026" w14:anchorId="715780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LG5aCXmAgAAlAsAAA4AAAAAAAAA&#10;AAAAAAAALgIAAGRycy9lMm9Eb2MueG1sUEsBAi0AFAAGAAgAAAAhAJp/d2TcAAAABgEAAA8AAAAA&#10;AAAAAAAAAAAAQAUAAGRycy9kb3ducmV2LnhtbFBLBQYAAAAABAAEAPMAAABJBgAAAAA=&#10;">
                      <v:group id="Group 1605040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"/>
                      <w10:wrap type="square" anchorx="margin" anchory="margin"/>
                    </v:group>
                  </w:pict>
                </mc:Fallback>
              </mc:AlternateContent>
            </w:r>
          </w:p>
        </w:tc>
        <w:tc>
          <w:tcPr>
            <w:tcW w:w="611" w:type="pct"/>
          </w:tcPr>
          <w:p w:rsidRPr="008D31E3" w:rsidR="0004725B" w:rsidP="0004725B" w:rsidRDefault="0004725B" w14:paraId="5309250F" w14:textId="21EDC6F9">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3" behindDoc="0" locked="0" layoutInCell="1" allowOverlap="1" wp14:anchorId="2FB7ECEB" wp14:editId="3E08D2AE">
                      <wp:simplePos x="0" y="0"/>
                      <wp:positionH relativeFrom="margin">
                        <wp:posOffset>102235</wp:posOffset>
                      </wp:positionH>
                      <wp:positionV relativeFrom="margin">
                        <wp:posOffset>29845</wp:posOffset>
                      </wp:positionV>
                      <wp:extent cx="432435" cy="152400"/>
                      <wp:effectExtent l="0" t="0" r="24765" b="19050"/>
                      <wp:wrapSquare wrapText="bothSides"/>
                      <wp:docPr id="16050404" name="Group 1605040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05" name="Group 16050405"/>
                              <wpg:cNvGrpSpPr/>
                              <wpg:grpSpPr>
                                <a:xfrm>
                                  <a:off x="0" y="0"/>
                                  <a:ext cx="293370" cy="152400"/>
                                  <a:chOff x="8711" y="2856"/>
                                  <a:chExt cx="1080" cy="360"/>
                                </a:xfrm>
                              </wpg:grpSpPr>
                              <wps:wsp>
                                <wps:cNvPr id="1605040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0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73EA6727">
                    <v:group id="Group 16050404" style="position:absolute;margin-left:8.05pt;margin-top:2.35pt;width:34.05pt;height:12pt;z-index:252321792;mso-position-horizontal-relative:margin;mso-position-vertical-relative:margin" coordsize="432435,152400" o:spid="_x0000_s1026" w14:anchorId="19EB52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FB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0vTFB6QIAAJQLAAAOAAAA&#10;AAAAAAAAAAAAAC4CAABkcnMvZTJvRG9jLnhtbFBLAQItABQABgAIAAAAIQAJaMd/3QAAAAYBAAAP&#10;AAAAAAAAAAAAAAAAAEMFAABkcnMvZG93bnJldi54bWxQSwUGAAAAAAQABADzAAAATQYAAAAA&#10;">
                      <v:group id="Group 1605040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20DFA3C4" w14:textId="02AB91BD">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4" behindDoc="0" locked="0" layoutInCell="1" allowOverlap="1" wp14:anchorId="738738D8" wp14:editId="259CBC4B">
                      <wp:simplePos x="0" y="0"/>
                      <wp:positionH relativeFrom="margin">
                        <wp:posOffset>99695</wp:posOffset>
                      </wp:positionH>
                      <wp:positionV relativeFrom="margin">
                        <wp:posOffset>31750</wp:posOffset>
                      </wp:positionV>
                      <wp:extent cx="432435" cy="152400"/>
                      <wp:effectExtent l="0" t="0" r="24765" b="19050"/>
                      <wp:wrapSquare wrapText="bothSides"/>
                      <wp:docPr id="16050409" name="Group 1605040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0" name="Group 16050410"/>
                              <wpg:cNvGrpSpPr/>
                              <wpg:grpSpPr>
                                <a:xfrm>
                                  <a:off x="0" y="0"/>
                                  <a:ext cx="293370" cy="152400"/>
                                  <a:chOff x="8711" y="2856"/>
                                  <a:chExt cx="1080" cy="360"/>
                                </a:xfrm>
                              </wpg:grpSpPr>
                              <wps:wsp>
                                <wps:cNvPr id="160504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13DF291B">
                    <v:group id="Group 16050409" style="position:absolute;margin-left:7.85pt;margin-top:2.5pt;width:34.05pt;height:12pt;z-index:252322816;mso-position-horizontal-relative:margin;mso-position-vertical-relative:margin" coordsize="432435,152400" o:spid="_x0000_s1026" w14:anchorId="2D442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KqQUZ5wIAAJQLAAAOAAAAAAAA&#10;AAAAAAAAAC4CAABkcnMvZTJvRG9jLnhtbFBLAQItABQABgAIAAAAIQCaf3dk3AAAAAYBAAAPAAAA&#10;AAAAAAAAAAAAAEEFAABkcnMvZG93bnJldi54bWxQSwUGAAAAAAQABADzAAAASgYAAAAA&#10;">
                      <v:group id="Group 1605041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67B5FC3A" w14:textId="24C598D3">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72ED43FC" w14:textId="4B9A297E">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__/__/_____</w:t>
            </w:r>
          </w:p>
        </w:tc>
        <w:tc>
          <w:tcPr>
            <w:tcW w:w="546" w:type="pct"/>
          </w:tcPr>
          <w:p w:rsidRPr="008D31E3" w:rsidR="0004725B" w:rsidP="0004725B" w:rsidRDefault="0004725B" w14:paraId="13560493"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65FA2FC6"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4A07BDDC" w14:textId="77777777">
            <w:pPr>
              <w:pStyle w:val="ListParagraph1"/>
              <w:spacing w:after="0"/>
              <w:rPr>
                <w:rFonts w:eastAsia="Times New Roman" w:cstheme="minorHAnsi"/>
                <w:color w:val="000000"/>
                <w:szCs w:val="20"/>
                <w:lang w:val="fr-FR" w:bidi="hi-IN"/>
              </w:rPr>
            </w:pPr>
          </w:p>
        </w:tc>
      </w:tr>
      <w:tr w:rsidRPr="004F7231" w:rsidR="0004725B" w:rsidTr="008D31E3" w14:paraId="2D7561A6" w14:textId="77777777">
        <w:tblPrEx>
          <w:jc w:val="left"/>
        </w:tblPrEx>
        <w:trPr>
          <w:trHeight w:val="20"/>
        </w:trPr>
        <w:tc>
          <w:tcPr>
            <w:tcW w:w="279" w:type="pct"/>
          </w:tcPr>
          <w:p w:rsidRPr="008D31E3" w:rsidR="0004725B" w:rsidP="0004725B" w:rsidRDefault="0004725B" w14:paraId="1FB6B06E" w14:textId="77777777">
            <w:pPr>
              <w:pStyle w:val="ListParagraph1"/>
              <w:numPr>
                <w:ilvl w:val="0"/>
                <w:numId w:val="34"/>
              </w:numPr>
              <w:spacing w:after="0" w:line="240" w:lineRule="auto"/>
              <w:jc w:val="center"/>
              <w:rPr>
                <w:rFonts w:cstheme="minorHAnsi"/>
                <w:szCs w:val="20"/>
                <w:lang w:val="fr-FR"/>
              </w:rPr>
            </w:pPr>
          </w:p>
        </w:tc>
        <w:tc>
          <w:tcPr>
            <w:tcW w:w="1000" w:type="pct"/>
            <w:gridSpan w:val="2"/>
          </w:tcPr>
          <w:p w:rsidRPr="008D31E3" w:rsidR="0004725B" w:rsidP="0004725B" w:rsidRDefault="0004725B" w14:paraId="3E9B33D1" w14:textId="502417A8">
            <w:pPr>
              <w:rPr>
                <w:rFonts w:cstheme="minorHAnsi"/>
                <w:szCs w:val="20"/>
                <w:lang w:val="fr-FR"/>
              </w:rPr>
            </w:pPr>
            <w:r w:rsidRPr="008D31E3">
              <w:rPr>
                <w:rFonts w:cstheme="minorHAnsi"/>
                <w:bCs/>
                <w:szCs w:val="20"/>
                <w:lang w:val="fr-FR"/>
              </w:rPr>
              <w:t xml:space="preserve">Allaitement maternel exclusif (MAMA)  </w:t>
            </w:r>
          </w:p>
        </w:tc>
        <w:tc>
          <w:tcPr>
            <w:tcW w:w="659" w:type="pct"/>
          </w:tcPr>
          <w:p w:rsidRPr="008D31E3" w:rsidR="0004725B" w:rsidP="0004725B" w:rsidRDefault="0004725B" w14:paraId="631FBA2E" w14:textId="77C34FD9">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5" behindDoc="0" locked="0" layoutInCell="1" allowOverlap="1" wp14:anchorId="08F04C9C" wp14:editId="05B7BB77">
                      <wp:simplePos x="0" y="0"/>
                      <wp:positionH relativeFrom="margin">
                        <wp:posOffset>99695</wp:posOffset>
                      </wp:positionH>
                      <wp:positionV relativeFrom="margin">
                        <wp:posOffset>31750</wp:posOffset>
                      </wp:positionV>
                      <wp:extent cx="432435" cy="152400"/>
                      <wp:effectExtent l="0" t="0" r="24765" b="19050"/>
                      <wp:wrapSquare wrapText="bothSides"/>
                      <wp:docPr id="16050414" name="Group 1605041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16" name="Group 16050416"/>
                              <wpg:cNvGrpSpPr/>
                              <wpg:grpSpPr>
                                <a:xfrm>
                                  <a:off x="0" y="0"/>
                                  <a:ext cx="293370" cy="152400"/>
                                  <a:chOff x="8711" y="2856"/>
                                  <a:chExt cx="1080" cy="360"/>
                                </a:xfrm>
                              </wpg:grpSpPr>
                              <wps:wsp>
                                <wps:cNvPr id="16050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1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1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102E2921">
                    <v:group id="Group 16050414" style="position:absolute;margin-left:7.85pt;margin-top:2.5pt;width:34.05pt;height:12pt;z-index:252323840;mso-position-horizontal-relative:margin;mso-position-vertical-relative:margin" coordsize="432435,152400" o:spid="_x0000_s1026" w14:anchorId="60A97D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k6gIAAJQLAAAOAAAAZHJzL2Uyb0RvYy54bWzsVttu2zAMfR+wfxD0vvoSOxejTlG0azGg&#10;24p1+wBFli+YLWmSEqf7+lJy4rhJu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">
                      <v:group id="Group 1605041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"/>
                      <w10:wrap type="square" anchorx="margin" anchory="margin"/>
                    </v:group>
                  </w:pict>
                </mc:Fallback>
              </mc:AlternateContent>
            </w:r>
          </w:p>
        </w:tc>
        <w:tc>
          <w:tcPr>
            <w:tcW w:w="611" w:type="pct"/>
          </w:tcPr>
          <w:p w:rsidRPr="008D31E3" w:rsidR="0004725B" w:rsidP="0004725B" w:rsidRDefault="0004725B" w14:paraId="53366E12" w14:textId="3E6105D2">
            <w:pP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6" behindDoc="0" locked="0" layoutInCell="1" allowOverlap="1" wp14:anchorId="749F7FF2" wp14:editId="25FC5E34">
                      <wp:simplePos x="0" y="0"/>
                      <wp:positionH relativeFrom="margin">
                        <wp:posOffset>102235</wp:posOffset>
                      </wp:positionH>
                      <wp:positionV relativeFrom="margin">
                        <wp:posOffset>29845</wp:posOffset>
                      </wp:positionV>
                      <wp:extent cx="432435" cy="152400"/>
                      <wp:effectExtent l="0" t="0" r="24765" b="19050"/>
                      <wp:wrapSquare wrapText="bothSides"/>
                      <wp:docPr id="16050420" name="Group 160504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1" name="Group 16050421"/>
                              <wpg:cNvGrpSpPr/>
                              <wpg:grpSpPr>
                                <a:xfrm>
                                  <a:off x="0" y="0"/>
                                  <a:ext cx="293370" cy="152400"/>
                                  <a:chOff x="8711" y="2856"/>
                                  <a:chExt cx="1080" cy="360"/>
                                </a:xfrm>
                              </wpg:grpSpPr>
                              <wps:wsp>
                                <wps:cNvPr id="160504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4CD4F714">
                    <v:group id="Group 16050420" style="position:absolute;margin-left:8.05pt;margin-top:2.35pt;width:34.05pt;height:12pt;z-index:252324864;mso-position-horizontal-relative:margin;mso-position-vertical-relative:margin" coordsize="432435,152400" o:spid="_x0000_s1026" w14:anchorId="33EE6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">
                      <v:group id="Group 160504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"/>
                      <w10:wrap type="square" anchorx="margin" anchory="margin"/>
                    </v:group>
                  </w:pict>
                </mc:Fallback>
              </mc:AlternateContent>
            </w:r>
          </w:p>
        </w:tc>
        <w:tc>
          <w:tcPr>
            <w:tcW w:w="596" w:type="pct"/>
            <w:gridSpan w:val="3"/>
          </w:tcPr>
          <w:p w:rsidRPr="008D31E3" w:rsidR="0004725B" w:rsidP="0004725B" w:rsidRDefault="0004725B" w14:paraId="6A298FF0" w14:textId="0333D149">
            <w:pPr>
              <w:rPr>
                <w:rFonts w:cstheme="minorHAnsi"/>
                <w:szCs w:val="20"/>
                <w:lang w:val="fr-FR"/>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317" behindDoc="0" locked="0" layoutInCell="1" allowOverlap="1" wp14:anchorId="5DB6AAF5" wp14:editId="43C97071">
                      <wp:simplePos x="0" y="0"/>
                      <wp:positionH relativeFrom="margin">
                        <wp:posOffset>99695</wp:posOffset>
                      </wp:positionH>
                      <wp:positionV relativeFrom="margin">
                        <wp:posOffset>31750</wp:posOffset>
                      </wp:positionV>
                      <wp:extent cx="432435" cy="152400"/>
                      <wp:effectExtent l="0" t="0" r="24765" b="19050"/>
                      <wp:wrapSquare wrapText="bothSides"/>
                      <wp:docPr id="16050425" name="Group 160504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426" name="Group 16050426"/>
                              <wpg:cNvGrpSpPr/>
                              <wpg:grpSpPr>
                                <a:xfrm>
                                  <a:off x="0" y="0"/>
                                  <a:ext cx="293370" cy="152400"/>
                                  <a:chOff x="8711" y="2856"/>
                                  <a:chExt cx="1080" cy="360"/>
                                </a:xfrm>
                              </wpg:grpSpPr>
                              <wps:wsp>
                                <wps:cNvPr id="16050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4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4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328AF0A8">
                    <v:group id="Group 16050425" style="position:absolute;margin-left:7.85pt;margin-top:2.5pt;width:34.05pt;height:12pt;z-index:252325888;mso-position-horizontal-relative:margin;mso-position-vertical-relative:margin" coordsize="432435,152400" o:spid="_x0000_s1026" w14:anchorId="4BB00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3zikDmAgAAlAsAAA4AAAAAAAAA&#10;AAAAAAAALgIAAGRycy9lMm9Eb2MueG1sUEsBAi0AFAAGAAgAAAAhAJp/d2TcAAAABgEAAA8AAAAA&#10;AAAAAAAAAAAAQAUAAGRycy9kb3ducmV2LnhtbFBLBQYAAAAABAAEAPMAAABJBgAAAAA=&#10;">
                      <v:group id="Group 160504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"/>
                      <w10:wrap type="square" anchorx="margin" anchory="margin"/>
                    </v:group>
                  </w:pict>
                </mc:Fallback>
              </mc:AlternateContent>
            </w:r>
          </w:p>
        </w:tc>
        <w:tc>
          <w:tcPr>
            <w:tcW w:w="957" w:type="pct"/>
            <w:gridSpan w:val="3"/>
          </w:tcPr>
          <w:p w:rsidRPr="008D31E3" w:rsidR="0004725B" w:rsidP="00482DFC" w:rsidRDefault="0004725B" w14:paraId="320E6883" w14:textId="4B84AF98">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De  _</w:t>
            </w:r>
            <w:proofErr w:type="gramEnd"/>
            <w:r w:rsidRPr="008D31E3">
              <w:rPr>
                <w:rFonts w:eastAsia="Times New Roman" w:cstheme="minorHAnsi"/>
                <w:color w:val="000000"/>
                <w:szCs w:val="20"/>
                <w:lang w:val="fr-FR" w:bidi="hi-IN"/>
              </w:rPr>
              <w:t>_/__/____</w:t>
            </w:r>
          </w:p>
          <w:p w:rsidRPr="008D31E3" w:rsidR="0004725B" w:rsidP="0004725B" w:rsidRDefault="0004725B" w14:paraId="2DC04432" w14:textId="6DCC4560">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546" w:type="pct"/>
          </w:tcPr>
          <w:p w:rsidRPr="008D31E3" w:rsidR="0004725B" w:rsidP="0004725B" w:rsidRDefault="0004725B" w14:paraId="44050CC1" w14:textId="77777777">
            <w:pPr>
              <w:pStyle w:val="ListParagraph1"/>
              <w:spacing w:after="0"/>
              <w:ind w:left="0"/>
              <w:rPr>
                <w:rFonts w:eastAsia="Times New Roman" w:cstheme="minorHAnsi"/>
                <w:color w:val="000000"/>
                <w:szCs w:val="20"/>
                <w:lang w:val="fr-FR" w:bidi="hi-IN"/>
              </w:rPr>
            </w:pPr>
          </w:p>
          <w:p w:rsidRPr="008D31E3" w:rsidR="0004725B" w:rsidP="0004725B" w:rsidRDefault="0004725B" w14:paraId="10C712BF"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w:t>
            </w:r>
          </w:p>
        </w:tc>
        <w:tc>
          <w:tcPr>
            <w:tcW w:w="351" w:type="pct"/>
            <w:vMerge/>
          </w:tcPr>
          <w:p w:rsidRPr="008D31E3" w:rsidR="0004725B" w:rsidP="0004725B" w:rsidRDefault="0004725B" w14:paraId="4026D991" w14:textId="77777777">
            <w:pPr>
              <w:pStyle w:val="ListParagraph1"/>
              <w:spacing w:after="0"/>
              <w:rPr>
                <w:rFonts w:eastAsia="Times New Roman" w:cstheme="minorHAnsi"/>
                <w:color w:val="000000"/>
                <w:szCs w:val="20"/>
                <w:lang w:val="fr-FR" w:bidi="hi-IN"/>
              </w:rPr>
            </w:pPr>
          </w:p>
        </w:tc>
      </w:tr>
      <w:tr w:rsidRPr="004F7231" w:rsidR="002D6B59" w:rsidTr="008D31E3" w14:paraId="0A40FE23" w14:textId="77777777">
        <w:trPr>
          <w:trHeight w:val="530"/>
          <w:jc w:val="center"/>
        </w:trPr>
        <w:tc>
          <w:tcPr>
            <w:tcW w:w="291" w:type="pct"/>
            <w:gridSpan w:val="2"/>
          </w:tcPr>
          <w:p w:rsidRPr="008D31E3" w:rsidR="002D6B59" w:rsidP="002D6B59" w:rsidRDefault="002D6B59" w14:paraId="1CDFBAEC" w14:textId="15F73E10">
            <w:pPr>
              <w:jc w:val="center"/>
              <w:rPr>
                <w:rFonts w:cstheme="minorHAnsi"/>
                <w:szCs w:val="20"/>
                <w:lang w:val="fr-FR"/>
              </w:rPr>
            </w:pPr>
            <w:r w:rsidRPr="008D31E3">
              <w:rPr>
                <w:rFonts w:cstheme="minorHAnsi"/>
                <w:szCs w:val="20"/>
                <w:lang w:val="fr-FR"/>
              </w:rPr>
              <w:t>706</w:t>
            </w:r>
          </w:p>
        </w:tc>
        <w:tc>
          <w:tcPr>
            <w:tcW w:w="2264" w:type="pct"/>
            <w:gridSpan w:val="4"/>
          </w:tcPr>
          <w:p w:rsidRPr="008D31E3" w:rsidR="002D6B59" w:rsidP="002D6B59" w:rsidRDefault="002D6B59" w14:paraId="4E12B3EB" w14:textId="4E4858EE">
            <w:pPr>
              <w:pStyle w:val="ListParagraph1"/>
              <w:spacing w:after="0"/>
              <w:ind w:left="0"/>
              <w:rPr>
                <w:rFonts w:cstheme="minorHAnsi"/>
                <w:spacing w:val="-2"/>
                <w:szCs w:val="20"/>
                <w:lang w:val="fr-FR" w:bidi="hi-IN"/>
              </w:rPr>
            </w:pPr>
            <w:r w:rsidRPr="008D31E3">
              <w:rPr>
                <w:rFonts w:cstheme="minorHAnsi"/>
                <w:szCs w:val="20"/>
                <w:lang w:val="fr-FR"/>
              </w:rPr>
              <w:t>Cette structure dispose-t-elle d'un mécanisme de suivi des utilisatrices de PF ?</w:t>
            </w:r>
          </w:p>
        </w:tc>
        <w:tc>
          <w:tcPr>
            <w:tcW w:w="2094" w:type="pct"/>
            <w:gridSpan w:val="6"/>
          </w:tcPr>
          <w:p w:rsidRPr="008D31E3" w:rsidR="002D6B59" w:rsidP="002D6B59" w:rsidRDefault="002D6B59" w14:paraId="3E8D2373" w14:textId="0D89BE28">
            <w:pPr>
              <w:tabs>
                <w:tab w:val="left" w:pos="0"/>
                <w:tab w:val="right" w:leader="dot" w:pos="4092"/>
              </w:tabs>
              <w:rPr>
                <w:rFonts w:cstheme="minorHAnsi"/>
                <w:bCs/>
                <w:szCs w:val="20"/>
                <w:lang w:val="fr-FR"/>
              </w:rPr>
            </w:pPr>
            <w:r w:rsidRPr="008D31E3">
              <w:rPr>
                <w:rFonts w:eastAsia="Arial Narrow" w:cstheme="minorHAnsi"/>
                <w:szCs w:val="20"/>
                <w:lang w:val="fr-FR" w:bidi="hi-IN"/>
              </w:rPr>
              <w:t>Oui</w:t>
            </w:r>
            <w:r w:rsidRPr="008D31E3">
              <w:rPr>
                <w:rFonts w:eastAsia="Arial Narrow" w:cs="Mangal"/>
                <w:szCs w:val="20"/>
                <w:cs/>
                <w:lang w:val="fr-FR" w:bidi="hi-IN"/>
              </w:rPr>
              <w:tab/>
            </w:r>
            <w:r w:rsidRPr="008D31E3">
              <w:rPr>
                <w:rFonts w:eastAsia="Arial Narrow" w:cs="Mangal"/>
                <w:szCs w:val="20"/>
                <w:cs/>
                <w:lang w:val="fr-FR" w:bidi="hi-IN"/>
              </w:rPr>
              <w:t>1</w:t>
            </w:r>
          </w:p>
          <w:p w:rsidRPr="008D31E3" w:rsidR="002D6B59" w:rsidP="002D6B59" w:rsidRDefault="002D6B59" w14:paraId="4795CDE4" w14:textId="7850B5A5">
            <w:pPr>
              <w:tabs>
                <w:tab w:val="right" w:leader="dot" w:pos="4092"/>
              </w:tabs>
              <w:rPr>
                <w:rFonts w:eastAsia="Arial Narrow" w:cstheme="minorHAnsi"/>
                <w:szCs w:val="20"/>
                <w:lang w:val="fr-FR" w:bidi="hi-IN"/>
              </w:rPr>
            </w:pPr>
            <w:r w:rsidRPr="004F7231">
              <w:rPr>
                <w:rFonts w:cstheme="minorHAnsi"/>
                <w:noProof/>
                <w:szCs w:val="20"/>
                <w:lang w:val="fr-FR" w:eastAsia="fr-FR"/>
              </w:rPr>
              <mc:AlternateContent>
                <mc:Choice Requires="wps">
                  <w:drawing>
                    <wp:anchor distT="0" distB="0" distL="114300" distR="114300" simplePos="0" relativeHeight="251658281"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w16du="http://schemas.microsoft.com/office/word/2023/wordml/word16du">
                  <w:pict w14:anchorId="4367145B">
                    <v:shape id="Straight Arrow Connector 93" style="position:absolute;margin-left:205.35pt;margin-top:5.25pt;width:12.15pt;height:0;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19E51B47">
                      <v:stroke joinstyle="miter" endarrow="block"/>
                    </v:shape>
                  </w:pict>
                </mc:Fallback>
              </mc:AlternateContent>
            </w:r>
            <w:r w:rsidRPr="008D31E3">
              <w:rPr>
                <w:rFonts w:eastAsia="Arial Narrow" w:cstheme="minorHAnsi"/>
                <w:szCs w:val="20"/>
                <w:lang w:val="fr-FR" w:bidi="hi-IN"/>
              </w:rPr>
              <w:t>Non</w:t>
            </w:r>
            <w:r w:rsidRPr="008D31E3">
              <w:rPr>
                <w:rFonts w:eastAsia="Arial Narrow" w:cs="Mangal"/>
                <w:szCs w:val="20"/>
                <w:cs/>
                <w:lang w:val="fr-FR" w:bidi="hi-IN"/>
              </w:rPr>
              <w:tab/>
            </w:r>
            <w:r w:rsidRPr="008D31E3">
              <w:rPr>
                <w:rFonts w:eastAsia="Arial Narrow" w:cs="Mangal"/>
                <w:szCs w:val="20"/>
                <w:cs/>
                <w:lang w:val="fr-FR" w:bidi="hi-IN"/>
              </w:rPr>
              <w:t>2</w:t>
            </w:r>
          </w:p>
        </w:tc>
        <w:tc>
          <w:tcPr>
            <w:tcW w:w="351" w:type="pct"/>
          </w:tcPr>
          <w:p w:rsidRPr="008D31E3" w:rsidR="002D6B59" w:rsidP="002D6B59" w:rsidRDefault="002D6B59" w14:paraId="590878DF" w14:textId="77777777">
            <w:pPr>
              <w:rPr>
                <w:rFonts w:cstheme="minorHAnsi"/>
                <w:b/>
                <w:bCs/>
                <w:szCs w:val="20"/>
                <w:lang w:val="fr-FR"/>
              </w:rPr>
            </w:pPr>
          </w:p>
          <w:p w:rsidRPr="008D31E3" w:rsidR="002D6B59" w:rsidP="002D6B59" w:rsidRDefault="002D6B59" w14:paraId="3511E312" w14:textId="0C9AF42A">
            <w:pPr>
              <w:rPr>
                <w:rFonts w:cstheme="minorHAnsi"/>
                <w:b/>
                <w:bCs/>
                <w:szCs w:val="20"/>
                <w:lang w:val="fr-FR"/>
              </w:rPr>
            </w:pPr>
            <w:r w:rsidRPr="008D31E3">
              <w:rPr>
                <w:rFonts w:cstheme="minorHAnsi"/>
                <w:b/>
                <w:bCs/>
                <w:szCs w:val="20"/>
                <w:lang w:val="fr-FR"/>
              </w:rPr>
              <w:t xml:space="preserve"> 708</w:t>
            </w:r>
          </w:p>
        </w:tc>
      </w:tr>
      <w:tr w:rsidRPr="004F7231" w:rsidR="002D6B59" w:rsidTr="008D31E3" w14:paraId="4680297D" w14:textId="77777777">
        <w:trPr>
          <w:trHeight w:val="89"/>
          <w:jc w:val="center"/>
        </w:trPr>
        <w:tc>
          <w:tcPr>
            <w:tcW w:w="291" w:type="pct"/>
            <w:gridSpan w:val="2"/>
          </w:tcPr>
          <w:p w:rsidRPr="008D31E3" w:rsidR="002D6B59" w:rsidP="002D6B59" w:rsidRDefault="002D6B59" w14:paraId="7A623AF6" w14:textId="1FE4F068">
            <w:pPr>
              <w:jc w:val="center"/>
              <w:rPr>
                <w:rFonts w:eastAsia="Arial Narrow" w:cstheme="minorHAnsi"/>
                <w:szCs w:val="20"/>
                <w:cs/>
                <w:lang w:val="fr-FR" w:bidi="hi-IN"/>
              </w:rPr>
            </w:pPr>
            <w:r w:rsidRPr="008D31E3">
              <w:rPr>
                <w:rFonts w:eastAsia="Arial Narrow" w:cstheme="minorHAnsi"/>
                <w:szCs w:val="20"/>
                <w:lang w:val="fr-FR" w:bidi="hi-IN"/>
              </w:rPr>
              <w:t>707</w:t>
            </w:r>
          </w:p>
        </w:tc>
        <w:tc>
          <w:tcPr>
            <w:tcW w:w="2264" w:type="pct"/>
            <w:gridSpan w:val="4"/>
          </w:tcPr>
          <w:p w:rsidRPr="008D31E3" w:rsidR="002D6B59" w:rsidP="002D6B59" w:rsidRDefault="002D6B59" w14:paraId="257CDCB1" w14:textId="35469C78">
            <w:pPr>
              <w:pStyle w:val="ListParagraph1"/>
              <w:spacing w:after="0"/>
              <w:ind w:left="0"/>
              <w:rPr>
                <w:rFonts w:cstheme="minorHAnsi"/>
                <w:spacing w:val="-2"/>
                <w:szCs w:val="20"/>
                <w:lang w:val="fr-FR" w:bidi="hi-IN"/>
              </w:rPr>
            </w:pPr>
            <w:r w:rsidRPr="008D31E3">
              <w:rPr>
                <w:rFonts w:cstheme="minorHAnsi"/>
                <w:szCs w:val="20"/>
                <w:lang w:val="fr-FR"/>
              </w:rPr>
              <w:t>Quel mécanisme de suivi existe-t-il pour les utilisateurs de PF ?</w:t>
            </w:r>
          </w:p>
        </w:tc>
        <w:tc>
          <w:tcPr>
            <w:tcW w:w="2094" w:type="pct"/>
            <w:gridSpan w:val="6"/>
          </w:tcPr>
          <w:p w:rsidRPr="008D31E3" w:rsidR="002D6B59" w:rsidP="002D6B59" w:rsidRDefault="002D6B59" w14:paraId="422B2660" w14:textId="2BB1A1F4">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Visite personnelle</w:t>
            </w:r>
            <w:r w:rsidRPr="008D31E3">
              <w:rPr>
                <w:rFonts w:eastAsia="Arial Narrow" w:cstheme="minorHAnsi"/>
                <w:szCs w:val="20"/>
                <w:lang w:val="fr-FR" w:bidi="hi-IN"/>
              </w:rPr>
              <w:tab/>
            </w:r>
            <w:r w:rsidRPr="008D31E3">
              <w:rPr>
                <w:rFonts w:eastAsia="Arial Narrow" w:cstheme="minorHAnsi"/>
                <w:szCs w:val="20"/>
                <w:lang w:val="fr-FR" w:bidi="hi-IN"/>
              </w:rPr>
              <w:t>1</w:t>
            </w:r>
          </w:p>
          <w:p w:rsidRPr="008D31E3" w:rsidR="002D6B59" w:rsidP="002D6B59" w:rsidRDefault="002D6B59" w14:paraId="0C6C13EF" w14:textId="4938D1AF">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 xml:space="preserve">Par téléphone </w:t>
            </w:r>
            <w:r w:rsidRPr="008D31E3">
              <w:rPr>
                <w:rFonts w:eastAsia="Arial Narrow" w:cstheme="minorHAnsi"/>
                <w:szCs w:val="20"/>
                <w:lang w:val="fr-FR" w:bidi="hi-IN"/>
              </w:rPr>
              <w:tab/>
            </w:r>
            <w:r w:rsidRPr="008D31E3">
              <w:rPr>
                <w:rFonts w:eastAsia="Arial Narrow" w:cstheme="minorHAnsi"/>
                <w:szCs w:val="20"/>
                <w:lang w:val="fr-FR" w:bidi="hi-IN"/>
              </w:rPr>
              <w:t>2</w:t>
            </w:r>
          </w:p>
          <w:p w:rsidRPr="008D31E3" w:rsidR="002D6B59" w:rsidP="002D6B59" w:rsidRDefault="002D6B59" w14:paraId="2945703F" w14:textId="60DD7156">
            <w:pPr>
              <w:tabs>
                <w:tab w:val="left" w:pos="0"/>
                <w:tab w:val="right" w:leader="dot" w:pos="4092"/>
              </w:tabs>
              <w:rPr>
                <w:rFonts w:eastAsia="Arial Narrow" w:cstheme="minorHAnsi"/>
                <w:szCs w:val="20"/>
                <w:lang w:val="fr-FR" w:bidi="hi-IN"/>
              </w:rPr>
            </w:pPr>
            <w:r w:rsidRPr="008D31E3">
              <w:rPr>
                <w:rFonts w:eastAsia="Arial Narrow" w:cstheme="minorHAnsi"/>
                <w:szCs w:val="20"/>
                <w:lang w:val="fr-FR" w:bidi="hi-IN"/>
              </w:rPr>
              <w:t>Par message/ WhatsApp</w:t>
            </w:r>
            <w:r w:rsidRPr="008D31E3">
              <w:rPr>
                <w:rFonts w:eastAsia="Arial Narrow" w:cstheme="minorHAnsi"/>
                <w:szCs w:val="20"/>
                <w:lang w:val="fr-FR" w:bidi="hi-IN"/>
              </w:rPr>
              <w:tab/>
            </w:r>
            <w:r w:rsidRPr="008D31E3">
              <w:rPr>
                <w:rFonts w:eastAsia="Arial Narrow" w:cstheme="minorHAnsi"/>
                <w:szCs w:val="20"/>
                <w:lang w:val="fr-FR" w:bidi="hi-IN"/>
              </w:rPr>
              <w:t>3</w:t>
            </w:r>
          </w:p>
          <w:p w:rsidRPr="008D31E3" w:rsidR="002D6B59" w:rsidP="002D6B59" w:rsidRDefault="002D6B59" w14:paraId="67EFF21B" w14:textId="6C72C1D8">
            <w:pPr>
              <w:tabs>
                <w:tab w:val="right" w:leader="dot" w:pos="4092"/>
              </w:tabs>
              <w:rPr>
                <w:rFonts w:eastAsia="Arial Narrow" w:cstheme="minorHAnsi"/>
                <w:szCs w:val="20"/>
                <w:lang w:val="fr-FR" w:bidi="hi-IN"/>
              </w:rPr>
            </w:pPr>
            <w:r w:rsidRPr="008D31E3">
              <w:rPr>
                <w:rFonts w:eastAsia="Arial Narrow" w:cstheme="minorHAnsi"/>
                <w:szCs w:val="20"/>
                <w:lang w:val="fr-FR" w:bidi="hi-IN"/>
              </w:rPr>
              <w:t>Autre (préciser))</w:t>
            </w:r>
            <w:r w:rsidRPr="008D31E3">
              <w:rPr>
                <w:rFonts w:eastAsia="Arial Narrow" w:cstheme="minorHAnsi"/>
                <w:szCs w:val="20"/>
                <w:lang w:val="fr-FR" w:bidi="hi-IN"/>
              </w:rPr>
              <w:tab/>
            </w:r>
            <w:r w:rsidRPr="008D31E3">
              <w:rPr>
                <w:rFonts w:eastAsia="Arial Narrow" w:cstheme="minorHAnsi"/>
                <w:szCs w:val="20"/>
                <w:lang w:val="fr-FR" w:bidi="hi-IN"/>
              </w:rPr>
              <w:t>4</w:t>
            </w:r>
          </w:p>
        </w:tc>
        <w:tc>
          <w:tcPr>
            <w:tcW w:w="351" w:type="pct"/>
          </w:tcPr>
          <w:p w:rsidRPr="008D31E3" w:rsidR="002D6B59" w:rsidP="002D6B59" w:rsidRDefault="002D6B59" w14:paraId="7B27F21D" w14:textId="77777777">
            <w:pPr>
              <w:rPr>
                <w:rFonts w:cstheme="minorHAnsi"/>
                <w:b/>
                <w:bCs/>
                <w:szCs w:val="20"/>
                <w:lang w:val="fr-FR"/>
              </w:rPr>
            </w:pPr>
          </w:p>
        </w:tc>
      </w:tr>
      <w:tr w:rsidRPr="004F7231" w:rsidR="002D6B59" w:rsidTr="008D31E3" w14:paraId="1C2C9621" w14:textId="77777777">
        <w:trPr>
          <w:trHeight w:val="357"/>
          <w:jc w:val="center"/>
        </w:trPr>
        <w:tc>
          <w:tcPr>
            <w:tcW w:w="291" w:type="pct"/>
            <w:gridSpan w:val="2"/>
          </w:tcPr>
          <w:p w:rsidRPr="008D31E3" w:rsidR="002D6B59" w:rsidP="002D6B59" w:rsidRDefault="002D6B59" w14:paraId="3DC46A11" w14:textId="4D8D9C34">
            <w:pPr>
              <w:jc w:val="center"/>
              <w:rPr>
                <w:rFonts w:cstheme="minorHAnsi"/>
                <w:szCs w:val="20"/>
                <w:lang w:val="fr-FR"/>
              </w:rPr>
            </w:pPr>
            <w:r w:rsidRPr="008D31E3">
              <w:rPr>
                <w:rFonts w:eastAsia="Arial Narrow" w:cstheme="minorHAnsi"/>
                <w:szCs w:val="20"/>
                <w:lang w:val="fr-FR" w:bidi="hi-IN"/>
              </w:rPr>
              <w:t>708</w:t>
            </w:r>
          </w:p>
        </w:tc>
        <w:tc>
          <w:tcPr>
            <w:tcW w:w="2264" w:type="pct"/>
            <w:gridSpan w:val="4"/>
          </w:tcPr>
          <w:p w:rsidRPr="008D31E3" w:rsidR="001316C1" w:rsidP="001316C1" w:rsidRDefault="002D6B59" w14:paraId="4DB070BD" w14:textId="3BD6E726">
            <w:pPr>
              <w:suppressAutoHyphens/>
              <w:rPr>
                <w:rFonts w:cstheme="minorHAnsi"/>
                <w:bCs/>
                <w:spacing w:val="-2"/>
                <w:szCs w:val="20"/>
                <w:lang w:val="fr-FR"/>
              </w:rPr>
            </w:pPr>
            <w:r w:rsidRPr="008D31E3">
              <w:rPr>
                <w:rFonts w:cstheme="minorHAnsi"/>
                <w:szCs w:val="20"/>
                <w:lang w:val="fr-FR"/>
              </w:rPr>
              <w:t>Dans qu</w:t>
            </w:r>
            <w:r w:rsidRPr="008D31E3" w:rsidR="001316C1">
              <w:rPr>
                <w:rFonts w:cstheme="minorHAnsi"/>
                <w:szCs w:val="20"/>
                <w:lang w:val="fr-FR"/>
              </w:rPr>
              <w:t xml:space="preserve">elle mesure les utilisatrices de PF </w:t>
            </w:r>
            <w:r w:rsidRPr="008D31E3">
              <w:rPr>
                <w:rFonts w:cstheme="minorHAnsi"/>
                <w:szCs w:val="20"/>
                <w:lang w:val="fr-FR"/>
              </w:rPr>
              <w:t xml:space="preserve">de cette structure sont-elles perdues de vue ? </w:t>
            </w:r>
          </w:p>
          <w:p w:rsidRPr="008D31E3" w:rsidR="002D6B59" w:rsidP="001316C1" w:rsidRDefault="002D6B59" w14:paraId="69A0013B" w14:textId="77777777">
            <w:pPr>
              <w:rPr>
                <w:rFonts w:cstheme="minorHAnsi"/>
                <w:szCs w:val="20"/>
                <w:lang w:val="fr-FR"/>
              </w:rPr>
            </w:pPr>
          </w:p>
          <w:p w:rsidRPr="008D31E3" w:rsidR="001316C1" w:rsidP="001316C1" w:rsidRDefault="001316C1" w14:paraId="203FAF14" w14:textId="0EB61A1B">
            <w:pPr>
              <w:rPr>
                <w:rFonts w:cstheme="minorHAnsi"/>
                <w:b/>
                <w:szCs w:val="20"/>
                <w:lang w:val="fr-FR"/>
              </w:rPr>
            </w:pPr>
          </w:p>
        </w:tc>
        <w:tc>
          <w:tcPr>
            <w:tcW w:w="525" w:type="pct"/>
            <w:shd w:val="clear" w:color="auto" w:fill="BFBFBF" w:themeFill="background1" w:themeFillShade="BF"/>
            <w:vAlign w:val="center"/>
          </w:tcPr>
          <w:p w:rsidRPr="008D31E3" w:rsidR="002D6B59" w:rsidP="002D6B59" w:rsidRDefault="002D6B59" w14:paraId="04E1F30E" w14:textId="0EAF4743">
            <w:pPr>
              <w:tabs>
                <w:tab w:val="right" w:leader="dot" w:pos="4092"/>
              </w:tabs>
              <w:jc w:val="center"/>
              <w:rPr>
                <w:rFonts w:cstheme="minorHAnsi"/>
                <w:b/>
                <w:bCs/>
                <w:szCs w:val="20"/>
                <w:lang w:val="fr-FR"/>
              </w:rPr>
            </w:pPr>
            <w:r w:rsidRPr="008D31E3">
              <w:rPr>
                <w:rFonts w:cstheme="minorHAnsi"/>
                <w:b/>
                <w:bCs/>
                <w:szCs w:val="20"/>
                <w:lang w:val="fr-FR"/>
              </w:rPr>
              <w:t>Aucun d'entre eux</w:t>
            </w:r>
          </w:p>
        </w:tc>
        <w:tc>
          <w:tcPr>
            <w:tcW w:w="522" w:type="pct"/>
            <w:gridSpan w:val="2"/>
            <w:shd w:val="clear" w:color="auto" w:fill="BFBFBF" w:themeFill="background1" w:themeFillShade="BF"/>
            <w:vAlign w:val="center"/>
          </w:tcPr>
          <w:p w:rsidRPr="008D31E3" w:rsidR="002D6B59" w:rsidP="002D6B59" w:rsidRDefault="002D6B59" w14:paraId="6B36253E" w14:textId="1A0F3412">
            <w:pPr>
              <w:tabs>
                <w:tab w:val="right" w:leader="dot" w:pos="4092"/>
              </w:tabs>
              <w:jc w:val="center"/>
              <w:rPr>
                <w:rFonts w:cstheme="minorHAnsi"/>
                <w:b/>
                <w:bCs/>
                <w:szCs w:val="20"/>
                <w:lang w:val="fr-FR"/>
              </w:rPr>
            </w:pPr>
            <w:r w:rsidRPr="008D31E3">
              <w:rPr>
                <w:rFonts w:cstheme="minorHAnsi"/>
                <w:b/>
                <w:bCs/>
                <w:szCs w:val="20"/>
                <w:lang w:val="fr-FR"/>
              </w:rPr>
              <w:t>Certains d'entre eux</w:t>
            </w:r>
          </w:p>
        </w:tc>
        <w:tc>
          <w:tcPr>
            <w:tcW w:w="488" w:type="pct"/>
            <w:shd w:val="clear" w:color="auto" w:fill="BFBFBF" w:themeFill="background1" w:themeFillShade="BF"/>
            <w:vAlign w:val="center"/>
          </w:tcPr>
          <w:p w:rsidRPr="008D31E3" w:rsidR="002D6B59" w:rsidP="002D6B59" w:rsidRDefault="002D6B59" w14:paraId="173FAE77" w14:textId="01471B8B">
            <w:pPr>
              <w:tabs>
                <w:tab w:val="right" w:leader="dot" w:pos="4092"/>
              </w:tabs>
              <w:jc w:val="center"/>
              <w:rPr>
                <w:rFonts w:cstheme="minorHAnsi"/>
                <w:b/>
                <w:bCs/>
                <w:szCs w:val="20"/>
                <w:lang w:val="fr-FR"/>
              </w:rPr>
            </w:pPr>
            <w:r w:rsidRPr="008D31E3">
              <w:rPr>
                <w:rFonts w:cstheme="minorHAnsi"/>
                <w:b/>
                <w:bCs/>
                <w:szCs w:val="20"/>
                <w:lang w:val="fr-FR"/>
              </w:rPr>
              <w:t>La plupart d'entre eux</w:t>
            </w:r>
          </w:p>
        </w:tc>
        <w:tc>
          <w:tcPr>
            <w:tcW w:w="560" w:type="pct"/>
            <w:gridSpan w:val="2"/>
            <w:shd w:val="clear" w:color="auto" w:fill="BFBFBF" w:themeFill="background1" w:themeFillShade="BF"/>
            <w:vAlign w:val="center"/>
          </w:tcPr>
          <w:p w:rsidRPr="008D31E3" w:rsidR="002D6B59" w:rsidP="002D6B59" w:rsidRDefault="002D6B59" w14:paraId="0114D749" w14:textId="5D5B1A5A">
            <w:pPr>
              <w:tabs>
                <w:tab w:val="right" w:leader="dot" w:pos="4092"/>
              </w:tabs>
              <w:jc w:val="center"/>
              <w:rPr>
                <w:rFonts w:cstheme="minorHAnsi"/>
                <w:b/>
                <w:bCs/>
                <w:szCs w:val="20"/>
                <w:lang w:val="fr-FR"/>
              </w:rPr>
            </w:pPr>
            <w:r w:rsidRPr="008D31E3">
              <w:rPr>
                <w:rFonts w:cstheme="minorHAnsi"/>
                <w:b/>
                <w:bCs/>
                <w:szCs w:val="20"/>
                <w:lang w:val="fr-FR"/>
              </w:rPr>
              <w:t>La totalité d'entre eux</w:t>
            </w:r>
          </w:p>
        </w:tc>
        <w:tc>
          <w:tcPr>
            <w:tcW w:w="351" w:type="pct"/>
            <w:vMerge w:val="restart"/>
          </w:tcPr>
          <w:p w:rsidRPr="008D31E3" w:rsidR="002D6B59" w:rsidP="002D6B59" w:rsidRDefault="002D6B59" w14:paraId="1793CD02" w14:textId="77777777">
            <w:pPr>
              <w:rPr>
                <w:rFonts w:cstheme="minorHAnsi"/>
                <w:szCs w:val="20"/>
                <w:lang w:val="fr-FR"/>
              </w:rPr>
            </w:pPr>
          </w:p>
        </w:tc>
      </w:tr>
      <w:tr w:rsidRPr="004F7231" w:rsidR="002D6B59" w:rsidTr="008D31E3" w14:paraId="05F2AFE4" w14:textId="77777777">
        <w:tblPrEx>
          <w:jc w:val="left"/>
        </w:tblPrEx>
        <w:trPr>
          <w:trHeight w:val="20"/>
        </w:trPr>
        <w:tc>
          <w:tcPr>
            <w:tcW w:w="291" w:type="pct"/>
            <w:gridSpan w:val="2"/>
          </w:tcPr>
          <w:p w:rsidRPr="008D31E3" w:rsidR="002D6B59" w:rsidP="002D6B59" w:rsidRDefault="002D6B59" w14:paraId="75882B24" w14:textId="77777777">
            <w:pPr>
              <w:pStyle w:val="ListParagraph1"/>
              <w:numPr>
                <w:ilvl w:val="0"/>
                <w:numId w:val="32"/>
              </w:numPr>
              <w:spacing w:after="0" w:line="240" w:lineRule="auto"/>
              <w:rPr>
                <w:rFonts w:cstheme="minorHAnsi"/>
                <w:szCs w:val="20"/>
                <w:lang w:val="fr-FR"/>
              </w:rPr>
            </w:pPr>
          </w:p>
        </w:tc>
        <w:tc>
          <w:tcPr>
            <w:tcW w:w="2264" w:type="pct"/>
            <w:gridSpan w:val="4"/>
          </w:tcPr>
          <w:p w:rsidRPr="008D31E3" w:rsidR="002D6B59" w:rsidP="002D6B59" w:rsidRDefault="002D6B59" w14:paraId="03EC00A7" w14:textId="5CAFD5EC">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de </w:t>
            </w:r>
            <w:r w:rsidRPr="008D31E3" w:rsidR="004B7EC3">
              <w:rPr>
                <w:rFonts w:asciiTheme="minorHAnsi" w:hAnsiTheme="minorHAnsi" w:cstheme="minorHAnsi"/>
                <w:sz w:val="20"/>
                <w:szCs w:val="20"/>
                <w:lang w:val="fr-FR"/>
              </w:rPr>
              <w:t>DIU</w:t>
            </w:r>
          </w:p>
        </w:tc>
        <w:tc>
          <w:tcPr>
            <w:tcW w:w="525" w:type="pct"/>
          </w:tcPr>
          <w:p w:rsidRPr="008D31E3" w:rsidR="002D6B59" w:rsidP="002D6B59" w:rsidRDefault="002D6B59" w14:paraId="0FE1A63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rsidRPr="008D31E3" w:rsidR="002D6B59" w:rsidP="002D6B59" w:rsidRDefault="002D6B59" w14:paraId="5EB2518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rsidRPr="008D31E3" w:rsidR="002D6B59" w:rsidP="002D6B59" w:rsidRDefault="002D6B59" w14:paraId="79EDFE01"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rsidRPr="008D31E3" w:rsidR="002D6B59" w:rsidP="002D6B59" w:rsidRDefault="002D6B59" w14:paraId="3A36706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rsidRPr="008D31E3" w:rsidR="002D6B59" w:rsidP="002D6B59" w:rsidRDefault="002D6B59" w14:paraId="558261E7" w14:textId="77777777">
            <w:pPr>
              <w:pStyle w:val="ListParagraph1"/>
              <w:rPr>
                <w:rFonts w:eastAsia="Times New Roman" w:cstheme="minorHAnsi"/>
                <w:color w:val="000000"/>
                <w:szCs w:val="20"/>
                <w:lang w:val="fr-FR" w:bidi="hi-IN"/>
              </w:rPr>
            </w:pPr>
          </w:p>
        </w:tc>
      </w:tr>
      <w:tr w:rsidRPr="004F7231" w:rsidR="002D6B59" w:rsidTr="008D31E3" w14:paraId="1A0DC993" w14:textId="77777777">
        <w:tblPrEx>
          <w:jc w:val="left"/>
        </w:tblPrEx>
        <w:trPr>
          <w:trHeight w:val="20"/>
        </w:trPr>
        <w:tc>
          <w:tcPr>
            <w:tcW w:w="291" w:type="pct"/>
            <w:gridSpan w:val="2"/>
          </w:tcPr>
          <w:p w:rsidRPr="008D31E3" w:rsidR="002D6B59" w:rsidP="002D6B59" w:rsidRDefault="002D6B59" w14:paraId="4A52708E" w14:textId="77777777">
            <w:pPr>
              <w:pStyle w:val="ListParagraph1"/>
              <w:numPr>
                <w:ilvl w:val="0"/>
                <w:numId w:val="32"/>
              </w:numPr>
              <w:spacing w:after="0" w:line="240" w:lineRule="auto"/>
              <w:rPr>
                <w:rFonts w:cstheme="minorHAnsi"/>
                <w:szCs w:val="20"/>
                <w:lang w:val="fr-FR"/>
              </w:rPr>
            </w:pPr>
          </w:p>
        </w:tc>
        <w:tc>
          <w:tcPr>
            <w:tcW w:w="2264" w:type="pct"/>
            <w:gridSpan w:val="4"/>
          </w:tcPr>
          <w:p w:rsidRPr="008D31E3" w:rsidR="002D6B59" w:rsidP="00057D28" w:rsidRDefault="002D6B59" w14:paraId="57B4D04D" w14:textId="3DBFB3A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 xml:space="preserve">Utilisatrices </w:t>
            </w:r>
            <w:r w:rsidRPr="008D31E3" w:rsidR="00057D28">
              <w:rPr>
                <w:rFonts w:asciiTheme="minorHAnsi" w:hAnsiTheme="minorHAnsi" w:cstheme="minorHAnsi"/>
                <w:sz w:val="20"/>
                <w:szCs w:val="20"/>
                <w:lang w:val="fr-FR"/>
              </w:rPr>
              <w:t>de contraceptifs oraux</w:t>
            </w:r>
          </w:p>
        </w:tc>
        <w:tc>
          <w:tcPr>
            <w:tcW w:w="525" w:type="pct"/>
          </w:tcPr>
          <w:p w:rsidRPr="008D31E3" w:rsidR="002D6B59" w:rsidP="002D6B59" w:rsidRDefault="002D6B59" w14:paraId="4EA7F63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rsidRPr="008D31E3" w:rsidR="002D6B59" w:rsidP="002D6B59" w:rsidRDefault="002D6B59" w14:paraId="1C9D4019"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rsidRPr="008D31E3" w:rsidR="002D6B59" w:rsidP="002D6B59" w:rsidRDefault="002D6B59" w14:paraId="57B0C7B0"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rsidRPr="008D31E3" w:rsidR="002D6B59" w:rsidP="002D6B59" w:rsidRDefault="002D6B59" w14:paraId="33E98527"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rsidRPr="008D31E3" w:rsidR="002D6B59" w:rsidP="002D6B59" w:rsidRDefault="002D6B59" w14:paraId="20A5F752" w14:textId="77777777">
            <w:pPr>
              <w:pStyle w:val="ListParagraph1"/>
              <w:rPr>
                <w:rFonts w:eastAsia="Times New Roman" w:cstheme="minorHAnsi"/>
                <w:color w:val="000000"/>
                <w:szCs w:val="20"/>
                <w:lang w:val="fr-FR" w:bidi="hi-IN"/>
              </w:rPr>
            </w:pPr>
          </w:p>
        </w:tc>
      </w:tr>
      <w:tr w:rsidRPr="004F7231" w:rsidR="002D6B59" w:rsidTr="008D31E3" w14:paraId="19E2CC62" w14:textId="77777777">
        <w:tblPrEx>
          <w:jc w:val="left"/>
        </w:tblPrEx>
        <w:trPr>
          <w:trHeight w:val="20"/>
        </w:trPr>
        <w:tc>
          <w:tcPr>
            <w:tcW w:w="291" w:type="pct"/>
            <w:gridSpan w:val="2"/>
          </w:tcPr>
          <w:p w:rsidRPr="008D31E3" w:rsidR="002D6B59" w:rsidP="002D6B59" w:rsidRDefault="002D6B59" w14:paraId="1DFADC81" w14:textId="77777777">
            <w:pPr>
              <w:pStyle w:val="ListParagraph1"/>
              <w:numPr>
                <w:ilvl w:val="0"/>
                <w:numId w:val="32"/>
              </w:numPr>
              <w:spacing w:after="0" w:line="240" w:lineRule="auto"/>
              <w:rPr>
                <w:rFonts w:cstheme="minorHAnsi"/>
                <w:szCs w:val="20"/>
                <w:lang w:val="fr-FR"/>
              </w:rPr>
            </w:pPr>
          </w:p>
        </w:tc>
        <w:tc>
          <w:tcPr>
            <w:tcW w:w="2264" w:type="pct"/>
            <w:gridSpan w:val="4"/>
          </w:tcPr>
          <w:p w:rsidRPr="008D31E3" w:rsidR="002D6B59" w:rsidP="002D6B59" w:rsidRDefault="002D6B59" w14:paraId="3BE9FB02" w14:textId="369B7E79">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de produits injectables</w:t>
            </w:r>
          </w:p>
        </w:tc>
        <w:tc>
          <w:tcPr>
            <w:tcW w:w="525" w:type="pct"/>
          </w:tcPr>
          <w:p w:rsidRPr="008D31E3" w:rsidR="002D6B59" w:rsidP="002D6B59" w:rsidRDefault="002D6B59" w14:paraId="1A4F53C5"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rsidRPr="008D31E3" w:rsidR="002D6B59" w:rsidP="002D6B59" w:rsidRDefault="002D6B59" w14:paraId="704D7073"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rsidRPr="008D31E3" w:rsidR="002D6B59" w:rsidP="002D6B59" w:rsidRDefault="002D6B59" w14:paraId="65DFDB58"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rsidRPr="008D31E3" w:rsidR="002D6B59" w:rsidP="002D6B59" w:rsidRDefault="002D6B59" w14:paraId="57EEAAA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rsidRPr="008D31E3" w:rsidR="002D6B59" w:rsidP="002D6B59" w:rsidRDefault="002D6B59" w14:paraId="7A153017" w14:textId="77777777">
            <w:pPr>
              <w:pStyle w:val="ListParagraph1"/>
              <w:rPr>
                <w:rFonts w:eastAsia="Times New Roman" w:cstheme="minorHAnsi"/>
                <w:color w:val="000000"/>
                <w:szCs w:val="20"/>
                <w:lang w:val="fr-FR" w:bidi="hi-IN"/>
              </w:rPr>
            </w:pPr>
          </w:p>
        </w:tc>
      </w:tr>
      <w:tr w:rsidRPr="004F7231" w:rsidR="002D6B59" w:rsidTr="008D31E3" w14:paraId="5FE1B87E" w14:textId="77777777">
        <w:tblPrEx>
          <w:jc w:val="left"/>
        </w:tblPrEx>
        <w:trPr>
          <w:trHeight w:val="20"/>
        </w:trPr>
        <w:tc>
          <w:tcPr>
            <w:tcW w:w="291" w:type="pct"/>
            <w:gridSpan w:val="2"/>
          </w:tcPr>
          <w:p w:rsidRPr="008D31E3" w:rsidR="002D6B59" w:rsidP="002D6B59" w:rsidRDefault="002D6B59" w14:paraId="2CC77FFA" w14:textId="77777777">
            <w:pPr>
              <w:pStyle w:val="ListParagraph1"/>
              <w:numPr>
                <w:ilvl w:val="0"/>
                <w:numId w:val="32"/>
              </w:numPr>
              <w:spacing w:after="0" w:line="240" w:lineRule="auto"/>
              <w:rPr>
                <w:rFonts w:cstheme="minorHAnsi"/>
                <w:szCs w:val="20"/>
                <w:lang w:val="fr-FR"/>
              </w:rPr>
            </w:pPr>
          </w:p>
        </w:tc>
        <w:tc>
          <w:tcPr>
            <w:tcW w:w="2264" w:type="pct"/>
            <w:gridSpan w:val="4"/>
          </w:tcPr>
          <w:p w:rsidRPr="008D31E3" w:rsidR="002D6B59" w:rsidP="002D6B59" w:rsidRDefault="002D6B59" w14:paraId="7C857262" w14:textId="3AFBB59A">
            <w:pPr>
              <w:pStyle w:val="Default"/>
              <w:rPr>
                <w:rFonts w:asciiTheme="minorHAnsi" w:hAnsiTheme="minorHAnsi" w:cstheme="minorHAnsi"/>
                <w:sz w:val="20"/>
                <w:szCs w:val="20"/>
                <w:lang w:val="fr-FR"/>
              </w:rPr>
            </w:pPr>
            <w:r w:rsidRPr="008D31E3">
              <w:rPr>
                <w:rFonts w:asciiTheme="minorHAnsi" w:hAnsiTheme="minorHAnsi" w:cstheme="minorHAnsi"/>
                <w:sz w:val="20"/>
                <w:szCs w:val="20"/>
                <w:lang w:val="fr-FR"/>
              </w:rPr>
              <w:t>Utilisatrices d'implants</w:t>
            </w:r>
          </w:p>
        </w:tc>
        <w:tc>
          <w:tcPr>
            <w:tcW w:w="525" w:type="pct"/>
          </w:tcPr>
          <w:p w:rsidRPr="008D31E3" w:rsidR="002D6B59" w:rsidP="002D6B59" w:rsidRDefault="002D6B59" w14:paraId="26820E4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22" w:type="pct"/>
            <w:gridSpan w:val="2"/>
          </w:tcPr>
          <w:p w:rsidRPr="008D31E3" w:rsidR="002D6B59" w:rsidP="002D6B59" w:rsidRDefault="002D6B59" w14:paraId="666A197F"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488" w:type="pct"/>
          </w:tcPr>
          <w:p w:rsidRPr="008D31E3" w:rsidR="002D6B59" w:rsidP="002D6B59" w:rsidRDefault="002D6B59" w14:paraId="0F611254"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560" w:type="pct"/>
            <w:gridSpan w:val="2"/>
          </w:tcPr>
          <w:p w:rsidRPr="008D31E3" w:rsidR="002D6B59" w:rsidP="002D6B59" w:rsidRDefault="002D6B59" w14:paraId="1A08D74A" w14:textId="7777777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4</w:t>
            </w:r>
          </w:p>
        </w:tc>
        <w:tc>
          <w:tcPr>
            <w:tcW w:w="351" w:type="pct"/>
            <w:vMerge/>
          </w:tcPr>
          <w:p w:rsidRPr="008D31E3" w:rsidR="002D6B59" w:rsidP="002D6B59" w:rsidRDefault="002D6B59" w14:paraId="60380341" w14:textId="77777777">
            <w:pPr>
              <w:pStyle w:val="ListParagraph1"/>
              <w:rPr>
                <w:rFonts w:eastAsia="Times New Roman" w:cstheme="minorHAnsi"/>
                <w:color w:val="000000"/>
                <w:szCs w:val="20"/>
                <w:lang w:val="fr-FR" w:bidi="hi-IN"/>
              </w:rPr>
            </w:pPr>
          </w:p>
        </w:tc>
      </w:tr>
    </w:tbl>
    <w:p w:rsidRPr="008D31E3" w:rsidR="004F5DCE" w:rsidP="004F5DCE" w:rsidRDefault="004F5DCE" w14:paraId="16DD7E71" w14:textId="77777777">
      <w:pPr>
        <w:rPr>
          <w:rFonts w:cstheme="minorHAnsi"/>
          <w:sz w:val="20"/>
          <w:szCs w:val="20"/>
          <w:lang w:val="fr-FR"/>
        </w:rPr>
      </w:pPr>
    </w:p>
    <w:p w:rsidR="00D31002" w:rsidP="00D31002" w:rsidRDefault="00D31002" w14:paraId="5ACEAD4F" w14:textId="6F1E0A5A">
      <w:pPr>
        <w:keepNext/>
        <w:widowControl w:val="0"/>
        <w:suppressAutoHyphens/>
        <w:jc w:val="center"/>
        <w:outlineLvl w:val="1"/>
        <w:rPr>
          <w:rFonts w:eastAsia="Arial Narrow" w:cstheme="minorHAnsi"/>
          <w:b/>
          <w:bCs/>
          <w:sz w:val="24"/>
          <w:szCs w:val="24"/>
          <w:lang w:val="fr-FR" w:bidi="hi-IN"/>
        </w:rPr>
      </w:pPr>
      <w:r w:rsidRPr="008D31E3">
        <w:rPr>
          <w:rFonts w:eastAsia="Arial Narrow" w:cstheme="minorHAnsi"/>
          <w:b/>
          <w:bCs/>
          <w:sz w:val="24"/>
          <w:szCs w:val="24"/>
          <w:lang w:val="fr-FR" w:bidi="hi-IN"/>
        </w:rPr>
        <w:t xml:space="preserve">SECTION 9 : FOURNITURE DE SERVICES </w:t>
      </w:r>
      <w:r w:rsidRPr="008D31E3" w:rsidR="0064087E">
        <w:rPr>
          <w:rFonts w:eastAsia="Arial Narrow" w:cstheme="minorHAnsi"/>
          <w:b/>
          <w:bCs/>
          <w:sz w:val="24"/>
          <w:szCs w:val="24"/>
          <w:lang w:val="fr-FR" w:bidi="hi-IN"/>
        </w:rPr>
        <w:t>SMNI</w:t>
      </w:r>
    </w:p>
    <w:p w:rsidRPr="008D31E3" w:rsidR="00482DFC" w:rsidP="00D31002" w:rsidRDefault="00482DFC" w14:paraId="5AD3CF4E" w14:textId="77777777">
      <w:pPr>
        <w:keepNext/>
        <w:widowControl w:val="0"/>
        <w:suppressAutoHyphens/>
        <w:jc w:val="center"/>
        <w:outlineLvl w:val="1"/>
        <w:rPr>
          <w:rFonts w:eastAsia="Arial Narrow" w:cstheme="minorHAnsi"/>
          <w:b/>
          <w:bCs/>
          <w:sz w:val="24"/>
          <w:szCs w:val="24"/>
          <w:cs/>
          <w:lang w:val="fr-FR" w:bidi="hi-IN"/>
        </w:rPr>
      </w:pPr>
    </w:p>
    <w:tbl>
      <w:tblPr>
        <w:tblStyle w:val="Grilledutableau"/>
        <w:tblW w:w="5004" w:type="pct"/>
        <w:jc w:val="center"/>
        <w:tblLook w:val="04A0" w:firstRow="1" w:lastRow="0" w:firstColumn="1" w:lastColumn="0" w:noHBand="0" w:noVBand="1"/>
      </w:tblPr>
      <w:tblGrid>
        <w:gridCol w:w="586"/>
        <w:gridCol w:w="3490"/>
        <w:gridCol w:w="1286"/>
        <w:gridCol w:w="2496"/>
        <w:gridCol w:w="1892"/>
        <w:gridCol w:w="736"/>
      </w:tblGrid>
      <w:tr w:rsidRPr="004F7231" w:rsidR="00E26515" w:rsidTr="00E26515" w14:paraId="40AEC3A7" w14:textId="77777777">
        <w:trPr>
          <w:trHeight w:val="233"/>
          <w:jc w:val="center"/>
        </w:trPr>
        <w:tc>
          <w:tcPr>
            <w:tcW w:w="280" w:type="pct"/>
            <w:shd w:val="clear" w:color="auto" w:fill="BFBFBF" w:themeFill="background1" w:themeFillShade="BF"/>
            <w:vAlign w:val="center"/>
          </w:tcPr>
          <w:p w:rsidRPr="008D31E3" w:rsidR="00E26515" w:rsidP="00E26515" w:rsidRDefault="00E26515" w14:paraId="5782AD58" w14:textId="647091A8">
            <w:pPr>
              <w:tabs>
                <w:tab w:val="left" w:pos="-720"/>
              </w:tabs>
              <w:suppressAutoHyphens/>
              <w:jc w:val="center"/>
              <w:rPr>
                <w:rFonts w:cstheme="minorHAnsi"/>
                <w:b/>
                <w:spacing w:val="-2"/>
                <w:szCs w:val="20"/>
                <w:rtl/>
                <w:cs/>
                <w:lang w:val="fr-FR"/>
              </w:rPr>
            </w:pPr>
            <w:r w:rsidRPr="008D31E3">
              <w:rPr>
                <w:rFonts w:eastAsia="Arial Narrow" w:cstheme="minorHAnsi"/>
                <w:b/>
                <w:bCs/>
                <w:spacing w:val="-2"/>
                <w:szCs w:val="20"/>
                <w:lang w:val="fr-FR" w:bidi="hi-IN"/>
              </w:rPr>
              <w:t>NO.</w:t>
            </w:r>
            <w:r w:rsidRPr="008D31E3">
              <w:rPr>
                <w:rFonts w:eastAsia="Arial Narrow" w:cs="Mangal"/>
                <w:b/>
                <w:bCs/>
                <w:spacing w:val="-2"/>
                <w:szCs w:val="20"/>
                <w:cs/>
                <w:lang w:val="fr-FR" w:bidi="hi-IN"/>
              </w:rPr>
              <w:t xml:space="preserve"> </w:t>
            </w:r>
            <w:r w:rsidRPr="008D31E3">
              <w:rPr>
                <w:rFonts w:eastAsia="Arial Narrow" w:cstheme="minorHAnsi"/>
                <w:b/>
                <w:bCs/>
                <w:spacing w:val="-2"/>
                <w:szCs w:val="20"/>
                <w:lang w:val="fr-FR" w:bidi="hi-IN"/>
              </w:rPr>
              <w:t>Q.</w:t>
            </w:r>
          </w:p>
        </w:tc>
        <w:tc>
          <w:tcPr>
            <w:tcW w:w="1664" w:type="pct"/>
            <w:shd w:val="clear" w:color="auto" w:fill="BFBFBF" w:themeFill="background1" w:themeFillShade="BF"/>
            <w:vAlign w:val="center"/>
          </w:tcPr>
          <w:p w:rsidRPr="008D31E3" w:rsidR="00E26515" w:rsidP="00E26515" w:rsidRDefault="00E26515" w14:paraId="4B40DDA3" w14:textId="479B5248">
            <w:pPr>
              <w:suppressAutoHyphens/>
              <w:rPr>
                <w:rFonts w:cstheme="minorHAnsi"/>
                <w:b/>
                <w:spacing w:val="-2"/>
                <w:szCs w:val="20"/>
                <w:rtl/>
                <w:cs/>
                <w:lang w:val="fr-FR"/>
              </w:rPr>
            </w:pPr>
            <w:r w:rsidRPr="008D31E3">
              <w:rPr>
                <w:rFonts w:eastAsia="Arial Narrow" w:cstheme="minorHAnsi"/>
                <w:b/>
                <w:bCs/>
                <w:spacing w:val="-2"/>
                <w:szCs w:val="20"/>
                <w:lang w:val="fr-FR" w:bidi="hi-IN"/>
              </w:rPr>
              <w:t>QUESTIONS ET FILTRES</w:t>
            </w:r>
          </w:p>
        </w:tc>
        <w:tc>
          <w:tcPr>
            <w:tcW w:w="2705" w:type="pct"/>
            <w:gridSpan w:val="3"/>
            <w:shd w:val="clear" w:color="auto" w:fill="BFBFBF" w:themeFill="background1" w:themeFillShade="BF"/>
            <w:vAlign w:val="center"/>
          </w:tcPr>
          <w:p w:rsidRPr="008D31E3" w:rsidR="00E26515" w:rsidP="00E26515" w:rsidRDefault="00E26515" w14:paraId="128399CC" w14:textId="0733A46B">
            <w:pPr>
              <w:keepNext/>
              <w:widowControl w:val="0"/>
              <w:tabs>
                <w:tab w:val="left" w:pos="0"/>
              </w:tabs>
              <w:suppressAutoHyphens/>
              <w:outlineLvl w:val="1"/>
              <w:rPr>
                <w:rFonts w:eastAsia="Times New Roman" w:cstheme="minorHAnsi"/>
                <w:b/>
                <w:spacing w:val="-2"/>
                <w:szCs w:val="20"/>
                <w:lang w:val="fr-FR"/>
              </w:rPr>
            </w:pPr>
            <w:r w:rsidRPr="008D31E3">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rsidRPr="008D31E3" w:rsidR="00E26515" w:rsidP="00E26515" w:rsidRDefault="00E26515" w14:paraId="5DAFE9F2" w14:textId="599414B7">
            <w:pPr>
              <w:suppressAutoHyphens/>
              <w:ind w:left="-78" w:right="-102"/>
              <w:jc w:val="center"/>
              <w:rPr>
                <w:rFonts w:cstheme="minorHAnsi"/>
                <w:b/>
                <w:spacing w:val="-2"/>
                <w:szCs w:val="20"/>
                <w:lang w:val="fr-FR"/>
              </w:rPr>
            </w:pPr>
            <w:r w:rsidRPr="008D31E3">
              <w:rPr>
                <w:rFonts w:eastAsia="Arial Narrow" w:cstheme="minorHAnsi"/>
                <w:b/>
                <w:bCs/>
                <w:spacing w:val="-2"/>
                <w:szCs w:val="20"/>
                <w:lang w:val="fr-FR" w:bidi="hi-IN"/>
              </w:rPr>
              <w:t>PASSEZ À</w:t>
            </w:r>
          </w:p>
        </w:tc>
      </w:tr>
      <w:tr w:rsidRPr="004F7231" w:rsidR="004F5DCE" w:rsidTr="00E26515" w14:paraId="1306D20E" w14:textId="77777777">
        <w:tblPrEx>
          <w:jc w:val="left"/>
        </w:tblPrEx>
        <w:trPr>
          <w:trHeight w:val="747"/>
        </w:trPr>
        <w:tc>
          <w:tcPr>
            <w:tcW w:w="280" w:type="pct"/>
            <w:shd w:val="clear" w:color="auto" w:fill="auto"/>
          </w:tcPr>
          <w:p w:rsidRPr="008D31E3" w:rsidR="004F5DCE" w:rsidP="00F87F70" w:rsidRDefault="004F5DCE" w14:paraId="5B25208E" w14:textId="77777777">
            <w:pPr>
              <w:jc w:val="center"/>
              <w:rPr>
                <w:rFonts w:cstheme="minorHAnsi"/>
                <w:b/>
                <w:bCs/>
                <w:szCs w:val="20"/>
                <w:lang w:val="fr-FR"/>
              </w:rPr>
            </w:pPr>
          </w:p>
        </w:tc>
        <w:tc>
          <w:tcPr>
            <w:tcW w:w="1664" w:type="pct"/>
            <w:shd w:val="clear" w:color="auto" w:fill="auto"/>
            <w:vAlign w:val="center"/>
          </w:tcPr>
          <w:p w:rsidRPr="008D31E3" w:rsidR="004F5DCE" w:rsidP="00F87F70" w:rsidRDefault="00E26515" w14:paraId="3A5EDEF3" w14:textId="41D28A76">
            <w:pPr>
              <w:suppressAutoHyphens/>
              <w:rPr>
                <w:rFonts w:cstheme="minorHAnsi"/>
                <w:b/>
                <w:bCs/>
                <w:spacing w:val="-2"/>
                <w:szCs w:val="20"/>
                <w:lang w:val="fr-FR"/>
              </w:rPr>
            </w:pPr>
            <w:r w:rsidRPr="008D31E3">
              <w:rPr>
                <w:rFonts w:cstheme="minorHAnsi"/>
                <w:b/>
                <w:bCs/>
                <w:szCs w:val="20"/>
                <w:lang w:val="fr-FR"/>
              </w:rPr>
              <w:t xml:space="preserve">Services </w:t>
            </w:r>
            <w:r w:rsidRPr="008D31E3" w:rsidR="0064087E">
              <w:rPr>
                <w:rFonts w:cstheme="minorHAnsi"/>
                <w:b/>
                <w:bCs/>
                <w:szCs w:val="20"/>
                <w:lang w:val="fr-FR"/>
              </w:rPr>
              <w:t>SMNI</w:t>
            </w:r>
          </w:p>
        </w:tc>
        <w:tc>
          <w:tcPr>
            <w:tcW w:w="613" w:type="pct"/>
            <w:shd w:val="clear" w:color="auto" w:fill="auto"/>
          </w:tcPr>
          <w:p w:rsidRPr="008D31E3" w:rsidR="004F5DCE" w:rsidP="00F87F70" w:rsidRDefault="00E26515" w14:paraId="649BD150" w14:textId="2E475945">
            <w:pPr>
              <w:rPr>
                <w:rFonts w:cstheme="minorHAnsi"/>
                <w:b/>
                <w:bCs/>
                <w:szCs w:val="20"/>
                <w:lang w:val="fr-FR"/>
              </w:rPr>
            </w:pPr>
            <w:r w:rsidRPr="008D31E3">
              <w:rPr>
                <w:rFonts w:cstheme="minorHAnsi"/>
                <w:b/>
                <w:bCs/>
                <w:szCs w:val="20"/>
                <w:lang w:val="fr-FR"/>
              </w:rPr>
              <w:t>801. Combien de clients au total ont été servis au cours du dernier mois écoulé ?</w:t>
            </w:r>
          </w:p>
        </w:tc>
        <w:tc>
          <w:tcPr>
            <w:tcW w:w="1190" w:type="pct"/>
            <w:shd w:val="clear" w:color="auto" w:fill="auto"/>
          </w:tcPr>
          <w:p w:rsidRPr="008D31E3" w:rsidR="004F5DCE" w:rsidP="00F87F70" w:rsidRDefault="00E26515" w14:paraId="48B9DD60" w14:textId="4873A176">
            <w:pPr>
              <w:rPr>
                <w:rFonts w:cstheme="minorHAnsi"/>
                <w:b/>
                <w:bCs/>
                <w:szCs w:val="20"/>
                <w:lang w:val="fr-FR"/>
              </w:rPr>
            </w:pPr>
            <w:r w:rsidRPr="008D31E3">
              <w:rPr>
                <w:rFonts w:cstheme="minorHAnsi"/>
                <w:b/>
                <w:bCs/>
                <w:szCs w:val="20"/>
                <w:lang w:val="fr-FR"/>
              </w:rPr>
              <w:t>802 Période de référence (date)</w:t>
            </w:r>
          </w:p>
        </w:tc>
        <w:tc>
          <w:tcPr>
            <w:tcW w:w="902" w:type="pct"/>
            <w:shd w:val="clear" w:color="auto" w:fill="auto"/>
          </w:tcPr>
          <w:p w:rsidRPr="008D31E3" w:rsidR="004F5DCE" w:rsidP="00F87F70" w:rsidRDefault="00E26515" w14:paraId="1D6E9A9F" w14:textId="4505F18E">
            <w:pPr>
              <w:rPr>
                <w:rFonts w:cstheme="minorHAnsi"/>
                <w:b/>
                <w:bCs/>
                <w:szCs w:val="20"/>
                <w:lang w:val="fr-FR"/>
              </w:rPr>
            </w:pPr>
            <w:r w:rsidRPr="008D31E3">
              <w:rPr>
                <w:rFonts w:cstheme="minorHAnsi"/>
                <w:b/>
                <w:bCs/>
                <w:szCs w:val="20"/>
                <w:lang w:val="fr-FR"/>
              </w:rPr>
              <w:t>803. Nom du registre</w:t>
            </w:r>
          </w:p>
        </w:tc>
        <w:tc>
          <w:tcPr>
            <w:tcW w:w="351" w:type="pct"/>
            <w:vMerge w:val="restart"/>
            <w:shd w:val="clear" w:color="auto" w:fill="auto"/>
          </w:tcPr>
          <w:p w:rsidRPr="008D31E3" w:rsidR="004F5DCE" w:rsidP="00F87F70" w:rsidRDefault="004F5DCE" w14:paraId="372E8B12" w14:textId="77777777">
            <w:pPr>
              <w:rPr>
                <w:rFonts w:cstheme="minorHAnsi"/>
                <w:b/>
                <w:bCs/>
                <w:szCs w:val="20"/>
                <w:lang w:val="fr-FR"/>
              </w:rPr>
            </w:pPr>
          </w:p>
          <w:p w:rsidRPr="008D31E3" w:rsidR="004F5DCE" w:rsidP="00F87F70" w:rsidRDefault="004F5DCE" w14:paraId="0F9A0C0E" w14:textId="77777777">
            <w:pPr>
              <w:rPr>
                <w:rFonts w:cstheme="minorHAnsi"/>
                <w:b/>
                <w:bCs/>
                <w:szCs w:val="20"/>
                <w:lang w:val="fr-FR"/>
              </w:rPr>
            </w:pPr>
          </w:p>
          <w:p w:rsidRPr="008D31E3" w:rsidR="004F5DCE" w:rsidP="00F87F70" w:rsidRDefault="004F5DCE" w14:paraId="23CD38C0" w14:textId="77777777">
            <w:pPr>
              <w:rPr>
                <w:rFonts w:cstheme="minorHAnsi"/>
                <w:b/>
                <w:bCs/>
                <w:szCs w:val="20"/>
                <w:lang w:val="fr-FR"/>
              </w:rPr>
            </w:pPr>
          </w:p>
        </w:tc>
      </w:tr>
      <w:tr w:rsidRPr="004F7231" w:rsidR="00E26515" w:rsidTr="00E26515" w14:paraId="02ADFCC6" w14:textId="77777777">
        <w:tblPrEx>
          <w:jc w:val="left"/>
        </w:tblPrEx>
        <w:trPr>
          <w:trHeight w:val="20"/>
        </w:trPr>
        <w:tc>
          <w:tcPr>
            <w:tcW w:w="280" w:type="pct"/>
          </w:tcPr>
          <w:p w:rsidRPr="008D31E3" w:rsidR="00E26515" w:rsidP="00E26515" w:rsidRDefault="00E26515" w14:paraId="07B50E53" w14:textId="77777777">
            <w:pPr>
              <w:pStyle w:val="ListParagraph1"/>
              <w:numPr>
                <w:ilvl w:val="0"/>
                <w:numId w:val="33"/>
              </w:numPr>
              <w:spacing w:after="0" w:line="240" w:lineRule="auto"/>
              <w:jc w:val="center"/>
              <w:rPr>
                <w:rFonts w:cstheme="minorHAnsi"/>
                <w:b/>
                <w:bCs/>
                <w:szCs w:val="20"/>
                <w:lang w:val="fr-FR"/>
              </w:rPr>
            </w:pPr>
          </w:p>
        </w:tc>
        <w:tc>
          <w:tcPr>
            <w:tcW w:w="1664" w:type="pct"/>
          </w:tcPr>
          <w:p w:rsidRPr="008D31E3" w:rsidR="00E26515" w:rsidP="00E26515" w:rsidRDefault="00E26515" w14:paraId="47F33236" w14:textId="0BDC4AE5">
            <w:pPr>
              <w:rPr>
                <w:rFonts w:cstheme="minorHAnsi"/>
                <w:b/>
                <w:bCs/>
                <w:szCs w:val="20"/>
                <w:lang w:val="fr-FR"/>
              </w:rPr>
            </w:pPr>
            <w:r w:rsidRPr="008D31E3">
              <w:rPr>
                <w:rFonts w:cstheme="minorHAnsi"/>
                <w:b/>
                <w:bCs/>
                <w:szCs w:val="20"/>
                <w:lang w:val="fr-FR"/>
              </w:rPr>
              <w:t>Nombre de femmes enceintes enregistrées pour des soins prénatals</w:t>
            </w:r>
          </w:p>
        </w:tc>
        <w:tc>
          <w:tcPr>
            <w:tcW w:w="613" w:type="pct"/>
          </w:tcPr>
          <w:p w:rsidRPr="008D31E3" w:rsidR="00E26515" w:rsidP="00E26515" w:rsidRDefault="00E26515" w14:paraId="57DA13F6" w14:textId="77777777">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2"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12FEA0D1">
                    <v:group id="Group 102" style="position:absolute;margin-left:11pt;margin-top:6.15pt;width:34.05pt;height:12pt;z-index:252250112" coordsize="432435,152400" o:spid="_x0000_s1026" w14:anchorId="147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rsidRPr="008D31E3" w:rsidR="00E26515" w:rsidP="00482DFC" w:rsidRDefault="00E26515" w14:paraId="08231FAD" w14:textId="3C5124FF">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rsidRPr="008D31E3" w:rsidR="00E26515" w:rsidP="00E26515" w:rsidRDefault="00E26515" w14:paraId="4682D89C" w14:textId="2A9542F9">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rsidRPr="008D31E3" w:rsidR="00E26515" w:rsidP="00E26515" w:rsidRDefault="00E26515" w14:paraId="24BCAB52" w14:textId="77777777">
            <w:pPr>
              <w:pStyle w:val="ListParagraph1"/>
              <w:spacing w:after="0"/>
              <w:ind w:left="0"/>
              <w:rPr>
                <w:rFonts w:eastAsia="Times New Roman" w:cstheme="minorHAnsi"/>
                <w:color w:val="000000"/>
                <w:szCs w:val="20"/>
                <w:lang w:val="fr-FR" w:bidi="hi-IN"/>
              </w:rPr>
            </w:pPr>
          </w:p>
          <w:p w:rsidRPr="008D31E3" w:rsidR="00E26515" w:rsidP="00E26515" w:rsidRDefault="00E26515" w14:paraId="750529AD" w14:textId="7777777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rsidRPr="008D31E3" w:rsidR="00E26515" w:rsidP="00E26515" w:rsidRDefault="00E26515" w14:paraId="621CB739" w14:textId="77777777">
            <w:pPr>
              <w:pStyle w:val="ListParagraph1"/>
              <w:spacing w:after="0"/>
              <w:rPr>
                <w:rFonts w:eastAsia="Times New Roman" w:cstheme="minorHAnsi"/>
                <w:color w:val="000000"/>
                <w:szCs w:val="20"/>
                <w:lang w:val="fr-FR" w:bidi="hi-IN"/>
              </w:rPr>
            </w:pPr>
          </w:p>
        </w:tc>
      </w:tr>
      <w:tr w:rsidRPr="004F7231" w:rsidR="00E26515" w:rsidTr="00E26515" w14:paraId="0C4BD720" w14:textId="77777777">
        <w:tblPrEx>
          <w:jc w:val="left"/>
        </w:tblPrEx>
        <w:trPr>
          <w:trHeight w:val="20"/>
        </w:trPr>
        <w:tc>
          <w:tcPr>
            <w:tcW w:w="280" w:type="pct"/>
          </w:tcPr>
          <w:p w:rsidRPr="008D31E3" w:rsidR="00E26515" w:rsidP="00E26515" w:rsidRDefault="00E26515" w14:paraId="67C6DD18" w14:textId="77777777">
            <w:pPr>
              <w:pStyle w:val="ListParagraph1"/>
              <w:numPr>
                <w:ilvl w:val="0"/>
                <w:numId w:val="33"/>
              </w:numPr>
              <w:spacing w:after="0" w:line="240" w:lineRule="auto"/>
              <w:jc w:val="center"/>
              <w:rPr>
                <w:rFonts w:cstheme="minorHAnsi"/>
                <w:b/>
                <w:bCs/>
                <w:szCs w:val="20"/>
                <w:lang w:val="fr-FR"/>
              </w:rPr>
            </w:pPr>
          </w:p>
        </w:tc>
        <w:tc>
          <w:tcPr>
            <w:tcW w:w="1664" w:type="pct"/>
          </w:tcPr>
          <w:p w:rsidRPr="008D31E3" w:rsidR="00E26515" w:rsidP="00E26515" w:rsidRDefault="00E26515" w14:paraId="531CBF28" w14:textId="79E0FF22">
            <w:pPr>
              <w:rPr>
                <w:rFonts w:cstheme="minorHAnsi"/>
                <w:b/>
                <w:bCs/>
                <w:szCs w:val="20"/>
                <w:lang w:val="fr-FR"/>
              </w:rPr>
            </w:pPr>
            <w:r w:rsidRPr="008D31E3">
              <w:rPr>
                <w:rFonts w:cstheme="minorHAnsi"/>
                <w:b/>
                <w:bCs/>
                <w:szCs w:val="20"/>
                <w:lang w:val="fr-FR"/>
              </w:rPr>
              <w:t xml:space="preserve">Nombre de femmes enceintes </w:t>
            </w:r>
            <w:r w:rsidR="00B86224">
              <w:rPr>
                <w:rFonts w:cstheme="minorHAnsi"/>
                <w:b/>
                <w:bCs/>
                <w:szCs w:val="20"/>
                <w:lang w:val="fr-FR"/>
              </w:rPr>
              <w:t>référées</w:t>
            </w:r>
            <w:r w:rsidRPr="008D31E3" w:rsidR="00B86224">
              <w:rPr>
                <w:rFonts w:cstheme="minorHAnsi"/>
                <w:b/>
                <w:bCs/>
                <w:szCs w:val="20"/>
                <w:lang w:val="fr-FR"/>
              </w:rPr>
              <w:t xml:space="preserve"> </w:t>
            </w:r>
            <w:r w:rsidRPr="008D31E3">
              <w:rPr>
                <w:rFonts w:cstheme="minorHAnsi"/>
                <w:b/>
                <w:bCs/>
                <w:szCs w:val="20"/>
                <w:lang w:val="fr-FR"/>
              </w:rPr>
              <w:t xml:space="preserve">vers des </w:t>
            </w:r>
            <w:r w:rsidR="00B86224">
              <w:rPr>
                <w:rFonts w:cstheme="minorHAnsi"/>
                <w:b/>
                <w:bCs/>
                <w:szCs w:val="20"/>
                <w:lang w:val="fr-FR"/>
              </w:rPr>
              <w:t>structures</w:t>
            </w:r>
            <w:r w:rsidRPr="008D31E3" w:rsidR="00B86224">
              <w:rPr>
                <w:rFonts w:cstheme="minorHAnsi"/>
                <w:b/>
                <w:bCs/>
                <w:szCs w:val="20"/>
                <w:lang w:val="fr-FR"/>
              </w:rPr>
              <w:t xml:space="preserve"> </w:t>
            </w:r>
            <w:r w:rsidRPr="008D31E3">
              <w:rPr>
                <w:rFonts w:cstheme="minorHAnsi"/>
                <w:b/>
                <w:bCs/>
                <w:szCs w:val="20"/>
                <w:lang w:val="fr-FR"/>
              </w:rPr>
              <w:t xml:space="preserve">de soins </w:t>
            </w:r>
            <w:r w:rsidR="00B86224">
              <w:rPr>
                <w:rFonts w:cstheme="minorHAnsi"/>
                <w:b/>
                <w:bCs/>
                <w:szCs w:val="20"/>
                <w:lang w:val="fr-FR"/>
              </w:rPr>
              <w:t xml:space="preserve">de niveau </w:t>
            </w:r>
            <w:r w:rsidRPr="008D31E3">
              <w:rPr>
                <w:rFonts w:cstheme="minorHAnsi"/>
                <w:b/>
                <w:bCs/>
                <w:szCs w:val="20"/>
                <w:lang w:val="fr-FR"/>
              </w:rPr>
              <w:t>supérieu</w:t>
            </w:r>
            <w:r w:rsidR="00B86224">
              <w:rPr>
                <w:rFonts w:cstheme="minorHAnsi"/>
                <w:b/>
                <w:bCs/>
                <w:szCs w:val="20"/>
                <w:lang w:val="fr-FR"/>
              </w:rPr>
              <w:t>r</w:t>
            </w:r>
          </w:p>
        </w:tc>
        <w:tc>
          <w:tcPr>
            <w:tcW w:w="613" w:type="pct"/>
          </w:tcPr>
          <w:p w:rsidRPr="008D31E3" w:rsidR="00E26515" w:rsidP="00E26515" w:rsidRDefault="00E26515" w14:paraId="10DE3F6B" w14:textId="77777777">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3"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2630FFD6">
                    <v:group id="Group 1374230619" style="position:absolute;margin-left:11.65pt;margin-top:7.3pt;width:34.05pt;height:12pt;z-index:252251136" coordsize="432435,152400" o:spid="_x0000_s1026" w14:anchorId="5606FE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rsidRPr="008D31E3" w:rsidR="00E26515" w:rsidP="00482DFC" w:rsidRDefault="00E26515" w14:paraId="593D8A3F" w14:textId="47A8BEC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rsidRPr="008D31E3" w:rsidR="00E26515" w:rsidP="00E26515" w:rsidRDefault="00E26515" w14:paraId="5E4C8767" w14:textId="28ED6755">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rsidRPr="008D31E3" w:rsidR="00E26515" w:rsidP="00E26515" w:rsidRDefault="00E26515" w14:paraId="38F36E2F" w14:textId="77777777">
            <w:pPr>
              <w:pStyle w:val="ListParagraph1"/>
              <w:spacing w:after="0"/>
              <w:ind w:left="0"/>
              <w:rPr>
                <w:rFonts w:eastAsia="Times New Roman" w:cstheme="minorHAnsi"/>
                <w:color w:val="000000"/>
                <w:szCs w:val="20"/>
                <w:lang w:val="fr-FR"/>
              </w:rPr>
            </w:pPr>
          </w:p>
          <w:p w:rsidRPr="008D31E3" w:rsidR="00E26515" w:rsidP="00E26515" w:rsidRDefault="00E26515" w14:paraId="6DD6CCE6" w14:textId="77777777">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rsidRPr="008D31E3" w:rsidR="00E26515" w:rsidP="00E26515" w:rsidRDefault="00E26515" w14:paraId="647F8CDD" w14:textId="77777777">
            <w:pPr>
              <w:pStyle w:val="ListParagraph1"/>
              <w:spacing w:after="0"/>
              <w:rPr>
                <w:rFonts w:eastAsia="Times New Roman" w:cstheme="minorHAnsi"/>
                <w:color w:val="000000"/>
                <w:szCs w:val="20"/>
                <w:lang w:val="fr-FR" w:bidi="hi-IN"/>
              </w:rPr>
            </w:pPr>
          </w:p>
        </w:tc>
      </w:tr>
      <w:tr w:rsidRPr="004F7231" w:rsidR="00E26515" w:rsidTr="00E26515" w14:paraId="551D9435" w14:textId="77777777">
        <w:tblPrEx>
          <w:jc w:val="left"/>
        </w:tblPrEx>
        <w:trPr>
          <w:trHeight w:val="20"/>
        </w:trPr>
        <w:tc>
          <w:tcPr>
            <w:tcW w:w="280" w:type="pct"/>
          </w:tcPr>
          <w:p w:rsidRPr="008D31E3" w:rsidR="00E26515" w:rsidP="00E26515" w:rsidRDefault="00E26515" w14:paraId="54889C1F" w14:textId="77777777">
            <w:pPr>
              <w:pStyle w:val="ListParagraph1"/>
              <w:numPr>
                <w:ilvl w:val="0"/>
                <w:numId w:val="33"/>
              </w:numPr>
              <w:spacing w:after="0" w:line="240" w:lineRule="auto"/>
              <w:jc w:val="center"/>
              <w:rPr>
                <w:rFonts w:cstheme="minorHAnsi"/>
                <w:b/>
                <w:bCs/>
                <w:szCs w:val="20"/>
                <w:lang w:val="fr-FR"/>
              </w:rPr>
            </w:pPr>
          </w:p>
        </w:tc>
        <w:tc>
          <w:tcPr>
            <w:tcW w:w="1664" w:type="pct"/>
          </w:tcPr>
          <w:p w:rsidRPr="008D31E3" w:rsidR="00E26515" w:rsidP="00E26515" w:rsidRDefault="00E26515" w14:paraId="17DA45A1" w14:textId="6CEAD351">
            <w:pPr>
              <w:rPr>
                <w:rFonts w:cstheme="minorHAnsi"/>
                <w:b/>
                <w:bCs/>
                <w:szCs w:val="20"/>
                <w:lang w:val="fr-FR"/>
              </w:rPr>
            </w:pPr>
            <w:r w:rsidRPr="008D31E3">
              <w:rPr>
                <w:rFonts w:cstheme="minorHAnsi"/>
                <w:b/>
                <w:bCs/>
                <w:szCs w:val="20"/>
                <w:lang w:val="fr-FR"/>
              </w:rPr>
              <w:t xml:space="preserve">Nombre d'accouchements normaux </w:t>
            </w:r>
          </w:p>
        </w:tc>
        <w:tc>
          <w:tcPr>
            <w:tcW w:w="613" w:type="pct"/>
          </w:tcPr>
          <w:p w:rsidRPr="008D31E3" w:rsidR="00E26515" w:rsidP="00E26515" w:rsidRDefault="00E26515" w14:paraId="2BADE856" w14:textId="77777777">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4"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2E801DD">
                    <v:group id="Group 1374230624" style="position:absolute;margin-left:11.65pt;margin-top:5.1pt;width:34.05pt;height:12pt;z-index:252252160" coordsize="432435,152400" o:spid="_x0000_s1026" w14:anchorId="3B602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rsidRPr="008D31E3" w:rsidR="0004725B" w:rsidP="00482DFC" w:rsidRDefault="0004725B" w14:paraId="2F22649F" w14:textId="2FABA2D9">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rsidRPr="008D31E3" w:rsidR="00E26515" w:rsidP="0004725B" w:rsidRDefault="0004725B" w14:paraId="6B72C58C" w14:textId="557AFB15">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rsidRPr="008D31E3" w:rsidR="00E26515" w:rsidP="00E26515" w:rsidRDefault="00E26515" w14:paraId="2D1178F5" w14:textId="77777777">
            <w:pPr>
              <w:rPr>
                <w:rFonts w:eastAsia="Times New Roman" w:cstheme="minorHAnsi"/>
                <w:color w:val="000000"/>
                <w:szCs w:val="20"/>
                <w:lang w:val="fr-FR" w:bidi="hi-IN"/>
              </w:rPr>
            </w:pPr>
          </w:p>
          <w:p w:rsidRPr="008D31E3" w:rsidR="00E26515" w:rsidP="00E26515" w:rsidRDefault="00E26515" w14:paraId="125A1477" w14:textId="77777777">
            <w:pPr>
              <w:rPr>
                <w:rFonts w:eastAsia="Times New Roman" w:cstheme="minorHAnsi"/>
                <w:color w:val="000000"/>
                <w:szCs w:val="20"/>
                <w:lang w:val="fr-FR" w:bidi="hi-IN"/>
              </w:rPr>
            </w:pPr>
            <w:r w:rsidRPr="008D31E3">
              <w:rPr>
                <w:rFonts w:eastAsia="Times New Roman" w:cstheme="minorHAnsi"/>
                <w:color w:val="000000"/>
                <w:szCs w:val="20"/>
                <w:lang w:val="fr-FR" w:bidi="hi-IN"/>
              </w:rPr>
              <w:t>_____________</w:t>
            </w:r>
          </w:p>
        </w:tc>
        <w:tc>
          <w:tcPr>
            <w:tcW w:w="351" w:type="pct"/>
            <w:vMerge/>
          </w:tcPr>
          <w:p w:rsidRPr="008D31E3" w:rsidR="00E26515" w:rsidP="00E26515" w:rsidRDefault="00E26515" w14:paraId="24CFDB52" w14:textId="77777777">
            <w:pPr>
              <w:pStyle w:val="ListParagraph1"/>
              <w:spacing w:after="0"/>
              <w:rPr>
                <w:rFonts w:eastAsia="Times New Roman" w:cstheme="minorHAnsi"/>
                <w:color w:val="000000"/>
                <w:szCs w:val="20"/>
                <w:lang w:val="fr-FR" w:bidi="hi-IN"/>
              </w:rPr>
            </w:pPr>
          </w:p>
        </w:tc>
      </w:tr>
      <w:tr w:rsidRPr="004F7231" w:rsidR="00E26515" w:rsidTr="00E26515" w14:paraId="56D1F4B0" w14:textId="77777777">
        <w:tblPrEx>
          <w:jc w:val="left"/>
        </w:tblPrEx>
        <w:trPr>
          <w:trHeight w:val="20"/>
        </w:trPr>
        <w:tc>
          <w:tcPr>
            <w:tcW w:w="280" w:type="pct"/>
          </w:tcPr>
          <w:p w:rsidRPr="008D31E3" w:rsidR="00E26515" w:rsidP="00E26515" w:rsidRDefault="00E26515" w14:paraId="50C7F69B" w14:textId="77777777">
            <w:pPr>
              <w:pStyle w:val="ListParagraph1"/>
              <w:numPr>
                <w:ilvl w:val="0"/>
                <w:numId w:val="33"/>
              </w:numPr>
              <w:spacing w:after="0" w:line="240" w:lineRule="auto"/>
              <w:jc w:val="center"/>
              <w:rPr>
                <w:rFonts w:cstheme="minorHAnsi"/>
                <w:b/>
                <w:bCs/>
                <w:szCs w:val="20"/>
                <w:lang w:val="fr-FR"/>
              </w:rPr>
            </w:pPr>
          </w:p>
        </w:tc>
        <w:tc>
          <w:tcPr>
            <w:tcW w:w="1664" w:type="pct"/>
          </w:tcPr>
          <w:p w:rsidRPr="008D31E3" w:rsidR="00E26515" w:rsidP="00E26515" w:rsidRDefault="00E26515" w14:paraId="224C81F6" w14:textId="79FBFE22">
            <w:pPr>
              <w:rPr>
                <w:rFonts w:cstheme="minorHAnsi"/>
                <w:b/>
                <w:bCs/>
                <w:szCs w:val="20"/>
                <w:lang w:val="fr-FR"/>
              </w:rPr>
            </w:pPr>
            <w:r w:rsidRPr="008D31E3">
              <w:rPr>
                <w:rFonts w:cstheme="minorHAnsi"/>
                <w:b/>
                <w:bCs/>
                <w:szCs w:val="20"/>
                <w:lang w:val="fr-FR"/>
              </w:rPr>
              <w:t xml:space="preserve">Nombre de naissances vivantes </w:t>
            </w:r>
          </w:p>
        </w:tc>
        <w:tc>
          <w:tcPr>
            <w:tcW w:w="613" w:type="pct"/>
          </w:tcPr>
          <w:p w:rsidRPr="008D31E3" w:rsidR="00E26515" w:rsidP="00E26515" w:rsidRDefault="00E26515" w14:paraId="6C227230" w14:textId="77777777">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5"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0F6D4CA9">
                    <v:group id="Group 1374230635" style="position:absolute;margin-left:12.15pt;margin-top:7.3pt;width:34.05pt;height:12pt;z-index:252253184" coordsize="432435,152400" o:spid="_x0000_s1026" w14:anchorId="71E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rsidRPr="008D31E3" w:rsidR="0004725B" w:rsidP="00482DFC" w:rsidRDefault="0004725B" w14:paraId="05D351F9" w14:textId="66932E67">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rsidRPr="008D31E3" w:rsidR="00E26515" w:rsidP="0004725B" w:rsidRDefault="0004725B" w14:paraId="40FC4C95" w14:textId="16FC6266">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rsidRPr="008D31E3" w:rsidR="00E26515" w:rsidP="00E26515" w:rsidRDefault="00E26515" w14:paraId="2A12BAE9" w14:textId="77777777">
            <w:pPr>
              <w:rPr>
                <w:rFonts w:eastAsia="Times New Roman" w:cstheme="minorHAnsi"/>
                <w:color w:val="000000"/>
                <w:szCs w:val="20"/>
                <w:lang w:val="fr-FR" w:bidi="hi-IN"/>
              </w:rPr>
            </w:pPr>
          </w:p>
          <w:p w:rsidRPr="008D31E3" w:rsidR="00E26515" w:rsidP="00E26515" w:rsidRDefault="00E26515" w14:paraId="2B993AC3" w14:textId="77777777">
            <w:pPr>
              <w:rPr>
                <w:rFonts w:cstheme="minorHAnsi"/>
                <w:szCs w:val="20"/>
                <w:lang w:val="fr-FR"/>
              </w:rPr>
            </w:pPr>
            <w:r w:rsidRPr="008D31E3">
              <w:rPr>
                <w:rFonts w:eastAsia="Times New Roman" w:cstheme="minorHAnsi"/>
                <w:color w:val="000000"/>
                <w:szCs w:val="20"/>
                <w:lang w:val="fr-FR" w:bidi="hi-IN"/>
              </w:rPr>
              <w:t>_____________</w:t>
            </w:r>
          </w:p>
        </w:tc>
        <w:tc>
          <w:tcPr>
            <w:tcW w:w="351" w:type="pct"/>
            <w:vMerge/>
          </w:tcPr>
          <w:p w:rsidRPr="008D31E3" w:rsidR="00E26515" w:rsidP="00E26515" w:rsidRDefault="00E26515" w14:paraId="30701492" w14:textId="77777777">
            <w:pPr>
              <w:pStyle w:val="ListParagraph1"/>
              <w:spacing w:after="0"/>
              <w:rPr>
                <w:rFonts w:eastAsia="Times New Roman" w:cstheme="minorHAnsi"/>
                <w:color w:val="000000"/>
                <w:szCs w:val="20"/>
                <w:lang w:val="fr-FR" w:bidi="hi-IN"/>
              </w:rPr>
            </w:pPr>
          </w:p>
        </w:tc>
      </w:tr>
      <w:tr w:rsidRPr="004F7231" w:rsidR="00E26515" w:rsidTr="00E26515" w14:paraId="6F6B6231" w14:textId="77777777">
        <w:tblPrEx>
          <w:jc w:val="left"/>
        </w:tblPrEx>
        <w:trPr>
          <w:trHeight w:val="20"/>
        </w:trPr>
        <w:tc>
          <w:tcPr>
            <w:tcW w:w="280" w:type="pct"/>
          </w:tcPr>
          <w:p w:rsidRPr="008D31E3" w:rsidR="00E26515" w:rsidP="00E26515" w:rsidRDefault="00E26515" w14:paraId="4FA4E0FF" w14:textId="77777777">
            <w:pPr>
              <w:pStyle w:val="ListParagraph1"/>
              <w:numPr>
                <w:ilvl w:val="0"/>
                <w:numId w:val="33"/>
              </w:numPr>
              <w:spacing w:after="0" w:line="240" w:lineRule="auto"/>
              <w:jc w:val="center"/>
              <w:rPr>
                <w:rFonts w:cstheme="minorHAnsi"/>
                <w:b/>
                <w:bCs/>
                <w:szCs w:val="20"/>
                <w:lang w:val="fr-FR"/>
              </w:rPr>
            </w:pPr>
          </w:p>
        </w:tc>
        <w:tc>
          <w:tcPr>
            <w:tcW w:w="1664" w:type="pct"/>
          </w:tcPr>
          <w:p w:rsidRPr="008D31E3" w:rsidR="00E26515" w:rsidP="00E26515" w:rsidRDefault="00E26515" w14:paraId="03588768" w14:textId="737FE116">
            <w:pPr>
              <w:rPr>
                <w:rFonts w:cstheme="minorHAnsi"/>
                <w:b/>
                <w:bCs/>
                <w:szCs w:val="20"/>
                <w:lang w:val="fr-FR"/>
              </w:rPr>
            </w:pPr>
            <w:r w:rsidRPr="008D31E3">
              <w:rPr>
                <w:rFonts w:cstheme="minorHAnsi"/>
                <w:b/>
                <w:bCs/>
                <w:szCs w:val="20"/>
                <w:lang w:val="fr-FR"/>
              </w:rPr>
              <w:t xml:space="preserve">Nombre de nourrissons ayant reçu le vaccin contre la rougeole </w:t>
            </w:r>
          </w:p>
        </w:tc>
        <w:tc>
          <w:tcPr>
            <w:tcW w:w="613" w:type="pct"/>
          </w:tcPr>
          <w:p w:rsidRPr="008D31E3" w:rsidR="00E26515" w:rsidP="00E26515" w:rsidRDefault="00E26515" w14:paraId="764F626A" w14:textId="77777777">
            <w:pPr>
              <w:pStyle w:val="ListParagraph1"/>
              <w:spacing w:after="0"/>
              <w:ind w:left="0"/>
              <w:jc w:val="center"/>
              <w:rPr>
                <w:rFonts w:eastAsia="Times New Roman" w:cstheme="minorHAnsi"/>
                <w:color w:val="000000"/>
                <w:szCs w:val="20"/>
                <w:lang w:val="fr-FR" w:bidi="hi-IN"/>
              </w:rPr>
            </w:pPr>
            <w:r w:rsidRPr="004F7231">
              <w:rPr>
                <w:rFonts w:eastAsia="Times New Roman" w:cstheme="minorHAnsi"/>
                <w:noProof/>
                <w:color w:val="000000"/>
                <w:szCs w:val="20"/>
                <w:lang w:val="fr-FR" w:eastAsia="fr-FR"/>
              </w:rPr>
              <mc:AlternateContent>
                <mc:Choice Requires="wpg">
                  <w:drawing>
                    <wp:anchor distT="0" distB="0" distL="114300" distR="114300" simplePos="0" relativeHeight="251658286"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rto="http://schemas.microsoft.com/office/word/2006/arto" xmlns:w16du="http://schemas.microsoft.com/office/word/2023/wordml/word16du">
                  <w:pict w14:anchorId="7ED5461F">
                    <v:group id="Group 1374230640" style="position:absolute;margin-left:11.65pt;margin-top:7.85pt;width:34.05pt;height:12pt;z-index:252254208" coordsize="432435,152400" o:spid="_x0000_s1026" w14:anchorId="35E2C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rsidRPr="008D31E3" w:rsidR="0004725B" w:rsidP="00482DFC" w:rsidRDefault="0004725B" w14:paraId="4A7E6102" w14:textId="376821E0">
            <w:pPr>
              <w:pStyle w:val="ListParagraph1"/>
              <w:spacing w:after="0"/>
              <w:ind w:left="0"/>
              <w:rPr>
                <w:rFonts w:eastAsia="Times New Roman" w:cstheme="minorHAnsi"/>
                <w:color w:val="000000"/>
                <w:szCs w:val="20"/>
                <w:lang w:val="fr-FR" w:bidi="hi-IN"/>
              </w:rPr>
            </w:pPr>
            <w:r w:rsidRPr="008D31E3">
              <w:rPr>
                <w:rFonts w:eastAsia="Times New Roman" w:cstheme="minorHAnsi"/>
                <w:color w:val="000000"/>
                <w:szCs w:val="20"/>
                <w:lang w:val="fr-FR" w:bidi="hi-IN"/>
              </w:rPr>
              <w:t>De   __/__/____</w:t>
            </w:r>
          </w:p>
          <w:p w:rsidRPr="008D31E3" w:rsidR="00E26515" w:rsidP="0004725B" w:rsidRDefault="0004725B" w14:paraId="194D8716" w14:textId="6D5C551A">
            <w:pPr>
              <w:pStyle w:val="ListParagraph1"/>
              <w:spacing w:after="0"/>
              <w:ind w:left="0"/>
              <w:rPr>
                <w:rFonts w:eastAsia="Times New Roman" w:cstheme="minorHAnsi"/>
                <w:color w:val="000000"/>
                <w:szCs w:val="20"/>
                <w:lang w:val="fr-FR" w:bidi="hi-IN"/>
              </w:rPr>
            </w:pPr>
            <w:proofErr w:type="gramStart"/>
            <w:r w:rsidRPr="008D31E3">
              <w:rPr>
                <w:rFonts w:eastAsia="Times New Roman" w:cstheme="minorHAnsi"/>
                <w:color w:val="000000"/>
                <w:szCs w:val="20"/>
                <w:lang w:val="fr-FR" w:bidi="hi-IN"/>
              </w:rPr>
              <w:t>à</w:t>
            </w:r>
            <w:proofErr w:type="gramEnd"/>
            <w:r w:rsidRPr="008D31E3">
              <w:rPr>
                <w:rFonts w:eastAsia="Times New Roman" w:cstheme="minorHAnsi"/>
                <w:color w:val="000000"/>
                <w:szCs w:val="20"/>
                <w:lang w:val="fr-FR" w:bidi="hi-IN"/>
              </w:rPr>
              <w:t xml:space="preserve">       __/__/____</w:t>
            </w:r>
          </w:p>
        </w:tc>
        <w:tc>
          <w:tcPr>
            <w:tcW w:w="902" w:type="pct"/>
          </w:tcPr>
          <w:p w:rsidRPr="008D31E3" w:rsidR="00E26515" w:rsidP="00E26515" w:rsidRDefault="00E26515" w14:paraId="4E441136" w14:textId="77777777">
            <w:pPr>
              <w:pStyle w:val="ListParagraph1"/>
              <w:spacing w:after="0"/>
              <w:ind w:left="0"/>
              <w:rPr>
                <w:rFonts w:eastAsia="Times New Roman" w:cstheme="minorHAnsi"/>
                <w:color w:val="000000"/>
                <w:szCs w:val="20"/>
                <w:lang w:val="fr-FR"/>
              </w:rPr>
            </w:pPr>
          </w:p>
          <w:p w:rsidRPr="008D31E3" w:rsidR="00E26515" w:rsidP="00E26515" w:rsidRDefault="00E26515" w14:paraId="245523A1" w14:textId="77777777">
            <w:pPr>
              <w:pStyle w:val="ListParagraph1"/>
              <w:spacing w:after="0"/>
              <w:ind w:left="0"/>
              <w:rPr>
                <w:rFonts w:eastAsia="Times New Roman" w:cstheme="minorHAnsi"/>
                <w:color w:val="000000"/>
                <w:szCs w:val="20"/>
                <w:lang w:val="fr-FR"/>
              </w:rPr>
            </w:pPr>
            <w:r w:rsidRPr="008D31E3">
              <w:rPr>
                <w:rFonts w:eastAsia="Times New Roman" w:cstheme="minorHAnsi"/>
                <w:color w:val="000000"/>
                <w:szCs w:val="20"/>
                <w:lang w:val="fr-FR" w:bidi="hi-IN"/>
              </w:rPr>
              <w:t>_____________</w:t>
            </w:r>
          </w:p>
        </w:tc>
        <w:tc>
          <w:tcPr>
            <w:tcW w:w="351" w:type="pct"/>
            <w:vMerge/>
          </w:tcPr>
          <w:p w:rsidRPr="008D31E3" w:rsidR="00E26515" w:rsidP="00E26515" w:rsidRDefault="00E26515" w14:paraId="71449740" w14:textId="77777777">
            <w:pPr>
              <w:pStyle w:val="ListParagraph1"/>
              <w:spacing w:after="0"/>
              <w:rPr>
                <w:rFonts w:eastAsia="Times New Roman" w:cstheme="minorHAnsi"/>
                <w:color w:val="000000"/>
                <w:szCs w:val="20"/>
                <w:lang w:val="fr-FR" w:bidi="hi-IN"/>
              </w:rPr>
            </w:pPr>
          </w:p>
        </w:tc>
      </w:tr>
    </w:tbl>
    <w:p w:rsidRPr="008D31E3" w:rsidR="004F5DCE" w:rsidP="004F5DCE" w:rsidRDefault="004F5DCE" w14:paraId="3F7477B3" w14:textId="77777777">
      <w:pPr>
        <w:rPr>
          <w:rFonts w:cstheme="minorHAnsi"/>
          <w:b/>
          <w:bCs/>
          <w:sz w:val="20"/>
          <w:szCs w:val="20"/>
          <w:lang w:val="fr-FR"/>
        </w:rPr>
      </w:pPr>
    </w:p>
    <w:tbl>
      <w:tblPr>
        <w:tblStyle w:val="Grilledutableau"/>
        <w:tblW w:w="10490" w:type="dxa"/>
        <w:tblInd w:w="-5" w:type="dxa"/>
        <w:tblLook w:val="04A0" w:firstRow="1" w:lastRow="0" w:firstColumn="1" w:lastColumn="0" w:noHBand="0" w:noVBand="1"/>
      </w:tblPr>
      <w:tblGrid>
        <w:gridCol w:w="10490"/>
      </w:tblGrid>
      <w:tr w:rsidRPr="004F7231" w:rsidR="004F5DCE" w:rsidTr="004F5DCE" w14:paraId="074FB98D" w14:textId="77777777">
        <w:tc>
          <w:tcPr>
            <w:tcW w:w="10490" w:type="dxa"/>
          </w:tcPr>
          <w:p w:rsidRPr="008D31E3" w:rsidR="004F5DCE" w:rsidP="00F87F70" w:rsidRDefault="001316C1" w14:paraId="5A299FA6" w14:textId="6DD57436">
            <w:pPr>
              <w:rPr>
                <w:rFonts w:cstheme="minorHAnsi"/>
                <w:b/>
                <w:bCs/>
                <w:szCs w:val="20"/>
                <w:lang w:val="fr-FR"/>
              </w:rPr>
            </w:pPr>
            <w:r w:rsidRPr="008D31E3">
              <w:rPr>
                <w:rFonts w:cstheme="minorHAnsi"/>
                <w:b/>
                <w:bCs/>
                <w:szCs w:val="20"/>
                <w:lang w:val="fr-FR"/>
              </w:rPr>
              <w:t xml:space="preserve">Observations </w:t>
            </w:r>
            <w:r w:rsidRPr="008D31E3" w:rsidR="00E26515">
              <w:rPr>
                <w:rFonts w:cstheme="minorHAnsi"/>
                <w:b/>
                <w:bCs/>
                <w:szCs w:val="20"/>
                <w:lang w:val="fr-FR"/>
              </w:rPr>
              <w:t>générale</w:t>
            </w:r>
            <w:r w:rsidRPr="008D31E3" w:rsidR="00295D60">
              <w:rPr>
                <w:rFonts w:cstheme="minorHAnsi"/>
                <w:b/>
                <w:bCs/>
                <w:szCs w:val="20"/>
                <w:lang w:val="fr-FR"/>
              </w:rPr>
              <w:t>s</w:t>
            </w:r>
            <w:r w:rsidRPr="008D31E3" w:rsidR="00E26515">
              <w:rPr>
                <w:rFonts w:cstheme="minorHAnsi"/>
                <w:b/>
                <w:bCs/>
                <w:szCs w:val="20"/>
                <w:lang w:val="fr-FR"/>
              </w:rPr>
              <w:t xml:space="preserve">/Remarques </w:t>
            </w:r>
          </w:p>
          <w:p w:rsidR="004F5DCE" w:rsidP="00F87F70" w:rsidRDefault="004F5DCE" w14:paraId="09DE768E" w14:textId="77777777">
            <w:pPr>
              <w:rPr>
                <w:rFonts w:cstheme="minorHAnsi"/>
                <w:b/>
                <w:bCs/>
                <w:szCs w:val="20"/>
                <w:lang w:val="fr-FR"/>
              </w:rPr>
            </w:pPr>
          </w:p>
          <w:p w:rsidR="00482DFC" w:rsidP="00F87F70" w:rsidRDefault="00482DFC" w14:paraId="7C0EF45F" w14:textId="77777777">
            <w:pPr>
              <w:rPr>
                <w:rFonts w:cstheme="minorHAnsi"/>
                <w:b/>
                <w:bCs/>
                <w:szCs w:val="20"/>
                <w:lang w:val="fr-FR"/>
              </w:rPr>
            </w:pPr>
          </w:p>
          <w:p w:rsidR="00482DFC" w:rsidP="00F87F70" w:rsidRDefault="00482DFC" w14:paraId="7C2D05C7" w14:textId="77777777">
            <w:pPr>
              <w:rPr>
                <w:rFonts w:cstheme="minorHAnsi"/>
                <w:b/>
                <w:bCs/>
                <w:szCs w:val="20"/>
                <w:lang w:val="fr-FR"/>
              </w:rPr>
            </w:pPr>
          </w:p>
          <w:p w:rsidR="00482DFC" w:rsidP="00F87F70" w:rsidRDefault="00482DFC" w14:paraId="38FC21FB" w14:textId="77777777">
            <w:pPr>
              <w:rPr>
                <w:rFonts w:cstheme="minorHAnsi"/>
                <w:b/>
                <w:bCs/>
                <w:szCs w:val="20"/>
                <w:lang w:val="fr-FR"/>
              </w:rPr>
            </w:pPr>
          </w:p>
          <w:p w:rsidR="00482DFC" w:rsidP="00F87F70" w:rsidRDefault="00482DFC" w14:paraId="7A6E66B6" w14:textId="77777777">
            <w:pPr>
              <w:rPr>
                <w:rFonts w:cstheme="minorHAnsi"/>
                <w:b/>
                <w:bCs/>
                <w:szCs w:val="20"/>
                <w:lang w:val="fr-FR"/>
              </w:rPr>
            </w:pPr>
          </w:p>
          <w:p w:rsidRPr="008D31E3" w:rsidR="00482DFC" w:rsidP="00F87F70" w:rsidRDefault="00482DFC" w14:paraId="6172D86D" w14:textId="77777777">
            <w:pPr>
              <w:rPr>
                <w:rFonts w:cstheme="minorHAnsi"/>
                <w:b/>
                <w:bCs/>
                <w:szCs w:val="20"/>
                <w:lang w:val="fr-FR"/>
              </w:rPr>
            </w:pPr>
          </w:p>
          <w:p w:rsidRPr="008D31E3" w:rsidR="004F5DCE" w:rsidP="00F87F70" w:rsidRDefault="004F5DCE" w14:paraId="3676D17F" w14:textId="77777777">
            <w:pPr>
              <w:rPr>
                <w:rFonts w:cstheme="minorHAnsi"/>
                <w:b/>
                <w:bCs/>
                <w:szCs w:val="20"/>
                <w:lang w:val="fr-FR"/>
              </w:rPr>
            </w:pPr>
          </w:p>
        </w:tc>
      </w:tr>
    </w:tbl>
    <w:p w:rsidRPr="008D31E3" w:rsidR="004F5DCE" w:rsidRDefault="004F5DCE" w14:paraId="1B285470" w14:textId="353543F6">
      <w:pPr>
        <w:rPr>
          <w:rFonts w:cstheme="minorHAnsi"/>
          <w:sz w:val="20"/>
          <w:szCs w:val="20"/>
          <w:lang w:val="fr-FR"/>
        </w:rPr>
      </w:pPr>
    </w:p>
    <w:sectPr w:rsidRPr="008D31E3" w:rsidR="004F5DCE" w:rsidSect="006D5C46">
      <w:pgSz w:w="11906" w:h="16838" w:orient="portrait"/>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118" w:rsidP="00F66053" w:rsidRDefault="00254118" w14:paraId="12A00800" w14:textId="77777777">
      <w:r>
        <w:separator/>
      </w:r>
    </w:p>
  </w:endnote>
  <w:endnote w:type="continuationSeparator" w:id="0">
    <w:p w:rsidR="00254118" w:rsidP="00F66053" w:rsidRDefault="00254118" w14:paraId="0E6C4E0A" w14:textId="77777777">
      <w:r>
        <w:continuationSeparator/>
      </w:r>
    </w:p>
  </w:endnote>
  <w:endnote w:type="continuationNotice" w:id="1">
    <w:p w:rsidR="00254118" w:rsidRDefault="00254118" w14:paraId="06705D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997866"/>
      <w:docPartObj>
        <w:docPartGallery w:val="Page Numbers (Bottom of Page)"/>
        <w:docPartUnique/>
      </w:docPartObj>
    </w:sdtPr>
    <w:sdtEndPr>
      <w:rPr>
        <w:noProof/>
      </w:rPr>
    </w:sdtEndPr>
    <w:sdtContent>
      <w:p w:rsidRPr="008D31E3" w:rsidR="00A06854" w:rsidP="0042037F" w:rsidRDefault="00A06854" w14:paraId="3D3B32AC" w14:textId="25A503CF">
        <w:pPr>
          <w:pStyle w:val="Pieddepage"/>
          <w:jc w:val="right"/>
          <w:rPr>
            <w:sz w:val="18"/>
            <w:szCs w:val="18"/>
            <w:lang w:val="fr-SN"/>
          </w:rPr>
        </w:pPr>
        <w:r w:rsidRPr="0042037F">
          <w:rPr>
            <w:sz w:val="18"/>
            <w:szCs w:val="18"/>
          </w:rPr>
          <w:fldChar w:fldCharType="begin"/>
        </w:r>
        <w:r w:rsidRPr="008D31E3">
          <w:rPr>
            <w:sz w:val="18"/>
            <w:szCs w:val="18"/>
            <w:lang w:val="fr-SN"/>
          </w:rPr>
          <w:instrText xml:space="preserve"> PAGE   \* MERGEFORMAT </w:instrText>
        </w:r>
        <w:r w:rsidRPr="0042037F">
          <w:rPr>
            <w:sz w:val="18"/>
            <w:szCs w:val="18"/>
          </w:rPr>
          <w:fldChar w:fldCharType="separate"/>
        </w:r>
        <w:r w:rsidRPr="008D31E3">
          <w:rPr>
            <w:noProof/>
            <w:sz w:val="18"/>
            <w:szCs w:val="18"/>
            <w:lang w:val="fr-SN"/>
          </w:rPr>
          <w:t>11</w:t>
        </w:r>
        <w:r w:rsidRPr="0042037F">
          <w:rPr>
            <w:noProof/>
            <w:sz w:val="18"/>
            <w:szCs w:val="18"/>
          </w:rPr>
          <w:fldChar w:fldCharType="end"/>
        </w:r>
        <w:r w:rsidRPr="008D31E3">
          <w:rPr>
            <w:sz w:val="18"/>
            <w:szCs w:val="18"/>
            <w:lang w:val="fr-SN"/>
          </w:rPr>
          <w:tab/>
        </w:r>
        <w:r w:rsidRPr="008D31E3">
          <w:rPr>
            <w:sz w:val="18"/>
            <w:szCs w:val="18"/>
            <w:lang w:val="fr-SN"/>
          </w:rPr>
          <w:tab/>
        </w:r>
        <w:r w:rsidRPr="008D31E3">
          <w:rPr>
            <w:sz w:val="18"/>
            <w:szCs w:val="18"/>
            <w:lang w:val="fr-SN"/>
          </w:rPr>
          <w:t xml:space="preserve"> FP + SMNI | </w:t>
        </w:r>
        <w:r w:rsidRPr="008D31E3" w:rsidR="00D45B67">
          <w:rPr>
            <w:sz w:val="18"/>
            <w:szCs w:val="18"/>
            <w:lang w:val="fr-SN"/>
          </w:rPr>
          <w:t>Niveau Poste de sa</w:t>
        </w:r>
        <w:r w:rsidR="00A21D46">
          <w:rPr>
            <w:sz w:val="18"/>
            <w:szCs w:val="18"/>
            <w:lang w:val="fr-SN"/>
          </w:rPr>
          <w:t>n</w:t>
        </w:r>
        <w:r w:rsidRPr="008D31E3" w:rsidR="00D45B67">
          <w:rPr>
            <w:sz w:val="18"/>
            <w:szCs w:val="18"/>
            <w:lang w:val="fr-SN"/>
          </w:rPr>
          <w:t>té</w:t>
        </w:r>
        <w:r w:rsidRPr="008D31E3">
          <w:rPr>
            <w:sz w:val="18"/>
            <w:szCs w:val="18"/>
            <w:lang w:val="fr-SN"/>
          </w:rPr>
          <w:t xml:space="preserve"> | </w:t>
        </w:r>
        <w:r w:rsidR="00A21D46">
          <w:rPr>
            <w:sz w:val="18"/>
            <w:szCs w:val="18"/>
            <w:lang w:val="fr-SN"/>
          </w:rPr>
          <w:t>28</w:t>
        </w:r>
        <w:r w:rsidRPr="008D31E3">
          <w:rPr>
            <w:sz w:val="18"/>
            <w:szCs w:val="18"/>
            <w:lang w:val="fr-SN"/>
          </w:rPr>
          <w:t>-0</w:t>
        </w:r>
        <w:r w:rsidR="00A21D46">
          <w:rPr>
            <w:sz w:val="18"/>
            <w:szCs w:val="18"/>
            <w:lang w:val="fr-SN"/>
          </w:rPr>
          <w:t>8</w:t>
        </w:r>
        <w:r w:rsidRPr="008D31E3">
          <w:rPr>
            <w:sz w:val="18"/>
            <w:szCs w:val="18"/>
            <w:lang w:val="fr-SN"/>
          </w:rPr>
          <w:t>-24</w:t>
        </w:r>
      </w:p>
      <w:p w:rsidRPr="008D31E3" w:rsidR="00A06854" w:rsidRDefault="00000000" w14:paraId="08789C1B" w14:textId="2313D6FD">
        <w:pPr>
          <w:pStyle w:val="Pieddepage"/>
          <w:rPr>
            <w:lang w:val="fr-SN"/>
          </w:rPr>
        </w:pPr>
      </w:p>
    </w:sdtContent>
  </w:sdt>
  <w:p w:rsidRPr="008D31E3" w:rsidR="00A06854" w:rsidRDefault="00A06854" w14:paraId="5D8F72E3" w14:textId="77777777">
    <w:pPr>
      <w:pStyle w:val="Pieddepage"/>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118" w:rsidP="00F66053" w:rsidRDefault="00254118" w14:paraId="77A83E82" w14:textId="77777777">
      <w:r>
        <w:separator/>
      </w:r>
    </w:p>
  </w:footnote>
  <w:footnote w:type="continuationSeparator" w:id="0">
    <w:p w:rsidR="00254118" w:rsidP="00F66053" w:rsidRDefault="00254118" w14:paraId="2F4D75B3" w14:textId="77777777">
      <w:r>
        <w:continuationSeparator/>
      </w:r>
    </w:p>
  </w:footnote>
  <w:footnote w:type="continuationNotice" w:id="1">
    <w:p w:rsidR="00254118" w:rsidRDefault="00254118" w14:paraId="78EFDF3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F822E6"/>
    <w:multiLevelType w:val="hybridMultilevel"/>
    <w:tmpl w:val="0130E4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724372"/>
    <w:multiLevelType w:val="hybridMultilevel"/>
    <w:tmpl w:val="64D227AC"/>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1F6D25"/>
    <w:multiLevelType w:val="hybridMultilevel"/>
    <w:tmpl w:val="919C9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741697">
    <w:abstractNumId w:val="22"/>
  </w:num>
  <w:num w:numId="2" w16cid:durableId="493573074">
    <w:abstractNumId w:val="6"/>
  </w:num>
  <w:num w:numId="3" w16cid:durableId="550965719">
    <w:abstractNumId w:val="4"/>
  </w:num>
  <w:num w:numId="4" w16cid:durableId="52310835">
    <w:abstractNumId w:val="24"/>
  </w:num>
  <w:num w:numId="5" w16cid:durableId="569194437">
    <w:abstractNumId w:val="29"/>
  </w:num>
  <w:num w:numId="6" w16cid:durableId="59252609">
    <w:abstractNumId w:val="2"/>
  </w:num>
  <w:num w:numId="7" w16cid:durableId="1999259188">
    <w:abstractNumId w:val="10"/>
  </w:num>
  <w:num w:numId="8" w16cid:durableId="2082866178">
    <w:abstractNumId w:val="3"/>
  </w:num>
  <w:num w:numId="9" w16cid:durableId="987898392">
    <w:abstractNumId w:val="12"/>
  </w:num>
  <w:num w:numId="10" w16cid:durableId="1186408548">
    <w:abstractNumId w:val="31"/>
  </w:num>
  <w:num w:numId="11" w16cid:durableId="1180895657">
    <w:abstractNumId w:val="28"/>
  </w:num>
  <w:num w:numId="12" w16cid:durableId="383942522">
    <w:abstractNumId w:val="35"/>
  </w:num>
  <w:num w:numId="13" w16cid:durableId="1834569416">
    <w:abstractNumId w:val="34"/>
  </w:num>
  <w:num w:numId="14" w16cid:durableId="1652826188">
    <w:abstractNumId w:val="15"/>
  </w:num>
  <w:num w:numId="15" w16cid:durableId="382142236">
    <w:abstractNumId w:val="5"/>
  </w:num>
  <w:num w:numId="16" w16cid:durableId="851070710">
    <w:abstractNumId w:val="26"/>
  </w:num>
  <w:num w:numId="17" w16cid:durableId="468481472">
    <w:abstractNumId w:val="1"/>
  </w:num>
  <w:num w:numId="18" w16cid:durableId="752051684">
    <w:abstractNumId w:val="17"/>
  </w:num>
  <w:num w:numId="19" w16cid:durableId="246963052">
    <w:abstractNumId w:val="23"/>
  </w:num>
  <w:num w:numId="20" w16cid:durableId="427776148">
    <w:abstractNumId w:val="21"/>
  </w:num>
  <w:num w:numId="21" w16cid:durableId="1262421574">
    <w:abstractNumId w:val="8"/>
  </w:num>
  <w:num w:numId="22" w16cid:durableId="1506555228">
    <w:abstractNumId w:val="19"/>
  </w:num>
  <w:num w:numId="23" w16cid:durableId="172650601">
    <w:abstractNumId w:val="9"/>
  </w:num>
  <w:num w:numId="24" w16cid:durableId="611208946">
    <w:abstractNumId w:val="27"/>
  </w:num>
  <w:num w:numId="25" w16cid:durableId="1966158826">
    <w:abstractNumId w:val="18"/>
  </w:num>
  <w:num w:numId="26" w16cid:durableId="1482190945">
    <w:abstractNumId w:val="7"/>
  </w:num>
  <w:num w:numId="27" w16cid:durableId="1402290318">
    <w:abstractNumId w:val="30"/>
  </w:num>
  <w:num w:numId="28" w16cid:durableId="663514074">
    <w:abstractNumId w:val="33"/>
  </w:num>
  <w:num w:numId="29" w16cid:durableId="1802459982">
    <w:abstractNumId w:val="36"/>
  </w:num>
  <w:num w:numId="30" w16cid:durableId="1665352802">
    <w:abstractNumId w:val="11"/>
  </w:num>
  <w:num w:numId="31" w16cid:durableId="803355316">
    <w:abstractNumId w:val="32"/>
  </w:num>
  <w:num w:numId="32" w16cid:durableId="1329359356">
    <w:abstractNumId w:val="0"/>
  </w:num>
  <w:num w:numId="33" w16cid:durableId="1223904138">
    <w:abstractNumId w:val="16"/>
  </w:num>
  <w:num w:numId="34" w16cid:durableId="1395930020">
    <w:abstractNumId w:val="13"/>
  </w:num>
  <w:num w:numId="35" w16cid:durableId="1483697404">
    <w:abstractNumId w:val="20"/>
  </w:num>
  <w:num w:numId="36" w16cid:durableId="1360005899">
    <w:abstractNumId w:val="14"/>
  </w:num>
  <w:num w:numId="37" w16cid:durableId="235474950">
    <w:abstractNumId w:val="25"/>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DOU Mouhammad">
    <w15:presenceInfo w15:providerId="AD" w15:userId="S::mouhammad.zaidou@ucad.edu.sn::b3233d9d-da78-4f2a-942c-c2fac2a27bc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tru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3A39"/>
    <w:rsid w:val="00007D71"/>
    <w:rsid w:val="00011BA1"/>
    <w:rsid w:val="00012717"/>
    <w:rsid w:val="00015A5E"/>
    <w:rsid w:val="000174FF"/>
    <w:rsid w:val="00027C13"/>
    <w:rsid w:val="00034FB4"/>
    <w:rsid w:val="00045F7A"/>
    <w:rsid w:val="0004725B"/>
    <w:rsid w:val="00057D28"/>
    <w:rsid w:val="00065538"/>
    <w:rsid w:val="000753A5"/>
    <w:rsid w:val="000773F7"/>
    <w:rsid w:val="00082081"/>
    <w:rsid w:val="00084AAD"/>
    <w:rsid w:val="0009346A"/>
    <w:rsid w:val="00097B4E"/>
    <w:rsid w:val="000A203E"/>
    <w:rsid w:val="000A28AD"/>
    <w:rsid w:val="000B1EFE"/>
    <w:rsid w:val="000D10E0"/>
    <w:rsid w:val="000D7FA0"/>
    <w:rsid w:val="000E06CC"/>
    <w:rsid w:val="000E2459"/>
    <w:rsid w:val="000E70FE"/>
    <w:rsid w:val="000F0775"/>
    <w:rsid w:val="001062F8"/>
    <w:rsid w:val="00107888"/>
    <w:rsid w:val="00112F8F"/>
    <w:rsid w:val="0013059E"/>
    <w:rsid w:val="00130F7C"/>
    <w:rsid w:val="001316C1"/>
    <w:rsid w:val="00133B62"/>
    <w:rsid w:val="0013446C"/>
    <w:rsid w:val="00134FE7"/>
    <w:rsid w:val="00143645"/>
    <w:rsid w:val="001546C1"/>
    <w:rsid w:val="00156032"/>
    <w:rsid w:val="00156503"/>
    <w:rsid w:val="00160423"/>
    <w:rsid w:val="00162050"/>
    <w:rsid w:val="001629FA"/>
    <w:rsid w:val="0016787F"/>
    <w:rsid w:val="00173697"/>
    <w:rsid w:val="001866CA"/>
    <w:rsid w:val="00187275"/>
    <w:rsid w:val="0018763C"/>
    <w:rsid w:val="001877B1"/>
    <w:rsid w:val="001A086C"/>
    <w:rsid w:val="001A0F89"/>
    <w:rsid w:val="001A1A80"/>
    <w:rsid w:val="001A31C9"/>
    <w:rsid w:val="001A6324"/>
    <w:rsid w:val="001B0814"/>
    <w:rsid w:val="001B4C4A"/>
    <w:rsid w:val="001B505B"/>
    <w:rsid w:val="001C2261"/>
    <w:rsid w:val="001D1C44"/>
    <w:rsid w:val="001E5E4D"/>
    <w:rsid w:val="001F1610"/>
    <w:rsid w:val="001F1DE8"/>
    <w:rsid w:val="001F3639"/>
    <w:rsid w:val="001F4D0B"/>
    <w:rsid w:val="002006B3"/>
    <w:rsid w:val="00204D88"/>
    <w:rsid w:val="002068B1"/>
    <w:rsid w:val="00210ADE"/>
    <w:rsid w:val="00214CBD"/>
    <w:rsid w:val="00214EEB"/>
    <w:rsid w:val="00214F47"/>
    <w:rsid w:val="00225A21"/>
    <w:rsid w:val="00230680"/>
    <w:rsid w:val="00236628"/>
    <w:rsid w:val="002410DE"/>
    <w:rsid w:val="00241B53"/>
    <w:rsid w:val="002457D7"/>
    <w:rsid w:val="00246DD1"/>
    <w:rsid w:val="00253259"/>
    <w:rsid w:val="00254118"/>
    <w:rsid w:val="002544AA"/>
    <w:rsid w:val="0025666F"/>
    <w:rsid w:val="002574BD"/>
    <w:rsid w:val="00262871"/>
    <w:rsid w:val="00262B33"/>
    <w:rsid w:val="00264F08"/>
    <w:rsid w:val="00266A7A"/>
    <w:rsid w:val="002745EA"/>
    <w:rsid w:val="00275572"/>
    <w:rsid w:val="00277384"/>
    <w:rsid w:val="002775AA"/>
    <w:rsid w:val="002852E4"/>
    <w:rsid w:val="0028629A"/>
    <w:rsid w:val="00295D60"/>
    <w:rsid w:val="002A6969"/>
    <w:rsid w:val="002A75B2"/>
    <w:rsid w:val="002C1329"/>
    <w:rsid w:val="002C1A03"/>
    <w:rsid w:val="002C1D9F"/>
    <w:rsid w:val="002D4881"/>
    <w:rsid w:val="002D6B59"/>
    <w:rsid w:val="002E1E50"/>
    <w:rsid w:val="002E2D34"/>
    <w:rsid w:val="002E57E1"/>
    <w:rsid w:val="00300C9F"/>
    <w:rsid w:val="00303813"/>
    <w:rsid w:val="00305D68"/>
    <w:rsid w:val="0030667B"/>
    <w:rsid w:val="00310E39"/>
    <w:rsid w:val="0031158D"/>
    <w:rsid w:val="00323C32"/>
    <w:rsid w:val="003247D1"/>
    <w:rsid w:val="00325DE3"/>
    <w:rsid w:val="0033351F"/>
    <w:rsid w:val="0033362C"/>
    <w:rsid w:val="00334EDD"/>
    <w:rsid w:val="00350416"/>
    <w:rsid w:val="003524BA"/>
    <w:rsid w:val="0035444F"/>
    <w:rsid w:val="00354951"/>
    <w:rsid w:val="00362730"/>
    <w:rsid w:val="003644E3"/>
    <w:rsid w:val="003651C9"/>
    <w:rsid w:val="00371E3D"/>
    <w:rsid w:val="003873DD"/>
    <w:rsid w:val="00392475"/>
    <w:rsid w:val="003B30EF"/>
    <w:rsid w:val="003B3CF9"/>
    <w:rsid w:val="003C1E96"/>
    <w:rsid w:val="003C35DB"/>
    <w:rsid w:val="003C4F4C"/>
    <w:rsid w:val="003D1161"/>
    <w:rsid w:val="003D4B38"/>
    <w:rsid w:val="003D4DC2"/>
    <w:rsid w:val="003D73D6"/>
    <w:rsid w:val="003D7EED"/>
    <w:rsid w:val="003E0A12"/>
    <w:rsid w:val="003E1032"/>
    <w:rsid w:val="003E584F"/>
    <w:rsid w:val="003F2B82"/>
    <w:rsid w:val="003F5898"/>
    <w:rsid w:val="004001B6"/>
    <w:rsid w:val="004048CD"/>
    <w:rsid w:val="00405314"/>
    <w:rsid w:val="00407C1D"/>
    <w:rsid w:val="00407FD1"/>
    <w:rsid w:val="00410E9F"/>
    <w:rsid w:val="0041523A"/>
    <w:rsid w:val="00417676"/>
    <w:rsid w:val="0042037F"/>
    <w:rsid w:val="00425F22"/>
    <w:rsid w:val="00443AFB"/>
    <w:rsid w:val="0044481B"/>
    <w:rsid w:val="00453613"/>
    <w:rsid w:val="0045793A"/>
    <w:rsid w:val="00463A58"/>
    <w:rsid w:val="004645BC"/>
    <w:rsid w:val="00465EF6"/>
    <w:rsid w:val="00473B97"/>
    <w:rsid w:val="004804A9"/>
    <w:rsid w:val="00482DFC"/>
    <w:rsid w:val="00496C32"/>
    <w:rsid w:val="004A609B"/>
    <w:rsid w:val="004B47F0"/>
    <w:rsid w:val="004B66C6"/>
    <w:rsid w:val="004B7EC3"/>
    <w:rsid w:val="004C10E4"/>
    <w:rsid w:val="004C6190"/>
    <w:rsid w:val="004D2370"/>
    <w:rsid w:val="004D64AC"/>
    <w:rsid w:val="004E3945"/>
    <w:rsid w:val="004E52E8"/>
    <w:rsid w:val="004F1463"/>
    <w:rsid w:val="004F53C8"/>
    <w:rsid w:val="004F5B2B"/>
    <w:rsid w:val="004F5DCE"/>
    <w:rsid w:val="004F7231"/>
    <w:rsid w:val="00501659"/>
    <w:rsid w:val="00504829"/>
    <w:rsid w:val="00521118"/>
    <w:rsid w:val="00522CB5"/>
    <w:rsid w:val="00525C87"/>
    <w:rsid w:val="00536AFF"/>
    <w:rsid w:val="0054365A"/>
    <w:rsid w:val="00544B5B"/>
    <w:rsid w:val="005473AF"/>
    <w:rsid w:val="00550218"/>
    <w:rsid w:val="00556D9E"/>
    <w:rsid w:val="0056201F"/>
    <w:rsid w:val="005637C8"/>
    <w:rsid w:val="005648E2"/>
    <w:rsid w:val="00567543"/>
    <w:rsid w:val="005678BF"/>
    <w:rsid w:val="00571091"/>
    <w:rsid w:val="00571708"/>
    <w:rsid w:val="00573AEB"/>
    <w:rsid w:val="005743CC"/>
    <w:rsid w:val="00577A0C"/>
    <w:rsid w:val="0058201D"/>
    <w:rsid w:val="00586F8B"/>
    <w:rsid w:val="005950C8"/>
    <w:rsid w:val="005A4D96"/>
    <w:rsid w:val="005A51E3"/>
    <w:rsid w:val="005B52CA"/>
    <w:rsid w:val="005C5B06"/>
    <w:rsid w:val="005C78A3"/>
    <w:rsid w:val="005D4B94"/>
    <w:rsid w:val="005D5D16"/>
    <w:rsid w:val="005E3166"/>
    <w:rsid w:val="005E753F"/>
    <w:rsid w:val="005F0C08"/>
    <w:rsid w:val="005F3F73"/>
    <w:rsid w:val="005F47E0"/>
    <w:rsid w:val="00620167"/>
    <w:rsid w:val="006207B0"/>
    <w:rsid w:val="006252B4"/>
    <w:rsid w:val="006300E8"/>
    <w:rsid w:val="00632171"/>
    <w:rsid w:val="006338FF"/>
    <w:rsid w:val="00636369"/>
    <w:rsid w:val="00636949"/>
    <w:rsid w:val="0064087E"/>
    <w:rsid w:val="006461BB"/>
    <w:rsid w:val="00646500"/>
    <w:rsid w:val="00647A36"/>
    <w:rsid w:val="00651588"/>
    <w:rsid w:val="006517FD"/>
    <w:rsid w:val="006532E3"/>
    <w:rsid w:val="00666689"/>
    <w:rsid w:val="00667E30"/>
    <w:rsid w:val="00672E3A"/>
    <w:rsid w:val="00673FAE"/>
    <w:rsid w:val="00675463"/>
    <w:rsid w:val="006776F0"/>
    <w:rsid w:val="00682592"/>
    <w:rsid w:val="006866FB"/>
    <w:rsid w:val="006960A8"/>
    <w:rsid w:val="006A0CB4"/>
    <w:rsid w:val="006A66AD"/>
    <w:rsid w:val="006A784F"/>
    <w:rsid w:val="006B402C"/>
    <w:rsid w:val="006C47D8"/>
    <w:rsid w:val="006D06BC"/>
    <w:rsid w:val="006D3FE0"/>
    <w:rsid w:val="006D50D4"/>
    <w:rsid w:val="006D5C46"/>
    <w:rsid w:val="006E2339"/>
    <w:rsid w:val="006E40C4"/>
    <w:rsid w:val="006F7EF6"/>
    <w:rsid w:val="00700081"/>
    <w:rsid w:val="00713B69"/>
    <w:rsid w:val="00715550"/>
    <w:rsid w:val="00716268"/>
    <w:rsid w:val="00720C85"/>
    <w:rsid w:val="00727BF1"/>
    <w:rsid w:val="007404FF"/>
    <w:rsid w:val="007455CF"/>
    <w:rsid w:val="00747410"/>
    <w:rsid w:val="007539CD"/>
    <w:rsid w:val="007572DF"/>
    <w:rsid w:val="0076087E"/>
    <w:rsid w:val="00765536"/>
    <w:rsid w:val="00773A4F"/>
    <w:rsid w:val="00775680"/>
    <w:rsid w:val="00777000"/>
    <w:rsid w:val="007804D6"/>
    <w:rsid w:val="007900F8"/>
    <w:rsid w:val="00793045"/>
    <w:rsid w:val="007942D0"/>
    <w:rsid w:val="007A1211"/>
    <w:rsid w:val="007A21B3"/>
    <w:rsid w:val="007A2F60"/>
    <w:rsid w:val="007A5470"/>
    <w:rsid w:val="007A6CAD"/>
    <w:rsid w:val="007B3A93"/>
    <w:rsid w:val="007C79D2"/>
    <w:rsid w:val="007D0497"/>
    <w:rsid w:val="007E1A37"/>
    <w:rsid w:val="007E2722"/>
    <w:rsid w:val="007E56D6"/>
    <w:rsid w:val="007F37CB"/>
    <w:rsid w:val="007F3A71"/>
    <w:rsid w:val="007F3F7B"/>
    <w:rsid w:val="007F5907"/>
    <w:rsid w:val="00800741"/>
    <w:rsid w:val="008043C5"/>
    <w:rsid w:val="0082033E"/>
    <w:rsid w:val="008355D3"/>
    <w:rsid w:val="00840F99"/>
    <w:rsid w:val="00841DC3"/>
    <w:rsid w:val="008434BC"/>
    <w:rsid w:val="0084565B"/>
    <w:rsid w:val="00846237"/>
    <w:rsid w:val="00850444"/>
    <w:rsid w:val="00862F7F"/>
    <w:rsid w:val="00864789"/>
    <w:rsid w:val="00877FB2"/>
    <w:rsid w:val="00880525"/>
    <w:rsid w:val="0088359B"/>
    <w:rsid w:val="0088486A"/>
    <w:rsid w:val="0089049A"/>
    <w:rsid w:val="00892C3C"/>
    <w:rsid w:val="00894A6C"/>
    <w:rsid w:val="00896A02"/>
    <w:rsid w:val="008A45DB"/>
    <w:rsid w:val="008A62E0"/>
    <w:rsid w:val="008B41B2"/>
    <w:rsid w:val="008C0D82"/>
    <w:rsid w:val="008D31E3"/>
    <w:rsid w:val="008E1B6C"/>
    <w:rsid w:val="008E315B"/>
    <w:rsid w:val="008F0E3F"/>
    <w:rsid w:val="008F7075"/>
    <w:rsid w:val="008F7392"/>
    <w:rsid w:val="00906921"/>
    <w:rsid w:val="00911657"/>
    <w:rsid w:val="00920E59"/>
    <w:rsid w:val="00921EFB"/>
    <w:rsid w:val="00922979"/>
    <w:rsid w:val="009249B5"/>
    <w:rsid w:val="00930E4B"/>
    <w:rsid w:val="0093129D"/>
    <w:rsid w:val="009448BE"/>
    <w:rsid w:val="009503F0"/>
    <w:rsid w:val="00952A49"/>
    <w:rsid w:val="0095792C"/>
    <w:rsid w:val="00965600"/>
    <w:rsid w:val="00967FAA"/>
    <w:rsid w:val="009733F9"/>
    <w:rsid w:val="009754EC"/>
    <w:rsid w:val="00980CD2"/>
    <w:rsid w:val="00981EDA"/>
    <w:rsid w:val="00982356"/>
    <w:rsid w:val="009832A1"/>
    <w:rsid w:val="009856DF"/>
    <w:rsid w:val="00992A15"/>
    <w:rsid w:val="00992F43"/>
    <w:rsid w:val="00994547"/>
    <w:rsid w:val="009963FD"/>
    <w:rsid w:val="009A182E"/>
    <w:rsid w:val="009A4DB8"/>
    <w:rsid w:val="009A5B51"/>
    <w:rsid w:val="009B222B"/>
    <w:rsid w:val="009B5894"/>
    <w:rsid w:val="009C737F"/>
    <w:rsid w:val="009D0390"/>
    <w:rsid w:val="009D1317"/>
    <w:rsid w:val="009D2BA4"/>
    <w:rsid w:val="009D37B7"/>
    <w:rsid w:val="009D52EF"/>
    <w:rsid w:val="009D7129"/>
    <w:rsid w:val="009E1E90"/>
    <w:rsid w:val="009E5489"/>
    <w:rsid w:val="009F4F69"/>
    <w:rsid w:val="009F503C"/>
    <w:rsid w:val="00A047DB"/>
    <w:rsid w:val="00A06854"/>
    <w:rsid w:val="00A11059"/>
    <w:rsid w:val="00A21D46"/>
    <w:rsid w:val="00A2246D"/>
    <w:rsid w:val="00A2323F"/>
    <w:rsid w:val="00A27FE0"/>
    <w:rsid w:val="00A3170F"/>
    <w:rsid w:val="00A3480D"/>
    <w:rsid w:val="00A36A1C"/>
    <w:rsid w:val="00A416BF"/>
    <w:rsid w:val="00A45C34"/>
    <w:rsid w:val="00A60A90"/>
    <w:rsid w:val="00A60CC4"/>
    <w:rsid w:val="00A661D2"/>
    <w:rsid w:val="00A74C75"/>
    <w:rsid w:val="00A8230A"/>
    <w:rsid w:val="00A8375E"/>
    <w:rsid w:val="00A852E2"/>
    <w:rsid w:val="00A92626"/>
    <w:rsid w:val="00A92AFD"/>
    <w:rsid w:val="00AA5557"/>
    <w:rsid w:val="00AA66D8"/>
    <w:rsid w:val="00AA683C"/>
    <w:rsid w:val="00AA7538"/>
    <w:rsid w:val="00AB4D50"/>
    <w:rsid w:val="00AB71E7"/>
    <w:rsid w:val="00AC4ABB"/>
    <w:rsid w:val="00AC4B7B"/>
    <w:rsid w:val="00AD5011"/>
    <w:rsid w:val="00AE0A23"/>
    <w:rsid w:val="00AE3703"/>
    <w:rsid w:val="00AE45C8"/>
    <w:rsid w:val="00AF1999"/>
    <w:rsid w:val="00AF1A29"/>
    <w:rsid w:val="00AF652C"/>
    <w:rsid w:val="00AF7330"/>
    <w:rsid w:val="00B05A8F"/>
    <w:rsid w:val="00B05FD1"/>
    <w:rsid w:val="00B17EB2"/>
    <w:rsid w:val="00B33A9F"/>
    <w:rsid w:val="00B42B80"/>
    <w:rsid w:val="00B54C1E"/>
    <w:rsid w:val="00B6098B"/>
    <w:rsid w:val="00B60A0A"/>
    <w:rsid w:val="00B64B3B"/>
    <w:rsid w:val="00B71F4E"/>
    <w:rsid w:val="00B73C5B"/>
    <w:rsid w:val="00B741A6"/>
    <w:rsid w:val="00B86224"/>
    <w:rsid w:val="00B948B8"/>
    <w:rsid w:val="00B949CD"/>
    <w:rsid w:val="00B96BBD"/>
    <w:rsid w:val="00BA0668"/>
    <w:rsid w:val="00BA0C11"/>
    <w:rsid w:val="00BA2A91"/>
    <w:rsid w:val="00BA652A"/>
    <w:rsid w:val="00BB6C74"/>
    <w:rsid w:val="00BB75BF"/>
    <w:rsid w:val="00BC05F7"/>
    <w:rsid w:val="00BC215C"/>
    <w:rsid w:val="00BC5B0A"/>
    <w:rsid w:val="00BC751A"/>
    <w:rsid w:val="00BD43D2"/>
    <w:rsid w:val="00BD6A30"/>
    <w:rsid w:val="00C015A4"/>
    <w:rsid w:val="00C10BCE"/>
    <w:rsid w:val="00C12C0B"/>
    <w:rsid w:val="00C202F2"/>
    <w:rsid w:val="00C21D41"/>
    <w:rsid w:val="00C24E8B"/>
    <w:rsid w:val="00C26ADC"/>
    <w:rsid w:val="00C32133"/>
    <w:rsid w:val="00C33B85"/>
    <w:rsid w:val="00C423A6"/>
    <w:rsid w:val="00C476C7"/>
    <w:rsid w:val="00C47ECF"/>
    <w:rsid w:val="00C51C5B"/>
    <w:rsid w:val="00C64F4B"/>
    <w:rsid w:val="00C67736"/>
    <w:rsid w:val="00C67CD4"/>
    <w:rsid w:val="00C700AD"/>
    <w:rsid w:val="00C703CB"/>
    <w:rsid w:val="00C741AF"/>
    <w:rsid w:val="00C81DD7"/>
    <w:rsid w:val="00C90418"/>
    <w:rsid w:val="00C930D1"/>
    <w:rsid w:val="00C9511C"/>
    <w:rsid w:val="00CA62C1"/>
    <w:rsid w:val="00CA6C87"/>
    <w:rsid w:val="00CB2F6F"/>
    <w:rsid w:val="00CB3E33"/>
    <w:rsid w:val="00CC2188"/>
    <w:rsid w:val="00CC5C65"/>
    <w:rsid w:val="00CC7A36"/>
    <w:rsid w:val="00CE0B1B"/>
    <w:rsid w:val="00CE17A9"/>
    <w:rsid w:val="00CE5474"/>
    <w:rsid w:val="00CE5A4D"/>
    <w:rsid w:val="00CF1F70"/>
    <w:rsid w:val="00CF70C8"/>
    <w:rsid w:val="00D01D46"/>
    <w:rsid w:val="00D065FF"/>
    <w:rsid w:val="00D0735E"/>
    <w:rsid w:val="00D11D73"/>
    <w:rsid w:val="00D15C58"/>
    <w:rsid w:val="00D20308"/>
    <w:rsid w:val="00D257D7"/>
    <w:rsid w:val="00D31002"/>
    <w:rsid w:val="00D323BA"/>
    <w:rsid w:val="00D33117"/>
    <w:rsid w:val="00D40BF9"/>
    <w:rsid w:val="00D43CF3"/>
    <w:rsid w:val="00D45B67"/>
    <w:rsid w:val="00D61A80"/>
    <w:rsid w:val="00D6272D"/>
    <w:rsid w:val="00D6379A"/>
    <w:rsid w:val="00D67A94"/>
    <w:rsid w:val="00D709B5"/>
    <w:rsid w:val="00D742FC"/>
    <w:rsid w:val="00D8138B"/>
    <w:rsid w:val="00D81B40"/>
    <w:rsid w:val="00D82D1C"/>
    <w:rsid w:val="00D839BC"/>
    <w:rsid w:val="00D83B03"/>
    <w:rsid w:val="00D94461"/>
    <w:rsid w:val="00D95FB8"/>
    <w:rsid w:val="00DA198E"/>
    <w:rsid w:val="00DA282F"/>
    <w:rsid w:val="00DA2D4E"/>
    <w:rsid w:val="00DA745C"/>
    <w:rsid w:val="00DA7F5E"/>
    <w:rsid w:val="00DC1532"/>
    <w:rsid w:val="00DC1729"/>
    <w:rsid w:val="00DC1C3A"/>
    <w:rsid w:val="00DC5777"/>
    <w:rsid w:val="00DC7BED"/>
    <w:rsid w:val="00DC7F33"/>
    <w:rsid w:val="00DD0664"/>
    <w:rsid w:val="00DE2D2E"/>
    <w:rsid w:val="00DE32C1"/>
    <w:rsid w:val="00DF6BF0"/>
    <w:rsid w:val="00E011DA"/>
    <w:rsid w:val="00E078EE"/>
    <w:rsid w:val="00E07EA3"/>
    <w:rsid w:val="00E111E9"/>
    <w:rsid w:val="00E14B8D"/>
    <w:rsid w:val="00E15613"/>
    <w:rsid w:val="00E23140"/>
    <w:rsid w:val="00E24A11"/>
    <w:rsid w:val="00E26515"/>
    <w:rsid w:val="00E27F2C"/>
    <w:rsid w:val="00E33C74"/>
    <w:rsid w:val="00E350A6"/>
    <w:rsid w:val="00E35E1C"/>
    <w:rsid w:val="00E410A5"/>
    <w:rsid w:val="00E4136A"/>
    <w:rsid w:val="00E55BCD"/>
    <w:rsid w:val="00E75C64"/>
    <w:rsid w:val="00E7738B"/>
    <w:rsid w:val="00E81D7C"/>
    <w:rsid w:val="00E83ABC"/>
    <w:rsid w:val="00E86DD4"/>
    <w:rsid w:val="00E87E87"/>
    <w:rsid w:val="00EA2899"/>
    <w:rsid w:val="00EA4C0A"/>
    <w:rsid w:val="00EA6477"/>
    <w:rsid w:val="00EB03CE"/>
    <w:rsid w:val="00EC0350"/>
    <w:rsid w:val="00ED27B1"/>
    <w:rsid w:val="00ED6E6E"/>
    <w:rsid w:val="00EE407E"/>
    <w:rsid w:val="00EE78CA"/>
    <w:rsid w:val="00EF6FBA"/>
    <w:rsid w:val="00F04772"/>
    <w:rsid w:val="00F05291"/>
    <w:rsid w:val="00F05FAB"/>
    <w:rsid w:val="00F166A7"/>
    <w:rsid w:val="00F313DF"/>
    <w:rsid w:val="00F32E46"/>
    <w:rsid w:val="00F37DCB"/>
    <w:rsid w:val="00F46D1F"/>
    <w:rsid w:val="00F504E9"/>
    <w:rsid w:val="00F51A4F"/>
    <w:rsid w:val="00F65F24"/>
    <w:rsid w:val="00F66053"/>
    <w:rsid w:val="00F757CB"/>
    <w:rsid w:val="00F806AA"/>
    <w:rsid w:val="00F83215"/>
    <w:rsid w:val="00F85502"/>
    <w:rsid w:val="00F86B11"/>
    <w:rsid w:val="00F87F70"/>
    <w:rsid w:val="00F916FF"/>
    <w:rsid w:val="00F962C6"/>
    <w:rsid w:val="00FA4B27"/>
    <w:rsid w:val="00FA6BB1"/>
    <w:rsid w:val="00FA6C5A"/>
    <w:rsid w:val="00FB6639"/>
    <w:rsid w:val="00FC0CED"/>
    <w:rsid w:val="00FC0DE6"/>
    <w:rsid w:val="00FC6E82"/>
    <w:rsid w:val="00FC7DE0"/>
    <w:rsid w:val="00FD1AA4"/>
    <w:rsid w:val="00FD3FE6"/>
    <w:rsid w:val="00FE1266"/>
    <w:rsid w:val="00FE4ED3"/>
    <w:rsid w:val="00FE7A45"/>
    <w:rsid w:val="00FF0244"/>
    <w:rsid w:val="00FF19BE"/>
    <w:rsid w:val="00FF4E31"/>
    <w:rsid w:val="0EBDE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4829D128-EAFD-4431-9209-A405D75A0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5FB8"/>
    <w:pPr>
      <w:spacing w:after="0" w:line="240" w:lineRule="auto"/>
    </w:pPr>
    <w:rPr>
      <w:szCs w:val="22"/>
      <w:lang w:val="en-US" w:bidi="ar-SA"/>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qFormat/>
    <w:rsid w:val="00D95FB8"/>
    <w:pPr>
      <w:spacing w:after="0" w:line="240" w:lineRule="auto"/>
    </w:pPr>
    <w:rPr>
      <w:sz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re">
    <w:name w:val="Title"/>
    <w:basedOn w:val="Normal"/>
    <w:link w:val="TitreCar"/>
    <w:qFormat/>
    <w:rsid w:val="00D95FB8"/>
    <w:pPr>
      <w:jc w:val="center"/>
    </w:pPr>
    <w:rPr>
      <w:rFonts w:ascii="Arial" w:hAnsi="Arial" w:eastAsia="Times New Roman" w:cs="Times New Roman"/>
      <w:b/>
      <w:sz w:val="18"/>
      <w:szCs w:val="20"/>
      <w:lang w:val="en-GB"/>
    </w:rPr>
  </w:style>
  <w:style w:type="character" w:styleId="TitreCar" w:customStyle="1">
    <w:name w:val="Titre Car"/>
    <w:basedOn w:val="Policepardfaut"/>
    <w:link w:val="Titre"/>
    <w:rsid w:val="00D95FB8"/>
    <w:rPr>
      <w:rFonts w:ascii="Arial" w:hAnsi="Arial" w:eastAsia="Times New Roman" w:cs="Times New Roman"/>
      <w:b/>
      <w:sz w:val="18"/>
      <w:lang w:val="en-GB" w:bidi="ar-SA"/>
    </w:rPr>
  </w:style>
  <w:style w:type="paragraph" w:styleId="En-tte">
    <w:name w:val="header"/>
    <w:basedOn w:val="Normal"/>
    <w:link w:val="En-tteCar"/>
    <w:uiPriority w:val="99"/>
    <w:unhideWhenUsed/>
    <w:rsid w:val="00F66053"/>
    <w:pPr>
      <w:tabs>
        <w:tab w:val="center" w:pos="4513"/>
        <w:tab w:val="right" w:pos="9026"/>
      </w:tabs>
    </w:pPr>
  </w:style>
  <w:style w:type="character" w:styleId="En-tteCar" w:customStyle="1">
    <w:name w:val="En-tête Car"/>
    <w:basedOn w:val="Policepardfaut"/>
    <w:link w:val="En-tte"/>
    <w:uiPriority w:val="99"/>
    <w:rsid w:val="00F66053"/>
    <w:rPr>
      <w:szCs w:val="22"/>
      <w:lang w:val="en-US" w:bidi="ar-SA"/>
    </w:rPr>
  </w:style>
  <w:style w:type="paragraph" w:styleId="Pieddepage">
    <w:name w:val="footer"/>
    <w:basedOn w:val="Normal"/>
    <w:link w:val="PieddepageCar"/>
    <w:uiPriority w:val="99"/>
    <w:unhideWhenUsed/>
    <w:rsid w:val="00F66053"/>
    <w:pPr>
      <w:tabs>
        <w:tab w:val="center" w:pos="4513"/>
        <w:tab w:val="right" w:pos="9026"/>
      </w:tabs>
    </w:pPr>
  </w:style>
  <w:style w:type="character" w:styleId="PieddepageCar" w:customStyle="1">
    <w:name w:val="Pied de page Car"/>
    <w:basedOn w:val="Policepardfaut"/>
    <w:link w:val="Pieddepage"/>
    <w:uiPriority w:val="99"/>
    <w:rsid w:val="00F66053"/>
    <w:rPr>
      <w:szCs w:val="22"/>
      <w:lang w:val="en-US" w:bidi="ar-SA"/>
    </w:rPr>
  </w:style>
  <w:style w:type="paragraph" w:styleId="ListParagraph1" w:customStyle="1">
    <w:name w:val="List Paragraph1"/>
    <w:basedOn w:val="Normal"/>
    <w:uiPriority w:val="34"/>
    <w:qFormat/>
    <w:rsid w:val="00981EDA"/>
    <w:pPr>
      <w:spacing w:after="160" w:line="259" w:lineRule="auto"/>
      <w:ind w:left="720"/>
      <w:contextualSpacing/>
    </w:pPr>
    <w:rPr>
      <w:lang w:val="en-IN"/>
    </w:rPr>
  </w:style>
  <w:style w:type="paragraph" w:styleId="Paragraphedeliste">
    <w:name w:val="List Paragraph"/>
    <w:basedOn w:val="Normal"/>
    <w:uiPriority w:val="34"/>
    <w:qFormat/>
    <w:rsid w:val="001A0F89"/>
    <w:pPr>
      <w:spacing w:after="160" w:line="259" w:lineRule="auto"/>
      <w:ind w:left="720"/>
      <w:contextualSpacing/>
    </w:pPr>
    <w:rPr>
      <w:lang w:val="en-IN"/>
    </w:rPr>
  </w:style>
  <w:style w:type="paragraph" w:styleId="Commentaire">
    <w:name w:val="annotation text"/>
    <w:basedOn w:val="Normal"/>
    <w:link w:val="CommentaireCar"/>
    <w:uiPriority w:val="99"/>
    <w:semiHidden/>
    <w:unhideWhenUsed/>
    <w:rsid w:val="00586F8B"/>
    <w:rPr>
      <w:sz w:val="20"/>
      <w:szCs w:val="20"/>
    </w:rPr>
  </w:style>
  <w:style w:type="character" w:styleId="CommentaireCar" w:customStyle="1">
    <w:name w:val="Commentaire Car"/>
    <w:basedOn w:val="Policepardfaut"/>
    <w:link w:val="Commentaire"/>
    <w:uiPriority w:val="99"/>
    <w:semiHidden/>
    <w:rsid w:val="00586F8B"/>
    <w:rPr>
      <w:sz w:val="20"/>
      <w:lang w:val="en-US" w:bidi="ar-SA"/>
    </w:rPr>
  </w:style>
  <w:style w:type="paragraph" w:styleId="Objetducommentaire">
    <w:name w:val="annotation subject"/>
    <w:basedOn w:val="Commentaire"/>
    <w:next w:val="Commentaire"/>
    <w:link w:val="ObjetducommentaireCar"/>
    <w:uiPriority w:val="99"/>
    <w:semiHidden/>
    <w:unhideWhenUsed/>
    <w:rsid w:val="00586F8B"/>
    <w:pPr>
      <w:spacing w:after="160"/>
    </w:pPr>
    <w:rPr>
      <w:b/>
      <w:bCs/>
      <w:lang w:val="en-IN"/>
    </w:rPr>
  </w:style>
  <w:style w:type="character" w:styleId="ObjetducommentaireCar" w:customStyle="1">
    <w:name w:val="Objet du commentaire Car"/>
    <w:basedOn w:val="CommentaireCar"/>
    <w:link w:val="Objetducommentaire"/>
    <w:uiPriority w:val="99"/>
    <w:semiHidden/>
    <w:rsid w:val="00586F8B"/>
    <w:rPr>
      <w:b/>
      <w:bCs/>
      <w:sz w:val="20"/>
      <w:lang w:val="en-US" w:bidi="ar-SA"/>
    </w:rPr>
  </w:style>
  <w:style w:type="table" w:styleId="TableGrid1" w:customStyle="1">
    <w:name w:val="Table Grid1"/>
    <w:basedOn w:val="TableauNormal"/>
    <w:next w:val="Grilledutableau"/>
    <w:uiPriority w:val="39"/>
    <w:qFormat/>
    <w:rsid w:val="00850444"/>
    <w:pPr>
      <w:spacing w:after="0" w:line="240" w:lineRule="auto"/>
    </w:pPr>
    <w:rPr>
      <w:sz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auNormal"/>
    <w:next w:val="Grilledutableau"/>
    <w:uiPriority w:val="39"/>
    <w:qFormat/>
    <w:rsid w:val="004F53C8"/>
    <w:pPr>
      <w:spacing w:after="0" w:line="240" w:lineRule="auto"/>
    </w:pPr>
    <w:rPr>
      <w:sz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043C5"/>
    <w:rPr>
      <w:sz w:val="16"/>
      <w:szCs w:val="16"/>
    </w:rPr>
  </w:style>
  <w:style w:type="paragraph" w:styleId="Textedebulles">
    <w:name w:val="Balloon Text"/>
    <w:basedOn w:val="Normal"/>
    <w:link w:val="TextedebullesCar"/>
    <w:uiPriority w:val="99"/>
    <w:semiHidden/>
    <w:unhideWhenUsed/>
    <w:rsid w:val="008043C5"/>
    <w:rPr>
      <w:rFonts w:ascii="Segoe UI" w:hAnsi="Segoe UI" w:cs="Segoe UI"/>
      <w:sz w:val="18"/>
      <w:szCs w:val="18"/>
    </w:rPr>
  </w:style>
  <w:style w:type="character" w:styleId="TextedebullesCar" w:customStyle="1">
    <w:name w:val="Texte de bulles Car"/>
    <w:basedOn w:val="Policepardfaut"/>
    <w:link w:val="Textedebulles"/>
    <w:uiPriority w:val="99"/>
    <w:semiHidden/>
    <w:rsid w:val="008043C5"/>
    <w:rPr>
      <w:rFonts w:ascii="Segoe UI" w:hAnsi="Segoe UI" w:cs="Segoe UI"/>
      <w:sz w:val="18"/>
      <w:szCs w:val="18"/>
      <w:lang w:val="en-US" w:bidi="ar-SA"/>
    </w:rPr>
  </w:style>
  <w:style w:type="paragraph" w:styleId="R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microsoft.com/office/2011/relationships/people" Target="people.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E253-70FA-4976-9917-2A3DB25AE3C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Nihal Hasan</dc:creator>
  <keywords/>
  <dc:description/>
  <lastModifiedBy>Harouna THIAM</lastModifiedBy>
  <revision>3</revision>
  <dcterms:created xsi:type="dcterms:W3CDTF">2024-10-26T14:44:00.0000000Z</dcterms:created>
  <dcterms:modified xsi:type="dcterms:W3CDTF">2024-10-26T23:06:28.5454446Z</dcterms:modified>
</coreProperties>
</file>