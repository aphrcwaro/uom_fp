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shd w:val="clear" w:color="auto" w:fill="000000" w:themeFill="text1"/>
        <w:tblLook w:val="04A0" w:firstRow="1" w:lastRow="0" w:firstColumn="1" w:lastColumn="0" w:noHBand="0" w:noVBand="1"/>
      </w:tblPr>
      <w:tblGrid>
        <w:gridCol w:w="10762"/>
      </w:tblGrid>
      <w:tr w:rsidR="004059CC" w:rsidRPr="00953642" w14:paraId="0F83A49B" w14:textId="77777777" w:rsidTr="00713BF8">
        <w:tc>
          <w:tcPr>
            <w:tcW w:w="10762" w:type="dxa"/>
            <w:shd w:val="clear" w:color="auto" w:fill="000000" w:themeFill="text1"/>
          </w:tcPr>
          <w:p w14:paraId="7C241697" w14:textId="24FFAB01" w:rsidR="003253B6" w:rsidRPr="00CA2E4A" w:rsidRDefault="003253B6" w:rsidP="003253B6">
            <w:pPr>
              <w:jc w:val="center"/>
              <w:rPr>
                <w:rFonts w:ascii="Biome" w:hAnsi="Biome" w:cs="Biome"/>
                <w:b/>
                <w:bCs/>
                <w:color w:val="4472C4" w:themeColor="accent5"/>
                <w:sz w:val="40"/>
                <w:szCs w:val="40"/>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pPr>
            <w:r w:rsidRPr="00CA2E4A">
              <w:rPr>
                <w:rFonts w:ascii="Biome" w:hAnsi="Biome" w:cs="Biome"/>
                <w:b/>
                <w:bCs/>
                <w:color w:val="4472C4" w:themeColor="accent5"/>
                <w:sz w:val="40"/>
                <w:szCs w:val="40"/>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Évaluation de base de la planification familiale au Sénégal</w:t>
            </w:r>
          </w:p>
        </w:tc>
      </w:tr>
    </w:tbl>
    <w:p w14:paraId="7493137A" w14:textId="77777777" w:rsidR="00713BF8" w:rsidRPr="00856B09" w:rsidRDefault="00713BF8">
      <w:pPr>
        <w:rPr>
          <w:sz w:val="6"/>
          <w:szCs w:val="6"/>
          <w:lang w:val="fr-FR"/>
        </w:rPr>
      </w:pPr>
    </w:p>
    <w:tbl>
      <w:tblPr>
        <w:tblStyle w:val="Grilledutableau"/>
        <w:tblW w:w="0" w:type="auto"/>
        <w:shd w:val="clear" w:color="auto" w:fill="002060"/>
        <w:tblLook w:val="04A0" w:firstRow="1" w:lastRow="0" w:firstColumn="1" w:lastColumn="0" w:noHBand="0" w:noVBand="1"/>
      </w:tblPr>
      <w:tblGrid>
        <w:gridCol w:w="10762"/>
      </w:tblGrid>
      <w:tr w:rsidR="00432DF0" w:rsidRPr="00953642" w14:paraId="0828FE6F" w14:textId="77777777" w:rsidTr="00432DF0">
        <w:tc>
          <w:tcPr>
            <w:tcW w:w="10762" w:type="dxa"/>
            <w:shd w:val="clear" w:color="auto" w:fill="002060"/>
          </w:tcPr>
          <w:p w14:paraId="484E8AA0" w14:textId="365BCBA3" w:rsidR="003253B6" w:rsidRPr="00CA2E4A" w:rsidRDefault="003253B6" w:rsidP="003253B6">
            <w:pPr>
              <w:jc w:val="center"/>
              <w:rPr>
                <w:rFonts w:ascii="Calibri" w:hAnsi="Calibri" w:cs="Calibri"/>
                <w:b/>
                <w:bCs/>
                <w:color w:val="FFFFFF" w:themeColor="background1"/>
                <w:sz w:val="44"/>
                <w:szCs w:val="44"/>
                <w:lang w:val="fr-FR"/>
              </w:rPr>
            </w:pPr>
            <w:r w:rsidRPr="00CA2E4A">
              <w:rPr>
                <w:rFonts w:ascii="Calibri" w:hAnsi="Calibri" w:cs="Calibri"/>
                <w:b/>
                <w:bCs/>
                <w:color w:val="FFFFFF" w:themeColor="background1"/>
                <w:sz w:val="44"/>
                <w:szCs w:val="44"/>
                <w:lang w:val="fr-FR"/>
              </w:rPr>
              <w:t>Grille d’entretien avec les clients des services de planification familiale</w:t>
            </w:r>
          </w:p>
        </w:tc>
      </w:tr>
    </w:tbl>
    <w:p w14:paraId="3BDA26CE" w14:textId="77777777" w:rsidR="00475091" w:rsidRPr="00CA2E4A" w:rsidRDefault="00475091" w:rsidP="00B95F05">
      <w:pPr>
        <w:rPr>
          <w:rFonts w:ascii="Calibri" w:hAnsi="Calibri" w:cs="Calibri"/>
          <w:b/>
          <w:bCs/>
          <w:sz w:val="20"/>
          <w:szCs w:val="20"/>
          <w:lang w:val="fr-FR"/>
        </w:rPr>
      </w:pPr>
    </w:p>
    <w:p w14:paraId="24409308" w14:textId="50180DEC" w:rsidR="008B7902" w:rsidRPr="00856B09" w:rsidRDefault="008B7902" w:rsidP="008B7902">
      <w:pPr>
        <w:keepNext/>
        <w:widowControl w:val="0"/>
        <w:tabs>
          <w:tab w:val="left" w:pos="-720"/>
          <w:tab w:val="right" w:leader="dot" w:pos="2592"/>
          <w:tab w:val="right" w:leader="dot" w:pos="2938"/>
        </w:tabs>
        <w:suppressAutoHyphens/>
        <w:spacing w:after="60"/>
        <w:jc w:val="center"/>
        <w:outlineLvl w:val="1"/>
        <w:rPr>
          <w:rFonts w:ascii="Calibri" w:eastAsia="Arial Narrow" w:hAnsi="Calibri" w:cs="Calibri"/>
          <w:b/>
          <w:bCs/>
          <w:cs/>
          <w:lang w:val="fr-FR" w:bidi="hi-IN"/>
        </w:rPr>
      </w:pPr>
      <w:r w:rsidRPr="00856B09">
        <w:rPr>
          <w:rFonts w:ascii="Calibri" w:eastAsia="Arial Narrow" w:hAnsi="Calibri" w:cs="Calibri"/>
          <w:b/>
          <w:bCs/>
          <w:lang w:val="fr-FR" w:bidi="hi-IN"/>
        </w:rPr>
        <w:t xml:space="preserve">SECTION </w:t>
      </w:r>
      <w:r w:rsidRPr="00856B09">
        <w:rPr>
          <w:rFonts w:ascii="Calibri" w:eastAsia="Arial Narrow" w:hAnsi="Calibri" w:cs="Mangal"/>
          <w:b/>
          <w:bCs/>
          <w:cs/>
          <w:lang w:val="fr-FR" w:bidi="hi-IN"/>
        </w:rPr>
        <w:t xml:space="preserve">1: </w:t>
      </w:r>
      <w:r w:rsidR="00B61540" w:rsidRPr="00856B09">
        <w:rPr>
          <w:rFonts w:ascii="Calibri" w:eastAsia="Arial Narrow" w:hAnsi="Calibri" w:cs="Calibri"/>
          <w:b/>
          <w:bCs/>
          <w:lang w:val="fr-FR" w:bidi="hi-IN"/>
        </w:rPr>
        <w:t>ELEMENTS</w:t>
      </w:r>
      <w:r w:rsidR="00B61540" w:rsidRPr="00856B09">
        <w:rPr>
          <w:rFonts w:ascii="Calibri" w:eastAsia="Arial Narrow" w:hAnsi="Calibri" w:cs="Mangal"/>
          <w:b/>
          <w:bCs/>
          <w:cs/>
          <w:lang w:val="fr-FR" w:bidi="hi-IN"/>
        </w:rPr>
        <w:t xml:space="preserve"> </w:t>
      </w:r>
      <w:r w:rsidR="00B61540" w:rsidRPr="00856B09">
        <w:rPr>
          <w:rFonts w:ascii="Calibri" w:eastAsia="Arial Narrow" w:hAnsi="Calibri" w:cs="Calibri"/>
          <w:b/>
          <w:bCs/>
          <w:lang w:val="fr-FR" w:bidi="hi-IN"/>
        </w:rPr>
        <w:t>D’IDENTIFICATION</w:t>
      </w:r>
    </w:p>
    <w:tbl>
      <w:tblPr>
        <w:tblStyle w:val="Grilledutableau"/>
        <w:tblW w:w="10760" w:type="dxa"/>
        <w:jc w:val="center"/>
        <w:tblLook w:val="04A0" w:firstRow="1" w:lastRow="0" w:firstColumn="1" w:lastColumn="0" w:noHBand="0" w:noVBand="1"/>
      </w:tblPr>
      <w:tblGrid>
        <w:gridCol w:w="6941"/>
        <w:gridCol w:w="3819"/>
      </w:tblGrid>
      <w:tr w:rsidR="0013429E" w:rsidRPr="00CA2E4A" w14:paraId="4076119C" w14:textId="77777777" w:rsidTr="007905C9">
        <w:trPr>
          <w:trHeight w:val="457"/>
          <w:jc w:val="center"/>
        </w:trPr>
        <w:tc>
          <w:tcPr>
            <w:tcW w:w="6941" w:type="dxa"/>
            <w:tcBorders>
              <w:bottom w:val="single" w:sz="4" w:space="0" w:color="auto"/>
              <w:right w:val="nil"/>
            </w:tcBorders>
            <w:shd w:val="clear" w:color="auto" w:fill="BFBFBF" w:themeFill="background1" w:themeFillShade="BF"/>
            <w:vAlign w:val="center"/>
          </w:tcPr>
          <w:p w14:paraId="3DDA37D2" w14:textId="77777777" w:rsidR="0013429E" w:rsidRPr="00856B09" w:rsidRDefault="0013429E" w:rsidP="007905C9">
            <w:pPr>
              <w:suppressAutoHyphens/>
              <w:jc w:val="center"/>
              <w:rPr>
                <w:rFonts w:ascii="Calibri" w:hAnsi="Calibri" w:cs="Calibri"/>
                <w:b/>
                <w:sz w:val="20"/>
                <w:szCs w:val="20"/>
                <w:lang w:val="fr-FR" w:bidi="hi-IN"/>
              </w:rPr>
            </w:pPr>
            <w:r w:rsidRPr="00856B09">
              <w:rPr>
                <w:rFonts w:ascii="Calibri" w:hAnsi="Calibri" w:cs="Calibri"/>
                <w:b/>
                <w:spacing w:val="-2"/>
                <w:sz w:val="20"/>
                <w:szCs w:val="20"/>
                <w:lang w:val="fr-FR"/>
              </w:rPr>
              <w:t>IDENTIFICATION</w:t>
            </w:r>
          </w:p>
        </w:tc>
        <w:tc>
          <w:tcPr>
            <w:tcW w:w="3819" w:type="dxa"/>
            <w:tcBorders>
              <w:left w:val="nil"/>
              <w:bottom w:val="single" w:sz="4" w:space="0" w:color="auto"/>
            </w:tcBorders>
            <w:shd w:val="clear" w:color="auto" w:fill="BFBFBF" w:themeFill="background1" w:themeFillShade="BF"/>
            <w:vAlign w:val="center"/>
          </w:tcPr>
          <w:p w14:paraId="779C40FD" w14:textId="5D3B5BDA" w:rsidR="0013429E" w:rsidRPr="00856B09" w:rsidRDefault="002C01ED" w:rsidP="002C01ED">
            <w:pPr>
              <w:suppressAutoHyphens/>
              <w:rPr>
                <w:rFonts w:ascii="Calibri" w:hAnsi="Calibri" w:cs="Calibri"/>
                <w:b/>
                <w:sz w:val="20"/>
                <w:szCs w:val="20"/>
                <w:lang w:val="fr-FR" w:bidi="hi-IN"/>
              </w:rPr>
            </w:pPr>
            <w:r w:rsidRPr="00856B09">
              <w:rPr>
                <w:rFonts w:ascii="Calibri" w:hAnsi="Calibri" w:cs="Calibri"/>
                <w:b/>
                <w:sz w:val="20"/>
                <w:szCs w:val="20"/>
                <w:lang w:val="fr-FR"/>
              </w:rPr>
              <w:t xml:space="preserve">   </w:t>
            </w:r>
            <w:r w:rsidR="0013429E" w:rsidRPr="00856B09">
              <w:rPr>
                <w:rFonts w:ascii="Calibri" w:hAnsi="Calibri" w:cs="Calibri"/>
                <w:b/>
                <w:sz w:val="20"/>
                <w:szCs w:val="20"/>
                <w:lang w:val="fr-FR"/>
              </w:rPr>
              <w:t>CODE</w:t>
            </w:r>
          </w:p>
        </w:tc>
      </w:tr>
      <w:tr w:rsidR="0013429E" w:rsidRPr="00CA2E4A" w14:paraId="6D1AB2ED" w14:textId="77777777" w:rsidTr="00856B09">
        <w:trPr>
          <w:trHeight w:val="423"/>
          <w:jc w:val="center"/>
        </w:trPr>
        <w:tc>
          <w:tcPr>
            <w:tcW w:w="6941" w:type="dxa"/>
            <w:tcBorders>
              <w:top w:val="dotted" w:sz="4" w:space="0" w:color="auto"/>
              <w:bottom w:val="single" w:sz="4" w:space="0" w:color="auto"/>
              <w:right w:val="nil"/>
            </w:tcBorders>
            <w:vAlign w:val="center"/>
          </w:tcPr>
          <w:p w14:paraId="5E6B41B6" w14:textId="56F237E9" w:rsidR="0013429E" w:rsidRPr="00856B09" w:rsidRDefault="000C0DAE" w:rsidP="00023D2B">
            <w:pPr>
              <w:tabs>
                <w:tab w:val="left" w:leader="underscore" w:pos="5670"/>
              </w:tabs>
              <w:suppressAutoHyphens/>
              <w:rPr>
                <w:rFonts w:ascii="Calibri" w:hAnsi="Calibri" w:cs="Calibri"/>
                <w:sz w:val="20"/>
                <w:szCs w:val="20"/>
                <w:lang w:val="fr-FR" w:bidi="hi-IN"/>
              </w:rPr>
            </w:pPr>
            <w:r w:rsidRPr="00856B09">
              <w:rPr>
                <w:rFonts w:ascii="Calibri" w:hAnsi="Calibri" w:cs="Calibri"/>
                <w:sz w:val="20"/>
                <w:szCs w:val="20"/>
                <w:lang w:val="fr-FR" w:bidi="hi-IN"/>
              </w:rPr>
              <w:t>NOM DE LA REGION_</w:t>
            </w:r>
            <w:r w:rsidRPr="00856B09">
              <w:rPr>
                <w:rFonts w:ascii="Calibri" w:hAnsi="Calibri" w:cs="Calibri"/>
                <w:sz w:val="20"/>
                <w:szCs w:val="20"/>
                <w:lang w:val="fr-FR" w:bidi="hi-IN"/>
              </w:rPr>
              <w:tab/>
              <w:t xml:space="preserve"> </w:t>
            </w:r>
          </w:p>
        </w:tc>
        <w:tc>
          <w:tcPr>
            <w:tcW w:w="3819" w:type="dxa"/>
            <w:tcBorders>
              <w:top w:val="dotted" w:sz="4" w:space="0" w:color="auto"/>
              <w:left w:val="nil"/>
              <w:bottom w:val="single" w:sz="4" w:space="0" w:color="auto"/>
            </w:tcBorders>
            <w:vAlign w:val="center"/>
          </w:tcPr>
          <w:p w14:paraId="53C4C772" w14:textId="77777777" w:rsidR="0013429E" w:rsidRPr="00856B09" w:rsidRDefault="0013429E" w:rsidP="007905C9">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145856" behindDoc="0" locked="0" layoutInCell="1" allowOverlap="1" wp14:anchorId="1AC37929" wp14:editId="3103537F">
                      <wp:simplePos x="0" y="0"/>
                      <wp:positionH relativeFrom="column">
                        <wp:posOffset>146050</wp:posOffset>
                      </wp:positionH>
                      <wp:positionV relativeFrom="paragraph">
                        <wp:posOffset>116205</wp:posOffset>
                      </wp:positionV>
                      <wp:extent cx="650875" cy="195580"/>
                      <wp:effectExtent l="0" t="0" r="15875" b="13970"/>
                      <wp:wrapNone/>
                      <wp:docPr id="2" name="Group 2"/>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235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5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EB3E48" id="Group 2" o:spid="_x0000_s1026" style="position:absolute;margin-left:11.5pt;margin-top:9.15pt;width:51.25pt;height:15.4pt;z-index:257145856;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v:group>
                  </w:pict>
                </mc:Fallback>
              </mc:AlternateContent>
            </w:r>
          </w:p>
          <w:p w14:paraId="3F244292" w14:textId="77777777" w:rsidR="0013429E" w:rsidRPr="00856B09" w:rsidRDefault="0013429E" w:rsidP="007905C9">
            <w:pPr>
              <w:tabs>
                <w:tab w:val="left" w:pos="491"/>
              </w:tabs>
              <w:suppressAutoHyphens/>
              <w:spacing w:before="120"/>
              <w:ind w:left="343"/>
              <w:rPr>
                <w:rFonts w:ascii="Calibri" w:hAnsi="Calibri" w:cs="Calibri"/>
                <w:bCs/>
                <w:noProof/>
                <w:sz w:val="20"/>
                <w:szCs w:val="20"/>
                <w:lang w:val="fr-FR" w:eastAsia="en-IN" w:bidi="hi-IN"/>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r w:rsidR="0013429E" w:rsidRPr="00CA2E4A" w14:paraId="6A32A1CB"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344F30C6" w14:textId="431EE58D" w:rsidR="0013429E" w:rsidRPr="00856B09" w:rsidRDefault="000C0DAE" w:rsidP="00023D2B">
            <w:pPr>
              <w:tabs>
                <w:tab w:val="left" w:leader="underscore" w:pos="5670"/>
              </w:tabs>
              <w:suppressAutoHyphens/>
              <w:rPr>
                <w:rFonts w:ascii="Calibri" w:hAnsi="Calibri" w:cs="Calibri"/>
                <w:sz w:val="20"/>
                <w:szCs w:val="20"/>
                <w:lang w:val="fr-FR" w:bidi="hi-IN"/>
              </w:rPr>
            </w:pPr>
            <w:r w:rsidRPr="00856B09">
              <w:rPr>
                <w:rFonts w:ascii="Calibri" w:hAnsi="Calibri" w:cs="Calibri"/>
                <w:sz w:val="20"/>
                <w:szCs w:val="20"/>
                <w:lang w:val="fr-FR"/>
              </w:rPr>
              <w:t>NOM DU DEPARTEMENT</w:t>
            </w:r>
            <w:r w:rsidRPr="00856B09">
              <w:rPr>
                <w:rFonts w:ascii="Calibri" w:hAnsi="Calibri" w:cs="Calibri"/>
                <w:sz w:val="20"/>
                <w:szCs w:val="20"/>
                <w:lang w:val="fr-FR"/>
              </w:rPr>
              <w:tab/>
            </w:r>
          </w:p>
        </w:tc>
        <w:tc>
          <w:tcPr>
            <w:tcW w:w="3819" w:type="dxa"/>
            <w:tcBorders>
              <w:top w:val="single" w:sz="4" w:space="0" w:color="auto"/>
              <w:left w:val="single" w:sz="4" w:space="0" w:color="auto"/>
              <w:bottom w:val="single" w:sz="4" w:space="0" w:color="auto"/>
            </w:tcBorders>
            <w:vAlign w:val="center"/>
          </w:tcPr>
          <w:p w14:paraId="5D0EED60" w14:textId="77777777" w:rsidR="0013429E" w:rsidRPr="00856B09" w:rsidRDefault="0013429E" w:rsidP="007905C9">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146880" behindDoc="0" locked="0" layoutInCell="1" allowOverlap="1" wp14:anchorId="5C3394BF" wp14:editId="67A6EF6C">
                      <wp:simplePos x="0" y="0"/>
                      <wp:positionH relativeFrom="column">
                        <wp:posOffset>146050</wp:posOffset>
                      </wp:positionH>
                      <wp:positionV relativeFrom="paragraph">
                        <wp:posOffset>116205</wp:posOffset>
                      </wp:positionV>
                      <wp:extent cx="650875" cy="195580"/>
                      <wp:effectExtent l="0" t="0" r="15875" b="13970"/>
                      <wp:wrapNone/>
                      <wp:docPr id="160"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6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DCBDBD" id="Group 160" o:spid="_x0000_s1026" style="position:absolute;margin-left:11.5pt;margin-top:9.15pt;width:51.25pt;height:15.4pt;z-index:257146880;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"/>
                    </v:group>
                  </w:pict>
                </mc:Fallback>
              </mc:AlternateContent>
            </w:r>
          </w:p>
          <w:p w14:paraId="20B566BA" w14:textId="77777777" w:rsidR="0013429E" w:rsidRPr="00856B09" w:rsidRDefault="0013429E" w:rsidP="007905C9">
            <w:pPr>
              <w:tabs>
                <w:tab w:val="left" w:pos="491"/>
              </w:tabs>
              <w:suppressAutoHyphens/>
              <w:spacing w:before="120"/>
              <w:ind w:left="343"/>
              <w:rPr>
                <w:rFonts w:ascii="Calibri" w:hAnsi="Calibri" w:cs="Calibri"/>
                <w:bCs/>
                <w:noProof/>
                <w:sz w:val="20"/>
                <w:szCs w:val="20"/>
                <w:lang w:val="fr-FR" w:eastAsia="en-IN" w:bidi="hi-IN"/>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r w:rsidR="00B85124" w:rsidRPr="00CA2E4A" w14:paraId="279B97AE"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0A0476CF" w14:textId="11088E84"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NOM DU DISTRICT</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10500EF6" w14:textId="77777777" w:rsidR="00B85124" w:rsidRPr="00D37CDB" w:rsidRDefault="00B85124" w:rsidP="00B85124">
            <w:pPr>
              <w:tabs>
                <w:tab w:val="left" w:pos="491"/>
              </w:tabs>
              <w:suppressAutoHyphens/>
              <w:spacing w:before="120"/>
              <w:ind w:left="343"/>
              <w:rPr>
                <w:rFonts w:cstheme="minorHAnsi"/>
                <w:bCs/>
                <w:lang w:val="fr-FR"/>
              </w:rPr>
            </w:pPr>
            <w:r w:rsidRPr="00D37CDB">
              <w:rPr>
                <w:rFonts w:cstheme="minorHAnsi"/>
                <w:bCs/>
                <w:noProof/>
                <w:lang w:val="fr-FR" w:eastAsia="fr-FR"/>
              </w:rPr>
              <mc:AlternateContent>
                <mc:Choice Requires="wpg">
                  <w:drawing>
                    <wp:anchor distT="0" distB="0" distL="114300" distR="114300" simplePos="0" relativeHeight="257810432" behindDoc="0" locked="0" layoutInCell="1" allowOverlap="1" wp14:anchorId="318ECBDA" wp14:editId="4E2F2C0F">
                      <wp:simplePos x="0" y="0"/>
                      <wp:positionH relativeFrom="column">
                        <wp:posOffset>146050</wp:posOffset>
                      </wp:positionH>
                      <wp:positionV relativeFrom="paragraph">
                        <wp:posOffset>116205</wp:posOffset>
                      </wp:positionV>
                      <wp:extent cx="650875" cy="195580"/>
                      <wp:effectExtent l="0" t="0" r="15875" b="13970"/>
                      <wp:wrapNone/>
                      <wp:docPr id="948431721"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19775270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99456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3280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04BD7E" id="Group 160" o:spid="_x0000_s1026" style="position:absolute;margin-left:11.5pt;margin-top:9.15pt;width:51.25pt;height:15.4pt;z-index:257810432;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"/>
                    </v:group>
                  </w:pict>
                </mc:Fallback>
              </mc:AlternateContent>
            </w:r>
          </w:p>
          <w:p w14:paraId="684E86F0" w14:textId="6A5A9EE6"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bCs/>
                <w:lang w:val="fr-FR"/>
              </w:rPr>
              <w:softHyphen/>
            </w:r>
            <w:r w:rsidRPr="00D37CDB">
              <w:rPr>
                <w:rFonts w:cstheme="minorHAnsi"/>
                <w:bCs/>
                <w:lang w:val="fr-FR"/>
              </w:rPr>
              <w:softHyphen/>
            </w:r>
            <w:r w:rsidRPr="00D37CDB">
              <w:rPr>
                <w:rFonts w:cstheme="minorHAnsi"/>
                <w:bCs/>
                <w:lang w:val="fr-FR"/>
              </w:rPr>
              <w:tab/>
            </w:r>
          </w:p>
        </w:tc>
      </w:tr>
      <w:tr w:rsidR="00B85124" w:rsidRPr="00953642" w14:paraId="385C32A0"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03236CBB" w14:textId="02BA0854"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TYPE DE STRUCTURE (EPS = 1 ; CS = 2)</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010F05BF" w14:textId="35DE3FEE"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val="fr-FR" w:eastAsia="fr-FR"/>
              </w:rPr>
              <mc:AlternateContent>
                <mc:Choice Requires="wps">
                  <w:drawing>
                    <wp:anchor distT="0" distB="0" distL="114300" distR="114300" simplePos="0" relativeHeight="257811456" behindDoc="0" locked="0" layoutInCell="1" allowOverlap="1" wp14:anchorId="2A4756E5" wp14:editId="0DDD59F9">
                      <wp:simplePos x="0" y="0"/>
                      <wp:positionH relativeFrom="column">
                        <wp:posOffset>161925</wp:posOffset>
                      </wp:positionH>
                      <wp:positionV relativeFrom="paragraph">
                        <wp:posOffset>19050</wp:posOffset>
                      </wp:positionV>
                      <wp:extent cx="219075" cy="195580"/>
                      <wp:effectExtent l="0" t="0" r="0" b="0"/>
                      <wp:wrapNone/>
                      <wp:docPr id="972882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688A3B8" id="Rectangle 221" o:spid="_x0000_s1026" style="position:absolute;margin-left:12.75pt;margin-top:1.5pt;width:17.25pt;height:15.4pt;z-index:2578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4586248E"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19B8AE1" w14:textId="7FD16392"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SI EPS (EPS1 = 1 ; EPS2 = 2 ; EPS3 = 2)</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572BC735" w14:textId="1EE5C822"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val="fr-FR" w:eastAsia="fr-FR"/>
              </w:rPr>
              <mc:AlternateContent>
                <mc:Choice Requires="wps">
                  <w:drawing>
                    <wp:anchor distT="0" distB="0" distL="114300" distR="114300" simplePos="0" relativeHeight="257812480" behindDoc="0" locked="0" layoutInCell="1" allowOverlap="1" wp14:anchorId="703B8FFF" wp14:editId="38102D10">
                      <wp:simplePos x="0" y="0"/>
                      <wp:positionH relativeFrom="column">
                        <wp:posOffset>161925</wp:posOffset>
                      </wp:positionH>
                      <wp:positionV relativeFrom="paragraph">
                        <wp:posOffset>19050</wp:posOffset>
                      </wp:positionV>
                      <wp:extent cx="219075" cy="195580"/>
                      <wp:effectExtent l="0" t="0" r="0" b="0"/>
                      <wp:wrapNone/>
                      <wp:docPr id="73991343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4D304E8" id="Rectangle 221" o:spid="_x0000_s1026" style="position:absolute;margin-left:12.75pt;margin-top:1.5pt;width:17.25pt;height:15.4pt;z-index:2578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455EE134"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46352F6E" w14:textId="5F9D895D"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SI CS (CS1 = 1 ; CS2 = 2)</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0169729F" w14:textId="39ABAAB9"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val="fr-FR" w:eastAsia="fr-FR"/>
              </w:rPr>
              <mc:AlternateContent>
                <mc:Choice Requires="wps">
                  <w:drawing>
                    <wp:anchor distT="0" distB="0" distL="114300" distR="114300" simplePos="0" relativeHeight="257813504" behindDoc="0" locked="0" layoutInCell="1" allowOverlap="1" wp14:anchorId="09C1514E" wp14:editId="5858C57F">
                      <wp:simplePos x="0" y="0"/>
                      <wp:positionH relativeFrom="column">
                        <wp:posOffset>161925</wp:posOffset>
                      </wp:positionH>
                      <wp:positionV relativeFrom="paragraph">
                        <wp:posOffset>19050</wp:posOffset>
                      </wp:positionV>
                      <wp:extent cx="219075" cy="195580"/>
                      <wp:effectExtent l="0" t="0" r="0" b="0"/>
                      <wp:wrapNone/>
                      <wp:docPr id="85950233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4ABC681" id="Rectangle 221" o:spid="_x0000_s1026" style="position:absolute;margin-left:12.75pt;margin-top:1.5pt;width:17.25pt;height:15.4pt;z-index:2578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64DAE2DC"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3375D9BD" w14:textId="14B103FB" w:rsidR="00B85124" w:rsidRPr="00856B09" w:rsidRDefault="00B85124" w:rsidP="00B85124">
            <w:pPr>
              <w:tabs>
                <w:tab w:val="right" w:leader="dot" w:pos="3402"/>
                <w:tab w:val="right" w:leader="dot" w:pos="4420"/>
              </w:tabs>
              <w:suppressAutoHyphens/>
              <w:autoSpaceDE w:val="0"/>
              <w:autoSpaceDN w:val="0"/>
              <w:adjustRightInd w:val="0"/>
              <w:rPr>
                <w:rFonts w:ascii="Calibri" w:hAnsi="Calibri" w:cs="Calibri"/>
                <w:sz w:val="20"/>
                <w:szCs w:val="20"/>
                <w:lang w:val="fr-FR"/>
              </w:rPr>
            </w:pPr>
            <w:r w:rsidRPr="00856B09">
              <w:rPr>
                <w:rFonts w:ascii="Calibri" w:hAnsi="Calibri" w:cs="Calibri"/>
                <w:sz w:val="20"/>
                <w:szCs w:val="20"/>
                <w:lang w:val="fr-FR"/>
              </w:rPr>
              <w:t>TYPE D’EMPLACEMENT (RURAL= 1 URBAIN = 2)</w:t>
            </w:r>
            <w:r w:rsidRPr="00856B09">
              <w:rPr>
                <w:rFonts w:ascii="Calibri" w:hAnsi="Calibri" w:cs="Calibri"/>
                <w:sz w:val="20"/>
                <w:szCs w:val="20"/>
                <w:lang w:val="fr-FR"/>
              </w:rPr>
              <w:tab/>
            </w:r>
          </w:p>
        </w:tc>
        <w:tc>
          <w:tcPr>
            <w:tcW w:w="3819" w:type="dxa"/>
            <w:tcBorders>
              <w:top w:val="single" w:sz="4" w:space="0" w:color="auto"/>
              <w:left w:val="single" w:sz="4" w:space="0" w:color="auto"/>
              <w:bottom w:val="single" w:sz="4" w:space="0" w:color="auto"/>
            </w:tcBorders>
            <w:vAlign w:val="center"/>
          </w:tcPr>
          <w:p w14:paraId="4B2EFE34" w14:textId="02F19FF4" w:rsidR="00B85124" w:rsidRPr="00856B09" w:rsidRDefault="00B85124" w:rsidP="00B85124">
            <w:pPr>
              <w:tabs>
                <w:tab w:val="left" w:pos="491"/>
              </w:tabs>
              <w:suppressAutoHyphens/>
              <w:spacing w:before="120"/>
              <w:rPr>
                <w:rFonts w:ascii="Calibri" w:hAnsi="Calibri" w:cs="Calibri"/>
                <w:bCs/>
                <w:noProof/>
                <w:sz w:val="20"/>
                <w:szCs w:val="20"/>
                <w:lang w:val="fr-FR" w:eastAsia="en-IN" w:bidi="hi-IN"/>
              </w:rPr>
            </w:pPr>
            <w:r w:rsidRPr="00CA2E4A">
              <w:rPr>
                <w:rFonts w:ascii="Calibri" w:hAnsi="Calibri" w:cs="Calibri"/>
                <w:noProof/>
                <w:lang w:val="fr-FR" w:eastAsia="fr-FR"/>
              </w:rPr>
              <mc:AlternateContent>
                <mc:Choice Requires="wps">
                  <w:drawing>
                    <wp:anchor distT="0" distB="0" distL="114300" distR="114300" simplePos="0" relativeHeight="257809408" behindDoc="0" locked="0" layoutInCell="1" allowOverlap="1" wp14:anchorId="0A92138F" wp14:editId="7187B922">
                      <wp:simplePos x="0" y="0"/>
                      <wp:positionH relativeFrom="column">
                        <wp:posOffset>161925</wp:posOffset>
                      </wp:positionH>
                      <wp:positionV relativeFrom="paragraph">
                        <wp:posOffset>19050</wp:posOffset>
                      </wp:positionV>
                      <wp:extent cx="219075" cy="195580"/>
                      <wp:effectExtent l="0" t="0" r="0" b="0"/>
                      <wp:wrapNone/>
                      <wp:docPr id="7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E27E139" id="Rectangle 221" o:spid="_x0000_s1026" style="position:absolute;margin-left:12.75pt;margin-top:1.5pt;width:17.25pt;height:15.4pt;z-index:2578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528CF1BB"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78841C10" w14:textId="6861297D"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NOM DE L’ETABLISSEMENT</w:t>
            </w:r>
            <w:r w:rsidRPr="00856B09">
              <w:rPr>
                <w:rFonts w:ascii="Calibri" w:hAnsi="Calibri" w:cs="Calibri"/>
                <w:sz w:val="20"/>
                <w:szCs w:val="20"/>
                <w:lang w:val="fr-FR" w:bidi="hi-IN"/>
              </w:rPr>
              <w:tab/>
            </w:r>
          </w:p>
        </w:tc>
        <w:tc>
          <w:tcPr>
            <w:tcW w:w="3819" w:type="dxa"/>
            <w:tcBorders>
              <w:top w:val="single" w:sz="4" w:space="0" w:color="auto"/>
              <w:left w:val="single" w:sz="4" w:space="0" w:color="auto"/>
              <w:bottom w:val="single" w:sz="4" w:space="0" w:color="auto"/>
            </w:tcBorders>
            <w:vAlign w:val="center"/>
          </w:tcPr>
          <w:p w14:paraId="7F3590E3"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3264" behindDoc="0" locked="0" layoutInCell="1" allowOverlap="1" wp14:anchorId="0669A58A" wp14:editId="0A3BFC99">
                      <wp:simplePos x="0" y="0"/>
                      <wp:positionH relativeFrom="column">
                        <wp:posOffset>146050</wp:posOffset>
                      </wp:positionH>
                      <wp:positionV relativeFrom="paragraph">
                        <wp:posOffset>116205</wp:posOffset>
                      </wp:positionV>
                      <wp:extent cx="650875" cy="195580"/>
                      <wp:effectExtent l="0" t="0" r="15875" b="13970"/>
                      <wp:wrapNone/>
                      <wp:docPr id="171" name="Group 171"/>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72"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53FD48" id="Group 171" o:spid="_x0000_s1026" style="position:absolute;margin-left:11.5pt;margin-top:9.15pt;width:51.25pt;height:15.4pt;z-index:257803264;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group>
                  </w:pict>
                </mc:Fallback>
              </mc:AlternateContent>
            </w:r>
          </w:p>
          <w:p w14:paraId="45045711" w14:textId="77777777" w:rsidR="00B85124" w:rsidRPr="00856B09" w:rsidRDefault="00B85124" w:rsidP="00B85124">
            <w:pPr>
              <w:tabs>
                <w:tab w:val="left" w:pos="491"/>
              </w:tabs>
              <w:suppressAutoHyphens/>
              <w:spacing w:before="120"/>
              <w:ind w:left="343"/>
              <w:rPr>
                <w:rFonts w:ascii="Calibri" w:hAnsi="Calibri" w:cs="Calibri"/>
                <w:bCs/>
                <w:noProof/>
                <w:sz w:val="20"/>
                <w:szCs w:val="20"/>
                <w:lang w:val="fr-FR" w:eastAsia="en-IN" w:bidi="hi-IN"/>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r w:rsidR="00B85124" w:rsidRPr="00CA2E4A" w14:paraId="144C5C7F"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9DF84CB" w14:textId="19AB3162"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DATE DE L’INTERVIEW</w:t>
            </w:r>
            <w:r w:rsidRPr="00856B09">
              <w:rPr>
                <w:rFonts w:ascii="Calibri" w:hAnsi="Calibri" w:cs="Calibri"/>
                <w:sz w:val="20"/>
                <w:szCs w:val="20"/>
                <w:lang w:val="fr-FR" w:bidi="hi-IN"/>
              </w:rPr>
              <w:tab/>
            </w:r>
          </w:p>
        </w:tc>
        <w:tc>
          <w:tcPr>
            <w:tcW w:w="3819" w:type="dxa"/>
            <w:tcBorders>
              <w:top w:val="single" w:sz="4" w:space="0" w:color="auto"/>
              <w:left w:val="single" w:sz="4" w:space="0" w:color="auto"/>
              <w:bottom w:val="single" w:sz="4" w:space="0" w:color="auto"/>
            </w:tcBorders>
            <w:vAlign w:val="center"/>
          </w:tcPr>
          <w:p w14:paraId="6EF64DAA" w14:textId="5E643A03"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JJ             MM                 Année</w:t>
            </w:r>
          </w:p>
          <w:p w14:paraId="7A0E5E80"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5312" behindDoc="0" locked="0" layoutInCell="1" allowOverlap="1" wp14:anchorId="77A9C735" wp14:editId="14DAE358">
                      <wp:simplePos x="0" y="0"/>
                      <wp:positionH relativeFrom="column">
                        <wp:posOffset>171450</wp:posOffset>
                      </wp:positionH>
                      <wp:positionV relativeFrom="paragraph">
                        <wp:posOffset>1905</wp:posOffset>
                      </wp:positionV>
                      <wp:extent cx="1912620" cy="189865"/>
                      <wp:effectExtent l="0" t="0" r="11430" b="19685"/>
                      <wp:wrapNone/>
                      <wp:docPr id="3255" name="Group 3255"/>
                      <wp:cNvGraphicFramePr/>
                      <a:graphic xmlns:a="http://schemas.openxmlformats.org/drawingml/2006/main">
                        <a:graphicData uri="http://schemas.microsoft.com/office/word/2010/wordprocessingGroup">
                          <wpg:wgp>
                            <wpg:cNvGrpSpPr/>
                            <wpg:grpSpPr>
                              <a:xfrm>
                                <a:off x="0" y="0"/>
                                <a:ext cx="1912620" cy="189865"/>
                                <a:chOff x="0" y="0"/>
                                <a:chExt cx="1912987" cy="190276"/>
                              </a:xfrm>
                            </wpg:grpSpPr>
                            <wpg:grpSp>
                              <wpg:cNvPr id="2990" name="Group 2990"/>
                              <wpg:cNvGrpSpPr/>
                              <wpg:grpSpPr>
                                <a:xfrm>
                                  <a:off x="0" y="0"/>
                                  <a:ext cx="401320" cy="179705"/>
                                  <a:chOff x="0" y="0"/>
                                  <a:chExt cx="435299" cy="195941"/>
                                </a:xfrm>
                              </wpg:grpSpPr>
                              <wps:wsp>
                                <wps:cNvPr id="29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053" name="Group 3053"/>
                              <wpg:cNvGrpSpPr/>
                              <wpg:grpSpPr>
                                <a:xfrm>
                                  <a:off x="565554" y="10571"/>
                                  <a:ext cx="401320" cy="179705"/>
                                  <a:chOff x="0" y="0"/>
                                  <a:chExt cx="435299" cy="195941"/>
                                </a:xfrm>
                              </wpg:grpSpPr>
                              <wps:wsp>
                                <wps:cNvPr id="305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5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125" name="Group 3125"/>
                              <wpg:cNvGrpSpPr/>
                              <wpg:grpSpPr>
                                <a:xfrm>
                                  <a:off x="1109966" y="10571"/>
                                  <a:ext cx="401320" cy="179705"/>
                                  <a:chOff x="0" y="0"/>
                                  <a:chExt cx="435299" cy="195941"/>
                                </a:xfrm>
                              </wpg:grpSpPr>
                              <wps:wsp>
                                <wps:cNvPr id="32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48"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49" name="Group 3249"/>
                              <wpg:cNvGrpSpPr/>
                              <wpg:grpSpPr>
                                <a:xfrm>
                                  <a:off x="1511667" y="10571"/>
                                  <a:ext cx="401320" cy="179705"/>
                                  <a:chOff x="0" y="0"/>
                                  <a:chExt cx="435299" cy="195941"/>
                                </a:xfrm>
                              </wpg:grpSpPr>
                              <wps:wsp>
                                <wps:cNvPr id="325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5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821AF79" id="Group 3255" o:spid="_x0000_s1026" style="position:absolute;margin-left:13.5pt;margin-top:.15pt;width:150.6pt;height:14.95pt;z-index:257805312;mso-width-relative:margin;mso-height-relative:margin" coordsize="19129,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">
                      <v:group id="Group 2990" o:spid="_x0000_s1027" style="position:absolute;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"/>
                      </v:group>
                      <v:group id="Group 3053" o:spid="_x0000_s1030" style="position:absolute;left:5655;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"/>
                      </v:group>
                      <v:group id="Group 3125" o:spid="_x0000_s1033" style="position:absolute;left:11099;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u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TxMoX/N+EJyM0fAAAA//8DAFBLAQItABQABgAIAAAAIQDb4fbL7gAAAIUBAAATAAAAAAAA&#10;AAAAAAAAAAAAAABbQ29udGVudF9UeXBlc10ueG1sUEsBAi0AFAAGAAgAAAAhAFr0LFu/AAAAFQEA&#10;AAsAAAAAAAAAAAAAAAAAHwEAAF9yZWxzLy5yZWxzUEsBAi0AFAAGAAgAAAAhANMIH67HAAAA3QAA&#10;AA8AAAAAAAAAAAAAAAAABwIAAGRycy9kb3ducmV2LnhtbFBLBQYAAAAAAwADALcAAAD7AgAAAAA=&#10;">
                        <v:rect id="Rectangle 221" o:spid="_x0000_s1034"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"/>
                        <v:rect id="Rectangle 222" o:spid="_x0000_s1035"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"/>
                      </v:group>
                      <v:group id="Group 3249" o:spid="_x0000_s1036" style="position:absolute;left:15116;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">
                        <v:rect id="Rectangle 221" o:spid="_x0000_s1037"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"/>
                        <v:rect id="Rectangle 222" o:spid="_x0000_s1038"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"/>
                      </v:group>
                    </v:group>
                  </w:pict>
                </mc:Fallback>
              </mc:AlternateContent>
            </w:r>
            <w:r w:rsidRPr="00856B09">
              <w:rPr>
                <w:rFonts w:ascii="Calibri" w:hAnsi="Calibri" w:cs="Calibri"/>
                <w:bCs/>
                <w:sz w:val="20"/>
                <w:szCs w:val="20"/>
                <w:lang w:val="fr-FR"/>
              </w:rPr>
              <w:softHyphen/>
            </w:r>
            <w:r w:rsidRPr="00856B09">
              <w:rPr>
                <w:rFonts w:ascii="Calibri" w:hAnsi="Calibri" w:cs="Calibri"/>
                <w:bCs/>
                <w:sz w:val="20"/>
                <w:szCs w:val="20"/>
                <w:lang w:val="fr-FR"/>
              </w:rPr>
              <w:softHyphen/>
            </w:r>
          </w:p>
        </w:tc>
      </w:tr>
      <w:tr w:rsidR="00B85124" w:rsidRPr="00CA2E4A" w14:paraId="6DDDB03A"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08541B0" w14:textId="1D164A87"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HEURE DE DEBUT DE L’ENTRETIEN</w:t>
            </w:r>
          </w:p>
        </w:tc>
        <w:tc>
          <w:tcPr>
            <w:tcW w:w="3819" w:type="dxa"/>
            <w:tcBorders>
              <w:top w:val="single" w:sz="4" w:space="0" w:color="auto"/>
              <w:left w:val="single" w:sz="4" w:space="0" w:color="auto"/>
              <w:bottom w:val="single" w:sz="4" w:space="0" w:color="auto"/>
            </w:tcBorders>
            <w:vAlign w:val="center"/>
          </w:tcPr>
          <w:p w14:paraId="2335D6B4"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HH            MIN</w:t>
            </w:r>
          </w:p>
          <w:p w14:paraId="637A8218" w14:textId="77777777" w:rsidR="00B85124" w:rsidRPr="00856B09" w:rsidRDefault="00B85124" w:rsidP="00B85124">
            <w:pPr>
              <w:tabs>
                <w:tab w:val="left" w:pos="491"/>
              </w:tabs>
              <w:suppressAutoHyphens/>
              <w:spacing w:before="120"/>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6336" behindDoc="0" locked="0" layoutInCell="1" allowOverlap="1" wp14:anchorId="5000858C" wp14:editId="2C5057F9">
                      <wp:simplePos x="0" y="0"/>
                      <wp:positionH relativeFrom="column">
                        <wp:posOffset>192816</wp:posOffset>
                      </wp:positionH>
                      <wp:positionV relativeFrom="paragraph">
                        <wp:posOffset>26288</wp:posOffset>
                      </wp:positionV>
                      <wp:extent cx="924571" cy="168910"/>
                      <wp:effectExtent l="0" t="0" r="27940" b="21590"/>
                      <wp:wrapNone/>
                      <wp:docPr id="3308" name="Group 33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3256" name="Group 3256"/>
                              <wpg:cNvGrpSpPr/>
                              <wpg:grpSpPr>
                                <a:xfrm>
                                  <a:off x="0" y="0"/>
                                  <a:ext cx="385445" cy="168910"/>
                                  <a:chOff x="0" y="0"/>
                                  <a:chExt cx="435299" cy="195941"/>
                                </a:xfrm>
                              </wpg:grpSpPr>
                              <wps:wsp>
                                <wps:cNvPr id="327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87" name="Group 3287"/>
                              <wpg:cNvGrpSpPr/>
                              <wpg:grpSpPr>
                                <a:xfrm>
                                  <a:off x="539126" y="0"/>
                                  <a:ext cx="385445" cy="168910"/>
                                  <a:chOff x="0" y="0"/>
                                  <a:chExt cx="435299" cy="195941"/>
                                </a:xfrm>
                              </wpg:grpSpPr>
                              <wps:wsp>
                                <wps:cNvPr id="328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5CF5C8C1" id="Group 3308" o:spid="_x0000_s1026" style="position:absolute;margin-left:15.2pt;margin-top:2.05pt;width:72.8pt;height:13.3pt;z-index:257806336"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">
                      <v:group id="Group 3256"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sqxQAAAN0AAAAPAAAAZHJzL2Rvd25yZXYueG1sRI9Ba8JA&#10;FITvBf/D8gre6qZRrE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CiS4sqxQAAAN0AAAAP&#10;AAAAAAAAAAAAAAAAAAcCAABkcnMvZG93bnJldi54bWxQSwUGAAAAAAMAAwC3AAAA+QI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6xxQAAAN0AAAAPAAAAZHJzL2Rvd25yZXYueG1sRI9Ba8JA&#10;FITvBf/D8gre6qYRrU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DNBy6xxQAAAN0AAAAP&#10;AAAAAAAAAAAAAAAAAAcCAABkcnMvZG93bnJldi54bWxQSwUGAAAAAAMAAwC3AAAA+QIAAAAA&#10;"/>
                      </v:group>
                      <v:group id="Group 3287"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"/>
                      </v:group>
                    </v:group>
                  </w:pict>
                </mc:Fallback>
              </mc:AlternateContent>
            </w:r>
            <w:r w:rsidRPr="00856B09">
              <w:rPr>
                <w:rFonts w:ascii="Calibri" w:hAnsi="Calibri" w:cs="Calibri"/>
                <w:bCs/>
                <w:sz w:val="20"/>
                <w:szCs w:val="20"/>
                <w:lang w:val="fr-FR"/>
              </w:rPr>
              <w:tab/>
            </w:r>
          </w:p>
        </w:tc>
      </w:tr>
      <w:tr w:rsidR="00B85124" w:rsidRPr="00CA2E4A" w14:paraId="772E3B48"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6CBE9548" w14:textId="276A373D"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HEURE DE FIN DE L’ENTRETIEN</w:t>
            </w:r>
          </w:p>
        </w:tc>
        <w:tc>
          <w:tcPr>
            <w:tcW w:w="3819" w:type="dxa"/>
            <w:tcBorders>
              <w:top w:val="single" w:sz="4" w:space="0" w:color="auto"/>
              <w:left w:val="single" w:sz="4" w:space="0" w:color="auto"/>
              <w:bottom w:val="single" w:sz="4" w:space="0" w:color="auto"/>
            </w:tcBorders>
            <w:vAlign w:val="center"/>
          </w:tcPr>
          <w:p w14:paraId="6671E0DE"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HH            MIN</w:t>
            </w:r>
          </w:p>
          <w:p w14:paraId="39CC8C46"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7360" behindDoc="0" locked="0" layoutInCell="1" allowOverlap="1" wp14:anchorId="6A776AB4" wp14:editId="214BBD5B">
                      <wp:simplePos x="0" y="0"/>
                      <wp:positionH relativeFrom="column">
                        <wp:posOffset>192816</wp:posOffset>
                      </wp:positionH>
                      <wp:positionV relativeFrom="paragraph">
                        <wp:posOffset>22787</wp:posOffset>
                      </wp:positionV>
                      <wp:extent cx="924571" cy="174195"/>
                      <wp:effectExtent l="0" t="0" r="27940" b="16510"/>
                      <wp:wrapNone/>
                      <wp:docPr id="3309" name="Group 3309"/>
                      <wp:cNvGraphicFramePr/>
                      <a:graphic xmlns:a="http://schemas.openxmlformats.org/drawingml/2006/main">
                        <a:graphicData uri="http://schemas.microsoft.com/office/word/2010/wordprocessingGroup">
                          <wpg:wgp>
                            <wpg:cNvGrpSpPr/>
                            <wpg:grpSpPr>
                              <a:xfrm>
                                <a:off x="0" y="0"/>
                                <a:ext cx="924571" cy="174195"/>
                                <a:chOff x="0" y="0"/>
                                <a:chExt cx="924571" cy="174195"/>
                              </a:xfrm>
                            </wpg:grpSpPr>
                            <wpg:grpSp>
                              <wpg:cNvPr id="3293" name="Group 3293"/>
                              <wpg:cNvGrpSpPr/>
                              <wpg:grpSpPr>
                                <a:xfrm>
                                  <a:off x="0" y="5285"/>
                                  <a:ext cx="385445" cy="168910"/>
                                  <a:chOff x="0" y="0"/>
                                  <a:chExt cx="435299" cy="195941"/>
                                </a:xfrm>
                              </wpg:grpSpPr>
                              <wps:wsp>
                                <wps:cNvPr id="329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90" name="Group 3290"/>
                              <wpg:cNvGrpSpPr/>
                              <wpg:grpSpPr>
                                <a:xfrm>
                                  <a:off x="539126" y="0"/>
                                  <a:ext cx="385445" cy="168910"/>
                                  <a:chOff x="0" y="0"/>
                                  <a:chExt cx="435299" cy="195941"/>
                                </a:xfrm>
                              </wpg:grpSpPr>
                              <wps:wsp>
                                <wps:cNvPr id="32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5A74BBEE" id="Group 3309" o:spid="_x0000_s1026" style="position:absolute;margin-left:15.2pt;margin-top:1.8pt;width:72.8pt;height:13.7pt;z-index:257807360" coordsize="9245,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">
                      <v:group id="Group 3293" o:spid="_x0000_s1027" style="position:absolute;top:52;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"/>
                      </v:group>
                      <v:group id="Group 3290"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"/>
                      </v:group>
                    </v:group>
                  </w:pict>
                </mc:Fallback>
              </mc:AlternateContent>
            </w:r>
            <w:r w:rsidRPr="00856B09">
              <w:rPr>
                <w:rFonts w:ascii="Calibri" w:hAnsi="Calibri" w:cs="Calibri"/>
                <w:bCs/>
                <w:sz w:val="20"/>
                <w:szCs w:val="20"/>
                <w:lang w:val="fr-FR"/>
              </w:rPr>
              <w:tab/>
            </w:r>
          </w:p>
        </w:tc>
      </w:tr>
      <w:tr w:rsidR="00B85124" w:rsidRPr="00CA2E4A" w14:paraId="3A4D5B67" w14:textId="77777777" w:rsidTr="007905C9">
        <w:trPr>
          <w:trHeight w:val="423"/>
          <w:jc w:val="center"/>
        </w:trPr>
        <w:tc>
          <w:tcPr>
            <w:tcW w:w="6941" w:type="dxa"/>
            <w:tcBorders>
              <w:top w:val="single" w:sz="4" w:space="0" w:color="auto"/>
              <w:right w:val="single" w:sz="4" w:space="0" w:color="auto"/>
            </w:tcBorders>
            <w:vAlign w:val="center"/>
          </w:tcPr>
          <w:p w14:paraId="43A541E7" w14:textId="138327EC"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 xml:space="preserve">CODE DE L’ENQUETEUR </w:t>
            </w:r>
            <w:r w:rsidRPr="00856B09">
              <w:rPr>
                <w:rFonts w:ascii="Calibri" w:hAnsi="Calibri" w:cs="Calibri"/>
                <w:sz w:val="20"/>
                <w:szCs w:val="20"/>
                <w:lang w:val="fr-FR" w:bidi="hi-IN"/>
              </w:rPr>
              <w:tab/>
            </w:r>
          </w:p>
        </w:tc>
        <w:tc>
          <w:tcPr>
            <w:tcW w:w="3819" w:type="dxa"/>
            <w:tcBorders>
              <w:top w:val="single" w:sz="4" w:space="0" w:color="auto"/>
              <w:left w:val="single" w:sz="4" w:space="0" w:color="auto"/>
            </w:tcBorders>
            <w:vAlign w:val="center"/>
          </w:tcPr>
          <w:p w14:paraId="35DE016D"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8384" behindDoc="0" locked="0" layoutInCell="1" allowOverlap="1" wp14:anchorId="3DD17155" wp14:editId="71AC13FD">
                      <wp:simplePos x="0" y="0"/>
                      <wp:positionH relativeFrom="column">
                        <wp:posOffset>149860</wp:posOffset>
                      </wp:positionH>
                      <wp:positionV relativeFrom="paragraph">
                        <wp:posOffset>117475</wp:posOffset>
                      </wp:positionV>
                      <wp:extent cx="434975" cy="195580"/>
                      <wp:effectExtent l="0" t="0" r="22225" b="13970"/>
                      <wp:wrapNone/>
                      <wp:docPr id="3339" name="Group 3339"/>
                      <wp:cNvGraphicFramePr/>
                      <a:graphic xmlns:a="http://schemas.openxmlformats.org/drawingml/2006/main">
                        <a:graphicData uri="http://schemas.microsoft.com/office/word/2010/wordprocessingGroup">
                          <wpg:wgp>
                            <wpg:cNvGrpSpPr/>
                            <wpg:grpSpPr>
                              <a:xfrm>
                                <a:off x="0" y="0"/>
                                <a:ext cx="434975" cy="195580"/>
                                <a:chOff x="0" y="0"/>
                                <a:chExt cx="435299" cy="195941"/>
                              </a:xfrm>
                            </wpg:grpSpPr>
                            <wps:wsp>
                              <wps:cNvPr id="334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4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8EA08E" id="Group 3339" o:spid="_x0000_s1026" style="position:absolute;margin-left:11.8pt;margin-top:9.25pt;width:34.25pt;height:15.4pt;z-index:257808384;mso-width-relative:margin;mso-height-relative:margin" coordsize="435299,19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">
                      <v:rect id="Rectangle 221" o:spid="_x0000_s1027"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"/>
                      <v:rect id="Rectangle 222" o:spid="_x0000_s1028"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"/>
                    </v:group>
                  </w:pict>
                </mc:Fallback>
              </mc:AlternateContent>
            </w:r>
          </w:p>
          <w:p w14:paraId="20E98984"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bl>
    <w:p w14:paraId="44B85F13" w14:textId="77777777" w:rsidR="0013429E" w:rsidRPr="00856B09" w:rsidRDefault="0013429E" w:rsidP="0013429E">
      <w:pPr>
        <w:rPr>
          <w:rFonts w:ascii="Calibri" w:hAnsi="Calibri" w:cs="Calibri"/>
          <w:b/>
          <w:bCs/>
          <w:sz w:val="20"/>
          <w:szCs w:val="20"/>
          <w:lang w:val="fr-FR"/>
        </w:rPr>
      </w:pPr>
    </w:p>
    <w:p w14:paraId="4F44D031" w14:textId="77777777" w:rsidR="00536E37" w:rsidRPr="00856B09" w:rsidRDefault="00536E37">
      <w:pPr>
        <w:spacing w:after="160" w:line="259" w:lineRule="auto"/>
        <w:rPr>
          <w:rFonts w:ascii="Calibri" w:eastAsia="Calibri" w:hAnsi="Calibri" w:cs="Calibri"/>
          <w:b/>
          <w:bCs/>
          <w:sz w:val="22"/>
          <w:szCs w:val="22"/>
          <w:lang w:val="fr-FR" w:bidi="hi-IN"/>
        </w:rPr>
      </w:pPr>
      <w:r w:rsidRPr="00856B09">
        <w:rPr>
          <w:rFonts w:ascii="Calibri" w:eastAsia="Calibri" w:hAnsi="Calibri" w:cs="Calibri"/>
          <w:b/>
          <w:bCs/>
          <w:sz w:val="22"/>
          <w:szCs w:val="22"/>
          <w:lang w:val="fr-FR" w:bidi="hi-IN"/>
        </w:rPr>
        <w:br w:type="page"/>
      </w:r>
    </w:p>
    <w:p w14:paraId="778DC6A1" w14:textId="13BADF51" w:rsidR="008B7902" w:rsidRPr="00856B09" w:rsidRDefault="008B7902" w:rsidP="008B7902">
      <w:pPr>
        <w:spacing w:line="259" w:lineRule="auto"/>
        <w:jc w:val="center"/>
        <w:rPr>
          <w:rFonts w:ascii="Calibri" w:eastAsia="Calibri" w:hAnsi="Calibri" w:cs="Calibri"/>
          <w:b/>
          <w:bCs/>
          <w:lang w:val="fr-FR" w:bidi="hi-IN"/>
        </w:rPr>
      </w:pPr>
      <w:r w:rsidRPr="00856B09">
        <w:rPr>
          <w:rFonts w:ascii="Calibri" w:eastAsia="Calibri" w:hAnsi="Calibri" w:cs="Calibri"/>
          <w:b/>
          <w:bCs/>
          <w:lang w:val="fr-FR" w:bidi="hi-IN"/>
        </w:rPr>
        <w:lastRenderedPageBreak/>
        <w:t xml:space="preserve">SECTION 2: </w:t>
      </w:r>
      <w:r w:rsidR="007D3671" w:rsidRPr="00856B09">
        <w:rPr>
          <w:rFonts w:ascii="Calibri" w:eastAsia="Calibri" w:hAnsi="Calibri" w:cs="Calibri"/>
          <w:b/>
          <w:bCs/>
          <w:lang w:val="fr-FR" w:bidi="hi-IN"/>
        </w:rPr>
        <w:t>SELECTION DES REPONDANTS ELIGIBLES</w:t>
      </w:r>
    </w:p>
    <w:p w14:paraId="61687046" w14:textId="2D8DB82F" w:rsidR="00F7753A" w:rsidRPr="00856B09" w:rsidRDefault="008B7902" w:rsidP="008B7902">
      <w:pPr>
        <w:spacing w:line="259" w:lineRule="auto"/>
        <w:jc w:val="center"/>
        <w:rPr>
          <w:rFonts w:ascii="Calibri" w:eastAsia="Calibri" w:hAnsi="Calibri" w:cs="Calibri"/>
          <w:i/>
          <w:iCs/>
          <w:sz w:val="22"/>
          <w:szCs w:val="22"/>
          <w:lang w:val="fr-FR" w:bidi="hi-IN"/>
        </w:rPr>
      </w:pPr>
      <w:r w:rsidRPr="00856B09">
        <w:rPr>
          <w:rFonts w:ascii="Calibri" w:eastAsia="Calibri" w:hAnsi="Calibri" w:cs="Calibri"/>
          <w:i/>
          <w:iCs/>
          <w:sz w:val="22"/>
          <w:szCs w:val="22"/>
          <w:lang w:val="fr-FR" w:bidi="hi-IN"/>
        </w:rPr>
        <w:t>[</w:t>
      </w:r>
      <w:r w:rsidR="00711F4E" w:rsidRPr="00856B09">
        <w:rPr>
          <w:rFonts w:ascii="Calibri" w:eastAsia="Calibri" w:hAnsi="Calibri" w:cs="Calibri"/>
          <w:i/>
          <w:iCs/>
          <w:sz w:val="22"/>
          <w:szCs w:val="22"/>
          <w:lang w:val="fr-FR" w:bidi="hi-IN"/>
        </w:rPr>
        <w:t xml:space="preserve">Répondants </w:t>
      </w:r>
      <w:r w:rsidR="00085837" w:rsidRPr="00856B09">
        <w:rPr>
          <w:rFonts w:ascii="Calibri" w:eastAsia="Calibri" w:hAnsi="Calibri" w:cs="Calibri"/>
          <w:i/>
          <w:iCs/>
          <w:sz w:val="22"/>
          <w:szCs w:val="22"/>
          <w:lang w:val="fr-FR" w:bidi="hi-IN"/>
        </w:rPr>
        <w:t>éligibles :</w:t>
      </w:r>
      <w:r w:rsidRPr="00856B09">
        <w:rPr>
          <w:rFonts w:ascii="Calibri" w:eastAsia="Calibri" w:hAnsi="Calibri" w:cs="Calibri"/>
          <w:i/>
          <w:iCs/>
          <w:sz w:val="22"/>
          <w:szCs w:val="22"/>
          <w:lang w:val="fr-FR" w:bidi="hi-IN"/>
        </w:rPr>
        <w:t xml:space="preserve"> </w:t>
      </w:r>
      <w:r w:rsidR="00711F4E" w:rsidRPr="00856B09">
        <w:rPr>
          <w:rFonts w:ascii="Calibri" w:eastAsia="Calibri" w:hAnsi="Calibri" w:cs="Calibri"/>
          <w:i/>
          <w:iCs/>
          <w:sz w:val="22"/>
          <w:szCs w:val="22"/>
          <w:lang w:val="fr-FR" w:bidi="hi-IN"/>
        </w:rPr>
        <w:t xml:space="preserve">Les clients qui ont </w:t>
      </w:r>
      <w:r w:rsidR="000C0DAE" w:rsidRPr="00856B09">
        <w:rPr>
          <w:rFonts w:ascii="Calibri" w:eastAsia="Calibri" w:hAnsi="Calibri" w:cs="Calibri"/>
          <w:i/>
          <w:iCs/>
          <w:sz w:val="22"/>
          <w:szCs w:val="22"/>
          <w:lang w:val="fr-FR" w:bidi="hi-IN"/>
        </w:rPr>
        <w:t>visité</w:t>
      </w:r>
      <w:r w:rsidR="00711F4E" w:rsidRPr="00856B09">
        <w:rPr>
          <w:rFonts w:ascii="Calibri" w:eastAsia="Calibri" w:hAnsi="Calibri" w:cs="Calibri"/>
          <w:i/>
          <w:iCs/>
          <w:sz w:val="22"/>
          <w:szCs w:val="22"/>
          <w:lang w:val="fr-FR" w:bidi="hi-IN"/>
        </w:rPr>
        <w:t xml:space="preserve"> </w:t>
      </w:r>
      <w:r w:rsidR="00700DC9" w:rsidRPr="00856B09">
        <w:rPr>
          <w:rFonts w:ascii="Calibri" w:eastAsia="Calibri" w:hAnsi="Calibri" w:cs="Calibri"/>
          <w:i/>
          <w:iCs/>
          <w:sz w:val="22"/>
          <w:szCs w:val="22"/>
          <w:lang w:val="fr-FR" w:bidi="hi-IN"/>
        </w:rPr>
        <w:t xml:space="preserve">la structure sanitaire </w:t>
      </w:r>
      <w:r w:rsidR="00711F4E" w:rsidRPr="00856B09">
        <w:rPr>
          <w:rFonts w:ascii="Calibri" w:eastAsia="Calibri" w:hAnsi="Calibri" w:cs="Calibri"/>
          <w:i/>
          <w:iCs/>
          <w:sz w:val="22"/>
          <w:szCs w:val="22"/>
          <w:lang w:val="fr-FR" w:bidi="hi-IN"/>
        </w:rPr>
        <w:t xml:space="preserve">pour un service de planification </w:t>
      </w:r>
      <w:r w:rsidR="000C0DAE" w:rsidRPr="00856B09">
        <w:rPr>
          <w:rFonts w:ascii="Calibri" w:eastAsia="Calibri" w:hAnsi="Calibri" w:cs="Calibri"/>
          <w:i/>
          <w:iCs/>
          <w:sz w:val="22"/>
          <w:szCs w:val="22"/>
          <w:lang w:val="fr-FR" w:bidi="hi-IN"/>
        </w:rPr>
        <w:t>familiale</w:t>
      </w:r>
      <w:r w:rsidR="00711F4E" w:rsidRPr="00856B09">
        <w:rPr>
          <w:rFonts w:ascii="Calibri" w:eastAsia="Calibri" w:hAnsi="Calibri" w:cs="Calibri"/>
          <w:i/>
          <w:iCs/>
          <w:sz w:val="22"/>
          <w:szCs w:val="22"/>
          <w:lang w:val="fr-FR" w:bidi="hi-IN"/>
        </w:rPr>
        <w:t xml:space="preserve"> et qui ont quitté l’établissement</w:t>
      </w:r>
      <w:r w:rsidRPr="00856B09">
        <w:rPr>
          <w:rFonts w:ascii="Calibri" w:eastAsia="Calibri" w:hAnsi="Calibri" w:cs="Calibri"/>
          <w:i/>
          <w:iCs/>
          <w:sz w:val="22"/>
          <w:szCs w:val="22"/>
          <w:lang w:val="fr-FR" w:bidi="hi-IN"/>
        </w:rPr>
        <w:t>]</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F7753A" w:rsidRPr="00CA2E4A" w14:paraId="18AC9332" w14:textId="77777777" w:rsidTr="00764E91">
        <w:trPr>
          <w:trHeight w:val="388"/>
          <w:jc w:val="center"/>
        </w:trPr>
        <w:tc>
          <w:tcPr>
            <w:tcW w:w="638" w:type="dxa"/>
          </w:tcPr>
          <w:p w14:paraId="7EA811C1" w14:textId="77777777" w:rsidR="00F7753A" w:rsidRPr="00856B09" w:rsidRDefault="00F7753A" w:rsidP="00764E9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2"/>
                <w:szCs w:val="22"/>
                <w:lang w:val="fr-FR"/>
              </w:rPr>
              <w:t>100a</w:t>
            </w:r>
          </w:p>
        </w:tc>
        <w:tc>
          <w:tcPr>
            <w:tcW w:w="4971" w:type="dxa"/>
          </w:tcPr>
          <w:p w14:paraId="10BE21A3" w14:textId="6BF22E6F" w:rsidR="00F7753A" w:rsidRPr="00856B09" w:rsidRDefault="002C13D1" w:rsidP="00764E91">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Ce client </w:t>
            </w:r>
            <w:r w:rsidR="00120ED1" w:rsidRPr="00856B09">
              <w:rPr>
                <w:rFonts w:ascii="Calibri" w:hAnsi="Calibri" w:cs="Calibri"/>
                <w:bCs/>
                <w:color w:val="000000"/>
                <w:sz w:val="20"/>
                <w:szCs w:val="20"/>
                <w:lang w:val="fr-FR" w:eastAsia="en-IN" w:bidi="hi-IN"/>
              </w:rPr>
              <w:t>sort-</w:t>
            </w:r>
            <w:r w:rsidR="00551CC9" w:rsidRPr="00856B09">
              <w:rPr>
                <w:rFonts w:ascii="Calibri" w:hAnsi="Calibri" w:cs="Calibri"/>
                <w:bCs/>
                <w:color w:val="000000"/>
                <w:sz w:val="20"/>
                <w:szCs w:val="20"/>
                <w:lang w:val="fr-FR" w:eastAsia="en-IN" w:bidi="hi-IN"/>
              </w:rPr>
              <w:t>il</w:t>
            </w:r>
            <w:r w:rsidR="00120ED1"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du service de consultation (SC) ou </w:t>
            </w:r>
            <w:r w:rsidR="00120ED1" w:rsidRPr="00856B09">
              <w:rPr>
                <w:rFonts w:ascii="Calibri" w:hAnsi="Calibri" w:cs="Calibri"/>
                <w:bCs/>
                <w:color w:val="000000"/>
                <w:sz w:val="20"/>
                <w:szCs w:val="20"/>
                <w:lang w:val="fr-FR" w:eastAsia="en-IN" w:bidi="hi-IN"/>
              </w:rPr>
              <w:t>de l’hospitalisation (SH) de la maternité ?</w:t>
            </w:r>
          </w:p>
        </w:tc>
        <w:tc>
          <w:tcPr>
            <w:tcW w:w="3663" w:type="dxa"/>
          </w:tcPr>
          <w:p w14:paraId="691D1BE4" w14:textId="44EC4964"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SC</w:t>
            </w:r>
            <w:r w:rsidR="00F7753A" w:rsidRPr="00856B09">
              <w:rPr>
                <w:rFonts w:ascii="Calibri" w:hAnsi="Calibri" w:cs="Calibri"/>
                <w:bCs/>
                <w:color w:val="000000"/>
                <w:sz w:val="20"/>
                <w:szCs w:val="20"/>
                <w:lang w:val="fr-FR" w:eastAsia="en-IN" w:bidi="hi-IN"/>
              </w:rPr>
              <w:tab/>
              <w:t>1</w:t>
            </w:r>
          </w:p>
          <w:p w14:paraId="1CC3E414" w14:textId="37C85EEA"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w:t>
            </w:r>
            <w:r w:rsidR="00120ED1" w:rsidRPr="00856B09">
              <w:rPr>
                <w:rFonts w:ascii="Calibri" w:hAnsi="Calibri" w:cs="Calibri"/>
                <w:bCs/>
                <w:color w:val="000000"/>
                <w:sz w:val="20"/>
                <w:szCs w:val="20"/>
                <w:lang w:val="fr-FR" w:eastAsia="en-IN" w:bidi="hi-IN"/>
              </w:rPr>
              <w:t>H</w:t>
            </w:r>
            <w:r w:rsidR="00F7753A" w:rsidRPr="00856B09">
              <w:rPr>
                <w:rFonts w:ascii="Calibri" w:hAnsi="Calibri" w:cs="Calibri"/>
                <w:bCs/>
                <w:color w:val="000000"/>
                <w:sz w:val="20"/>
                <w:szCs w:val="20"/>
                <w:lang w:val="fr-FR" w:eastAsia="en-IN" w:bidi="hi-IN"/>
              </w:rPr>
              <w:tab/>
              <w:t>2</w:t>
            </w:r>
          </w:p>
        </w:tc>
        <w:tc>
          <w:tcPr>
            <w:tcW w:w="1021" w:type="dxa"/>
          </w:tcPr>
          <w:p w14:paraId="22119C79" w14:textId="77777777" w:rsidR="00F7753A" w:rsidRPr="00856B09" w:rsidRDefault="00F7753A" w:rsidP="00764E91">
            <w:pPr>
              <w:tabs>
                <w:tab w:val="left" w:pos="-720"/>
              </w:tabs>
              <w:suppressAutoHyphens/>
              <w:rPr>
                <w:rFonts w:ascii="Calibri" w:hAnsi="Calibri" w:cs="Calibri"/>
                <w:spacing w:val="-2"/>
                <w:sz w:val="20"/>
                <w:szCs w:val="20"/>
                <w:lang w:val="fr-FR"/>
              </w:rPr>
            </w:pPr>
          </w:p>
        </w:tc>
      </w:tr>
      <w:tr w:rsidR="00F7753A" w:rsidRPr="00CA2E4A" w14:paraId="266E4274" w14:textId="77777777" w:rsidTr="00764E91">
        <w:trPr>
          <w:trHeight w:val="1285"/>
          <w:jc w:val="center"/>
        </w:trPr>
        <w:tc>
          <w:tcPr>
            <w:tcW w:w="638" w:type="dxa"/>
          </w:tcPr>
          <w:p w14:paraId="2F979259" w14:textId="77777777" w:rsidR="00F7753A" w:rsidRPr="00856B09" w:rsidRDefault="00F7753A" w:rsidP="00764E91">
            <w:pPr>
              <w:tabs>
                <w:tab w:val="left" w:pos="-720"/>
              </w:tabs>
              <w:suppressAutoHyphens/>
              <w:jc w:val="center"/>
              <w:rPr>
                <w:rFonts w:ascii="Calibri" w:hAnsi="Calibri" w:cs="Calibri"/>
                <w:spacing w:val="-2"/>
                <w:sz w:val="22"/>
                <w:szCs w:val="22"/>
                <w:lang w:val="fr-FR"/>
              </w:rPr>
            </w:pPr>
            <w:r w:rsidRPr="00856B09">
              <w:rPr>
                <w:rFonts w:ascii="Calibri" w:hAnsi="Calibri" w:cs="Calibri"/>
                <w:spacing w:val="-2"/>
                <w:sz w:val="22"/>
                <w:szCs w:val="22"/>
                <w:lang w:val="fr-FR"/>
              </w:rPr>
              <w:t>100b</w:t>
            </w:r>
          </w:p>
        </w:tc>
        <w:tc>
          <w:tcPr>
            <w:tcW w:w="4971" w:type="dxa"/>
          </w:tcPr>
          <w:p w14:paraId="64D6281D" w14:textId="41A94594" w:rsidR="00F7753A" w:rsidRPr="00856B09" w:rsidRDefault="002C13D1" w:rsidP="00CC6A07">
            <w:pPr>
              <w:tabs>
                <w:tab w:val="left" w:pos="-720"/>
              </w:tabs>
              <w:suppressAutoHyphens/>
              <w:rPr>
                <w:rFonts w:ascii="Calibri" w:hAnsi="Calibri" w:cs="Calibri"/>
                <w:bCs/>
                <w:color w:val="000000"/>
                <w:sz w:val="20"/>
                <w:szCs w:val="20"/>
                <w:lang w:val="fr-FR" w:eastAsia="en-IN" w:bidi="hi-IN"/>
              </w:rPr>
            </w:pPr>
            <w:r w:rsidRPr="00766BB4">
              <w:rPr>
                <w:rFonts w:ascii="Calibri" w:hAnsi="Calibri" w:cs="Calibri"/>
                <w:bCs/>
                <w:color w:val="000000"/>
                <w:sz w:val="20"/>
                <w:szCs w:val="20"/>
                <w:highlight w:val="yellow"/>
                <w:lang w:val="fr-FR" w:eastAsia="en-IN" w:bidi="hi-IN"/>
              </w:rPr>
              <w:t>Quel</w:t>
            </w:r>
            <w:r w:rsidR="00551CC9" w:rsidRPr="00766BB4">
              <w:rPr>
                <w:rFonts w:ascii="Calibri" w:hAnsi="Calibri" w:cs="Calibri"/>
                <w:bCs/>
                <w:color w:val="000000"/>
                <w:sz w:val="20"/>
                <w:szCs w:val="20"/>
                <w:highlight w:val="yellow"/>
                <w:lang w:val="fr-FR" w:eastAsia="en-IN" w:bidi="hi-IN"/>
              </w:rPr>
              <w:t>(s)</w:t>
            </w:r>
            <w:r w:rsidRPr="00766BB4">
              <w:rPr>
                <w:rFonts w:ascii="Calibri" w:hAnsi="Calibri" w:cs="Calibri"/>
                <w:bCs/>
                <w:color w:val="000000"/>
                <w:sz w:val="20"/>
                <w:szCs w:val="20"/>
                <w:highlight w:val="yellow"/>
                <w:lang w:val="fr-FR" w:eastAsia="en-IN" w:bidi="hi-IN"/>
              </w:rPr>
              <w:t xml:space="preserve"> est</w:t>
            </w:r>
            <w:r w:rsidR="00551CC9" w:rsidRPr="00766BB4">
              <w:rPr>
                <w:rFonts w:ascii="Calibri" w:hAnsi="Calibri" w:cs="Calibri"/>
                <w:bCs/>
                <w:color w:val="000000"/>
                <w:sz w:val="20"/>
                <w:szCs w:val="20"/>
                <w:highlight w:val="yellow"/>
                <w:lang w:val="fr-FR" w:eastAsia="en-IN" w:bidi="hi-IN"/>
              </w:rPr>
              <w:t>(sont)</w:t>
            </w:r>
            <w:r w:rsidRPr="00766BB4">
              <w:rPr>
                <w:rFonts w:ascii="Calibri" w:hAnsi="Calibri" w:cs="Calibri"/>
                <w:bCs/>
                <w:color w:val="000000"/>
                <w:sz w:val="20"/>
                <w:szCs w:val="20"/>
                <w:highlight w:val="yellow"/>
                <w:lang w:val="fr-FR" w:eastAsia="en-IN" w:bidi="hi-IN"/>
              </w:rPr>
              <w:t xml:space="preserve"> le</w:t>
            </w:r>
            <w:r w:rsidR="00551CC9" w:rsidRPr="00766BB4">
              <w:rPr>
                <w:rFonts w:ascii="Calibri" w:hAnsi="Calibri" w:cs="Calibri"/>
                <w:bCs/>
                <w:color w:val="000000"/>
                <w:sz w:val="20"/>
                <w:szCs w:val="20"/>
                <w:highlight w:val="yellow"/>
                <w:lang w:val="fr-FR" w:eastAsia="en-IN" w:bidi="hi-IN"/>
              </w:rPr>
              <w:t>(les)</w:t>
            </w:r>
            <w:r w:rsidRPr="00766BB4">
              <w:rPr>
                <w:rFonts w:ascii="Calibri" w:hAnsi="Calibri" w:cs="Calibri"/>
                <w:bCs/>
                <w:color w:val="000000"/>
                <w:sz w:val="20"/>
                <w:szCs w:val="20"/>
                <w:highlight w:val="yellow"/>
                <w:lang w:val="fr-FR" w:eastAsia="en-IN" w:bidi="hi-IN"/>
              </w:rPr>
              <w:t xml:space="preserve"> servic</w:t>
            </w:r>
            <w:r w:rsidR="00551CC9" w:rsidRPr="00766BB4">
              <w:rPr>
                <w:rFonts w:ascii="Calibri" w:hAnsi="Calibri" w:cs="Calibri"/>
                <w:bCs/>
                <w:color w:val="000000"/>
                <w:sz w:val="20"/>
                <w:szCs w:val="20"/>
                <w:highlight w:val="yellow"/>
                <w:lang w:val="fr-FR" w:eastAsia="en-IN" w:bidi="hi-IN"/>
              </w:rPr>
              <w:t xml:space="preserve">e(s) qu’il a reçu </w:t>
            </w:r>
            <w:r w:rsidRPr="00766BB4">
              <w:rPr>
                <w:rFonts w:ascii="Calibri" w:hAnsi="Calibri" w:cs="Calibri"/>
                <w:bCs/>
                <w:color w:val="000000"/>
                <w:sz w:val="20"/>
                <w:szCs w:val="20"/>
                <w:highlight w:val="yellow"/>
                <w:lang w:val="fr-FR" w:eastAsia="en-IN" w:bidi="hi-IN"/>
              </w:rPr>
              <w:t>?</w:t>
            </w:r>
          </w:p>
        </w:tc>
        <w:tc>
          <w:tcPr>
            <w:tcW w:w="3663" w:type="dxa"/>
          </w:tcPr>
          <w:p w14:paraId="06CDBAD4" w14:textId="64C35E52"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Planification familiale</w:t>
            </w:r>
            <w:r w:rsidR="00F7753A" w:rsidRPr="00856B09">
              <w:rPr>
                <w:rFonts w:ascii="Calibri" w:hAnsi="Calibri" w:cs="Calibri"/>
                <w:bCs/>
                <w:color w:val="000000"/>
                <w:sz w:val="20"/>
                <w:szCs w:val="20"/>
                <w:lang w:val="fr-FR" w:eastAsia="en-IN" w:bidi="hi-IN"/>
              </w:rPr>
              <w:tab/>
              <w:t>1</w:t>
            </w:r>
          </w:p>
          <w:p w14:paraId="1D8505C6" w14:textId="70683AF2"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w:t>
            </w:r>
            <w:r w:rsidR="00BC0F05">
              <w:rPr>
                <w:rFonts w:ascii="Calibri" w:hAnsi="Calibri" w:cs="Calibri"/>
                <w:bCs/>
                <w:color w:val="000000"/>
                <w:sz w:val="20"/>
                <w:szCs w:val="20"/>
                <w:lang w:val="fr-FR" w:eastAsia="en-IN" w:bidi="hi-IN"/>
              </w:rPr>
              <w:t>onsultation prénatale</w:t>
            </w:r>
            <w:r w:rsidR="00F7753A" w:rsidRPr="00856B09">
              <w:rPr>
                <w:rFonts w:ascii="Calibri" w:hAnsi="Calibri" w:cs="Calibri"/>
                <w:bCs/>
                <w:color w:val="000000"/>
                <w:sz w:val="20"/>
                <w:szCs w:val="20"/>
                <w:lang w:val="fr-FR" w:eastAsia="en-IN" w:bidi="hi-IN"/>
              </w:rPr>
              <w:tab/>
              <w:t>2</w:t>
            </w:r>
          </w:p>
          <w:p w14:paraId="2D940A22" w14:textId="69AA537E" w:rsidR="006F3E5F"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Complications</w:t>
            </w:r>
            <w:r w:rsidR="00BC0F05">
              <w:rPr>
                <w:rFonts w:ascii="Calibri" w:hAnsi="Calibri" w:cs="Calibri"/>
                <w:bCs/>
                <w:color w:val="000000"/>
                <w:sz w:val="20"/>
                <w:szCs w:val="20"/>
                <w:lang w:val="fr-FR" w:eastAsia="en-IN" w:bidi="hi-IN"/>
              </w:rPr>
              <w:t xml:space="preserve"> grossesse</w:t>
            </w:r>
            <w:r w:rsidR="006F3E5F"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3</w:t>
            </w:r>
          </w:p>
          <w:p w14:paraId="133B3D99" w14:textId="309A45C3"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Accouchement</w:t>
            </w:r>
            <w:r w:rsidR="00F7753A"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4</w:t>
            </w:r>
          </w:p>
          <w:p w14:paraId="26494DCB" w14:textId="50E7D641" w:rsidR="0070166B" w:rsidRPr="00856B09" w:rsidRDefault="00BC0F05"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Consultation</w:t>
            </w:r>
            <w:r w:rsidRPr="00856B09">
              <w:rPr>
                <w:rFonts w:ascii="Calibri" w:hAnsi="Calibri" w:cs="Calibri"/>
                <w:bCs/>
                <w:color w:val="000000"/>
                <w:sz w:val="20"/>
                <w:szCs w:val="20"/>
                <w:lang w:val="fr-FR" w:eastAsia="en-IN" w:bidi="hi-IN"/>
              </w:rPr>
              <w:t xml:space="preserve"> </w:t>
            </w:r>
            <w:r w:rsidR="002C13D1" w:rsidRPr="00856B09">
              <w:rPr>
                <w:rFonts w:ascii="Calibri" w:hAnsi="Calibri" w:cs="Calibri"/>
                <w:bCs/>
                <w:color w:val="000000"/>
                <w:sz w:val="20"/>
                <w:szCs w:val="20"/>
                <w:lang w:val="fr-FR" w:eastAsia="en-IN" w:bidi="hi-IN"/>
              </w:rPr>
              <w:t>postnatal</w:t>
            </w:r>
            <w:r>
              <w:rPr>
                <w:rFonts w:ascii="Calibri" w:hAnsi="Calibri" w:cs="Calibri"/>
                <w:bCs/>
                <w:color w:val="000000"/>
                <w:sz w:val="20"/>
                <w:szCs w:val="20"/>
                <w:lang w:val="fr-FR" w:eastAsia="en-IN" w:bidi="hi-IN"/>
              </w:rPr>
              <w:t>e</w:t>
            </w:r>
            <w:r w:rsidR="0070166B"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5</w:t>
            </w:r>
          </w:p>
          <w:p w14:paraId="62B6C0B1" w14:textId="07B4910E" w:rsidR="00F7753A" w:rsidRPr="00856B09" w:rsidRDefault="00550328"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Survie</w:t>
            </w:r>
            <w:r w:rsidR="002C13D1" w:rsidRPr="00856B09">
              <w:rPr>
                <w:rFonts w:ascii="Calibri" w:hAnsi="Calibri" w:cs="Calibri"/>
                <w:bCs/>
                <w:color w:val="000000"/>
                <w:sz w:val="20"/>
                <w:szCs w:val="20"/>
                <w:lang w:val="fr-FR" w:eastAsia="en-IN" w:bidi="hi-IN"/>
              </w:rPr>
              <w:t xml:space="preserve"> de l’enfant</w:t>
            </w:r>
            <w:r w:rsidR="00F7753A"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6</w:t>
            </w:r>
          </w:p>
          <w:p w14:paraId="20E38A58" w14:textId="2F57DB8F" w:rsidR="0070166B" w:rsidRPr="00856B09" w:rsidRDefault="00550328"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Pesée / v</w:t>
            </w:r>
            <w:r w:rsidR="002C13D1" w:rsidRPr="00856B09">
              <w:rPr>
                <w:rFonts w:ascii="Calibri" w:hAnsi="Calibri" w:cs="Calibri"/>
                <w:bCs/>
                <w:color w:val="000000"/>
                <w:sz w:val="20"/>
                <w:szCs w:val="20"/>
                <w:lang w:val="fr-FR" w:eastAsia="en-IN" w:bidi="hi-IN"/>
              </w:rPr>
              <w:t>accination des enfants</w:t>
            </w:r>
            <w:r w:rsidR="0070166B"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7</w:t>
            </w:r>
          </w:p>
          <w:p w14:paraId="180B234A" w14:textId="592446EB" w:rsidR="00F7753A" w:rsidRPr="00856B09" w:rsidRDefault="002C13D1" w:rsidP="002C13D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F7753A"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F7753A" w:rsidRPr="00856B09">
              <w:rPr>
                <w:rFonts w:ascii="Calibri" w:hAnsi="Calibri" w:cs="Calibri"/>
                <w:bCs/>
                <w:color w:val="000000"/>
                <w:sz w:val="20"/>
                <w:szCs w:val="20"/>
                <w:lang w:val="fr-FR" w:eastAsia="en-IN" w:bidi="hi-IN"/>
              </w:rPr>
              <w:t>)</w:t>
            </w:r>
            <w:r w:rsidR="00F7753A"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8</w:t>
            </w:r>
          </w:p>
        </w:tc>
        <w:tc>
          <w:tcPr>
            <w:tcW w:w="1021" w:type="dxa"/>
          </w:tcPr>
          <w:p w14:paraId="7E559151" w14:textId="04AE2A8C" w:rsidR="00F7753A" w:rsidRPr="00856B09" w:rsidRDefault="00F7753A" w:rsidP="00764E91">
            <w:pPr>
              <w:tabs>
                <w:tab w:val="left" w:pos="-720"/>
              </w:tabs>
              <w:suppressAutoHyphens/>
              <w:rPr>
                <w:rFonts w:ascii="Calibri" w:hAnsi="Calibri" w:cs="Calibri"/>
                <w:spacing w:val="-2"/>
                <w:sz w:val="20"/>
                <w:szCs w:val="20"/>
                <w:lang w:val="fr-FR"/>
              </w:rPr>
            </w:pPr>
          </w:p>
          <w:p w14:paraId="483E3D75" w14:textId="28A2E6AC" w:rsidR="00F7753A" w:rsidRPr="00856B09" w:rsidRDefault="008764EF" w:rsidP="00764E91">
            <w:pPr>
              <w:tabs>
                <w:tab w:val="left" w:pos="-720"/>
              </w:tabs>
              <w:suppressAutoHyphens/>
              <w:rPr>
                <w:rFonts w:ascii="Calibri" w:hAnsi="Calibri" w:cs="Calibri"/>
                <w:spacing w:val="-2"/>
                <w:sz w:val="14"/>
                <w:szCs w:val="14"/>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652736" behindDoc="0" locked="0" layoutInCell="1" allowOverlap="1" wp14:anchorId="20458E3F" wp14:editId="6E347D2C">
                      <wp:simplePos x="0" y="0"/>
                      <wp:positionH relativeFrom="column">
                        <wp:posOffset>-74930</wp:posOffset>
                      </wp:positionH>
                      <wp:positionV relativeFrom="paragraph">
                        <wp:posOffset>66675</wp:posOffset>
                      </wp:positionV>
                      <wp:extent cx="195565" cy="981075"/>
                      <wp:effectExtent l="0" t="0" r="14605" b="28575"/>
                      <wp:wrapNone/>
                      <wp:docPr id="88" name="Right Brace 88"/>
                      <wp:cNvGraphicFramePr/>
                      <a:graphic xmlns:a="http://schemas.openxmlformats.org/drawingml/2006/main">
                        <a:graphicData uri="http://schemas.microsoft.com/office/word/2010/wordprocessingShape">
                          <wps:wsp>
                            <wps:cNvSpPr/>
                            <wps:spPr>
                              <a:xfrm>
                                <a:off x="0" y="0"/>
                                <a:ext cx="195565"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5B7C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8" o:spid="_x0000_s1026" type="#_x0000_t88" style="position:absolute;margin-left:-5.9pt;margin-top:5.25pt;width:15.4pt;height:77.25pt;z-index:2576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" adj="359" strokecolor="#5b9bd5 [3204]" strokeweight=".5pt">
                      <v:stroke joinstyle="miter"/>
                    </v:shape>
                  </w:pict>
                </mc:Fallback>
              </mc:AlternateContent>
            </w:r>
          </w:p>
          <w:p w14:paraId="4673C371" w14:textId="77777777" w:rsidR="008764EF" w:rsidRPr="00856B09" w:rsidRDefault="00F7753A" w:rsidP="00764E9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p>
          <w:p w14:paraId="24A5C9D9" w14:textId="77777777" w:rsidR="008764EF" w:rsidRPr="00856B09" w:rsidRDefault="008764EF" w:rsidP="00764E91">
            <w:pPr>
              <w:tabs>
                <w:tab w:val="left" w:pos="-720"/>
              </w:tabs>
              <w:suppressAutoHyphens/>
              <w:rPr>
                <w:rFonts w:ascii="Calibri" w:hAnsi="Calibri" w:cs="Calibri"/>
                <w:spacing w:val="-2"/>
                <w:sz w:val="20"/>
                <w:szCs w:val="20"/>
                <w:lang w:val="fr-FR"/>
              </w:rPr>
            </w:pPr>
          </w:p>
          <w:p w14:paraId="56BE6AD5" w14:textId="77777777" w:rsidR="008764EF" w:rsidRPr="00856B09" w:rsidRDefault="008764EF" w:rsidP="00764E91">
            <w:pPr>
              <w:tabs>
                <w:tab w:val="left" w:pos="-720"/>
              </w:tabs>
              <w:suppressAutoHyphens/>
              <w:rPr>
                <w:rFonts w:ascii="Calibri" w:hAnsi="Calibri" w:cs="Calibri"/>
                <w:spacing w:val="-2"/>
                <w:sz w:val="20"/>
                <w:szCs w:val="20"/>
                <w:lang w:val="fr-FR"/>
              </w:rPr>
            </w:pPr>
          </w:p>
          <w:p w14:paraId="0818E895" w14:textId="6AFB067D" w:rsidR="0049657E" w:rsidRPr="00856B09" w:rsidRDefault="008764EF" w:rsidP="00764E9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2C13D1" w:rsidRPr="00856B09">
              <w:rPr>
                <w:rFonts w:ascii="Calibri" w:hAnsi="Calibri" w:cs="Calibri"/>
                <w:spacing w:val="-2"/>
                <w:sz w:val="20"/>
                <w:szCs w:val="20"/>
                <w:lang w:val="fr-FR"/>
              </w:rPr>
              <w:t>FIN</w:t>
            </w:r>
          </w:p>
          <w:p w14:paraId="632B7706" w14:textId="4E5130D3" w:rsidR="0061483E" w:rsidRPr="00856B09" w:rsidRDefault="0061483E" w:rsidP="00764E91">
            <w:pPr>
              <w:tabs>
                <w:tab w:val="left" w:pos="-720"/>
              </w:tabs>
              <w:suppressAutoHyphens/>
              <w:rPr>
                <w:rFonts w:ascii="Calibri" w:hAnsi="Calibri" w:cs="Calibri"/>
                <w:spacing w:val="-2"/>
                <w:sz w:val="20"/>
                <w:szCs w:val="20"/>
                <w:lang w:val="fr-FR"/>
              </w:rPr>
            </w:pPr>
          </w:p>
          <w:p w14:paraId="16C88A4C" w14:textId="77E5C550" w:rsidR="00F7753A" w:rsidRPr="00856B09" w:rsidRDefault="00F7753A" w:rsidP="00764E91">
            <w:pPr>
              <w:tabs>
                <w:tab w:val="left" w:pos="-720"/>
              </w:tabs>
              <w:suppressAutoHyphens/>
              <w:rPr>
                <w:rFonts w:ascii="Calibri" w:hAnsi="Calibri" w:cs="Calibri"/>
                <w:b/>
                <w:bCs/>
                <w:spacing w:val="-2"/>
                <w:sz w:val="20"/>
                <w:szCs w:val="20"/>
                <w:lang w:val="fr-FR"/>
              </w:rPr>
            </w:pPr>
          </w:p>
        </w:tc>
      </w:tr>
    </w:tbl>
    <w:p w14:paraId="15A0BE7D" w14:textId="77777777" w:rsidR="006B4466" w:rsidRPr="00856B09" w:rsidRDefault="006B4466" w:rsidP="00185EEE">
      <w:pPr>
        <w:spacing w:line="259" w:lineRule="auto"/>
        <w:jc w:val="center"/>
        <w:rPr>
          <w:rFonts w:ascii="Calibri" w:hAnsi="Calibri" w:cs="Calibri"/>
          <w:b/>
          <w:bCs/>
          <w:sz w:val="19"/>
          <w:szCs w:val="19"/>
          <w:lang w:val="fr-FR"/>
        </w:rPr>
      </w:pPr>
    </w:p>
    <w:p w14:paraId="479A22E7" w14:textId="478D119F" w:rsidR="00D86732" w:rsidRPr="00856B09" w:rsidRDefault="00272676" w:rsidP="007D5837">
      <w:pPr>
        <w:spacing w:line="259" w:lineRule="auto"/>
        <w:jc w:val="center"/>
        <w:rPr>
          <w:rFonts w:ascii="Calibri" w:hAnsi="Calibri" w:cs="Calibri"/>
          <w:b/>
          <w:lang w:val="fr-FR"/>
        </w:rPr>
      </w:pPr>
      <w:r w:rsidRPr="00856B09">
        <w:rPr>
          <w:rFonts w:ascii="Calibri" w:hAnsi="Calibri" w:cs="Calibri"/>
          <w:b/>
          <w:lang w:val="fr-FR"/>
        </w:rPr>
        <w:t xml:space="preserve">SECTION </w:t>
      </w:r>
      <w:r w:rsidR="001D140B" w:rsidRPr="00856B09">
        <w:rPr>
          <w:rFonts w:ascii="Calibri" w:hAnsi="Calibri" w:cs="Calibri"/>
          <w:b/>
          <w:lang w:val="fr-FR"/>
        </w:rPr>
        <w:t>3</w:t>
      </w:r>
      <w:r w:rsidR="007D5837" w:rsidRPr="00856B09">
        <w:rPr>
          <w:rFonts w:ascii="Calibri" w:hAnsi="Calibri" w:cs="Calibri"/>
          <w:b/>
          <w:lang w:val="fr-FR"/>
        </w:rPr>
        <w:t xml:space="preserve">: </w:t>
      </w:r>
      <w:r w:rsidR="00B01FEF" w:rsidRPr="00856B09">
        <w:rPr>
          <w:rFonts w:ascii="Calibri" w:hAnsi="Calibri" w:cs="Calibri"/>
          <w:b/>
          <w:lang w:val="fr-FR"/>
        </w:rPr>
        <w:t>INFORMATIONS GENERALES SUR LE REPONDANT</w:t>
      </w:r>
    </w:p>
    <w:p w14:paraId="67FA339A" w14:textId="7A293CAF" w:rsidR="00D86732" w:rsidRPr="00856B09" w:rsidRDefault="0092593B" w:rsidP="00856B09">
      <w:pPr>
        <w:rPr>
          <w:rFonts w:ascii="Calibri" w:hAnsi="Calibri" w:cs="Calibri"/>
          <w:bCs/>
          <w:i/>
          <w:iCs/>
          <w:color w:val="000000"/>
          <w:sz w:val="20"/>
          <w:szCs w:val="20"/>
          <w:lang w:val="fr-FR" w:eastAsia="en-IN" w:bidi="hi-IN"/>
        </w:rPr>
      </w:pPr>
      <w:r w:rsidRPr="00856B09">
        <w:rPr>
          <w:rFonts w:ascii="Calibri" w:hAnsi="Calibri" w:cs="Calibri"/>
          <w:i/>
          <w:iCs/>
          <w:sz w:val="22"/>
          <w:szCs w:val="22"/>
          <w:lang w:val="fr-FR"/>
        </w:rPr>
        <w:t>Nous allons c</w:t>
      </w:r>
      <w:r w:rsidR="00384E10" w:rsidRPr="00856B09">
        <w:rPr>
          <w:rFonts w:ascii="Calibri" w:hAnsi="Calibri" w:cs="Calibri"/>
          <w:i/>
          <w:iCs/>
          <w:sz w:val="22"/>
          <w:szCs w:val="22"/>
          <w:lang w:val="fr-FR"/>
        </w:rPr>
        <w:t>ommen</w:t>
      </w:r>
      <w:r w:rsidRPr="00856B09">
        <w:rPr>
          <w:rFonts w:ascii="Calibri" w:hAnsi="Calibri" w:cs="Calibri"/>
          <w:i/>
          <w:iCs/>
          <w:sz w:val="22"/>
          <w:szCs w:val="22"/>
          <w:lang w:val="fr-FR"/>
        </w:rPr>
        <w:t xml:space="preserve">cer </w:t>
      </w:r>
      <w:r w:rsidR="00384E10" w:rsidRPr="00856B09">
        <w:rPr>
          <w:rFonts w:ascii="Calibri" w:hAnsi="Calibri" w:cs="Calibri"/>
          <w:i/>
          <w:iCs/>
          <w:sz w:val="22"/>
          <w:szCs w:val="22"/>
          <w:lang w:val="fr-FR"/>
        </w:rPr>
        <w:t>par quelques questions sur vous et sur votre foyer.</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D86732" w:rsidRPr="00CA2E4A" w14:paraId="08C6B8A1" w14:textId="77777777" w:rsidTr="00413330">
        <w:trPr>
          <w:trHeight w:val="68"/>
          <w:tblHeader/>
          <w:jc w:val="center"/>
        </w:trPr>
        <w:tc>
          <w:tcPr>
            <w:tcW w:w="638" w:type="dxa"/>
            <w:shd w:val="clear" w:color="auto" w:fill="BFBFBF" w:themeFill="background1" w:themeFillShade="BF"/>
          </w:tcPr>
          <w:p w14:paraId="049A9C5A" w14:textId="1B09EBEE" w:rsidR="00D86732" w:rsidRPr="00856B09" w:rsidRDefault="007178F4" w:rsidP="002273FE">
            <w:pPr>
              <w:tabs>
                <w:tab w:val="left" w:pos="-720"/>
              </w:tabs>
              <w:suppressAutoHyphens/>
              <w:jc w:val="center"/>
              <w:rPr>
                <w:rFonts w:ascii="Calibri" w:hAnsi="Calibri" w:cs="Calibri"/>
                <w:spacing w:val="-2"/>
                <w:sz w:val="20"/>
                <w:szCs w:val="20"/>
                <w:lang w:val="fr-FR"/>
              </w:rPr>
            </w:pPr>
            <w:r w:rsidRPr="00856B09">
              <w:rPr>
                <w:rFonts w:ascii="Calibri" w:hAnsi="Calibri" w:cs="Calibri"/>
                <w:b/>
                <w:sz w:val="20"/>
                <w:szCs w:val="20"/>
                <w:lang w:val="fr-FR"/>
              </w:rPr>
              <w:t>#</w:t>
            </w:r>
          </w:p>
        </w:tc>
        <w:tc>
          <w:tcPr>
            <w:tcW w:w="4971" w:type="dxa"/>
            <w:shd w:val="clear" w:color="auto" w:fill="BFBFBF" w:themeFill="background1" w:themeFillShade="BF"/>
          </w:tcPr>
          <w:p w14:paraId="3A6CD068" w14:textId="7C94FAD6" w:rsidR="00D86732" w:rsidRPr="00856B09" w:rsidRDefault="00D86732" w:rsidP="00384E10">
            <w:pPr>
              <w:tabs>
                <w:tab w:val="left" w:pos="-720"/>
              </w:tabs>
              <w:suppressAutoHyphens/>
              <w:rPr>
                <w:rFonts w:ascii="Calibri" w:hAnsi="Calibri" w:cs="Calibri"/>
                <w:b/>
                <w:bCs/>
                <w:spacing w:val="-2"/>
                <w:sz w:val="20"/>
                <w:szCs w:val="20"/>
                <w:lang w:val="fr-FR"/>
              </w:rPr>
            </w:pPr>
            <w:r w:rsidRPr="00856B09">
              <w:rPr>
                <w:rFonts w:ascii="Calibri" w:hAnsi="Calibri" w:cs="Calibri"/>
                <w:b/>
                <w:sz w:val="20"/>
                <w:szCs w:val="20"/>
                <w:lang w:val="fr-FR"/>
              </w:rPr>
              <w:t xml:space="preserve">QUESTIONS </w:t>
            </w:r>
            <w:r w:rsidR="00384E10" w:rsidRPr="00856B09">
              <w:rPr>
                <w:rFonts w:ascii="Calibri" w:hAnsi="Calibri" w:cs="Calibri"/>
                <w:b/>
                <w:sz w:val="20"/>
                <w:szCs w:val="20"/>
                <w:lang w:val="fr-FR"/>
              </w:rPr>
              <w:t>E</w:t>
            </w:r>
            <w:r w:rsidR="007178F4" w:rsidRPr="00856B09">
              <w:rPr>
                <w:rFonts w:ascii="Calibri" w:hAnsi="Calibri" w:cs="Calibri"/>
                <w:b/>
                <w:sz w:val="20"/>
                <w:szCs w:val="20"/>
                <w:lang w:val="fr-FR"/>
              </w:rPr>
              <w:t>T</w:t>
            </w:r>
            <w:r w:rsidR="00384E10" w:rsidRPr="00856B09">
              <w:rPr>
                <w:rFonts w:ascii="Calibri" w:hAnsi="Calibri" w:cs="Calibri"/>
                <w:b/>
                <w:sz w:val="20"/>
                <w:szCs w:val="20"/>
                <w:lang w:val="fr-FR"/>
              </w:rPr>
              <w:t xml:space="preserve"> FILTRES</w:t>
            </w:r>
          </w:p>
        </w:tc>
        <w:tc>
          <w:tcPr>
            <w:tcW w:w="3663" w:type="dxa"/>
            <w:shd w:val="clear" w:color="auto" w:fill="BFBFBF" w:themeFill="background1" w:themeFillShade="BF"/>
          </w:tcPr>
          <w:p w14:paraId="7B8409F5" w14:textId="25EC74FA" w:rsidR="00D86732" w:rsidRPr="00856B09" w:rsidRDefault="00384E10" w:rsidP="002273FE">
            <w:pPr>
              <w:tabs>
                <w:tab w:val="left" w:pos="-720"/>
                <w:tab w:val="right" w:leader="dot" w:pos="2592"/>
                <w:tab w:val="right" w:leader="dot" w:pos="2938"/>
                <w:tab w:val="right" w:leader="dot" w:pos="3402"/>
              </w:tabs>
              <w:suppressAutoHyphens/>
              <w:rPr>
                <w:rFonts w:ascii="Calibri" w:hAnsi="Calibri" w:cs="Calibri"/>
                <w:sz w:val="20"/>
                <w:szCs w:val="20"/>
                <w:lang w:val="fr-FR"/>
              </w:rPr>
            </w:pPr>
            <w:r w:rsidRPr="00856B09">
              <w:rPr>
                <w:rFonts w:ascii="Calibri" w:hAnsi="Calibri" w:cs="Calibri"/>
                <w:b/>
                <w:sz w:val="20"/>
                <w:szCs w:val="20"/>
                <w:lang w:val="fr-FR"/>
              </w:rPr>
              <w:t>CODAGE</w:t>
            </w:r>
          </w:p>
        </w:tc>
        <w:tc>
          <w:tcPr>
            <w:tcW w:w="1021" w:type="dxa"/>
            <w:shd w:val="clear" w:color="auto" w:fill="BFBFBF" w:themeFill="background1" w:themeFillShade="BF"/>
          </w:tcPr>
          <w:p w14:paraId="137EF697" w14:textId="5CB1361B" w:rsidR="00D86732" w:rsidRPr="00856B09" w:rsidRDefault="00384E10" w:rsidP="002273FE">
            <w:pPr>
              <w:tabs>
                <w:tab w:val="left" w:pos="-720"/>
              </w:tabs>
              <w:suppressAutoHyphens/>
              <w:rPr>
                <w:rFonts w:ascii="Calibri" w:hAnsi="Calibri" w:cs="Calibri"/>
                <w:spacing w:val="-2"/>
                <w:sz w:val="20"/>
                <w:szCs w:val="20"/>
                <w:lang w:val="fr-FR"/>
              </w:rPr>
            </w:pPr>
            <w:r w:rsidRPr="00856B09">
              <w:rPr>
                <w:rFonts w:ascii="Calibri" w:hAnsi="Calibri" w:cs="Calibri"/>
                <w:b/>
                <w:sz w:val="20"/>
                <w:szCs w:val="20"/>
                <w:lang w:val="fr-FR"/>
              </w:rPr>
              <w:t>PASSEZ A</w:t>
            </w:r>
          </w:p>
        </w:tc>
      </w:tr>
      <w:tr w:rsidR="00A10ABB" w:rsidRPr="00CA2E4A" w14:paraId="79D26200" w14:textId="77777777" w:rsidTr="00413330">
        <w:trPr>
          <w:trHeight w:val="388"/>
          <w:jc w:val="center"/>
        </w:trPr>
        <w:tc>
          <w:tcPr>
            <w:tcW w:w="638" w:type="dxa"/>
          </w:tcPr>
          <w:p w14:paraId="4AA5ADB0" w14:textId="044B7A45" w:rsidR="00A10ABB" w:rsidRPr="00856B09" w:rsidRDefault="00B66C28" w:rsidP="008F794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A10ABB" w:rsidRPr="00856B09">
              <w:rPr>
                <w:rFonts w:ascii="Calibri" w:hAnsi="Calibri" w:cs="Calibri"/>
                <w:spacing w:val="-2"/>
                <w:sz w:val="20"/>
                <w:szCs w:val="20"/>
                <w:lang w:val="fr-FR"/>
              </w:rPr>
              <w:t>0</w:t>
            </w:r>
            <w:r w:rsidR="008F7941" w:rsidRPr="00856B09">
              <w:rPr>
                <w:rFonts w:ascii="Calibri" w:hAnsi="Calibri" w:cs="Calibri"/>
                <w:spacing w:val="-2"/>
                <w:sz w:val="20"/>
                <w:szCs w:val="20"/>
                <w:lang w:val="fr-FR"/>
              </w:rPr>
              <w:t>1</w:t>
            </w:r>
          </w:p>
        </w:tc>
        <w:tc>
          <w:tcPr>
            <w:tcW w:w="4971" w:type="dxa"/>
          </w:tcPr>
          <w:p w14:paraId="5105116D" w14:textId="66ACC1BB" w:rsidR="00A10ABB" w:rsidRPr="00856B09" w:rsidRDefault="00384E10" w:rsidP="00DD3E27">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Sexe du </w:t>
            </w:r>
            <w:r w:rsidR="00551CC9" w:rsidRPr="00856B09">
              <w:rPr>
                <w:rFonts w:ascii="Calibri" w:hAnsi="Calibri" w:cs="Calibri"/>
                <w:bCs/>
                <w:color w:val="000000"/>
                <w:sz w:val="20"/>
                <w:szCs w:val="20"/>
                <w:lang w:val="fr-FR" w:eastAsia="en-IN" w:bidi="hi-IN"/>
              </w:rPr>
              <w:t xml:space="preserve">client </w:t>
            </w:r>
            <w:r w:rsidR="00A10ABB" w:rsidRPr="00856B09">
              <w:rPr>
                <w:rFonts w:ascii="Calibri" w:hAnsi="Calibri" w:cs="Calibri"/>
                <w:bCs/>
                <w:color w:val="000000"/>
                <w:sz w:val="20"/>
                <w:szCs w:val="20"/>
                <w:lang w:val="fr-FR" w:eastAsia="en-IN" w:bidi="hi-IN"/>
              </w:rPr>
              <w:t>?</w:t>
            </w:r>
          </w:p>
        </w:tc>
        <w:tc>
          <w:tcPr>
            <w:tcW w:w="3663" w:type="dxa"/>
          </w:tcPr>
          <w:p w14:paraId="3BF74461" w14:textId="597B34FC" w:rsidR="00A10ABB" w:rsidRPr="00856B09" w:rsidRDefault="00384E10" w:rsidP="00A10ABB">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Homme</w:t>
            </w:r>
            <w:r w:rsidR="00A10ABB" w:rsidRPr="00856B09">
              <w:rPr>
                <w:rFonts w:ascii="Calibri" w:hAnsi="Calibri" w:cs="Calibri"/>
                <w:bCs/>
                <w:color w:val="000000"/>
                <w:sz w:val="20"/>
                <w:szCs w:val="20"/>
                <w:lang w:val="fr-FR" w:eastAsia="en-IN" w:bidi="hi-IN"/>
              </w:rPr>
              <w:tab/>
              <w:t>1</w:t>
            </w:r>
          </w:p>
          <w:p w14:paraId="4BE9C6FE" w14:textId="180C7944" w:rsidR="00A10ABB" w:rsidRPr="00856B09" w:rsidRDefault="00384E10" w:rsidP="00551CC9">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Femme</w:t>
            </w:r>
            <w:r w:rsidR="00A10ABB" w:rsidRPr="00856B09">
              <w:rPr>
                <w:rFonts w:ascii="Calibri" w:hAnsi="Calibri" w:cs="Calibri"/>
                <w:bCs/>
                <w:color w:val="000000"/>
                <w:sz w:val="20"/>
                <w:szCs w:val="20"/>
                <w:lang w:val="fr-FR" w:eastAsia="en-IN" w:bidi="hi-IN"/>
              </w:rPr>
              <w:tab/>
            </w:r>
            <w:r w:rsidR="00140F4F" w:rsidRPr="00856B09">
              <w:rPr>
                <w:rFonts w:ascii="Calibri" w:hAnsi="Calibri" w:cs="Calibri"/>
                <w:bCs/>
                <w:color w:val="000000"/>
                <w:sz w:val="20"/>
                <w:szCs w:val="20"/>
                <w:lang w:val="fr-FR" w:eastAsia="en-IN" w:bidi="hi-IN"/>
              </w:rPr>
              <w:t>2</w:t>
            </w:r>
          </w:p>
        </w:tc>
        <w:tc>
          <w:tcPr>
            <w:tcW w:w="1021" w:type="dxa"/>
          </w:tcPr>
          <w:p w14:paraId="6283EAC5" w14:textId="692494F3" w:rsidR="00A10ABB" w:rsidRPr="00856B09" w:rsidRDefault="00A10ABB" w:rsidP="00A10ABB">
            <w:pPr>
              <w:tabs>
                <w:tab w:val="left" w:pos="-720"/>
              </w:tabs>
              <w:suppressAutoHyphens/>
              <w:rPr>
                <w:rFonts w:ascii="Calibri" w:hAnsi="Calibri" w:cs="Calibri"/>
                <w:spacing w:val="-2"/>
                <w:sz w:val="20"/>
                <w:szCs w:val="20"/>
                <w:lang w:val="fr-FR"/>
              </w:rPr>
            </w:pPr>
          </w:p>
        </w:tc>
      </w:tr>
      <w:tr w:rsidR="00A10ABB" w:rsidRPr="00CA2E4A" w14:paraId="3DFF8F4F" w14:textId="77777777" w:rsidTr="00413330">
        <w:trPr>
          <w:trHeight w:val="388"/>
          <w:jc w:val="center"/>
        </w:trPr>
        <w:tc>
          <w:tcPr>
            <w:tcW w:w="638" w:type="dxa"/>
          </w:tcPr>
          <w:p w14:paraId="1706A36C" w14:textId="7A122C08" w:rsidR="00A10ABB" w:rsidRPr="00856B09" w:rsidRDefault="00B66C28" w:rsidP="008F794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A10ABB" w:rsidRPr="00856B09">
              <w:rPr>
                <w:rFonts w:ascii="Calibri" w:hAnsi="Calibri" w:cs="Calibri"/>
                <w:spacing w:val="-2"/>
                <w:sz w:val="20"/>
                <w:szCs w:val="20"/>
                <w:lang w:val="fr-FR"/>
              </w:rPr>
              <w:t>0</w:t>
            </w:r>
            <w:r w:rsidR="00A10552" w:rsidRPr="00856B09">
              <w:rPr>
                <w:rFonts w:ascii="Calibri" w:hAnsi="Calibri" w:cs="Calibri"/>
                <w:spacing w:val="-2"/>
                <w:sz w:val="20"/>
                <w:szCs w:val="20"/>
                <w:lang w:val="fr-FR"/>
              </w:rPr>
              <w:t>2</w:t>
            </w:r>
          </w:p>
        </w:tc>
        <w:tc>
          <w:tcPr>
            <w:tcW w:w="4971" w:type="dxa"/>
          </w:tcPr>
          <w:p w14:paraId="74B81ECD" w14:textId="7E94BF4B" w:rsidR="00A10ABB" w:rsidRPr="00856B09" w:rsidRDefault="00384E10" w:rsidP="00A10ABB">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âge avez-vous (répondant) ?</w:t>
            </w:r>
          </w:p>
          <w:p w14:paraId="5682A3FE" w14:textId="77777777" w:rsidR="00A10ABB" w:rsidRPr="00856B09" w:rsidRDefault="00A10ABB" w:rsidP="00A10ABB">
            <w:pPr>
              <w:rPr>
                <w:rFonts w:ascii="Calibri" w:hAnsi="Calibri" w:cs="Calibri"/>
                <w:bCs/>
                <w:color w:val="000000"/>
                <w:sz w:val="20"/>
                <w:szCs w:val="20"/>
                <w:lang w:val="fr-FR" w:eastAsia="en-IN" w:bidi="hi-IN"/>
              </w:rPr>
            </w:pPr>
          </w:p>
        </w:tc>
        <w:tc>
          <w:tcPr>
            <w:tcW w:w="3663" w:type="dxa"/>
          </w:tcPr>
          <w:p w14:paraId="6CDA3B7C" w14:textId="3194F641" w:rsidR="00A10ABB" w:rsidRPr="00856B09" w:rsidRDefault="00A10ABB" w:rsidP="00384E10">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6896000" behindDoc="0" locked="0" layoutInCell="1" allowOverlap="1" wp14:anchorId="5F187054" wp14:editId="418FCF12">
                      <wp:simplePos x="0" y="0"/>
                      <wp:positionH relativeFrom="column">
                        <wp:posOffset>1604645</wp:posOffset>
                      </wp:positionH>
                      <wp:positionV relativeFrom="paragraph">
                        <wp:posOffset>36830</wp:posOffset>
                      </wp:positionV>
                      <wp:extent cx="449580" cy="192405"/>
                      <wp:effectExtent l="13970" t="8255" r="12700" b="889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 cy="192405"/>
                                <a:chOff x="8105" y="3780"/>
                                <a:chExt cx="1080" cy="367"/>
                              </a:xfrm>
                            </wpg:grpSpPr>
                            <wps:wsp>
                              <wps:cNvPr id="64"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65"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359E73" id="Group 63" o:spid="_x0000_s1026" style="position:absolute;margin-left:126.35pt;margin-top:2.9pt;width:35.4pt;height:15.15pt;z-index:256896000" coordorigin="8105,3780" coordsize="1080,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">
                      <v:rect id="Rectangle 4674" o:spid="_x0000_s1027" style="position:absolute;left:8105;top:378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" strokecolor="#0070c0"/>
                      <v:line id="Line 4675" o:spid="_x0000_s1028" style="position:absolute;visibility:visible;mso-wrap-style:square" from="8640,3780" to="864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" strokecolor="#0070c0"/>
                    </v:group>
                  </w:pict>
                </mc:Fallback>
              </mc:AlternateContent>
            </w:r>
            <w:r w:rsidRPr="00856B09">
              <w:rPr>
                <w:rFonts w:ascii="Calibri" w:hAnsi="Calibri" w:cs="Calibri"/>
                <w:bCs/>
                <w:color w:val="000000"/>
                <w:sz w:val="20"/>
                <w:szCs w:val="20"/>
                <w:lang w:val="fr-FR" w:eastAsia="en-IN" w:bidi="hi-IN"/>
              </w:rPr>
              <w:t xml:space="preserve">Age </w:t>
            </w:r>
            <w:r w:rsidR="00384E10" w:rsidRPr="00856B09">
              <w:rPr>
                <w:rFonts w:ascii="Calibri" w:hAnsi="Calibri" w:cs="Calibri"/>
                <w:bCs/>
                <w:color w:val="000000"/>
                <w:sz w:val="20"/>
                <w:szCs w:val="20"/>
                <w:lang w:val="fr-FR" w:eastAsia="en-IN" w:bidi="hi-IN"/>
              </w:rPr>
              <w:t xml:space="preserve">en années </w:t>
            </w:r>
            <w:r w:rsidR="00140F4F" w:rsidRPr="00856B09">
              <w:rPr>
                <w:rFonts w:ascii="Calibri" w:hAnsi="Calibri" w:cs="Calibri"/>
                <w:bCs/>
                <w:color w:val="000000"/>
                <w:sz w:val="20"/>
                <w:szCs w:val="20"/>
                <w:lang w:val="fr-FR" w:eastAsia="en-IN" w:bidi="hi-IN"/>
              </w:rPr>
              <w:t>révolues</w:t>
            </w:r>
          </w:p>
        </w:tc>
        <w:tc>
          <w:tcPr>
            <w:tcW w:w="1021" w:type="dxa"/>
          </w:tcPr>
          <w:p w14:paraId="0B28F9B0" w14:textId="77777777" w:rsidR="00A10ABB" w:rsidRPr="00856B09" w:rsidRDefault="00A10ABB" w:rsidP="00A10ABB">
            <w:pPr>
              <w:tabs>
                <w:tab w:val="left" w:pos="-720"/>
              </w:tabs>
              <w:suppressAutoHyphens/>
              <w:rPr>
                <w:rFonts w:ascii="Calibri" w:hAnsi="Calibri" w:cs="Calibri"/>
                <w:spacing w:val="-2"/>
                <w:sz w:val="20"/>
                <w:szCs w:val="20"/>
                <w:lang w:val="fr-FR"/>
              </w:rPr>
            </w:pPr>
          </w:p>
        </w:tc>
      </w:tr>
      <w:tr w:rsidR="00417D64" w:rsidRPr="00CA2E4A" w14:paraId="55EE5C3F" w14:textId="77777777" w:rsidTr="00413330">
        <w:trPr>
          <w:trHeight w:val="388"/>
          <w:jc w:val="center"/>
        </w:trPr>
        <w:tc>
          <w:tcPr>
            <w:tcW w:w="638" w:type="dxa"/>
          </w:tcPr>
          <w:p w14:paraId="10299049" w14:textId="4C63968D" w:rsidR="00417D64" w:rsidRPr="00856B09" w:rsidRDefault="00B66C28"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03</w:t>
            </w:r>
          </w:p>
        </w:tc>
        <w:tc>
          <w:tcPr>
            <w:tcW w:w="4971" w:type="dxa"/>
          </w:tcPr>
          <w:p w14:paraId="67ECE19E" w14:textId="09F82FE6" w:rsidR="00417D64" w:rsidRPr="00856B09" w:rsidRDefault="00384E10" w:rsidP="00417D64">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Pouvez-vous lire et</w:t>
            </w:r>
            <w:r w:rsidR="00993C44" w:rsidRPr="00856B09">
              <w:rPr>
                <w:rFonts w:ascii="Calibri" w:hAnsi="Calibri" w:cs="Calibri"/>
                <w:bCs/>
                <w:color w:val="000000"/>
                <w:sz w:val="20"/>
                <w:szCs w:val="20"/>
                <w:lang w:val="fr-FR" w:eastAsia="en-IN" w:bidi="hi-IN"/>
              </w:rPr>
              <w:t>/ou</w:t>
            </w:r>
            <w:r w:rsidRPr="00856B09">
              <w:rPr>
                <w:rFonts w:ascii="Calibri" w:hAnsi="Calibri" w:cs="Calibri"/>
                <w:bCs/>
                <w:color w:val="000000"/>
                <w:sz w:val="20"/>
                <w:szCs w:val="20"/>
                <w:lang w:val="fr-FR" w:eastAsia="en-IN" w:bidi="hi-IN"/>
              </w:rPr>
              <w:t xml:space="preserve"> écrire ?</w:t>
            </w:r>
          </w:p>
          <w:p w14:paraId="2590F80B" w14:textId="5FDD94B8" w:rsidR="00417D64" w:rsidRPr="00856B09" w:rsidRDefault="00417D64" w:rsidP="00384E10">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w:t>
            </w:r>
            <w:r w:rsidR="00384E10" w:rsidRPr="00856B09">
              <w:rPr>
                <w:rFonts w:ascii="Calibri" w:hAnsi="Calibri" w:cs="Calibri"/>
                <w:bCs/>
                <w:color w:val="000000"/>
                <w:sz w:val="20"/>
                <w:szCs w:val="20"/>
                <w:lang w:val="fr-FR" w:eastAsia="en-IN" w:bidi="hi-IN"/>
              </w:rPr>
              <w:t>Plusieurs options possibles</w:t>
            </w:r>
          </w:p>
        </w:tc>
        <w:tc>
          <w:tcPr>
            <w:tcW w:w="3663" w:type="dxa"/>
          </w:tcPr>
          <w:p w14:paraId="45888853" w14:textId="202F1941"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Lire</w:t>
            </w:r>
            <w:r w:rsidR="00417D64" w:rsidRPr="00856B09">
              <w:rPr>
                <w:rFonts w:ascii="Calibri" w:hAnsi="Calibri" w:cs="Calibri"/>
                <w:bCs/>
                <w:color w:val="000000"/>
                <w:sz w:val="20"/>
                <w:szCs w:val="20"/>
                <w:lang w:val="fr-FR" w:eastAsia="en-IN" w:bidi="hi-IN"/>
              </w:rPr>
              <w:tab/>
              <w:t>A</w:t>
            </w:r>
          </w:p>
          <w:p w14:paraId="21E2B930" w14:textId="62F0E339"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Ecrire</w:t>
            </w:r>
            <w:r w:rsidR="00417D64" w:rsidRPr="00856B09">
              <w:rPr>
                <w:rFonts w:ascii="Calibri" w:hAnsi="Calibri" w:cs="Calibri"/>
                <w:bCs/>
                <w:color w:val="000000"/>
                <w:sz w:val="20"/>
                <w:szCs w:val="20"/>
                <w:lang w:val="fr-FR" w:eastAsia="en-IN" w:bidi="hi-IN"/>
              </w:rPr>
              <w:tab/>
              <w:t>B</w:t>
            </w:r>
          </w:p>
          <w:p w14:paraId="11E72288" w14:textId="4638356A"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Ni lire ni écrire</w:t>
            </w:r>
            <w:r w:rsidR="00417D64" w:rsidRPr="00856B09">
              <w:rPr>
                <w:rFonts w:ascii="Calibri" w:hAnsi="Calibri" w:cs="Calibri"/>
                <w:bCs/>
                <w:color w:val="000000"/>
                <w:sz w:val="20"/>
                <w:szCs w:val="20"/>
                <w:lang w:val="fr-FR" w:eastAsia="en-IN" w:bidi="hi-IN"/>
              </w:rPr>
              <w:tab/>
              <w:t>C</w:t>
            </w:r>
          </w:p>
        </w:tc>
        <w:tc>
          <w:tcPr>
            <w:tcW w:w="1021" w:type="dxa"/>
          </w:tcPr>
          <w:p w14:paraId="6B2488CE"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p w14:paraId="73A13906"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p w14:paraId="0B15947E" w14:textId="6D89761C" w:rsidR="00417D64" w:rsidRPr="00856B09" w:rsidRDefault="00417D64" w:rsidP="00417D64">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w:t>
            </w:r>
            <w:r w:rsidR="00B66C28" w:rsidRPr="00856B09">
              <w:rPr>
                <w:rFonts w:ascii="Calibri" w:hAnsi="Calibri" w:cs="Calibri"/>
                <w:bCs/>
                <w:color w:val="000000"/>
                <w:sz w:val="20"/>
                <w:szCs w:val="20"/>
                <w:lang w:val="fr-FR" w:eastAsia="en-IN" w:bidi="hi-IN"/>
              </w:rPr>
              <w:t>3</w:t>
            </w:r>
            <w:r w:rsidRPr="00856B09">
              <w:rPr>
                <w:rFonts w:ascii="Calibri" w:hAnsi="Calibri" w:cs="Calibri"/>
                <w:bCs/>
                <w:color w:val="000000"/>
                <w:sz w:val="20"/>
                <w:szCs w:val="20"/>
                <w:lang w:val="fr-FR" w:eastAsia="en-IN" w:bidi="hi-IN"/>
              </w:rPr>
              <w:t>0</w: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671168" behindDoc="0" locked="0" layoutInCell="1" allowOverlap="1" wp14:anchorId="4FE77903" wp14:editId="7E1A4F1D">
                      <wp:simplePos x="0" y="0"/>
                      <wp:positionH relativeFrom="column">
                        <wp:posOffset>-15875</wp:posOffset>
                      </wp:positionH>
                      <wp:positionV relativeFrom="paragraph">
                        <wp:posOffset>80645</wp:posOffset>
                      </wp:positionV>
                      <wp:extent cx="215900" cy="0"/>
                      <wp:effectExtent l="0" t="76200" r="12700" b="95250"/>
                      <wp:wrapNone/>
                      <wp:docPr id="87" name="Straight Arrow Connector 87"/>
                      <wp:cNvGraphicFramePr/>
                      <a:graphic xmlns:a="http://schemas.openxmlformats.org/drawingml/2006/main">
                        <a:graphicData uri="http://schemas.microsoft.com/office/word/2010/wordprocessingShape">
                          <wps:wsp>
                            <wps:cNvCnPr/>
                            <wps:spPr>
                              <a:xfrm>
                                <a:off x="0" y="0"/>
                                <a:ext cx="21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09780" id="Straight Arrow Connector 87" o:spid="_x0000_s1026" type="#_x0000_t32" style="position:absolute;margin-left:-1.25pt;margin-top:6.35pt;width:17pt;height:0;z-index:2576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" strokecolor="black [3213]" strokeweight=".5pt">
                      <v:stroke endarrow="block" joinstyle="miter"/>
                    </v:shape>
                  </w:pict>
                </mc:Fallback>
              </mc:AlternateContent>
            </w:r>
            <w:r w:rsidRPr="00856B09">
              <w:rPr>
                <w:rFonts w:ascii="Calibri" w:hAnsi="Calibri" w:cs="Calibri"/>
                <w:bCs/>
                <w:color w:val="000000"/>
                <w:sz w:val="20"/>
                <w:szCs w:val="20"/>
                <w:lang w:val="fr-FR" w:eastAsia="en-IN" w:bidi="hi-IN"/>
              </w:rPr>
              <w:t>5</w:t>
            </w:r>
          </w:p>
        </w:tc>
      </w:tr>
      <w:tr w:rsidR="00417D64" w:rsidRPr="00CA2E4A" w14:paraId="068FA15F" w14:textId="77777777" w:rsidTr="00B66C28">
        <w:trPr>
          <w:trHeight w:val="1111"/>
          <w:jc w:val="center"/>
        </w:trPr>
        <w:tc>
          <w:tcPr>
            <w:tcW w:w="638" w:type="dxa"/>
          </w:tcPr>
          <w:p w14:paraId="3455B8C0" w14:textId="01654C25" w:rsidR="00417D64" w:rsidRPr="00856B09" w:rsidRDefault="00B66C28"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04</w:t>
            </w:r>
          </w:p>
        </w:tc>
        <w:tc>
          <w:tcPr>
            <w:tcW w:w="4971" w:type="dxa"/>
          </w:tcPr>
          <w:p w14:paraId="4D3B81F6" w14:textId="6B5D8324" w:rsidR="00417D64" w:rsidRPr="00856B09" w:rsidRDefault="005B48DE" w:rsidP="00417D64">
            <w:pPr>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est le niveau scolaire l</w:t>
            </w:r>
            <w:r w:rsidR="008C4D86" w:rsidRPr="00856B09">
              <w:rPr>
                <w:rFonts w:ascii="Calibri" w:hAnsi="Calibri" w:cs="Calibri"/>
                <w:bCs/>
                <w:color w:val="000000"/>
                <w:sz w:val="20"/>
                <w:szCs w:val="20"/>
                <w:lang w:val="fr-FR" w:eastAsia="en-IN" w:bidi="hi-IN"/>
              </w:rPr>
              <w:t>e plus élevé que vous avez attei</w:t>
            </w:r>
            <w:r w:rsidRPr="00856B09">
              <w:rPr>
                <w:rFonts w:ascii="Calibri" w:hAnsi="Calibri" w:cs="Calibri"/>
                <w:bCs/>
                <w:color w:val="000000"/>
                <w:sz w:val="20"/>
                <w:szCs w:val="20"/>
                <w:lang w:val="fr-FR" w:eastAsia="en-IN" w:bidi="hi-IN"/>
              </w:rPr>
              <w:t>nt ?</w:t>
            </w:r>
          </w:p>
          <w:p w14:paraId="7EF592B4" w14:textId="2A8005CC" w:rsidR="00417D64" w:rsidRPr="00856B09" w:rsidRDefault="00417D64" w:rsidP="00417D64">
            <w:pPr>
              <w:rPr>
                <w:rFonts w:ascii="Calibri" w:hAnsi="Calibri" w:cs="Calibri"/>
                <w:bCs/>
                <w:color w:val="000000"/>
                <w:sz w:val="20"/>
                <w:szCs w:val="20"/>
                <w:lang w:val="fr-FR" w:eastAsia="en-IN" w:bidi="hi-IN"/>
              </w:rPr>
            </w:pPr>
          </w:p>
        </w:tc>
        <w:tc>
          <w:tcPr>
            <w:tcW w:w="3663" w:type="dxa"/>
          </w:tcPr>
          <w:p w14:paraId="5E49C996" w14:textId="73593892" w:rsidR="00675D86" w:rsidRPr="00D37CDB" w:rsidRDefault="00675D86" w:rsidP="00675D86">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Primaire</w:t>
            </w:r>
            <w:r w:rsidRPr="00D37CDB">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1</w:t>
            </w:r>
          </w:p>
          <w:p w14:paraId="717FF549" w14:textId="14C88F40" w:rsidR="00C82830" w:rsidRPr="00856B09" w:rsidRDefault="00C82830" w:rsidP="00C82830">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Collège</w:t>
            </w:r>
            <w:r w:rsidRPr="00856B09">
              <w:rPr>
                <w:rFonts w:ascii="Calibri" w:hAnsi="Calibri" w:cs="Calibri"/>
                <w:bCs/>
                <w:color w:val="000000"/>
                <w:sz w:val="20"/>
                <w:szCs w:val="20"/>
                <w:lang w:val="fr-FR" w:eastAsia="en-IN" w:bidi="hi-IN"/>
              </w:rPr>
              <w:tab/>
              <w:t>2</w:t>
            </w:r>
          </w:p>
          <w:p w14:paraId="54F1DEFD" w14:textId="7F458C20" w:rsidR="00C82830" w:rsidRPr="00856B09" w:rsidRDefault="00706195" w:rsidP="00C82830">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Lycée</w:t>
            </w:r>
            <w:r w:rsidR="00C82830" w:rsidRPr="00856B09">
              <w:rPr>
                <w:rFonts w:ascii="Calibri" w:hAnsi="Calibri" w:cs="Calibri"/>
                <w:bCs/>
                <w:color w:val="000000"/>
                <w:sz w:val="20"/>
                <w:szCs w:val="20"/>
                <w:lang w:val="fr-FR" w:eastAsia="en-IN" w:bidi="hi-IN"/>
              </w:rPr>
              <w:tab/>
              <w:t>3</w:t>
            </w:r>
          </w:p>
          <w:p w14:paraId="59B1D334" w14:textId="19061DC4" w:rsidR="00706195" w:rsidRPr="00856B09" w:rsidRDefault="00706195" w:rsidP="00706195">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Supérieur</w:t>
            </w:r>
            <w:r w:rsidRPr="00856B09">
              <w:rPr>
                <w:rFonts w:ascii="Calibri" w:hAnsi="Calibri" w:cs="Calibri"/>
                <w:bCs/>
                <w:color w:val="000000"/>
                <w:sz w:val="20"/>
                <w:szCs w:val="20"/>
                <w:lang w:val="fr-FR" w:eastAsia="en-IN" w:bidi="hi-IN"/>
              </w:rPr>
              <w:tab/>
            </w:r>
            <w:r w:rsidR="00675D86">
              <w:rPr>
                <w:rFonts w:ascii="Calibri" w:hAnsi="Calibri" w:cs="Calibri"/>
                <w:bCs/>
                <w:color w:val="000000"/>
                <w:sz w:val="20"/>
                <w:szCs w:val="20"/>
                <w:lang w:val="fr-FR" w:eastAsia="en-IN" w:bidi="hi-IN"/>
              </w:rPr>
              <w:t>4</w:t>
            </w:r>
          </w:p>
          <w:p w14:paraId="521BC5D3" w14:textId="33B073EA" w:rsidR="00417D64" w:rsidRPr="00856B09" w:rsidRDefault="005B48DE" w:rsidP="00B66C28">
            <w:pPr>
              <w:tabs>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N’a jamais fréquenté l’école</w:t>
            </w:r>
            <w:r w:rsidR="00706195"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0</w:t>
            </w:r>
          </w:p>
        </w:tc>
        <w:tc>
          <w:tcPr>
            <w:tcW w:w="1021" w:type="dxa"/>
          </w:tcPr>
          <w:p w14:paraId="0E810453"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78B29F95" w14:textId="77777777" w:rsidTr="00413330">
        <w:trPr>
          <w:trHeight w:val="388"/>
          <w:jc w:val="center"/>
        </w:trPr>
        <w:tc>
          <w:tcPr>
            <w:tcW w:w="638" w:type="dxa"/>
          </w:tcPr>
          <w:p w14:paraId="4F2E7C59" w14:textId="6BBBAAC4"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05</w:t>
            </w:r>
          </w:p>
        </w:tc>
        <w:tc>
          <w:tcPr>
            <w:tcW w:w="4971" w:type="dxa"/>
          </w:tcPr>
          <w:p w14:paraId="45653D12" w14:textId="568FEE04" w:rsidR="00417D64" w:rsidRPr="00856B09" w:rsidRDefault="005B48DE" w:rsidP="00B044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 est votre situation professionnelle actuelle ?</w:t>
            </w:r>
          </w:p>
        </w:tc>
        <w:tc>
          <w:tcPr>
            <w:tcW w:w="3663" w:type="dxa"/>
          </w:tcPr>
          <w:p w14:paraId="57E4B41A" w14:textId="70F99957" w:rsidR="00417D64" w:rsidRPr="00856B09" w:rsidRDefault="00A06D2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Emploi rémunéré (</w:t>
            </w:r>
            <w:r w:rsidR="005B48DE" w:rsidRPr="00856B09">
              <w:rPr>
                <w:rFonts w:ascii="Calibri" w:hAnsi="Calibri" w:cs="Calibri"/>
                <w:bCs/>
                <w:color w:val="000000"/>
                <w:sz w:val="20"/>
                <w:szCs w:val="20"/>
                <w:lang w:val="fr-FR" w:eastAsia="en-IN" w:bidi="hi-IN"/>
              </w:rPr>
              <w:t>Salarié</w:t>
            </w:r>
            <w:r w:rsidR="00C461DC" w:rsidRPr="00856B09">
              <w:rPr>
                <w:rFonts w:ascii="Calibri" w:hAnsi="Calibri" w:cs="Calibri"/>
                <w:bCs/>
                <w:color w:val="000000"/>
                <w:sz w:val="20"/>
                <w:szCs w:val="20"/>
                <w:lang w:val="fr-FR" w:eastAsia="en-IN" w:bidi="hi-IN"/>
              </w:rPr>
              <w:t xml:space="preserve"> / AGR</w:t>
            </w:r>
            <w:r w:rsidRPr="00856B09">
              <w:rPr>
                <w:rFonts w:ascii="Calibri" w:hAnsi="Calibri" w:cs="Calibri"/>
                <w:bCs/>
                <w:color w:val="000000"/>
                <w:sz w:val="20"/>
                <w:szCs w:val="20"/>
                <w:lang w:val="fr-FR" w:eastAsia="en-IN" w:bidi="hi-IN"/>
              </w:rPr>
              <w:t>)</w:t>
            </w:r>
            <w:r w:rsidR="00C461DC"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ab/>
              <w:t xml:space="preserve">1 </w:t>
            </w:r>
          </w:p>
          <w:p w14:paraId="5EDDC3F4" w14:textId="27968DA3" w:rsidR="00AA7170" w:rsidRPr="00856B09" w:rsidRDefault="00AA717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Sans emploi</w:t>
            </w:r>
            <w:r w:rsidRPr="00856B09">
              <w:rPr>
                <w:rFonts w:ascii="Calibri" w:hAnsi="Calibri" w:cs="Calibri"/>
                <w:bCs/>
                <w:color w:val="000000"/>
                <w:sz w:val="20"/>
                <w:szCs w:val="20"/>
                <w:lang w:val="fr-FR" w:eastAsia="en-IN" w:bidi="hi-IN"/>
              </w:rPr>
              <w:tab/>
              <w:t>2</w:t>
            </w:r>
          </w:p>
          <w:p w14:paraId="18018AE5" w14:textId="7E560019" w:rsidR="00417D64" w:rsidRPr="00856B09" w:rsidRDefault="00AA7170" w:rsidP="00AE7C1A">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Chômage</w:t>
            </w:r>
            <w:r w:rsidRPr="00856B09">
              <w:rPr>
                <w:rFonts w:ascii="Calibri" w:hAnsi="Calibri" w:cs="Calibri"/>
                <w:bCs/>
                <w:color w:val="000000"/>
                <w:sz w:val="20"/>
                <w:szCs w:val="20"/>
                <w:lang w:val="fr-FR" w:eastAsia="en-IN" w:bidi="hi-IN"/>
              </w:rPr>
              <w:tab/>
            </w:r>
            <w:r w:rsidR="00AE7C1A" w:rsidRPr="00856B09">
              <w:rPr>
                <w:rFonts w:ascii="Calibri" w:hAnsi="Calibri" w:cs="Calibri"/>
                <w:bCs/>
                <w:color w:val="000000"/>
                <w:sz w:val="20"/>
                <w:szCs w:val="20"/>
                <w:lang w:val="fr-FR" w:eastAsia="en-IN" w:bidi="hi-IN"/>
              </w:rPr>
              <w:t>3</w:t>
            </w:r>
          </w:p>
          <w:p w14:paraId="03AC8C61" w14:textId="18A34C96" w:rsidR="00CA2E4A" w:rsidRPr="00856B09" w:rsidRDefault="005B48DE" w:rsidP="00417D64">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Retraité</w:t>
            </w:r>
            <w:r w:rsidR="00417D64" w:rsidRPr="00856B09">
              <w:rPr>
                <w:rFonts w:ascii="Calibri" w:hAnsi="Calibri" w:cs="Calibri"/>
                <w:bCs/>
                <w:color w:val="000000"/>
                <w:sz w:val="20"/>
                <w:szCs w:val="20"/>
                <w:lang w:val="fr-FR" w:eastAsia="en-IN" w:bidi="hi-IN"/>
              </w:rPr>
              <w:tab/>
            </w:r>
            <w:r w:rsidR="00AE7C1A" w:rsidRPr="00856B09">
              <w:rPr>
                <w:rFonts w:ascii="Calibri" w:hAnsi="Calibri" w:cs="Calibri"/>
                <w:bCs/>
                <w:color w:val="000000"/>
                <w:sz w:val="20"/>
                <w:szCs w:val="20"/>
                <w:lang w:val="fr-FR" w:eastAsia="en-IN" w:bidi="hi-IN"/>
              </w:rPr>
              <w:t>4</w:t>
            </w:r>
          </w:p>
          <w:p w14:paraId="766CB0E2" w14:textId="49FA2C46" w:rsidR="00417D64" w:rsidRPr="00856B09" w:rsidRDefault="00CA2E4A" w:rsidP="00AE7C1A">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Élève / étudiant</w:t>
            </w:r>
            <w:r w:rsidRPr="00856B09">
              <w:rPr>
                <w:rFonts w:ascii="Calibri" w:hAnsi="Calibri" w:cs="Calibri"/>
                <w:bCs/>
                <w:color w:val="000000"/>
                <w:sz w:val="20"/>
                <w:szCs w:val="20"/>
                <w:lang w:val="fr-FR" w:eastAsia="en-IN" w:bidi="hi-IN"/>
              </w:rPr>
              <w:tab/>
              <w:t>5</w:t>
            </w:r>
          </w:p>
        </w:tc>
        <w:tc>
          <w:tcPr>
            <w:tcW w:w="1021" w:type="dxa"/>
          </w:tcPr>
          <w:p w14:paraId="42CAC9F5"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856B09" w14:paraId="4F6533C3" w14:textId="77777777" w:rsidTr="00413330">
        <w:trPr>
          <w:trHeight w:val="388"/>
          <w:jc w:val="center"/>
        </w:trPr>
        <w:tc>
          <w:tcPr>
            <w:tcW w:w="638" w:type="dxa"/>
          </w:tcPr>
          <w:p w14:paraId="07DDB82D" w14:textId="3864D358"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06</w:t>
            </w:r>
          </w:p>
        </w:tc>
        <w:tc>
          <w:tcPr>
            <w:tcW w:w="4971" w:type="dxa"/>
          </w:tcPr>
          <w:p w14:paraId="045BF979" w14:textId="3F51D18B" w:rsidR="00417D64" w:rsidRPr="00856B09" w:rsidRDefault="005B48DE" w:rsidP="00417D64">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 est votre </w:t>
            </w:r>
            <w:r w:rsidR="008C4D86" w:rsidRPr="00856B09">
              <w:rPr>
                <w:rFonts w:ascii="Calibri" w:hAnsi="Calibri" w:cs="Calibri"/>
                <w:bCs/>
                <w:color w:val="000000"/>
                <w:sz w:val="20"/>
                <w:szCs w:val="20"/>
                <w:lang w:val="fr-FR" w:eastAsia="en-IN" w:bidi="hi-IN"/>
              </w:rPr>
              <w:t xml:space="preserve">situation matrimoniale actuelle </w:t>
            </w:r>
            <w:r w:rsidRPr="00856B09">
              <w:rPr>
                <w:rFonts w:ascii="Calibri" w:hAnsi="Calibri" w:cs="Calibri"/>
                <w:bCs/>
                <w:color w:val="000000"/>
                <w:sz w:val="20"/>
                <w:szCs w:val="20"/>
                <w:lang w:val="fr-FR" w:eastAsia="en-IN" w:bidi="hi-IN"/>
              </w:rPr>
              <w:t>?</w:t>
            </w:r>
          </w:p>
          <w:p w14:paraId="5FEF4387" w14:textId="77777777" w:rsidR="00417D64" w:rsidRPr="00856B09" w:rsidRDefault="00417D64" w:rsidP="00417D64">
            <w:pPr>
              <w:rPr>
                <w:rFonts w:ascii="Calibri" w:hAnsi="Calibri" w:cs="Calibri"/>
                <w:bCs/>
                <w:color w:val="000000"/>
                <w:sz w:val="20"/>
                <w:szCs w:val="20"/>
                <w:lang w:val="fr-FR" w:eastAsia="en-IN" w:bidi="hi-IN"/>
              </w:rPr>
            </w:pPr>
          </w:p>
        </w:tc>
        <w:tc>
          <w:tcPr>
            <w:tcW w:w="3663" w:type="dxa"/>
          </w:tcPr>
          <w:p w14:paraId="577E5C57" w14:textId="088C0B67" w:rsidR="00417D64" w:rsidRPr="00856B09" w:rsidRDefault="00470D81" w:rsidP="00417D64">
            <w:pPr>
              <w:tabs>
                <w:tab w:val="right" w:leader="dot" w:pos="3402"/>
                <w:tab w:val="right" w:leader="dot" w:pos="3924"/>
              </w:tabs>
              <w:suppressAutoHyphens/>
              <w:rPr>
                <w:rFonts w:ascii="Calibri" w:hAnsi="Calibri" w:cs="Calibri"/>
                <w:bCs/>
                <w:color w:val="000000"/>
                <w:sz w:val="20"/>
                <w:szCs w:val="20"/>
                <w:lang w:val="fr-FR" w:eastAsia="en-IN" w:bidi="hi-IN"/>
              </w:rPr>
            </w:pPr>
            <w:bookmarkStart w:id="0" w:name="OLE_LINK1"/>
            <w:bookmarkStart w:id="1" w:name="OLE_LINK2"/>
            <w:r w:rsidRPr="00856B09">
              <w:rPr>
                <w:rFonts w:ascii="Calibri" w:hAnsi="Calibri" w:cs="Calibri"/>
                <w:bCs/>
                <w:color w:val="000000"/>
                <w:sz w:val="20"/>
                <w:szCs w:val="20"/>
                <w:lang w:val="fr-FR" w:eastAsia="en-IN" w:bidi="hi-IN"/>
              </w:rPr>
              <w:t>M</w:t>
            </w:r>
            <w:r w:rsidR="005B48DE" w:rsidRPr="00856B09">
              <w:rPr>
                <w:rFonts w:ascii="Calibri" w:hAnsi="Calibri" w:cs="Calibri"/>
                <w:bCs/>
                <w:color w:val="000000"/>
                <w:sz w:val="20"/>
                <w:szCs w:val="20"/>
                <w:lang w:val="fr-FR" w:eastAsia="en-IN" w:bidi="hi-IN"/>
              </w:rPr>
              <w:t>arié(e)</w:t>
            </w:r>
            <w:r w:rsidR="00417D64" w:rsidRPr="00856B09">
              <w:rPr>
                <w:rFonts w:ascii="Calibri" w:hAnsi="Calibri" w:cs="Calibri"/>
                <w:bCs/>
                <w:color w:val="000000"/>
                <w:sz w:val="20"/>
                <w:szCs w:val="20"/>
                <w:lang w:val="fr-FR" w:eastAsia="en-IN" w:bidi="hi-IN"/>
              </w:rPr>
              <w:tab/>
              <w:t>1</w:t>
            </w:r>
          </w:p>
          <w:p w14:paraId="25A95717" w14:textId="481D8D39"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Veuf(</w:t>
            </w:r>
            <w:proofErr w:type="spellStart"/>
            <w:r w:rsidRPr="00856B09">
              <w:rPr>
                <w:rFonts w:ascii="Calibri" w:hAnsi="Calibri" w:cs="Calibri"/>
                <w:bCs/>
                <w:color w:val="000000"/>
                <w:sz w:val="20"/>
                <w:szCs w:val="20"/>
                <w:lang w:val="fr-FR" w:eastAsia="en-IN" w:bidi="hi-IN"/>
              </w:rPr>
              <w:t>ve</w:t>
            </w:r>
            <w:proofErr w:type="spellEnd"/>
            <w:r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t>2</w:t>
            </w:r>
          </w:p>
          <w:p w14:paraId="5787483A" w14:textId="4F1F7A90"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Divorcé(e)</w:t>
            </w:r>
            <w:r w:rsidR="00417D64" w:rsidRPr="00856B09">
              <w:rPr>
                <w:rFonts w:ascii="Calibri" w:hAnsi="Calibri" w:cs="Calibri"/>
                <w:bCs/>
                <w:color w:val="000000"/>
                <w:sz w:val="20"/>
                <w:szCs w:val="20"/>
                <w:lang w:val="fr-FR" w:eastAsia="en-IN" w:bidi="hi-IN"/>
              </w:rPr>
              <w:tab/>
              <w:t>3</w:t>
            </w:r>
          </w:p>
          <w:p w14:paraId="7BEACD95" w14:textId="7F9E1A53"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Séparé(e)</w:t>
            </w:r>
            <w:r w:rsidR="00417D64" w:rsidRPr="00856B09">
              <w:rPr>
                <w:rFonts w:ascii="Calibri" w:hAnsi="Calibri" w:cs="Calibri"/>
                <w:bCs/>
                <w:color w:val="000000"/>
                <w:sz w:val="20"/>
                <w:szCs w:val="20"/>
                <w:lang w:val="fr-FR" w:eastAsia="en-IN" w:bidi="hi-IN"/>
              </w:rPr>
              <w:tab/>
              <w:t>4</w:t>
            </w:r>
          </w:p>
          <w:p w14:paraId="22831AAC" w14:textId="6F64CCEC" w:rsidR="00417D64" w:rsidRPr="00856B09" w:rsidRDefault="00FF3E01"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Célibataire</w:t>
            </w:r>
            <w:r w:rsidR="00417D64"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ab/>
            </w:r>
            <w:bookmarkEnd w:id="0"/>
            <w:bookmarkEnd w:id="1"/>
            <w:r w:rsidR="00417D64" w:rsidRPr="00856B09">
              <w:rPr>
                <w:rFonts w:ascii="Calibri" w:hAnsi="Calibri" w:cs="Calibri"/>
                <w:bCs/>
                <w:color w:val="000000"/>
                <w:sz w:val="20"/>
                <w:szCs w:val="20"/>
                <w:lang w:val="fr-FR" w:eastAsia="en-IN" w:bidi="hi-IN"/>
              </w:rPr>
              <w:t>5</w:t>
            </w:r>
          </w:p>
          <w:p w14:paraId="78FE802F" w14:textId="5A7A03CF" w:rsidR="00FF3E01" w:rsidRPr="00856B09" w:rsidRDefault="00FF3E01"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Union libre</w:t>
            </w:r>
            <w:r w:rsidRPr="00856B09">
              <w:rPr>
                <w:rFonts w:ascii="Calibri" w:hAnsi="Calibri" w:cs="Calibri"/>
                <w:bCs/>
                <w:color w:val="000000"/>
                <w:sz w:val="20"/>
                <w:szCs w:val="20"/>
                <w:lang w:val="fr-FR" w:eastAsia="en-IN" w:bidi="hi-IN"/>
              </w:rPr>
              <w:tab/>
              <w:t>6</w:t>
            </w:r>
          </w:p>
        </w:tc>
        <w:tc>
          <w:tcPr>
            <w:tcW w:w="1021" w:type="dxa"/>
          </w:tcPr>
          <w:p w14:paraId="56888BBA"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4E75A1ED" w14:textId="77777777" w:rsidTr="00413330">
        <w:trPr>
          <w:trHeight w:val="388"/>
          <w:jc w:val="center"/>
        </w:trPr>
        <w:tc>
          <w:tcPr>
            <w:tcW w:w="638" w:type="dxa"/>
          </w:tcPr>
          <w:p w14:paraId="649E052D" w14:textId="753B231E" w:rsidR="00417D64" w:rsidRPr="00856B09" w:rsidRDefault="003B3D8E" w:rsidP="00417D64">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417D64" w:rsidRPr="00856B09">
              <w:rPr>
                <w:rFonts w:ascii="Calibri" w:hAnsi="Calibri" w:cs="Calibri"/>
                <w:spacing w:val="-2"/>
                <w:sz w:val="20"/>
                <w:szCs w:val="20"/>
                <w:lang w:val="fr-FR"/>
              </w:rPr>
              <w:t>07</w:t>
            </w:r>
          </w:p>
        </w:tc>
        <w:tc>
          <w:tcPr>
            <w:tcW w:w="4971" w:type="dxa"/>
          </w:tcPr>
          <w:p w14:paraId="1D3983F0" w14:textId="493E08BA" w:rsidR="00417D64" w:rsidRPr="00856B09" w:rsidRDefault="005B48DE" w:rsidP="00417D64">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est votre milieu de </w:t>
            </w:r>
            <w:r w:rsidR="00DE7E45" w:rsidRPr="00856B09">
              <w:rPr>
                <w:rFonts w:ascii="Calibri" w:hAnsi="Calibri" w:cs="Calibri"/>
                <w:bCs/>
                <w:color w:val="000000"/>
                <w:sz w:val="20"/>
                <w:szCs w:val="20"/>
                <w:lang w:val="fr-FR" w:eastAsia="en-IN" w:bidi="hi-IN"/>
              </w:rPr>
              <w:t>résidence,</w:t>
            </w:r>
            <w:r w:rsidRPr="00856B09">
              <w:rPr>
                <w:rFonts w:ascii="Calibri" w:hAnsi="Calibri" w:cs="Calibri"/>
                <w:bCs/>
                <w:color w:val="000000"/>
                <w:sz w:val="20"/>
                <w:szCs w:val="20"/>
                <w:lang w:val="fr-FR" w:eastAsia="en-IN" w:bidi="hi-IN"/>
              </w:rPr>
              <w:t xml:space="preserve"> urbain ou rural ?</w:t>
            </w:r>
            <w:r w:rsidR="00417D64" w:rsidRPr="00856B09">
              <w:rPr>
                <w:rFonts w:ascii="Calibri" w:hAnsi="Calibri" w:cs="Calibri"/>
                <w:bCs/>
                <w:color w:val="000000"/>
                <w:sz w:val="20"/>
                <w:szCs w:val="20"/>
                <w:lang w:val="fr-FR" w:eastAsia="en-IN" w:bidi="hi-IN"/>
              </w:rPr>
              <w:t xml:space="preserve"> </w:t>
            </w:r>
          </w:p>
        </w:tc>
        <w:tc>
          <w:tcPr>
            <w:tcW w:w="3663" w:type="dxa"/>
          </w:tcPr>
          <w:p w14:paraId="5546625B" w14:textId="295DCDF4"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Urbain</w:t>
            </w:r>
            <w:r w:rsidR="00417D64" w:rsidRPr="00856B09">
              <w:rPr>
                <w:rFonts w:ascii="Calibri" w:hAnsi="Calibri" w:cs="Calibri"/>
                <w:bCs/>
                <w:color w:val="000000"/>
                <w:sz w:val="20"/>
                <w:szCs w:val="20"/>
                <w:lang w:val="fr-FR" w:eastAsia="en-IN" w:bidi="hi-IN"/>
              </w:rPr>
              <w:tab/>
              <w:t>1</w:t>
            </w:r>
          </w:p>
          <w:p w14:paraId="428759F1" w14:textId="41D2C00F" w:rsidR="00417D64" w:rsidRPr="00856B09" w:rsidRDefault="00417D64" w:rsidP="00417D64">
            <w:pPr>
              <w:tabs>
                <w:tab w:val="right" w:leader="dot" w:pos="3402"/>
                <w:tab w:val="right" w:leader="dot" w:pos="4423"/>
              </w:tabs>
              <w:suppressAutoHyphens/>
              <w:rPr>
                <w:rFonts w:ascii="Calibri" w:hAnsi="Calibri" w:cs="Calibri"/>
                <w:bCs/>
                <w:noProof/>
                <w:color w:val="000000"/>
                <w:sz w:val="20"/>
                <w:szCs w:val="20"/>
                <w:lang w:val="fr-FR" w:eastAsia="en-IN" w:bidi="hi-IN"/>
              </w:rPr>
            </w:pPr>
            <w:r w:rsidRPr="00856B09">
              <w:rPr>
                <w:rFonts w:ascii="Calibri" w:hAnsi="Calibri" w:cs="Calibri"/>
                <w:bCs/>
                <w:color w:val="000000"/>
                <w:sz w:val="20"/>
                <w:szCs w:val="20"/>
                <w:lang w:val="fr-FR" w:eastAsia="en-IN" w:bidi="hi-IN"/>
              </w:rPr>
              <w:t>Rural</w:t>
            </w:r>
            <w:r w:rsidRPr="00856B09">
              <w:rPr>
                <w:rFonts w:ascii="Calibri" w:hAnsi="Calibri" w:cs="Calibri"/>
                <w:bCs/>
                <w:color w:val="000000"/>
                <w:sz w:val="20"/>
                <w:szCs w:val="20"/>
                <w:lang w:val="fr-FR" w:eastAsia="en-IN" w:bidi="hi-IN"/>
              </w:rPr>
              <w:tab/>
              <w:t>2</w:t>
            </w:r>
          </w:p>
        </w:tc>
        <w:tc>
          <w:tcPr>
            <w:tcW w:w="1021" w:type="dxa"/>
          </w:tcPr>
          <w:p w14:paraId="5D923E87"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953642" w14:paraId="693360B0" w14:textId="77777777" w:rsidTr="00413330">
        <w:trPr>
          <w:trHeight w:val="388"/>
          <w:jc w:val="center"/>
        </w:trPr>
        <w:tc>
          <w:tcPr>
            <w:tcW w:w="638" w:type="dxa"/>
          </w:tcPr>
          <w:p w14:paraId="12F476A3" w14:textId="59D07DAC"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08</w:t>
            </w:r>
          </w:p>
        </w:tc>
        <w:tc>
          <w:tcPr>
            <w:tcW w:w="4971" w:type="dxa"/>
          </w:tcPr>
          <w:p w14:paraId="08657B9B" w14:textId="5C71D8FE" w:rsidR="00417D64" w:rsidRPr="00856B09" w:rsidRDefault="005B48DE" w:rsidP="00417D64">
            <w:pPr>
              <w:rPr>
                <w:rFonts w:ascii="Calibri" w:hAnsi="Calibri" w:cs="Calibri"/>
                <w:bCs/>
                <w:color w:val="000000"/>
                <w:sz w:val="20"/>
                <w:szCs w:val="20"/>
                <w:lang w:val="fr-FR" w:eastAsia="en-IN" w:bidi="hi-IN"/>
              </w:rPr>
            </w:pPr>
            <w:r w:rsidRPr="00B8323E">
              <w:rPr>
                <w:rFonts w:ascii="Calibri" w:hAnsi="Calibri" w:cs="Calibri"/>
                <w:bCs/>
                <w:color w:val="000000"/>
                <w:sz w:val="20"/>
                <w:szCs w:val="20"/>
                <w:highlight w:val="yellow"/>
                <w:lang w:val="fr-FR" w:eastAsia="en-IN" w:bidi="hi-IN"/>
              </w:rPr>
              <w:t>Quelle est la distance ent</w:t>
            </w:r>
            <w:r w:rsidR="00995AED" w:rsidRPr="00B8323E">
              <w:rPr>
                <w:rFonts w:ascii="Calibri" w:hAnsi="Calibri" w:cs="Calibri"/>
                <w:bCs/>
                <w:color w:val="000000"/>
                <w:sz w:val="20"/>
                <w:szCs w:val="20"/>
                <w:highlight w:val="yellow"/>
                <w:lang w:val="fr-FR" w:eastAsia="en-IN" w:bidi="hi-IN"/>
              </w:rPr>
              <w:t xml:space="preserve">re votre domicile et </w:t>
            </w:r>
            <w:r w:rsidR="00DE7E45" w:rsidRPr="00B8323E">
              <w:rPr>
                <w:rFonts w:ascii="Calibri" w:hAnsi="Calibri" w:cs="Calibri"/>
                <w:bCs/>
                <w:color w:val="000000"/>
                <w:sz w:val="20"/>
                <w:szCs w:val="20"/>
                <w:highlight w:val="yellow"/>
                <w:lang w:val="fr-FR" w:eastAsia="en-IN" w:bidi="hi-IN"/>
              </w:rPr>
              <w:t xml:space="preserve">la structure sanitaire </w:t>
            </w:r>
            <w:r w:rsidR="00BC0FAF" w:rsidRPr="00B8323E">
              <w:rPr>
                <w:rFonts w:ascii="Calibri" w:hAnsi="Calibri" w:cs="Calibri"/>
                <w:bCs/>
                <w:color w:val="000000"/>
                <w:sz w:val="20"/>
                <w:szCs w:val="20"/>
                <w:highlight w:val="yellow"/>
                <w:lang w:val="fr-FR" w:eastAsia="en-IN" w:bidi="hi-IN"/>
              </w:rPr>
              <w:t xml:space="preserve">(dans laquelle nous nous trouvons) </w:t>
            </w:r>
            <w:r w:rsidR="00DE7E45" w:rsidRPr="00B8323E">
              <w:rPr>
                <w:rFonts w:ascii="Calibri" w:hAnsi="Calibri" w:cs="Calibri"/>
                <w:bCs/>
                <w:color w:val="000000"/>
                <w:sz w:val="20"/>
                <w:szCs w:val="20"/>
                <w:highlight w:val="yellow"/>
                <w:lang w:val="fr-FR" w:eastAsia="en-IN" w:bidi="hi-IN"/>
              </w:rPr>
              <w:t>?</w:t>
            </w:r>
          </w:p>
          <w:p w14:paraId="4777FA1F" w14:textId="1288BA6D" w:rsidR="00417D64" w:rsidRPr="00856B09" w:rsidRDefault="00417D64" w:rsidP="00856B09">
            <w:pPr>
              <w:jc w:val="right"/>
              <w:rPr>
                <w:rFonts w:ascii="Calibri" w:hAnsi="Calibri" w:cs="Calibri"/>
                <w:bCs/>
                <w:color w:val="000000"/>
                <w:sz w:val="20"/>
                <w:szCs w:val="20"/>
                <w:lang w:val="fr-FR" w:eastAsia="en-IN" w:bidi="hi-IN"/>
              </w:rPr>
            </w:pPr>
          </w:p>
        </w:tc>
        <w:tc>
          <w:tcPr>
            <w:tcW w:w="3663" w:type="dxa"/>
          </w:tcPr>
          <w:p w14:paraId="2627FC3E" w14:textId="08614C3F"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7661952" behindDoc="0" locked="0" layoutInCell="1" allowOverlap="1" wp14:anchorId="15173C39" wp14:editId="42616FA9">
                      <wp:simplePos x="0" y="0"/>
                      <wp:positionH relativeFrom="column">
                        <wp:posOffset>597168</wp:posOffset>
                      </wp:positionH>
                      <wp:positionV relativeFrom="paragraph">
                        <wp:posOffset>126073</wp:posOffset>
                      </wp:positionV>
                      <wp:extent cx="650875" cy="195580"/>
                      <wp:effectExtent l="0" t="0" r="15875" b="13970"/>
                      <wp:wrapNone/>
                      <wp:docPr id="4105" name="Group 4105"/>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4106" name="Rectangle 221"/>
                              <wps:cNvSpPr>
                                <a:spLocks noChangeArrowheads="1"/>
                              </wps:cNvSpPr>
                              <wps:spPr bwMode="auto">
                                <a:xfrm>
                                  <a:off x="0"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107" name="Rectangle 222"/>
                              <wps:cNvSpPr>
                                <a:spLocks noChangeArrowheads="1"/>
                              </wps:cNvSpPr>
                              <wps:spPr bwMode="auto">
                                <a:xfrm>
                                  <a:off x="215661"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108" name="Rectangle 222"/>
                              <wps:cNvSpPr>
                                <a:spLocks noChangeArrowheads="1"/>
                              </wps:cNvSpPr>
                              <wps:spPr bwMode="auto">
                                <a:xfrm>
                                  <a:off x="431321"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ED2D85" id="Group 4105" o:spid="_x0000_s1026" style="position:absolute;margin-left:47pt;margin-top:9.95pt;width:51.25pt;height:15.4pt;z-index:257661952;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" strokecolor="#0070c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" strokecolor="#0070c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" strokecolor="#0070c0"/>
                    </v:group>
                  </w:pict>
                </mc:Fallback>
              </mc:AlternateContent>
            </w:r>
            <w:r w:rsidRPr="00856B09">
              <w:rPr>
                <w:rFonts w:ascii="Calibri" w:hAnsi="Calibri" w:cs="Calibri"/>
                <w:bCs/>
                <w:color w:val="000000"/>
                <w:sz w:val="20"/>
                <w:szCs w:val="20"/>
                <w:lang w:val="fr-FR" w:eastAsia="en-IN" w:bidi="hi-IN"/>
              </w:rPr>
              <w:t xml:space="preserve">                               </w:t>
            </w:r>
          </w:p>
          <w:p w14:paraId="67049550" w14:textId="6FB6813B"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w:t>
            </w:r>
            <w:r w:rsidR="000B1E83">
              <w:rPr>
                <w:rFonts w:ascii="Calibri" w:hAnsi="Calibri" w:cs="Calibri"/>
                <w:bCs/>
                <w:color w:val="000000"/>
                <w:sz w:val="20"/>
                <w:szCs w:val="20"/>
                <w:lang w:val="fr-FR" w:eastAsia="en-IN" w:bidi="hi-IN"/>
              </w:rPr>
              <w:t xml:space="preserve">                </w:t>
            </w:r>
            <w:r w:rsidR="00995AED" w:rsidRPr="00856B09">
              <w:rPr>
                <w:rFonts w:ascii="Calibri" w:hAnsi="Calibri" w:cs="Calibri"/>
                <w:bCs/>
                <w:color w:val="000000"/>
                <w:sz w:val="20"/>
                <w:szCs w:val="20"/>
                <w:lang w:val="fr-FR" w:eastAsia="en-IN" w:bidi="hi-IN"/>
              </w:rPr>
              <w:t>Kilomèt</w:t>
            </w:r>
            <w:r w:rsidRPr="00856B09">
              <w:rPr>
                <w:rFonts w:ascii="Calibri" w:hAnsi="Calibri" w:cs="Calibri"/>
                <w:bCs/>
                <w:color w:val="000000"/>
                <w:sz w:val="20"/>
                <w:szCs w:val="20"/>
                <w:lang w:val="fr-FR" w:eastAsia="en-IN" w:bidi="hi-IN"/>
              </w:rPr>
              <w:t>re</w:t>
            </w:r>
            <w:r w:rsidR="00995AED" w:rsidRPr="00856B09">
              <w:rPr>
                <w:rFonts w:ascii="Calibri" w:hAnsi="Calibri" w:cs="Calibri"/>
                <w:bCs/>
                <w:color w:val="000000"/>
                <w:sz w:val="20"/>
                <w:szCs w:val="20"/>
                <w:lang w:val="fr-FR" w:eastAsia="en-IN" w:bidi="hi-IN"/>
              </w:rPr>
              <w:t>s</w:t>
            </w:r>
          </w:p>
          <w:p w14:paraId="35E10025" w14:textId="517A21DD" w:rsidR="00417D64" w:rsidRPr="00856B09" w:rsidRDefault="00417D64" w:rsidP="00417D64">
            <w:pPr>
              <w:tabs>
                <w:tab w:val="right" w:leader="dot" w:pos="3402"/>
                <w:tab w:val="right" w:leader="dot" w:pos="3924"/>
              </w:tabs>
              <w:suppressAutoHyphens/>
              <w:rPr>
                <w:rFonts w:ascii="Calibri" w:hAnsi="Calibri" w:cs="Calibri"/>
                <w:bCs/>
                <w:color w:val="000000"/>
                <w:sz w:val="10"/>
                <w:szCs w:val="10"/>
                <w:lang w:val="fr-FR" w:eastAsia="en-IN" w:bidi="hi-IN"/>
              </w:rPr>
            </w:pPr>
          </w:p>
          <w:p w14:paraId="233DB52F" w14:textId="77777777" w:rsidR="000B1E83" w:rsidRPr="00D37CDB" w:rsidRDefault="000B1E83" w:rsidP="00856B09">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FR" w:eastAsia="en-IN" w:bidi="hi-IN"/>
              </w:rPr>
              <w:t>Si &lt; 1km, mettre 000</w:t>
            </w:r>
          </w:p>
          <w:p w14:paraId="60C345DC" w14:textId="7BCABFF8" w:rsidR="00417D64" w:rsidRPr="00856B09" w:rsidRDefault="000B1E83"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Si ne sait pas, mettre 999</w:t>
            </w:r>
          </w:p>
        </w:tc>
        <w:tc>
          <w:tcPr>
            <w:tcW w:w="1021" w:type="dxa"/>
          </w:tcPr>
          <w:p w14:paraId="3E5BF784"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7A15A5E5" w14:textId="77777777" w:rsidTr="007905C9">
        <w:trPr>
          <w:trHeight w:val="388"/>
          <w:jc w:val="center"/>
        </w:trPr>
        <w:tc>
          <w:tcPr>
            <w:tcW w:w="638" w:type="dxa"/>
          </w:tcPr>
          <w:p w14:paraId="6CD712C9" w14:textId="69CAF094"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09</w:t>
            </w:r>
          </w:p>
        </w:tc>
        <w:tc>
          <w:tcPr>
            <w:tcW w:w="4971" w:type="dxa"/>
          </w:tcPr>
          <w:p w14:paraId="11F89B10" w14:textId="1A6D25B9" w:rsidR="00417D64" w:rsidRPr="00856B09" w:rsidRDefault="009F32B2" w:rsidP="00417D64">
            <w:pPr>
              <w:spacing w:before="60" w:after="60"/>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type de transport </w:t>
            </w:r>
            <w:r w:rsidR="00A30005" w:rsidRPr="00856B09">
              <w:rPr>
                <w:rFonts w:ascii="Calibri" w:hAnsi="Calibri" w:cs="Calibri"/>
                <w:bCs/>
                <w:color w:val="000000"/>
                <w:sz w:val="20"/>
                <w:szCs w:val="20"/>
                <w:lang w:val="fr-FR" w:eastAsia="en-IN" w:bidi="hi-IN"/>
              </w:rPr>
              <w:t>avez</w:t>
            </w:r>
            <w:r w:rsidRPr="00856B09">
              <w:rPr>
                <w:rFonts w:ascii="Calibri" w:hAnsi="Calibri" w:cs="Calibri"/>
                <w:bCs/>
                <w:color w:val="000000"/>
                <w:sz w:val="20"/>
                <w:szCs w:val="20"/>
                <w:lang w:val="fr-FR" w:eastAsia="en-IN" w:bidi="hi-IN"/>
              </w:rPr>
              <w:t xml:space="preserve">-vous </w:t>
            </w:r>
            <w:r w:rsidR="00A30005" w:rsidRPr="00856B09">
              <w:rPr>
                <w:rFonts w:ascii="Calibri" w:hAnsi="Calibri" w:cs="Calibri"/>
                <w:bCs/>
                <w:color w:val="000000"/>
                <w:sz w:val="20"/>
                <w:szCs w:val="20"/>
                <w:lang w:val="fr-FR" w:eastAsia="en-IN" w:bidi="hi-IN"/>
              </w:rPr>
              <w:t xml:space="preserve">utilisé </w:t>
            </w:r>
            <w:r w:rsidRPr="00856B09">
              <w:rPr>
                <w:rFonts w:ascii="Calibri" w:hAnsi="Calibri" w:cs="Calibri"/>
                <w:bCs/>
                <w:color w:val="000000"/>
                <w:sz w:val="20"/>
                <w:szCs w:val="20"/>
                <w:lang w:val="fr-FR" w:eastAsia="en-IN" w:bidi="hi-IN"/>
              </w:rPr>
              <w:t xml:space="preserve">pour </w:t>
            </w:r>
            <w:r w:rsidR="008021F6">
              <w:rPr>
                <w:rFonts w:ascii="Calibri" w:hAnsi="Calibri" w:cs="Calibri"/>
                <w:bCs/>
                <w:color w:val="000000"/>
                <w:sz w:val="20"/>
                <w:szCs w:val="20"/>
                <w:lang w:val="fr-FR" w:eastAsia="en-IN" w:bidi="hi-IN"/>
              </w:rPr>
              <w:t>venir ici</w:t>
            </w:r>
            <w:r w:rsidR="00BC29EE">
              <w:rPr>
                <w:rFonts w:ascii="Calibri" w:hAnsi="Calibri" w:cs="Calibri"/>
                <w:bCs/>
                <w:color w:val="000000"/>
                <w:sz w:val="20"/>
                <w:szCs w:val="20"/>
                <w:lang w:val="fr-FR" w:eastAsia="en-IN" w:bidi="hi-IN"/>
              </w:rPr>
              <w:t xml:space="preserve"> à cette</w:t>
            </w:r>
            <w:r w:rsidR="00DE7E45" w:rsidRPr="00856B09">
              <w:rPr>
                <w:rFonts w:ascii="Calibri" w:hAnsi="Calibri" w:cs="Calibri"/>
                <w:bCs/>
                <w:color w:val="000000"/>
                <w:sz w:val="20"/>
                <w:szCs w:val="20"/>
                <w:lang w:val="fr-FR" w:eastAsia="en-IN" w:bidi="hi-IN"/>
              </w:rPr>
              <w:t xml:space="preserve"> structure sanitaire ?</w:t>
            </w:r>
          </w:p>
          <w:p w14:paraId="096179FA" w14:textId="77777777" w:rsidR="00417D64" w:rsidRPr="00856B09" w:rsidRDefault="00417D64" w:rsidP="00417D64">
            <w:pPr>
              <w:rPr>
                <w:rFonts w:ascii="Calibri" w:hAnsi="Calibri" w:cs="Calibri"/>
                <w:bCs/>
                <w:color w:val="000000"/>
                <w:sz w:val="20"/>
                <w:szCs w:val="20"/>
                <w:lang w:val="fr-FR" w:eastAsia="en-IN" w:bidi="hi-IN"/>
              </w:rPr>
            </w:pPr>
          </w:p>
        </w:tc>
        <w:tc>
          <w:tcPr>
            <w:tcW w:w="3663" w:type="dxa"/>
          </w:tcPr>
          <w:p w14:paraId="7B911208" w14:textId="21005B67"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Transport public</w:t>
            </w:r>
            <w:r w:rsidR="00417D64" w:rsidRPr="00856B09">
              <w:rPr>
                <w:rFonts w:ascii="Calibri" w:hAnsi="Calibri" w:cs="Calibri"/>
                <w:bCs/>
                <w:color w:val="000000"/>
                <w:sz w:val="20"/>
                <w:szCs w:val="20"/>
                <w:lang w:val="fr-FR" w:eastAsia="en-IN" w:bidi="hi-IN"/>
              </w:rPr>
              <w:tab/>
              <w:t xml:space="preserve">1 </w:t>
            </w:r>
          </w:p>
          <w:p w14:paraId="076DAF2D" w14:textId="675A3A53"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Véhicule privé</w:t>
            </w:r>
            <w:r w:rsidR="00417D64" w:rsidRPr="00856B09">
              <w:rPr>
                <w:rFonts w:ascii="Calibri" w:hAnsi="Calibri" w:cs="Calibri"/>
                <w:bCs/>
                <w:color w:val="000000"/>
                <w:sz w:val="20"/>
                <w:szCs w:val="20"/>
                <w:lang w:val="fr-FR" w:eastAsia="en-IN" w:bidi="hi-IN"/>
              </w:rPr>
              <w:tab/>
              <w:t xml:space="preserve">2 </w:t>
            </w:r>
          </w:p>
          <w:p w14:paraId="15E604FA" w14:textId="3F8258AB"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Ambulance </w:t>
            </w:r>
            <w:r w:rsidRPr="001C3714">
              <w:rPr>
                <w:rFonts w:ascii="Calibri" w:hAnsi="Calibri" w:cs="Calibri"/>
                <w:bCs/>
                <w:color w:val="000000"/>
                <w:sz w:val="20"/>
                <w:szCs w:val="20"/>
                <w:highlight w:val="yellow"/>
                <w:lang w:val="fr-FR" w:eastAsia="en-IN" w:bidi="hi-IN"/>
              </w:rPr>
              <w:t>gouvernementale</w:t>
            </w:r>
            <w:r w:rsidR="00417D64" w:rsidRPr="00856B09">
              <w:rPr>
                <w:rFonts w:ascii="Calibri" w:hAnsi="Calibri" w:cs="Calibri"/>
                <w:bCs/>
                <w:color w:val="000000"/>
                <w:sz w:val="20"/>
                <w:szCs w:val="20"/>
                <w:lang w:val="fr-FR" w:eastAsia="en-IN" w:bidi="hi-IN"/>
              </w:rPr>
              <w:tab/>
              <w:t xml:space="preserve">3 </w:t>
            </w:r>
          </w:p>
          <w:p w14:paraId="3459A411" w14:textId="2C822BE8"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Marche</w:t>
            </w:r>
            <w:r w:rsidR="00417D64" w:rsidRPr="00856B09">
              <w:rPr>
                <w:rFonts w:ascii="Calibri" w:hAnsi="Calibri" w:cs="Calibri"/>
                <w:bCs/>
                <w:color w:val="000000"/>
                <w:sz w:val="20"/>
                <w:szCs w:val="20"/>
                <w:lang w:val="fr-FR" w:eastAsia="en-IN" w:bidi="hi-IN"/>
              </w:rPr>
              <w:tab/>
              <w:t xml:space="preserve">4 </w:t>
            </w:r>
          </w:p>
          <w:p w14:paraId="5BF1CC20" w14:textId="7479C9FC" w:rsidR="00417D64" w:rsidRPr="00856B09" w:rsidRDefault="009F32B2" w:rsidP="009F32B2">
            <w:pPr>
              <w:tabs>
                <w:tab w:val="right" w:leader="underscore"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417D6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417D64"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t>6</w:t>
            </w:r>
          </w:p>
        </w:tc>
        <w:tc>
          <w:tcPr>
            <w:tcW w:w="1021" w:type="dxa"/>
          </w:tcPr>
          <w:p w14:paraId="6630D2D8"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46D0681B" w14:textId="77777777" w:rsidTr="007905C9">
        <w:trPr>
          <w:trHeight w:val="388"/>
          <w:jc w:val="center"/>
        </w:trPr>
        <w:tc>
          <w:tcPr>
            <w:tcW w:w="638" w:type="dxa"/>
          </w:tcPr>
          <w:p w14:paraId="424FC102" w14:textId="205F2519"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10</w:t>
            </w:r>
          </w:p>
        </w:tc>
        <w:tc>
          <w:tcPr>
            <w:tcW w:w="4971" w:type="dxa"/>
          </w:tcPr>
          <w:p w14:paraId="08AC5062" w14:textId="721F2939" w:rsidR="00417D64" w:rsidRPr="00856B09" w:rsidRDefault="00A30005" w:rsidP="00417D64">
            <w:pPr>
              <w:spacing w:before="60" w:after="60"/>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type de transport utilisez-vous habituellement pour vous </w:t>
            </w:r>
            <w:r w:rsidR="002E0E4A">
              <w:rPr>
                <w:rFonts w:ascii="Calibri" w:hAnsi="Calibri" w:cs="Calibri"/>
                <w:bCs/>
                <w:color w:val="000000"/>
                <w:sz w:val="20"/>
                <w:szCs w:val="20"/>
                <w:lang w:val="fr-FR" w:eastAsia="en-IN" w:bidi="hi-IN"/>
              </w:rPr>
              <w:t>venir</w:t>
            </w:r>
            <w:r w:rsidR="002E0E4A"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à </w:t>
            </w:r>
            <w:r w:rsidR="002E0E4A">
              <w:rPr>
                <w:rFonts w:ascii="Calibri" w:hAnsi="Calibri" w:cs="Calibri"/>
                <w:bCs/>
                <w:color w:val="000000"/>
                <w:sz w:val="20"/>
                <w:szCs w:val="20"/>
                <w:lang w:val="fr-FR" w:eastAsia="en-IN" w:bidi="hi-IN"/>
              </w:rPr>
              <w:t>cette</w:t>
            </w:r>
            <w:r w:rsidR="002E0E4A" w:rsidRPr="00856B09">
              <w:rPr>
                <w:rFonts w:ascii="Calibri" w:hAnsi="Calibri" w:cs="Calibri"/>
                <w:bCs/>
                <w:color w:val="000000"/>
                <w:sz w:val="20"/>
                <w:szCs w:val="20"/>
                <w:lang w:val="fr-FR" w:eastAsia="en-IN" w:bidi="hi-IN"/>
              </w:rPr>
              <w:t xml:space="preserve"> </w:t>
            </w:r>
            <w:r w:rsidR="00DE7E45" w:rsidRPr="00856B09">
              <w:rPr>
                <w:rFonts w:ascii="Calibri" w:hAnsi="Calibri" w:cs="Calibri"/>
                <w:bCs/>
                <w:color w:val="000000"/>
                <w:sz w:val="20"/>
                <w:szCs w:val="20"/>
                <w:lang w:val="fr-FR" w:eastAsia="en-IN" w:bidi="hi-IN"/>
              </w:rPr>
              <w:t>structure sanitaire ?</w:t>
            </w:r>
          </w:p>
        </w:tc>
        <w:tc>
          <w:tcPr>
            <w:tcW w:w="3663" w:type="dxa"/>
          </w:tcPr>
          <w:p w14:paraId="4DDB4E67" w14:textId="568E9726"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Transport public</w:t>
            </w:r>
            <w:r w:rsidR="00417D64" w:rsidRPr="00856B09">
              <w:rPr>
                <w:rFonts w:ascii="Calibri" w:hAnsi="Calibri" w:cs="Calibri"/>
                <w:bCs/>
                <w:color w:val="000000"/>
                <w:sz w:val="20"/>
                <w:szCs w:val="20"/>
                <w:lang w:val="fr-FR" w:eastAsia="en-IN" w:bidi="hi-IN"/>
              </w:rPr>
              <w:tab/>
              <w:t xml:space="preserve">1 </w:t>
            </w:r>
          </w:p>
          <w:p w14:paraId="715BABB1" w14:textId="197D10E1"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Véhicule privé</w:t>
            </w:r>
            <w:r w:rsidR="00417D64" w:rsidRPr="00856B09">
              <w:rPr>
                <w:rFonts w:ascii="Calibri" w:hAnsi="Calibri" w:cs="Calibri"/>
                <w:bCs/>
                <w:color w:val="000000"/>
                <w:sz w:val="20"/>
                <w:szCs w:val="20"/>
                <w:lang w:val="fr-FR" w:eastAsia="en-IN" w:bidi="hi-IN"/>
              </w:rPr>
              <w:tab/>
              <w:t xml:space="preserve">2 </w:t>
            </w:r>
          </w:p>
          <w:p w14:paraId="64D6A32E" w14:textId="53AA3DDD"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Ambulance </w:t>
            </w:r>
            <w:r w:rsidRPr="00B40A72">
              <w:rPr>
                <w:rFonts w:ascii="Calibri" w:hAnsi="Calibri" w:cs="Calibri"/>
                <w:bCs/>
                <w:color w:val="000000"/>
                <w:sz w:val="20"/>
                <w:szCs w:val="20"/>
                <w:highlight w:val="yellow"/>
                <w:lang w:val="fr-FR" w:eastAsia="en-IN" w:bidi="hi-IN"/>
              </w:rPr>
              <w:t>gouvernementale</w:t>
            </w:r>
            <w:r w:rsidR="00417D64" w:rsidRPr="00856B09">
              <w:rPr>
                <w:rFonts w:ascii="Calibri" w:hAnsi="Calibri" w:cs="Calibri"/>
                <w:bCs/>
                <w:color w:val="000000"/>
                <w:sz w:val="20"/>
                <w:szCs w:val="20"/>
                <w:lang w:val="fr-FR" w:eastAsia="en-IN" w:bidi="hi-IN"/>
              </w:rPr>
              <w:tab/>
              <w:t xml:space="preserve">3 </w:t>
            </w:r>
          </w:p>
          <w:p w14:paraId="193EFB8C" w14:textId="025160E9"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Marche</w:t>
            </w:r>
            <w:r w:rsidR="00417D64" w:rsidRPr="00856B09">
              <w:rPr>
                <w:rFonts w:ascii="Calibri" w:hAnsi="Calibri" w:cs="Calibri"/>
                <w:bCs/>
                <w:color w:val="000000"/>
                <w:sz w:val="20"/>
                <w:szCs w:val="20"/>
                <w:lang w:val="fr-FR" w:eastAsia="en-IN" w:bidi="hi-IN"/>
              </w:rPr>
              <w:tab/>
              <w:t xml:space="preserve">4 </w:t>
            </w:r>
          </w:p>
          <w:p w14:paraId="52511B2D" w14:textId="27B2D4B2"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Pas </w:t>
            </w:r>
            <w:r w:rsidR="0021738D">
              <w:rPr>
                <w:rFonts w:ascii="Calibri" w:hAnsi="Calibri" w:cs="Calibri"/>
                <w:bCs/>
                <w:color w:val="000000"/>
                <w:sz w:val="20"/>
                <w:szCs w:val="20"/>
                <w:lang w:val="fr-FR" w:eastAsia="en-IN" w:bidi="hi-IN"/>
              </w:rPr>
              <w:t xml:space="preserve">constant </w:t>
            </w:r>
            <w:r w:rsidR="00417D64" w:rsidRPr="00856B09">
              <w:rPr>
                <w:rFonts w:ascii="Calibri" w:hAnsi="Calibri" w:cs="Calibri"/>
                <w:bCs/>
                <w:color w:val="000000"/>
                <w:sz w:val="20"/>
                <w:szCs w:val="20"/>
                <w:lang w:val="fr-FR" w:eastAsia="en-IN" w:bidi="hi-IN"/>
              </w:rPr>
              <w:t>/</w:t>
            </w:r>
            <w:r w:rsidR="0021738D">
              <w:rPr>
                <w:rFonts w:ascii="Calibri" w:hAnsi="Calibri" w:cs="Calibri"/>
                <w:bCs/>
                <w:color w:val="000000"/>
                <w:sz w:val="20"/>
                <w:szCs w:val="20"/>
                <w:lang w:val="fr-FR" w:eastAsia="en-IN" w:bidi="hi-IN"/>
              </w:rPr>
              <w:t xml:space="preserve"> </w:t>
            </w:r>
            <w:r w:rsidR="0021738D" w:rsidRPr="0021738D">
              <w:rPr>
                <w:rFonts w:ascii="Calibri" w:hAnsi="Calibri" w:cs="Calibri"/>
                <w:bCs/>
                <w:color w:val="000000"/>
                <w:sz w:val="20"/>
                <w:szCs w:val="20"/>
                <w:lang w:val="fr-FR" w:eastAsia="en-IN" w:bidi="hi-IN"/>
              </w:rPr>
              <w:t>dépend</w:t>
            </w:r>
            <w:r w:rsidRPr="00856B09">
              <w:rPr>
                <w:rFonts w:ascii="Calibri" w:hAnsi="Calibri" w:cs="Calibri"/>
                <w:bCs/>
                <w:color w:val="000000"/>
                <w:sz w:val="20"/>
                <w:szCs w:val="20"/>
                <w:lang w:val="fr-FR" w:eastAsia="en-IN" w:bidi="hi-IN"/>
              </w:rPr>
              <w:t xml:space="preserve"> de la situation</w:t>
            </w:r>
            <w:r w:rsidR="00417D64" w:rsidRPr="00856B09">
              <w:rPr>
                <w:rFonts w:ascii="Calibri" w:hAnsi="Calibri" w:cs="Calibri"/>
                <w:bCs/>
                <w:color w:val="000000"/>
                <w:sz w:val="20"/>
                <w:szCs w:val="20"/>
                <w:lang w:val="fr-FR" w:eastAsia="en-IN" w:bidi="hi-IN"/>
              </w:rPr>
              <w:tab/>
              <w:t xml:space="preserve">5 </w:t>
            </w:r>
          </w:p>
          <w:p w14:paraId="55946D3B" w14:textId="2EFB6160" w:rsidR="00417D64" w:rsidRPr="00856B09" w:rsidRDefault="00A30005" w:rsidP="00A30005">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417D6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417D64"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t>6</w:t>
            </w:r>
          </w:p>
        </w:tc>
        <w:tc>
          <w:tcPr>
            <w:tcW w:w="1021" w:type="dxa"/>
          </w:tcPr>
          <w:p w14:paraId="3A2F6207"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766BB4" w14:paraId="176103B6" w14:textId="77777777" w:rsidTr="00413330">
        <w:trPr>
          <w:trHeight w:val="388"/>
          <w:jc w:val="center"/>
        </w:trPr>
        <w:tc>
          <w:tcPr>
            <w:tcW w:w="638" w:type="dxa"/>
          </w:tcPr>
          <w:p w14:paraId="262EE87A" w14:textId="29E67EC1"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11</w:t>
            </w:r>
          </w:p>
        </w:tc>
        <w:tc>
          <w:tcPr>
            <w:tcW w:w="4971" w:type="dxa"/>
          </w:tcPr>
          <w:p w14:paraId="7099576D" w14:textId="5B07B467" w:rsidR="00417D64" w:rsidRPr="00856B09" w:rsidRDefault="00D31CCE" w:rsidP="00A80A4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est le temps de trajet </w:t>
            </w:r>
            <w:r w:rsidR="00640C5C">
              <w:rPr>
                <w:rFonts w:ascii="Calibri" w:hAnsi="Calibri" w:cs="Calibri"/>
                <w:bCs/>
                <w:color w:val="000000"/>
                <w:sz w:val="20"/>
                <w:szCs w:val="20"/>
                <w:lang w:val="fr-FR" w:eastAsia="en-IN" w:bidi="hi-IN"/>
              </w:rPr>
              <w:t xml:space="preserve">moyen avec le moyen </w:t>
            </w:r>
            <w:r w:rsidR="00640C5C" w:rsidRPr="0088490F">
              <w:rPr>
                <w:rFonts w:ascii="Calibri" w:hAnsi="Calibri" w:cs="Calibri"/>
                <w:bCs/>
                <w:color w:val="000000"/>
                <w:sz w:val="20"/>
                <w:szCs w:val="20"/>
                <w:highlight w:val="yellow"/>
                <w:lang w:val="fr-FR" w:eastAsia="en-IN" w:bidi="hi-IN"/>
              </w:rPr>
              <w:t>d’aujourd’hui</w:t>
            </w:r>
            <w:r w:rsidR="00640C5C">
              <w:rPr>
                <w:rFonts w:ascii="Calibri" w:hAnsi="Calibri" w:cs="Calibri"/>
                <w:bCs/>
                <w:color w:val="000000"/>
                <w:sz w:val="20"/>
                <w:szCs w:val="20"/>
                <w:lang w:val="fr-FR" w:eastAsia="en-IN" w:bidi="hi-IN"/>
              </w:rPr>
              <w:t xml:space="preserve"> </w:t>
            </w:r>
            <w:del w:id="2" w:author="Lenovo" w:date="2024-10-26T18:24:00Z">
              <w:r w:rsidR="00640C5C" w:rsidDel="00A80A4F">
                <w:rPr>
                  <w:rFonts w:ascii="Calibri" w:hAnsi="Calibri" w:cs="Calibri"/>
                  <w:bCs/>
                  <w:color w:val="000000"/>
                  <w:sz w:val="20"/>
                  <w:szCs w:val="20"/>
                  <w:lang w:val="fr-FR" w:eastAsia="en-IN" w:bidi="hi-IN"/>
                </w:rPr>
                <w:delText xml:space="preserve">(cité </w:delText>
              </w:r>
              <w:r w:rsidR="005E26E4" w:rsidDel="00A80A4F">
                <w:rPr>
                  <w:rFonts w:ascii="Calibri" w:hAnsi="Calibri" w:cs="Calibri"/>
                  <w:bCs/>
                  <w:color w:val="000000"/>
                  <w:sz w:val="20"/>
                  <w:szCs w:val="20"/>
                  <w:lang w:val="fr-FR" w:eastAsia="en-IN" w:bidi="hi-IN"/>
                </w:rPr>
                <w:delText xml:space="preserve">à Q309) </w:delText>
              </w:r>
            </w:del>
            <w:r w:rsidRPr="00856B09">
              <w:rPr>
                <w:rFonts w:ascii="Calibri" w:hAnsi="Calibri" w:cs="Calibri"/>
                <w:bCs/>
                <w:color w:val="000000"/>
                <w:sz w:val="20"/>
                <w:szCs w:val="20"/>
                <w:lang w:val="fr-FR" w:eastAsia="en-IN" w:bidi="hi-IN"/>
              </w:rPr>
              <w:t xml:space="preserve">entre votre domicile et </w:t>
            </w:r>
            <w:r w:rsidR="00DE7E45" w:rsidRPr="00856B09">
              <w:rPr>
                <w:rFonts w:ascii="Calibri" w:hAnsi="Calibri" w:cs="Calibri"/>
                <w:bCs/>
                <w:color w:val="000000"/>
                <w:sz w:val="20"/>
                <w:szCs w:val="20"/>
                <w:lang w:val="fr-FR" w:eastAsia="en-IN" w:bidi="hi-IN"/>
              </w:rPr>
              <w:t>la structure sanitaire ?</w:t>
            </w:r>
            <w:r w:rsidR="00417D64" w:rsidRPr="00856B09">
              <w:rPr>
                <w:rFonts w:ascii="Calibri" w:hAnsi="Calibri" w:cs="Calibri"/>
                <w:bCs/>
                <w:color w:val="000000"/>
                <w:sz w:val="20"/>
                <w:szCs w:val="20"/>
                <w:lang w:val="fr-FR" w:eastAsia="en-IN" w:bidi="hi-IN"/>
              </w:rPr>
              <w:t xml:space="preserve"> </w:t>
            </w:r>
          </w:p>
        </w:tc>
        <w:tc>
          <w:tcPr>
            <w:tcW w:w="3663" w:type="dxa"/>
          </w:tcPr>
          <w:p w14:paraId="0FF2DACF" w14:textId="77777777" w:rsidR="00417D64" w:rsidRPr="00856B09" w:rsidRDefault="00417D64" w:rsidP="00417D64">
            <w:pPr>
              <w:tabs>
                <w:tab w:val="right" w:leader="dot" w:pos="3924"/>
              </w:tabs>
              <w:suppressAutoHyphens/>
              <w:rPr>
                <w:rFonts w:ascii="Calibri" w:hAnsi="Calibri" w:cs="Calibri"/>
                <w:bCs/>
                <w:noProof/>
                <w:color w:val="000000"/>
                <w:sz w:val="20"/>
                <w:szCs w:val="20"/>
                <w:lang w:val="fr-FR" w:eastAsia="en-IN" w:bidi="hi-IN"/>
              </w:rPr>
            </w:pPr>
          </w:p>
          <w:p w14:paraId="72C0F8FC" w14:textId="22E9B652" w:rsidR="00417D64" w:rsidRPr="00856B09" w:rsidDel="00A80A4F" w:rsidRDefault="00417D64" w:rsidP="00417D64">
            <w:pPr>
              <w:tabs>
                <w:tab w:val="right" w:leader="dot" w:pos="3924"/>
              </w:tabs>
              <w:suppressAutoHyphens/>
              <w:rPr>
                <w:del w:id="3" w:author="Lenovo" w:date="2024-10-26T18:25:00Z"/>
                <w:rFonts w:ascii="Calibri" w:hAnsi="Calibri" w:cs="Calibri"/>
                <w:bCs/>
                <w:color w:val="000000"/>
                <w:sz w:val="20"/>
                <w:szCs w:val="20"/>
                <w:lang w:val="fr-FR" w:eastAsia="en-IN" w:bidi="hi-IN"/>
              </w:rPr>
            </w:pPr>
            <w:del w:id="4" w:author="Lenovo" w:date="2024-10-26T18:25:00Z">
              <w:r w:rsidRPr="0070299C" w:rsidDel="00A80A4F">
                <w:rPr>
                  <w:rFonts w:ascii="Calibri" w:hAnsi="Calibri" w:cs="Calibri"/>
                  <w:bCs/>
                  <w:noProof/>
                  <w:color w:val="FF0000"/>
                  <w:sz w:val="20"/>
                  <w:szCs w:val="20"/>
                  <w:lang w:val="fr-FR" w:eastAsia="fr-FR"/>
                </w:rPr>
                <mc:AlternateContent>
                  <mc:Choice Requires="wpg">
                    <w:drawing>
                      <wp:anchor distT="0" distB="0" distL="114300" distR="114300" simplePos="0" relativeHeight="257664000" behindDoc="0" locked="0" layoutInCell="1" allowOverlap="1" wp14:anchorId="49D2AFA7" wp14:editId="69939BFC">
                        <wp:simplePos x="0" y="0"/>
                        <wp:positionH relativeFrom="column">
                          <wp:posOffset>1082675</wp:posOffset>
                        </wp:positionH>
                        <wp:positionV relativeFrom="paragraph">
                          <wp:posOffset>8255</wp:posOffset>
                        </wp:positionV>
                        <wp:extent cx="406400" cy="161925"/>
                        <wp:effectExtent l="0" t="0" r="12700" b="2857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46"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7"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6F43E4" id="Group 45" o:spid="_x0000_s1026" style="position:absolute;margin-left:85.25pt;margin-top:.65pt;width:32pt;height:12.75pt;z-index:257664000"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" strokecolor="#0070c0"/>
                      </v:group>
                    </w:pict>
                  </mc:Fallback>
                </mc:AlternateContent>
              </w:r>
              <w:r w:rsidR="00D31CCE" w:rsidRPr="0070299C" w:rsidDel="00A80A4F">
                <w:rPr>
                  <w:rFonts w:ascii="Calibri" w:hAnsi="Calibri" w:cs="Calibri"/>
                  <w:bCs/>
                  <w:noProof/>
                  <w:color w:val="FF0000"/>
                  <w:sz w:val="20"/>
                  <w:szCs w:val="20"/>
                  <w:lang w:val="fr-FR" w:eastAsia="en-IN" w:bidi="hi-IN"/>
                </w:rPr>
                <w:delText>Heures</w:delText>
              </w:r>
            </w:del>
          </w:p>
          <w:p w14:paraId="701CC7D1" w14:textId="77777777" w:rsidR="00417D64" w:rsidRPr="00856B09" w:rsidRDefault="00417D64" w:rsidP="00417D64">
            <w:pPr>
              <w:tabs>
                <w:tab w:val="right" w:leader="dot" w:pos="3924"/>
              </w:tabs>
              <w:suppressAutoHyphens/>
              <w:rPr>
                <w:rFonts w:ascii="Calibri" w:hAnsi="Calibri" w:cs="Calibri"/>
                <w:bCs/>
                <w:color w:val="000000"/>
                <w:sz w:val="12"/>
                <w:szCs w:val="12"/>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665024" behindDoc="0" locked="0" layoutInCell="1" allowOverlap="1" wp14:anchorId="2AC0E864" wp14:editId="5ED3EEDB">
                      <wp:simplePos x="0" y="0"/>
                      <wp:positionH relativeFrom="column">
                        <wp:posOffset>1072590</wp:posOffset>
                      </wp:positionH>
                      <wp:positionV relativeFrom="paragraph">
                        <wp:posOffset>92900</wp:posOffset>
                      </wp:positionV>
                      <wp:extent cx="406400" cy="161925"/>
                      <wp:effectExtent l="0" t="0" r="12700" b="2857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4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5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0DACD" id="Group 48" o:spid="_x0000_s1026" style="position:absolute;margin-left:84.45pt;margin-top:7.3pt;width:32pt;height:12.75pt;z-index:257665024"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" strokecolor="#0070c0"/>
                    </v:group>
                  </w:pict>
                </mc:Fallback>
              </mc:AlternateContent>
            </w:r>
          </w:p>
          <w:p w14:paraId="53A66B8F" w14:textId="77777777"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Minutes </w:t>
            </w:r>
          </w:p>
          <w:p w14:paraId="45BBD8E6" w14:textId="38A749C1" w:rsidR="00417D64" w:rsidRPr="00856B09" w:rsidRDefault="00D31CCE" w:rsidP="00417D64">
            <w:pPr>
              <w:tabs>
                <w:tab w:val="right" w:leader="dot" w:pos="3402"/>
                <w:tab w:val="right" w:leader="dot" w:pos="3924"/>
              </w:tabs>
              <w:suppressAutoHyphens/>
              <w:rPr>
                <w:rFonts w:ascii="Calibri" w:hAnsi="Calibri" w:cs="Calibri"/>
                <w:bCs/>
                <w:noProof/>
                <w:sz w:val="20"/>
                <w:szCs w:val="20"/>
                <w:lang w:val="fr-FR" w:eastAsia="en-IN" w:bidi="hi-IN"/>
              </w:rPr>
            </w:pPr>
            <w:r w:rsidRPr="00856B09">
              <w:rPr>
                <w:rFonts w:ascii="Calibri" w:hAnsi="Calibri" w:cs="Calibri"/>
                <w:bCs/>
                <w:color w:val="000000"/>
                <w:sz w:val="20"/>
                <w:szCs w:val="20"/>
                <w:lang w:val="fr-FR" w:eastAsia="en-IN" w:bidi="hi-IN"/>
              </w:rPr>
              <w:t>Ne sait pas</w:t>
            </w:r>
            <w:r w:rsidR="00417D64" w:rsidRPr="00856B09">
              <w:rPr>
                <w:rFonts w:ascii="Calibri" w:hAnsi="Calibri" w:cs="Calibri"/>
                <w:bCs/>
                <w:color w:val="000000"/>
                <w:sz w:val="20"/>
                <w:szCs w:val="20"/>
                <w:lang w:val="fr-FR" w:eastAsia="en-IN" w:bidi="hi-IN"/>
              </w:rPr>
              <w:tab/>
              <w:t>98</w:t>
            </w:r>
          </w:p>
        </w:tc>
        <w:tc>
          <w:tcPr>
            <w:tcW w:w="1021" w:type="dxa"/>
          </w:tcPr>
          <w:p w14:paraId="527CC366"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bl>
    <w:p w14:paraId="54916279" w14:textId="0A1143C1" w:rsidR="00A6279F" w:rsidRPr="00856B09" w:rsidRDefault="00A6279F" w:rsidP="00185EEE">
      <w:pPr>
        <w:rPr>
          <w:rFonts w:ascii="Calibri" w:hAnsi="Calibri" w:cs="Calibri"/>
          <w:b/>
          <w:color w:val="002060"/>
          <w:lang w:val="fr-FR"/>
        </w:rPr>
      </w:pPr>
    </w:p>
    <w:p w14:paraId="52824D99" w14:textId="77777777" w:rsidR="005E26E4" w:rsidRDefault="005E26E4" w:rsidP="003B3D8E">
      <w:pPr>
        <w:jc w:val="center"/>
        <w:rPr>
          <w:rFonts w:ascii="Calibri" w:hAnsi="Calibri" w:cs="Calibri"/>
          <w:b/>
          <w:lang w:val="fr-FR"/>
        </w:rPr>
      </w:pPr>
    </w:p>
    <w:p w14:paraId="57F4D275" w14:textId="77777777" w:rsidR="005E26E4" w:rsidRDefault="005E26E4" w:rsidP="003B3D8E">
      <w:pPr>
        <w:jc w:val="center"/>
        <w:rPr>
          <w:rFonts w:ascii="Calibri" w:hAnsi="Calibri" w:cs="Calibri"/>
          <w:b/>
          <w:lang w:val="fr-FR"/>
        </w:rPr>
      </w:pPr>
    </w:p>
    <w:p w14:paraId="1FEEA801" w14:textId="25F52073" w:rsidR="005E26E4" w:rsidRPr="00856B09" w:rsidRDefault="00272676" w:rsidP="005E26E4">
      <w:pPr>
        <w:jc w:val="center"/>
        <w:rPr>
          <w:rFonts w:ascii="Calibri" w:hAnsi="Calibri" w:cs="Calibri"/>
          <w:b/>
          <w:lang w:val="fr-FR"/>
        </w:rPr>
      </w:pPr>
      <w:r w:rsidRPr="00856B09">
        <w:rPr>
          <w:rFonts w:ascii="Calibri" w:hAnsi="Calibri" w:cs="Calibri"/>
          <w:b/>
          <w:lang w:val="fr-FR"/>
        </w:rPr>
        <w:t xml:space="preserve">SECTION </w:t>
      </w:r>
      <w:r w:rsidR="00700DC9" w:rsidRPr="00856B09">
        <w:rPr>
          <w:rFonts w:ascii="Calibri" w:hAnsi="Calibri" w:cs="Calibri"/>
          <w:b/>
          <w:lang w:val="fr-FR"/>
        </w:rPr>
        <w:t>4 :</w:t>
      </w:r>
      <w:r w:rsidR="007D5837" w:rsidRPr="00856B09">
        <w:rPr>
          <w:rFonts w:ascii="Calibri" w:hAnsi="Calibri" w:cs="Calibri"/>
          <w:b/>
          <w:lang w:val="fr-FR"/>
        </w:rPr>
        <w:t xml:space="preserve"> </w:t>
      </w:r>
      <w:r w:rsidR="007F4D7E" w:rsidRPr="00856B09">
        <w:rPr>
          <w:rFonts w:ascii="Calibri" w:hAnsi="Calibri" w:cs="Calibri"/>
          <w:b/>
          <w:lang w:val="fr-FR"/>
        </w:rPr>
        <w:t xml:space="preserve">UTILISATION DES SERVICES ET EXPERIENCES DES SOINS </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172B5" w:rsidRPr="00CA2E4A" w14:paraId="2105F184" w14:textId="77777777" w:rsidTr="00365B1B">
        <w:trPr>
          <w:trHeight w:val="68"/>
          <w:tblHeader/>
          <w:jc w:val="center"/>
        </w:trPr>
        <w:tc>
          <w:tcPr>
            <w:tcW w:w="638" w:type="dxa"/>
            <w:shd w:val="clear" w:color="auto" w:fill="BFBFBF" w:themeFill="background1" w:themeFillShade="BF"/>
          </w:tcPr>
          <w:p w14:paraId="50381F4D" w14:textId="77777777" w:rsidR="006172B5" w:rsidRPr="00856B09" w:rsidRDefault="006172B5"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b/>
                <w:sz w:val="20"/>
                <w:szCs w:val="20"/>
                <w:lang w:val="fr-FR"/>
              </w:rPr>
              <w:t>Q NO</w:t>
            </w:r>
          </w:p>
        </w:tc>
        <w:tc>
          <w:tcPr>
            <w:tcW w:w="4971" w:type="dxa"/>
            <w:shd w:val="clear" w:color="auto" w:fill="BFBFBF" w:themeFill="background1" w:themeFillShade="BF"/>
          </w:tcPr>
          <w:p w14:paraId="1415A83D" w14:textId="2F8BD445" w:rsidR="006172B5" w:rsidRPr="00856B09" w:rsidRDefault="006172B5" w:rsidP="007F4D7E">
            <w:pPr>
              <w:tabs>
                <w:tab w:val="left" w:pos="-720"/>
              </w:tabs>
              <w:suppressAutoHyphens/>
              <w:rPr>
                <w:rFonts w:ascii="Calibri" w:hAnsi="Calibri" w:cs="Calibri"/>
                <w:b/>
                <w:bCs/>
                <w:spacing w:val="-2"/>
                <w:sz w:val="20"/>
                <w:szCs w:val="20"/>
                <w:lang w:val="fr-FR"/>
              </w:rPr>
            </w:pPr>
            <w:r w:rsidRPr="00856B09">
              <w:rPr>
                <w:rFonts w:ascii="Calibri" w:hAnsi="Calibri" w:cs="Calibri"/>
                <w:b/>
                <w:sz w:val="20"/>
                <w:szCs w:val="20"/>
                <w:lang w:val="fr-FR"/>
              </w:rPr>
              <w:t xml:space="preserve">QUESTIONS </w:t>
            </w:r>
            <w:r w:rsidR="007F4D7E" w:rsidRPr="00856B09">
              <w:rPr>
                <w:rFonts w:ascii="Calibri" w:hAnsi="Calibri" w:cs="Calibri"/>
                <w:b/>
                <w:sz w:val="20"/>
                <w:szCs w:val="20"/>
                <w:lang w:val="fr-FR"/>
              </w:rPr>
              <w:t>ET FILTRES</w:t>
            </w:r>
          </w:p>
        </w:tc>
        <w:tc>
          <w:tcPr>
            <w:tcW w:w="3663" w:type="dxa"/>
            <w:shd w:val="clear" w:color="auto" w:fill="BFBFBF" w:themeFill="background1" w:themeFillShade="BF"/>
          </w:tcPr>
          <w:p w14:paraId="1DE3E8C8" w14:textId="64753D89" w:rsidR="006172B5" w:rsidRPr="00856B09" w:rsidRDefault="006172B5" w:rsidP="00365B1B">
            <w:pPr>
              <w:tabs>
                <w:tab w:val="left" w:pos="-720"/>
                <w:tab w:val="right" w:leader="dot" w:pos="2592"/>
                <w:tab w:val="right" w:leader="dot" w:pos="2938"/>
                <w:tab w:val="right" w:leader="dot" w:pos="3402"/>
              </w:tabs>
              <w:suppressAutoHyphens/>
              <w:rPr>
                <w:rFonts w:ascii="Calibri" w:hAnsi="Calibri" w:cs="Calibri"/>
                <w:sz w:val="20"/>
                <w:szCs w:val="20"/>
                <w:lang w:val="fr-FR"/>
              </w:rPr>
            </w:pPr>
            <w:r w:rsidRPr="00856B09">
              <w:rPr>
                <w:rFonts w:ascii="Calibri" w:hAnsi="Calibri" w:cs="Calibri"/>
                <w:b/>
                <w:sz w:val="20"/>
                <w:szCs w:val="20"/>
                <w:lang w:val="fr-FR"/>
              </w:rPr>
              <w:t>C</w:t>
            </w:r>
            <w:r w:rsidR="007F4D7E" w:rsidRPr="00856B09">
              <w:rPr>
                <w:rFonts w:ascii="Calibri" w:hAnsi="Calibri" w:cs="Calibri"/>
                <w:b/>
                <w:sz w:val="20"/>
                <w:szCs w:val="20"/>
                <w:lang w:val="fr-FR"/>
              </w:rPr>
              <w:t>ODAGE</w:t>
            </w:r>
          </w:p>
        </w:tc>
        <w:tc>
          <w:tcPr>
            <w:tcW w:w="1021" w:type="dxa"/>
            <w:shd w:val="clear" w:color="auto" w:fill="BFBFBF" w:themeFill="background1" w:themeFillShade="BF"/>
          </w:tcPr>
          <w:p w14:paraId="4B65F21C" w14:textId="0D69CB53" w:rsidR="006172B5" w:rsidRPr="00856B09" w:rsidRDefault="007F4D7E" w:rsidP="00365B1B">
            <w:pPr>
              <w:tabs>
                <w:tab w:val="left" w:pos="-720"/>
              </w:tabs>
              <w:suppressAutoHyphens/>
              <w:rPr>
                <w:rFonts w:ascii="Calibri" w:hAnsi="Calibri" w:cs="Calibri"/>
                <w:spacing w:val="-2"/>
                <w:sz w:val="20"/>
                <w:szCs w:val="20"/>
                <w:lang w:val="fr-FR"/>
              </w:rPr>
            </w:pPr>
            <w:r w:rsidRPr="00856B09">
              <w:rPr>
                <w:rFonts w:ascii="Calibri" w:hAnsi="Calibri" w:cs="Calibri"/>
                <w:b/>
                <w:sz w:val="20"/>
                <w:szCs w:val="20"/>
                <w:lang w:val="fr-FR"/>
              </w:rPr>
              <w:t>PASSEZ A</w:t>
            </w:r>
          </w:p>
        </w:tc>
      </w:tr>
      <w:tr w:rsidR="006172B5" w:rsidRPr="00CA2E4A" w14:paraId="3F571133" w14:textId="77777777" w:rsidTr="00365B1B">
        <w:trPr>
          <w:trHeight w:val="388"/>
          <w:jc w:val="center"/>
        </w:trPr>
        <w:tc>
          <w:tcPr>
            <w:tcW w:w="638" w:type="dxa"/>
          </w:tcPr>
          <w:p w14:paraId="37A942B8" w14:textId="294393D0" w:rsidR="006172B5" w:rsidRPr="00856B09" w:rsidRDefault="003B3D8E" w:rsidP="001A69C8">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401</w:t>
            </w:r>
          </w:p>
        </w:tc>
        <w:tc>
          <w:tcPr>
            <w:tcW w:w="4971" w:type="dxa"/>
          </w:tcPr>
          <w:p w14:paraId="737152AD" w14:textId="230BC471" w:rsidR="006172B5" w:rsidRPr="00856B09" w:rsidRDefault="006172B5" w:rsidP="00365B1B">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446912" behindDoc="0" locked="0" layoutInCell="1" allowOverlap="1" wp14:anchorId="215596C6" wp14:editId="7ED640AA">
                      <wp:simplePos x="0" y="0"/>
                      <wp:positionH relativeFrom="column">
                        <wp:posOffset>2701960</wp:posOffset>
                      </wp:positionH>
                      <wp:positionV relativeFrom="paragraph">
                        <wp:posOffset>147542</wp:posOffset>
                      </wp:positionV>
                      <wp:extent cx="234950" cy="406400"/>
                      <wp:effectExtent l="0" t="0" r="69850" b="69850"/>
                      <wp:wrapNone/>
                      <wp:docPr id="4193"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4194" name="Rectangle 4194"/>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5"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32C436" id="Group 4193" o:spid="_x0000_s1026" style="position:absolute;margin-left:212.75pt;margin-top:11.6pt;width:18.5pt;height:32pt;z-index:25744691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">
                      <v:rect id="Rectangle 4194"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" filled="f" strokecolor="#0070c0" strokeweight="1pt"/>
                      <v:shapetype id="_x0000_t32" coordsize="21600,21600" o:spt="32" o:oned="t" path="m,l21600,21600e" filled="f">
                        <v:path arrowok="t" fillok="f" o:connecttype="none"/>
                        <o:lock v:ext="edit" shapetype="t"/>
                      </v:shapetype>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" strokecolor="#5b9bd5 [3204]" strokeweight=".5pt">
                        <v:stroke endarrow="block" joinstyle="miter"/>
                      </v:shape>
                    </v:group>
                  </w:pict>
                </mc:Fallback>
              </mc:AlternateContent>
            </w:r>
            <w:r w:rsidR="008E0000" w:rsidRPr="00CA2E4A">
              <w:rPr>
                <w:rFonts w:ascii="Calibri" w:hAnsi="Calibri" w:cs="Calibri"/>
                <w:bCs/>
                <w:noProof/>
                <w:color w:val="000000"/>
                <w:sz w:val="20"/>
                <w:szCs w:val="20"/>
                <w:lang w:val="fr-FR" w:eastAsia="fr-FR"/>
              </w:rPr>
              <w:t>VERIFIEZ</w:t>
            </w:r>
            <w:r w:rsidRPr="00856B09">
              <w:rPr>
                <w:rFonts w:ascii="Calibri" w:hAnsi="Calibri" w:cs="Calibri"/>
                <w:bCs/>
                <w:color w:val="000000"/>
                <w:sz w:val="20"/>
                <w:szCs w:val="20"/>
                <w:lang w:val="fr-FR" w:eastAsia="en-IN" w:bidi="hi-IN"/>
              </w:rPr>
              <w:t xml:space="preserve"> Q100a {OPD}</w:t>
            </w:r>
          </w:p>
          <w:p w14:paraId="5D7D9BC6" w14:textId="6604FF97" w:rsidR="006172B5" w:rsidRPr="00856B09" w:rsidRDefault="008E0000" w:rsidP="00856B09">
            <w:pPr>
              <w:ind w:left="3178"/>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SI</w:t>
            </w:r>
            <w:r w:rsidR="006172B5" w:rsidRPr="00856B09">
              <w:rPr>
                <w:rFonts w:ascii="Calibri" w:hAnsi="Calibri" w:cs="Calibri"/>
                <w:bCs/>
                <w:color w:val="000000"/>
                <w:sz w:val="20"/>
                <w:szCs w:val="20"/>
                <w:lang w:val="fr-FR" w:eastAsia="en-IN" w:bidi="hi-IN"/>
              </w:rPr>
              <w:t xml:space="preserve"> Q100a </w:t>
            </w:r>
            <w:r w:rsidR="006172B5" w:rsidRPr="00856B09">
              <w:rPr>
                <w:rFonts w:ascii="Calibri" w:hAnsi="Calibri" w:cs="Calibri"/>
                <w:bCs/>
                <w:color w:val="000000"/>
                <w:sz w:val="22"/>
                <w:szCs w:val="22"/>
                <w:lang w:val="fr-FR" w:eastAsia="en-IN" w:bidi="hi-IN"/>
              </w:rPr>
              <w:t>=</w:t>
            </w:r>
            <w:r w:rsidR="006172B5" w:rsidRPr="00856B09">
              <w:rPr>
                <w:rFonts w:ascii="Calibri" w:hAnsi="Calibri" w:cs="Calibri"/>
                <w:bCs/>
                <w:color w:val="000000"/>
                <w:sz w:val="20"/>
                <w:szCs w:val="20"/>
                <w:lang w:val="fr-FR" w:eastAsia="en-IN" w:bidi="hi-IN"/>
              </w:rPr>
              <w:t> 1</w:t>
            </w:r>
          </w:p>
        </w:tc>
        <w:tc>
          <w:tcPr>
            <w:tcW w:w="3663" w:type="dxa"/>
          </w:tcPr>
          <w:p w14:paraId="21742FC4" w14:textId="12967FB7" w:rsidR="006172B5" w:rsidRDefault="003A0352" w:rsidP="00365B1B">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447936" behindDoc="0" locked="0" layoutInCell="1" allowOverlap="1" wp14:anchorId="0CFE28C1" wp14:editId="7C7BA893">
                      <wp:simplePos x="0" y="0"/>
                      <wp:positionH relativeFrom="column">
                        <wp:posOffset>1707187</wp:posOffset>
                      </wp:positionH>
                      <wp:positionV relativeFrom="paragraph">
                        <wp:posOffset>149289</wp:posOffset>
                      </wp:positionV>
                      <wp:extent cx="678180" cy="177800"/>
                      <wp:effectExtent l="0" t="0" r="33020" b="12700"/>
                      <wp:wrapNone/>
                      <wp:docPr id="4196"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4197" name="Rectangle 4197"/>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 name="Straight Arrow Connector 4198"/>
                              <wps:cNvCnPr>
                                <a:stCxn id="4197" idx="3"/>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36B044" id="Group 4196" o:spid="_x0000_s1026" style="position:absolute;margin-left:134.4pt;margin-top:11.75pt;width:53.4pt;height:14pt;z-index:25744793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">
                      <v:rect id="Rectangle 4197"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" strokecolor="#5b9bd5 [3204]" strokeweight=".5pt">
                        <v:stroke endarrow="block" joinstyle="miter"/>
                      </v:shape>
                    </v:group>
                  </w:pict>
                </mc:Fallback>
              </mc:AlternateContent>
            </w:r>
          </w:p>
          <w:p w14:paraId="36CDEE8C" w14:textId="7B192A85" w:rsidR="003A0352" w:rsidRPr="00856B09" w:rsidRDefault="003A0352" w:rsidP="00856B09">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E439A5">
              <w:rPr>
                <w:rFonts w:ascii="Calibri" w:hAnsi="Calibri" w:cs="Calibri"/>
                <w:bCs/>
                <w:color w:val="000000"/>
                <w:sz w:val="20"/>
                <w:szCs w:val="20"/>
                <w:lang w:val="fr-FR" w:eastAsia="en-IN" w:bidi="hi-IN"/>
              </w:rPr>
              <w:t>Sinon</w:t>
            </w:r>
          </w:p>
        </w:tc>
        <w:tc>
          <w:tcPr>
            <w:tcW w:w="1021" w:type="dxa"/>
          </w:tcPr>
          <w:p w14:paraId="15452EC1" w14:textId="77777777" w:rsidR="006172B5" w:rsidRPr="00856B09" w:rsidRDefault="006172B5" w:rsidP="00365B1B">
            <w:pPr>
              <w:tabs>
                <w:tab w:val="left" w:pos="-720"/>
              </w:tabs>
              <w:suppressAutoHyphens/>
              <w:rPr>
                <w:rFonts w:ascii="Calibri" w:hAnsi="Calibri" w:cs="Calibri"/>
                <w:spacing w:val="-2"/>
                <w:sz w:val="20"/>
                <w:szCs w:val="20"/>
                <w:lang w:val="fr-FR"/>
              </w:rPr>
            </w:pPr>
          </w:p>
          <w:p w14:paraId="1A1F56F1" w14:textId="00E0B021" w:rsidR="006172B5" w:rsidRPr="00856B09" w:rsidRDefault="006172B5" w:rsidP="00CC5F8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3B3D8E" w:rsidRPr="00856B09">
              <w:rPr>
                <w:rFonts w:ascii="Calibri" w:hAnsi="Calibri" w:cs="Calibri"/>
                <w:spacing w:val="-2"/>
                <w:sz w:val="20"/>
                <w:szCs w:val="20"/>
                <w:lang w:val="fr-FR"/>
              </w:rPr>
              <w:t>404</w:t>
            </w:r>
          </w:p>
        </w:tc>
      </w:tr>
      <w:tr w:rsidR="001C58BC" w:rsidRPr="00953642" w14:paraId="164A984A" w14:textId="77777777" w:rsidTr="00D61D4F">
        <w:trPr>
          <w:trHeight w:val="388"/>
          <w:jc w:val="center"/>
        </w:trPr>
        <w:tc>
          <w:tcPr>
            <w:tcW w:w="638" w:type="dxa"/>
          </w:tcPr>
          <w:p w14:paraId="1AC67D49" w14:textId="167D3F17" w:rsidR="001C58BC" w:rsidRPr="00856B09" w:rsidRDefault="003B3D8E" w:rsidP="001C58BC">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402</w:t>
            </w:r>
          </w:p>
        </w:tc>
        <w:tc>
          <w:tcPr>
            <w:tcW w:w="4971" w:type="dxa"/>
          </w:tcPr>
          <w:p w14:paraId="03163216" w14:textId="1311AA17" w:rsidR="001C58BC" w:rsidRPr="00856B09" w:rsidRDefault="008E0000" w:rsidP="00EB10F5">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êtes-vous arriv</w:t>
            </w:r>
            <w:r w:rsidR="00700DC9" w:rsidRPr="00856B09">
              <w:rPr>
                <w:rFonts w:ascii="Calibri" w:eastAsia="Times New Roman" w:hAnsi="Calibri" w:cs="Calibri"/>
                <w:bCs/>
                <w:color w:val="000000"/>
                <w:sz w:val="20"/>
                <w:szCs w:val="20"/>
                <w:lang w:val="fr-FR" w:eastAsia="en-IN" w:bidi="hi-IN"/>
              </w:rPr>
              <w:t>é</w:t>
            </w:r>
            <w:r w:rsidRPr="00856B09">
              <w:rPr>
                <w:rFonts w:ascii="Calibri" w:eastAsia="Times New Roman" w:hAnsi="Calibri" w:cs="Calibri"/>
                <w:bCs/>
                <w:color w:val="000000"/>
                <w:sz w:val="20"/>
                <w:szCs w:val="20"/>
                <w:lang w:val="fr-FR" w:eastAsia="en-IN" w:bidi="hi-IN"/>
              </w:rPr>
              <w:t xml:space="preserve"> à </w:t>
            </w:r>
            <w:r w:rsidR="00700DC9" w:rsidRPr="00856B09">
              <w:rPr>
                <w:rFonts w:ascii="Calibri" w:eastAsia="Times New Roman" w:hAnsi="Calibri" w:cs="Calibri"/>
                <w:bCs/>
                <w:color w:val="000000"/>
                <w:sz w:val="20"/>
                <w:szCs w:val="20"/>
                <w:lang w:val="fr-FR" w:eastAsia="en-IN" w:bidi="hi-IN"/>
              </w:rPr>
              <w:t xml:space="preserve">la structure sanitaire </w:t>
            </w:r>
            <w:r w:rsidRPr="00856B09">
              <w:rPr>
                <w:rFonts w:ascii="Calibri" w:eastAsia="Times New Roman" w:hAnsi="Calibri" w:cs="Calibri"/>
                <w:bCs/>
                <w:color w:val="000000"/>
                <w:sz w:val="20"/>
                <w:szCs w:val="20"/>
                <w:lang w:val="fr-FR" w:eastAsia="en-IN" w:bidi="hi-IN"/>
              </w:rPr>
              <w:t>aujourd’hui ?</w:t>
            </w:r>
          </w:p>
          <w:p w14:paraId="058C3469" w14:textId="75387E5F" w:rsidR="001C58BC" w:rsidRPr="00856B09" w:rsidRDefault="001C58BC" w:rsidP="00EB10F5">
            <w:pPr>
              <w:pStyle w:val="TableParagraph"/>
              <w:rPr>
                <w:rFonts w:ascii="Calibri" w:eastAsia="Times New Roman" w:hAnsi="Calibri" w:cs="Calibri"/>
                <w:bCs/>
                <w:color w:val="000000"/>
                <w:sz w:val="20"/>
                <w:szCs w:val="20"/>
                <w:lang w:val="fr-FR" w:eastAsia="en-IN" w:bidi="hi-IN"/>
              </w:rPr>
            </w:pPr>
          </w:p>
          <w:p w14:paraId="4BC1201A" w14:textId="352C74AB" w:rsidR="00463353" w:rsidRPr="00856B09" w:rsidRDefault="00EE2A26" w:rsidP="00EE2A26">
            <w:pPr>
              <w:rPr>
                <w:rFonts w:ascii="Calibri" w:hAnsi="Calibri" w:cs="Calibri"/>
                <w:b/>
                <w:color w:val="000000"/>
                <w:sz w:val="20"/>
                <w:szCs w:val="20"/>
                <w:lang w:val="fr-FR" w:eastAsia="en-IN" w:bidi="hi-IN"/>
              </w:rPr>
            </w:pPr>
            <w:r w:rsidRPr="00856B09">
              <w:rPr>
                <w:rFonts w:ascii="Calibri" w:hAnsi="Calibri" w:cs="Calibri"/>
                <w:bCs/>
                <w:i/>
                <w:iCs/>
                <w:color w:val="000000"/>
                <w:sz w:val="20"/>
                <w:szCs w:val="20"/>
                <w:lang w:val="fr-FR" w:eastAsia="en-IN" w:bidi="hi-IN"/>
              </w:rPr>
              <w:t xml:space="preserve">Si le </w:t>
            </w:r>
            <w:r w:rsidR="004A6AA4" w:rsidRPr="004A6AA4">
              <w:rPr>
                <w:rFonts w:ascii="Calibri" w:hAnsi="Calibri" w:cs="Calibri"/>
                <w:bCs/>
                <w:i/>
                <w:iCs/>
                <w:color w:val="000000"/>
                <w:sz w:val="20"/>
                <w:szCs w:val="20"/>
                <w:lang w:val="fr-FR" w:eastAsia="en-IN" w:bidi="hi-IN"/>
              </w:rPr>
              <w:t>répondant</w:t>
            </w:r>
            <w:r w:rsidRPr="00856B09">
              <w:rPr>
                <w:rFonts w:ascii="Calibri" w:hAnsi="Calibri" w:cs="Calibri"/>
                <w:bCs/>
                <w:i/>
                <w:iCs/>
                <w:color w:val="000000"/>
                <w:sz w:val="20"/>
                <w:szCs w:val="20"/>
                <w:lang w:val="fr-FR" w:eastAsia="en-IN" w:bidi="hi-IN"/>
              </w:rPr>
              <w:t xml:space="preserve"> ne </w:t>
            </w:r>
            <w:r w:rsidR="004A6AA4" w:rsidRPr="004A6AA4">
              <w:rPr>
                <w:rFonts w:ascii="Calibri" w:hAnsi="Calibri" w:cs="Calibri"/>
                <w:bCs/>
                <w:i/>
                <w:iCs/>
                <w:color w:val="000000"/>
                <w:sz w:val="20"/>
                <w:szCs w:val="20"/>
                <w:lang w:val="fr-FR" w:eastAsia="en-IN" w:bidi="hi-IN"/>
              </w:rPr>
              <w:t>connaît</w:t>
            </w:r>
            <w:r w:rsidRPr="00856B09">
              <w:rPr>
                <w:rFonts w:ascii="Calibri" w:hAnsi="Calibri" w:cs="Calibri"/>
                <w:bCs/>
                <w:i/>
                <w:iCs/>
                <w:color w:val="000000"/>
                <w:sz w:val="20"/>
                <w:szCs w:val="20"/>
                <w:lang w:val="fr-FR" w:eastAsia="en-IN" w:bidi="hi-IN"/>
              </w:rPr>
              <w:t xml:space="preserve"> pas l’heure exacte, </w:t>
            </w:r>
            <w:r w:rsidR="004A6AA4" w:rsidRPr="004A6AA4">
              <w:rPr>
                <w:rFonts w:ascii="Calibri" w:hAnsi="Calibri" w:cs="Calibri"/>
                <w:bCs/>
                <w:i/>
                <w:iCs/>
                <w:color w:val="000000"/>
                <w:sz w:val="20"/>
                <w:szCs w:val="20"/>
                <w:lang w:val="fr-FR" w:eastAsia="en-IN" w:bidi="hi-IN"/>
              </w:rPr>
              <w:t>demandez-lui</w:t>
            </w:r>
            <w:r w:rsidRPr="00856B09">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1DCBF7B0" w14:textId="69EC9D4E" w:rsidR="001C58BC" w:rsidRPr="00856B09" w:rsidRDefault="00D61D4F" w:rsidP="00D61D4F">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w:t>
            </w:r>
            <w:r w:rsidR="001C58BC" w:rsidRPr="00856B09">
              <w:rPr>
                <w:rFonts w:ascii="Calibri" w:hAnsi="Calibri" w:cs="Calibri"/>
                <w:bCs/>
                <w:sz w:val="20"/>
                <w:szCs w:val="20"/>
                <w:lang w:val="fr-FR"/>
              </w:rPr>
              <w:t xml:space="preserve">HH           </w:t>
            </w:r>
            <w:r w:rsidR="00EE2A26">
              <w:rPr>
                <w:rFonts w:ascii="Calibri" w:hAnsi="Calibri" w:cs="Calibri"/>
                <w:bCs/>
                <w:sz w:val="20"/>
                <w:szCs w:val="20"/>
                <w:lang w:val="fr-FR"/>
              </w:rPr>
              <w:t xml:space="preserve">  MIN</w:t>
            </w:r>
          </w:p>
          <w:p w14:paraId="374BA44C" w14:textId="7C044C6A" w:rsidR="00D61D4F" w:rsidRPr="00856B09" w:rsidRDefault="00D61D4F" w:rsidP="00D61D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6956416" behindDoc="0" locked="0" layoutInCell="1" allowOverlap="1" wp14:anchorId="0DA29081" wp14:editId="4507AD3F">
                      <wp:simplePos x="0" y="0"/>
                      <wp:positionH relativeFrom="column">
                        <wp:posOffset>202976</wp:posOffset>
                      </wp:positionH>
                      <wp:positionV relativeFrom="paragraph">
                        <wp:posOffset>43550</wp:posOffset>
                      </wp:positionV>
                      <wp:extent cx="924571" cy="168910"/>
                      <wp:effectExtent l="0" t="0" r="27940" b="21590"/>
                      <wp:wrapNone/>
                      <wp:docPr id="1408" name="Group 14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1411" name="Group 1411"/>
                              <wpg:cNvGrpSpPr/>
                              <wpg:grpSpPr>
                                <a:xfrm>
                                  <a:off x="0" y="0"/>
                                  <a:ext cx="385445" cy="168910"/>
                                  <a:chOff x="0" y="0"/>
                                  <a:chExt cx="435299" cy="195941"/>
                                </a:xfrm>
                              </wpg:grpSpPr>
                              <wps:wsp>
                                <wps:cNvPr id="141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4"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15" name="Group 1415"/>
                              <wpg:cNvGrpSpPr/>
                              <wpg:grpSpPr>
                                <a:xfrm>
                                  <a:off x="539126" y="0"/>
                                  <a:ext cx="385445" cy="168910"/>
                                  <a:chOff x="0" y="0"/>
                                  <a:chExt cx="435299" cy="195941"/>
                                </a:xfrm>
                              </wpg:grpSpPr>
                              <wps:wsp>
                                <wps:cNvPr id="142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3A4A65ED" id="Group 1408" o:spid="_x0000_s1026" style="position:absolute;margin-left:16pt;margin-top:3.45pt;width:72.8pt;height:13.3pt;z-index:256956416"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">
                      <v:group id="Group 1411"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"/>
                      </v:group>
                      <v:group id="Group 1415"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"/>
                      </v:group>
                    </v:group>
                  </w:pict>
                </mc:Fallback>
              </mc:AlternateContent>
            </w:r>
          </w:p>
          <w:p w14:paraId="7DADDDDC" w14:textId="77777777" w:rsidR="001C58BC" w:rsidRPr="00856B09" w:rsidRDefault="001C58BC" w:rsidP="00D61D4F">
            <w:pPr>
              <w:tabs>
                <w:tab w:val="right" w:leader="dot" w:pos="3402"/>
                <w:tab w:val="right" w:leader="dot" w:pos="3924"/>
              </w:tabs>
              <w:suppressAutoHyphens/>
              <w:rPr>
                <w:rFonts w:ascii="Calibri" w:hAnsi="Calibri" w:cs="Calibri"/>
                <w:bCs/>
                <w:color w:val="000000"/>
                <w:sz w:val="20"/>
                <w:szCs w:val="20"/>
                <w:lang w:val="fr-FR" w:eastAsia="en-IN" w:bidi="hi-IN"/>
              </w:rPr>
            </w:pPr>
          </w:p>
          <w:p w14:paraId="4AF96355" w14:textId="39B1E697" w:rsidR="00D61D4F" w:rsidRPr="00856B09" w:rsidRDefault="008E0000" w:rsidP="00EA548B">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sait pas</w:t>
            </w:r>
            <w:r w:rsidR="00EA548B" w:rsidRPr="00856B09">
              <w:rPr>
                <w:rFonts w:ascii="Calibri" w:hAnsi="Calibri" w:cs="Calibri"/>
                <w:bCs/>
                <w:color w:val="000000"/>
                <w:sz w:val="20"/>
                <w:szCs w:val="20"/>
                <w:lang w:val="fr-FR" w:eastAsia="en-IN" w:bidi="hi-IN"/>
              </w:rPr>
              <w:tab/>
              <w:t>98</w:t>
            </w:r>
          </w:p>
        </w:tc>
        <w:tc>
          <w:tcPr>
            <w:tcW w:w="1021" w:type="dxa"/>
          </w:tcPr>
          <w:p w14:paraId="5C647E35" w14:textId="77777777" w:rsidR="001C58BC" w:rsidRPr="00856B09" w:rsidRDefault="001C58BC" w:rsidP="001C58BC">
            <w:pPr>
              <w:tabs>
                <w:tab w:val="left" w:pos="-720"/>
              </w:tabs>
              <w:suppressAutoHyphens/>
              <w:rPr>
                <w:rFonts w:ascii="Calibri" w:hAnsi="Calibri" w:cs="Calibri"/>
                <w:spacing w:val="-2"/>
                <w:sz w:val="20"/>
                <w:szCs w:val="20"/>
                <w:lang w:val="fr-FR"/>
              </w:rPr>
            </w:pPr>
          </w:p>
        </w:tc>
      </w:tr>
      <w:tr w:rsidR="00065EAA" w:rsidRPr="00953642" w14:paraId="0EB01C52" w14:textId="77777777" w:rsidTr="00EB10F5">
        <w:trPr>
          <w:trHeight w:val="20"/>
          <w:jc w:val="center"/>
        </w:trPr>
        <w:tc>
          <w:tcPr>
            <w:tcW w:w="638" w:type="dxa"/>
          </w:tcPr>
          <w:p w14:paraId="661A451D" w14:textId="7DA68BEB" w:rsidR="00065EAA" w:rsidRPr="00856B09" w:rsidRDefault="003B3D8E" w:rsidP="00065EAA">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403</w:t>
            </w:r>
          </w:p>
        </w:tc>
        <w:tc>
          <w:tcPr>
            <w:tcW w:w="4971" w:type="dxa"/>
          </w:tcPr>
          <w:p w14:paraId="582F2F1F" w14:textId="1A2EC108" w:rsidR="00065EAA" w:rsidRPr="00856B09" w:rsidRDefault="00185F6E" w:rsidP="00EB10F5">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avez-vous vu le prestataire (médecin/infirmière/conseiller) ?</w:t>
            </w:r>
          </w:p>
          <w:p w14:paraId="252FA4FC" w14:textId="77777777" w:rsidR="00065EAA" w:rsidRPr="00856B09" w:rsidRDefault="00065EAA" w:rsidP="00EB10F5">
            <w:pPr>
              <w:pStyle w:val="TableParagraph"/>
              <w:rPr>
                <w:rFonts w:ascii="Calibri" w:eastAsia="Times New Roman" w:hAnsi="Calibri" w:cs="Calibri"/>
                <w:bCs/>
                <w:color w:val="000000"/>
                <w:sz w:val="20"/>
                <w:szCs w:val="20"/>
                <w:lang w:val="fr-FR" w:eastAsia="en-IN" w:bidi="hi-IN"/>
              </w:rPr>
            </w:pPr>
          </w:p>
          <w:p w14:paraId="18DA67DE" w14:textId="23BB0624" w:rsidR="00463353" w:rsidRPr="00856B09" w:rsidRDefault="004A6AA4" w:rsidP="00EB10F5">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 xml:space="preserve">Si le </w:t>
            </w:r>
            <w:r w:rsidRPr="004A6AA4">
              <w:rPr>
                <w:rFonts w:ascii="Calibri" w:hAnsi="Calibri" w:cs="Calibri"/>
                <w:bCs/>
                <w:i/>
                <w:iCs/>
                <w:color w:val="000000"/>
                <w:sz w:val="20"/>
                <w:szCs w:val="20"/>
                <w:lang w:val="fr-FR" w:eastAsia="en-IN" w:bidi="hi-IN"/>
              </w:rPr>
              <w:t>répondant</w:t>
            </w:r>
            <w:r w:rsidRPr="00D37CDB">
              <w:rPr>
                <w:rFonts w:ascii="Calibri" w:hAnsi="Calibri" w:cs="Calibri"/>
                <w:bCs/>
                <w:i/>
                <w:iCs/>
                <w:color w:val="000000"/>
                <w:sz w:val="20"/>
                <w:szCs w:val="20"/>
                <w:lang w:val="fr-FR" w:eastAsia="en-IN" w:bidi="hi-IN"/>
              </w:rPr>
              <w:t xml:space="preserve"> ne </w:t>
            </w:r>
            <w:r w:rsidRPr="004A6AA4">
              <w:rPr>
                <w:rFonts w:ascii="Calibri" w:hAnsi="Calibri" w:cs="Calibri"/>
                <w:bCs/>
                <w:i/>
                <w:iCs/>
                <w:color w:val="000000"/>
                <w:sz w:val="20"/>
                <w:szCs w:val="20"/>
                <w:lang w:val="fr-FR" w:eastAsia="en-IN" w:bidi="hi-IN"/>
              </w:rPr>
              <w:t>connaît</w:t>
            </w:r>
            <w:r w:rsidRPr="00D37CDB">
              <w:rPr>
                <w:rFonts w:ascii="Calibri" w:hAnsi="Calibri" w:cs="Calibri"/>
                <w:bCs/>
                <w:i/>
                <w:iCs/>
                <w:color w:val="000000"/>
                <w:sz w:val="20"/>
                <w:szCs w:val="20"/>
                <w:lang w:val="fr-FR" w:eastAsia="en-IN" w:bidi="hi-IN"/>
              </w:rPr>
              <w:t xml:space="preserve"> pas l’heure exacte, </w:t>
            </w:r>
            <w:r w:rsidRPr="004A6AA4">
              <w:rPr>
                <w:rFonts w:ascii="Calibri" w:hAnsi="Calibri" w:cs="Calibri"/>
                <w:bCs/>
                <w:i/>
                <w:iCs/>
                <w:color w:val="000000"/>
                <w:sz w:val="20"/>
                <w:szCs w:val="20"/>
                <w:lang w:val="fr-FR" w:eastAsia="en-IN" w:bidi="hi-IN"/>
              </w:rPr>
              <w:t>demandez-lui</w:t>
            </w:r>
            <w:r w:rsidRPr="00D37CDB">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469ED45E" w14:textId="36CD4D06" w:rsidR="00065EAA" w:rsidRPr="00856B09" w:rsidRDefault="00065EAA" w:rsidP="00065EAA">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HH           </w:t>
            </w:r>
            <w:r w:rsidR="004A6AA4">
              <w:rPr>
                <w:rFonts w:ascii="Calibri" w:hAnsi="Calibri" w:cs="Calibri"/>
                <w:bCs/>
                <w:sz w:val="20"/>
                <w:szCs w:val="20"/>
                <w:lang w:val="fr-FR"/>
              </w:rPr>
              <w:t xml:space="preserve">  </w:t>
            </w:r>
            <w:r w:rsidRPr="00856B09">
              <w:rPr>
                <w:rFonts w:ascii="Calibri" w:hAnsi="Calibri" w:cs="Calibri"/>
                <w:bCs/>
                <w:sz w:val="20"/>
                <w:szCs w:val="20"/>
                <w:lang w:val="fr-FR"/>
              </w:rPr>
              <w:t>M</w:t>
            </w:r>
            <w:r w:rsidR="004A6AA4">
              <w:rPr>
                <w:rFonts w:ascii="Calibri" w:hAnsi="Calibri" w:cs="Calibri"/>
                <w:bCs/>
                <w:sz w:val="20"/>
                <w:szCs w:val="20"/>
                <w:lang w:val="fr-FR"/>
              </w:rPr>
              <w:t>I</w:t>
            </w:r>
            <w:r w:rsidRPr="00856B09">
              <w:rPr>
                <w:rFonts w:ascii="Calibri" w:hAnsi="Calibri" w:cs="Calibri"/>
                <w:bCs/>
                <w:sz w:val="20"/>
                <w:szCs w:val="20"/>
                <w:lang w:val="fr-FR"/>
              </w:rPr>
              <w:t>N</w:t>
            </w:r>
          </w:p>
          <w:p w14:paraId="5645EC92" w14:textId="77777777" w:rsidR="00065EAA" w:rsidRPr="00856B09" w:rsidRDefault="00065EAA" w:rsidP="00065EAA">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6960512" behindDoc="0" locked="0" layoutInCell="1" allowOverlap="1" wp14:anchorId="5B2CA377" wp14:editId="528E1D35">
                      <wp:simplePos x="0" y="0"/>
                      <wp:positionH relativeFrom="column">
                        <wp:posOffset>202976</wp:posOffset>
                      </wp:positionH>
                      <wp:positionV relativeFrom="paragraph">
                        <wp:posOffset>43550</wp:posOffset>
                      </wp:positionV>
                      <wp:extent cx="924571" cy="168910"/>
                      <wp:effectExtent l="0" t="0" r="27940" b="21590"/>
                      <wp:wrapNone/>
                      <wp:docPr id="1439" name="Group 1439"/>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1442" name="Group 1442"/>
                              <wpg:cNvGrpSpPr/>
                              <wpg:grpSpPr>
                                <a:xfrm>
                                  <a:off x="0" y="0"/>
                                  <a:ext cx="385445" cy="168910"/>
                                  <a:chOff x="0" y="0"/>
                                  <a:chExt cx="435299" cy="195941"/>
                                </a:xfrm>
                              </wpg:grpSpPr>
                              <wps:wsp>
                                <wps:cNvPr id="144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4"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45" name="Group 1445"/>
                              <wpg:cNvGrpSpPr/>
                              <wpg:grpSpPr>
                                <a:xfrm>
                                  <a:off x="539126" y="0"/>
                                  <a:ext cx="385445" cy="168910"/>
                                  <a:chOff x="0" y="0"/>
                                  <a:chExt cx="435299" cy="195941"/>
                                </a:xfrm>
                              </wpg:grpSpPr>
                              <wps:wsp>
                                <wps:cNvPr id="144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2816FE18" id="Group 1439" o:spid="_x0000_s1026" style="position:absolute;margin-left:16pt;margin-top:3.45pt;width:72.8pt;height:13.3pt;z-index:256960512"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">
                      <v:group id="Group 1442"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"/>
                      </v:group>
                      <v:group id="Group 1445"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"/>
                      </v:group>
                    </v:group>
                  </w:pict>
                </mc:Fallback>
              </mc:AlternateContent>
            </w:r>
          </w:p>
          <w:p w14:paraId="53916F62" w14:textId="77777777" w:rsidR="00065EAA" w:rsidRPr="00856B09" w:rsidRDefault="00065EAA" w:rsidP="00065EAA">
            <w:pPr>
              <w:tabs>
                <w:tab w:val="right" w:leader="dot" w:pos="3402"/>
                <w:tab w:val="right" w:leader="dot" w:pos="3924"/>
              </w:tabs>
              <w:suppressAutoHyphens/>
              <w:rPr>
                <w:rFonts w:ascii="Calibri" w:hAnsi="Calibri" w:cs="Calibri"/>
                <w:bCs/>
                <w:color w:val="000000"/>
                <w:sz w:val="20"/>
                <w:szCs w:val="20"/>
                <w:lang w:val="fr-FR" w:eastAsia="en-IN" w:bidi="hi-IN"/>
              </w:rPr>
            </w:pPr>
          </w:p>
          <w:p w14:paraId="25601F39" w14:textId="366FB345" w:rsidR="00065EAA" w:rsidRPr="00856B09" w:rsidRDefault="00185F6E" w:rsidP="00065EAA">
            <w:pPr>
              <w:tabs>
                <w:tab w:val="right" w:leader="dot" w:pos="3402"/>
                <w:tab w:val="right" w:leader="dot" w:pos="3924"/>
              </w:tabs>
              <w:suppressAutoHyphens/>
              <w:rPr>
                <w:rFonts w:ascii="Calibri" w:hAnsi="Calibri" w:cs="Calibri"/>
                <w:bCs/>
                <w:noProof/>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065EAA" w:rsidRPr="00856B09">
              <w:rPr>
                <w:rFonts w:ascii="Calibri" w:hAnsi="Calibri" w:cs="Calibri"/>
                <w:bCs/>
                <w:color w:val="000000"/>
                <w:sz w:val="20"/>
                <w:szCs w:val="20"/>
                <w:lang w:val="fr-FR" w:eastAsia="en-IN" w:bidi="hi-IN"/>
              </w:rPr>
              <w:tab/>
              <w:t>98</w:t>
            </w:r>
          </w:p>
        </w:tc>
        <w:tc>
          <w:tcPr>
            <w:tcW w:w="1021" w:type="dxa"/>
          </w:tcPr>
          <w:p w14:paraId="739AA4C5" w14:textId="77777777" w:rsidR="00065EAA" w:rsidRPr="00856B09" w:rsidRDefault="00065EAA" w:rsidP="00065EAA">
            <w:pPr>
              <w:tabs>
                <w:tab w:val="left" w:pos="-720"/>
              </w:tabs>
              <w:suppressAutoHyphens/>
              <w:rPr>
                <w:rFonts w:ascii="Calibri" w:hAnsi="Calibri" w:cs="Calibri"/>
                <w:spacing w:val="-2"/>
                <w:sz w:val="20"/>
                <w:szCs w:val="20"/>
                <w:lang w:val="fr-FR"/>
              </w:rPr>
            </w:pPr>
          </w:p>
        </w:tc>
      </w:tr>
    </w:tbl>
    <w:p w14:paraId="0E5027C1" w14:textId="77777777" w:rsidR="004A6AA4" w:rsidRPr="00856B09" w:rsidRDefault="004A6AA4">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4A6AA4" w:rsidRPr="00D37CDB" w14:paraId="116A38BB" w14:textId="77777777" w:rsidTr="0064794F">
        <w:trPr>
          <w:trHeight w:val="388"/>
          <w:jc w:val="center"/>
        </w:trPr>
        <w:tc>
          <w:tcPr>
            <w:tcW w:w="638" w:type="dxa"/>
          </w:tcPr>
          <w:p w14:paraId="5DBFBB7C" w14:textId="6CB696EE" w:rsidR="004A6AA4" w:rsidRPr="00D37CDB" w:rsidRDefault="004A6AA4"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40</w:t>
            </w:r>
            <w:r>
              <w:rPr>
                <w:rFonts w:ascii="Calibri" w:hAnsi="Calibri" w:cs="Calibri"/>
                <w:spacing w:val="-2"/>
                <w:sz w:val="20"/>
                <w:szCs w:val="20"/>
                <w:lang w:val="fr-FR"/>
              </w:rPr>
              <w:t>4</w:t>
            </w:r>
          </w:p>
        </w:tc>
        <w:tc>
          <w:tcPr>
            <w:tcW w:w="4971" w:type="dxa"/>
          </w:tcPr>
          <w:p w14:paraId="1F8877D0" w14:textId="77777777" w:rsidR="004A6AA4" w:rsidRPr="00D37CDB" w:rsidRDefault="004A6AA4"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3088" behindDoc="0" locked="0" layoutInCell="1" allowOverlap="1" wp14:anchorId="330F0F50" wp14:editId="63CB49F0">
                      <wp:simplePos x="0" y="0"/>
                      <wp:positionH relativeFrom="column">
                        <wp:posOffset>2701960</wp:posOffset>
                      </wp:positionH>
                      <wp:positionV relativeFrom="paragraph">
                        <wp:posOffset>147542</wp:posOffset>
                      </wp:positionV>
                      <wp:extent cx="234950" cy="406400"/>
                      <wp:effectExtent l="0" t="0" r="69850" b="69850"/>
                      <wp:wrapNone/>
                      <wp:docPr id="177014063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183765223" name="Rectangle 183765223"/>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62151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A269A5" id="Group 4193" o:spid="_x0000_s1026" style="position:absolute;margin-left:212.75pt;margin-top:11.6pt;width:18.5pt;height:32pt;z-index:25775308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">
                      <v:rect id="Rectangle 183765223"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&#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Q100a {OPD}</w:t>
            </w:r>
          </w:p>
          <w:p w14:paraId="51693264" w14:textId="1125CB99" w:rsidR="004A6AA4" w:rsidRPr="00D37CDB" w:rsidRDefault="004A6AA4"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 xml:space="preserve">SI Q100a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Pr="00856B09">
              <w:rPr>
                <w:rFonts w:ascii="Calibri" w:hAnsi="Calibri" w:cs="Calibri"/>
                <w:b/>
                <w:color w:val="000000"/>
                <w:sz w:val="20"/>
                <w:szCs w:val="20"/>
                <w:lang w:val="fr-FR" w:eastAsia="en-IN" w:bidi="hi-IN"/>
              </w:rPr>
              <w:t>2</w:t>
            </w:r>
          </w:p>
        </w:tc>
        <w:tc>
          <w:tcPr>
            <w:tcW w:w="3663" w:type="dxa"/>
          </w:tcPr>
          <w:p w14:paraId="4BBEF946" w14:textId="77777777" w:rsidR="004A6AA4" w:rsidRDefault="004A6AA4"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4112" behindDoc="0" locked="0" layoutInCell="1" allowOverlap="1" wp14:anchorId="08E06487" wp14:editId="237D533B">
                      <wp:simplePos x="0" y="0"/>
                      <wp:positionH relativeFrom="column">
                        <wp:posOffset>1707187</wp:posOffset>
                      </wp:positionH>
                      <wp:positionV relativeFrom="paragraph">
                        <wp:posOffset>149289</wp:posOffset>
                      </wp:positionV>
                      <wp:extent cx="678180" cy="177800"/>
                      <wp:effectExtent l="0" t="0" r="33020" b="12700"/>
                      <wp:wrapNone/>
                      <wp:docPr id="1904517986"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647512244" name="Rectangle 1647512244"/>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750706"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FDE7B1" id="Group 4196" o:spid="_x0000_s1026" style="position:absolute;margin-left:134.4pt;margin-top:11.75pt;width:53.4pt;height:14pt;z-index:25775411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">
                      <v:rect id="Rectangle 1647512244"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" strokecolor="#5b9bd5 [3204]" strokeweight=".5pt">
                        <v:stroke endarrow="block" joinstyle="miter"/>
                      </v:shape>
                    </v:group>
                  </w:pict>
                </mc:Fallback>
              </mc:AlternateContent>
            </w:r>
          </w:p>
          <w:p w14:paraId="786DCF30" w14:textId="77777777" w:rsidR="004A6AA4" w:rsidRPr="00D37CDB" w:rsidRDefault="004A6AA4"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27B25FB2" w14:textId="77777777" w:rsidR="004A6AA4" w:rsidRPr="00D37CDB" w:rsidRDefault="004A6AA4" w:rsidP="0064794F">
            <w:pPr>
              <w:tabs>
                <w:tab w:val="left" w:pos="-720"/>
              </w:tabs>
              <w:suppressAutoHyphens/>
              <w:rPr>
                <w:rFonts w:ascii="Calibri" w:hAnsi="Calibri" w:cs="Calibri"/>
                <w:spacing w:val="-2"/>
                <w:sz w:val="20"/>
                <w:szCs w:val="20"/>
                <w:lang w:val="fr-FR"/>
              </w:rPr>
            </w:pPr>
          </w:p>
          <w:p w14:paraId="010E01DD" w14:textId="1743F0A9" w:rsidR="004A6AA4" w:rsidRPr="00D37CDB" w:rsidRDefault="004A6AA4"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1</w:t>
            </w:r>
            <w:r w:rsidRPr="00D37CDB">
              <w:rPr>
                <w:rFonts w:ascii="Calibri" w:hAnsi="Calibri" w:cs="Calibri"/>
                <w:spacing w:val="-2"/>
                <w:sz w:val="20"/>
                <w:szCs w:val="20"/>
                <w:lang w:val="fr-FR"/>
              </w:rPr>
              <w:t>4</w:t>
            </w:r>
          </w:p>
        </w:tc>
      </w:tr>
      <w:tr w:rsidR="008A741E" w:rsidRPr="00953642" w14:paraId="1EC6D348" w14:textId="77777777" w:rsidTr="00365B1B">
        <w:trPr>
          <w:trHeight w:val="388"/>
          <w:jc w:val="center"/>
        </w:trPr>
        <w:tc>
          <w:tcPr>
            <w:tcW w:w="638" w:type="dxa"/>
          </w:tcPr>
          <w:p w14:paraId="1125198F" w14:textId="79153695" w:rsidR="008A741E"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405</w:t>
            </w:r>
          </w:p>
        </w:tc>
        <w:tc>
          <w:tcPr>
            <w:tcW w:w="4971" w:type="dxa"/>
          </w:tcPr>
          <w:p w14:paraId="575233B0" w14:textId="1D0D96DB" w:rsidR="008A741E" w:rsidRPr="00856B09" w:rsidRDefault="0034513F" w:rsidP="00365B1B">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êtes-vous arriv</w:t>
            </w:r>
            <w:r w:rsidR="00700DC9" w:rsidRPr="00856B09">
              <w:rPr>
                <w:rFonts w:ascii="Calibri" w:eastAsia="Times New Roman" w:hAnsi="Calibri" w:cs="Calibri"/>
                <w:bCs/>
                <w:color w:val="000000"/>
                <w:sz w:val="20"/>
                <w:szCs w:val="20"/>
                <w:lang w:val="fr-FR" w:eastAsia="en-IN" w:bidi="hi-IN"/>
              </w:rPr>
              <w:t>é</w:t>
            </w:r>
            <w:r w:rsidRPr="00856B09">
              <w:rPr>
                <w:rFonts w:ascii="Calibri" w:eastAsia="Times New Roman" w:hAnsi="Calibri" w:cs="Calibri"/>
                <w:bCs/>
                <w:color w:val="000000"/>
                <w:sz w:val="20"/>
                <w:szCs w:val="20"/>
                <w:lang w:val="fr-FR" w:eastAsia="en-IN" w:bidi="hi-IN"/>
              </w:rPr>
              <w:t xml:space="preserve"> à </w:t>
            </w:r>
            <w:r w:rsidR="00700DC9" w:rsidRPr="00856B09">
              <w:rPr>
                <w:rFonts w:ascii="Calibri" w:eastAsia="Times New Roman" w:hAnsi="Calibri" w:cs="Calibri"/>
                <w:bCs/>
                <w:color w:val="000000"/>
                <w:sz w:val="20"/>
                <w:szCs w:val="20"/>
                <w:lang w:val="fr-FR" w:eastAsia="en-IN" w:bidi="hi-IN"/>
              </w:rPr>
              <w:t xml:space="preserve">la structure sanitaire </w:t>
            </w:r>
            <w:r w:rsidRPr="00856B09">
              <w:rPr>
                <w:rFonts w:ascii="Calibri" w:eastAsia="Times New Roman" w:hAnsi="Calibri" w:cs="Calibri"/>
                <w:bCs/>
                <w:color w:val="000000"/>
                <w:sz w:val="20"/>
                <w:szCs w:val="20"/>
                <w:lang w:val="fr-FR" w:eastAsia="en-IN" w:bidi="hi-IN"/>
              </w:rPr>
              <w:t>le jour de l’admission ?</w:t>
            </w:r>
          </w:p>
          <w:p w14:paraId="0795D9FE" w14:textId="77777777" w:rsidR="008A741E" w:rsidRPr="00856B09" w:rsidRDefault="008A741E" w:rsidP="00365B1B">
            <w:pPr>
              <w:pStyle w:val="TableParagraph"/>
              <w:rPr>
                <w:rFonts w:ascii="Calibri" w:eastAsia="Times New Roman" w:hAnsi="Calibri" w:cs="Calibri"/>
                <w:bCs/>
                <w:color w:val="000000"/>
                <w:sz w:val="20"/>
                <w:szCs w:val="20"/>
                <w:lang w:val="fr-FR" w:eastAsia="en-IN" w:bidi="hi-IN"/>
              </w:rPr>
            </w:pPr>
          </w:p>
          <w:p w14:paraId="1AD8A869" w14:textId="7C4A197B" w:rsidR="00666463" w:rsidRPr="00856B09" w:rsidRDefault="004B456D" w:rsidP="00365B1B">
            <w:pPr>
              <w:pStyle w:val="TableParagraph"/>
              <w:rPr>
                <w:rFonts w:ascii="Calibri" w:eastAsia="Times New Roman"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 xml:space="preserve">Si le </w:t>
            </w:r>
            <w:r w:rsidRPr="004A6AA4">
              <w:rPr>
                <w:rFonts w:ascii="Calibri" w:hAnsi="Calibri" w:cs="Calibri"/>
                <w:bCs/>
                <w:i/>
                <w:iCs/>
                <w:color w:val="000000"/>
                <w:sz w:val="20"/>
                <w:szCs w:val="20"/>
                <w:lang w:val="fr-FR" w:eastAsia="en-IN" w:bidi="hi-IN"/>
              </w:rPr>
              <w:t>répondant</w:t>
            </w:r>
            <w:r w:rsidRPr="00D37CDB">
              <w:rPr>
                <w:rFonts w:ascii="Calibri" w:hAnsi="Calibri" w:cs="Calibri"/>
                <w:bCs/>
                <w:i/>
                <w:iCs/>
                <w:color w:val="000000"/>
                <w:sz w:val="20"/>
                <w:szCs w:val="20"/>
                <w:lang w:val="fr-FR" w:eastAsia="en-IN" w:bidi="hi-IN"/>
              </w:rPr>
              <w:t xml:space="preserve"> ne </w:t>
            </w:r>
            <w:r w:rsidRPr="004A6AA4">
              <w:rPr>
                <w:rFonts w:ascii="Calibri" w:hAnsi="Calibri" w:cs="Calibri"/>
                <w:bCs/>
                <w:i/>
                <w:iCs/>
                <w:color w:val="000000"/>
                <w:sz w:val="20"/>
                <w:szCs w:val="20"/>
                <w:lang w:val="fr-FR" w:eastAsia="en-IN" w:bidi="hi-IN"/>
              </w:rPr>
              <w:t>connaît</w:t>
            </w:r>
            <w:r w:rsidRPr="00D37CDB">
              <w:rPr>
                <w:rFonts w:ascii="Calibri" w:hAnsi="Calibri" w:cs="Calibri"/>
                <w:bCs/>
                <w:i/>
                <w:iCs/>
                <w:color w:val="000000"/>
                <w:sz w:val="20"/>
                <w:szCs w:val="20"/>
                <w:lang w:val="fr-FR" w:eastAsia="en-IN" w:bidi="hi-IN"/>
              </w:rPr>
              <w:t xml:space="preserve"> pas l’heure exacte, </w:t>
            </w:r>
            <w:r w:rsidRPr="004A6AA4">
              <w:rPr>
                <w:rFonts w:ascii="Calibri" w:hAnsi="Calibri" w:cs="Calibri"/>
                <w:bCs/>
                <w:i/>
                <w:iCs/>
                <w:color w:val="000000"/>
                <w:sz w:val="20"/>
                <w:szCs w:val="20"/>
                <w:lang w:val="fr-FR" w:eastAsia="en-IN" w:bidi="hi-IN"/>
              </w:rPr>
              <w:t>demandez-lui</w:t>
            </w:r>
            <w:r w:rsidRPr="00D37CDB">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04C19466" w14:textId="136AC357" w:rsidR="008A741E" w:rsidRPr="00856B09" w:rsidRDefault="008A741E" w:rsidP="00365B1B">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HH           </w:t>
            </w:r>
            <w:r w:rsidR="004B456D">
              <w:rPr>
                <w:rFonts w:ascii="Calibri" w:hAnsi="Calibri" w:cs="Calibri"/>
                <w:bCs/>
                <w:sz w:val="20"/>
                <w:szCs w:val="20"/>
                <w:lang w:val="fr-FR"/>
              </w:rPr>
              <w:t xml:space="preserve">  </w:t>
            </w:r>
            <w:r w:rsidRPr="00856B09">
              <w:rPr>
                <w:rFonts w:ascii="Calibri" w:hAnsi="Calibri" w:cs="Calibri"/>
                <w:bCs/>
                <w:sz w:val="20"/>
                <w:szCs w:val="20"/>
                <w:lang w:val="fr-FR"/>
              </w:rPr>
              <w:t>MIN</w:t>
            </w:r>
          </w:p>
          <w:p w14:paraId="1166AEC7" w14:textId="77777777" w:rsidR="008A741E" w:rsidRPr="00856B09" w:rsidRDefault="008A741E" w:rsidP="00365B1B">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7454080" behindDoc="0" locked="0" layoutInCell="1" allowOverlap="1" wp14:anchorId="5C498E18" wp14:editId="2CC2A820">
                      <wp:simplePos x="0" y="0"/>
                      <wp:positionH relativeFrom="column">
                        <wp:posOffset>202976</wp:posOffset>
                      </wp:positionH>
                      <wp:positionV relativeFrom="paragraph">
                        <wp:posOffset>43550</wp:posOffset>
                      </wp:positionV>
                      <wp:extent cx="924571" cy="168910"/>
                      <wp:effectExtent l="0" t="0" r="27940" b="21590"/>
                      <wp:wrapNone/>
                      <wp:docPr id="4205" name="Group 4205"/>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4207" name="Group 4207"/>
                              <wpg:cNvGrpSpPr/>
                              <wpg:grpSpPr>
                                <a:xfrm>
                                  <a:off x="0" y="0"/>
                                  <a:ext cx="385445" cy="168910"/>
                                  <a:chOff x="0" y="0"/>
                                  <a:chExt cx="435299" cy="195941"/>
                                </a:xfrm>
                              </wpg:grpSpPr>
                              <wps:wsp>
                                <wps:cNvPr id="42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0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210" name="Group 4210"/>
                              <wpg:cNvGrpSpPr/>
                              <wpg:grpSpPr>
                                <a:xfrm>
                                  <a:off x="539126" y="0"/>
                                  <a:ext cx="385445" cy="168910"/>
                                  <a:chOff x="0" y="0"/>
                                  <a:chExt cx="435299" cy="195941"/>
                                </a:xfrm>
                              </wpg:grpSpPr>
                              <wps:wsp>
                                <wps:cNvPr id="421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1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6B6CC140" id="Group 4205" o:spid="_x0000_s1026" style="position:absolute;margin-left:16pt;margin-top:3.45pt;width:72.8pt;height:13.3pt;z-index:257454080"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">
                      <v:group id="Group 4207"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"/>
                      </v:group>
                      <v:group id="Group 4210"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"/>
                      </v:group>
                    </v:group>
                  </w:pict>
                </mc:Fallback>
              </mc:AlternateContent>
            </w:r>
          </w:p>
          <w:p w14:paraId="2B4BB1BB" w14:textId="77777777" w:rsidR="008A741E" w:rsidRPr="00856B09" w:rsidRDefault="008A741E" w:rsidP="00365B1B">
            <w:pPr>
              <w:tabs>
                <w:tab w:val="right" w:leader="dot" w:pos="3402"/>
                <w:tab w:val="right" w:leader="dot" w:pos="3924"/>
              </w:tabs>
              <w:suppressAutoHyphens/>
              <w:rPr>
                <w:rFonts w:ascii="Calibri" w:hAnsi="Calibri" w:cs="Calibri"/>
                <w:bCs/>
                <w:color w:val="000000"/>
                <w:sz w:val="20"/>
                <w:szCs w:val="20"/>
                <w:lang w:val="fr-FR" w:eastAsia="en-IN" w:bidi="hi-IN"/>
              </w:rPr>
            </w:pPr>
          </w:p>
          <w:p w14:paraId="11EE1792" w14:textId="2243B73C" w:rsidR="008A741E" w:rsidRPr="00856B09" w:rsidRDefault="00185F6E" w:rsidP="00365B1B">
            <w:pPr>
              <w:tabs>
                <w:tab w:val="left" w:leader="dot" w:pos="3402"/>
              </w:tabs>
              <w:suppressAutoHyphens/>
              <w:spacing w:before="120"/>
              <w:rPr>
                <w:rFonts w:ascii="Calibri" w:hAnsi="Calibri" w:cs="Calibri"/>
                <w:bCs/>
                <w:sz w:val="20"/>
                <w:szCs w:val="20"/>
                <w:lang w:val="fr-FR"/>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8A741E" w:rsidRPr="00856B09">
              <w:rPr>
                <w:rFonts w:ascii="Calibri" w:hAnsi="Calibri" w:cs="Calibri"/>
                <w:bCs/>
                <w:color w:val="000000"/>
                <w:sz w:val="20"/>
                <w:szCs w:val="20"/>
                <w:lang w:val="fr-FR" w:eastAsia="en-IN" w:bidi="hi-IN"/>
              </w:rPr>
              <w:tab/>
              <w:t>98</w:t>
            </w:r>
          </w:p>
        </w:tc>
        <w:tc>
          <w:tcPr>
            <w:tcW w:w="1021" w:type="dxa"/>
          </w:tcPr>
          <w:p w14:paraId="760AFE33" w14:textId="77777777" w:rsidR="008A741E" w:rsidRPr="00856B09" w:rsidRDefault="008A741E" w:rsidP="00365B1B">
            <w:pPr>
              <w:tabs>
                <w:tab w:val="left" w:pos="-720"/>
              </w:tabs>
              <w:suppressAutoHyphens/>
              <w:rPr>
                <w:rFonts w:ascii="Calibri" w:hAnsi="Calibri" w:cs="Calibri"/>
                <w:spacing w:val="-2"/>
                <w:sz w:val="20"/>
                <w:szCs w:val="20"/>
                <w:lang w:val="fr-FR"/>
              </w:rPr>
            </w:pPr>
          </w:p>
        </w:tc>
      </w:tr>
      <w:tr w:rsidR="00D46A62" w:rsidRPr="00CA2E4A" w14:paraId="60767EDE" w14:textId="77777777" w:rsidTr="00365B1B">
        <w:trPr>
          <w:trHeight w:val="388"/>
          <w:jc w:val="center"/>
        </w:trPr>
        <w:tc>
          <w:tcPr>
            <w:tcW w:w="638" w:type="dxa"/>
          </w:tcPr>
          <w:p w14:paraId="4CA4223C" w14:textId="01C42DD8" w:rsidR="00D46A62" w:rsidRPr="00856B09" w:rsidRDefault="003B3D8E" w:rsidP="00D46A62">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406</w:t>
            </w:r>
          </w:p>
        </w:tc>
        <w:tc>
          <w:tcPr>
            <w:tcW w:w="4971" w:type="dxa"/>
          </w:tcPr>
          <w:p w14:paraId="143A5F17" w14:textId="0C7C715E" w:rsidR="00D46A62" w:rsidRPr="00856B09" w:rsidRDefault="005135B4" w:rsidP="00D46A62">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Quand avez-vous été admis à </w:t>
            </w:r>
            <w:r w:rsidR="00DE7E45" w:rsidRPr="00856B09">
              <w:rPr>
                <w:rFonts w:ascii="Calibri" w:hAnsi="Calibri" w:cs="Calibri"/>
                <w:bCs/>
                <w:color w:val="000000"/>
                <w:sz w:val="20"/>
                <w:szCs w:val="20"/>
                <w:lang w:val="fr-FR" w:eastAsia="en-IN" w:bidi="hi-IN"/>
              </w:rPr>
              <w:t>la structure sanitaire ?</w:t>
            </w:r>
          </w:p>
          <w:p w14:paraId="67D1AD91" w14:textId="77777777" w:rsidR="00D46A62" w:rsidRPr="00856B09" w:rsidRDefault="00D46A62" w:rsidP="00D46A62">
            <w:pPr>
              <w:pStyle w:val="TableParagraph"/>
              <w:rPr>
                <w:rFonts w:ascii="Calibri" w:eastAsia="Times New Roman" w:hAnsi="Calibri" w:cs="Calibri"/>
                <w:bCs/>
                <w:color w:val="000000"/>
                <w:sz w:val="20"/>
                <w:szCs w:val="20"/>
                <w:lang w:val="fr-FR" w:eastAsia="en-IN" w:bidi="hi-IN"/>
              </w:rPr>
            </w:pPr>
          </w:p>
        </w:tc>
        <w:tc>
          <w:tcPr>
            <w:tcW w:w="3663" w:type="dxa"/>
          </w:tcPr>
          <w:p w14:paraId="343CF9FC" w14:textId="5E66D493" w:rsidR="00D46A62" w:rsidRPr="00856B09" w:rsidRDefault="00D46A62"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CA2E4A">
              <w:rPr>
                <w:rFonts w:ascii="Calibri" w:eastAsia="Times New Roman" w:hAnsi="Calibri" w:cs="Calibri"/>
                <w:bCs/>
                <w:noProof/>
                <w:color w:val="000000"/>
                <w:sz w:val="20"/>
                <w:szCs w:val="20"/>
                <w:lang w:val="fr-FR" w:eastAsia="fr-FR"/>
              </w:rPr>
              <mc:AlternateContent>
                <mc:Choice Requires="wps">
                  <w:drawing>
                    <wp:anchor distT="0" distB="0" distL="114300" distR="114300" simplePos="0" relativeHeight="257473536" behindDoc="0" locked="0" layoutInCell="1" allowOverlap="1" wp14:anchorId="01C5B60C" wp14:editId="40EC4B06">
                      <wp:simplePos x="0" y="0"/>
                      <wp:positionH relativeFrom="column">
                        <wp:posOffset>2181093</wp:posOffset>
                      </wp:positionH>
                      <wp:positionV relativeFrom="paragraph">
                        <wp:posOffset>13335</wp:posOffset>
                      </wp:positionV>
                      <wp:extent cx="169138" cy="274849"/>
                      <wp:effectExtent l="0" t="0" r="40640" b="11430"/>
                      <wp:wrapNone/>
                      <wp:docPr id="2883" name="Right Brace 2883"/>
                      <wp:cNvGraphicFramePr/>
                      <a:graphic xmlns:a="http://schemas.openxmlformats.org/drawingml/2006/main">
                        <a:graphicData uri="http://schemas.microsoft.com/office/word/2010/wordprocessingShape">
                          <wps:wsp>
                            <wps:cNvSpPr/>
                            <wps:spPr>
                              <a:xfrm>
                                <a:off x="0" y="0"/>
                                <a:ext cx="169138" cy="27484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BD23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83" o:spid="_x0000_s1026" type="#_x0000_t88" style="position:absolute;margin-left:171.75pt;margin-top:1.05pt;width:13.3pt;height:21.65pt;z-index:25747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" adj="1108" strokecolor="#5b9bd5 [3204]" strokeweight=".5pt">
                      <v:stroke joinstyle="miter"/>
                    </v:shape>
                  </w:pict>
                </mc:Fallback>
              </mc:AlternateContent>
            </w:r>
            <w:r w:rsidR="005135B4" w:rsidRPr="00856B09">
              <w:rPr>
                <w:rFonts w:ascii="Calibri" w:eastAsia="Times New Roman" w:hAnsi="Calibri" w:cs="Calibri"/>
                <w:bCs/>
                <w:color w:val="000000"/>
                <w:sz w:val="20"/>
                <w:szCs w:val="20"/>
                <w:lang w:val="fr-FR" w:eastAsia="en-IN" w:bidi="hi-IN"/>
              </w:rPr>
              <w:t>Immédiatement</w:t>
            </w:r>
            <w:r w:rsidRPr="00856B09">
              <w:rPr>
                <w:rFonts w:ascii="Calibri" w:eastAsia="Times New Roman" w:hAnsi="Calibri" w:cs="Calibri"/>
                <w:bCs/>
                <w:color w:val="000000"/>
                <w:sz w:val="20"/>
                <w:szCs w:val="20"/>
                <w:lang w:val="fr-FR" w:eastAsia="en-IN" w:bidi="hi-IN"/>
              </w:rPr>
              <w:tab/>
            </w:r>
            <w:r w:rsidRPr="00856B09">
              <w:rPr>
                <w:rFonts w:ascii="Calibri" w:eastAsia="Times New Roman" w:hAnsi="Calibri" w:cs="Calibri"/>
                <w:b/>
                <w:color w:val="000000"/>
                <w:sz w:val="20"/>
                <w:szCs w:val="20"/>
                <w:lang w:val="fr-FR" w:eastAsia="en-IN" w:bidi="hi-IN"/>
              </w:rPr>
              <w:t>1</w:t>
            </w:r>
          </w:p>
          <w:p w14:paraId="224F1AB4" w14:textId="68F2BD12" w:rsidR="00D46A62" w:rsidRPr="00856B09" w:rsidRDefault="005135B4"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Le même jour</w:t>
            </w:r>
            <w:r w:rsidR="00D46A62" w:rsidRPr="00856B09">
              <w:rPr>
                <w:rFonts w:ascii="Calibri" w:eastAsia="Times New Roman" w:hAnsi="Calibri" w:cs="Calibri"/>
                <w:bCs/>
                <w:color w:val="000000"/>
                <w:sz w:val="20"/>
                <w:szCs w:val="20"/>
                <w:lang w:val="fr-FR" w:eastAsia="en-IN" w:bidi="hi-IN"/>
              </w:rPr>
              <w:tab/>
            </w:r>
            <w:r w:rsidR="00D46A62" w:rsidRPr="00856B09">
              <w:rPr>
                <w:rFonts w:ascii="Calibri" w:eastAsia="Times New Roman" w:hAnsi="Calibri" w:cs="Calibri"/>
                <w:b/>
                <w:color w:val="000000"/>
                <w:sz w:val="20"/>
                <w:szCs w:val="20"/>
                <w:lang w:val="fr-FR" w:eastAsia="en-IN" w:bidi="hi-IN"/>
              </w:rPr>
              <w:t>2</w:t>
            </w:r>
          </w:p>
          <w:p w14:paraId="4FC04348" w14:textId="10F07017" w:rsidR="00D46A62" w:rsidRPr="00856B09" w:rsidRDefault="005A647D"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w:t>
            </w:r>
            <w:r w:rsidR="005135B4" w:rsidRPr="00856B09">
              <w:rPr>
                <w:rFonts w:ascii="Calibri" w:eastAsia="Times New Roman" w:hAnsi="Calibri" w:cs="Calibri"/>
                <w:bCs/>
                <w:color w:val="000000"/>
                <w:sz w:val="20"/>
                <w:szCs w:val="20"/>
                <w:lang w:val="fr-FR" w:eastAsia="en-IN" w:bidi="hi-IN"/>
              </w:rPr>
              <w:t>e jour suivant</w:t>
            </w:r>
            <w:r w:rsidR="00D46A62" w:rsidRPr="00856B09">
              <w:rPr>
                <w:rFonts w:ascii="Calibri" w:eastAsia="Times New Roman" w:hAnsi="Calibri" w:cs="Calibri"/>
                <w:bCs/>
                <w:color w:val="000000"/>
                <w:sz w:val="20"/>
                <w:szCs w:val="20"/>
                <w:lang w:val="fr-FR" w:eastAsia="en-IN" w:bidi="hi-IN"/>
              </w:rPr>
              <w:tab/>
              <w:t>3</w:t>
            </w:r>
          </w:p>
          <w:p w14:paraId="43331712" w14:textId="04FED946" w:rsidR="00D46A62" w:rsidRPr="00856B09" w:rsidRDefault="005135B4"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Après deux jours ou plus</w:t>
            </w:r>
            <w:r w:rsidR="00D46A62" w:rsidRPr="00856B09">
              <w:rPr>
                <w:rFonts w:ascii="Calibri" w:eastAsia="Times New Roman" w:hAnsi="Calibri" w:cs="Calibri"/>
                <w:bCs/>
                <w:color w:val="000000"/>
                <w:sz w:val="20"/>
                <w:szCs w:val="20"/>
                <w:lang w:val="fr-FR" w:eastAsia="en-IN" w:bidi="hi-IN"/>
              </w:rPr>
              <w:tab/>
              <w:t>4</w:t>
            </w:r>
          </w:p>
        </w:tc>
        <w:tc>
          <w:tcPr>
            <w:tcW w:w="1021" w:type="dxa"/>
          </w:tcPr>
          <w:p w14:paraId="1A08D8EB" w14:textId="0CCAD26C" w:rsidR="00D46A62" w:rsidRPr="00856B09" w:rsidRDefault="00186479" w:rsidP="00D46A62">
            <w:pPr>
              <w:tabs>
                <w:tab w:val="left" w:pos="-720"/>
              </w:tabs>
              <w:suppressAutoHyphens/>
              <w:rPr>
                <w:rFonts w:ascii="Calibri" w:hAnsi="Calibri" w:cs="Calibri"/>
                <w:b/>
                <w:bCs/>
                <w:spacing w:val="-2"/>
                <w:sz w:val="20"/>
                <w:szCs w:val="20"/>
                <w:lang w:val="fr-FR"/>
              </w:rPr>
            </w:pPr>
            <w:r w:rsidRPr="00856B09">
              <w:rPr>
                <w:rFonts w:ascii="Calibri" w:hAnsi="Calibri" w:cs="Calibri"/>
                <w:spacing w:val="-2"/>
                <w:sz w:val="20"/>
                <w:szCs w:val="20"/>
                <w:lang w:val="fr-FR"/>
              </w:rPr>
              <w:t xml:space="preserve">   </w:t>
            </w:r>
            <w:r w:rsidR="003B3D8E" w:rsidRPr="00856B09">
              <w:rPr>
                <w:rFonts w:ascii="Calibri" w:hAnsi="Calibri" w:cs="Calibri"/>
                <w:b/>
                <w:bCs/>
                <w:spacing w:val="-2"/>
                <w:sz w:val="20"/>
                <w:szCs w:val="20"/>
                <w:lang w:val="fr-FR"/>
              </w:rPr>
              <w:t>408</w:t>
            </w:r>
          </w:p>
        </w:tc>
      </w:tr>
      <w:tr w:rsidR="003F4EF0" w:rsidRPr="00CA2E4A" w14:paraId="7AD3F857" w14:textId="77777777" w:rsidTr="00365B1B">
        <w:trPr>
          <w:trHeight w:val="388"/>
          <w:jc w:val="center"/>
        </w:trPr>
        <w:tc>
          <w:tcPr>
            <w:tcW w:w="638" w:type="dxa"/>
          </w:tcPr>
          <w:p w14:paraId="78EA2D21" w14:textId="0A48074B" w:rsidR="003F4EF0" w:rsidRPr="00856B09" w:rsidRDefault="003B3D8E" w:rsidP="006C79A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407</w:t>
            </w:r>
          </w:p>
        </w:tc>
        <w:tc>
          <w:tcPr>
            <w:tcW w:w="4971" w:type="dxa"/>
          </w:tcPr>
          <w:p w14:paraId="4AD23D67" w14:textId="6984390C" w:rsidR="003F4EF0" w:rsidRPr="00856B09" w:rsidRDefault="00AD7ED5" w:rsidP="00365B1B">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Quelles ont été les raisons du retard de votre admission dans </w:t>
            </w:r>
            <w:r w:rsidR="00DE7E45" w:rsidRPr="00856B09">
              <w:rPr>
                <w:rFonts w:ascii="Calibri" w:hAnsi="Calibri" w:cs="Calibri"/>
                <w:bCs/>
                <w:color w:val="000000"/>
                <w:sz w:val="20"/>
                <w:szCs w:val="20"/>
                <w:lang w:val="fr-FR" w:eastAsia="en-IN" w:bidi="hi-IN"/>
              </w:rPr>
              <w:t>la structure sanitaire ?</w:t>
            </w:r>
          </w:p>
        </w:tc>
        <w:tc>
          <w:tcPr>
            <w:tcW w:w="3663" w:type="dxa"/>
          </w:tcPr>
          <w:p w14:paraId="7E8A8057" w14:textId="01D49D27" w:rsidR="003F4EF0" w:rsidRPr="00856B09" w:rsidRDefault="0078502D" w:rsidP="00365B1B">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Défaut de disponibilité de lit</w:t>
            </w:r>
            <w:r w:rsidR="003F4EF0" w:rsidRPr="00856B09">
              <w:rPr>
                <w:rFonts w:ascii="Calibri" w:eastAsia="Times New Roman" w:hAnsi="Calibri" w:cs="Calibri"/>
                <w:bCs/>
                <w:color w:val="000000"/>
                <w:sz w:val="20"/>
                <w:szCs w:val="20"/>
                <w:lang w:val="fr-FR" w:eastAsia="en-IN" w:bidi="hi-IN"/>
              </w:rPr>
              <w:tab/>
              <w:t>A</w:t>
            </w:r>
          </w:p>
          <w:p w14:paraId="226A8756" w14:textId="549D8BA7" w:rsidR="003F4EF0" w:rsidRPr="00856B09" w:rsidRDefault="00E27063" w:rsidP="00365B1B">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Défaut</w:t>
            </w:r>
            <w:r w:rsidRPr="00856B09">
              <w:rPr>
                <w:rFonts w:ascii="Calibri" w:eastAsia="Times New Roman" w:hAnsi="Calibri" w:cs="Calibri"/>
                <w:bCs/>
                <w:color w:val="000000"/>
                <w:sz w:val="20"/>
                <w:szCs w:val="20"/>
                <w:lang w:val="fr-FR" w:eastAsia="en-IN" w:bidi="hi-IN"/>
              </w:rPr>
              <w:t xml:space="preserve"> </w:t>
            </w:r>
            <w:r w:rsidR="005A2ECF" w:rsidRPr="00856B09">
              <w:rPr>
                <w:rFonts w:ascii="Calibri" w:eastAsia="Times New Roman" w:hAnsi="Calibri" w:cs="Calibri"/>
                <w:bCs/>
                <w:color w:val="000000"/>
                <w:sz w:val="20"/>
                <w:szCs w:val="20"/>
                <w:lang w:val="fr-FR" w:eastAsia="en-IN" w:bidi="hi-IN"/>
              </w:rPr>
              <w:t>de personnel</w:t>
            </w:r>
            <w:r w:rsidR="003F4EF0" w:rsidRPr="00856B09">
              <w:rPr>
                <w:rFonts w:ascii="Calibri" w:eastAsia="Times New Roman" w:hAnsi="Calibri" w:cs="Calibri"/>
                <w:bCs/>
                <w:color w:val="000000"/>
                <w:sz w:val="20"/>
                <w:szCs w:val="20"/>
                <w:lang w:val="fr-FR" w:eastAsia="en-IN" w:bidi="hi-IN"/>
              </w:rPr>
              <w:tab/>
              <w:t>B</w:t>
            </w:r>
          </w:p>
          <w:p w14:paraId="6BD6C049" w14:textId="1A671447"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Longues formalités et travail sur papier</w:t>
            </w:r>
            <w:r w:rsidR="003F4EF0" w:rsidRPr="00856B09">
              <w:rPr>
                <w:rFonts w:ascii="Calibri" w:eastAsia="Times New Roman" w:hAnsi="Calibri" w:cs="Calibri"/>
                <w:bCs/>
                <w:color w:val="000000"/>
                <w:sz w:val="20"/>
                <w:szCs w:val="20"/>
                <w:lang w:val="fr-FR" w:eastAsia="en-IN" w:bidi="hi-IN"/>
              </w:rPr>
              <w:tab/>
              <w:t>C</w:t>
            </w:r>
          </w:p>
          <w:p w14:paraId="773F21E1" w14:textId="510DEAC9"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Attitude décontractée du personnel</w:t>
            </w:r>
            <w:r w:rsidR="003F4EF0" w:rsidRPr="00856B09">
              <w:rPr>
                <w:rFonts w:ascii="Calibri" w:eastAsia="Times New Roman" w:hAnsi="Calibri" w:cs="Calibri"/>
                <w:bCs/>
                <w:color w:val="000000"/>
                <w:sz w:val="20"/>
                <w:szCs w:val="20"/>
                <w:lang w:val="fr-FR" w:eastAsia="en-IN" w:bidi="hi-IN"/>
              </w:rPr>
              <w:tab/>
            </w:r>
            <w:r w:rsidR="00775AB3">
              <w:rPr>
                <w:rFonts w:ascii="Calibri" w:eastAsia="Times New Roman" w:hAnsi="Calibri" w:cs="Calibri"/>
                <w:bCs/>
                <w:color w:val="000000"/>
                <w:sz w:val="20"/>
                <w:szCs w:val="20"/>
                <w:lang w:val="fr-FR" w:eastAsia="en-IN" w:bidi="hi-IN"/>
              </w:rPr>
              <w:t>D</w:t>
            </w:r>
          </w:p>
          <w:p w14:paraId="45837066" w14:textId="5E228F3C"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Retard dans la </w:t>
            </w:r>
            <w:r w:rsidR="00775AB3">
              <w:rPr>
                <w:rFonts w:ascii="Calibri" w:eastAsia="Times New Roman" w:hAnsi="Calibri" w:cs="Calibri"/>
                <w:bCs/>
                <w:color w:val="000000"/>
                <w:sz w:val="20"/>
                <w:szCs w:val="20"/>
                <w:lang w:val="fr-FR" w:eastAsia="en-IN" w:bidi="hi-IN"/>
              </w:rPr>
              <w:t>mobilisation</w:t>
            </w:r>
            <w:r w:rsidRPr="00856B09">
              <w:rPr>
                <w:rFonts w:ascii="Calibri" w:eastAsia="Times New Roman" w:hAnsi="Calibri" w:cs="Calibri"/>
                <w:bCs/>
                <w:color w:val="000000"/>
                <w:sz w:val="20"/>
                <w:szCs w:val="20"/>
                <w:lang w:val="fr-FR" w:eastAsia="en-IN" w:bidi="hi-IN"/>
              </w:rPr>
              <w:t xml:space="preserve"> de l’argent</w:t>
            </w:r>
            <w:r w:rsidR="003F4EF0" w:rsidRPr="00856B09">
              <w:rPr>
                <w:rFonts w:ascii="Calibri" w:eastAsia="Times New Roman" w:hAnsi="Calibri" w:cs="Calibri"/>
                <w:bCs/>
                <w:color w:val="000000"/>
                <w:sz w:val="20"/>
                <w:szCs w:val="20"/>
                <w:lang w:val="fr-FR" w:eastAsia="en-IN" w:bidi="hi-IN"/>
              </w:rPr>
              <w:tab/>
            </w:r>
            <w:r w:rsidR="00775AB3">
              <w:rPr>
                <w:rFonts w:ascii="Calibri" w:eastAsia="Times New Roman" w:hAnsi="Calibri" w:cs="Calibri"/>
                <w:bCs/>
                <w:color w:val="000000"/>
                <w:sz w:val="20"/>
                <w:szCs w:val="20"/>
                <w:lang w:val="fr-FR" w:eastAsia="en-IN" w:bidi="hi-IN"/>
              </w:rPr>
              <w:t>E</w:t>
            </w:r>
          </w:p>
          <w:p w14:paraId="2247E30D" w14:textId="6DDCA443" w:rsidR="00775AB3" w:rsidRPr="00D37CDB" w:rsidRDefault="00F032B2" w:rsidP="00775AB3">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lastRenderedPageBreak/>
              <w:t>Retard de prise de décision familiale</w:t>
            </w:r>
            <w:r w:rsidR="00775AB3" w:rsidRPr="00D37CDB">
              <w:rPr>
                <w:rFonts w:ascii="Calibri" w:eastAsia="Times New Roman" w:hAnsi="Calibri" w:cs="Calibri"/>
                <w:bCs/>
                <w:color w:val="000000"/>
                <w:sz w:val="20"/>
                <w:szCs w:val="20"/>
                <w:lang w:val="fr-FR" w:eastAsia="en-IN" w:bidi="hi-IN"/>
              </w:rPr>
              <w:tab/>
            </w:r>
            <w:r>
              <w:rPr>
                <w:rFonts w:ascii="Calibri" w:eastAsia="Times New Roman" w:hAnsi="Calibri" w:cs="Calibri"/>
                <w:bCs/>
                <w:color w:val="000000"/>
                <w:sz w:val="20"/>
                <w:szCs w:val="20"/>
                <w:lang w:val="fr-FR" w:eastAsia="en-IN" w:bidi="hi-IN"/>
              </w:rPr>
              <w:t>F</w:t>
            </w:r>
          </w:p>
          <w:p w14:paraId="5E7BCE52" w14:textId="46784B4A" w:rsidR="003F4EF0" w:rsidRPr="00856B09" w:rsidRDefault="005A2ECF" w:rsidP="005A2ECF">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w:t>
            </w:r>
            <w:r w:rsidR="003F4EF0" w:rsidRPr="00856B09">
              <w:rPr>
                <w:rFonts w:ascii="Calibri" w:eastAsia="Times New Roman" w:hAnsi="Calibri" w:cs="Calibri"/>
                <w:bCs/>
                <w:color w:val="000000"/>
                <w:sz w:val="20"/>
                <w:szCs w:val="20"/>
                <w:lang w:val="fr-FR" w:eastAsia="en-IN" w:bidi="hi-IN"/>
              </w:rPr>
              <w:t xml:space="preserve"> (</w:t>
            </w:r>
            <w:r w:rsidRPr="00856B09">
              <w:rPr>
                <w:rFonts w:ascii="Calibri" w:eastAsia="Times New Roman" w:hAnsi="Calibri" w:cs="Calibri"/>
                <w:bCs/>
                <w:color w:val="000000"/>
                <w:sz w:val="20"/>
                <w:szCs w:val="20"/>
                <w:lang w:val="fr-FR" w:eastAsia="en-IN" w:bidi="hi-IN"/>
              </w:rPr>
              <w:t>Précisez</w:t>
            </w:r>
            <w:r w:rsidR="003F4EF0" w:rsidRPr="00856B09">
              <w:rPr>
                <w:rFonts w:ascii="Calibri" w:eastAsia="Times New Roman" w:hAnsi="Calibri" w:cs="Calibri"/>
                <w:bCs/>
                <w:color w:val="000000"/>
                <w:sz w:val="20"/>
                <w:szCs w:val="20"/>
                <w:lang w:val="fr-FR" w:eastAsia="en-IN" w:bidi="hi-IN"/>
              </w:rPr>
              <w:t>)</w:t>
            </w:r>
            <w:r w:rsidR="003F4EF0" w:rsidRPr="00856B09">
              <w:rPr>
                <w:rFonts w:ascii="Calibri" w:eastAsia="Times New Roman" w:hAnsi="Calibri" w:cs="Calibri"/>
                <w:bCs/>
                <w:color w:val="000000"/>
                <w:sz w:val="20"/>
                <w:szCs w:val="20"/>
                <w:lang w:val="fr-FR" w:eastAsia="en-IN" w:bidi="hi-IN"/>
              </w:rPr>
              <w:tab/>
              <w:t>X</w:t>
            </w:r>
          </w:p>
        </w:tc>
        <w:tc>
          <w:tcPr>
            <w:tcW w:w="1021" w:type="dxa"/>
          </w:tcPr>
          <w:p w14:paraId="4EA714C0" w14:textId="77777777" w:rsidR="003F4EF0" w:rsidRPr="00856B09" w:rsidRDefault="003F4EF0" w:rsidP="00365B1B">
            <w:pPr>
              <w:tabs>
                <w:tab w:val="left" w:pos="-720"/>
              </w:tabs>
              <w:suppressAutoHyphens/>
              <w:rPr>
                <w:rFonts w:ascii="Calibri" w:hAnsi="Calibri" w:cs="Calibri"/>
                <w:spacing w:val="-2"/>
                <w:sz w:val="20"/>
                <w:szCs w:val="20"/>
                <w:lang w:val="fr-FR"/>
              </w:rPr>
            </w:pPr>
          </w:p>
        </w:tc>
      </w:tr>
      <w:tr w:rsidR="00D46A62" w:rsidRPr="00CA2E4A" w14:paraId="74158B6A" w14:textId="77777777" w:rsidTr="00365B1B">
        <w:trPr>
          <w:trHeight w:val="388"/>
          <w:jc w:val="center"/>
        </w:trPr>
        <w:tc>
          <w:tcPr>
            <w:tcW w:w="638" w:type="dxa"/>
          </w:tcPr>
          <w:p w14:paraId="28CD2A70" w14:textId="3069F336" w:rsidR="00D46A62" w:rsidRPr="00856B09" w:rsidRDefault="003B3D8E" w:rsidP="00D46A62">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408</w:t>
            </w:r>
          </w:p>
        </w:tc>
        <w:tc>
          <w:tcPr>
            <w:tcW w:w="4971" w:type="dxa"/>
          </w:tcPr>
          <w:p w14:paraId="61E1D923" w14:textId="02974277" w:rsidR="00D46A62" w:rsidRPr="00856B09" w:rsidRDefault="005A2ECF" w:rsidP="00154A0E">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Combien de jours avez-vous été admis dans ce</w:t>
            </w:r>
            <w:r w:rsidR="00700DC9" w:rsidRPr="00856B09">
              <w:rPr>
                <w:rFonts w:ascii="Calibri" w:hAnsi="Calibri" w:cs="Calibri"/>
                <w:bCs/>
                <w:color w:val="000000"/>
                <w:sz w:val="20"/>
                <w:szCs w:val="20"/>
                <w:lang w:val="fr-FR" w:eastAsia="en-IN" w:bidi="hi-IN"/>
              </w:rPr>
              <w:t>tte structure sanitaire</w:t>
            </w:r>
            <w:r w:rsidRPr="00856B09">
              <w:rPr>
                <w:rFonts w:ascii="Calibri" w:hAnsi="Calibri" w:cs="Calibri"/>
                <w:bCs/>
                <w:color w:val="000000"/>
                <w:sz w:val="20"/>
                <w:szCs w:val="20"/>
                <w:lang w:val="fr-FR" w:eastAsia="en-IN" w:bidi="hi-IN"/>
              </w:rPr>
              <w:t xml:space="preserve"> ?</w:t>
            </w:r>
          </w:p>
        </w:tc>
        <w:tc>
          <w:tcPr>
            <w:tcW w:w="3663" w:type="dxa"/>
          </w:tcPr>
          <w:p w14:paraId="3053F460" w14:textId="21532AE3" w:rsidR="00D46A62" w:rsidRPr="00856B09" w:rsidRDefault="00D46A62" w:rsidP="00D46A62">
            <w:pPr>
              <w:tabs>
                <w:tab w:val="left" w:pos="491"/>
              </w:tabs>
              <w:suppressAutoHyphens/>
              <w:spacing w:before="120"/>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472512" behindDoc="0" locked="0" layoutInCell="1" allowOverlap="1" wp14:anchorId="56548A88" wp14:editId="42B8A705">
                      <wp:simplePos x="0" y="0"/>
                      <wp:positionH relativeFrom="column">
                        <wp:posOffset>1075055</wp:posOffset>
                      </wp:positionH>
                      <wp:positionV relativeFrom="paragraph">
                        <wp:posOffset>97790</wp:posOffset>
                      </wp:positionV>
                      <wp:extent cx="406400" cy="161925"/>
                      <wp:effectExtent l="0" t="0" r="12700" b="28575"/>
                      <wp:wrapNone/>
                      <wp:docPr id="4219" name="Group 4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2880"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88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C866B" id="Group 4219" o:spid="_x0000_s1026" style="position:absolute;margin-left:84.65pt;margin-top:7.7pt;width:32pt;height:12.75pt;z-index:257472512"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" strokecolor="#0070c0"/>
                    </v:group>
                  </w:pict>
                </mc:Fallback>
              </mc:AlternateContent>
            </w:r>
            <w:r w:rsidR="005A2ECF" w:rsidRPr="00856B09">
              <w:rPr>
                <w:rFonts w:ascii="Calibri" w:hAnsi="Calibri" w:cs="Calibri"/>
                <w:bCs/>
                <w:sz w:val="20"/>
                <w:szCs w:val="20"/>
                <w:lang w:val="fr-FR"/>
              </w:rPr>
              <w:t>Nombre de jours</w:t>
            </w:r>
          </w:p>
        </w:tc>
        <w:tc>
          <w:tcPr>
            <w:tcW w:w="1021" w:type="dxa"/>
          </w:tcPr>
          <w:p w14:paraId="1FD2C67E" w14:textId="77777777" w:rsidR="00D46A62" w:rsidRPr="00856B09" w:rsidRDefault="00D46A62" w:rsidP="00D46A62">
            <w:pPr>
              <w:tabs>
                <w:tab w:val="left" w:pos="-720"/>
              </w:tabs>
              <w:suppressAutoHyphens/>
              <w:rPr>
                <w:rFonts w:ascii="Calibri" w:hAnsi="Calibri" w:cs="Calibri"/>
                <w:spacing w:val="-2"/>
                <w:sz w:val="20"/>
                <w:szCs w:val="20"/>
                <w:lang w:val="fr-FR"/>
              </w:rPr>
            </w:pPr>
          </w:p>
        </w:tc>
      </w:tr>
      <w:tr w:rsidR="00F900B1" w:rsidRPr="00953642" w14:paraId="03D2B4B8" w14:textId="77777777" w:rsidTr="00365B1B">
        <w:trPr>
          <w:trHeight w:val="388"/>
          <w:jc w:val="center"/>
        </w:trPr>
        <w:tc>
          <w:tcPr>
            <w:tcW w:w="638" w:type="dxa"/>
          </w:tcPr>
          <w:p w14:paraId="18128B9B" w14:textId="5A23B624" w:rsidR="00F900B1"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409</w:t>
            </w:r>
          </w:p>
        </w:tc>
        <w:tc>
          <w:tcPr>
            <w:tcW w:w="4971" w:type="dxa"/>
          </w:tcPr>
          <w:p w14:paraId="1A8286B6" w14:textId="2CD7CFCE" w:rsidR="00F900B1" w:rsidRPr="00856B09" w:rsidRDefault="005A2ECF" w:rsidP="00EC0DD8">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Une civière et/ou une chaise roulante étaient-elles disponibles dans l</w:t>
            </w:r>
            <w:r w:rsidR="00700DC9" w:rsidRPr="00856B09">
              <w:rPr>
                <w:rFonts w:ascii="Calibri" w:hAnsi="Calibri" w:cs="Calibri"/>
                <w:bCs/>
                <w:color w:val="000000"/>
                <w:sz w:val="20"/>
                <w:szCs w:val="20"/>
                <w:lang w:val="fr-FR" w:eastAsia="en-IN" w:bidi="hi-IN"/>
              </w:rPr>
              <w:t xml:space="preserve">a structure sanitaire </w:t>
            </w:r>
            <w:r w:rsidRPr="00856B09">
              <w:rPr>
                <w:rFonts w:ascii="Calibri" w:hAnsi="Calibri" w:cs="Calibri"/>
                <w:bCs/>
                <w:color w:val="000000"/>
                <w:sz w:val="20"/>
                <w:szCs w:val="20"/>
                <w:lang w:val="fr-FR" w:eastAsia="en-IN" w:bidi="hi-IN"/>
              </w:rPr>
              <w:t>pour vous transférer ?</w:t>
            </w:r>
          </w:p>
        </w:tc>
        <w:tc>
          <w:tcPr>
            <w:tcW w:w="3663" w:type="dxa"/>
          </w:tcPr>
          <w:p w14:paraId="1C76BFF2" w14:textId="2C3BF19F" w:rsidR="00F900B1"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Oui</w:t>
            </w:r>
            <w:r w:rsidR="00F900B1" w:rsidRPr="00856B09">
              <w:rPr>
                <w:rFonts w:ascii="Calibri" w:eastAsia="Times New Roman" w:hAnsi="Calibri" w:cs="Calibri"/>
                <w:bCs/>
                <w:color w:val="000000"/>
                <w:sz w:val="20"/>
                <w:szCs w:val="20"/>
                <w:lang w:val="fr-FR" w:eastAsia="en-IN" w:bidi="hi-IN"/>
              </w:rPr>
              <w:tab/>
              <w:t>1</w:t>
            </w:r>
          </w:p>
          <w:p w14:paraId="12AE79DD" w14:textId="4A88DD34" w:rsidR="00F900B1" w:rsidRPr="00856B09" w:rsidRDefault="00F900B1" w:rsidP="00365B1B">
            <w:pPr>
              <w:tabs>
                <w:tab w:val="left" w:leader="dot" w:pos="3402"/>
              </w:tabs>
              <w:suppressAutoHyphens/>
              <w:jc w:val="both"/>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5A2ECF"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4A85C9AF" w14:textId="45FBBDEE" w:rsidR="00F900B1" w:rsidRPr="00856B09" w:rsidRDefault="005A2ECF" w:rsidP="00365B1B">
            <w:pPr>
              <w:tabs>
                <w:tab w:val="left" w:leader="dot" w:pos="3402"/>
              </w:tabs>
              <w:suppressAutoHyphens/>
              <w:jc w:val="both"/>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F900B1" w:rsidRPr="00856B09">
              <w:rPr>
                <w:rFonts w:ascii="Calibri" w:hAnsi="Calibri" w:cs="Calibri"/>
                <w:bCs/>
                <w:color w:val="000000"/>
                <w:sz w:val="20"/>
                <w:szCs w:val="20"/>
                <w:lang w:val="fr-FR" w:eastAsia="en-IN" w:bidi="hi-IN"/>
              </w:rPr>
              <w:tab/>
              <w:t>8</w:t>
            </w:r>
          </w:p>
        </w:tc>
        <w:tc>
          <w:tcPr>
            <w:tcW w:w="1021" w:type="dxa"/>
          </w:tcPr>
          <w:p w14:paraId="09971379" w14:textId="77777777" w:rsidR="00F900B1" w:rsidRPr="00856B09" w:rsidRDefault="00F900B1" w:rsidP="00365B1B">
            <w:pPr>
              <w:tabs>
                <w:tab w:val="left" w:pos="-720"/>
              </w:tabs>
              <w:suppressAutoHyphens/>
              <w:rPr>
                <w:rFonts w:ascii="Calibri" w:hAnsi="Calibri" w:cs="Calibri"/>
                <w:spacing w:val="-2"/>
                <w:sz w:val="20"/>
                <w:szCs w:val="20"/>
                <w:lang w:val="fr-FR"/>
              </w:rPr>
            </w:pPr>
          </w:p>
        </w:tc>
      </w:tr>
      <w:tr w:rsidR="007F71B5" w:rsidRPr="00953642" w14:paraId="477CC105" w14:textId="77777777" w:rsidTr="00365B1B">
        <w:trPr>
          <w:trHeight w:val="388"/>
          <w:jc w:val="center"/>
        </w:trPr>
        <w:tc>
          <w:tcPr>
            <w:tcW w:w="638" w:type="dxa"/>
          </w:tcPr>
          <w:p w14:paraId="12992138" w14:textId="31C2C2EB"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410</w:t>
            </w:r>
          </w:p>
        </w:tc>
        <w:tc>
          <w:tcPr>
            <w:tcW w:w="4971" w:type="dxa"/>
          </w:tcPr>
          <w:p w14:paraId="179C2F92" w14:textId="4E857772" w:rsidR="007F71B5" w:rsidRPr="00856B09" w:rsidRDefault="00172E18" w:rsidP="0078095B">
            <w:pPr>
              <w:tabs>
                <w:tab w:val="left" w:leader="dot" w:pos="3402"/>
              </w:tabs>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Avez-vous été orienté vers cet</w:t>
            </w:r>
            <w:r w:rsidR="00700DC9" w:rsidRPr="00856B09">
              <w:rPr>
                <w:rFonts w:ascii="Calibri" w:eastAsia="Arial MT" w:hAnsi="Calibri" w:cs="Calibri"/>
                <w:bCs/>
                <w:color w:val="000000"/>
                <w:sz w:val="20"/>
                <w:szCs w:val="20"/>
                <w:lang w:val="fr-FR" w:eastAsia="en-IN" w:bidi="hi-IN"/>
              </w:rPr>
              <w:t>te structure sanitaire</w:t>
            </w:r>
            <w:r w:rsidRPr="00856B09">
              <w:rPr>
                <w:rFonts w:ascii="Calibri" w:eastAsia="Arial MT" w:hAnsi="Calibri" w:cs="Calibri"/>
                <w:bCs/>
                <w:color w:val="000000"/>
                <w:sz w:val="20"/>
                <w:szCs w:val="20"/>
                <w:lang w:val="fr-FR" w:eastAsia="en-IN" w:bidi="hi-IN"/>
              </w:rPr>
              <w:t xml:space="preserve"> par un prestataire d’un</w:t>
            </w:r>
            <w:r w:rsidR="00700DC9" w:rsidRPr="00856B09">
              <w:rPr>
                <w:rFonts w:ascii="Calibri" w:eastAsia="Arial MT" w:hAnsi="Calibri" w:cs="Calibri"/>
                <w:bCs/>
                <w:color w:val="000000"/>
                <w:sz w:val="20"/>
                <w:szCs w:val="20"/>
                <w:lang w:val="fr-FR" w:eastAsia="en-IN" w:bidi="hi-IN"/>
              </w:rPr>
              <w:t>e</w:t>
            </w:r>
            <w:r w:rsidRPr="00856B09">
              <w:rPr>
                <w:rFonts w:ascii="Calibri" w:eastAsia="Arial MT" w:hAnsi="Calibri" w:cs="Calibri"/>
                <w:bCs/>
                <w:color w:val="000000"/>
                <w:sz w:val="20"/>
                <w:szCs w:val="20"/>
                <w:lang w:val="fr-FR" w:eastAsia="en-IN" w:bidi="hi-IN"/>
              </w:rPr>
              <w:t xml:space="preserve"> autre </w:t>
            </w:r>
            <w:r w:rsidR="00700DC9" w:rsidRPr="00856B09">
              <w:rPr>
                <w:rFonts w:ascii="Calibri" w:eastAsia="Arial MT" w:hAnsi="Calibri" w:cs="Calibri"/>
                <w:bCs/>
                <w:color w:val="000000"/>
                <w:sz w:val="20"/>
                <w:szCs w:val="20"/>
                <w:lang w:val="fr-FR" w:eastAsia="en-IN" w:bidi="hi-IN"/>
              </w:rPr>
              <w:t>structure</w:t>
            </w:r>
            <w:r w:rsidRPr="00856B09">
              <w:rPr>
                <w:rFonts w:ascii="Calibri" w:eastAsia="Arial MT" w:hAnsi="Calibri" w:cs="Calibri"/>
                <w:bCs/>
                <w:color w:val="000000"/>
                <w:sz w:val="20"/>
                <w:szCs w:val="20"/>
                <w:lang w:val="fr-FR" w:eastAsia="en-IN" w:bidi="hi-IN"/>
              </w:rPr>
              <w:t xml:space="preserve"> ?</w:t>
            </w:r>
          </w:p>
        </w:tc>
        <w:tc>
          <w:tcPr>
            <w:tcW w:w="3663" w:type="dxa"/>
          </w:tcPr>
          <w:p w14:paraId="5DD9BFCA" w14:textId="123A0876" w:rsidR="007F71B5" w:rsidRPr="00856B09" w:rsidRDefault="005A2ECF"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7F71B5" w:rsidRPr="00856B09">
              <w:rPr>
                <w:rFonts w:ascii="Calibri" w:hAnsi="Calibri" w:cs="Calibri"/>
                <w:bCs/>
                <w:color w:val="000000"/>
                <w:sz w:val="20"/>
                <w:szCs w:val="20"/>
                <w:lang w:val="fr-FR" w:eastAsia="en-IN" w:bidi="hi-IN"/>
              </w:rPr>
              <w:tab/>
              <w:t>1</w:t>
            </w:r>
          </w:p>
          <w:p w14:paraId="059F9ABA" w14:textId="4AE97629" w:rsidR="007F71B5" w:rsidRPr="00856B09" w:rsidRDefault="007F71B5"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5A2ECF"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56FF8C17" w14:textId="7D810BA9" w:rsidR="007F71B5" w:rsidRPr="00856B09" w:rsidRDefault="005A2ECF"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7F71B5" w:rsidRPr="00856B09">
              <w:rPr>
                <w:rFonts w:ascii="Calibri" w:hAnsi="Calibri" w:cs="Calibri"/>
                <w:bCs/>
                <w:color w:val="000000"/>
                <w:sz w:val="20"/>
                <w:szCs w:val="20"/>
                <w:lang w:val="fr-FR" w:eastAsia="en-IN" w:bidi="hi-IN"/>
              </w:rPr>
              <w:tab/>
              <w:t>8</w:t>
            </w:r>
          </w:p>
        </w:tc>
        <w:tc>
          <w:tcPr>
            <w:tcW w:w="1021" w:type="dxa"/>
          </w:tcPr>
          <w:p w14:paraId="24AE22E0"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7F71B5" w:rsidRPr="00CA2E4A" w14:paraId="78593ECC" w14:textId="77777777" w:rsidTr="00365B1B">
        <w:trPr>
          <w:trHeight w:val="388"/>
          <w:jc w:val="center"/>
        </w:trPr>
        <w:tc>
          <w:tcPr>
            <w:tcW w:w="638" w:type="dxa"/>
          </w:tcPr>
          <w:p w14:paraId="1D4FF6AF" w14:textId="7C59F63B"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411</w:t>
            </w:r>
          </w:p>
        </w:tc>
        <w:tc>
          <w:tcPr>
            <w:tcW w:w="4971" w:type="dxa"/>
          </w:tcPr>
          <w:p w14:paraId="1FB75AA3" w14:textId="5FF04774" w:rsidR="007F71B5" w:rsidRPr="00856B09" w:rsidRDefault="00172E18" w:rsidP="00E67B53">
            <w:pPr>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 xml:space="preserve">Le prestataire vous a-t-il donné ou prescript des </w:t>
            </w:r>
            <w:r w:rsidR="00700DC9" w:rsidRPr="00856B09">
              <w:rPr>
                <w:rFonts w:ascii="Calibri" w:eastAsia="Arial MT" w:hAnsi="Calibri" w:cs="Calibri"/>
                <w:bCs/>
                <w:color w:val="000000"/>
                <w:sz w:val="20"/>
                <w:szCs w:val="20"/>
                <w:lang w:val="fr-FR" w:eastAsia="en-IN" w:bidi="hi-IN"/>
              </w:rPr>
              <w:t>médicaments</w:t>
            </w:r>
            <w:r w:rsidRPr="00856B09">
              <w:rPr>
                <w:rFonts w:ascii="Calibri" w:eastAsia="Arial MT" w:hAnsi="Calibri" w:cs="Calibri"/>
                <w:bCs/>
                <w:color w:val="000000"/>
                <w:sz w:val="20"/>
                <w:szCs w:val="20"/>
                <w:lang w:val="fr-FR" w:eastAsia="en-IN" w:bidi="hi-IN"/>
              </w:rPr>
              <w:t xml:space="preserve"> à prendre </w:t>
            </w:r>
            <w:r w:rsidR="006E6BAC">
              <w:rPr>
                <w:rFonts w:ascii="Calibri" w:eastAsia="Arial MT" w:hAnsi="Calibri" w:cs="Calibri"/>
                <w:bCs/>
                <w:color w:val="000000"/>
                <w:sz w:val="20"/>
                <w:szCs w:val="20"/>
                <w:lang w:val="fr-FR" w:eastAsia="en-IN" w:bidi="hi-IN"/>
              </w:rPr>
              <w:t xml:space="preserve">le temps d’être admis ici </w:t>
            </w:r>
            <w:r w:rsidRPr="00856B09">
              <w:rPr>
                <w:rFonts w:ascii="Calibri" w:eastAsia="Arial MT" w:hAnsi="Calibri" w:cs="Calibri"/>
                <w:bCs/>
                <w:color w:val="000000"/>
                <w:sz w:val="20"/>
                <w:szCs w:val="20"/>
                <w:lang w:val="fr-FR" w:eastAsia="en-IN" w:bidi="hi-IN"/>
              </w:rPr>
              <w:t>?</w:t>
            </w:r>
          </w:p>
        </w:tc>
        <w:tc>
          <w:tcPr>
            <w:tcW w:w="3663" w:type="dxa"/>
          </w:tcPr>
          <w:p w14:paraId="581CE87E" w14:textId="06B6C29A" w:rsidR="007F71B5" w:rsidRPr="00856B09" w:rsidRDefault="00172E18"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 il m’a donné des médicaments</w:t>
            </w:r>
            <w:r w:rsidR="007F71B5" w:rsidRPr="00856B09">
              <w:rPr>
                <w:rFonts w:ascii="Calibri" w:hAnsi="Calibri" w:cs="Calibri"/>
                <w:bCs/>
                <w:color w:val="000000"/>
                <w:sz w:val="20"/>
                <w:szCs w:val="20"/>
                <w:lang w:val="fr-FR" w:eastAsia="en-IN" w:bidi="hi-IN"/>
              </w:rPr>
              <w:tab/>
              <w:t>1</w:t>
            </w:r>
          </w:p>
          <w:p w14:paraId="68101C56" w14:textId="4524CD1D" w:rsidR="007F71B5" w:rsidRPr="00856B09" w:rsidRDefault="00172E18"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 il m’a donné une ordonnance</w:t>
            </w:r>
            <w:r w:rsidR="007F71B5" w:rsidRPr="00856B09">
              <w:rPr>
                <w:rFonts w:ascii="Calibri" w:hAnsi="Calibri" w:cs="Calibri"/>
                <w:bCs/>
                <w:color w:val="000000"/>
                <w:sz w:val="20"/>
                <w:szCs w:val="20"/>
                <w:lang w:val="fr-FR" w:eastAsia="en-IN" w:bidi="hi-IN"/>
              </w:rPr>
              <w:tab/>
              <w:t>2</w:t>
            </w:r>
          </w:p>
          <w:p w14:paraId="4D1C0507" w14:textId="1FF226C0" w:rsidR="007F71B5" w:rsidRPr="00856B09" w:rsidRDefault="00172E18"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Il m’a donné une ordonnance et des médicament</w:t>
            </w:r>
            <w:r w:rsidR="009F6771">
              <w:rPr>
                <w:rFonts w:ascii="Calibri" w:eastAsia="Arial MT" w:hAnsi="Calibri" w:cs="Calibri"/>
                <w:bCs/>
                <w:color w:val="000000"/>
                <w:sz w:val="20"/>
                <w:szCs w:val="20"/>
                <w:lang w:val="fr-FR" w:eastAsia="en-IN" w:bidi="hi-IN"/>
              </w:rPr>
              <w:t>s</w:t>
            </w:r>
            <w:r w:rsidR="007F71B5" w:rsidRPr="00856B09">
              <w:rPr>
                <w:rFonts w:ascii="Calibri" w:eastAsia="Arial MT" w:hAnsi="Calibri" w:cs="Calibri"/>
                <w:bCs/>
                <w:color w:val="000000"/>
                <w:sz w:val="20"/>
                <w:szCs w:val="20"/>
                <w:lang w:val="fr-FR" w:eastAsia="en-IN" w:bidi="hi-IN"/>
              </w:rPr>
              <w:tab/>
              <w:t>3</w:t>
            </w:r>
          </w:p>
          <w:p w14:paraId="46F9CC10" w14:textId="01110FC5" w:rsidR="007F71B5" w:rsidRPr="00856B09" w:rsidRDefault="007F71B5"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A15E05">
              <w:rPr>
                <w:rFonts w:ascii="Calibri" w:eastAsia="Arial MT" w:hAnsi="Calibri" w:cs="Calibri"/>
                <w:bCs/>
                <w:color w:val="000000"/>
                <w:sz w:val="20"/>
                <w:szCs w:val="20"/>
                <w:highlight w:val="yellow"/>
                <w:lang w:val="fr-FR" w:eastAsia="en-IN" w:bidi="hi-IN"/>
              </w:rPr>
              <w:t>No</w:t>
            </w:r>
            <w:r w:rsidR="00054FBD" w:rsidRPr="00A15E05">
              <w:rPr>
                <w:rFonts w:ascii="Calibri" w:eastAsia="Arial MT" w:hAnsi="Calibri" w:cs="Calibri"/>
                <w:bCs/>
                <w:color w:val="000000"/>
                <w:sz w:val="20"/>
                <w:szCs w:val="20"/>
                <w:highlight w:val="yellow"/>
                <w:lang w:val="fr-FR" w:eastAsia="en-IN" w:bidi="hi-IN"/>
              </w:rPr>
              <w:t>n</w:t>
            </w:r>
            <w:r w:rsidRPr="00856B09">
              <w:rPr>
                <w:rFonts w:ascii="Calibri" w:eastAsia="Arial MT" w:hAnsi="Calibri" w:cs="Calibri"/>
                <w:bCs/>
                <w:color w:val="000000"/>
                <w:sz w:val="20"/>
                <w:szCs w:val="20"/>
                <w:lang w:val="fr-FR" w:eastAsia="en-IN" w:bidi="hi-IN"/>
              </w:rPr>
              <w:tab/>
              <w:t>4</w:t>
            </w:r>
          </w:p>
        </w:tc>
        <w:tc>
          <w:tcPr>
            <w:tcW w:w="1021" w:type="dxa"/>
          </w:tcPr>
          <w:p w14:paraId="78165894" w14:textId="77777777" w:rsidR="007F71B5" w:rsidRPr="00856B09" w:rsidRDefault="007F71B5" w:rsidP="00365B1B">
            <w:pPr>
              <w:tabs>
                <w:tab w:val="left" w:pos="-720"/>
              </w:tabs>
              <w:suppressAutoHyphens/>
              <w:rPr>
                <w:rFonts w:ascii="Calibri" w:hAnsi="Calibri" w:cs="Calibri"/>
                <w:spacing w:val="-2"/>
                <w:sz w:val="20"/>
                <w:szCs w:val="20"/>
                <w:lang w:val="fr-FR"/>
              </w:rPr>
            </w:pPr>
          </w:p>
          <w:p w14:paraId="0C510CA5" w14:textId="77777777" w:rsidR="007F71B5" w:rsidRPr="00856B09" w:rsidRDefault="007F71B5" w:rsidP="00365B1B">
            <w:pPr>
              <w:tabs>
                <w:tab w:val="left" w:pos="-720"/>
              </w:tabs>
              <w:suppressAutoHyphens/>
              <w:rPr>
                <w:rFonts w:ascii="Calibri" w:hAnsi="Calibri" w:cs="Calibri"/>
                <w:spacing w:val="-2"/>
                <w:sz w:val="20"/>
                <w:szCs w:val="20"/>
                <w:lang w:val="fr-FR"/>
              </w:rPr>
            </w:pPr>
          </w:p>
          <w:p w14:paraId="1C5ED88E" w14:textId="77777777" w:rsidR="007F71B5" w:rsidRPr="00856B09" w:rsidRDefault="007F71B5" w:rsidP="00365B1B">
            <w:pPr>
              <w:tabs>
                <w:tab w:val="left" w:pos="-720"/>
              </w:tabs>
              <w:suppressAutoHyphens/>
              <w:rPr>
                <w:rFonts w:ascii="Calibri" w:hAnsi="Calibri" w:cs="Calibri"/>
                <w:spacing w:val="-2"/>
                <w:sz w:val="20"/>
                <w:szCs w:val="20"/>
                <w:lang w:val="fr-FR"/>
              </w:rPr>
            </w:pPr>
          </w:p>
          <w:p w14:paraId="7DA6856A" w14:textId="2334380F" w:rsidR="007F71B5" w:rsidRPr="00856B09" w:rsidRDefault="007F71B5" w:rsidP="00252700">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479680" behindDoc="0" locked="0" layoutInCell="1" allowOverlap="1" wp14:anchorId="77CC2496" wp14:editId="440707B6">
                      <wp:simplePos x="0" y="0"/>
                      <wp:positionH relativeFrom="column">
                        <wp:posOffset>-59815</wp:posOffset>
                      </wp:positionH>
                      <wp:positionV relativeFrom="paragraph">
                        <wp:posOffset>89440</wp:posOffset>
                      </wp:positionV>
                      <wp:extent cx="195580" cy="0"/>
                      <wp:effectExtent l="0" t="76200" r="13970" b="95250"/>
                      <wp:wrapNone/>
                      <wp:docPr id="2896" name="Straight Arrow Connector 2896"/>
                      <wp:cNvGraphicFramePr/>
                      <a:graphic xmlns:a="http://schemas.openxmlformats.org/drawingml/2006/main">
                        <a:graphicData uri="http://schemas.microsoft.com/office/word/2010/wordprocessingShape">
                          <wps:wsp>
                            <wps:cNvCnPr/>
                            <wps:spPr>
                              <a:xfrm>
                                <a:off x="0" y="0"/>
                                <a:ext cx="195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F0EC8" id="Straight Arrow Connector 2896" o:spid="_x0000_s1026" type="#_x0000_t32" style="position:absolute;margin-left:-4.7pt;margin-top:7.05pt;width:15.4pt;height:0;z-index:25747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UhtgEAAMoDAAAOAAAAZHJzL2Uyb0RvYy54bWysU9uO0zAQfUfiH6y80yQrLVq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414</w:t>
            </w:r>
          </w:p>
        </w:tc>
      </w:tr>
      <w:tr w:rsidR="007F71B5" w:rsidRPr="00953642" w14:paraId="194769AB" w14:textId="77777777" w:rsidTr="00365B1B">
        <w:trPr>
          <w:trHeight w:val="388"/>
          <w:jc w:val="center"/>
        </w:trPr>
        <w:tc>
          <w:tcPr>
            <w:tcW w:w="638" w:type="dxa"/>
          </w:tcPr>
          <w:p w14:paraId="12CB0BBA" w14:textId="7CEC5DF3"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412</w:t>
            </w:r>
          </w:p>
        </w:tc>
        <w:tc>
          <w:tcPr>
            <w:tcW w:w="4971" w:type="dxa"/>
          </w:tcPr>
          <w:p w14:paraId="128D9C8A" w14:textId="3B297113" w:rsidR="007F71B5" w:rsidRPr="00856B09" w:rsidRDefault="00172E18" w:rsidP="00365B1B">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Puis-je voir tous les médicaments administrés et toutes les ordonnances qui ont été délivrées ?</w:t>
            </w:r>
          </w:p>
          <w:p w14:paraId="5DBB15ED" w14:textId="77777777" w:rsidR="007F71B5" w:rsidRPr="00856B09" w:rsidRDefault="007F71B5" w:rsidP="00365B1B">
            <w:pPr>
              <w:pStyle w:val="TableParagraph"/>
              <w:rPr>
                <w:rFonts w:ascii="Calibri" w:hAnsi="Calibri" w:cs="Calibri"/>
                <w:bCs/>
                <w:color w:val="000000"/>
                <w:sz w:val="20"/>
                <w:szCs w:val="20"/>
                <w:lang w:val="fr-FR" w:eastAsia="en-IN" w:bidi="hi-IN"/>
              </w:rPr>
            </w:pPr>
          </w:p>
          <w:p w14:paraId="6D44FCFC" w14:textId="06A14C7B" w:rsidR="007F71B5" w:rsidRPr="00856B09" w:rsidRDefault="009F6771" w:rsidP="00365B1B">
            <w:pPr>
              <w:rPr>
                <w:rFonts w:ascii="Calibri" w:eastAsia="Arial MT" w:hAnsi="Calibri" w:cs="Calibri"/>
                <w:bCs/>
                <w:i/>
                <w:iCs/>
                <w:color w:val="000000"/>
                <w:sz w:val="20"/>
                <w:szCs w:val="20"/>
                <w:lang w:val="fr-FR" w:eastAsia="en-IN" w:bidi="hi-IN"/>
              </w:rPr>
            </w:pPr>
            <w:r w:rsidRPr="00856B09">
              <w:rPr>
                <w:rFonts w:ascii="Calibri" w:eastAsia="Arial MT" w:hAnsi="Calibri" w:cs="Calibri"/>
                <w:bCs/>
                <w:i/>
                <w:iCs/>
                <w:color w:val="000000"/>
                <w:sz w:val="20"/>
                <w:szCs w:val="20"/>
                <w:lang w:val="fr-FR" w:eastAsia="en-IN" w:bidi="hi-IN"/>
              </w:rPr>
              <w:t xml:space="preserve">Encerclez les </w:t>
            </w:r>
            <w:r w:rsidRPr="009F6771">
              <w:rPr>
                <w:rFonts w:ascii="Calibri" w:eastAsia="Arial MT" w:hAnsi="Calibri" w:cs="Calibri"/>
                <w:bCs/>
                <w:i/>
                <w:iCs/>
                <w:color w:val="000000"/>
                <w:sz w:val="20"/>
                <w:szCs w:val="20"/>
                <w:lang w:val="fr-FR" w:eastAsia="en-IN" w:bidi="hi-IN"/>
              </w:rPr>
              <w:t>réponses</w:t>
            </w:r>
            <w:r w:rsidRPr="00856B09">
              <w:rPr>
                <w:rFonts w:ascii="Calibri" w:eastAsia="Arial MT" w:hAnsi="Calibri" w:cs="Calibri"/>
                <w:bCs/>
                <w:i/>
                <w:iCs/>
                <w:color w:val="000000"/>
                <w:sz w:val="20"/>
                <w:szCs w:val="20"/>
                <w:lang w:val="fr-FR" w:eastAsia="en-IN" w:bidi="hi-IN"/>
              </w:rPr>
              <w:t xml:space="preserve"> </w:t>
            </w:r>
            <w:r w:rsidRPr="009F6771">
              <w:rPr>
                <w:rFonts w:ascii="Calibri" w:eastAsia="Arial MT" w:hAnsi="Calibri" w:cs="Calibri"/>
                <w:bCs/>
                <w:i/>
                <w:iCs/>
                <w:color w:val="000000"/>
                <w:sz w:val="20"/>
                <w:szCs w:val="20"/>
                <w:lang w:val="fr-FR" w:eastAsia="en-IN" w:bidi="hi-IN"/>
              </w:rPr>
              <w:t>décrivant</w:t>
            </w:r>
            <w:r w:rsidRPr="00856B09">
              <w:rPr>
                <w:rFonts w:ascii="Calibri" w:eastAsia="Arial MT" w:hAnsi="Calibri" w:cs="Calibri"/>
                <w:bCs/>
                <w:i/>
                <w:iCs/>
                <w:color w:val="000000"/>
                <w:sz w:val="20"/>
                <w:szCs w:val="20"/>
                <w:lang w:val="fr-FR" w:eastAsia="en-IN" w:bidi="hi-IN"/>
              </w:rPr>
              <w:t xml:space="preserve"> les </w:t>
            </w:r>
            <w:r w:rsidRPr="009F6771">
              <w:rPr>
                <w:rFonts w:ascii="Calibri" w:eastAsia="Arial MT" w:hAnsi="Calibri" w:cs="Calibri"/>
                <w:bCs/>
                <w:i/>
                <w:iCs/>
                <w:color w:val="000000"/>
                <w:sz w:val="20"/>
                <w:szCs w:val="20"/>
                <w:lang w:val="fr-FR" w:eastAsia="en-IN" w:bidi="hi-IN"/>
              </w:rPr>
              <w:t>médicaments</w:t>
            </w:r>
            <w:r w:rsidRPr="00856B09">
              <w:rPr>
                <w:rFonts w:ascii="Calibri" w:eastAsia="Arial MT" w:hAnsi="Calibri" w:cs="Calibri"/>
                <w:bCs/>
                <w:i/>
                <w:iCs/>
                <w:color w:val="000000"/>
                <w:sz w:val="20"/>
                <w:szCs w:val="20"/>
                <w:lang w:val="fr-FR" w:eastAsia="en-IN" w:bidi="hi-IN"/>
              </w:rPr>
              <w:t xml:space="preserve"> et les ordonnances que vous consultez</w:t>
            </w:r>
            <w:r w:rsidR="007F71B5" w:rsidRPr="00856B09">
              <w:rPr>
                <w:rFonts w:ascii="Calibri" w:eastAsia="Arial MT" w:hAnsi="Calibri" w:cs="Calibri"/>
                <w:bCs/>
                <w:i/>
                <w:iCs/>
                <w:color w:val="000000"/>
                <w:sz w:val="20"/>
                <w:szCs w:val="20"/>
                <w:lang w:val="fr-FR" w:eastAsia="en-IN" w:bidi="hi-IN"/>
              </w:rPr>
              <w:t>.</w:t>
            </w:r>
          </w:p>
        </w:tc>
        <w:tc>
          <w:tcPr>
            <w:tcW w:w="3663" w:type="dxa"/>
          </w:tcPr>
          <w:p w14:paraId="0AAA523A" w14:textId="10858FB6" w:rsidR="007F71B5" w:rsidRPr="00856B09" w:rsidRDefault="00977463" w:rsidP="00365B1B">
            <w:pPr>
              <w:tabs>
                <w:tab w:val="left" w:leader="dot" w:pos="3402"/>
              </w:tabs>
              <w:suppressAutoHyphens/>
              <w:jc w:val="both"/>
              <w:rPr>
                <w:rFonts w:ascii="Calibri" w:eastAsia="Arial MT" w:hAnsi="Calibri" w:cs="Calibri"/>
                <w:bCs/>
                <w:color w:val="000000"/>
                <w:sz w:val="20"/>
                <w:szCs w:val="20"/>
                <w:lang w:val="fr-FR" w:eastAsia="en-IN" w:bidi="hi-IN"/>
              </w:rPr>
            </w:pPr>
            <w:r>
              <w:rPr>
                <w:rFonts w:ascii="Calibri" w:eastAsia="Arial MT" w:hAnsi="Calibri" w:cs="Calibri"/>
                <w:bCs/>
                <w:color w:val="000000"/>
                <w:sz w:val="20"/>
                <w:szCs w:val="20"/>
                <w:lang w:val="fr-FR" w:eastAsia="en-IN" w:bidi="hi-IN"/>
              </w:rPr>
              <w:t xml:space="preserve">Possède tous </w:t>
            </w:r>
            <w:r w:rsidR="00700DC9" w:rsidRPr="00856B09">
              <w:rPr>
                <w:rFonts w:ascii="Calibri" w:eastAsia="Arial MT" w:hAnsi="Calibri" w:cs="Calibri"/>
                <w:bCs/>
                <w:color w:val="000000"/>
                <w:sz w:val="20"/>
                <w:szCs w:val="20"/>
                <w:lang w:val="fr-FR" w:eastAsia="en-IN" w:bidi="hi-IN"/>
              </w:rPr>
              <w:t>l</w:t>
            </w:r>
            <w:r w:rsidR="00172E18" w:rsidRPr="00856B09">
              <w:rPr>
                <w:rFonts w:ascii="Calibri" w:eastAsia="Arial MT" w:hAnsi="Calibri" w:cs="Calibri"/>
                <w:bCs/>
                <w:color w:val="000000"/>
                <w:sz w:val="20"/>
                <w:szCs w:val="20"/>
                <w:lang w:val="fr-FR" w:eastAsia="en-IN" w:bidi="hi-IN"/>
              </w:rPr>
              <w:t>es médicaments</w:t>
            </w:r>
            <w:r w:rsidR="007F71B5" w:rsidRPr="00856B09">
              <w:rPr>
                <w:rFonts w:ascii="Calibri" w:eastAsia="Arial MT" w:hAnsi="Calibri" w:cs="Calibri"/>
                <w:bCs/>
                <w:color w:val="000000"/>
                <w:sz w:val="20"/>
                <w:szCs w:val="20"/>
                <w:lang w:val="fr-FR" w:eastAsia="en-IN" w:bidi="hi-IN"/>
              </w:rPr>
              <w:tab/>
              <w:t>1</w:t>
            </w:r>
          </w:p>
          <w:p w14:paraId="43212627" w14:textId="7C76D67D" w:rsidR="007F71B5" w:rsidRPr="00856B09" w:rsidRDefault="0022696C"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Prend des</w:t>
            </w:r>
            <w:r w:rsidR="007F71B5" w:rsidRPr="00856B09">
              <w:rPr>
                <w:rFonts w:ascii="Calibri" w:eastAsia="Arial MT" w:hAnsi="Calibri" w:cs="Calibri"/>
                <w:bCs/>
                <w:color w:val="000000"/>
                <w:sz w:val="20"/>
                <w:szCs w:val="20"/>
                <w:lang w:val="fr-FR" w:eastAsia="en-IN" w:bidi="hi-IN"/>
              </w:rPr>
              <w:t xml:space="preserve"> </w:t>
            </w:r>
            <w:r w:rsidRPr="00856B09">
              <w:rPr>
                <w:rFonts w:ascii="Calibri" w:eastAsia="Arial MT" w:hAnsi="Calibri" w:cs="Calibri"/>
                <w:bCs/>
                <w:color w:val="000000"/>
                <w:sz w:val="20"/>
                <w:szCs w:val="20"/>
                <w:lang w:val="fr-FR" w:eastAsia="en-IN" w:bidi="hi-IN"/>
              </w:rPr>
              <w:t>médicaments</w:t>
            </w:r>
            <w:r w:rsidR="007F71B5" w:rsidRPr="00856B09">
              <w:rPr>
                <w:rFonts w:ascii="Calibri" w:eastAsia="Arial MT" w:hAnsi="Calibri" w:cs="Calibri"/>
                <w:bCs/>
                <w:color w:val="000000"/>
                <w:sz w:val="20"/>
                <w:szCs w:val="20"/>
                <w:lang w:val="fr-FR" w:eastAsia="en-IN" w:bidi="hi-IN"/>
              </w:rPr>
              <w:tab/>
              <w:t>2</w:t>
            </w:r>
          </w:p>
          <w:p w14:paraId="41E5210B" w14:textId="43D15E7E" w:rsidR="007F71B5" w:rsidRPr="00856B09" w:rsidRDefault="00977463" w:rsidP="00365B1B">
            <w:pPr>
              <w:tabs>
                <w:tab w:val="left" w:leader="dot" w:pos="3402"/>
              </w:tabs>
              <w:suppressAutoHyphens/>
              <w:jc w:val="both"/>
              <w:rPr>
                <w:rFonts w:ascii="Calibri" w:eastAsia="Arial MT" w:hAnsi="Calibri" w:cs="Calibri"/>
                <w:bCs/>
                <w:color w:val="000000"/>
                <w:sz w:val="20"/>
                <w:szCs w:val="20"/>
                <w:lang w:val="fr-FR" w:eastAsia="en-IN" w:bidi="hi-IN"/>
              </w:rPr>
            </w:pPr>
            <w:r>
              <w:rPr>
                <w:rFonts w:ascii="Calibri" w:eastAsia="Arial MT" w:hAnsi="Calibri" w:cs="Calibri"/>
                <w:bCs/>
                <w:color w:val="000000"/>
                <w:sz w:val="20"/>
                <w:szCs w:val="20"/>
                <w:lang w:val="fr-FR" w:eastAsia="en-IN" w:bidi="hi-IN"/>
              </w:rPr>
              <w:t>Médicaments non présentés</w:t>
            </w:r>
            <w:r w:rsidR="0022696C" w:rsidRPr="00856B09">
              <w:rPr>
                <w:rFonts w:ascii="Calibri" w:eastAsia="Arial MT" w:hAnsi="Calibri" w:cs="Calibri"/>
                <w:bCs/>
                <w:color w:val="000000"/>
                <w:sz w:val="20"/>
                <w:szCs w:val="20"/>
                <w:lang w:val="fr-FR" w:eastAsia="en-IN" w:bidi="hi-IN"/>
              </w:rPr>
              <w:t xml:space="preserve">, </w:t>
            </w:r>
            <w:r w:rsidR="00172249">
              <w:rPr>
                <w:rFonts w:ascii="Calibri" w:eastAsia="Arial MT" w:hAnsi="Calibri" w:cs="Calibri"/>
                <w:bCs/>
                <w:color w:val="000000"/>
                <w:sz w:val="20"/>
                <w:szCs w:val="20"/>
                <w:lang w:val="fr-FR" w:eastAsia="en-IN" w:bidi="hi-IN"/>
              </w:rPr>
              <w:t>n’</w:t>
            </w:r>
            <w:r w:rsidR="0022696C" w:rsidRPr="00856B09">
              <w:rPr>
                <w:rFonts w:ascii="Calibri" w:eastAsia="Arial MT" w:hAnsi="Calibri" w:cs="Calibri"/>
                <w:bCs/>
                <w:color w:val="000000"/>
                <w:sz w:val="20"/>
                <w:szCs w:val="20"/>
                <w:lang w:val="fr-FR" w:eastAsia="en-IN" w:bidi="hi-IN"/>
              </w:rPr>
              <w:t>a</w:t>
            </w:r>
            <w:r w:rsidR="00172249">
              <w:rPr>
                <w:rFonts w:ascii="Calibri" w:eastAsia="Arial MT" w:hAnsi="Calibri" w:cs="Calibri"/>
                <w:bCs/>
                <w:color w:val="000000"/>
                <w:sz w:val="20"/>
                <w:szCs w:val="20"/>
                <w:lang w:val="fr-FR" w:eastAsia="en-IN" w:bidi="hi-IN"/>
              </w:rPr>
              <w:t xml:space="preserve"> que</w:t>
            </w:r>
            <w:r w:rsidR="0022696C" w:rsidRPr="00856B09">
              <w:rPr>
                <w:rFonts w:ascii="Calibri" w:eastAsia="Arial MT" w:hAnsi="Calibri" w:cs="Calibri"/>
                <w:bCs/>
                <w:color w:val="000000"/>
                <w:sz w:val="20"/>
                <w:szCs w:val="20"/>
                <w:lang w:val="fr-FR" w:eastAsia="en-IN" w:bidi="hi-IN"/>
              </w:rPr>
              <w:t xml:space="preserve"> des prescriptions</w:t>
            </w:r>
            <w:r w:rsidR="007F71B5" w:rsidRPr="00856B09">
              <w:rPr>
                <w:rFonts w:ascii="Calibri" w:eastAsia="Arial MT" w:hAnsi="Calibri" w:cs="Calibri"/>
                <w:bCs/>
                <w:color w:val="000000"/>
                <w:sz w:val="20"/>
                <w:szCs w:val="20"/>
                <w:lang w:val="fr-FR" w:eastAsia="en-IN" w:bidi="hi-IN"/>
              </w:rPr>
              <w:tab/>
              <w:t>3</w:t>
            </w:r>
          </w:p>
        </w:tc>
        <w:tc>
          <w:tcPr>
            <w:tcW w:w="1021" w:type="dxa"/>
          </w:tcPr>
          <w:p w14:paraId="0E316DA1"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7F71B5" w:rsidRPr="00953642" w14:paraId="44DED1AC" w14:textId="77777777" w:rsidTr="00365B1B">
        <w:trPr>
          <w:trHeight w:val="388"/>
          <w:jc w:val="center"/>
        </w:trPr>
        <w:tc>
          <w:tcPr>
            <w:tcW w:w="638" w:type="dxa"/>
          </w:tcPr>
          <w:p w14:paraId="63AD9717" w14:textId="02FADEFA" w:rsidR="007F71B5" w:rsidRPr="00856B09" w:rsidRDefault="004A4670"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413</w:t>
            </w:r>
          </w:p>
        </w:tc>
        <w:tc>
          <w:tcPr>
            <w:tcW w:w="4971" w:type="dxa"/>
          </w:tcPr>
          <w:p w14:paraId="158A429F" w14:textId="51C233E7" w:rsidR="007F71B5" w:rsidRPr="00856B09" w:rsidRDefault="001D2D5A" w:rsidP="00365B1B">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Vous a-t-on clairement indiqué la quantité de chaque médicament à prendre et pendant combien de temps ?</w:t>
            </w:r>
          </w:p>
          <w:p w14:paraId="742A8B80" w14:textId="77777777" w:rsidR="007F71B5" w:rsidRPr="00856B09" w:rsidRDefault="007F71B5" w:rsidP="00365B1B">
            <w:pPr>
              <w:pStyle w:val="TableParagraph"/>
              <w:spacing w:line="254" w:lineRule="auto"/>
              <w:ind w:right="386"/>
              <w:rPr>
                <w:rFonts w:ascii="Calibri" w:hAnsi="Calibri" w:cs="Calibri"/>
                <w:bCs/>
                <w:color w:val="000000"/>
                <w:sz w:val="20"/>
                <w:szCs w:val="20"/>
                <w:lang w:val="fr-FR" w:eastAsia="en-IN" w:bidi="hi-IN"/>
              </w:rPr>
            </w:pPr>
          </w:p>
          <w:p w14:paraId="1F36A11E" w14:textId="7F432FFD" w:rsidR="007F71B5" w:rsidRPr="00856B09" w:rsidRDefault="00362CD1" w:rsidP="001D2D5A">
            <w:pPr>
              <w:pStyle w:val="TableParagraph"/>
              <w:spacing w:line="254" w:lineRule="auto"/>
              <w:ind w:right="386"/>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t>Si ‘</w:t>
            </w:r>
            <w:r w:rsidRPr="00856B09">
              <w:rPr>
                <w:rFonts w:ascii="Calibri" w:hAnsi="Calibri" w:cs="Calibri"/>
                <w:b/>
                <w:i/>
                <w:iCs/>
                <w:color w:val="000000"/>
                <w:sz w:val="20"/>
                <w:szCs w:val="20"/>
                <w:lang w:val="fr-FR" w:eastAsia="en-IN" w:bidi="hi-IN"/>
              </w:rPr>
              <w:t>Non</w:t>
            </w:r>
            <w:r w:rsidRPr="00856B09">
              <w:rPr>
                <w:rFonts w:ascii="Calibri" w:hAnsi="Calibri" w:cs="Calibri"/>
                <w:bCs/>
                <w:i/>
                <w:iCs/>
                <w:color w:val="000000"/>
                <w:sz w:val="20"/>
                <w:szCs w:val="20"/>
                <w:lang w:val="fr-FR" w:eastAsia="en-IN" w:bidi="hi-IN"/>
              </w:rPr>
              <w:t>’ ou ‘</w:t>
            </w:r>
            <w:r w:rsidRPr="00856B09">
              <w:rPr>
                <w:rFonts w:ascii="Calibri" w:hAnsi="Calibri" w:cs="Calibri"/>
                <w:b/>
                <w:i/>
                <w:iCs/>
                <w:color w:val="000000"/>
                <w:sz w:val="20"/>
                <w:szCs w:val="20"/>
                <w:lang w:val="fr-FR" w:eastAsia="en-IN" w:bidi="hi-IN"/>
              </w:rPr>
              <w:t>Ne sais pas</w:t>
            </w:r>
            <w:r>
              <w:rPr>
                <w:rFonts w:ascii="Calibri" w:hAnsi="Calibri" w:cs="Calibri"/>
                <w:bCs/>
                <w:i/>
                <w:iCs/>
                <w:color w:val="000000"/>
                <w:sz w:val="20"/>
                <w:szCs w:val="20"/>
                <w:lang w:val="fr-FR" w:eastAsia="en-IN" w:bidi="hi-IN"/>
              </w:rPr>
              <w:t>’,</w:t>
            </w:r>
            <w:r w:rsidRPr="00856B09">
              <w:rPr>
                <w:rFonts w:ascii="Calibri" w:hAnsi="Calibri" w:cs="Calibri"/>
                <w:bCs/>
                <w:i/>
                <w:iCs/>
                <w:color w:val="000000"/>
                <w:sz w:val="20"/>
                <w:szCs w:val="20"/>
                <w:lang w:val="fr-FR" w:eastAsia="en-IN" w:bidi="hi-IN"/>
              </w:rPr>
              <w:t xml:space="preserve"> renvoyez le </w:t>
            </w:r>
            <w:r w:rsidR="0054161E" w:rsidRPr="0054161E">
              <w:rPr>
                <w:rFonts w:ascii="Calibri" w:hAnsi="Calibri" w:cs="Calibri"/>
                <w:bCs/>
                <w:i/>
                <w:iCs/>
                <w:color w:val="000000"/>
                <w:sz w:val="20"/>
                <w:szCs w:val="20"/>
                <w:lang w:val="fr-FR" w:eastAsia="en-IN" w:bidi="hi-IN"/>
              </w:rPr>
              <w:t>répondant</w:t>
            </w:r>
            <w:r w:rsidRPr="00856B09">
              <w:rPr>
                <w:rFonts w:ascii="Calibri" w:hAnsi="Calibri" w:cs="Calibri"/>
                <w:bCs/>
                <w:i/>
                <w:iCs/>
                <w:color w:val="000000"/>
                <w:sz w:val="20"/>
                <w:szCs w:val="20"/>
                <w:lang w:val="fr-FR" w:eastAsia="en-IN" w:bidi="hi-IN"/>
              </w:rPr>
              <w:t xml:space="preserve"> au prestataire </w:t>
            </w:r>
            <w:r w:rsidR="0054161E" w:rsidRPr="0054161E">
              <w:rPr>
                <w:rFonts w:ascii="Calibri" w:hAnsi="Calibri" w:cs="Calibri"/>
                <w:bCs/>
                <w:i/>
                <w:iCs/>
                <w:color w:val="000000"/>
                <w:sz w:val="20"/>
                <w:szCs w:val="20"/>
                <w:lang w:val="fr-FR" w:eastAsia="en-IN" w:bidi="hi-IN"/>
              </w:rPr>
              <w:t>à</w:t>
            </w:r>
            <w:r w:rsidRPr="00856B09">
              <w:rPr>
                <w:rFonts w:ascii="Calibri" w:hAnsi="Calibri" w:cs="Calibri"/>
                <w:bCs/>
                <w:i/>
                <w:iCs/>
                <w:color w:val="000000"/>
                <w:sz w:val="20"/>
                <w:szCs w:val="20"/>
                <w:lang w:val="fr-FR" w:eastAsia="en-IN" w:bidi="hi-IN"/>
              </w:rPr>
              <w:t xml:space="preserve"> la fin de l’entretien</w:t>
            </w:r>
          </w:p>
        </w:tc>
        <w:tc>
          <w:tcPr>
            <w:tcW w:w="3663" w:type="dxa"/>
          </w:tcPr>
          <w:p w14:paraId="0DCFB9DE" w14:textId="5CB92B15" w:rsidR="007F71B5" w:rsidRPr="00856B09" w:rsidRDefault="00A66597"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7F71B5" w:rsidRPr="00856B09">
              <w:rPr>
                <w:rFonts w:ascii="Calibri" w:hAnsi="Calibri" w:cs="Calibri"/>
                <w:bCs/>
                <w:color w:val="000000"/>
                <w:sz w:val="20"/>
                <w:szCs w:val="20"/>
                <w:lang w:val="fr-FR" w:eastAsia="en-IN" w:bidi="hi-IN"/>
              </w:rPr>
              <w:tab/>
              <w:t>1</w:t>
            </w:r>
          </w:p>
          <w:p w14:paraId="751A3570" w14:textId="22E697F7" w:rsidR="007F71B5" w:rsidRPr="00856B09" w:rsidRDefault="007F71B5"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A66597"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098107F2" w14:textId="6D054BD0" w:rsidR="007F71B5" w:rsidRPr="00856B09" w:rsidRDefault="00A66597"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Ne sai</w:t>
            </w:r>
            <w:r w:rsidR="00700DC9" w:rsidRPr="00856B09">
              <w:rPr>
                <w:rFonts w:ascii="Calibri" w:eastAsia="Arial MT" w:hAnsi="Calibri" w:cs="Calibri"/>
                <w:bCs/>
                <w:color w:val="000000"/>
                <w:sz w:val="20"/>
                <w:szCs w:val="20"/>
                <w:lang w:val="fr-FR" w:eastAsia="en-IN" w:bidi="hi-IN"/>
              </w:rPr>
              <w:t xml:space="preserve">s </w:t>
            </w:r>
            <w:r w:rsidRPr="00856B09">
              <w:rPr>
                <w:rFonts w:ascii="Calibri" w:eastAsia="Arial MT" w:hAnsi="Calibri" w:cs="Calibri"/>
                <w:bCs/>
                <w:color w:val="000000"/>
                <w:sz w:val="20"/>
                <w:szCs w:val="20"/>
                <w:lang w:val="fr-FR" w:eastAsia="en-IN" w:bidi="hi-IN"/>
              </w:rPr>
              <w:t>pas</w:t>
            </w:r>
            <w:r w:rsidR="007F71B5" w:rsidRPr="00856B09">
              <w:rPr>
                <w:rFonts w:ascii="Calibri" w:eastAsia="Arial MT" w:hAnsi="Calibri" w:cs="Calibri"/>
                <w:bCs/>
                <w:color w:val="000000"/>
                <w:sz w:val="20"/>
                <w:szCs w:val="20"/>
                <w:lang w:val="fr-FR" w:eastAsia="en-IN" w:bidi="hi-IN"/>
              </w:rPr>
              <w:tab/>
              <w:t>8</w:t>
            </w:r>
          </w:p>
          <w:p w14:paraId="361A84F0" w14:textId="77777777" w:rsidR="007F71B5" w:rsidRPr="00856B09" w:rsidRDefault="007F71B5" w:rsidP="00365B1B">
            <w:pPr>
              <w:tabs>
                <w:tab w:val="left" w:leader="dot" w:pos="3402"/>
              </w:tabs>
              <w:suppressAutoHyphens/>
              <w:jc w:val="both"/>
              <w:rPr>
                <w:rFonts w:ascii="Calibri" w:eastAsia="Arial MT" w:hAnsi="Calibri" w:cs="Calibri"/>
                <w:bCs/>
                <w:color w:val="000000"/>
                <w:sz w:val="20"/>
                <w:szCs w:val="20"/>
                <w:lang w:val="fr-FR" w:eastAsia="en-IN" w:bidi="hi-IN"/>
              </w:rPr>
            </w:pPr>
          </w:p>
        </w:tc>
        <w:tc>
          <w:tcPr>
            <w:tcW w:w="1021" w:type="dxa"/>
          </w:tcPr>
          <w:p w14:paraId="326AC39B"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BF45E3" w:rsidRPr="00CA2E4A" w14:paraId="7B0A7692" w14:textId="77777777" w:rsidTr="00365B1B">
        <w:trPr>
          <w:trHeight w:val="388"/>
          <w:jc w:val="center"/>
        </w:trPr>
        <w:tc>
          <w:tcPr>
            <w:tcW w:w="638" w:type="dxa"/>
          </w:tcPr>
          <w:p w14:paraId="667688CC" w14:textId="1569BC5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414</w:t>
            </w:r>
          </w:p>
        </w:tc>
        <w:tc>
          <w:tcPr>
            <w:tcW w:w="4971" w:type="dxa"/>
          </w:tcPr>
          <w:p w14:paraId="6C6ADF7C" w14:textId="1CBAD507" w:rsidR="00BF45E3" w:rsidRPr="00856B09" w:rsidRDefault="0073004E"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payé une somme quelconque pour les services reçus dans </w:t>
            </w:r>
            <w:r w:rsidR="00DE7E45" w:rsidRPr="00856B09">
              <w:rPr>
                <w:rFonts w:ascii="Calibri" w:hAnsi="Calibri" w:cs="Calibri"/>
                <w:bCs/>
                <w:color w:val="000000"/>
                <w:sz w:val="20"/>
                <w:szCs w:val="20"/>
                <w:lang w:val="fr-FR" w:eastAsia="en-IN" w:bidi="hi-IN"/>
              </w:rPr>
              <w:t>la structure sanitaire ?</w:t>
            </w:r>
          </w:p>
        </w:tc>
        <w:tc>
          <w:tcPr>
            <w:tcW w:w="3663" w:type="dxa"/>
          </w:tcPr>
          <w:p w14:paraId="309F32E7" w14:textId="16D488F6" w:rsidR="00BF45E3" w:rsidRPr="00856B09" w:rsidRDefault="0073004E"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667085A8" w14:textId="06E203DD"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587200" behindDoc="0" locked="0" layoutInCell="1" allowOverlap="1" wp14:anchorId="5C48AB32" wp14:editId="69CFFEE5">
                      <wp:simplePos x="0" y="0"/>
                      <wp:positionH relativeFrom="column">
                        <wp:posOffset>2250084</wp:posOffset>
                      </wp:positionH>
                      <wp:positionV relativeFrom="paragraph">
                        <wp:posOffset>26472</wp:posOffset>
                      </wp:positionV>
                      <wp:extent cx="142710" cy="269563"/>
                      <wp:effectExtent l="0" t="0" r="29210" b="16510"/>
                      <wp:wrapNone/>
                      <wp:docPr id="2917" name="Right Brace 2917"/>
                      <wp:cNvGraphicFramePr/>
                      <a:graphic xmlns:a="http://schemas.openxmlformats.org/drawingml/2006/main">
                        <a:graphicData uri="http://schemas.microsoft.com/office/word/2010/wordprocessingShape">
                          <wps:wsp>
                            <wps:cNvSpPr/>
                            <wps:spPr>
                              <a:xfrm>
                                <a:off x="0" y="0"/>
                                <a:ext cx="142710" cy="269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400A6" id="Right Brace 2917" o:spid="_x0000_s1026" type="#_x0000_t88" style="position:absolute;margin-left:177.15pt;margin-top:2.1pt;width:11.25pt;height:21.25pt;z-index:25758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" adj="953" strokecolor="#5b9bd5 [3204]" strokeweight=".5pt">
                      <v:stroke joinstyle="miter"/>
                    </v:shape>
                  </w:pict>
                </mc:Fallback>
              </mc:AlternateContent>
            </w:r>
            <w:r w:rsidRPr="00856B09">
              <w:rPr>
                <w:rFonts w:ascii="Calibri" w:hAnsi="Calibri" w:cs="Calibri"/>
                <w:bCs/>
                <w:color w:val="000000"/>
                <w:sz w:val="20"/>
                <w:szCs w:val="20"/>
                <w:lang w:val="fr-FR" w:eastAsia="en-IN" w:bidi="hi-IN"/>
              </w:rPr>
              <w:t>No</w:t>
            </w:r>
            <w:r w:rsidR="0073004E"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r>
            <w:r w:rsidRPr="00856B09">
              <w:rPr>
                <w:rFonts w:ascii="Calibri" w:hAnsi="Calibri" w:cs="Calibri"/>
                <w:b/>
                <w:color w:val="000000"/>
                <w:sz w:val="20"/>
                <w:szCs w:val="20"/>
                <w:lang w:val="fr-FR" w:eastAsia="en-IN" w:bidi="hi-IN"/>
              </w:rPr>
              <w:t>2</w:t>
            </w:r>
          </w:p>
          <w:p w14:paraId="5B0C8F08" w14:textId="7D80C592" w:rsidR="00BF45E3" w:rsidRPr="00856B09" w:rsidRDefault="0073004E"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8</w:t>
            </w:r>
          </w:p>
        </w:tc>
        <w:tc>
          <w:tcPr>
            <w:tcW w:w="1021" w:type="dxa"/>
          </w:tcPr>
          <w:p w14:paraId="7D29BACB" w14:textId="77777777" w:rsidR="00BF45E3" w:rsidRPr="00856B09" w:rsidRDefault="00BF45E3" w:rsidP="00BF45E3">
            <w:pPr>
              <w:tabs>
                <w:tab w:val="left" w:pos="-720"/>
              </w:tabs>
              <w:suppressAutoHyphens/>
              <w:rPr>
                <w:rFonts w:ascii="Calibri" w:hAnsi="Calibri" w:cs="Calibri"/>
                <w:spacing w:val="-2"/>
                <w:sz w:val="20"/>
                <w:szCs w:val="20"/>
                <w:lang w:val="fr-FR"/>
              </w:rPr>
            </w:pPr>
          </w:p>
          <w:p w14:paraId="159738EF" w14:textId="77777777" w:rsidR="004672B9" w:rsidRPr="00856B09" w:rsidRDefault="004672B9" w:rsidP="00BF45E3">
            <w:pPr>
              <w:tabs>
                <w:tab w:val="left" w:pos="-720"/>
              </w:tabs>
              <w:suppressAutoHyphens/>
              <w:rPr>
                <w:rFonts w:ascii="Calibri" w:hAnsi="Calibri" w:cs="Calibri"/>
                <w:spacing w:val="-2"/>
                <w:sz w:val="20"/>
                <w:szCs w:val="20"/>
                <w:lang w:val="fr-FR"/>
              </w:rPr>
            </w:pPr>
          </w:p>
          <w:p w14:paraId="0BD810D5" w14:textId="4081C4C5" w:rsidR="004672B9" w:rsidRPr="00856B09" w:rsidRDefault="002E6A46" w:rsidP="00BF45E3">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416</w:t>
            </w:r>
          </w:p>
        </w:tc>
      </w:tr>
      <w:tr w:rsidR="004672B9" w:rsidRPr="00CA2E4A" w14:paraId="37869746" w14:textId="77777777" w:rsidTr="00365B1B">
        <w:trPr>
          <w:trHeight w:val="388"/>
          <w:jc w:val="center"/>
        </w:trPr>
        <w:tc>
          <w:tcPr>
            <w:tcW w:w="638" w:type="dxa"/>
          </w:tcPr>
          <w:p w14:paraId="4BDE3ADB" w14:textId="41668AEE" w:rsidR="004672B9"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415</w:t>
            </w:r>
          </w:p>
        </w:tc>
        <w:tc>
          <w:tcPr>
            <w:tcW w:w="4971" w:type="dxa"/>
          </w:tcPr>
          <w:p w14:paraId="2784B4C8" w14:textId="716D624C" w:rsidR="004672B9" w:rsidRPr="00856B09" w:rsidRDefault="00C53710"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Combien avez-vous payé pour ces services </w:t>
            </w:r>
            <w:r w:rsidR="004672B9" w:rsidRPr="00856B09">
              <w:rPr>
                <w:rFonts w:ascii="Calibri" w:hAnsi="Calibri" w:cs="Calibri"/>
                <w:bCs/>
                <w:color w:val="000000"/>
                <w:sz w:val="20"/>
                <w:szCs w:val="20"/>
                <w:lang w:val="fr-FR" w:eastAsia="en-IN" w:bidi="hi-IN"/>
              </w:rPr>
              <w:t>?</w:t>
            </w:r>
          </w:p>
        </w:tc>
        <w:tc>
          <w:tcPr>
            <w:tcW w:w="3663" w:type="dxa"/>
          </w:tcPr>
          <w:p w14:paraId="2918329A" w14:textId="704AB6C9" w:rsidR="004672B9" w:rsidRPr="00856B09" w:rsidRDefault="007E2EC4" w:rsidP="00C53710">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596416" behindDoc="0" locked="0" layoutInCell="1" allowOverlap="1" wp14:anchorId="20C31548" wp14:editId="2A73DBBC">
                      <wp:simplePos x="0" y="0"/>
                      <wp:positionH relativeFrom="column">
                        <wp:posOffset>1018818</wp:posOffset>
                      </wp:positionH>
                      <wp:positionV relativeFrom="paragraph">
                        <wp:posOffset>7534</wp:posOffset>
                      </wp:positionV>
                      <wp:extent cx="1253276" cy="236306"/>
                      <wp:effectExtent l="0" t="0" r="17145" b="17780"/>
                      <wp:wrapNone/>
                      <wp:docPr id="2922" name="Group 2922"/>
                      <wp:cNvGraphicFramePr/>
                      <a:graphic xmlns:a="http://schemas.openxmlformats.org/drawingml/2006/main">
                        <a:graphicData uri="http://schemas.microsoft.com/office/word/2010/wordprocessingGroup">
                          <wpg:wgp>
                            <wpg:cNvGrpSpPr/>
                            <wpg:grpSpPr>
                              <a:xfrm>
                                <a:off x="0" y="0"/>
                                <a:ext cx="1253276" cy="236306"/>
                                <a:chOff x="0" y="0"/>
                                <a:chExt cx="866658" cy="163852"/>
                              </a:xfrm>
                            </wpg:grpSpPr>
                            <wps:wsp>
                              <wps:cNvPr id="2918" name="Rectangle 2918"/>
                              <wps:cNvSpPr/>
                              <wps:spPr>
                                <a:xfrm>
                                  <a:off x="0" y="0"/>
                                  <a:ext cx="216708" cy="16385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 name="Rectangle 2919"/>
                              <wps:cNvSpPr/>
                              <wps:spPr>
                                <a:xfrm>
                                  <a:off x="216708"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0" name="Rectangle 2920"/>
                              <wps:cNvSpPr/>
                              <wps:spPr>
                                <a:xfrm>
                                  <a:off x="433415"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1" name="Rectangle 2921"/>
                              <wps:cNvSpPr/>
                              <wps:spPr>
                                <a:xfrm>
                                  <a:off x="650123"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C4BCB4" id="Group 2922" o:spid="_x0000_s1026" style="position:absolute;margin-left:80.2pt;margin-top:.6pt;width:98.7pt;height:18.6pt;z-index:257596416;mso-width-relative:margin;mso-height-relative:margin" coordsize="8666,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">
                      <v:rect id="Rectangle 2918" o:spid="_x0000_s1027" style="position:absolute;width:2167;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" filled="f" strokecolor="#0070c0" strokeweight="1pt"/>
                      <v:rect id="Rectangle 2919" o:spid="_x0000_s1028" style="position:absolute;left:2167;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" filled="f" strokecolor="#0070c0" strokeweight="1pt"/>
                      <v:rect id="Rectangle 2920" o:spid="_x0000_s1029" style="position:absolute;left:4334;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" filled="f" strokecolor="#0070c0" strokeweight="1pt"/>
                      <v:rect id="Rectangle 2921" o:spid="_x0000_s1030" style="position:absolute;left:6501;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" filled="f" strokecolor="#0070c0" strokeweight="1pt"/>
                    </v:group>
                  </w:pict>
                </mc:Fallback>
              </mc:AlternateContent>
            </w:r>
            <w:r w:rsidRPr="00856B09">
              <w:rPr>
                <w:rFonts w:ascii="Calibri" w:hAnsi="Calibri" w:cs="Calibri"/>
                <w:bCs/>
                <w:color w:val="000000"/>
                <w:sz w:val="20"/>
                <w:szCs w:val="20"/>
                <w:lang w:val="fr-FR" w:eastAsia="en-IN" w:bidi="hi-IN"/>
              </w:rPr>
              <w:t xml:space="preserve"> </w:t>
            </w:r>
            <w:r w:rsidR="00C53710" w:rsidRPr="00856B09">
              <w:rPr>
                <w:rFonts w:ascii="Calibri" w:hAnsi="Calibri" w:cs="Calibri"/>
                <w:bCs/>
                <w:color w:val="000000"/>
                <w:sz w:val="20"/>
                <w:szCs w:val="20"/>
                <w:lang w:val="fr-FR" w:eastAsia="en-IN" w:bidi="hi-IN"/>
              </w:rPr>
              <w:t>Montant en</w:t>
            </w:r>
            <w:r w:rsidRPr="00856B09">
              <w:rPr>
                <w:rFonts w:ascii="Calibri" w:hAnsi="Calibri" w:cs="Calibri"/>
                <w:bCs/>
                <w:color w:val="000000"/>
                <w:sz w:val="20"/>
                <w:szCs w:val="20"/>
                <w:lang w:val="fr-FR" w:eastAsia="en-IN" w:bidi="hi-IN"/>
              </w:rPr>
              <w:t xml:space="preserve"> </w:t>
            </w:r>
            <w:r w:rsidR="00700DC9" w:rsidRPr="00856B09">
              <w:rPr>
                <w:rFonts w:ascii="Calibri" w:hAnsi="Calibri" w:cs="Calibri"/>
                <w:bCs/>
                <w:color w:val="000000"/>
                <w:sz w:val="20"/>
                <w:szCs w:val="20"/>
                <w:lang w:val="fr-FR" w:eastAsia="en-IN" w:bidi="hi-IN"/>
              </w:rPr>
              <w:t>Fcfa</w:t>
            </w:r>
          </w:p>
        </w:tc>
        <w:tc>
          <w:tcPr>
            <w:tcW w:w="1021" w:type="dxa"/>
          </w:tcPr>
          <w:p w14:paraId="2059FE89" w14:textId="77777777" w:rsidR="004672B9" w:rsidRPr="00856B09" w:rsidRDefault="004672B9" w:rsidP="00BF45E3">
            <w:pPr>
              <w:tabs>
                <w:tab w:val="left" w:pos="-720"/>
              </w:tabs>
              <w:suppressAutoHyphens/>
              <w:rPr>
                <w:rFonts w:ascii="Calibri" w:hAnsi="Calibri" w:cs="Calibri"/>
                <w:spacing w:val="-2"/>
                <w:sz w:val="20"/>
                <w:szCs w:val="20"/>
                <w:lang w:val="fr-FR"/>
              </w:rPr>
            </w:pPr>
          </w:p>
        </w:tc>
      </w:tr>
      <w:tr w:rsidR="00BF45E3" w:rsidRPr="00CA2E4A" w14:paraId="567031AF" w14:textId="77777777" w:rsidTr="00365B1B">
        <w:trPr>
          <w:trHeight w:val="388"/>
          <w:jc w:val="center"/>
        </w:trPr>
        <w:tc>
          <w:tcPr>
            <w:tcW w:w="638" w:type="dxa"/>
          </w:tcPr>
          <w:p w14:paraId="438DA1C1" w14:textId="78174D3D" w:rsidR="00BF45E3" w:rsidRPr="00856B09" w:rsidRDefault="004A4670" w:rsidP="00A73827">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416</w:t>
            </w:r>
          </w:p>
        </w:tc>
        <w:tc>
          <w:tcPr>
            <w:tcW w:w="4971" w:type="dxa"/>
          </w:tcPr>
          <w:p w14:paraId="2B834B92" w14:textId="7E1D2428" w:rsidR="00BF45E3" w:rsidRPr="00856B09" w:rsidRDefault="000001D6" w:rsidP="000001D6">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w:t>
            </w:r>
            <w:r w:rsidR="0054161E" w:rsidRPr="0054161E">
              <w:rPr>
                <w:rFonts w:ascii="Calibri" w:hAnsi="Calibri" w:cs="Calibri"/>
                <w:bCs/>
                <w:color w:val="000000"/>
                <w:sz w:val="20"/>
                <w:szCs w:val="20"/>
                <w:lang w:val="fr-FR" w:eastAsia="en-IN" w:bidi="hi-IN"/>
              </w:rPr>
              <w:t>vous une</w:t>
            </w:r>
            <w:r w:rsidRPr="00856B09">
              <w:rPr>
                <w:rFonts w:ascii="Calibri" w:hAnsi="Calibri" w:cs="Calibri"/>
                <w:b/>
                <w:color w:val="000000"/>
                <w:sz w:val="20"/>
                <w:szCs w:val="20"/>
                <w:lang w:val="fr-FR" w:eastAsia="en-IN" w:bidi="hi-IN"/>
              </w:rPr>
              <w:t xml:space="preserve"> fois utili</w:t>
            </w:r>
            <w:r w:rsidR="00700DC9" w:rsidRPr="00856B09">
              <w:rPr>
                <w:rFonts w:ascii="Calibri" w:hAnsi="Calibri" w:cs="Calibri"/>
                <w:b/>
                <w:color w:val="000000"/>
                <w:sz w:val="20"/>
                <w:szCs w:val="20"/>
                <w:lang w:val="fr-FR" w:eastAsia="en-IN" w:bidi="hi-IN"/>
              </w:rPr>
              <w:t xml:space="preserve">sé </w:t>
            </w:r>
            <w:r w:rsidRPr="00856B09">
              <w:rPr>
                <w:rFonts w:ascii="Calibri" w:hAnsi="Calibri" w:cs="Calibri"/>
                <w:b/>
                <w:color w:val="000000"/>
                <w:sz w:val="20"/>
                <w:szCs w:val="20"/>
                <w:lang w:val="fr-FR" w:eastAsia="en-IN" w:bidi="hi-IN"/>
              </w:rPr>
              <w:t>quelque chose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ou essay</w:t>
            </w:r>
            <w:r w:rsidR="00700DC9" w:rsidRPr="00856B09">
              <w:rPr>
                <w:rFonts w:ascii="Calibri" w:hAnsi="Calibri" w:cs="Calibri"/>
                <w:bCs/>
                <w:color w:val="000000"/>
                <w:sz w:val="20"/>
                <w:szCs w:val="20"/>
                <w:lang w:val="fr-FR" w:eastAsia="en-IN" w:bidi="hi-IN"/>
              </w:rPr>
              <w:t>é</w:t>
            </w:r>
            <w:r w:rsidRPr="00856B09">
              <w:rPr>
                <w:rFonts w:ascii="Calibri" w:hAnsi="Calibri" w:cs="Calibri"/>
                <w:bCs/>
                <w:color w:val="000000"/>
                <w:sz w:val="20"/>
                <w:szCs w:val="20"/>
                <w:lang w:val="fr-FR" w:eastAsia="en-IN" w:bidi="hi-IN"/>
              </w:rPr>
              <w:t xml:space="preserve"> un quelconque moyen </w:t>
            </w:r>
            <w:r w:rsidR="00612F24">
              <w:rPr>
                <w:rFonts w:ascii="Calibri" w:hAnsi="Calibri" w:cs="Calibri"/>
                <w:bCs/>
                <w:color w:val="000000"/>
                <w:sz w:val="20"/>
                <w:szCs w:val="20"/>
                <w:lang w:val="fr-FR" w:eastAsia="en-IN" w:bidi="hi-IN"/>
              </w:rPr>
              <w:t>pour</w:t>
            </w:r>
            <w:r w:rsidR="00612F2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retarder ou éviter une grossesse ?</w:t>
            </w:r>
          </w:p>
        </w:tc>
        <w:tc>
          <w:tcPr>
            <w:tcW w:w="3663" w:type="dxa"/>
          </w:tcPr>
          <w:p w14:paraId="69AA52C1" w14:textId="384FAE1F" w:rsidR="00BF45E3" w:rsidRPr="00856B09" w:rsidRDefault="000001D6"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4635A72E" w14:textId="77AB35EA"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572864" behindDoc="0" locked="0" layoutInCell="1" allowOverlap="1" wp14:anchorId="5EA30127" wp14:editId="3F3C741E">
                      <wp:simplePos x="0" y="0"/>
                      <wp:positionH relativeFrom="column">
                        <wp:posOffset>2250084</wp:posOffset>
                      </wp:positionH>
                      <wp:positionV relativeFrom="paragraph">
                        <wp:posOffset>26472</wp:posOffset>
                      </wp:positionV>
                      <wp:extent cx="142710" cy="269563"/>
                      <wp:effectExtent l="0" t="0" r="29210" b="16510"/>
                      <wp:wrapNone/>
                      <wp:docPr id="2903" name="Right Brace 2903"/>
                      <wp:cNvGraphicFramePr/>
                      <a:graphic xmlns:a="http://schemas.openxmlformats.org/drawingml/2006/main">
                        <a:graphicData uri="http://schemas.microsoft.com/office/word/2010/wordprocessingShape">
                          <wps:wsp>
                            <wps:cNvSpPr/>
                            <wps:spPr>
                              <a:xfrm>
                                <a:off x="0" y="0"/>
                                <a:ext cx="142710" cy="269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36E5F" id="Right Brace 2903" o:spid="_x0000_s1026" type="#_x0000_t88" style="position:absolute;margin-left:177.15pt;margin-top:2.1pt;width:11.25pt;height:21.25pt;z-index:25757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" adj="953" strokecolor="#5b9bd5 [3204]" strokeweight=".5pt">
                      <v:stroke joinstyle="miter"/>
                    </v:shape>
                  </w:pict>
                </mc:Fallback>
              </mc:AlternateContent>
            </w:r>
            <w:r w:rsidRPr="00856B09">
              <w:rPr>
                <w:rFonts w:ascii="Calibri" w:hAnsi="Calibri" w:cs="Calibri"/>
                <w:bCs/>
                <w:color w:val="000000"/>
                <w:sz w:val="20"/>
                <w:szCs w:val="20"/>
                <w:lang w:val="fr-FR" w:eastAsia="en-IN" w:bidi="hi-IN"/>
              </w:rPr>
              <w:t>No</w:t>
            </w:r>
            <w:r w:rsidR="000001D6"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r>
            <w:r w:rsidRPr="00856B09">
              <w:rPr>
                <w:rFonts w:ascii="Calibri" w:hAnsi="Calibri" w:cs="Calibri"/>
                <w:b/>
                <w:color w:val="000000"/>
                <w:sz w:val="20"/>
                <w:szCs w:val="20"/>
                <w:lang w:val="fr-FR" w:eastAsia="en-IN" w:bidi="hi-IN"/>
              </w:rPr>
              <w:t>2</w:t>
            </w:r>
          </w:p>
          <w:p w14:paraId="66F6ED70" w14:textId="7DB36EE7" w:rsidR="00BF45E3" w:rsidRPr="00856B09" w:rsidRDefault="000001D6" w:rsidP="00BF45E3">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Ne sai</w:t>
            </w:r>
            <w:r w:rsidR="00700DC9" w:rsidRPr="00856B09">
              <w:rPr>
                <w:rFonts w:ascii="Calibri" w:eastAsia="Arial MT" w:hAnsi="Calibri" w:cs="Calibri"/>
                <w:bCs/>
                <w:color w:val="000000"/>
                <w:sz w:val="20"/>
                <w:szCs w:val="20"/>
                <w:lang w:val="fr-FR" w:eastAsia="en-IN" w:bidi="hi-IN"/>
              </w:rPr>
              <w:t>s</w:t>
            </w:r>
            <w:r w:rsidRPr="00856B09">
              <w:rPr>
                <w:rFonts w:ascii="Calibri" w:eastAsia="Arial MT" w:hAnsi="Calibri" w:cs="Calibri"/>
                <w:bCs/>
                <w:color w:val="000000"/>
                <w:sz w:val="20"/>
                <w:szCs w:val="20"/>
                <w:lang w:val="fr-FR" w:eastAsia="en-IN" w:bidi="hi-IN"/>
              </w:rPr>
              <w:t xml:space="preserve"> pas</w:t>
            </w:r>
            <w:r w:rsidR="00BF45E3" w:rsidRPr="00856B09">
              <w:rPr>
                <w:rFonts w:ascii="Calibri" w:eastAsia="Arial MT" w:hAnsi="Calibri" w:cs="Calibri"/>
                <w:bCs/>
                <w:color w:val="000000"/>
                <w:sz w:val="20"/>
                <w:szCs w:val="20"/>
                <w:lang w:val="fr-FR" w:eastAsia="en-IN" w:bidi="hi-IN"/>
              </w:rPr>
              <w:tab/>
            </w:r>
            <w:r w:rsidR="00BF45E3" w:rsidRPr="00856B09">
              <w:rPr>
                <w:rFonts w:ascii="Calibri" w:eastAsia="Arial MT" w:hAnsi="Calibri" w:cs="Calibri"/>
                <w:b/>
                <w:color w:val="000000"/>
                <w:sz w:val="20"/>
                <w:szCs w:val="20"/>
                <w:lang w:val="fr-FR" w:eastAsia="en-IN" w:bidi="hi-IN"/>
              </w:rPr>
              <w:t>8</w:t>
            </w:r>
          </w:p>
        </w:tc>
        <w:tc>
          <w:tcPr>
            <w:tcW w:w="1021" w:type="dxa"/>
          </w:tcPr>
          <w:p w14:paraId="5764B158" w14:textId="77777777" w:rsidR="00BF45E3" w:rsidRDefault="00BF45E3" w:rsidP="00BF45E3">
            <w:pPr>
              <w:tabs>
                <w:tab w:val="left" w:pos="-720"/>
              </w:tabs>
              <w:suppressAutoHyphens/>
              <w:rPr>
                <w:rFonts w:ascii="Calibri" w:hAnsi="Calibri" w:cs="Calibri"/>
                <w:spacing w:val="-2"/>
                <w:sz w:val="20"/>
                <w:szCs w:val="20"/>
                <w:lang w:val="fr-FR"/>
              </w:rPr>
            </w:pPr>
          </w:p>
          <w:p w14:paraId="5DBCD68B" w14:textId="77777777" w:rsidR="00612F24" w:rsidRDefault="00612F24" w:rsidP="00BF45E3">
            <w:pPr>
              <w:tabs>
                <w:tab w:val="left" w:pos="-720"/>
              </w:tabs>
              <w:suppressAutoHyphens/>
              <w:rPr>
                <w:rFonts w:ascii="Calibri" w:hAnsi="Calibri" w:cs="Calibri"/>
                <w:spacing w:val="-2"/>
                <w:sz w:val="20"/>
                <w:szCs w:val="20"/>
                <w:lang w:val="fr-FR"/>
              </w:rPr>
            </w:pPr>
          </w:p>
          <w:p w14:paraId="29FFD3E1" w14:textId="376A8597" w:rsidR="00612F24" w:rsidRPr="00856B09" w:rsidRDefault="00C75728" w:rsidP="00BF45E3">
            <w:pPr>
              <w:tabs>
                <w:tab w:val="left" w:pos="-720"/>
              </w:tabs>
              <w:suppressAutoHyphens/>
              <w:rPr>
                <w:rFonts w:ascii="Calibri" w:hAnsi="Calibri" w:cs="Calibri"/>
                <w:spacing w:val="-2"/>
                <w:sz w:val="20"/>
                <w:szCs w:val="20"/>
                <w:lang w:val="fr-FR"/>
              </w:rPr>
            </w:pPr>
            <w:r>
              <w:rPr>
                <w:rFonts w:ascii="Calibri" w:hAnsi="Calibri" w:cs="Calibri"/>
                <w:spacing w:val="-2"/>
                <w:sz w:val="20"/>
                <w:szCs w:val="20"/>
                <w:lang w:val="fr-FR"/>
              </w:rPr>
              <w:t xml:space="preserve">     </w:t>
            </w:r>
            <w:r w:rsidRPr="00DC742B">
              <w:rPr>
                <w:rFonts w:ascii="Calibri" w:hAnsi="Calibri" w:cs="Calibri"/>
                <w:spacing w:val="-2"/>
                <w:sz w:val="20"/>
                <w:szCs w:val="20"/>
                <w:highlight w:val="yellow"/>
                <w:lang w:val="fr-FR"/>
                <w:rPrChange w:id="5" w:author="Mouhamadou Faly Ba" w:date="2024-10-09T13:25:00Z">
                  <w:rPr>
                    <w:rFonts w:ascii="Calibri" w:hAnsi="Calibri" w:cs="Calibri"/>
                    <w:spacing w:val="-2"/>
                    <w:sz w:val="20"/>
                    <w:szCs w:val="20"/>
                    <w:lang w:val="fr-FR"/>
                  </w:rPr>
                </w:rPrChange>
              </w:rPr>
              <w:t>418</w:t>
            </w:r>
          </w:p>
        </w:tc>
      </w:tr>
      <w:tr w:rsidR="00BF45E3" w:rsidRPr="00CA2E4A" w14:paraId="60E8E92D" w14:textId="77777777" w:rsidTr="00365B1B">
        <w:trPr>
          <w:trHeight w:val="388"/>
          <w:jc w:val="center"/>
        </w:trPr>
        <w:tc>
          <w:tcPr>
            <w:tcW w:w="638" w:type="dxa"/>
          </w:tcPr>
          <w:p w14:paraId="3980A19C" w14:textId="5E86E57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417</w:t>
            </w:r>
          </w:p>
        </w:tc>
        <w:tc>
          <w:tcPr>
            <w:tcW w:w="4971" w:type="dxa"/>
          </w:tcPr>
          <w:p w14:paraId="16C4BD6F" w14:textId="3F012012" w:rsidR="00BF45E3" w:rsidRPr="00856B09" w:rsidRDefault="00D175BD"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Qu’avez-vous utilisé ou </w:t>
            </w:r>
            <w:r w:rsidR="00700DC9" w:rsidRPr="00856B09">
              <w:rPr>
                <w:rFonts w:ascii="Calibri" w:hAnsi="Calibri" w:cs="Calibri"/>
                <w:bCs/>
                <w:color w:val="000000"/>
                <w:sz w:val="20"/>
                <w:szCs w:val="20"/>
                <w:lang w:val="fr-FR" w:eastAsia="en-IN" w:bidi="hi-IN"/>
              </w:rPr>
              <w:t>fait</w:t>
            </w:r>
            <w:r w:rsidR="00612F24">
              <w:rPr>
                <w:rFonts w:ascii="Calibri" w:hAnsi="Calibri" w:cs="Calibri"/>
                <w:bCs/>
                <w:color w:val="000000"/>
                <w:sz w:val="20"/>
                <w:szCs w:val="20"/>
                <w:lang w:val="fr-FR" w:eastAsia="en-IN" w:bidi="hi-IN"/>
              </w:rPr>
              <w:t xml:space="preserve"> pour </w:t>
            </w:r>
            <w:r w:rsidR="00612F24" w:rsidRPr="00D37CDB">
              <w:rPr>
                <w:rFonts w:ascii="Calibri" w:hAnsi="Calibri" w:cs="Calibri"/>
                <w:bCs/>
                <w:color w:val="000000"/>
                <w:sz w:val="20"/>
                <w:szCs w:val="20"/>
                <w:lang w:val="fr-FR" w:eastAsia="en-IN" w:bidi="hi-IN"/>
              </w:rPr>
              <w:t xml:space="preserve">retarder ou éviter </w:t>
            </w:r>
            <w:r w:rsidR="00612F24">
              <w:rPr>
                <w:rFonts w:ascii="Calibri" w:hAnsi="Calibri" w:cs="Calibri"/>
                <w:bCs/>
                <w:color w:val="000000"/>
                <w:sz w:val="20"/>
                <w:szCs w:val="20"/>
                <w:lang w:val="fr-FR" w:eastAsia="en-IN" w:bidi="hi-IN"/>
              </w:rPr>
              <w:t>la</w:t>
            </w:r>
            <w:r w:rsidR="00612F24" w:rsidRPr="00D37CDB">
              <w:rPr>
                <w:rFonts w:ascii="Calibri" w:hAnsi="Calibri" w:cs="Calibri"/>
                <w:bCs/>
                <w:color w:val="000000"/>
                <w:sz w:val="20"/>
                <w:szCs w:val="20"/>
                <w:lang w:val="fr-FR" w:eastAsia="en-IN" w:bidi="hi-IN"/>
              </w:rPr>
              <w:t xml:space="preserve"> grossesse</w:t>
            </w:r>
            <w:r w:rsidR="00612F24">
              <w:rPr>
                <w:rFonts w:ascii="Calibri" w:hAnsi="Calibri" w:cs="Calibri"/>
                <w:bCs/>
                <w:color w:val="000000"/>
                <w:sz w:val="20"/>
                <w:szCs w:val="20"/>
                <w:lang w:val="fr-FR" w:eastAsia="en-IN" w:bidi="hi-IN"/>
              </w:rPr>
              <w:t> ?</w:t>
            </w:r>
          </w:p>
        </w:tc>
        <w:tc>
          <w:tcPr>
            <w:tcW w:w="3663" w:type="dxa"/>
          </w:tcPr>
          <w:p w14:paraId="75DA6A98" w14:textId="6953AC13"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Pilules</w:t>
            </w:r>
            <w:r w:rsidR="00BF45E3" w:rsidRPr="00856B09">
              <w:rPr>
                <w:rFonts w:ascii="Calibri" w:hAnsi="Calibri" w:cs="Calibri"/>
                <w:bCs/>
                <w:color w:val="000000"/>
                <w:sz w:val="20"/>
                <w:szCs w:val="20"/>
                <w:lang w:val="fr-FR" w:eastAsia="en-IN" w:bidi="hi-IN"/>
              </w:rPr>
              <w:tab/>
              <w:t>A</w:t>
            </w:r>
          </w:p>
          <w:p w14:paraId="57383B69" w14:textId="77777777" w:rsidR="00BF45E3" w:rsidRPr="00856B09" w:rsidRDefault="00BF45E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t>B</w:t>
            </w:r>
          </w:p>
          <w:p w14:paraId="234BFE18" w14:textId="600B5A3B"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00BF45E3" w:rsidRPr="00856B09">
              <w:rPr>
                <w:rFonts w:ascii="Calibri" w:hAnsi="Calibri" w:cs="Calibri"/>
                <w:bCs/>
                <w:color w:val="000000"/>
                <w:sz w:val="20"/>
                <w:szCs w:val="20"/>
                <w:lang w:val="fr-FR" w:eastAsia="en-IN" w:bidi="hi-IN"/>
              </w:rPr>
              <w:tab/>
              <w:t>C</w:t>
            </w:r>
          </w:p>
          <w:p w14:paraId="355F951E" w14:textId="611CF1EC"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00BF45E3" w:rsidRPr="00856B09">
              <w:rPr>
                <w:rFonts w:ascii="Calibri" w:hAnsi="Calibri" w:cs="Calibri"/>
                <w:bCs/>
                <w:color w:val="000000"/>
                <w:sz w:val="20"/>
                <w:szCs w:val="20"/>
                <w:lang w:val="fr-FR" w:eastAsia="en-IN" w:bidi="hi-IN"/>
              </w:rPr>
              <w:tab/>
              <w:t>D</w:t>
            </w:r>
          </w:p>
          <w:p w14:paraId="2EE874CB" w14:textId="696D48AB"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00BF45E3" w:rsidRPr="00856B09">
              <w:rPr>
                <w:rFonts w:ascii="Calibri" w:hAnsi="Calibri" w:cs="Calibri"/>
                <w:bCs/>
                <w:color w:val="000000"/>
                <w:sz w:val="20"/>
                <w:szCs w:val="20"/>
                <w:lang w:val="fr-FR" w:eastAsia="en-IN" w:bidi="hi-IN"/>
              </w:rPr>
              <w:tab/>
              <w:t>E</w:t>
            </w:r>
          </w:p>
          <w:p w14:paraId="26D561DF" w14:textId="6E5B2A90"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00BF45E3" w:rsidRPr="00856B09">
              <w:rPr>
                <w:rFonts w:ascii="Calibri" w:hAnsi="Calibri" w:cs="Calibri"/>
                <w:bCs/>
                <w:color w:val="000000"/>
                <w:sz w:val="20"/>
                <w:szCs w:val="20"/>
                <w:lang w:val="fr-FR" w:eastAsia="en-IN" w:bidi="hi-IN"/>
              </w:rPr>
              <w:tab/>
              <w:t>F</w:t>
            </w:r>
          </w:p>
          <w:p w14:paraId="63185E7C" w14:textId="73337E2D"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00BF45E3" w:rsidRPr="00856B09">
              <w:rPr>
                <w:rFonts w:ascii="Calibri" w:hAnsi="Calibri" w:cs="Calibri"/>
                <w:bCs/>
                <w:color w:val="000000"/>
                <w:sz w:val="20"/>
                <w:szCs w:val="20"/>
                <w:lang w:val="fr-FR" w:eastAsia="en-IN" w:bidi="hi-IN"/>
              </w:rPr>
              <w:tab/>
              <w:t>G</w:t>
            </w:r>
          </w:p>
          <w:p w14:paraId="38ED96E9" w14:textId="29383106" w:rsidR="00BF45E3" w:rsidRPr="00856B09" w:rsidRDefault="00D175BD"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C75728" w:rsidRPr="00C75728">
              <w:rPr>
                <w:rFonts w:ascii="Calibri" w:hAnsi="Calibri" w:cs="Calibri"/>
                <w:bCs/>
                <w:color w:val="000000"/>
                <w:sz w:val="20"/>
                <w:szCs w:val="20"/>
                <w:lang w:val="fr-FR" w:eastAsia="en-IN" w:bidi="hi-IN"/>
              </w:rPr>
              <w:t>féminine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Ligature des trompes</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t>H</w:t>
            </w:r>
          </w:p>
          <w:p w14:paraId="0DC336A6" w14:textId="543B4143" w:rsidR="00BF45E3" w:rsidRPr="00856B09" w:rsidRDefault="004036D0"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t>I</w:t>
            </w:r>
          </w:p>
          <w:p w14:paraId="4347F182" w14:textId="1A593A81" w:rsidR="00BF45E3" w:rsidRDefault="004877D2" w:rsidP="00BF45E3">
            <w:pPr>
              <w:tabs>
                <w:tab w:val="right" w:leader="dot" w:pos="3402"/>
                <w:tab w:val="right" w:leader="dot" w:pos="3852"/>
              </w:tabs>
              <w:suppressAutoHyphens/>
              <w:rPr>
                <w:ins w:id="6" w:author="Mouhamadou Faly Ba" w:date="2024-10-09T13:20:00Z"/>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00BF45E3" w:rsidRPr="00856B09">
              <w:rPr>
                <w:rFonts w:ascii="Calibri" w:hAnsi="Calibri" w:cs="Calibri"/>
                <w:bCs/>
                <w:color w:val="000000"/>
                <w:sz w:val="20"/>
                <w:szCs w:val="20"/>
                <w:lang w:val="fr-FR" w:eastAsia="en-IN" w:bidi="hi-IN"/>
              </w:rPr>
              <w:tab/>
            </w:r>
            <w:r w:rsidR="00154A0E" w:rsidRPr="00856B09">
              <w:rPr>
                <w:rFonts w:ascii="Calibri" w:hAnsi="Calibri" w:cs="Calibri"/>
                <w:bCs/>
                <w:color w:val="000000"/>
                <w:sz w:val="20"/>
                <w:szCs w:val="20"/>
                <w:lang w:val="fr-FR" w:eastAsia="en-IN" w:bidi="hi-IN"/>
              </w:rPr>
              <w:t>J</w:t>
            </w:r>
          </w:p>
          <w:p w14:paraId="49EEECEB" w14:textId="230CC850" w:rsidR="006A0159" w:rsidRPr="00856B09" w:rsidRDefault="006A0159" w:rsidP="00BF45E3">
            <w:pPr>
              <w:tabs>
                <w:tab w:val="right" w:leader="dot" w:pos="3402"/>
                <w:tab w:val="right" w:leader="dot" w:pos="3852"/>
              </w:tabs>
              <w:suppressAutoHyphens/>
              <w:rPr>
                <w:rFonts w:ascii="Calibri" w:hAnsi="Calibri" w:cs="Calibri"/>
                <w:bCs/>
                <w:color w:val="000000"/>
                <w:sz w:val="20"/>
                <w:szCs w:val="20"/>
                <w:lang w:val="fr-FR" w:eastAsia="en-IN" w:bidi="hi-IN"/>
              </w:rPr>
            </w:pPr>
            <w:ins w:id="7" w:author="Mouhamadou Faly Ba" w:date="2024-10-09T13:20:00Z">
              <w:r w:rsidRPr="006A0159">
                <w:rPr>
                  <w:rFonts w:ascii="Calibri" w:hAnsi="Calibri" w:cs="Calibri"/>
                  <w:bCs/>
                  <w:color w:val="000000"/>
                  <w:sz w:val="20"/>
                  <w:szCs w:val="20"/>
                  <w:highlight w:val="yellow"/>
                  <w:lang w:val="fr-FR" w:eastAsia="en-IN" w:bidi="hi-IN"/>
                  <w:rPrChange w:id="8" w:author="Mouhamadou Faly Ba" w:date="2024-10-09T13:20:00Z">
                    <w:rPr>
                      <w:rFonts w:ascii="Calibri" w:hAnsi="Calibri" w:cs="Calibri"/>
                      <w:bCs/>
                      <w:color w:val="000000"/>
                      <w:sz w:val="20"/>
                      <w:szCs w:val="20"/>
                      <w:lang w:val="fr-FR" w:eastAsia="en-IN" w:bidi="hi-IN"/>
                    </w:rPr>
                  </w:rPrChange>
                </w:rPr>
                <w:t>Méthode traditionnelle</w:t>
              </w:r>
              <w:r>
                <w:rPr>
                  <w:rFonts w:ascii="Calibri" w:hAnsi="Calibri" w:cs="Calibri"/>
                  <w:bCs/>
                  <w:color w:val="000000"/>
                  <w:sz w:val="20"/>
                  <w:szCs w:val="20"/>
                  <w:lang w:val="fr-FR" w:eastAsia="en-IN" w:bidi="hi-IN"/>
                </w:rPr>
                <w:t>.</w:t>
              </w:r>
            </w:ins>
          </w:p>
          <w:p w14:paraId="00E8E443" w14:textId="2AE41738" w:rsidR="00BF45E3" w:rsidRPr="00856B09" w:rsidRDefault="008A71E4"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w:t>
            </w:r>
            <w:r w:rsidR="00BF45E3" w:rsidRPr="00856B09">
              <w:rPr>
                <w:rFonts w:ascii="Calibri" w:hAnsi="Calibri" w:cs="Calibri"/>
                <w:bCs/>
                <w:color w:val="000000"/>
                <w:sz w:val="20"/>
                <w:szCs w:val="20"/>
                <w:lang w:val="fr-FR" w:eastAsia="en-IN" w:bidi="hi-IN"/>
              </w:rPr>
              <w:t xml:space="preserve"> </w:t>
            </w:r>
            <w:r w:rsidR="00BF45E3" w:rsidRPr="00856B09">
              <w:rPr>
                <w:rFonts w:ascii="Calibri" w:hAnsi="Calibri" w:cs="Calibri"/>
                <w:bCs/>
                <w:color w:val="000000"/>
                <w:sz w:val="20"/>
                <w:szCs w:val="20"/>
                <w:lang w:val="fr-FR" w:eastAsia="en-IN" w:bidi="hi-IN"/>
              </w:rPr>
              <w:tab/>
              <w:t>X</w:t>
            </w:r>
          </w:p>
          <w:p w14:paraId="14A4040C" w14:textId="66FFDDB2"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p>
        </w:tc>
        <w:tc>
          <w:tcPr>
            <w:tcW w:w="1021" w:type="dxa"/>
          </w:tcPr>
          <w:p w14:paraId="733C0717" w14:textId="68A01EB2" w:rsidR="00BF45E3" w:rsidRPr="00856B09" w:rsidRDefault="00BF45E3" w:rsidP="00BF45E3">
            <w:pPr>
              <w:tabs>
                <w:tab w:val="left" w:pos="-720"/>
              </w:tabs>
              <w:suppressAutoHyphens/>
              <w:rPr>
                <w:rFonts w:ascii="Calibri" w:hAnsi="Calibri" w:cs="Calibri"/>
                <w:spacing w:val="-2"/>
                <w:sz w:val="20"/>
                <w:szCs w:val="20"/>
                <w:lang w:val="fr-FR"/>
              </w:rPr>
            </w:pPr>
          </w:p>
        </w:tc>
      </w:tr>
      <w:tr w:rsidR="00BF45E3" w:rsidRPr="00CA2E4A" w14:paraId="4E6CF12F" w14:textId="77777777" w:rsidTr="00EB10F5">
        <w:trPr>
          <w:trHeight w:val="20"/>
          <w:jc w:val="center"/>
        </w:trPr>
        <w:tc>
          <w:tcPr>
            <w:tcW w:w="638" w:type="dxa"/>
          </w:tcPr>
          <w:p w14:paraId="3A8F8C63" w14:textId="16B40E0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418</w:t>
            </w:r>
          </w:p>
        </w:tc>
        <w:tc>
          <w:tcPr>
            <w:tcW w:w="4971" w:type="dxa"/>
          </w:tcPr>
          <w:p w14:paraId="3009959F" w14:textId="63A98109" w:rsidR="00BF45E3" w:rsidRPr="00856B09" w:rsidRDefault="00C41963" w:rsidP="00C41963">
            <w:pPr>
              <w:pStyle w:val="TableParagraph"/>
              <w:rPr>
                <w:rFonts w:ascii="Calibri" w:eastAsia="Times New Roman"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est le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
                <w:color w:val="000000"/>
                <w:sz w:val="20"/>
                <w:szCs w:val="20"/>
                <w:u w:val="single"/>
                <w:lang w:val="fr-FR" w:eastAsia="en-IN" w:bidi="hi-IN"/>
              </w:rPr>
              <w:t>principal</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service de planification familiale pour lequel vous êtes venu(e) à </w:t>
            </w:r>
            <w:r w:rsidR="00DE7E45" w:rsidRPr="00856B09">
              <w:rPr>
                <w:rFonts w:ascii="Calibri" w:hAnsi="Calibri" w:cs="Calibri"/>
                <w:bCs/>
                <w:color w:val="000000"/>
                <w:sz w:val="20"/>
                <w:szCs w:val="20"/>
                <w:lang w:val="fr-FR" w:eastAsia="en-IN" w:bidi="hi-IN"/>
              </w:rPr>
              <w:t>la structure sanitaire ?</w:t>
            </w:r>
          </w:p>
        </w:tc>
        <w:tc>
          <w:tcPr>
            <w:tcW w:w="3663" w:type="dxa"/>
          </w:tcPr>
          <w:p w14:paraId="52F18469" w14:textId="147590E9" w:rsidR="00BF45E3" w:rsidRPr="00856B09" w:rsidRDefault="00C4196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Adopter une méthode de PF</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1</w:t>
            </w:r>
          </w:p>
          <w:p w14:paraId="2F31DEF9" w14:textId="6DC11CC6" w:rsidR="00BF45E3" w:rsidRPr="00856B09" w:rsidRDefault="00C4196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Changer de méthode </w:t>
            </w:r>
            <w:r w:rsidR="00BF45E3" w:rsidRPr="00856B09">
              <w:rPr>
                <w:rFonts w:ascii="Calibri" w:hAnsi="Calibri" w:cs="Calibri"/>
                <w:bCs/>
                <w:color w:val="000000"/>
                <w:sz w:val="20"/>
                <w:szCs w:val="20"/>
                <w:lang w:val="fr-FR" w:eastAsia="en-IN" w:bidi="hi-IN"/>
              </w:rPr>
              <w:tab/>
              <w:t>2</w:t>
            </w:r>
          </w:p>
          <w:p w14:paraId="265E0E89" w14:textId="73604E23" w:rsidR="00BF45E3" w:rsidRPr="00856B09" w:rsidRDefault="00827CE2" w:rsidP="00BF45E3">
            <w:pPr>
              <w:tabs>
                <w:tab w:val="right" w:leader="dot" w:pos="3402"/>
                <w:tab w:val="right" w:leader="dot" w:pos="3852"/>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M</w:t>
            </w:r>
            <w:r w:rsidR="004877D2" w:rsidRPr="00856B09">
              <w:rPr>
                <w:rFonts w:ascii="Calibri" w:hAnsi="Calibri" w:cs="Calibri"/>
                <w:bCs/>
                <w:color w:val="000000"/>
                <w:sz w:val="20"/>
                <w:szCs w:val="20"/>
                <w:lang w:val="fr-FR" w:eastAsia="en-IN" w:bidi="hi-IN"/>
              </w:rPr>
              <w:t>ettre</w:t>
            </w:r>
            <w:r w:rsidR="00DB19B6" w:rsidRPr="00856B09">
              <w:rPr>
                <w:rFonts w:ascii="Calibri" w:hAnsi="Calibri" w:cs="Calibri"/>
                <w:bCs/>
                <w:color w:val="000000"/>
                <w:sz w:val="20"/>
                <w:szCs w:val="20"/>
                <w:lang w:val="fr-FR" w:eastAsia="en-IN" w:bidi="hi-IN"/>
              </w:rPr>
              <w:t xml:space="preserve"> fin à la </w:t>
            </w:r>
            <w:r>
              <w:rPr>
                <w:rFonts w:ascii="Calibri" w:hAnsi="Calibri" w:cs="Calibri"/>
                <w:bCs/>
                <w:color w:val="000000"/>
                <w:sz w:val="20"/>
                <w:szCs w:val="20"/>
                <w:lang w:val="fr-FR" w:eastAsia="en-IN" w:bidi="hi-IN"/>
              </w:rPr>
              <w:t>PF</w:t>
            </w:r>
            <w:r w:rsidR="00BF45E3" w:rsidRPr="00856B09">
              <w:rPr>
                <w:rFonts w:ascii="Calibri" w:hAnsi="Calibri" w:cs="Calibri"/>
                <w:bCs/>
                <w:color w:val="000000"/>
                <w:sz w:val="20"/>
                <w:szCs w:val="20"/>
                <w:lang w:val="fr-FR" w:eastAsia="en-IN" w:bidi="hi-IN"/>
              </w:rPr>
              <w:tab/>
              <w:t>3</w:t>
            </w:r>
          </w:p>
          <w:p w14:paraId="529626CE" w14:textId="56565FD0" w:rsidR="00BF45E3" w:rsidRPr="00856B09" w:rsidRDefault="00DB19B6"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Trouver des solutions aux effets secondaires de la méthode actuelle</w:t>
            </w:r>
            <w:r w:rsidR="00BF45E3" w:rsidRPr="00856B09">
              <w:rPr>
                <w:rFonts w:ascii="Calibri" w:hAnsi="Calibri" w:cs="Calibri"/>
                <w:bCs/>
                <w:color w:val="000000"/>
                <w:sz w:val="20"/>
                <w:szCs w:val="20"/>
                <w:lang w:val="fr-FR" w:eastAsia="en-IN" w:bidi="hi-IN"/>
              </w:rPr>
              <w:tab/>
              <w:t>4</w:t>
            </w:r>
          </w:p>
          <w:p w14:paraId="75A57CC3" w14:textId="6B322CD6" w:rsidR="00BF45E3" w:rsidRPr="00856B09" w:rsidRDefault="00827CE2" w:rsidP="00EA0F4A">
            <w:pPr>
              <w:tabs>
                <w:tab w:val="right" w:leader="dot" w:pos="3402"/>
                <w:tab w:val="right" w:leader="dot" w:pos="3852"/>
              </w:tabs>
              <w:suppressAutoHyphens/>
              <w:rPr>
                <w:rFonts w:ascii="Calibri" w:hAnsi="Calibri" w:cs="Calibri"/>
                <w:b/>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56160" behindDoc="0" locked="0" layoutInCell="1" allowOverlap="1" wp14:anchorId="071F0A2B" wp14:editId="4CD5C9A5">
                      <wp:simplePos x="0" y="0"/>
                      <wp:positionH relativeFrom="column">
                        <wp:posOffset>2060237</wp:posOffset>
                      </wp:positionH>
                      <wp:positionV relativeFrom="paragraph">
                        <wp:posOffset>124519</wp:posOffset>
                      </wp:positionV>
                      <wp:extent cx="237850" cy="358195"/>
                      <wp:effectExtent l="0" t="0" r="29210" b="22860"/>
                      <wp:wrapNone/>
                      <wp:docPr id="1378010999" name="Right Brace 129"/>
                      <wp:cNvGraphicFramePr/>
                      <a:graphic xmlns:a="http://schemas.openxmlformats.org/drawingml/2006/main">
                        <a:graphicData uri="http://schemas.microsoft.com/office/word/2010/wordprocessingShape">
                          <wps:wsp>
                            <wps:cNvSpPr/>
                            <wps:spPr>
                              <a:xfrm>
                                <a:off x="0" y="0"/>
                                <a:ext cx="237850" cy="358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5DB6" id="Right Brace 129" o:spid="_x0000_s1026" type="#_x0000_t88" style="position:absolute;margin-left:162.2pt;margin-top:9.8pt;width:18.75pt;height:28.2pt;z-index:2577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" adj="1195" strokecolor="#5b9bd5 [3204]" strokeweight=".5pt">
                      <v:stroke joinstyle="miter"/>
                    </v:shape>
                  </w:pict>
                </mc:Fallback>
              </mc:AlternateContent>
            </w:r>
            <w:r>
              <w:rPr>
                <w:rFonts w:ascii="Calibri" w:hAnsi="Calibri" w:cs="Calibri"/>
                <w:bCs/>
                <w:noProof/>
                <w:color w:val="000000"/>
                <w:sz w:val="20"/>
                <w:szCs w:val="20"/>
                <w:lang w:val="fr-FR" w:eastAsia="fr-FR"/>
              </w:rPr>
              <w:t>O</w:t>
            </w:r>
            <w:proofErr w:type="spellStart"/>
            <w:r w:rsidR="00DB19B6" w:rsidRPr="00856B09">
              <w:rPr>
                <w:rFonts w:ascii="Calibri" w:hAnsi="Calibri" w:cs="Calibri"/>
                <w:bCs/>
                <w:color w:val="000000"/>
                <w:sz w:val="20"/>
                <w:szCs w:val="20"/>
                <w:lang w:val="fr-FR" w:eastAsia="en-IN" w:bidi="hi-IN"/>
              </w:rPr>
              <w:t>btenir</w:t>
            </w:r>
            <w:proofErr w:type="spellEnd"/>
            <w:r w:rsidR="00DB19B6" w:rsidRPr="00856B09">
              <w:rPr>
                <w:rFonts w:ascii="Calibri" w:hAnsi="Calibri" w:cs="Calibri"/>
                <w:bCs/>
                <w:color w:val="000000"/>
                <w:sz w:val="20"/>
                <w:szCs w:val="20"/>
                <w:lang w:val="fr-FR" w:eastAsia="en-IN" w:bidi="hi-IN"/>
              </w:rPr>
              <w:t xml:space="preserve"> des informations sur une méthode PF</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5</w:t>
            </w:r>
          </w:p>
          <w:p w14:paraId="7ABDBE90" w14:textId="3DFC0327" w:rsidR="00BF45E3" w:rsidRPr="00856B09" w:rsidRDefault="00DB19B6" w:rsidP="00DB19B6">
            <w:pPr>
              <w:tabs>
                <w:tab w:val="right" w:leader="underscore"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6</w:t>
            </w:r>
          </w:p>
        </w:tc>
        <w:tc>
          <w:tcPr>
            <w:tcW w:w="1021" w:type="dxa"/>
          </w:tcPr>
          <w:p w14:paraId="1D1A8951" w14:textId="19CDE7C1" w:rsidR="00BF45E3" w:rsidRPr="00856B09" w:rsidRDefault="00BF45E3" w:rsidP="00BF45E3">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w:lastRenderedPageBreak/>
              <mc:AlternateContent>
                <mc:Choice Requires="wps">
                  <w:drawing>
                    <wp:anchor distT="0" distB="0" distL="114300" distR="114300" simplePos="0" relativeHeight="257573888" behindDoc="0" locked="0" layoutInCell="1" allowOverlap="1" wp14:anchorId="2EF6E073" wp14:editId="0D3F7639">
                      <wp:simplePos x="0" y="0"/>
                      <wp:positionH relativeFrom="column">
                        <wp:posOffset>-116561</wp:posOffset>
                      </wp:positionH>
                      <wp:positionV relativeFrom="paragraph">
                        <wp:posOffset>89954</wp:posOffset>
                      </wp:positionV>
                      <wp:extent cx="195580" cy="0"/>
                      <wp:effectExtent l="0" t="76200" r="13970" b="95250"/>
                      <wp:wrapNone/>
                      <wp:docPr id="2904" name="Straight Arrow Connector 2904"/>
                      <wp:cNvGraphicFramePr/>
                      <a:graphic xmlns:a="http://schemas.openxmlformats.org/drawingml/2006/main">
                        <a:graphicData uri="http://schemas.microsoft.com/office/word/2010/wordprocessingShape">
                          <wps:wsp>
                            <wps:cNvCnPr/>
                            <wps:spPr>
                              <a:xfrm>
                                <a:off x="0" y="0"/>
                                <a:ext cx="195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B16A5" id="Straight Arrow Connector 2904" o:spid="_x0000_s1026" type="#_x0000_t32" style="position:absolute;margin-left:-9.2pt;margin-top:7.1pt;width:15.4pt;height:0;z-index:25757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UhtgEAAMoDAAAOAAAAZHJzL2Uyb0RvYy54bWysU9uO0zAQfUfiH6y80yQrLVq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420</w:t>
            </w:r>
          </w:p>
          <w:p w14:paraId="064E4253"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1903686"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496585C"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73E1E76" w14:textId="77777777" w:rsidR="00BF45E3" w:rsidRPr="00856B09" w:rsidRDefault="00BF45E3" w:rsidP="00BF45E3">
            <w:pPr>
              <w:tabs>
                <w:tab w:val="left" w:pos="-720"/>
              </w:tabs>
              <w:suppressAutoHyphens/>
              <w:rPr>
                <w:rFonts w:ascii="Calibri" w:hAnsi="Calibri" w:cs="Calibri"/>
                <w:spacing w:val="-2"/>
                <w:sz w:val="20"/>
                <w:szCs w:val="20"/>
                <w:lang w:val="fr-FR"/>
              </w:rPr>
            </w:pPr>
          </w:p>
          <w:p w14:paraId="7EDBDB4B" w14:textId="77777777" w:rsidR="00BF45E3" w:rsidRPr="00856B09" w:rsidRDefault="00BF45E3" w:rsidP="00BF45E3">
            <w:pPr>
              <w:tabs>
                <w:tab w:val="left" w:pos="-720"/>
              </w:tabs>
              <w:suppressAutoHyphens/>
              <w:rPr>
                <w:rFonts w:ascii="Calibri" w:hAnsi="Calibri" w:cs="Calibri"/>
                <w:spacing w:val="-2"/>
                <w:sz w:val="20"/>
                <w:szCs w:val="20"/>
                <w:lang w:val="fr-FR"/>
              </w:rPr>
            </w:pPr>
          </w:p>
          <w:p w14:paraId="3392DAEF" w14:textId="77777777" w:rsidR="00BF45E3" w:rsidRPr="00856B09" w:rsidRDefault="00BF45E3" w:rsidP="00BF45E3">
            <w:pPr>
              <w:tabs>
                <w:tab w:val="left" w:pos="-720"/>
              </w:tabs>
              <w:suppressAutoHyphens/>
              <w:rPr>
                <w:rFonts w:ascii="Calibri" w:hAnsi="Calibri" w:cs="Calibri"/>
                <w:spacing w:val="-2"/>
                <w:sz w:val="20"/>
                <w:szCs w:val="20"/>
                <w:lang w:val="fr-FR"/>
              </w:rPr>
            </w:pPr>
          </w:p>
          <w:p w14:paraId="5C44974B" w14:textId="76120531" w:rsidR="00BF45E3" w:rsidRPr="00856B09" w:rsidRDefault="00293A31" w:rsidP="00666095">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420</w:t>
            </w:r>
          </w:p>
        </w:tc>
      </w:tr>
      <w:tr w:rsidR="00E272F2" w:rsidRPr="00D37CDB" w14:paraId="654E914B" w14:textId="77777777" w:rsidTr="0064794F">
        <w:trPr>
          <w:trHeight w:val="20"/>
          <w:jc w:val="center"/>
        </w:trPr>
        <w:tc>
          <w:tcPr>
            <w:tcW w:w="638" w:type="dxa"/>
          </w:tcPr>
          <w:p w14:paraId="77976C1D" w14:textId="63C57479" w:rsidR="00E272F2" w:rsidRPr="00D37CDB" w:rsidRDefault="00E272F2"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lastRenderedPageBreak/>
              <w:t>419</w:t>
            </w:r>
            <w:r w:rsidR="00DB4C68">
              <w:rPr>
                <w:rFonts w:ascii="Calibri" w:hAnsi="Calibri" w:cs="Calibri"/>
                <w:spacing w:val="-2"/>
                <w:sz w:val="20"/>
                <w:szCs w:val="20"/>
                <w:lang w:val="fr-FR"/>
              </w:rPr>
              <w:t>a</w:t>
            </w:r>
          </w:p>
        </w:tc>
        <w:tc>
          <w:tcPr>
            <w:tcW w:w="4971" w:type="dxa"/>
          </w:tcPr>
          <w:p w14:paraId="071B872E" w14:textId="77777777" w:rsidR="00E272F2" w:rsidRPr="00D37CDB" w:rsidRDefault="00E272F2" w:rsidP="0064794F">
            <w:pPr>
              <w:pStyle w:val="TableParagraph"/>
              <w:rPr>
                <w:rFonts w:ascii="Calibri" w:hAnsi="Calibri" w:cs="Calibri"/>
                <w:bCs/>
                <w:color w:val="000000"/>
                <w:sz w:val="20"/>
                <w:szCs w:val="20"/>
                <w:lang w:val="fr-FR" w:eastAsia="en-IN" w:bidi="hi-IN"/>
              </w:rPr>
            </w:pPr>
            <w:r w:rsidRPr="00EA0F4A">
              <w:rPr>
                <w:rFonts w:ascii="Calibri" w:hAnsi="Calibri" w:cs="Calibri"/>
                <w:bCs/>
                <w:color w:val="000000"/>
                <w:sz w:val="20"/>
                <w:szCs w:val="20"/>
                <w:lang w:val="fr-FR" w:eastAsia="en-IN" w:bidi="hi-IN"/>
              </w:rPr>
              <w:t>Êtes-vous</w:t>
            </w:r>
            <w:r w:rsidRPr="00D37CDB">
              <w:rPr>
                <w:rFonts w:ascii="Calibri" w:hAnsi="Calibri" w:cs="Calibri"/>
                <w:bCs/>
                <w:color w:val="000000"/>
                <w:sz w:val="20"/>
                <w:szCs w:val="20"/>
                <w:lang w:val="fr-FR" w:eastAsia="en-IN" w:bidi="hi-IN"/>
              </w:rPr>
              <w:t xml:space="preserve"> </w:t>
            </w:r>
            <w:r w:rsidRPr="00EA0F4A">
              <w:rPr>
                <w:rFonts w:ascii="Calibri" w:hAnsi="Calibri" w:cs="Calibri"/>
                <w:bCs/>
                <w:color w:val="000000"/>
                <w:sz w:val="20"/>
                <w:szCs w:val="20"/>
                <w:lang w:val="fr-FR" w:eastAsia="en-IN" w:bidi="hi-IN"/>
              </w:rPr>
              <w:t>en train</w:t>
            </w:r>
            <w:r w:rsidRPr="00D37CDB">
              <w:rPr>
                <w:rFonts w:ascii="Calibri" w:hAnsi="Calibri" w:cs="Calibri"/>
                <w:bCs/>
                <w:color w:val="000000"/>
                <w:sz w:val="20"/>
                <w:szCs w:val="20"/>
                <w:lang w:val="fr-FR" w:eastAsia="en-IN" w:bidi="hi-IN"/>
              </w:rPr>
              <w:t xml:space="preserve"> d’avoir (avez-vous eu) des problèmes avec la méthode actuelle ?</w:t>
            </w:r>
          </w:p>
        </w:tc>
        <w:tc>
          <w:tcPr>
            <w:tcW w:w="3663" w:type="dxa"/>
          </w:tcPr>
          <w:p w14:paraId="461D9FE4" w14:textId="796E2008" w:rsidR="00E272F2" w:rsidRPr="00D37CDB" w:rsidRDefault="00E272F2" w:rsidP="0064794F">
            <w:pPr>
              <w:tabs>
                <w:tab w:val="right" w:leader="dot" w:pos="3402"/>
                <w:tab w:val="right" w:leader="dot" w:pos="3852"/>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Oui</w:t>
            </w:r>
            <w:r w:rsidRPr="00D37CDB">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1</w:t>
            </w:r>
          </w:p>
          <w:p w14:paraId="46E1FD50" w14:textId="5D544D38" w:rsidR="00E272F2" w:rsidRPr="00D37CDB" w:rsidRDefault="006F1CDE" w:rsidP="00E272F2">
            <w:pPr>
              <w:tabs>
                <w:tab w:val="right" w:leader="dot" w:pos="3402"/>
                <w:tab w:val="right" w:leader="dot" w:pos="3852"/>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61280" behindDoc="0" locked="0" layoutInCell="1" allowOverlap="1" wp14:anchorId="7B7BED85" wp14:editId="1A38805F">
                      <wp:simplePos x="0" y="0"/>
                      <wp:positionH relativeFrom="column">
                        <wp:posOffset>2185485</wp:posOffset>
                      </wp:positionH>
                      <wp:positionV relativeFrom="paragraph">
                        <wp:posOffset>78740</wp:posOffset>
                      </wp:positionV>
                      <wp:extent cx="264278" cy="5286"/>
                      <wp:effectExtent l="0" t="76200" r="21590" b="90170"/>
                      <wp:wrapNone/>
                      <wp:docPr id="381791160" name="Straight Arrow Connector 1448"/>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9FB18" id="Straight Arrow Connector 1448" o:spid="_x0000_s1026" type="#_x0000_t32" style="position:absolute;margin-left:172.1pt;margin-top:6.2pt;width:20.8pt;height:.4pt;flip:y;z-index:25776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" strokecolor="#5b9bd5 [3204]" strokeweight=".5pt">
                      <v:stroke endarrow="block" joinstyle="miter"/>
                    </v:shape>
                  </w:pict>
                </mc:Fallback>
              </mc:AlternateContent>
            </w:r>
            <w:r w:rsidR="00E272F2">
              <w:rPr>
                <w:rFonts w:ascii="Calibri" w:hAnsi="Calibri" w:cs="Calibri"/>
                <w:bCs/>
                <w:color w:val="000000"/>
                <w:sz w:val="20"/>
                <w:szCs w:val="20"/>
                <w:lang w:val="fr-FR" w:eastAsia="en-IN" w:bidi="hi-IN"/>
              </w:rPr>
              <w:t>Non</w:t>
            </w:r>
            <w:r w:rsidR="00E272F2" w:rsidRPr="00D37CDB">
              <w:rPr>
                <w:rFonts w:ascii="Calibri" w:hAnsi="Calibri" w:cs="Calibri"/>
                <w:bCs/>
                <w:color w:val="000000"/>
                <w:sz w:val="20"/>
                <w:szCs w:val="20"/>
                <w:lang w:val="fr-FR" w:eastAsia="en-IN" w:bidi="hi-IN"/>
              </w:rPr>
              <w:tab/>
            </w:r>
            <w:r w:rsidR="00E272F2">
              <w:rPr>
                <w:rFonts w:ascii="Calibri" w:hAnsi="Calibri" w:cs="Calibri"/>
                <w:bCs/>
                <w:color w:val="000000"/>
                <w:sz w:val="20"/>
                <w:szCs w:val="20"/>
                <w:lang w:val="fr-FR" w:eastAsia="en-IN" w:bidi="hi-IN"/>
              </w:rPr>
              <w:t>2</w:t>
            </w:r>
          </w:p>
        </w:tc>
        <w:tc>
          <w:tcPr>
            <w:tcW w:w="1021" w:type="dxa"/>
          </w:tcPr>
          <w:p w14:paraId="187039BE" w14:textId="77777777" w:rsidR="00E272F2" w:rsidRDefault="00E272F2" w:rsidP="0064794F">
            <w:pPr>
              <w:tabs>
                <w:tab w:val="left" w:pos="-720"/>
              </w:tabs>
              <w:suppressAutoHyphens/>
              <w:rPr>
                <w:rFonts w:ascii="Calibri" w:hAnsi="Calibri" w:cs="Calibri"/>
                <w:spacing w:val="-2"/>
                <w:sz w:val="20"/>
                <w:szCs w:val="20"/>
                <w:lang w:val="fr-FR"/>
              </w:rPr>
            </w:pPr>
          </w:p>
          <w:p w14:paraId="66BFC0A6" w14:textId="0E03D8D4" w:rsidR="00E272F2" w:rsidRPr="00D37CDB" w:rsidRDefault="00E272F2" w:rsidP="0064794F">
            <w:pPr>
              <w:tabs>
                <w:tab w:val="left" w:pos="-720"/>
              </w:tabs>
              <w:suppressAutoHyphens/>
              <w:rPr>
                <w:rFonts w:ascii="Calibri" w:hAnsi="Calibri" w:cs="Calibri"/>
                <w:spacing w:val="-2"/>
                <w:sz w:val="20"/>
                <w:szCs w:val="20"/>
                <w:lang w:val="fr-FR"/>
              </w:rPr>
            </w:pPr>
            <w:r>
              <w:rPr>
                <w:rFonts w:ascii="Calibri" w:hAnsi="Calibri" w:cs="Calibri"/>
                <w:spacing w:val="-2"/>
                <w:sz w:val="20"/>
                <w:szCs w:val="20"/>
                <w:lang w:val="fr-FR"/>
              </w:rPr>
              <w:t xml:space="preserve">      420</w:t>
            </w:r>
          </w:p>
        </w:tc>
      </w:tr>
      <w:tr w:rsidR="00BF45E3" w:rsidRPr="00CA2E4A" w14:paraId="5A6DA050" w14:textId="77777777" w:rsidTr="00EB10F5">
        <w:trPr>
          <w:trHeight w:val="20"/>
          <w:jc w:val="center"/>
        </w:trPr>
        <w:tc>
          <w:tcPr>
            <w:tcW w:w="638" w:type="dxa"/>
          </w:tcPr>
          <w:p w14:paraId="20916875" w14:textId="70F6712E"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419</w:t>
            </w:r>
            <w:r w:rsidR="00DB4C68">
              <w:rPr>
                <w:rFonts w:ascii="Calibri" w:hAnsi="Calibri" w:cs="Calibri"/>
                <w:spacing w:val="-2"/>
                <w:sz w:val="20"/>
                <w:szCs w:val="20"/>
                <w:lang w:val="fr-FR"/>
              </w:rPr>
              <w:t>b</w:t>
            </w:r>
          </w:p>
        </w:tc>
        <w:tc>
          <w:tcPr>
            <w:tcW w:w="4971" w:type="dxa"/>
          </w:tcPr>
          <w:p w14:paraId="05610D20" w14:textId="4C1706AA" w:rsidR="00BF45E3" w:rsidRPr="00856B09" w:rsidRDefault="00DB4C68" w:rsidP="009A2039">
            <w:pPr>
              <w:pStyle w:val="TableParagraph"/>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Quels problèmes êtes</w:t>
            </w:r>
            <w:r w:rsidR="00EA0F4A" w:rsidRPr="00EA0F4A">
              <w:rPr>
                <w:rFonts w:ascii="Calibri" w:hAnsi="Calibri" w:cs="Calibri"/>
                <w:bCs/>
                <w:color w:val="000000"/>
                <w:sz w:val="20"/>
                <w:szCs w:val="20"/>
                <w:lang w:val="fr-FR" w:eastAsia="en-IN" w:bidi="hi-IN"/>
              </w:rPr>
              <w:t>-vous</w:t>
            </w:r>
            <w:r w:rsidR="00F774B2" w:rsidRPr="00856B09">
              <w:rPr>
                <w:rFonts w:ascii="Calibri" w:hAnsi="Calibri" w:cs="Calibri"/>
                <w:bCs/>
                <w:color w:val="000000"/>
                <w:sz w:val="20"/>
                <w:szCs w:val="20"/>
                <w:lang w:val="fr-FR" w:eastAsia="en-IN" w:bidi="hi-IN"/>
              </w:rPr>
              <w:t xml:space="preserve"> </w:t>
            </w:r>
            <w:r w:rsidR="00EA0F4A" w:rsidRPr="00EA0F4A">
              <w:rPr>
                <w:rFonts w:ascii="Calibri" w:hAnsi="Calibri" w:cs="Calibri"/>
                <w:bCs/>
                <w:color w:val="000000"/>
                <w:sz w:val="20"/>
                <w:szCs w:val="20"/>
                <w:lang w:val="fr-FR" w:eastAsia="en-IN" w:bidi="hi-IN"/>
              </w:rPr>
              <w:t>en train</w:t>
            </w:r>
            <w:r w:rsidR="00F774B2" w:rsidRPr="00856B09">
              <w:rPr>
                <w:rFonts w:ascii="Calibri" w:hAnsi="Calibri" w:cs="Calibri"/>
                <w:bCs/>
                <w:color w:val="000000"/>
                <w:sz w:val="20"/>
                <w:szCs w:val="20"/>
                <w:lang w:val="fr-FR" w:eastAsia="en-IN" w:bidi="hi-IN"/>
              </w:rPr>
              <w:t xml:space="preserve"> d’avoir (avez-vous eu) avec la méthode actuelle ?</w:t>
            </w:r>
          </w:p>
        </w:tc>
        <w:tc>
          <w:tcPr>
            <w:tcW w:w="3663" w:type="dxa"/>
          </w:tcPr>
          <w:p w14:paraId="19CACCFC" w14:textId="5B5BF28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Saignements vaginaux irréguliers</w:t>
            </w:r>
            <w:r w:rsidR="00BF45E3" w:rsidRPr="00856B09">
              <w:rPr>
                <w:rFonts w:ascii="Calibri" w:hAnsi="Calibri" w:cs="Calibri"/>
                <w:bCs/>
                <w:color w:val="000000"/>
                <w:sz w:val="20"/>
                <w:szCs w:val="20"/>
                <w:lang w:val="fr-FR" w:eastAsia="en-IN" w:bidi="hi-IN"/>
              </w:rPr>
              <w:tab/>
              <w:t>A</w:t>
            </w:r>
          </w:p>
          <w:p w14:paraId="1426A8E8" w14:textId="38E83BC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Nausée</w:t>
            </w:r>
            <w:r w:rsidR="00BF45E3" w:rsidRPr="00856B09">
              <w:rPr>
                <w:rFonts w:ascii="Calibri" w:hAnsi="Calibri" w:cs="Calibri"/>
                <w:bCs/>
                <w:color w:val="000000"/>
                <w:sz w:val="20"/>
                <w:szCs w:val="20"/>
                <w:lang w:val="fr-FR" w:eastAsia="en-IN" w:bidi="hi-IN"/>
              </w:rPr>
              <w:tab/>
              <w:t>B</w:t>
            </w:r>
          </w:p>
          <w:p w14:paraId="2A2A7917" w14:textId="2A54CB56"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Maux de tête</w:t>
            </w:r>
            <w:r w:rsidR="00BF45E3" w:rsidRPr="00856B09">
              <w:rPr>
                <w:rFonts w:ascii="Calibri" w:hAnsi="Calibri" w:cs="Calibri"/>
                <w:bCs/>
                <w:color w:val="000000"/>
                <w:sz w:val="20"/>
                <w:szCs w:val="20"/>
                <w:lang w:val="fr-FR" w:eastAsia="en-IN" w:bidi="hi-IN"/>
              </w:rPr>
              <w:tab/>
              <w:t>C</w:t>
            </w:r>
          </w:p>
          <w:p w14:paraId="3A7432A9" w14:textId="0CBE174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Ballonnements</w:t>
            </w:r>
            <w:r w:rsidR="00BF45E3" w:rsidRPr="00856B09">
              <w:rPr>
                <w:rFonts w:ascii="Calibri" w:hAnsi="Calibri" w:cs="Calibri"/>
                <w:bCs/>
                <w:color w:val="000000"/>
                <w:sz w:val="20"/>
                <w:szCs w:val="20"/>
                <w:lang w:val="fr-FR" w:eastAsia="en-IN" w:bidi="hi-IN"/>
              </w:rPr>
              <w:tab/>
              <w:t>D</w:t>
            </w:r>
          </w:p>
          <w:p w14:paraId="16C845EE" w14:textId="516EE0AF"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B0865">
              <w:rPr>
                <w:rFonts w:ascii="Calibri" w:hAnsi="Calibri" w:cs="Calibri"/>
                <w:bCs/>
                <w:color w:val="000000"/>
                <w:sz w:val="20"/>
                <w:szCs w:val="20"/>
                <w:highlight w:val="yellow"/>
                <w:lang w:val="fr-FR" w:eastAsia="en-IN" w:bidi="hi-IN"/>
                <w:rPrChange w:id="9" w:author="Mouhamadou Faly Ba" w:date="2024-10-09T13:22:00Z">
                  <w:rPr>
                    <w:rFonts w:ascii="Calibri" w:hAnsi="Calibri" w:cs="Calibri"/>
                    <w:bCs/>
                    <w:color w:val="000000"/>
                    <w:sz w:val="20"/>
                    <w:szCs w:val="20"/>
                    <w:lang w:val="fr-FR" w:eastAsia="en-IN" w:bidi="hi-IN"/>
                  </w:rPr>
                </w:rPrChange>
              </w:rPr>
              <w:t>Changements de la peau</w:t>
            </w:r>
            <w:r w:rsidR="00BF45E3" w:rsidRPr="00856B09">
              <w:rPr>
                <w:rFonts w:ascii="Calibri" w:hAnsi="Calibri" w:cs="Calibri"/>
                <w:bCs/>
                <w:color w:val="000000"/>
                <w:sz w:val="20"/>
                <w:szCs w:val="20"/>
                <w:lang w:val="fr-FR" w:eastAsia="en-IN" w:bidi="hi-IN"/>
              </w:rPr>
              <w:tab/>
              <w:t>E</w:t>
            </w:r>
          </w:p>
          <w:p w14:paraId="1C2F6858" w14:textId="3A27BB09"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Sauts d’humeur</w:t>
            </w:r>
            <w:r w:rsidR="00BF45E3" w:rsidRPr="00856B09">
              <w:rPr>
                <w:rFonts w:ascii="Calibri" w:hAnsi="Calibri" w:cs="Calibri"/>
                <w:bCs/>
                <w:color w:val="000000"/>
                <w:sz w:val="20"/>
                <w:szCs w:val="20"/>
                <w:lang w:val="fr-FR" w:eastAsia="en-IN" w:bidi="hi-IN"/>
              </w:rPr>
              <w:tab/>
              <w:t>F</w:t>
            </w:r>
          </w:p>
          <w:p w14:paraId="3F56336D" w14:textId="5D441F82"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BF45E3" w:rsidRPr="00856B09">
              <w:rPr>
                <w:rFonts w:ascii="Calibri" w:hAnsi="Calibri" w:cs="Calibri"/>
                <w:bCs/>
                <w:color w:val="000000"/>
                <w:sz w:val="20"/>
                <w:szCs w:val="20"/>
                <w:lang w:val="fr-FR" w:eastAsia="en-IN" w:bidi="hi-IN"/>
              </w:rPr>
              <w:t xml:space="preserve"> </w:t>
            </w:r>
            <w:r w:rsidR="00BF45E3" w:rsidRPr="00856B09">
              <w:rPr>
                <w:rFonts w:ascii="Calibri" w:hAnsi="Calibri" w:cs="Calibri"/>
                <w:bCs/>
                <w:color w:val="000000"/>
                <w:sz w:val="20"/>
                <w:szCs w:val="20"/>
                <w:lang w:val="fr-FR" w:eastAsia="en-IN" w:bidi="hi-IN"/>
              </w:rPr>
              <w:tab/>
              <w:t>X</w:t>
            </w:r>
          </w:p>
          <w:p w14:paraId="77413613" w14:textId="2E9FB101" w:rsidR="00BF45E3" w:rsidRPr="00856B09" w:rsidRDefault="00BF45E3" w:rsidP="00BF45E3">
            <w:pPr>
              <w:tabs>
                <w:tab w:val="right" w:leader="dot" w:pos="3402"/>
                <w:tab w:val="right" w:leader="dot" w:pos="3852"/>
              </w:tabs>
              <w:suppressAutoHyphens/>
              <w:rPr>
                <w:rFonts w:ascii="Calibri" w:hAnsi="Calibri" w:cs="Calibri"/>
                <w:bCs/>
                <w:color w:val="000000"/>
                <w:sz w:val="20"/>
                <w:szCs w:val="20"/>
                <w:lang w:val="fr-FR" w:eastAsia="en-IN" w:bidi="hi-IN"/>
              </w:rPr>
            </w:pPr>
          </w:p>
        </w:tc>
        <w:tc>
          <w:tcPr>
            <w:tcW w:w="1021" w:type="dxa"/>
          </w:tcPr>
          <w:p w14:paraId="1BC4729D" w14:textId="0321FF83" w:rsidR="00BF45E3" w:rsidRPr="00856B09" w:rsidRDefault="00BF45E3" w:rsidP="00BF45E3">
            <w:pPr>
              <w:tabs>
                <w:tab w:val="left" w:pos="-720"/>
              </w:tabs>
              <w:suppressAutoHyphens/>
              <w:rPr>
                <w:rFonts w:ascii="Calibri" w:hAnsi="Calibri" w:cs="Calibri"/>
                <w:spacing w:val="-2"/>
                <w:sz w:val="20"/>
                <w:szCs w:val="20"/>
                <w:lang w:val="fr-FR"/>
              </w:rPr>
            </w:pPr>
          </w:p>
        </w:tc>
      </w:tr>
    </w:tbl>
    <w:p w14:paraId="13C8B6A1" w14:textId="77777777" w:rsidR="00B96C86" w:rsidRDefault="00B96C8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D31C0" w:rsidRPr="00D37CDB" w14:paraId="01CC8AB0" w14:textId="77777777" w:rsidTr="0064794F">
        <w:trPr>
          <w:trHeight w:val="388"/>
          <w:jc w:val="center"/>
        </w:trPr>
        <w:tc>
          <w:tcPr>
            <w:tcW w:w="638" w:type="dxa"/>
          </w:tcPr>
          <w:p w14:paraId="49E65D4D" w14:textId="07C4AC2A" w:rsidR="006D31C0" w:rsidRPr="00D37CDB" w:rsidRDefault="006D31C0"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20</w:t>
            </w:r>
          </w:p>
        </w:tc>
        <w:tc>
          <w:tcPr>
            <w:tcW w:w="4971" w:type="dxa"/>
          </w:tcPr>
          <w:p w14:paraId="25963235" w14:textId="6CDA90F0" w:rsidR="006D31C0" w:rsidRPr="00D37CDB" w:rsidRDefault="006D31C0"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8208" behindDoc="0" locked="0" layoutInCell="1" allowOverlap="1" wp14:anchorId="1EF1253B" wp14:editId="242E111E">
                      <wp:simplePos x="0" y="0"/>
                      <wp:positionH relativeFrom="column">
                        <wp:posOffset>2701960</wp:posOffset>
                      </wp:positionH>
                      <wp:positionV relativeFrom="paragraph">
                        <wp:posOffset>147542</wp:posOffset>
                      </wp:positionV>
                      <wp:extent cx="234950" cy="406400"/>
                      <wp:effectExtent l="0" t="0" r="69850" b="69850"/>
                      <wp:wrapNone/>
                      <wp:docPr id="162945110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332789216" name="Rectangle 332789216"/>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440096"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C16A2E" id="Group 4193" o:spid="_x0000_s1026" style="position:absolute;margin-left:212.75pt;margin-top:11.6pt;width:18.5pt;height:32pt;z-index:25775820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">
                      <v:rect id="Rectangle 332789216"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416</w:t>
            </w:r>
            <w:r w:rsidRPr="00D37CDB">
              <w:rPr>
                <w:rFonts w:ascii="Calibri" w:hAnsi="Calibri" w:cs="Calibri"/>
                <w:bCs/>
                <w:color w:val="000000"/>
                <w:sz w:val="20"/>
                <w:szCs w:val="20"/>
                <w:lang w:val="fr-FR" w:eastAsia="en-IN" w:bidi="hi-IN"/>
              </w:rPr>
              <w:t xml:space="preserve"> {</w:t>
            </w:r>
            <w:r w:rsidR="005A7424" w:rsidRPr="00D37CDB">
              <w:rPr>
                <w:rFonts w:ascii="Calibri" w:hAnsi="Calibri" w:cs="Calibri"/>
                <w:bCs/>
                <w:color w:val="000000"/>
                <w:sz w:val="20"/>
                <w:szCs w:val="20"/>
                <w:lang w:val="fr-FR" w:eastAsia="en-IN" w:bidi="hi-IN"/>
              </w:rPr>
              <w:t xml:space="preserve"> Toujours utilisé </w:t>
            </w:r>
            <w:r w:rsidRPr="00D37CDB">
              <w:rPr>
                <w:rFonts w:ascii="Calibri" w:hAnsi="Calibri" w:cs="Calibri"/>
                <w:bCs/>
                <w:color w:val="000000"/>
                <w:sz w:val="20"/>
                <w:szCs w:val="20"/>
                <w:lang w:val="fr-FR" w:eastAsia="en-IN" w:bidi="hi-IN"/>
              </w:rPr>
              <w:t>}</w:t>
            </w:r>
          </w:p>
          <w:p w14:paraId="0E10EFED" w14:textId="068F02A5" w:rsidR="006D31C0" w:rsidRPr="00D37CDB" w:rsidRDefault="006D31C0"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sidR="005A7424">
              <w:rPr>
                <w:rFonts w:ascii="Calibri" w:hAnsi="Calibri" w:cs="Calibri"/>
                <w:bCs/>
                <w:color w:val="000000"/>
                <w:sz w:val="20"/>
                <w:szCs w:val="20"/>
                <w:lang w:val="fr-FR" w:eastAsia="en-IN" w:bidi="hi-IN"/>
              </w:rPr>
              <w:t>416</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005A7424">
              <w:rPr>
                <w:rFonts w:ascii="Calibri" w:hAnsi="Calibri" w:cs="Calibri"/>
                <w:b/>
                <w:color w:val="000000"/>
                <w:sz w:val="20"/>
                <w:szCs w:val="20"/>
                <w:lang w:val="fr-FR" w:eastAsia="en-IN" w:bidi="hi-IN"/>
              </w:rPr>
              <w:t>1</w:t>
            </w:r>
          </w:p>
        </w:tc>
        <w:tc>
          <w:tcPr>
            <w:tcW w:w="3663" w:type="dxa"/>
          </w:tcPr>
          <w:p w14:paraId="3AD11451" w14:textId="77777777" w:rsidR="006D31C0" w:rsidRDefault="006D31C0"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9232" behindDoc="0" locked="0" layoutInCell="1" allowOverlap="1" wp14:anchorId="16537DB9" wp14:editId="1C0AE32C">
                      <wp:simplePos x="0" y="0"/>
                      <wp:positionH relativeFrom="column">
                        <wp:posOffset>1707187</wp:posOffset>
                      </wp:positionH>
                      <wp:positionV relativeFrom="paragraph">
                        <wp:posOffset>149289</wp:posOffset>
                      </wp:positionV>
                      <wp:extent cx="678180" cy="177800"/>
                      <wp:effectExtent l="0" t="0" r="33020" b="12700"/>
                      <wp:wrapNone/>
                      <wp:docPr id="259924280"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150715065" name="Rectangle 1150715065"/>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000909"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AC5ADC" id="Group 4196" o:spid="_x0000_s1026" style="position:absolute;margin-left:134.4pt;margin-top:11.75pt;width:53.4pt;height:14pt;z-index:25775923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">
                      <v:rect id="Rectangle 1150715065"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" strokecolor="#5b9bd5 [3204]" strokeweight=".5pt">
                        <v:stroke endarrow="block" joinstyle="miter"/>
                      </v:shape>
                    </v:group>
                  </w:pict>
                </mc:Fallback>
              </mc:AlternateContent>
            </w:r>
          </w:p>
          <w:p w14:paraId="02052A44" w14:textId="77777777" w:rsidR="006D31C0" w:rsidRPr="00D37CDB" w:rsidRDefault="006D31C0"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1B332715" w14:textId="77777777" w:rsidR="006D31C0" w:rsidRPr="00D37CDB" w:rsidRDefault="006D31C0" w:rsidP="0064794F">
            <w:pPr>
              <w:tabs>
                <w:tab w:val="left" w:pos="-720"/>
              </w:tabs>
              <w:suppressAutoHyphens/>
              <w:rPr>
                <w:rFonts w:ascii="Calibri" w:hAnsi="Calibri" w:cs="Calibri"/>
                <w:spacing w:val="-2"/>
                <w:sz w:val="20"/>
                <w:szCs w:val="20"/>
                <w:lang w:val="fr-FR"/>
              </w:rPr>
            </w:pPr>
          </w:p>
          <w:p w14:paraId="146F02D6" w14:textId="50356BEF" w:rsidR="006D31C0" w:rsidRPr="00D37CDB" w:rsidRDefault="006D31C0"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sidR="005A7424">
              <w:rPr>
                <w:rFonts w:ascii="Calibri" w:hAnsi="Calibri" w:cs="Calibri"/>
                <w:spacing w:val="-2"/>
                <w:sz w:val="20"/>
                <w:szCs w:val="20"/>
                <w:lang w:val="fr-FR"/>
              </w:rPr>
              <w:t>23</w:t>
            </w:r>
          </w:p>
        </w:tc>
      </w:tr>
      <w:tr w:rsidR="00BF45E3" w:rsidRPr="00CA2E4A" w14:paraId="15335771" w14:textId="77777777" w:rsidTr="00354129">
        <w:trPr>
          <w:trHeight w:val="388"/>
          <w:jc w:val="center"/>
        </w:trPr>
        <w:tc>
          <w:tcPr>
            <w:tcW w:w="638" w:type="dxa"/>
          </w:tcPr>
          <w:p w14:paraId="4E568627" w14:textId="114E09A5" w:rsidR="00BF45E3" w:rsidRPr="00856B09" w:rsidRDefault="00293A31"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421</w:t>
            </w:r>
          </w:p>
        </w:tc>
        <w:tc>
          <w:tcPr>
            <w:tcW w:w="4971" w:type="dxa"/>
          </w:tcPr>
          <w:p w14:paraId="68657030" w14:textId="3700A1D7" w:rsidR="00BF45E3" w:rsidRPr="00CF4EFA" w:rsidRDefault="009E26BD" w:rsidP="00BF45E3">
            <w:pPr>
              <w:rPr>
                <w:rFonts w:ascii="Calibri" w:hAnsi="Calibri" w:cs="Calibri"/>
                <w:bCs/>
                <w:color w:val="000000"/>
                <w:sz w:val="20"/>
                <w:szCs w:val="20"/>
                <w:highlight w:val="yellow"/>
                <w:lang w:val="fr-FR" w:eastAsia="en-IN" w:bidi="hi-IN"/>
                <w:rPrChange w:id="10" w:author="Mouhamadou Faly Ba" w:date="2024-10-09T13:24:00Z">
                  <w:rPr>
                    <w:rFonts w:ascii="Calibri" w:hAnsi="Calibri" w:cs="Calibri"/>
                    <w:bCs/>
                    <w:color w:val="000000"/>
                    <w:sz w:val="20"/>
                    <w:szCs w:val="20"/>
                    <w:lang w:val="fr-FR" w:eastAsia="en-IN" w:bidi="hi-IN"/>
                  </w:rPr>
                </w:rPrChange>
              </w:rPr>
            </w:pPr>
            <w:r w:rsidRPr="00CF4EFA">
              <w:rPr>
                <w:rFonts w:ascii="Calibri" w:hAnsi="Calibri" w:cs="Calibri"/>
                <w:bCs/>
                <w:color w:val="000000"/>
                <w:sz w:val="20"/>
                <w:szCs w:val="20"/>
                <w:highlight w:val="yellow"/>
                <w:lang w:val="fr-FR" w:eastAsia="en-IN" w:bidi="hi-IN"/>
                <w:rPrChange w:id="11" w:author="Mouhamadou Faly Ba" w:date="2024-10-09T13:24:00Z">
                  <w:rPr>
                    <w:rFonts w:ascii="Calibri" w:hAnsi="Calibri" w:cs="Calibri"/>
                    <w:bCs/>
                    <w:color w:val="000000"/>
                    <w:sz w:val="20"/>
                    <w:szCs w:val="20"/>
                    <w:lang w:val="fr-FR" w:eastAsia="en-IN" w:bidi="hi-IN"/>
                  </w:rPr>
                </w:rPrChange>
              </w:rPr>
              <w:t>Avant de venir dans cet établissement, utilisiez-vous (ou votre partenaire utilisait-il) une méthode quelconque pour éviter une grossesse ?</w:t>
            </w:r>
          </w:p>
        </w:tc>
        <w:tc>
          <w:tcPr>
            <w:tcW w:w="3663" w:type="dxa"/>
          </w:tcPr>
          <w:p w14:paraId="54BFDAC4" w14:textId="620186E4" w:rsidR="00BF45E3" w:rsidRPr="00856B09" w:rsidRDefault="009E26BD" w:rsidP="00BF45E3">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168DE278" w14:textId="22B7F03A" w:rsidR="00BF45E3" w:rsidRPr="00856B09" w:rsidRDefault="006042B0" w:rsidP="00BF45E3">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noProof/>
                <w:color w:val="000000"/>
                <w:sz w:val="20"/>
                <w:szCs w:val="20"/>
                <w:lang w:val="fr-FR" w:eastAsia="fr-FR"/>
              </w:rPr>
              <mc:AlternateContent>
                <mc:Choice Requires="wps">
                  <w:drawing>
                    <wp:anchor distT="0" distB="0" distL="114300" distR="114300" simplePos="0" relativeHeight="257762304" behindDoc="0" locked="0" layoutInCell="1" allowOverlap="1" wp14:anchorId="0587B4FE" wp14:editId="5E552FC5">
                      <wp:simplePos x="0" y="0"/>
                      <wp:positionH relativeFrom="column">
                        <wp:posOffset>2184935</wp:posOffset>
                      </wp:positionH>
                      <wp:positionV relativeFrom="paragraph">
                        <wp:posOffset>87623</wp:posOffset>
                      </wp:positionV>
                      <wp:extent cx="274434" cy="0"/>
                      <wp:effectExtent l="0" t="63500" r="0" b="76200"/>
                      <wp:wrapNone/>
                      <wp:docPr id="409762710" name="Connecteur droit avec flèche 103"/>
                      <wp:cNvGraphicFramePr/>
                      <a:graphic xmlns:a="http://schemas.openxmlformats.org/drawingml/2006/main">
                        <a:graphicData uri="http://schemas.microsoft.com/office/word/2010/wordprocessingShape">
                          <wps:wsp>
                            <wps:cNvCnPr/>
                            <wps:spPr>
                              <a:xfrm>
                                <a:off x="0" y="0"/>
                                <a:ext cx="274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2A480" id="Connecteur droit avec flèche 103" o:spid="_x0000_s1026" type="#_x0000_t32" style="position:absolute;margin-left:172.05pt;margin-top:6.9pt;width:21.6pt;height:0;z-index:25776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" strokecolor="#5b9bd5 [3204]" strokeweight=".5pt">
                      <v:stroke endarrow="block" joinstyle="miter"/>
                    </v:shape>
                  </w:pict>
                </mc:Fallback>
              </mc:AlternateContent>
            </w:r>
            <w:r w:rsidR="009E26BD" w:rsidRPr="00856B09">
              <w:rPr>
                <w:rFonts w:ascii="Calibri" w:hAnsi="Calibri" w:cs="Calibri"/>
                <w:bCs/>
                <w:color w:val="000000"/>
                <w:sz w:val="20"/>
                <w:szCs w:val="20"/>
                <w:lang w:val="fr-FR" w:eastAsia="en-IN" w:bidi="hi-IN"/>
              </w:rPr>
              <w:t>Non</w:t>
            </w:r>
            <w:r w:rsidR="00BF45E3" w:rsidRPr="00856B09">
              <w:rPr>
                <w:rFonts w:ascii="Calibri" w:hAnsi="Calibri" w:cs="Calibri"/>
                <w:bCs/>
                <w:color w:val="000000"/>
                <w:sz w:val="20"/>
                <w:szCs w:val="20"/>
                <w:lang w:val="fr-FR" w:eastAsia="en-IN" w:bidi="hi-IN"/>
              </w:rPr>
              <w:tab/>
              <w:t>2</w:t>
            </w:r>
          </w:p>
        </w:tc>
        <w:tc>
          <w:tcPr>
            <w:tcW w:w="1021" w:type="dxa"/>
          </w:tcPr>
          <w:p w14:paraId="70DB66F8" w14:textId="122BE535" w:rsidR="00BF45E3" w:rsidRPr="00856B09" w:rsidRDefault="00BF45E3" w:rsidP="00BF45E3">
            <w:pPr>
              <w:tabs>
                <w:tab w:val="left" w:pos="-720"/>
              </w:tabs>
              <w:suppressAutoHyphens/>
              <w:rPr>
                <w:rFonts w:ascii="Calibri" w:hAnsi="Calibri" w:cs="Calibri"/>
                <w:spacing w:val="-2"/>
                <w:sz w:val="20"/>
                <w:szCs w:val="20"/>
                <w:lang w:val="fr-FR"/>
              </w:rPr>
            </w:pPr>
          </w:p>
          <w:p w14:paraId="5C35C0D3" w14:textId="62600A47" w:rsidR="00BF45E3" w:rsidRPr="00856B09" w:rsidRDefault="00BF45E3" w:rsidP="00BF45E3">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293A31" w:rsidRPr="00856B09">
              <w:rPr>
                <w:rFonts w:ascii="Calibri" w:hAnsi="Calibri" w:cs="Calibri"/>
                <w:spacing w:val="-2"/>
                <w:sz w:val="20"/>
                <w:szCs w:val="20"/>
                <w:lang w:val="fr-FR"/>
              </w:rPr>
              <w:t>424</w:t>
            </w:r>
          </w:p>
        </w:tc>
      </w:tr>
      <w:tr w:rsidR="009E26BD" w:rsidRPr="00CA2E4A" w14:paraId="6B9A1834" w14:textId="77777777" w:rsidTr="00354129">
        <w:trPr>
          <w:trHeight w:val="388"/>
          <w:jc w:val="center"/>
        </w:trPr>
        <w:tc>
          <w:tcPr>
            <w:tcW w:w="638" w:type="dxa"/>
          </w:tcPr>
          <w:p w14:paraId="7A59C1BA" w14:textId="24F93A33"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422</w:t>
            </w:r>
          </w:p>
        </w:tc>
        <w:tc>
          <w:tcPr>
            <w:tcW w:w="4971" w:type="dxa"/>
          </w:tcPr>
          <w:p w14:paraId="6069F5A7" w14:textId="43223173" w:rsidR="009E26BD" w:rsidRPr="00856B09" w:rsidRDefault="009E26BD"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 méthode utilisiez-vous/votre partenaire (la dernière) avant de venir dans ce centre ? </w:t>
            </w:r>
          </w:p>
        </w:tc>
        <w:tc>
          <w:tcPr>
            <w:tcW w:w="3663" w:type="dxa"/>
          </w:tcPr>
          <w:p w14:paraId="6C501EB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Pilules</w:t>
            </w:r>
            <w:r w:rsidRPr="00856B09">
              <w:rPr>
                <w:rFonts w:ascii="Calibri" w:hAnsi="Calibri" w:cs="Calibri"/>
                <w:bCs/>
                <w:color w:val="000000"/>
                <w:sz w:val="20"/>
                <w:szCs w:val="20"/>
                <w:lang w:val="fr-FR" w:eastAsia="en-IN" w:bidi="hi-IN"/>
              </w:rPr>
              <w:tab/>
              <w:t>A</w:t>
            </w:r>
          </w:p>
          <w:p w14:paraId="58B68EE5"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t>B</w:t>
            </w:r>
          </w:p>
          <w:p w14:paraId="6E94C75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t>C</w:t>
            </w:r>
          </w:p>
          <w:p w14:paraId="5CAF96B7"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t>D</w:t>
            </w:r>
          </w:p>
          <w:p w14:paraId="5735C31F"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t>E</w:t>
            </w:r>
          </w:p>
          <w:p w14:paraId="448B5188"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t>F</w:t>
            </w:r>
          </w:p>
          <w:p w14:paraId="2FC39D0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t>G</w:t>
            </w:r>
          </w:p>
          <w:p w14:paraId="7E6B1DF4" w14:textId="11CFE910"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AB380D" w:rsidRPr="00AB380D">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t>H</w:t>
            </w:r>
          </w:p>
          <w:p w14:paraId="6E691DBD"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t>I</w:t>
            </w:r>
          </w:p>
          <w:p w14:paraId="51A6BE7D"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t>J</w:t>
            </w:r>
          </w:p>
          <w:p w14:paraId="5C01F5E3" w14:textId="702CCDF2" w:rsidR="009E26BD" w:rsidRPr="00856B09" w:rsidRDefault="004877D2" w:rsidP="00856B09">
            <w:pPr>
              <w:pStyle w:val="TableParagraph"/>
              <w:tabs>
                <w:tab w:val="left" w:leader="dot" w:pos="3402"/>
              </w:tabs>
              <w:rPr>
                <w:lang w:eastAsia="en-IN" w:bidi="hi-IN"/>
              </w:rPr>
            </w:pPr>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t>X</w:t>
            </w:r>
          </w:p>
        </w:tc>
        <w:tc>
          <w:tcPr>
            <w:tcW w:w="1021" w:type="dxa"/>
          </w:tcPr>
          <w:p w14:paraId="5242E6B9" w14:textId="77777777" w:rsidR="009E26BD" w:rsidRPr="00856B09" w:rsidRDefault="009E26BD" w:rsidP="009E26BD">
            <w:pPr>
              <w:tabs>
                <w:tab w:val="left" w:pos="-720"/>
              </w:tabs>
              <w:suppressAutoHyphens/>
              <w:rPr>
                <w:rFonts w:ascii="Calibri" w:hAnsi="Calibri" w:cs="Calibri"/>
                <w:spacing w:val="-2"/>
                <w:sz w:val="20"/>
                <w:szCs w:val="20"/>
                <w:lang w:val="fr-FR"/>
              </w:rPr>
            </w:pPr>
          </w:p>
        </w:tc>
      </w:tr>
    </w:tbl>
    <w:p w14:paraId="77A4AA95" w14:textId="77777777" w:rsidR="00B96C86" w:rsidRDefault="00B96C8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B96C86" w:rsidRPr="00D37CDB" w14:paraId="6F6808CA" w14:textId="77777777" w:rsidTr="0064794F">
        <w:trPr>
          <w:trHeight w:val="388"/>
          <w:jc w:val="center"/>
        </w:trPr>
        <w:tc>
          <w:tcPr>
            <w:tcW w:w="638" w:type="dxa"/>
          </w:tcPr>
          <w:p w14:paraId="62D9AB26" w14:textId="13135EED" w:rsidR="00B96C86" w:rsidRPr="00D37CDB" w:rsidRDefault="00B96C86"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23</w:t>
            </w:r>
          </w:p>
        </w:tc>
        <w:tc>
          <w:tcPr>
            <w:tcW w:w="4971" w:type="dxa"/>
          </w:tcPr>
          <w:p w14:paraId="5387CCCF" w14:textId="24B239FF" w:rsidR="00B96C86" w:rsidRPr="00D37CDB" w:rsidRDefault="00B96C86"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64352" behindDoc="0" locked="0" layoutInCell="1" allowOverlap="1" wp14:anchorId="05261CE1" wp14:editId="222EA201">
                      <wp:simplePos x="0" y="0"/>
                      <wp:positionH relativeFrom="column">
                        <wp:posOffset>2701960</wp:posOffset>
                      </wp:positionH>
                      <wp:positionV relativeFrom="paragraph">
                        <wp:posOffset>147542</wp:posOffset>
                      </wp:positionV>
                      <wp:extent cx="234950" cy="406400"/>
                      <wp:effectExtent l="0" t="0" r="69850" b="69850"/>
                      <wp:wrapNone/>
                      <wp:docPr id="880558756"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308399597" name="Rectangle 308399597"/>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032214"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4387F2" id="Group 4193" o:spid="_x0000_s1026" style="position:absolute;margin-left:212.75pt;margin-top:11.6pt;width:18.5pt;height:32pt;z-index:25776435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">
                      <v:rect id="Rectangle 308399597"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&#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w:t>
            </w:r>
            <w:r w:rsidR="008039F7">
              <w:rPr>
                <w:rFonts w:ascii="Calibri" w:hAnsi="Calibri" w:cs="Calibri"/>
                <w:bCs/>
                <w:color w:val="000000"/>
                <w:sz w:val="20"/>
                <w:szCs w:val="20"/>
                <w:lang w:val="fr-FR" w:eastAsia="en-IN" w:bidi="hi-IN"/>
              </w:rPr>
              <w:t>21</w:t>
            </w:r>
            <w:r w:rsidRPr="00D37CDB">
              <w:rPr>
                <w:rFonts w:ascii="Calibri" w:hAnsi="Calibri" w:cs="Calibri"/>
                <w:bCs/>
                <w:color w:val="000000"/>
                <w:sz w:val="20"/>
                <w:szCs w:val="20"/>
                <w:lang w:val="fr-FR" w:eastAsia="en-IN" w:bidi="hi-IN"/>
              </w:rPr>
              <w:t xml:space="preserve"> {</w:t>
            </w:r>
            <w:r w:rsidR="008039F7" w:rsidRPr="00D37CDB">
              <w:rPr>
                <w:rFonts w:ascii="Calibri" w:hAnsi="Calibri" w:cs="Calibri"/>
                <w:bCs/>
                <w:color w:val="000000"/>
                <w:sz w:val="20"/>
                <w:szCs w:val="20"/>
                <w:lang w:val="fr-FR" w:eastAsia="en-IN" w:bidi="hi-IN"/>
              </w:rPr>
              <w:t>Non utilisé actuellement</w:t>
            </w:r>
            <w:r w:rsidRPr="00D37CDB">
              <w:rPr>
                <w:rFonts w:ascii="Calibri" w:hAnsi="Calibri" w:cs="Calibri"/>
                <w:bCs/>
                <w:color w:val="000000"/>
                <w:sz w:val="20"/>
                <w:szCs w:val="20"/>
                <w:lang w:val="fr-FR" w:eastAsia="en-IN" w:bidi="hi-IN"/>
              </w:rPr>
              <w:t>}</w:t>
            </w:r>
          </w:p>
          <w:p w14:paraId="1BC912A5" w14:textId="75B9FDEA" w:rsidR="00B96C86" w:rsidRPr="00D37CDB" w:rsidRDefault="00B96C86"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w:t>
            </w:r>
            <w:r w:rsidR="008039F7">
              <w:rPr>
                <w:rFonts w:ascii="Calibri" w:hAnsi="Calibri" w:cs="Calibri"/>
                <w:bCs/>
                <w:color w:val="000000"/>
                <w:sz w:val="20"/>
                <w:szCs w:val="20"/>
                <w:lang w:val="fr-FR" w:eastAsia="en-IN" w:bidi="hi-IN"/>
              </w:rPr>
              <w:t>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008039F7">
              <w:rPr>
                <w:rFonts w:ascii="Calibri" w:hAnsi="Calibri" w:cs="Calibri"/>
                <w:b/>
                <w:color w:val="000000"/>
                <w:sz w:val="20"/>
                <w:szCs w:val="20"/>
                <w:lang w:val="fr-FR" w:eastAsia="en-IN" w:bidi="hi-IN"/>
              </w:rPr>
              <w:t>2</w:t>
            </w:r>
          </w:p>
        </w:tc>
        <w:tc>
          <w:tcPr>
            <w:tcW w:w="3663" w:type="dxa"/>
          </w:tcPr>
          <w:p w14:paraId="0BDCF792" w14:textId="77777777" w:rsidR="00B96C86" w:rsidRDefault="00B96C86"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65376" behindDoc="0" locked="0" layoutInCell="1" allowOverlap="1" wp14:anchorId="7209D807" wp14:editId="7EB1724F">
                      <wp:simplePos x="0" y="0"/>
                      <wp:positionH relativeFrom="column">
                        <wp:posOffset>1707187</wp:posOffset>
                      </wp:positionH>
                      <wp:positionV relativeFrom="paragraph">
                        <wp:posOffset>149289</wp:posOffset>
                      </wp:positionV>
                      <wp:extent cx="678180" cy="177800"/>
                      <wp:effectExtent l="0" t="0" r="33020" b="12700"/>
                      <wp:wrapNone/>
                      <wp:docPr id="1451651337"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890303024" name="Rectangle 890303024"/>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798457"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6CAFA4" id="Group 4196" o:spid="_x0000_s1026" style="position:absolute;margin-left:134.4pt;margin-top:11.75pt;width:53.4pt;height:14pt;z-index:25776537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">
                      <v:rect id="Rectangle 890303024"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" strokecolor="#5b9bd5 [3204]" strokeweight=".5pt">
                        <v:stroke endarrow="block" joinstyle="miter"/>
                      </v:shape>
                    </v:group>
                  </w:pict>
                </mc:Fallback>
              </mc:AlternateContent>
            </w:r>
          </w:p>
          <w:p w14:paraId="37125549" w14:textId="4AF4FFBB" w:rsidR="00B96C86" w:rsidRPr="00D37CDB" w:rsidRDefault="00B96C86"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BD43B6">
              <w:rPr>
                <w:rFonts w:ascii="Calibri" w:hAnsi="Calibri" w:cs="Calibri"/>
                <w:bCs/>
                <w:color w:val="000000"/>
                <w:sz w:val="20"/>
                <w:szCs w:val="20"/>
                <w:lang w:val="fr-FR" w:eastAsia="en-IN" w:bidi="hi-IN"/>
              </w:rPr>
              <w:t xml:space="preserve">  </w:t>
            </w:r>
            <w:r>
              <w:rPr>
                <w:rFonts w:ascii="Calibri" w:hAnsi="Calibri" w:cs="Calibri"/>
                <w:bCs/>
                <w:color w:val="000000"/>
                <w:sz w:val="20"/>
                <w:szCs w:val="20"/>
                <w:lang w:val="fr-FR" w:eastAsia="en-IN" w:bidi="hi-IN"/>
              </w:rPr>
              <w:t xml:space="preserve"> </w:t>
            </w:r>
            <w:r w:rsidR="00BD43B6" w:rsidRPr="00D37CDB">
              <w:rPr>
                <w:rFonts w:ascii="Calibri" w:hAnsi="Calibri" w:cs="Calibri"/>
                <w:bCs/>
                <w:color w:val="000000"/>
                <w:sz w:val="20"/>
                <w:szCs w:val="20"/>
                <w:lang w:val="fr-FR" w:eastAsia="en-IN" w:bidi="hi-IN"/>
              </w:rPr>
              <w:t>SI Q</w:t>
            </w:r>
            <w:r w:rsidR="00BD43B6">
              <w:rPr>
                <w:rFonts w:ascii="Calibri" w:hAnsi="Calibri" w:cs="Calibri"/>
                <w:bCs/>
                <w:color w:val="000000"/>
                <w:sz w:val="20"/>
                <w:szCs w:val="20"/>
                <w:lang w:val="fr-FR" w:eastAsia="en-IN" w:bidi="hi-IN"/>
              </w:rPr>
              <w:t>421</w:t>
            </w:r>
            <w:r w:rsidR="00BD43B6" w:rsidRPr="00D37CDB">
              <w:rPr>
                <w:rFonts w:ascii="Calibri" w:hAnsi="Calibri" w:cs="Calibri"/>
                <w:bCs/>
                <w:color w:val="000000"/>
                <w:sz w:val="20"/>
                <w:szCs w:val="20"/>
                <w:lang w:val="fr-FR" w:eastAsia="en-IN" w:bidi="hi-IN"/>
              </w:rPr>
              <w:t xml:space="preserve"> </w:t>
            </w:r>
            <w:r w:rsidR="00BD43B6" w:rsidRPr="00D37CDB">
              <w:rPr>
                <w:rFonts w:ascii="Calibri" w:hAnsi="Calibri" w:cs="Calibri"/>
                <w:bCs/>
                <w:color w:val="000000"/>
                <w:sz w:val="22"/>
                <w:szCs w:val="22"/>
                <w:lang w:val="fr-FR" w:eastAsia="en-IN" w:bidi="hi-IN"/>
              </w:rPr>
              <w:t>=</w:t>
            </w:r>
            <w:r w:rsidR="00BD43B6" w:rsidRPr="00D37CDB">
              <w:rPr>
                <w:rFonts w:ascii="Calibri" w:hAnsi="Calibri" w:cs="Calibri"/>
                <w:bCs/>
                <w:color w:val="000000"/>
                <w:sz w:val="20"/>
                <w:szCs w:val="20"/>
                <w:lang w:val="fr-FR" w:eastAsia="en-IN" w:bidi="hi-IN"/>
              </w:rPr>
              <w:t> </w:t>
            </w:r>
            <w:r w:rsidR="00BD43B6">
              <w:rPr>
                <w:rFonts w:ascii="Calibri" w:hAnsi="Calibri" w:cs="Calibri"/>
                <w:b/>
                <w:color w:val="000000"/>
                <w:sz w:val="20"/>
                <w:szCs w:val="20"/>
                <w:lang w:val="fr-FR" w:eastAsia="en-IN" w:bidi="hi-IN"/>
              </w:rPr>
              <w:t>1</w:t>
            </w:r>
          </w:p>
        </w:tc>
        <w:tc>
          <w:tcPr>
            <w:tcW w:w="1021" w:type="dxa"/>
          </w:tcPr>
          <w:p w14:paraId="555EA2AA" w14:textId="77777777" w:rsidR="00B96C86" w:rsidRPr="00D37CDB" w:rsidRDefault="00B96C86" w:rsidP="0064794F">
            <w:pPr>
              <w:tabs>
                <w:tab w:val="left" w:pos="-720"/>
              </w:tabs>
              <w:suppressAutoHyphens/>
              <w:rPr>
                <w:rFonts w:ascii="Calibri" w:hAnsi="Calibri" w:cs="Calibri"/>
                <w:spacing w:val="-2"/>
                <w:sz w:val="20"/>
                <w:szCs w:val="20"/>
                <w:lang w:val="fr-FR"/>
              </w:rPr>
            </w:pPr>
          </w:p>
          <w:p w14:paraId="2A934919" w14:textId="16B42888" w:rsidR="00B96C86" w:rsidRPr="00D37CDB" w:rsidRDefault="00B96C86"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2</w:t>
            </w:r>
            <w:r w:rsidR="008039F7">
              <w:rPr>
                <w:rFonts w:ascii="Calibri" w:hAnsi="Calibri" w:cs="Calibri"/>
                <w:spacing w:val="-2"/>
                <w:sz w:val="20"/>
                <w:szCs w:val="20"/>
                <w:lang w:val="fr-FR"/>
              </w:rPr>
              <w:t>6</w:t>
            </w:r>
          </w:p>
        </w:tc>
      </w:tr>
      <w:tr w:rsidR="009E26BD" w:rsidRPr="00CA2E4A" w14:paraId="67C67F88" w14:textId="77777777" w:rsidTr="007905C9">
        <w:trPr>
          <w:trHeight w:val="388"/>
          <w:jc w:val="center"/>
        </w:trPr>
        <w:tc>
          <w:tcPr>
            <w:tcW w:w="638" w:type="dxa"/>
          </w:tcPr>
          <w:p w14:paraId="5649C4CA" w14:textId="5B5DF633"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424</w:t>
            </w:r>
          </w:p>
        </w:tc>
        <w:tc>
          <w:tcPr>
            <w:tcW w:w="4971" w:type="dxa"/>
          </w:tcPr>
          <w:p w14:paraId="670F576A" w14:textId="0099B90D" w:rsidR="009E26BD" w:rsidRPr="00856B09" w:rsidRDefault="009E26BD"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pensé, vous ou votre partenaire, à utiliser une méthode particulière avant de venir dans ce centre ? </w:t>
            </w:r>
          </w:p>
        </w:tc>
        <w:tc>
          <w:tcPr>
            <w:tcW w:w="3663" w:type="dxa"/>
          </w:tcPr>
          <w:p w14:paraId="52997C23" w14:textId="757887FB"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653C2381" w14:textId="4871F2B9"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28512" behindDoc="0" locked="0" layoutInCell="1" allowOverlap="1" wp14:anchorId="4D59AE13" wp14:editId="33E9F422">
                      <wp:simplePos x="0" y="0"/>
                      <wp:positionH relativeFrom="column">
                        <wp:posOffset>2197100</wp:posOffset>
                      </wp:positionH>
                      <wp:positionV relativeFrom="paragraph">
                        <wp:posOffset>77041</wp:posOffset>
                      </wp:positionV>
                      <wp:extent cx="264278" cy="5286"/>
                      <wp:effectExtent l="0" t="76200" r="21590" b="90170"/>
                      <wp:wrapNone/>
                      <wp:docPr id="1452" name="Straight Arrow Connector 1452"/>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8DC50" id="Straight Arrow Connector 1452" o:spid="_x0000_s1026" type="#_x0000_t32" style="position:absolute;margin-left:173pt;margin-top:6.05pt;width:20.8pt;height:.4pt;flip:y;z-index:2577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4F2AEF11" w14:textId="77777777" w:rsidR="009E26BD" w:rsidRPr="00856B09" w:rsidRDefault="009E26BD" w:rsidP="009E26BD">
            <w:pPr>
              <w:tabs>
                <w:tab w:val="left" w:pos="-720"/>
              </w:tabs>
              <w:suppressAutoHyphens/>
              <w:rPr>
                <w:rFonts w:ascii="Calibri" w:hAnsi="Calibri" w:cs="Calibri"/>
                <w:spacing w:val="-2"/>
                <w:sz w:val="20"/>
                <w:szCs w:val="20"/>
                <w:lang w:val="fr-FR"/>
              </w:rPr>
            </w:pPr>
          </w:p>
          <w:p w14:paraId="3D224BE6" w14:textId="6BB2B022" w:rsidR="009E26BD" w:rsidRPr="00856B09" w:rsidRDefault="009E26BD"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426</w:t>
            </w:r>
          </w:p>
        </w:tc>
      </w:tr>
      <w:tr w:rsidR="009E26BD" w:rsidRPr="00CA2E4A" w14:paraId="66D325B0" w14:textId="77777777" w:rsidTr="007905C9">
        <w:trPr>
          <w:trHeight w:val="388"/>
          <w:jc w:val="center"/>
        </w:trPr>
        <w:tc>
          <w:tcPr>
            <w:tcW w:w="638" w:type="dxa"/>
          </w:tcPr>
          <w:p w14:paraId="4037D382" w14:textId="5922AC8D"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425</w:t>
            </w:r>
          </w:p>
        </w:tc>
        <w:tc>
          <w:tcPr>
            <w:tcW w:w="4971" w:type="dxa"/>
          </w:tcPr>
          <w:p w14:paraId="54736F01" w14:textId="4B115792" w:rsidR="009E26BD" w:rsidRPr="00856B09" w:rsidRDefault="008C6151"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 quelle(s) méthode(s) </w:t>
            </w:r>
            <w:r w:rsidR="00B04EFF" w:rsidRPr="00B04EFF">
              <w:rPr>
                <w:rFonts w:ascii="Calibri" w:hAnsi="Calibri" w:cs="Calibri"/>
                <w:bCs/>
                <w:color w:val="000000"/>
                <w:sz w:val="20"/>
                <w:szCs w:val="20"/>
                <w:lang w:val="fr-FR" w:eastAsia="en-IN" w:bidi="hi-IN"/>
              </w:rPr>
              <w:t>pens</w:t>
            </w:r>
            <w:r w:rsidR="00FD00EF">
              <w:rPr>
                <w:rFonts w:ascii="Calibri" w:hAnsi="Calibri" w:cs="Calibri"/>
                <w:bCs/>
                <w:color w:val="000000"/>
                <w:sz w:val="20"/>
                <w:szCs w:val="20"/>
                <w:lang w:val="fr-FR" w:eastAsia="en-IN" w:bidi="hi-IN"/>
              </w:rPr>
              <w:t>i</w:t>
            </w:r>
            <w:r w:rsidR="00B04EFF" w:rsidRPr="00B04EFF">
              <w:rPr>
                <w:rFonts w:ascii="Calibri" w:hAnsi="Calibri" w:cs="Calibri"/>
                <w:bCs/>
                <w:color w:val="000000"/>
                <w:sz w:val="20"/>
                <w:szCs w:val="20"/>
                <w:lang w:val="fr-FR" w:eastAsia="en-IN" w:bidi="hi-IN"/>
              </w:rPr>
              <w:t>ez-vous</w:t>
            </w:r>
            <w:r w:rsidRPr="00856B09">
              <w:rPr>
                <w:rFonts w:ascii="Calibri" w:hAnsi="Calibri" w:cs="Calibri"/>
                <w:bCs/>
                <w:color w:val="000000"/>
                <w:sz w:val="20"/>
                <w:szCs w:val="20"/>
                <w:lang w:val="fr-FR" w:eastAsia="en-IN" w:bidi="hi-IN"/>
              </w:rPr>
              <w:t>, vous ou votre partenaire ?</w:t>
            </w:r>
          </w:p>
          <w:p w14:paraId="514192C5" w14:textId="77777777" w:rsidR="009E26BD" w:rsidRPr="00856B09" w:rsidRDefault="009E26BD" w:rsidP="009E26BD">
            <w:pPr>
              <w:rPr>
                <w:rFonts w:ascii="Calibri" w:hAnsi="Calibri" w:cs="Calibri"/>
                <w:bCs/>
                <w:color w:val="000000"/>
                <w:sz w:val="20"/>
                <w:szCs w:val="20"/>
                <w:lang w:val="fr-FR" w:eastAsia="en-IN" w:bidi="hi-IN"/>
              </w:rPr>
            </w:pPr>
          </w:p>
          <w:p w14:paraId="5E6D199D" w14:textId="6689530B" w:rsidR="00B04EFF" w:rsidRPr="00856B09" w:rsidRDefault="00B04EFF" w:rsidP="0064794F">
            <w:pPr>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SN" w:eastAsia="en-IN" w:bidi="hi-IN"/>
              </w:rPr>
              <w:t>Si une femme ou un homme mentionne plusieurs méthodes, encerclez-en autant qu'elle en mentionne</w:t>
            </w:r>
            <w:r w:rsidR="005263A4" w:rsidRPr="00856B09">
              <w:rPr>
                <w:rFonts w:ascii="Calibri" w:hAnsi="Calibri" w:cs="Calibri"/>
                <w:bCs/>
                <w:i/>
                <w:iCs/>
                <w:color w:val="000000"/>
                <w:sz w:val="20"/>
                <w:szCs w:val="20"/>
                <w:lang w:val="fr-SN" w:eastAsia="en-IN" w:bidi="hi-IN"/>
              </w:rPr>
              <w:t>.</w:t>
            </w:r>
          </w:p>
          <w:p w14:paraId="13D373A3" w14:textId="77777777" w:rsidR="009E26BD" w:rsidRPr="00856B09" w:rsidRDefault="009E26BD" w:rsidP="009E26BD">
            <w:pPr>
              <w:rPr>
                <w:rFonts w:ascii="Calibri" w:hAnsi="Calibri" w:cs="Calibri"/>
                <w:sz w:val="20"/>
                <w:szCs w:val="20"/>
                <w:lang w:val="fr-FR" w:eastAsia="en-IN" w:bidi="hi-IN"/>
              </w:rPr>
            </w:pPr>
          </w:p>
          <w:p w14:paraId="05B55F70" w14:textId="77777777" w:rsidR="009E26BD" w:rsidRPr="00856B09" w:rsidRDefault="009E26BD" w:rsidP="009E26BD">
            <w:pPr>
              <w:rPr>
                <w:rFonts w:ascii="Calibri" w:hAnsi="Calibri" w:cs="Calibri"/>
                <w:sz w:val="20"/>
                <w:szCs w:val="20"/>
                <w:lang w:val="fr-FR" w:eastAsia="en-IN" w:bidi="hi-IN"/>
              </w:rPr>
            </w:pPr>
          </w:p>
          <w:p w14:paraId="63BB3DE2" w14:textId="77777777" w:rsidR="009E26BD" w:rsidRPr="00856B09" w:rsidRDefault="009E26BD" w:rsidP="009E26BD">
            <w:pPr>
              <w:rPr>
                <w:rFonts w:ascii="Calibri" w:hAnsi="Calibri" w:cs="Calibri"/>
                <w:sz w:val="20"/>
                <w:szCs w:val="20"/>
                <w:lang w:val="fr-FR" w:eastAsia="en-IN" w:bidi="hi-IN"/>
              </w:rPr>
            </w:pPr>
          </w:p>
          <w:p w14:paraId="5CDC7224" w14:textId="77777777" w:rsidR="009E26BD" w:rsidRPr="00856B09" w:rsidRDefault="009E26BD" w:rsidP="009E26BD">
            <w:pPr>
              <w:rPr>
                <w:rFonts w:ascii="Calibri" w:hAnsi="Calibri" w:cs="Calibri"/>
                <w:sz w:val="20"/>
                <w:szCs w:val="20"/>
                <w:lang w:val="fr-FR" w:eastAsia="en-IN" w:bidi="hi-IN"/>
              </w:rPr>
            </w:pPr>
          </w:p>
          <w:p w14:paraId="23620362" w14:textId="77777777" w:rsidR="009E26BD" w:rsidRPr="00856B09" w:rsidRDefault="009E26BD" w:rsidP="009E26BD">
            <w:pPr>
              <w:rPr>
                <w:rFonts w:ascii="Calibri" w:hAnsi="Calibri" w:cs="Calibri"/>
                <w:sz w:val="20"/>
                <w:szCs w:val="20"/>
                <w:lang w:val="fr-FR" w:eastAsia="en-IN" w:bidi="hi-IN"/>
              </w:rPr>
            </w:pPr>
          </w:p>
          <w:p w14:paraId="34A81880" w14:textId="77777777" w:rsidR="009E26BD" w:rsidRPr="00856B09" w:rsidRDefault="009E26BD" w:rsidP="009E26BD">
            <w:pPr>
              <w:rPr>
                <w:rFonts w:ascii="Calibri" w:hAnsi="Calibri" w:cs="Calibri"/>
                <w:sz w:val="20"/>
                <w:szCs w:val="20"/>
                <w:lang w:val="fr-FR" w:eastAsia="en-IN" w:bidi="hi-IN"/>
              </w:rPr>
            </w:pPr>
          </w:p>
          <w:p w14:paraId="63003984" w14:textId="77777777" w:rsidR="009E26BD" w:rsidRPr="00856B09" w:rsidRDefault="009E26BD" w:rsidP="009E26BD">
            <w:pPr>
              <w:rPr>
                <w:rFonts w:ascii="Calibri" w:hAnsi="Calibri" w:cs="Calibri"/>
                <w:sz w:val="20"/>
                <w:szCs w:val="20"/>
                <w:lang w:val="fr-FR" w:eastAsia="en-IN" w:bidi="hi-IN"/>
              </w:rPr>
            </w:pPr>
          </w:p>
          <w:p w14:paraId="2660A2D1" w14:textId="77777777" w:rsidR="009E26BD" w:rsidRPr="00856B09" w:rsidRDefault="009E26BD" w:rsidP="009E26BD">
            <w:pPr>
              <w:rPr>
                <w:rFonts w:ascii="Calibri" w:hAnsi="Calibri" w:cs="Calibri"/>
                <w:sz w:val="20"/>
                <w:szCs w:val="20"/>
                <w:lang w:val="fr-FR" w:eastAsia="en-IN" w:bidi="hi-IN"/>
              </w:rPr>
            </w:pPr>
          </w:p>
          <w:p w14:paraId="3B21107C" w14:textId="77777777" w:rsidR="009E26BD" w:rsidRPr="00856B09" w:rsidRDefault="009E26BD" w:rsidP="009E26BD">
            <w:pPr>
              <w:rPr>
                <w:rFonts w:ascii="Calibri" w:hAnsi="Calibri" w:cs="Calibri"/>
                <w:sz w:val="20"/>
                <w:szCs w:val="20"/>
                <w:lang w:val="fr-FR" w:eastAsia="en-IN" w:bidi="hi-IN"/>
              </w:rPr>
            </w:pPr>
          </w:p>
          <w:p w14:paraId="10F716D9" w14:textId="7F736172" w:rsidR="009E26BD" w:rsidRPr="00856B09" w:rsidRDefault="009E26BD" w:rsidP="009E26BD">
            <w:pPr>
              <w:rPr>
                <w:rFonts w:ascii="Calibri" w:hAnsi="Calibri" w:cs="Calibri"/>
                <w:sz w:val="20"/>
                <w:szCs w:val="20"/>
                <w:lang w:val="fr-FR" w:eastAsia="en-IN" w:bidi="hi-IN"/>
              </w:rPr>
            </w:pPr>
          </w:p>
        </w:tc>
        <w:tc>
          <w:tcPr>
            <w:tcW w:w="3663" w:type="dxa"/>
          </w:tcPr>
          <w:p w14:paraId="213D1120"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Pilules</w:t>
            </w:r>
            <w:r w:rsidRPr="00856B09">
              <w:rPr>
                <w:rFonts w:ascii="Calibri" w:hAnsi="Calibri" w:cs="Calibri"/>
                <w:bCs/>
                <w:color w:val="000000"/>
                <w:sz w:val="20"/>
                <w:szCs w:val="20"/>
                <w:lang w:val="fr-FR" w:eastAsia="en-IN" w:bidi="hi-IN"/>
              </w:rPr>
              <w:tab/>
              <w:t>A</w:t>
            </w:r>
          </w:p>
          <w:p w14:paraId="3EC6C953"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t>B</w:t>
            </w:r>
          </w:p>
          <w:p w14:paraId="6B2640AE"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t>C</w:t>
            </w:r>
          </w:p>
          <w:p w14:paraId="358C30A6"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t>D</w:t>
            </w:r>
          </w:p>
          <w:p w14:paraId="5E331743"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t>E</w:t>
            </w:r>
          </w:p>
          <w:p w14:paraId="69103FB4"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t>F</w:t>
            </w:r>
          </w:p>
          <w:p w14:paraId="2F68B87B"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t>G</w:t>
            </w:r>
          </w:p>
          <w:p w14:paraId="5F7A0339" w14:textId="48934421"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5263A4" w:rsidRPr="005263A4">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t>H</w:t>
            </w:r>
          </w:p>
          <w:p w14:paraId="66DA98EA"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t>I</w:t>
            </w:r>
          </w:p>
          <w:p w14:paraId="6B2948D5"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t>J</w:t>
            </w:r>
          </w:p>
          <w:p w14:paraId="29DC0EF0" w14:textId="77777777" w:rsidR="004877D2" w:rsidRPr="00856B09" w:rsidRDefault="004877D2" w:rsidP="004877D2">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t>X</w:t>
            </w:r>
          </w:p>
          <w:p w14:paraId="36F1D64D" w14:textId="5FB3DFFE"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p>
        </w:tc>
        <w:tc>
          <w:tcPr>
            <w:tcW w:w="1021" w:type="dxa"/>
          </w:tcPr>
          <w:p w14:paraId="76B708A2" w14:textId="77777777" w:rsidR="009E26BD" w:rsidRPr="00856B09" w:rsidRDefault="009E26BD" w:rsidP="009E26BD">
            <w:pPr>
              <w:tabs>
                <w:tab w:val="left" w:pos="-720"/>
              </w:tabs>
              <w:suppressAutoHyphens/>
              <w:rPr>
                <w:rFonts w:ascii="Calibri" w:hAnsi="Calibri" w:cs="Calibri"/>
                <w:spacing w:val="-2"/>
                <w:sz w:val="20"/>
                <w:szCs w:val="20"/>
                <w:lang w:val="fr-FR"/>
              </w:rPr>
            </w:pPr>
          </w:p>
        </w:tc>
      </w:tr>
    </w:tbl>
    <w:p w14:paraId="35023987" w14:textId="77777777" w:rsidR="005263A4" w:rsidRDefault="005263A4"/>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2041"/>
        <w:gridCol w:w="709"/>
        <w:gridCol w:w="913"/>
        <w:gridCol w:w="1021"/>
      </w:tblGrid>
      <w:tr w:rsidR="00234896" w:rsidRPr="00D37CDB" w14:paraId="2FC36CB8" w14:textId="77777777" w:rsidTr="00856B09">
        <w:trPr>
          <w:trHeight w:val="388"/>
          <w:jc w:val="center"/>
        </w:trPr>
        <w:tc>
          <w:tcPr>
            <w:tcW w:w="638" w:type="dxa"/>
          </w:tcPr>
          <w:p w14:paraId="68111645" w14:textId="77A14DCF" w:rsidR="00234896" w:rsidRPr="00D37CDB" w:rsidRDefault="00234896"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26</w:t>
            </w:r>
          </w:p>
        </w:tc>
        <w:tc>
          <w:tcPr>
            <w:tcW w:w="4971" w:type="dxa"/>
          </w:tcPr>
          <w:p w14:paraId="729044B5" w14:textId="5375A393" w:rsidR="00234896" w:rsidRPr="00D37CDB" w:rsidRDefault="00234896"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4048" behindDoc="0" locked="0" layoutInCell="1" allowOverlap="1" wp14:anchorId="772EAE26" wp14:editId="54DBE9CE">
                      <wp:simplePos x="0" y="0"/>
                      <wp:positionH relativeFrom="column">
                        <wp:posOffset>2701960</wp:posOffset>
                      </wp:positionH>
                      <wp:positionV relativeFrom="paragraph">
                        <wp:posOffset>147542</wp:posOffset>
                      </wp:positionV>
                      <wp:extent cx="234950" cy="406400"/>
                      <wp:effectExtent l="0" t="0" r="69850" b="69850"/>
                      <wp:wrapNone/>
                      <wp:docPr id="1739002525"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828797388" name="Rectangle 828797388"/>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0648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F8D38" id="Group 4193" o:spid="_x0000_s1026" style="position:absolute;margin-left:212.75pt;margin-top:11.6pt;width:18.5pt;height:32pt;z-index:25779404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">
                      <v:rect id="Rectangle 828797388"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Pr>
                <w:rFonts w:ascii="Calibri" w:hAnsi="Calibri" w:cs="Calibri"/>
                <w:bCs/>
                <w:color w:val="000000"/>
                <w:sz w:val="20"/>
                <w:szCs w:val="20"/>
                <w:lang w:val="fr-FR" w:eastAsia="en-IN" w:bidi="hi-IN"/>
              </w:rPr>
              <w:t>Ut</w:t>
            </w:r>
            <w:r w:rsidRPr="00D37CDB">
              <w:rPr>
                <w:rFonts w:ascii="Calibri" w:hAnsi="Calibri" w:cs="Calibri"/>
                <w:bCs/>
                <w:color w:val="000000"/>
                <w:sz w:val="20"/>
                <w:szCs w:val="20"/>
                <w:lang w:val="fr-FR" w:eastAsia="en-IN" w:bidi="hi-IN"/>
              </w:rPr>
              <w:t>ilisé actuellement}</w:t>
            </w:r>
          </w:p>
          <w:p w14:paraId="23A8C652" w14:textId="0E34D807" w:rsidR="00234896" w:rsidRPr="00D37CDB" w:rsidRDefault="00234896"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Pr>
                <w:rFonts w:ascii="Calibri" w:hAnsi="Calibri" w:cs="Calibri"/>
                <w:b/>
                <w:color w:val="000000"/>
                <w:sz w:val="20"/>
                <w:szCs w:val="20"/>
                <w:lang w:val="fr-FR" w:eastAsia="en-IN" w:bidi="hi-IN"/>
              </w:rPr>
              <w:t>1</w:t>
            </w:r>
          </w:p>
        </w:tc>
        <w:tc>
          <w:tcPr>
            <w:tcW w:w="3663" w:type="dxa"/>
            <w:gridSpan w:val="3"/>
          </w:tcPr>
          <w:p w14:paraId="1CCD074A" w14:textId="77777777" w:rsidR="00234896" w:rsidRDefault="00234896"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5072" behindDoc="0" locked="0" layoutInCell="1" allowOverlap="1" wp14:anchorId="13A5635F" wp14:editId="4AE1FDB1">
                      <wp:simplePos x="0" y="0"/>
                      <wp:positionH relativeFrom="column">
                        <wp:posOffset>1707187</wp:posOffset>
                      </wp:positionH>
                      <wp:positionV relativeFrom="paragraph">
                        <wp:posOffset>149289</wp:posOffset>
                      </wp:positionV>
                      <wp:extent cx="678180" cy="177800"/>
                      <wp:effectExtent l="0" t="0" r="33020" b="12700"/>
                      <wp:wrapNone/>
                      <wp:docPr id="1313855460"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76769125" name="Rectangle 176769125"/>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126981"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9E5F87" id="Group 4196" o:spid="_x0000_s1026" style="position:absolute;margin-left:134.4pt;margin-top:11.75pt;width:53.4pt;height:14pt;z-index:25779507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">
                      <v:rect id="Rectangle 176769125"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" strokecolor="#5b9bd5 [3204]" strokeweight=".5pt">
                        <v:stroke endarrow="block" joinstyle="miter"/>
                      </v:shape>
                    </v:group>
                  </w:pict>
                </mc:Fallback>
              </mc:AlternateContent>
            </w:r>
          </w:p>
          <w:p w14:paraId="009D7103" w14:textId="1767DC70" w:rsidR="00234896" w:rsidRPr="00D37CDB" w:rsidRDefault="00234896"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Pr>
                <w:rFonts w:ascii="Calibri" w:hAnsi="Calibri" w:cs="Calibri"/>
                <w:b/>
                <w:color w:val="000000"/>
                <w:sz w:val="20"/>
                <w:szCs w:val="20"/>
                <w:lang w:val="fr-FR" w:eastAsia="en-IN" w:bidi="hi-IN"/>
              </w:rPr>
              <w:t>2</w:t>
            </w:r>
          </w:p>
        </w:tc>
        <w:tc>
          <w:tcPr>
            <w:tcW w:w="1021" w:type="dxa"/>
          </w:tcPr>
          <w:p w14:paraId="33052C60" w14:textId="63268F60" w:rsidR="00234896" w:rsidRPr="00D37CDB" w:rsidRDefault="00234896" w:rsidP="0064794F">
            <w:pPr>
              <w:tabs>
                <w:tab w:val="left" w:pos="-720"/>
              </w:tabs>
              <w:suppressAutoHyphens/>
              <w:rPr>
                <w:rFonts w:ascii="Calibri" w:hAnsi="Calibri" w:cs="Calibri"/>
                <w:spacing w:val="-2"/>
                <w:sz w:val="20"/>
                <w:szCs w:val="20"/>
                <w:lang w:val="fr-FR"/>
              </w:rPr>
            </w:pPr>
          </w:p>
          <w:p w14:paraId="68841FC3" w14:textId="70728ECB" w:rsidR="00234896" w:rsidRPr="00D37CDB" w:rsidRDefault="00234896"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30</w:t>
            </w:r>
          </w:p>
        </w:tc>
      </w:tr>
      <w:tr w:rsidR="00234896" w:rsidRPr="00AC5DE8" w14:paraId="443BC0E9" w14:textId="77777777" w:rsidTr="00856B09">
        <w:trPr>
          <w:trHeight w:val="388"/>
          <w:jc w:val="center"/>
        </w:trPr>
        <w:tc>
          <w:tcPr>
            <w:tcW w:w="638" w:type="dxa"/>
          </w:tcPr>
          <w:p w14:paraId="0D9C952B" w14:textId="3A868828"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427</w:t>
            </w:r>
          </w:p>
        </w:tc>
        <w:tc>
          <w:tcPr>
            <w:tcW w:w="4971" w:type="dxa"/>
          </w:tcPr>
          <w:p w14:paraId="4B13517C" w14:textId="54C91CBD" w:rsidR="00234896" w:rsidRPr="00856B09" w:rsidRDefault="00234896" w:rsidP="00A0327C">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Avez-vous/votre partenaire pensé à changer de méthode avant de venir</w:t>
            </w:r>
            <w:r>
              <w:rPr>
                <w:rFonts w:ascii="Calibri" w:hAnsi="Calibri" w:cs="Calibri"/>
                <w:bCs/>
                <w:color w:val="000000"/>
                <w:sz w:val="20"/>
                <w:szCs w:val="20"/>
                <w:lang w:val="fr-FR" w:eastAsia="en-IN" w:bidi="hi-IN"/>
              </w:rPr>
              <w:t xml:space="preserve"> dans cette </w:t>
            </w:r>
            <w:r w:rsidRPr="00856B09">
              <w:rPr>
                <w:rFonts w:ascii="Calibri" w:hAnsi="Calibri" w:cs="Calibri"/>
                <w:bCs/>
                <w:color w:val="000000"/>
                <w:sz w:val="20"/>
                <w:szCs w:val="20"/>
                <w:lang w:val="fr-FR" w:eastAsia="en-IN" w:bidi="hi-IN"/>
              </w:rPr>
              <w:t>structure d’accueil ?</w:t>
            </w:r>
          </w:p>
        </w:tc>
        <w:tc>
          <w:tcPr>
            <w:tcW w:w="3663" w:type="dxa"/>
            <w:gridSpan w:val="3"/>
          </w:tcPr>
          <w:p w14:paraId="7C45A3F5" w14:textId="3761D9F4"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3F29EB19" w14:textId="66572EB3"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3808" behindDoc="0" locked="0" layoutInCell="1" allowOverlap="1" wp14:anchorId="752FE622" wp14:editId="19E5A2E4">
                      <wp:simplePos x="0" y="0"/>
                      <wp:positionH relativeFrom="column">
                        <wp:posOffset>2197100</wp:posOffset>
                      </wp:positionH>
                      <wp:positionV relativeFrom="paragraph">
                        <wp:posOffset>77041</wp:posOffset>
                      </wp:positionV>
                      <wp:extent cx="264278" cy="5286"/>
                      <wp:effectExtent l="0" t="76200" r="21590" b="90170"/>
                      <wp:wrapNone/>
                      <wp:docPr id="1450" name="Straight Arrow Connector 1450"/>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8B29" id="Straight Arrow Connector 1450" o:spid="_x0000_s1026" type="#_x0000_t32" style="position:absolute;margin-left:173pt;margin-top:6.05pt;width:20.8pt;height:.4pt;flip:y;z-index:25778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7456CF94" w14:textId="76C24EC8" w:rsidR="00234896" w:rsidRPr="00856B09" w:rsidRDefault="00234896" w:rsidP="009E26BD">
            <w:pPr>
              <w:tabs>
                <w:tab w:val="left" w:pos="-720"/>
              </w:tabs>
              <w:suppressAutoHyphens/>
              <w:rPr>
                <w:rFonts w:ascii="Calibri" w:hAnsi="Calibri" w:cs="Calibri"/>
                <w:spacing w:val="-2"/>
                <w:sz w:val="20"/>
                <w:szCs w:val="20"/>
                <w:lang w:val="fr-FR"/>
              </w:rPr>
            </w:pPr>
          </w:p>
          <w:p w14:paraId="462CEAE2" w14:textId="49B2DFB6"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430</w:t>
            </w:r>
          </w:p>
        </w:tc>
      </w:tr>
      <w:tr w:rsidR="00234896" w:rsidRPr="00AC5DE8" w14:paraId="1AB9E5C7" w14:textId="77777777" w:rsidTr="00856B09">
        <w:trPr>
          <w:trHeight w:val="388"/>
          <w:jc w:val="center"/>
        </w:trPr>
        <w:tc>
          <w:tcPr>
            <w:tcW w:w="638" w:type="dxa"/>
          </w:tcPr>
          <w:p w14:paraId="6A928B1F" w14:textId="10BE2A2E"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428</w:t>
            </w:r>
          </w:p>
        </w:tc>
        <w:tc>
          <w:tcPr>
            <w:tcW w:w="4971" w:type="dxa"/>
          </w:tcPr>
          <w:p w14:paraId="12F0055F" w14:textId="36896454"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Aviez-vous/votre partenaire, une méthode de planification familiale particulière à l’esprit avant de venir à la structure sanitaire aujourd’hui ?</w:t>
            </w:r>
          </w:p>
        </w:tc>
        <w:tc>
          <w:tcPr>
            <w:tcW w:w="3663" w:type="dxa"/>
            <w:gridSpan w:val="3"/>
          </w:tcPr>
          <w:p w14:paraId="1AD67A17" w14:textId="71DEA1D0"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1D0AD093" w14:textId="0BC15AE1"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4832" behindDoc="0" locked="0" layoutInCell="1" allowOverlap="1" wp14:anchorId="47A6850A" wp14:editId="19A6C798">
                      <wp:simplePos x="0" y="0"/>
                      <wp:positionH relativeFrom="column">
                        <wp:posOffset>2197100</wp:posOffset>
                      </wp:positionH>
                      <wp:positionV relativeFrom="paragraph">
                        <wp:posOffset>97361</wp:posOffset>
                      </wp:positionV>
                      <wp:extent cx="264278" cy="5286"/>
                      <wp:effectExtent l="0" t="76200" r="21590" b="90170"/>
                      <wp:wrapNone/>
                      <wp:docPr id="1451" name="Straight Arrow Connector 1451"/>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4E492" id="Straight Arrow Connector 1451" o:spid="_x0000_s1026" type="#_x0000_t32" style="position:absolute;margin-left:173pt;margin-top:7.65pt;width:20.8pt;height:.4pt;flip:y;z-index:25778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434442D9" w14:textId="24C95717"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p>
          <w:p w14:paraId="42F060AF" w14:textId="667AF82C"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430</w:t>
            </w:r>
          </w:p>
        </w:tc>
      </w:tr>
      <w:tr w:rsidR="00234896" w:rsidRPr="00AC5DE8" w14:paraId="77C6C330" w14:textId="77777777" w:rsidTr="00856B09">
        <w:trPr>
          <w:trHeight w:val="388"/>
          <w:jc w:val="center"/>
        </w:trPr>
        <w:tc>
          <w:tcPr>
            <w:tcW w:w="638" w:type="dxa"/>
          </w:tcPr>
          <w:p w14:paraId="19989B7A" w14:textId="5B4776E0" w:rsidR="00234896" w:rsidRPr="00856B09" w:rsidRDefault="00234896" w:rsidP="00A0327C">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429</w:t>
            </w:r>
          </w:p>
        </w:tc>
        <w:tc>
          <w:tcPr>
            <w:tcW w:w="4971" w:type="dxa"/>
          </w:tcPr>
          <w:p w14:paraId="7966D86D" w14:textId="4C543D5F" w:rsidR="00234896" w:rsidRPr="00856B09" w:rsidRDefault="00234896" w:rsidP="00A0327C">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méthode(s) avez-vous envisagé de changer ?</w:t>
            </w:r>
          </w:p>
          <w:p w14:paraId="50993D32" w14:textId="77777777" w:rsidR="00234896" w:rsidRPr="00856B09" w:rsidRDefault="00234896" w:rsidP="00A0327C">
            <w:pPr>
              <w:rPr>
                <w:rFonts w:ascii="Calibri" w:hAnsi="Calibri" w:cs="Calibri"/>
                <w:bCs/>
                <w:color w:val="000000"/>
                <w:sz w:val="20"/>
                <w:szCs w:val="20"/>
                <w:lang w:val="fr-FR" w:eastAsia="en-IN" w:bidi="hi-IN"/>
              </w:rPr>
            </w:pPr>
          </w:p>
          <w:p w14:paraId="66F719A6" w14:textId="77777777" w:rsidR="00234896" w:rsidRPr="00D37CDB" w:rsidRDefault="00234896" w:rsidP="00472735">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SN" w:eastAsia="en-IN" w:bidi="hi-IN"/>
              </w:rPr>
              <w:t>Si une femme ou un homme mentionne plusieurs méthodes, encerclez-en autant qu'elle en mentionne.</w:t>
            </w:r>
          </w:p>
          <w:p w14:paraId="0E91572A" w14:textId="4260561A" w:rsidR="00234896" w:rsidRPr="00856B09" w:rsidRDefault="00234896" w:rsidP="00A0327C">
            <w:pPr>
              <w:rPr>
                <w:rFonts w:ascii="Calibri" w:hAnsi="Calibri" w:cs="Calibri"/>
                <w:bCs/>
                <w:color w:val="000000"/>
                <w:sz w:val="20"/>
                <w:szCs w:val="20"/>
                <w:lang w:val="fr-FR" w:eastAsia="en-IN" w:bidi="hi-IN"/>
              </w:rPr>
            </w:pPr>
          </w:p>
        </w:tc>
        <w:tc>
          <w:tcPr>
            <w:tcW w:w="3663" w:type="dxa"/>
            <w:gridSpan w:val="3"/>
          </w:tcPr>
          <w:p w14:paraId="765965BD"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Pilules</w:t>
            </w:r>
            <w:r w:rsidRPr="00856B09">
              <w:rPr>
                <w:rFonts w:ascii="Calibri" w:hAnsi="Calibri" w:cs="Calibri"/>
                <w:bCs/>
                <w:color w:val="000000"/>
                <w:sz w:val="20"/>
                <w:szCs w:val="20"/>
                <w:lang w:val="fr-FR" w:eastAsia="en-IN" w:bidi="hi-IN"/>
              </w:rPr>
              <w:tab/>
              <w:t>A</w:t>
            </w:r>
          </w:p>
          <w:p w14:paraId="5EA104FC"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t>B</w:t>
            </w:r>
          </w:p>
          <w:p w14:paraId="6249252A"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t>C</w:t>
            </w:r>
          </w:p>
          <w:p w14:paraId="2B23B27F"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t>D</w:t>
            </w:r>
          </w:p>
          <w:p w14:paraId="13837DBE"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t>E</w:t>
            </w:r>
          </w:p>
          <w:p w14:paraId="367BA011"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t>F</w:t>
            </w:r>
          </w:p>
          <w:p w14:paraId="3FB86EF0"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t>G</w:t>
            </w:r>
          </w:p>
          <w:p w14:paraId="2184C0F6" w14:textId="04D3FC50"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DE79DF" w:rsidRPr="00DE79DF">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t>H</w:t>
            </w:r>
          </w:p>
          <w:p w14:paraId="7CEB53B0"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t>I</w:t>
            </w:r>
          </w:p>
          <w:p w14:paraId="6AF67B39"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t>J</w:t>
            </w:r>
          </w:p>
          <w:p w14:paraId="78C99070" w14:textId="6F28EF9C" w:rsidR="00234896" w:rsidRPr="00856B09" w:rsidRDefault="00234896" w:rsidP="00856B09">
            <w:pPr>
              <w:pStyle w:val="TableParagraph"/>
              <w:tabs>
                <w:tab w:val="left" w:leader="dot" w:pos="3402"/>
              </w:tabs>
              <w:rPr>
                <w:noProof/>
                <w:lang w:eastAsia="en-IN" w:bidi="hi-IN"/>
              </w:rPr>
            </w:pPr>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t>X</w:t>
            </w:r>
          </w:p>
        </w:tc>
        <w:tc>
          <w:tcPr>
            <w:tcW w:w="1021" w:type="dxa"/>
          </w:tcPr>
          <w:p w14:paraId="67B72301" w14:textId="4A8E9AD7" w:rsidR="00234896" w:rsidRPr="00856B09" w:rsidRDefault="00234896" w:rsidP="00A0327C">
            <w:pPr>
              <w:tabs>
                <w:tab w:val="left" w:pos="-720"/>
              </w:tabs>
              <w:suppressAutoHyphens/>
              <w:rPr>
                <w:rFonts w:ascii="Calibri" w:hAnsi="Calibri" w:cs="Calibri"/>
                <w:spacing w:val="-2"/>
                <w:sz w:val="20"/>
                <w:szCs w:val="20"/>
                <w:lang w:val="fr-FR"/>
              </w:rPr>
            </w:pPr>
          </w:p>
        </w:tc>
      </w:tr>
      <w:tr w:rsidR="00234896" w:rsidRPr="00AC5DE8" w14:paraId="79F0AE82" w14:textId="77777777" w:rsidTr="00856B09">
        <w:trPr>
          <w:trHeight w:val="33"/>
          <w:jc w:val="center"/>
        </w:trPr>
        <w:tc>
          <w:tcPr>
            <w:tcW w:w="638" w:type="dxa"/>
            <w:vMerge w:val="restart"/>
          </w:tcPr>
          <w:p w14:paraId="10E2AC5F" w14:textId="35A1931D"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430</w:t>
            </w:r>
          </w:p>
        </w:tc>
        <w:tc>
          <w:tcPr>
            <w:tcW w:w="4971" w:type="dxa"/>
            <w:vMerge w:val="restart"/>
          </w:tcPr>
          <w:p w14:paraId="659101AE" w14:textId="3AC410DA"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 méthode de planification familiale avez-vous reçu à la structure sanitaire aujourd’hui, ou avez-vous obtenu une ordonnance ou une référence ?</w:t>
            </w:r>
          </w:p>
          <w:p w14:paraId="4CE61026" w14:textId="77777777" w:rsidR="00234896" w:rsidRPr="00856B09" w:rsidRDefault="00234896" w:rsidP="009E26BD">
            <w:pPr>
              <w:rPr>
                <w:rFonts w:ascii="Calibri" w:hAnsi="Calibri" w:cs="Calibri"/>
                <w:bCs/>
                <w:color w:val="000000"/>
                <w:sz w:val="20"/>
                <w:szCs w:val="20"/>
                <w:lang w:val="fr-FR" w:eastAsia="en-IN" w:bidi="hi-IN"/>
              </w:rPr>
            </w:pPr>
          </w:p>
          <w:p w14:paraId="3D20EE3B" w14:textId="5377BC42" w:rsidR="00234896" w:rsidRPr="00856B09" w:rsidRDefault="00234896" w:rsidP="009E26BD">
            <w:pPr>
              <w:rPr>
                <w:rFonts w:ascii="Calibri" w:hAnsi="Calibri" w:cs="Calibri"/>
                <w:bCs/>
                <w:i/>
                <w:iCs/>
                <w:color w:val="000000"/>
                <w:sz w:val="18"/>
                <w:szCs w:val="18"/>
                <w:lang w:val="fr-FR" w:eastAsia="en-IN" w:bidi="hi-IN"/>
              </w:rPr>
            </w:pPr>
            <w:r w:rsidRPr="00856B09">
              <w:rPr>
                <w:rFonts w:ascii="Calibri" w:hAnsi="Calibri" w:cs="Calibri"/>
                <w:bCs/>
                <w:i/>
                <w:iCs/>
                <w:color w:val="000000"/>
                <w:sz w:val="18"/>
                <w:szCs w:val="18"/>
                <w:lang w:val="fr-FR" w:eastAsia="en-IN" w:bidi="hi-IN"/>
              </w:rPr>
              <w:t xml:space="preserve">Encerclez toutes les </w:t>
            </w:r>
            <w:r w:rsidRPr="000D4F08">
              <w:rPr>
                <w:rFonts w:ascii="Calibri" w:hAnsi="Calibri" w:cs="Calibri"/>
                <w:bCs/>
                <w:i/>
                <w:iCs/>
                <w:color w:val="000000"/>
                <w:sz w:val="18"/>
                <w:szCs w:val="18"/>
                <w:lang w:val="fr-FR" w:eastAsia="en-IN" w:bidi="hi-IN"/>
              </w:rPr>
              <w:t>méthodes</w:t>
            </w:r>
            <w:r w:rsidRPr="00856B09">
              <w:rPr>
                <w:rFonts w:ascii="Calibri" w:hAnsi="Calibri" w:cs="Calibri"/>
                <w:bCs/>
                <w:i/>
                <w:iCs/>
                <w:color w:val="000000"/>
                <w:sz w:val="18"/>
                <w:szCs w:val="18"/>
                <w:lang w:val="fr-FR" w:eastAsia="en-IN" w:bidi="hi-IN"/>
              </w:rPr>
              <w:t xml:space="preserve"> pour lesquelles le </w:t>
            </w:r>
            <w:r w:rsidRPr="00FA6C33">
              <w:rPr>
                <w:rFonts w:ascii="Calibri" w:hAnsi="Calibri" w:cs="Calibri"/>
                <w:bCs/>
                <w:i/>
                <w:iCs/>
                <w:color w:val="000000"/>
                <w:sz w:val="18"/>
                <w:szCs w:val="18"/>
                <w:lang w:val="fr-FR" w:eastAsia="en-IN" w:bidi="hi-IN"/>
              </w:rPr>
              <w:t>répondant</w:t>
            </w:r>
            <w:r w:rsidRPr="00856B09">
              <w:rPr>
                <w:rFonts w:ascii="Calibri" w:hAnsi="Calibri" w:cs="Calibri"/>
                <w:bCs/>
                <w:i/>
                <w:iCs/>
                <w:color w:val="000000"/>
                <w:sz w:val="18"/>
                <w:szCs w:val="18"/>
                <w:lang w:val="fr-FR" w:eastAsia="en-IN" w:bidi="hi-IN"/>
              </w:rPr>
              <w:t xml:space="preserve"> dispose d’une prescription ou d’une recommandation ou qu’il a </w:t>
            </w:r>
            <w:r w:rsidRPr="00FA6C33">
              <w:rPr>
                <w:rFonts w:ascii="Calibri" w:hAnsi="Calibri" w:cs="Calibri"/>
                <w:bCs/>
                <w:i/>
                <w:iCs/>
                <w:color w:val="000000"/>
                <w:sz w:val="18"/>
                <w:szCs w:val="18"/>
                <w:lang w:val="fr-FR" w:eastAsia="en-IN" w:bidi="hi-IN"/>
              </w:rPr>
              <w:t>reçu</w:t>
            </w:r>
            <w:r w:rsidRPr="00856B09">
              <w:rPr>
                <w:rFonts w:ascii="Calibri" w:hAnsi="Calibri" w:cs="Calibri"/>
                <w:bCs/>
                <w:i/>
                <w:iCs/>
                <w:color w:val="000000"/>
                <w:sz w:val="18"/>
                <w:szCs w:val="18"/>
                <w:lang w:val="fr-FR" w:eastAsia="en-IN" w:bidi="hi-IN"/>
              </w:rPr>
              <w:t xml:space="preserve"> dans l’</w:t>
            </w:r>
            <w:r w:rsidRPr="000D4F08">
              <w:rPr>
                <w:rFonts w:ascii="Calibri" w:hAnsi="Calibri" w:cs="Calibri"/>
                <w:bCs/>
                <w:i/>
                <w:iCs/>
                <w:color w:val="000000"/>
                <w:sz w:val="18"/>
                <w:szCs w:val="18"/>
                <w:lang w:val="fr-FR" w:eastAsia="en-IN" w:bidi="hi-IN"/>
              </w:rPr>
              <w:t>établissement</w:t>
            </w:r>
            <w:r w:rsidRPr="00856B09">
              <w:rPr>
                <w:rFonts w:ascii="Calibri" w:hAnsi="Calibri" w:cs="Calibri"/>
                <w:bCs/>
                <w:i/>
                <w:iCs/>
                <w:color w:val="000000"/>
                <w:sz w:val="18"/>
                <w:szCs w:val="18"/>
                <w:lang w:val="fr-FR" w:eastAsia="en-IN" w:bidi="hi-IN"/>
              </w:rPr>
              <w:t>.</w:t>
            </w:r>
          </w:p>
          <w:p w14:paraId="6A5927C3" w14:textId="71ABAF25" w:rsidR="00234896" w:rsidRPr="00856B09" w:rsidRDefault="00234896" w:rsidP="009E26BD">
            <w:pPr>
              <w:rPr>
                <w:rFonts w:ascii="Calibri" w:hAnsi="Calibri" w:cs="Calibri"/>
                <w:bCs/>
                <w:i/>
                <w:iCs/>
                <w:color w:val="000000"/>
                <w:sz w:val="18"/>
                <w:szCs w:val="18"/>
                <w:lang w:val="fr-FR" w:eastAsia="en-IN" w:bidi="hi-IN"/>
              </w:rPr>
            </w:pPr>
          </w:p>
          <w:p w14:paraId="79E36B43" w14:textId="74A795C6" w:rsidR="00234896" w:rsidRPr="00856B09" w:rsidRDefault="00234896" w:rsidP="009E26BD">
            <w:pPr>
              <w:rPr>
                <w:rFonts w:ascii="Calibri" w:hAnsi="Calibri" w:cs="Calibri"/>
                <w:bCs/>
                <w:i/>
                <w:iCs/>
                <w:color w:val="000000"/>
                <w:sz w:val="18"/>
                <w:szCs w:val="18"/>
                <w:lang w:val="fr-FR" w:eastAsia="en-IN" w:bidi="hi-IN"/>
              </w:rPr>
            </w:pPr>
            <w:r w:rsidRPr="00856B09">
              <w:rPr>
                <w:rFonts w:ascii="Calibri" w:hAnsi="Calibri" w:cs="Calibri"/>
                <w:bCs/>
                <w:i/>
                <w:iCs/>
                <w:color w:val="000000"/>
                <w:sz w:val="18"/>
                <w:szCs w:val="18"/>
                <w:lang w:val="fr-FR" w:eastAsia="en-IN" w:bidi="hi-IN"/>
              </w:rPr>
              <w:t>Si la personne interrog</w:t>
            </w:r>
            <w:r>
              <w:rPr>
                <w:rFonts w:ascii="Calibri" w:hAnsi="Calibri" w:cs="Calibri"/>
                <w:bCs/>
                <w:i/>
                <w:iCs/>
                <w:color w:val="000000"/>
                <w:sz w:val="18"/>
                <w:szCs w:val="18"/>
                <w:lang w:val="fr-FR" w:eastAsia="en-IN" w:bidi="hi-IN"/>
              </w:rPr>
              <w:t>é</w:t>
            </w:r>
            <w:r w:rsidRPr="00856B09">
              <w:rPr>
                <w:rFonts w:ascii="Calibri" w:hAnsi="Calibri" w:cs="Calibri"/>
                <w:bCs/>
                <w:i/>
                <w:iCs/>
                <w:color w:val="000000"/>
                <w:sz w:val="18"/>
                <w:szCs w:val="18"/>
                <w:lang w:val="fr-FR" w:eastAsia="en-IN" w:bidi="hi-IN"/>
              </w:rPr>
              <w:t xml:space="preserve">e continue </w:t>
            </w:r>
            <w:r>
              <w:rPr>
                <w:rFonts w:ascii="Calibri" w:hAnsi="Calibri" w:cs="Calibri"/>
                <w:bCs/>
                <w:i/>
                <w:iCs/>
                <w:color w:val="000000"/>
                <w:sz w:val="18"/>
                <w:szCs w:val="18"/>
                <w:lang w:val="fr-FR" w:eastAsia="en-IN" w:bidi="hi-IN"/>
              </w:rPr>
              <w:t>à</w:t>
            </w:r>
            <w:r w:rsidRPr="00856B09">
              <w:rPr>
                <w:rFonts w:ascii="Calibri" w:hAnsi="Calibri" w:cs="Calibri"/>
                <w:bCs/>
                <w:i/>
                <w:iCs/>
                <w:color w:val="000000"/>
                <w:sz w:val="18"/>
                <w:szCs w:val="18"/>
                <w:lang w:val="fr-FR" w:eastAsia="en-IN" w:bidi="hi-IN"/>
              </w:rPr>
              <w:t xml:space="preserve"> utiliser une </w:t>
            </w:r>
            <w:r w:rsidRPr="00FA6C33">
              <w:rPr>
                <w:rFonts w:ascii="Calibri" w:hAnsi="Calibri" w:cs="Calibri"/>
                <w:bCs/>
                <w:i/>
                <w:iCs/>
                <w:color w:val="000000"/>
                <w:sz w:val="18"/>
                <w:szCs w:val="18"/>
                <w:lang w:val="fr-FR" w:eastAsia="en-IN" w:bidi="hi-IN"/>
              </w:rPr>
              <w:t>méthode</w:t>
            </w:r>
            <w:r w:rsidRPr="00856B09">
              <w:rPr>
                <w:rFonts w:ascii="Calibri" w:hAnsi="Calibri" w:cs="Calibri"/>
                <w:bCs/>
                <w:i/>
                <w:iCs/>
                <w:color w:val="000000"/>
                <w:sz w:val="18"/>
                <w:szCs w:val="18"/>
                <w:lang w:val="fr-FR" w:eastAsia="en-IN" w:bidi="hi-IN"/>
              </w:rPr>
              <w:t xml:space="preserve"> </w:t>
            </w:r>
            <w:r w:rsidRPr="00FA6C33">
              <w:rPr>
                <w:rFonts w:ascii="Calibri" w:hAnsi="Calibri" w:cs="Calibri"/>
                <w:bCs/>
                <w:i/>
                <w:iCs/>
                <w:color w:val="000000"/>
                <w:sz w:val="18"/>
                <w:szCs w:val="18"/>
                <w:lang w:val="fr-FR" w:eastAsia="en-IN" w:bidi="hi-IN"/>
              </w:rPr>
              <w:t>antérieure</w:t>
            </w:r>
            <w:r w:rsidRPr="00856B09">
              <w:rPr>
                <w:rFonts w:ascii="Calibri" w:hAnsi="Calibri" w:cs="Calibri"/>
                <w:bCs/>
                <w:i/>
                <w:iCs/>
                <w:color w:val="000000"/>
                <w:sz w:val="18"/>
                <w:szCs w:val="18"/>
                <w:lang w:val="fr-FR" w:eastAsia="en-IN" w:bidi="hi-IN"/>
              </w:rPr>
              <w:t xml:space="preserve"> et n’a pas </w:t>
            </w:r>
            <w:r w:rsidRPr="00FA6C33">
              <w:rPr>
                <w:rFonts w:ascii="Calibri" w:hAnsi="Calibri" w:cs="Calibri"/>
                <w:bCs/>
                <w:i/>
                <w:iCs/>
                <w:color w:val="000000"/>
                <w:sz w:val="18"/>
                <w:szCs w:val="18"/>
                <w:lang w:val="fr-FR" w:eastAsia="en-IN" w:bidi="hi-IN"/>
              </w:rPr>
              <w:t>reçu</w:t>
            </w:r>
            <w:r w:rsidRPr="00856B09">
              <w:rPr>
                <w:rFonts w:ascii="Calibri" w:hAnsi="Calibri" w:cs="Calibri"/>
                <w:bCs/>
                <w:i/>
                <w:iCs/>
                <w:color w:val="000000"/>
                <w:sz w:val="18"/>
                <w:szCs w:val="18"/>
                <w:lang w:val="fr-FR" w:eastAsia="en-IN" w:bidi="hi-IN"/>
              </w:rPr>
              <w:t xml:space="preserve"> de prescription ou d’orientation au cours de cette visite, coder “y”.</w:t>
            </w:r>
          </w:p>
          <w:p w14:paraId="5B963076" w14:textId="77777777" w:rsidR="00234896" w:rsidRPr="00856B09" w:rsidRDefault="00234896" w:rsidP="009E26BD">
            <w:pPr>
              <w:rPr>
                <w:rFonts w:ascii="Calibri" w:hAnsi="Calibri" w:cs="Calibri"/>
                <w:bCs/>
                <w:i/>
                <w:iCs/>
                <w:color w:val="000000"/>
                <w:sz w:val="18"/>
                <w:szCs w:val="18"/>
                <w:lang w:val="fr-FR" w:eastAsia="en-IN" w:bidi="hi-IN"/>
              </w:rPr>
            </w:pPr>
          </w:p>
          <w:p w14:paraId="62FB65B1" w14:textId="225B2F2D" w:rsidR="00234896" w:rsidRPr="00856B09" w:rsidRDefault="00234896" w:rsidP="009E26BD">
            <w:pPr>
              <w:rPr>
                <w:rFonts w:ascii="Calibri" w:hAnsi="Calibri" w:cs="Calibri"/>
                <w:bCs/>
                <w:color w:val="000000"/>
                <w:sz w:val="18"/>
                <w:szCs w:val="18"/>
                <w:lang w:val="fr-FR" w:eastAsia="en-IN" w:bidi="hi-IN"/>
              </w:rPr>
            </w:pPr>
            <w:r w:rsidRPr="000D4F08">
              <w:rPr>
                <w:rFonts w:ascii="Calibri" w:hAnsi="Calibri" w:cs="Calibri"/>
                <w:bCs/>
                <w:i/>
                <w:iCs/>
                <w:color w:val="000000"/>
                <w:sz w:val="18"/>
                <w:szCs w:val="18"/>
                <w:lang w:val="fr-FR" w:eastAsia="en-IN" w:bidi="hi-IN"/>
              </w:rPr>
              <w:t>Vérifiez</w:t>
            </w:r>
            <w:r w:rsidRPr="00856B09">
              <w:rPr>
                <w:rFonts w:ascii="Calibri" w:hAnsi="Calibri" w:cs="Calibri"/>
                <w:bCs/>
                <w:i/>
                <w:iCs/>
                <w:color w:val="000000"/>
                <w:sz w:val="18"/>
                <w:szCs w:val="18"/>
                <w:lang w:val="fr-FR" w:eastAsia="en-IN" w:bidi="hi-IN"/>
              </w:rPr>
              <w:t xml:space="preserve"> l’emballage </w:t>
            </w:r>
            <w:r>
              <w:rPr>
                <w:rFonts w:ascii="Calibri" w:hAnsi="Calibri" w:cs="Calibri"/>
                <w:bCs/>
                <w:i/>
                <w:iCs/>
                <w:color w:val="000000"/>
                <w:sz w:val="18"/>
                <w:szCs w:val="18"/>
                <w:lang w:val="fr-FR" w:eastAsia="en-IN" w:bidi="hi-IN"/>
              </w:rPr>
              <w:t>de</w:t>
            </w:r>
            <w:r w:rsidRPr="00856B09">
              <w:rPr>
                <w:rFonts w:ascii="Calibri" w:hAnsi="Calibri" w:cs="Calibri"/>
                <w:bCs/>
                <w:i/>
                <w:iCs/>
                <w:color w:val="000000"/>
                <w:sz w:val="18"/>
                <w:szCs w:val="18"/>
                <w:lang w:val="fr-FR" w:eastAsia="en-IN" w:bidi="hi-IN"/>
              </w:rPr>
              <w:t xml:space="preserve"> l’ordonnance pour confirmer le type </w:t>
            </w:r>
            <w:r>
              <w:rPr>
                <w:rFonts w:ascii="Calibri" w:hAnsi="Calibri" w:cs="Calibri"/>
                <w:bCs/>
                <w:i/>
                <w:iCs/>
                <w:color w:val="000000"/>
                <w:sz w:val="18"/>
                <w:szCs w:val="18"/>
                <w:lang w:val="fr-FR" w:eastAsia="en-IN" w:bidi="hi-IN"/>
              </w:rPr>
              <w:t>P</w:t>
            </w:r>
            <w:r w:rsidRPr="00856B09">
              <w:rPr>
                <w:rFonts w:ascii="Calibri" w:hAnsi="Calibri" w:cs="Calibri"/>
                <w:bCs/>
                <w:i/>
                <w:iCs/>
                <w:color w:val="000000"/>
                <w:sz w:val="18"/>
                <w:szCs w:val="18"/>
                <w:lang w:val="fr-FR" w:eastAsia="en-IN" w:bidi="hi-IN"/>
              </w:rPr>
              <w:t xml:space="preserve">ilule </w:t>
            </w:r>
            <w:r>
              <w:rPr>
                <w:rFonts w:ascii="Calibri" w:hAnsi="Calibri" w:cs="Calibri"/>
                <w:bCs/>
                <w:i/>
                <w:iCs/>
                <w:color w:val="000000"/>
                <w:sz w:val="18"/>
                <w:szCs w:val="18"/>
                <w:lang w:val="fr-FR" w:eastAsia="en-IN" w:bidi="hi-IN"/>
              </w:rPr>
              <w:t>ou I</w:t>
            </w:r>
            <w:r w:rsidRPr="00856B09">
              <w:rPr>
                <w:rFonts w:ascii="Calibri" w:hAnsi="Calibri" w:cs="Calibri"/>
                <w:bCs/>
                <w:i/>
                <w:iCs/>
                <w:color w:val="000000"/>
                <w:sz w:val="18"/>
                <w:szCs w:val="18"/>
                <w:lang w:val="fr-FR" w:eastAsia="en-IN" w:bidi="hi-IN"/>
              </w:rPr>
              <w:t>njection</w:t>
            </w:r>
          </w:p>
        </w:tc>
        <w:tc>
          <w:tcPr>
            <w:tcW w:w="2041" w:type="dxa"/>
          </w:tcPr>
          <w:p w14:paraId="7FB9728A" w14:textId="44A6A2FB" w:rsidR="00234896" w:rsidRPr="00856B09" w:rsidRDefault="00234896" w:rsidP="009E26BD">
            <w:pPr>
              <w:tabs>
                <w:tab w:val="right" w:leader="dot" w:pos="3402"/>
                <w:tab w:val="right" w:leader="dot" w:pos="3852"/>
              </w:tabs>
              <w:suppressAutoHyphens/>
              <w:rPr>
                <w:rFonts w:ascii="Calibri" w:hAnsi="Calibri" w:cs="Calibri"/>
                <w:bCs/>
                <w:color w:val="000000"/>
                <w:sz w:val="16"/>
                <w:szCs w:val="16"/>
                <w:lang w:val="fr-FR" w:eastAsia="en-IN" w:bidi="hi-IN"/>
              </w:rPr>
            </w:pPr>
          </w:p>
        </w:tc>
        <w:tc>
          <w:tcPr>
            <w:tcW w:w="709" w:type="dxa"/>
            <w:vAlign w:val="center"/>
          </w:tcPr>
          <w:p w14:paraId="2901547E" w14:textId="12C8A493" w:rsidR="00234896" w:rsidRPr="00856B09" w:rsidRDefault="00234896" w:rsidP="00AC5DE8">
            <w:pPr>
              <w:tabs>
                <w:tab w:val="right" w:leader="dot" w:pos="3402"/>
                <w:tab w:val="right" w:leader="dot" w:pos="3852"/>
              </w:tabs>
              <w:suppressAutoHyphens/>
              <w:jc w:val="center"/>
              <w:rPr>
                <w:rFonts w:ascii="Calibri" w:hAnsi="Calibri" w:cs="Calibri"/>
                <w:b/>
                <w:color w:val="000000"/>
                <w:sz w:val="16"/>
                <w:szCs w:val="16"/>
                <w:lang w:val="fr-FR" w:eastAsia="en-IN" w:bidi="hi-IN"/>
              </w:rPr>
            </w:pPr>
            <w:r w:rsidRPr="00856B09">
              <w:rPr>
                <w:rFonts w:ascii="Calibri" w:hAnsi="Calibri" w:cs="Calibri"/>
                <w:b/>
                <w:color w:val="000000"/>
                <w:sz w:val="16"/>
                <w:szCs w:val="16"/>
                <w:lang w:val="fr-FR" w:eastAsia="en-IN" w:bidi="hi-IN"/>
              </w:rPr>
              <w:t>Reçu</w:t>
            </w:r>
          </w:p>
        </w:tc>
        <w:tc>
          <w:tcPr>
            <w:tcW w:w="913" w:type="dxa"/>
            <w:vAlign w:val="center"/>
          </w:tcPr>
          <w:p w14:paraId="61792572" w14:textId="1F2D9935" w:rsidR="00234896" w:rsidRPr="00856B09" w:rsidRDefault="00234896" w:rsidP="00AC5DE8">
            <w:pPr>
              <w:tabs>
                <w:tab w:val="right" w:leader="dot" w:pos="3402"/>
                <w:tab w:val="right" w:leader="dot" w:pos="3852"/>
              </w:tabs>
              <w:suppressAutoHyphens/>
              <w:jc w:val="center"/>
              <w:rPr>
                <w:rFonts w:ascii="Calibri" w:hAnsi="Calibri" w:cs="Calibri"/>
                <w:b/>
                <w:color w:val="000000"/>
                <w:sz w:val="16"/>
                <w:szCs w:val="16"/>
                <w:lang w:val="fr-FR" w:eastAsia="en-IN" w:bidi="hi-IN"/>
              </w:rPr>
            </w:pPr>
            <w:r w:rsidRPr="00856B09">
              <w:rPr>
                <w:rFonts w:ascii="Calibri" w:hAnsi="Calibri" w:cs="Calibri"/>
                <w:b/>
                <w:color w:val="000000"/>
                <w:sz w:val="16"/>
                <w:szCs w:val="16"/>
                <w:lang w:val="fr-FR" w:eastAsia="en-IN" w:bidi="hi-IN"/>
              </w:rPr>
              <w:t>Prescrit/</w:t>
            </w:r>
            <w:r>
              <w:rPr>
                <w:rFonts w:ascii="Calibri" w:hAnsi="Calibri" w:cs="Calibri"/>
                <w:b/>
                <w:color w:val="000000"/>
                <w:sz w:val="16"/>
                <w:szCs w:val="16"/>
                <w:lang w:val="fr-FR" w:eastAsia="en-IN" w:bidi="hi-IN"/>
              </w:rPr>
              <w:t>Référé pour prescription</w:t>
            </w:r>
          </w:p>
        </w:tc>
        <w:tc>
          <w:tcPr>
            <w:tcW w:w="1021" w:type="dxa"/>
            <w:vMerge w:val="restart"/>
          </w:tcPr>
          <w:p w14:paraId="7F9E60B3" w14:textId="120F9594"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AC5DE8" w14:paraId="2884BFC8" w14:textId="77777777" w:rsidTr="00856B09">
        <w:trPr>
          <w:trHeight w:val="203"/>
          <w:jc w:val="center"/>
        </w:trPr>
        <w:tc>
          <w:tcPr>
            <w:tcW w:w="638" w:type="dxa"/>
            <w:vMerge/>
          </w:tcPr>
          <w:p w14:paraId="1BFF718A"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1B36CD0"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004866D8" w14:textId="7D3B5DD1"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Pilules </w:t>
            </w:r>
          </w:p>
        </w:tc>
        <w:tc>
          <w:tcPr>
            <w:tcW w:w="709" w:type="dxa"/>
            <w:vAlign w:val="center"/>
          </w:tcPr>
          <w:p w14:paraId="749E2ACE" w14:textId="58175E3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A</w:t>
            </w:r>
          </w:p>
        </w:tc>
        <w:tc>
          <w:tcPr>
            <w:tcW w:w="913" w:type="dxa"/>
            <w:vAlign w:val="center"/>
          </w:tcPr>
          <w:p w14:paraId="4B622B72" w14:textId="11ABCB69"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A</w:t>
            </w:r>
          </w:p>
        </w:tc>
        <w:tc>
          <w:tcPr>
            <w:tcW w:w="1021" w:type="dxa"/>
            <w:vMerge/>
          </w:tcPr>
          <w:p w14:paraId="1029A3FC" w14:textId="3B0744E5"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24BD6963" w14:textId="77777777" w:rsidTr="00856B09">
        <w:trPr>
          <w:trHeight w:val="203"/>
          <w:jc w:val="center"/>
        </w:trPr>
        <w:tc>
          <w:tcPr>
            <w:tcW w:w="638" w:type="dxa"/>
            <w:vMerge/>
          </w:tcPr>
          <w:p w14:paraId="07BE2F34"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625A5AD"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3A1A1A58" w14:textId="698B18E1"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Injectables </w:t>
            </w:r>
          </w:p>
        </w:tc>
        <w:tc>
          <w:tcPr>
            <w:tcW w:w="709" w:type="dxa"/>
            <w:vAlign w:val="center"/>
          </w:tcPr>
          <w:p w14:paraId="1671804E" w14:textId="4AE3D773"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B</w:t>
            </w:r>
          </w:p>
        </w:tc>
        <w:tc>
          <w:tcPr>
            <w:tcW w:w="913" w:type="dxa"/>
            <w:vAlign w:val="center"/>
          </w:tcPr>
          <w:p w14:paraId="0D5191C7" w14:textId="06A72C4D"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B</w:t>
            </w:r>
          </w:p>
        </w:tc>
        <w:tc>
          <w:tcPr>
            <w:tcW w:w="1021" w:type="dxa"/>
            <w:vMerge/>
          </w:tcPr>
          <w:p w14:paraId="0D522E0D" w14:textId="039A6BEC"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457C3C1" w14:textId="77777777" w:rsidTr="00856B09">
        <w:trPr>
          <w:trHeight w:val="203"/>
          <w:jc w:val="center"/>
        </w:trPr>
        <w:tc>
          <w:tcPr>
            <w:tcW w:w="638" w:type="dxa"/>
            <w:vMerge/>
          </w:tcPr>
          <w:p w14:paraId="1180CB71"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150964AD"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3425B179" w14:textId="6FE6DC67"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Préservatif masculin </w:t>
            </w:r>
          </w:p>
        </w:tc>
        <w:tc>
          <w:tcPr>
            <w:tcW w:w="709" w:type="dxa"/>
            <w:vAlign w:val="center"/>
          </w:tcPr>
          <w:p w14:paraId="25164C05" w14:textId="21CD3A3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C</w:t>
            </w:r>
          </w:p>
        </w:tc>
        <w:tc>
          <w:tcPr>
            <w:tcW w:w="913" w:type="dxa"/>
            <w:vAlign w:val="center"/>
          </w:tcPr>
          <w:p w14:paraId="24680449" w14:textId="565B3F7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C</w:t>
            </w:r>
          </w:p>
        </w:tc>
        <w:tc>
          <w:tcPr>
            <w:tcW w:w="1021" w:type="dxa"/>
            <w:vMerge/>
          </w:tcPr>
          <w:p w14:paraId="45792A47" w14:textId="5C5358A3"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367B5D6" w14:textId="77777777" w:rsidTr="00856B09">
        <w:trPr>
          <w:trHeight w:val="203"/>
          <w:jc w:val="center"/>
        </w:trPr>
        <w:tc>
          <w:tcPr>
            <w:tcW w:w="638" w:type="dxa"/>
            <w:vMerge/>
          </w:tcPr>
          <w:p w14:paraId="45FD9469"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C335D0F"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2DB3CBDE" w14:textId="409C06A3"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p>
        </w:tc>
        <w:tc>
          <w:tcPr>
            <w:tcW w:w="709" w:type="dxa"/>
            <w:vAlign w:val="center"/>
          </w:tcPr>
          <w:p w14:paraId="65A0C1C3" w14:textId="593EDE84"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D</w:t>
            </w:r>
          </w:p>
        </w:tc>
        <w:tc>
          <w:tcPr>
            <w:tcW w:w="913" w:type="dxa"/>
            <w:vAlign w:val="center"/>
          </w:tcPr>
          <w:p w14:paraId="4985C4EB" w14:textId="059DB81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D</w:t>
            </w:r>
          </w:p>
        </w:tc>
        <w:tc>
          <w:tcPr>
            <w:tcW w:w="1021" w:type="dxa"/>
            <w:vMerge/>
          </w:tcPr>
          <w:p w14:paraId="2BE03540" w14:textId="6309C339"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41BFC9B2" w14:textId="77777777" w:rsidTr="00856B09">
        <w:trPr>
          <w:trHeight w:val="203"/>
          <w:jc w:val="center"/>
        </w:trPr>
        <w:tc>
          <w:tcPr>
            <w:tcW w:w="638" w:type="dxa"/>
            <w:vMerge/>
          </w:tcPr>
          <w:p w14:paraId="4CB7A790"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CA40A77"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10DC8727" w14:textId="6617FFFD"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p>
        </w:tc>
        <w:tc>
          <w:tcPr>
            <w:tcW w:w="709" w:type="dxa"/>
            <w:vAlign w:val="center"/>
          </w:tcPr>
          <w:p w14:paraId="7739A15B" w14:textId="5BEB50EF"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E</w:t>
            </w:r>
          </w:p>
        </w:tc>
        <w:tc>
          <w:tcPr>
            <w:tcW w:w="913" w:type="dxa"/>
            <w:vAlign w:val="center"/>
          </w:tcPr>
          <w:p w14:paraId="7C32582F" w14:textId="0EACA66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E</w:t>
            </w:r>
          </w:p>
        </w:tc>
        <w:tc>
          <w:tcPr>
            <w:tcW w:w="1021" w:type="dxa"/>
            <w:vMerge/>
          </w:tcPr>
          <w:p w14:paraId="326E04ED" w14:textId="0D7C82F1"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0D935161" w14:textId="77777777" w:rsidTr="00856B09">
        <w:trPr>
          <w:trHeight w:val="203"/>
          <w:jc w:val="center"/>
        </w:trPr>
        <w:tc>
          <w:tcPr>
            <w:tcW w:w="638" w:type="dxa"/>
            <w:vMerge/>
          </w:tcPr>
          <w:p w14:paraId="75A98415"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033D1258"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05A733D7" w14:textId="5D75ADEF"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DIU </w:t>
            </w:r>
          </w:p>
        </w:tc>
        <w:tc>
          <w:tcPr>
            <w:tcW w:w="709" w:type="dxa"/>
            <w:vAlign w:val="center"/>
          </w:tcPr>
          <w:p w14:paraId="7A7C7EB7" w14:textId="6D8CB8A3"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F</w:t>
            </w:r>
          </w:p>
        </w:tc>
        <w:tc>
          <w:tcPr>
            <w:tcW w:w="913" w:type="dxa"/>
            <w:vAlign w:val="center"/>
          </w:tcPr>
          <w:p w14:paraId="58F55F0F" w14:textId="10794312"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F</w:t>
            </w:r>
          </w:p>
        </w:tc>
        <w:tc>
          <w:tcPr>
            <w:tcW w:w="1021" w:type="dxa"/>
            <w:vMerge/>
          </w:tcPr>
          <w:p w14:paraId="584C98EB" w14:textId="7E54E2A9"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64B8E0CC" w14:textId="77777777" w:rsidTr="00856B09">
        <w:trPr>
          <w:trHeight w:val="203"/>
          <w:jc w:val="center"/>
        </w:trPr>
        <w:tc>
          <w:tcPr>
            <w:tcW w:w="638" w:type="dxa"/>
            <w:vMerge/>
          </w:tcPr>
          <w:p w14:paraId="67A5C031"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5CCAFC5A"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2986AD94" w14:textId="069E8F0E"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Implants </w:t>
            </w:r>
          </w:p>
        </w:tc>
        <w:tc>
          <w:tcPr>
            <w:tcW w:w="709" w:type="dxa"/>
            <w:vAlign w:val="center"/>
          </w:tcPr>
          <w:p w14:paraId="2EBDDDAF" w14:textId="4A9440E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G</w:t>
            </w:r>
          </w:p>
        </w:tc>
        <w:tc>
          <w:tcPr>
            <w:tcW w:w="913" w:type="dxa"/>
            <w:vAlign w:val="center"/>
          </w:tcPr>
          <w:p w14:paraId="723FFFC1" w14:textId="170EC81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G</w:t>
            </w:r>
          </w:p>
        </w:tc>
        <w:tc>
          <w:tcPr>
            <w:tcW w:w="1021" w:type="dxa"/>
            <w:vMerge/>
          </w:tcPr>
          <w:p w14:paraId="1C438102" w14:textId="0A705CCD"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7F7779A7" w14:textId="77777777" w:rsidTr="00856B09">
        <w:trPr>
          <w:trHeight w:val="203"/>
          <w:jc w:val="center"/>
        </w:trPr>
        <w:tc>
          <w:tcPr>
            <w:tcW w:w="638" w:type="dxa"/>
            <w:vMerge/>
          </w:tcPr>
          <w:p w14:paraId="2394DF5B"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1497975"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4DF6D0F7" w14:textId="17234EBC"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féminine (Ligature des trompes)</w:t>
            </w:r>
          </w:p>
        </w:tc>
        <w:tc>
          <w:tcPr>
            <w:tcW w:w="709" w:type="dxa"/>
            <w:vAlign w:val="center"/>
          </w:tcPr>
          <w:p w14:paraId="10BB7EA8" w14:textId="348B736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H</w:t>
            </w:r>
          </w:p>
        </w:tc>
        <w:tc>
          <w:tcPr>
            <w:tcW w:w="913" w:type="dxa"/>
            <w:vAlign w:val="center"/>
          </w:tcPr>
          <w:p w14:paraId="1AC5375A" w14:textId="2D1F80F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H</w:t>
            </w:r>
          </w:p>
        </w:tc>
        <w:tc>
          <w:tcPr>
            <w:tcW w:w="1021" w:type="dxa"/>
            <w:vMerge/>
          </w:tcPr>
          <w:p w14:paraId="1AE933DE" w14:textId="6F958C28"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063B61AB" w14:textId="77777777" w:rsidTr="00856B09">
        <w:trPr>
          <w:trHeight w:val="203"/>
          <w:jc w:val="center"/>
        </w:trPr>
        <w:tc>
          <w:tcPr>
            <w:tcW w:w="638" w:type="dxa"/>
            <w:vMerge/>
          </w:tcPr>
          <w:p w14:paraId="2582E9BD"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A4DCB0F"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406C1E7D" w14:textId="40903CBE"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masculine/ Vasectomie </w:t>
            </w:r>
          </w:p>
        </w:tc>
        <w:tc>
          <w:tcPr>
            <w:tcW w:w="709" w:type="dxa"/>
            <w:vAlign w:val="center"/>
          </w:tcPr>
          <w:p w14:paraId="0EDA794E" w14:textId="64D61B5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I</w:t>
            </w:r>
          </w:p>
        </w:tc>
        <w:tc>
          <w:tcPr>
            <w:tcW w:w="913" w:type="dxa"/>
            <w:vAlign w:val="center"/>
          </w:tcPr>
          <w:p w14:paraId="0573B84C" w14:textId="2CA420D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I</w:t>
            </w:r>
          </w:p>
        </w:tc>
        <w:tc>
          <w:tcPr>
            <w:tcW w:w="1021" w:type="dxa"/>
            <w:vMerge/>
          </w:tcPr>
          <w:p w14:paraId="4371F7C7" w14:textId="541EFEEC"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80A534F" w14:textId="77777777" w:rsidTr="00856B09">
        <w:trPr>
          <w:trHeight w:val="203"/>
          <w:jc w:val="center"/>
        </w:trPr>
        <w:tc>
          <w:tcPr>
            <w:tcW w:w="638" w:type="dxa"/>
            <w:vMerge/>
          </w:tcPr>
          <w:p w14:paraId="2F1E7E77"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FE66E8D"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1A654B0C" w14:textId="598F3B36" w:rsidR="00234896" w:rsidRPr="00856B09" w:rsidRDefault="00234896" w:rsidP="008F130D">
            <w:pPr>
              <w:tabs>
                <w:tab w:val="right" w:leader="dot" w:pos="3402"/>
                <w:tab w:val="right" w:leader="dot" w:pos="3852"/>
              </w:tabs>
              <w:suppressAutoHyphens/>
              <w:rPr>
                <w:rFonts w:ascii="Calibri" w:hAnsi="Calibri" w:cs="Calibri"/>
                <w:bCs/>
                <w:color w:val="000000"/>
                <w:sz w:val="16"/>
                <w:szCs w:val="16"/>
                <w:lang w:val="fr-FR" w:eastAsia="en-IN" w:bidi="hi-IN"/>
              </w:rPr>
            </w:pPr>
            <w:r w:rsidRPr="00856B09">
              <w:rPr>
                <w:rFonts w:ascii="Calibri" w:hAnsi="Calibri" w:cs="Calibri"/>
                <w:bCs/>
                <w:color w:val="000000"/>
                <w:sz w:val="20"/>
                <w:szCs w:val="20"/>
                <w:lang w:val="fr-FR" w:eastAsia="en-IN" w:bidi="hi-IN"/>
              </w:rPr>
              <w:t>Allaitement maternel exclusif (MAMA)</w:t>
            </w:r>
          </w:p>
        </w:tc>
        <w:tc>
          <w:tcPr>
            <w:tcW w:w="709" w:type="dxa"/>
            <w:vAlign w:val="center"/>
          </w:tcPr>
          <w:p w14:paraId="3AFCD7C9" w14:textId="023DC3F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J</w:t>
            </w:r>
          </w:p>
        </w:tc>
        <w:tc>
          <w:tcPr>
            <w:tcW w:w="913" w:type="dxa"/>
            <w:vAlign w:val="center"/>
          </w:tcPr>
          <w:p w14:paraId="062BF077" w14:textId="1694215E"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J</w:t>
            </w:r>
          </w:p>
        </w:tc>
        <w:tc>
          <w:tcPr>
            <w:tcW w:w="1021" w:type="dxa"/>
            <w:vMerge/>
          </w:tcPr>
          <w:p w14:paraId="5EB4C584" w14:textId="2C56E7E6"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6D75DBA1" w14:textId="77777777" w:rsidTr="00856B09">
        <w:trPr>
          <w:trHeight w:val="203"/>
          <w:jc w:val="center"/>
        </w:trPr>
        <w:tc>
          <w:tcPr>
            <w:tcW w:w="638" w:type="dxa"/>
            <w:vMerge/>
          </w:tcPr>
          <w:p w14:paraId="428C8D9A"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5213339"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05B6E93A" w14:textId="7CE537FF" w:rsidR="00234896" w:rsidRPr="00856B09" w:rsidRDefault="00234896" w:rsidP="008F130D">
            <w:pPr>
              <w:tabs>
                <w:tab w:val="right" w:leader="dot" w:pos="3402"/>
                <w:tab w:val="right" w:leader="dot" w:pos="3852"/>
              </w:tabs>
              <w:suppressAutoHyphens/>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Autre</w:t>
            </w:r>
          </w:p>
        </w:tc>
        <w:tc>
          <w:tcPr>
            <w:tcW w:w="709" w:type="dxa"/>
            <w:vAlign w:val="center"/>
          </w:tcPr>
          <w:p w14:paraId="551E0F8A" w14:textId="1C5985C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X</w:t>
            </w:r>
          </w:p>
        </w:tc>
        <w:tc>
          <w:tcPr>
            <w:tcW w:w="913" w:type="dxa"/>
            <w:vAlign w:val="center"/>
          </w:tcPr>
          <w:p w14:paraId="7D47072F" w14:textId="2FACA3F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X</w:t>
            </w:r>
          </w:p>
        </w:tc>
        <w:tc>
          <w:tcPr>
            <w:tcW w:w="1021" w:type="dxa"/>
            <w:vMerge/>
          </w:tcPr>
          <w:p w14:paraId="28EB7F0D" w14:textId="664E8E3C" w:rsidR="00234896" w:rsidRPr="00856B09" w:rsidRDefault="00234896" w:rsidP="008F130D">
            <w:pPr>
              <w:tabs>
                <w:tab w:val="left" w:pos="-720"/>
              </w:tabs>
              <w:suppressAutoHyphens/>
              <w:rPr>
                <w:rFonts w:ascii="Calibri" w:hAnsi="Calibri" w:cs="Calibri"/>
                <w:spacing w:val="-2"/>
                <w:sz w:val="20"/>
                <w:szCs w:val="20"/>
                <w:lang w:val="fr-FR"/>
              </w:rPr>
            </w:pPr>
          </w:p>
        </w:tc>
      </w:tr>
    </w:tbl>
    <w:p w14:paraId="33FA14F0" w14:textId="77777777" w:rsidR="00234896" w:rsidRDefault="0023489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C75C3D" w:rsidRPr="00D37CDB" w14:paraId="7C8046DF" w14:textId="77777777" w:rsidTr="0064794F">
        <w:trPr>
          <w:trHeight w:val="388"/>
          <w:jc w:val="center"/>
        </w:trPr>
        <w:tc>
          <w:tcPr>
            <w:tcW w:w="638" w:type="dxa"/>
          </w:tcPr>
          <w:p w14:paraId="60705479" w14:textId="4444AFC9" w:rsidR="00C75C3D" w:rsidRPr="00D37CDB" w:rsidRDefault="00C75C3D"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31</w:t>
            </w:r>
          </w:p>
        </w:tc>
        <w:tc>
          <w:tcPr>
            <w:tcW w:w="4971" w:type="dxa"/>
          </w:tcPr>
          <w:p w14:paraId="50658198" w14:textId="7F5E0C1D" w:rsidR="00C75C3D" w:rsidRPr="00D37CDB" w:rsidRDefault="00C75C3D"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7120" behindDoc="0" locked="0" layoutInCell="1" allowOverlap="1" wp14:anchorId="602BD34B" wp14:editId="0C55CEDF">
                      <wp:simplePos x="0" y="0"/>
                      <wp:positionH relativeFrom="column">
                        <wp:posOffset>2701960</wp:posOffset>
                      </wp:positionH>
                      <wp:positionV relativeFrom="paragraph">
                        <wp:posOffset>147542</wp:posOffset>
                      </wp:positionV>
                      <wp:extent cx="234950" cy="406400"/>
                      <wp:effectExtent l="0" t="0" r="69850" b="69850"/>
                      <wp:wrapNone/>
                      <wp:docPr id="1564354976"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588054815" name="Rectangle 588054815"/>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199008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8DE0CD" id="Group 4193" o:spid="_x0000_s1026" style="position:absolute;margin-left:212.75pt;margin-top:11.6pt;width:18.5pt;height:32pt;z-index:257797120"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">
                      <v:rect id="Rectangle 588054815"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w:t>
            </w:r>
            <w:r w:rsidR="000F7E2A" w:rsidRPr="00D37CDB">
              <w:rPr>
                <w:rFonts w:ascii="Calibri" w:hAnsi="Calibri" w:cs="Calibri"/>
                <w:bCs/>
                <w:color w:val="000000"/>
                <w:sz w:val="20"/>
                <w:szCs w:val="20"/>
                <w:lang w:val="fr-FR" w:eastAsia="en-IN" w:bidi="hi-IN"/>
              </w:rPr>
              <w:t>Q422, Q425, Q429 et Q430</w:t>
            </w:r>
          </w:p>
          <w:p w14:paraId="612983AD" w14:textId="3974FF46" w:rsidR="00C75C3D" w:rsidRPr="00D37CDB" w:rsidRDefault="000F7E2A" w:rsidP="00856B09">
            <w:pPr>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C75C3D" w:rsidRPr="00D37CDB">
              <w:rPr>
                <w:rFonts w:ascii="Calibri" w:hAnsi="Calibri" w:cs="Calibri"/>
                <w:bCs/>
                <w:color w:val="000000"/>
                <w:sz w:val="20"/>
                <w:szCs w:val="20"/>
                <w:lang w:val="fr-FR" w:eastAsia="en-IN" w:bidi="hi-IN"/>
              </w:rPr>
              <w:t xml:space="preserve">SI </w:t>
            </w:r>
            <w:r w:rsidRPr="000F7E2A">
              <w:rPr>
                <w:rFonts w:ascii="Calibri" w:hAnsi="Calibri" w:cs="Calibri"/>
                <w:bCs/>
                <w:color w:val="000000"/>
                <w:sz w:val="20"/>
                <w:szCs w:val="20"/>
                <w:lang w:val="fr-FR" w:eastAsia="en-IN" w:bidi="hi-IN"/>
              </w:rPr>
              <w:t xml:space="preserve">Q422/Q425/Q429 </w:t>
            </w:r>
            <w:r w:rsidRPr="00856B09">
              <w:rPr>
                <w:rFonts w:ascii="Calibri" w:hAnsi="Calibri" w:cs="Calibri"/>
                <w:b/>
                <w:color w:val="000000"/>
                <w:sz w:val="20"/>
                <w:szCs w:val="20"/>
                <w:lang w:val="fr-FR" w:eastAsia="en-IN" w:bidi="hi-IN"/>
              </w:rPr>
              <w:t>≠</w:t>
            </w:r>
            <w:r w:rsidRPr="000F7E2A">
              <w:rPr>
                <w:rFonts w:ascii="Calibri" w:hAnsi="Calibri" w:cs="Calibri"/>
                <w:bCs/>
                <w:color w:val="000000"/>
                <w:sz w:val="20"/>
                <w:szCs w:val="20"/>
                <w:lang w:val="fr-FR" w:eastAsia="en-IN" w:bidi="hi-IN"/>
              </w:rPr>
              <w:t xml:space="preserve"> Q430</w:t>
            </w:r>
          </w:p>
        </w:tc>
        <w:tc>
          <w:tcPr>
            <w:tcW w:w="3663" w:type="dxa"/>
          </w:tcPr>
          <w:p w14:paraId="10AD6D6D" w14:textId="77777777" w:rsidR="00C75C3D" w:rsidRDefault="00C75C3D"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8144" behindDoc="0" locked="0" layoutInCell="1" allowOverlap="1" wp14:anchorId="52EE06B2" wp14:editId="1083B1A9">
                      <wp:simplePos x="0" y="0"/>
                      <wp:positionH relativeFrom="column">
                        <wp:posOffset>1707187</wp:posOffset>
                      </wp:positionH>
                      <wp:positionV relativeFrom="paragraph">
                        <wp:posOffset>149289</wp:posOffset>
                      </wp:positionV>
                      <wp:extent cx="678180" cy="177800"/>
                      <wp:effectExtent l="0" t="0" r="33020" b="12700"/>
                      <wp:wrapNone/>
                      <wp:docPr id="1637787905"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959452078" name="Rectangle 1959452078"/>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413858"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0F058C" id="Group 4196" o:spid="_x0000_s1026" style="position:absolute;margin-left:134.4pt;margin-top:11.75pt;width:53.4pt;height:14pt;z-index:257798144"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">
                      <v:rect id="Rectangle 1959452078"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" strokecolor="#5b9bd5 [3204]" strokeweight=".5pt">
                        <v:stroke endarrow="block" joinstyle="miter"/>
                      </v:shape>
                    </v:group>
                  </w:pict>
                </mc:Fallback>
              </mc:AlternateContent>
            </w:r>
          </w:p>
          <w:p w14:paraId="684B9F73" w14:textId="061BD444" w:rsidR="00C75C3D" w:rsidRPr="00D37CDB" w:rsidRDefault="00C75C3D" w:rsidP="00856B09">
            <w:pPr>
              <w:tabs>
                <w:tab w:val="right" w:leader="dot" w:pos="3402"/>
                <w:tab w:val="right" w:leader="dot" w:pos="3924"/>
              </w:tabs>
              <w:suppressAutoHyphens/>
              <w:ind w:left="1816"/>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0F7E2A">
              <w:rPr>
                <w:rFonts w:ascii="Calibri" w:hAnsi="Calibri" w:cs="Calibri"/>
                <w:bCs/>
                <w:color w:val="000000"/>
                <w:sz w:val="20"/>
                <w:szCs w:val="20"/>
                <w:lang w:val="fr-FR" w:eastAsia="en-IN" w:bidi="hi-IN"/>
              </w:rPr>
              <w:t>Sinon</w:t>
            </w:r>
          </w:p>
        </w:tc>
        <w:tc>
          <w:tcPr>
            <w:tcW w:w="1021" w:type="dxa"/>
          </w:tcPr>
          <w:p w14:paraId="3830E91A" w14:textId="77777777" w:rsidR="00C75C3D" w:rsidRPr="00D37CDB" w:rsidRDefault="00C75C3D" w:rsidP="0064794F">
            <w:pPr>
              <w:tabs>
                <w:tab w:val="left" w:pos="-720"/>
              </w:tabs>
              <w:suppressAutoHyphens/>
              <w:rPr>
                <w:rFonts w:ascii="Calibri" w:hAnsi="Calibri" w:cs="Calibri"/>
                <w:spacing w:val="-2"/>
                <w:sz w:val="20"/>
                <w:szCs w:val="20"/>
                <w:lang w:val="fr-FR"/>
              </w:rPr>
            </w:pPr>
          </w:p>
          <w:p w14:paraId="476B5A9E" w14:textId="710106C5" w:rsidR="00C75C3D" w:rsidRPr="00D37CDB" w:rsidRDefault="00C75C3D"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w:t>
            </w:r>
            <w:r w:rsidR="0033132E">
              <w:rPr>
                <w:rFonts w:ascii="Calibri" w:hAnsi="Calibri" w:cs="Calibri"/>
                <w:spacing w:val="-2"/>
                <w:sz w:val="20"/>
                <w:szCs w:val="20"/>
                <w:lang w:val="fr-FR"/>
              </w:rPr>
              <w:t>433</w:t>
            </w:r>
          </w:p>
        </w:tc>
      </w:tr>
      <w:tr w:rsidR="00234896" w:rsidRPr="00953642" w14:paraId="193B4FDF" w14:textId="77777777" w:rsidTr="00856B09">
        <w:trPr>
          <w:trHeight w:val="203"/>
          <w:jc w:val="center"/>
        </w:trPr>
        <w:tc>
          <w:tcPr>
            <w:tcW w:w="638" w:type="dxa"/>
          </w:tcPr>
          <w:p w14:paraId="266FE2D2" w14:textId="7C0EED11"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lang w:val="fr-FR"/>
              </w:rPr>
              <w:br w:type="page"/>
            </w:r>
            <w:r w:rsidRPr="00856B09">
              <w:rPr>
                <w:rFonts w:ascii="Calibri" w:hAnsi="Calibri" w:cs="Calibri"/>
                <w:spacing w:val="-2"/>
                <w:sz w:val="20"/>
                <w:szCs w:val="20"/>
                <w:lang w:val="fr-FR"/>
              </w:rPr>
              <w:t>432</w:t>
            </w:r>
          </w:p>
        </w:tc>
        <w:tc>
          <w:tcPr>
            <w:tcW w:w="4971" w:type="dxa"/>
          </w:tcPr>
          <w:p w14:paraId="2D5D63BD" w14:textId="5739CA97"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sont les raisons qui vous ont amené à recevoir ou à prescrire des méthodes de planification familiale différentes de celles initialement envisagés par vous/votre partenaire ?</w:t>
            </w:r>
          </w:p>
        </w:tc>
        <w:tc>
          <w:tcPr>
            <w:tcW w:w="3663" w:type="dxa"/>
          </w:tcPr>
          <w:p w14:paraId="5E7D2C0B" w14:textId="1146836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Méthode non disponible dans la structure</w:t>
            </w:r>
            <w:r w:rsidRPr="00856B09">
              <w:rPr>
                <w:rFonts w:ascii="Calibri" w:eastAsia="Times New Roman" w:hAnsi="Calibri" w:cs="Calibri"/>
                <w:bCs/>
                <w:color w:val="000000"/>
                <w:sz w:val="20"/>
                <w:szCs w:val="20"/>
                <w:lang w:val="fr-FR" w:eastAsia="en-IN" w:bidi="hi-IN"/>
              </w:rPr>
              <w:tab/>
              <w:t>A</w:t>
            </w:r>
          </w:p>
          <w:p w14:paraId="18056F55" w14:textId="159D74E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La structure sanitaire ne fournit pas la méthode</w:t>
            </w:r>
            <w:r w:rsidRPr="00856B09">
              <w:rPr>
                <w:rFonts w:ascii="Calibri" w:eastAsia="Times New Roman" w:hAnsi="Calibri" w:cs="Calibri"/>
                <w:bCs/>
                <w:color w:val="000000"/>
                <w:sz w:val="20"/>
                <w:szCs w:val="20"/>
                <w:lang w:val="fr-FR" w:eastAsia="en-IN" w:bidi="hi-IN"/>
              </w:rPr>
              <w:tab/>
              <w:t>B</w:t>
            </w:r>
          </w:p>
          <w:p w14:paraId="4C417142" w14:textId="0D7A2CD3"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lastRenderedPageBreak/>
              <w:t xml:space="preserve">Prestataire de santé </w:t>
            </w:r>
            <w:r w:rsidR="00DE79DF">
              <w:rPr>
                <w:rFonts w:ascii="Calibri" w:eastAsia="Times New Roman" w:hAnsi="Calibri" w:cs="Calibri"/>
                <w:bCs/>
                <w:color w:val="000000"/>
                <w:sz w:val="20"/>
                <w:szCs w:val="20"/>
                <w:lang w:val="fr-FR" w:eastAsia="en-IN" w:bidi="hi-IN"/>
              </w:rPr>
              <w:t xml:space="preserve">l’a </w:t>
            </w:r>
            <w:r w:rsidRPr="00856B09">
              <w:rPr>
                <w:rFonts w:ascii="Calibri" w:eastAsia="Times New Roman" w:hAnsi="Calibri" w:cs="Calibri"/>
                <w:bCs/>
                <w:color w:val="000000"/>
                <w:sz w:val="20"/>
                <w:szCs w:val="20"/>
                <w:lang w:val="fr-FR" w:eastAsia="en-IN" w:bidi="hi-IN"/>
              </w:rPr>
              <w:t>suggéré</w:t>
            </w:r>
            <w:r w:rsidRPr="00856B09">
              <w:rPr>
                <w:rFonts w:ascii="Calibri" w:eastAsia="Times New Roman" w:hAnsi="Calibri" w:cs="Calibri"/>
                <w:bCs/>
                <w:color w:val="000000"/>
                <w:sz w:val="20"/>
                <w:szCs w:val="20"/>
                <w:lang w:val="fr-FR" w:eastAsia="en-IN" w:bidi="hi-IN"/>
              </w:rPr>
              <w:tab/>
              <w:t>C</w:t>
            </w:r>
          </w:p>
          <w:p w14:paraId="1EB63DF5" w14:textId="23163FE5" w:rsidR="00234896" w:rsidRPr="00856B09" w:rsidRDefault="000E36C5" w:rsidP="009E26BD">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 xml:space="preserve">Inaptitude </w:t>
            </w:r>
            <w:r w:rsidR="00234896" w:rsidRPr="00856B09">
              <w:rPr>
                <w:rFonts w:ascii="Calibri" w:eastAsia="Times New Roman" w:hAnsi="Calibri" w:cs="Calibri"/>
                <w:bCs/>
                <w:color w:val="000000"/>
                <w:sz w:val="20"/>
                <w:szCs w:val="20"/>
                <w:lang w:val="fr-FR" w:eastAsia="en-IN" w:bidi="hi-IN"/>
              </w:rPr>
              <w:t>médicale</w:t>
            </w:r>
            <w:r w:rsidR="00234896" w:rsidRPr="00856B09">
              <w:rPr>
                <w:rFonts w:ascii="Calibri" w:eastAsia="Times New Roman" w:hAnsi="Calibri" w:cs="Calibri"/>
                <w:bCs/>
                <w:color w:val="000000"/>
                <w:sz w:val="20"/>
                <w:szCs w:val="20"/>
                <w:lang w:val="fr-FR" w:eastAsia="en-IN" w:bidi="hi-IN"/>
              </w:rPr>
              <w:tab/>
              <w:t>D</w:t>
            </w:r>
          </w:p>
          <w:p w14:paraId="6F4A099B" w14:textId="112F377E" w:rsidR="00234896" w:rsidRPr="00856B09" w:rsidRDefault="00234896" w:rsidP="0065408E">
            <w:pPr>
              <w:pStyle w:val="TableParagraph"/>
              <w:tabs>
                <w:tab w:val="left" w:leader="underscore" w:pos="3402"/>
              </w:tabs>
              <w:rPr>
                <w:rFonts w:ascii="Calibri" w:hAnsi="Calibri" w:cs="Calibri"/>
                <w:bCs/>
                <w:color w:val="000000"/>
                <w:sz w:val="16"/>
                <w:szCs w:val="16"/>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t xml:space="preserve">X </w:t>
            </w:r>
          </w:p>
        </w:tc>
        <w:tc>
          <w:tcPr>
            <w:tcW w:w="1021" w:type="dxa"/>
          </w:tcPr>
          <w:p w14:paraId="065F8343" w14:textId="4A01F3D8" w:rsidR="00234896" w:rsidRPr="00856B09" w:rsidRDefault="00234896" w:rsidP="009E26BD">
            <w:pPr>
              <w:tabs>
                <w:tab w:val="left" w:pos="-720"/>
              </w:tabs>
              <w:suppressAutoHyphens/>
              <w:rPr>
                <w:rFonts w:ascii="Calibri" w:hAnsi="Calibri" w:cs="Calibri"/>
                <w:spacing w:val="-2"/>
                <w:sz w:val="20"/>
                <w:szCs w:val="20"/>
                <w:lang w:val="fr-FR"/>
              </w:rPr>
            </w:pPr>
          </w:p>
        </w:tc>
      </w:tr>
    </w:tbl>
    <w:p w14:paraId="25F6790A" w14:textId="77777777" w:rsidR="00734F14" w:rsidRPr="00856B09" w:rsidRDefault="00734F14">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33132E" w:rsidRPr="00D37CDB" w14:paraId="6B0F5386" w14:textId="77777777" w:rsidTr="0064794F">
        <w:trPr>
          <w:trHeight w:val="388"/>
          <w:jc w:val="center"/>
        </w:trPr>
        <w:tc>
          <w:tcPr>
            <w:tcW w:w="638" w:type="dxa"/>
          </w:tcPr>
          <w:p w14:paraId="7DC27D12" w14:textId="7D7744DC" w:rsidR="0033132E" w:rsidRPr="00D37CDB" w:rsidRDefault="0033132E"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31</w:t>
            </w:r>
            <w:r w:rsidR="00242E72">
              <w:rPr>
                <w:rFonts w:ascii="Calibri" w:hAnsi="Calibri" w:cs="Calibri"/>
                <w:spacing w:val="-2"/>
                <w:sz w:val="20"/>
                <w:szCs w:val="20"/>
                <w:lang w:val="fr-FR"/>
              </w:rPr>
              <w:t>F</w:t>
            </w:r>
          </w:p>
        </w:tc>
        <w:tc>
          <w:tcPr>
            <w:tcW w:w="4971" w:type="dxa"/>
          </w:tcPr>
          <w:p w14:paraId="29451EAA" w14:textId="7E82123B" w:rsidR="0033132E" w:rsidRPr="00D37CDB" w:rsidRDefault="0033132E"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800192" behindDoc="0" locked="0" layoutInCell="1" allowOverlap="1" wp14:anchorId="46043E81" wp14:editId="2BDEC5CA">
                      <wp:simplePos x="0" y="0"/>
                      <wp:positionH relativeFrom="column">
                        <wp:posOffset>2701960</wp:posOffset>
                      </wp:positionH>
                      <wp:positionV relativeFrom="paragraph">
                        <wp:posOffset>147542</wp:posOffset>
                      </wp:positionV>
                      <wp:extent cx="234950" cy="406400"/>
                      <wp:effectExtent l="0" t="0" r="69850" b="69850"/>
                      <wp:wrapNone/>
                      <wp:docPr id="116155389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1040178765" name="Rectangle 1040178765"/>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3221062"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D705D3" id="Group 4193" o:spid="_x0000_s1026" style="position:absolute;margin-left:212.75pt;margin-top:11.6pt;width:18.5pt;height:32pt;z-index:25780019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">
                      <v:rect id="Rectangle 1040178765"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&#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00242E72">
              <w:rPr>
                <w:rFonts w:ascii="Calibri" w:hAnsi="Calibri" w:cs="Calibri"/>
                <w:bCs/>
                <w:color w:val="000000"/>
                <w:sz w:val="20"/>
                <w:szCs w:val="20"/>
                <w:lang w:val="fr-FR" w:eastAsia="en-IN" w:bidi="hi-IN"/>
              </w:rPr>
              <w:t> ????????</w:t>
            </w:r>
          </w:p>
          <w:p w14:paraId="5BB634CD" w14:textId="35E94E6D" w:rsidR="0033132E" w:rsidRPr="00D37CDB" w:rsidRDefault="0033132E" w:rsidP="0064794F">
            <w:pPr>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Pr="00D37CDB">
              <w:rPr>
                <w:rFonts w:ascii="Calibri" w:hAnsi="Calibri" w:cs="Calibri"/>
                <w:bCs/>
                <w:color w:val="000000"/>
                <w:sz w:val="20"/>
                <w:szCs w:val="20"/>
                <w:lang w:val="fr-FR" w:eastAsia="en-IN" w:bidi="hi-IN"/>
              </w:rPr>
              <w:t>SI</w:t>
            </w:r>
            <w:r w:rsidR="00242E72">
              <w:rPr>
                <w:rFonts w:ascii="Calibri" w:hAnsi="Calibri" w:cs="Calibri"/>
                <w:bCs/>
                <w:color w:val="000000"/>
                <w:sz w:val="20"/>
                <w:szCs w:val="20"/>
                <w:lang w:val="fr-FR" w:eastAsia="en-IN" w:bidi="hi-IN"/>
              </w:rPr>
              <w:t> ????????????</w:t>
            </w:r>
          </w:p>
        </w:tc>
        <w:tc>
          <w:tcPr>
            <w:tcW w:w="3663" w:type="dxa"/>
          </w:tcPr>
          <w:p w14:paraId="78147C87" w14:textId="77777777" w:rsidR="0033132E" w:rsidRDefault="0033132E"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801216" behindDoc="0" locked="0" layoutInCell="1" allowOverlap="1" wp14:anchorId="1C569194" wp14:editId="401BA146">
                      <wp:simplePos x="0" y="0"/>
                      <wp:positionH relativeFrom="column">
                        <wp:posOffset>1707187</wp:posOffset>
                      </wp:positionH>
                      <wp:positionV relativeFrom="paragraph">
                        <wp:posOffset>149289</wp:posOffset>
                      </wp:positionV>
                      <wp:extent cx="678180" cy="177800"/>
                      <wp:effectExtent l="0" t="0" r="33020" b="12700"/>
                      <wp:wrapNone/>
                      <wp:docPr id="945957604"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407982020" name="Rectangle 407982020"/>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78459"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B0A290" id="Group 4196" o:spid="_x0000_s1026" style="position:absolute;margin-left:134.4pt;margin-top:11.75pt;width:53.4pt;height:14pt;z-index:25780121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">
                      <v:rect id="Rectangle 407982020"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" strokecolor="#5b9bd5 [3204]" strokeweight=".5pt">
                        <v:stroke endarrow="block" joinstyle="miter"/>
                      </v:shape>
                    </v:group>
                  </w:pict>
                </mc:Fallback>
              </mc:AlternateContent>
            </w:r>
          </w:p>
          <w:p w14:paraId="44FA4200" w14:textId="77777777" w:rsidR="0033132E" w:rsidRPr="00D37CDB" w:rsidRDefault="0033132E" w:rsidP="0064794F">
            <w:pPr>
              <w:tabs>
                <w:tab w:val="right" w:leader="dot" w:pos="3402"/>
                <w:tab w:val="right" w:leader="dot" w:pos="3924"/>
              </w:tabs>
              <w:suppressAutoHyphens/>
              <w:ind w:left="1816"/>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4FC2D6B0" w14:textId="77777777" w:rsidR="0033132E" w:rsidRPr="00D37CDB" w:rsidRDefault="0033132E" w:rsidP="0064794F">
            <w:pPr>
              <w:tabs>
                <w:tab w:val="left" w:pos="-720"/>
              </w:tabs>
              <w:suppressAutoHyphens/>
              <w:rPr>
                <w:rFonts w:ascii="Calibri" w:hAnsi="Calibri" w:cs="Calibri"/>
                <w:spacing w:val="-2"/>
                <w:sz w:val="20"/>
                <w:szCs w:val="20"/>
                <w:lang w:val="fr-FR"/>
              </w:rPr>
            </w:pPr>
          </w:p>
          <w:p w14:paraId="00B2EBDE" w14:textId="318A6BF1" w:rsidR="0033132E" w:rsidRPr="00D37CDB" w:rsidRDefault="0033132E"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w:t>
            </w:r>
            <w:r>
              <w:rPr>
                <w:rFonts w:ascii="Calibri" w:hAnsi="Calibri" w:cs="Calibri"/>
                <w:spacing w:val="-2"/>
                <w:sz w:val="20"/>
                <w:szCs w:val="20"/>
                <w:lang w:val="fr-FR"/>
              </w:rPr>
              <w:t>435</w:t>
            </w:r>
          </w:p>
        </w:tc>
      </w:tr>
      <w:tr w:rsidR="00234896" w:rsidRPr="00953642" w14:paraId="547518F7" w14:textId="77777777" w:rsidTr="00856B09">
        <w:trPr>
          <w:trHeight w:val="388"/>
          <w:jc w:val="center"/>
        </w:trPr>
        <w:tc>
          <w:tcPr>
            <w:tcW w:w="638" w:type="dxa"/>
          </w:tcPr>
          <w:p w14:paraId="408ED306" w14:textId="7730A8B0" w:rsidR="00234896" w:rsidRPr="00856B09" w:rsidRDefault="0033132E" w:rsidP="009E26BD">
            <w:pPr>
              <w:tabs>
                <w:tab w:val="left" w:pos="-720"/>
              </w:tabs>
              <w:suppressAutoHyphens/>
              <w:jc w:val="center"/>
              <w:rPr>
                <w:rFonts w:ascii="Calibri" w:hAnsi="Calibri" w:cs="Calibri"/>
                <w:spacing w:val="-2"/>
                <w:sz w:val="20"/>
                <w:szCs w:val="20"/>
                <w:lang w:val="fr-FR"/>
              </w:rPr>
            </w:pPr>
            <w:r>
              <w:rPr>
                <w:rFonts w:ascii="Calibri" w:hAnsi="Calibri" w:cs="Calibri"/>
                <w:spacing w:val="-2"/>
                <w:sz w:val="20"/>
                <w:szCs w:val="20"/>
                <w:lang w:val="fr-FR"/>
              </w:rPr>
              <w:t>434</w:t>
            </w:r>
          </w:p>
        </w:tc>
        <w:tc>
          <w:tcPr>
            <w:tcW w:w="4971" w:type="dxa"/>
          </w:tcPr>
          <w:p w14:paraId="424273AF" w14:textId="6ACFC205" w:rsidR="00234896" w:rsidRPr="00856B09" w:rsidRDefault="00234896" w:rsidP="009E26BD">
            <w:pPr>
              <w:rPr>
                <w:rFonts w:ascii="Calibri" w:hAnsi="Calibri" w:cs="Calibri"/>
                <w:bCs/>
                <w:color w:val="000000"/>
                <w:sz w:val="20"/>
                <w:szCs w:val="20"/>
                <w:lang w:val="fr-FR" w:eastAsia="en-IN" w:bidi="hi-IN"/>
              </w:rPr>
            </w:pPr>
            <w:r w:rsidRPr="00DC742B">
              <w:rPr>
                <w:rFonts w:ascii="Calibri" w:hAnsi="Calibri" w:cs="Calibri"/>
                <w:bCs/>
                <w:color w:val="000000"/>
                <w:sz w:val="20"/>
                <w:szCs w:val="20"/>
                <w:highlight w:val="yellow"/>
                <w:lang w:val="fr-FR" w:eastAsia="en-IN" w:bidi="hi-IN"/>
                <w:rPrChange w:id="12" w:author="Mouhamadou Faly Ba" w:date="2024-10-09T13:31:00Z">
                  <w:rPr>
                    <w:rFonts w:ascii="Calibri" w:hAnsi="Calibri" w:cs="Calibri"/>
                    <w:bCs/>
                    <w:color w:val="000000"/>
                    <w:sz w:val="20"/>
                    <w:szCs w:val="20"/>
                    <w:lang w:val="fr-FR" w:eastAsia="en-IN" w:bidi="hi-IN"/>
                  </w:rPr>
                </w:rPrChange>
              </w:rPr>
              <w:t>Quelles sont les raisons pour lesquelles vous n’avez pas reçu les services de planning familial dont vous aviez besoin ?</w:t>
            </w:r>
          </w:p>
        </w:tc>
        <w:tc>
          <w:tcPr>
            <w:tcW w:w="3663" w:type="dxa"/>
          </w:tcPr>
          <w:p w14:paraId="6765BC38" w14:textId="4625D22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Service non disponible</w:t>
            </w:r>
            <w:r w:rsidRPr="00856B09">
              <w:rPr>
                <w:rFonts w:ascii="Calibri" w:eastAsia="Times New Roman" w:hAnsi="Calibri" w:cs="Calibri"/>
                <w:bCs/>
                <w:color w:val="000000"/>
                <w:sz w:val="20"/>
                <w:szCs w:val="20"/>
                <w:lang w:val="fr-FR" w:eastAsia="en-IN" w:bidi="hi-IN"/>
              </w:rPr>
              <w:tab/>
              <w:t>A</w:t>
            </w:r>
          </w:p>
          <w:p w14:paraId="142D4976" w14:textId="711EB14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Le prestataire n’était pas disponible</w:t>
            </w:r>
            <w:r w:rsidRPr="00856B09">
              <w:rPr>
                <w:rFonts w:ascii="Calibri" w:eastAsia="Times New Roman" w:hAnsi="Calibri" w:cs="Calibri"/>
                <w:bCs/>
                <w:color w:val="000000"/>
                <w:sz w:val="20"/>
                <w:szCs w:val="20"/>
                <w:lang w:val="fr-FR" w:eastAsia="en-IN" w:bidi="hi-IN"/>
              </w:rPr>
              <w:tab/>
              <w:t>B</w:t>
            </w:r>
          </w:p>
          <w:p w14:paraId="00007952" w14:textId="03EDB77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N’a pas trouvé le prestataire suffisamment compétent</w:t>
            </w:r>
            <w:r w:rsidRPr="00856B09">
              <w:rPr>
                <w:rFonts w:ascii="Calibri" w:eastAsia="Times New Roman" w:hAnsi="Calibri" w:cs="Calibri"/>
                <w:bCs/>
                <w:color w:val="000000"/>
                <w:sz w:val="20"/>
                <w:szCs w:val="20"/>
                <w:lang w:val="fr-FR" w:eastAsia="en-IN" w:bidi="hi-IN"/>
              </w:rPr>
              <w:tab/>
              <w:t>C</w:t>
            </w:r>
          </w:p>
          <w:p w14:paraId="65521D94" w14:textId="245D917D"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Orienté vers un autre établissement</w:t>
            </w:r>
            <w:r w:rsidRPr="00856B09">
              <w:rPr>
                <w:rFonts w:ascii="Calibri" w:eastAsia="Times New Roman" w:hAnsi="Calibri" w:cs="Calibri"/>
                <w:bCs/>
                <w:color w:val="000000"/>
                <w:sz w:val="20"/>
                <w:szCs w:val="20"/>
                <w:lang w:val="fr-FR" w:eastAsia="en-IN" w:bidi="hi-IN"/>
              </w:rPr>
              <w:tab/>
              <w:t>D</w:t>
            </w:r>
          </w:p>
          <w:p w14:paraId="3E457F9A" w14:textId="6DEFD17D"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N’avait pas d’argent pour payer</w:t>
            </w:r>
            <w:r w:rsidRPr="00856B09">
              <w:rPr>
                <w:rFonts w:ascii="Calibri" w:eastAsia="Times New Roman" w:hAnsi="Calibri" w:cs="Calibri"/>
                <w:bCs/>
                <w:color w:val="000000"/>
                <w:sz w:val="20"/>
                <w:szCs w:val="20"/>
                <w:lang w:val="fr-FR" w:eastAsia="en-IN" w:bidi="hi-IN"/>
              </w:rPr>
              <w:tab/>
              <w:t>E</w:t>
            </w:r>
          </w:p>
          <w:p w14:paraId="0D3E2D87" w14:textId="5581D88A"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Temps d’attente trop long </w:t>
            </w:r>
            <w:r w:rsidRPr="00856B09">
              <w:rPr>
                <w:rFonts w:ascii="Calibri" w:eastAsia="Times New Roman" w:hAnsi="Calibri" w:cs="Calibri"/>
                <w:bCs/>
                <w:color w:val="000000"/>
                <w:sz w:val="20"/>
                <w:szCs w:val="20"/>
                <w:lang w:val="fr-FR" w:eastAsia="en-IN" w:bidi="hi-IN"/>
              </w:rPr>
              <w:tab/>
              <w:t>F</w:t>
            </w:r>
          </w:p>
          <w:p w14:paraId="54CB49FC" w14:textId="11F57220"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Appelé à une autre date</w:t>
            </w:r>
            <w:r w:rsidRPr="00856B09">
              <w:rPr>
                <w:rFonts w:ascii="Calibri" w:eastAsia="Times New Roman" w:hAnsi="Calibri" w:cs="Calibri"/>
                <w:bCs/>
                <w:color w:val="000000"/>
                <w:sz w:val="20"/>
                <w:szCs w:val="20"/>
                <w:lang w:val="fr-FR" w:eastAsia="en-IN" w:bidi="hi-IN"/>
              </w:rPr>
              <w:tab/>
              <w:t>G</w:t>
            </w:r>
          </w:p>
          <w:p w14:paraId="01693E21" w14:textId="43DEF4C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Pas de femme prestataire </w:t>
            </w:r>
            <w:r w:rsidRPr="00856B09">
              <w:rPr>
                <w:rFonts w:ascii="Calibri" w:eastAsia="Times New Roman" w:hAnsi="Calibri" w:cs="Calibri"/>
                <w:bCs/>
                <w:color w:val="000000"/>
                <w:sz w:val="20"/>
                <w:szCs w:val="20"/>
                <w:lang w:val="fr-FR" w:eastAsia="en-IN" w:bidi="hi-IN"/>
              </w:rPr>
              <w:tab/>
              <w:t>H</w:t>
            </w:r>
          </w:p>
          <w:p w14:paraId="0A5CC6A3" w14:textId="7A1D7D85" w:rsidR="00234896" w:rsidRPr="00856B09" w:rsidRDefault="00234896" w:rsidP="001E3689">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t>X</w:t>
            </w:r>
          </w:p>
        </w:tc>
        <w:tc>
          <w:tcPr>
            <w:tcW w:w="1021" w:type="dxa"/>
          </w:tcPr>
          <w:p w14:paraId="243D0853" w14:textId="461E9951"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AC5DE8" w14:paraId="756644E3" w14:textId="77777777" w:rsidTr="00856B09">
        <w:trPr>
          <w:trHeight w:val="388"/>
          <w:jc w:val="center"/>
        </w:trPr>
        <w:tc>
          <w:tcPr>
            <w:tcW w:w="638" w:type="dxa"/>
          </w:tcPr>
          <w:p w14:paraId="464FCF1C" w14:textId="6430CD09" w:rsidR="00234896" w:rsidRPr="00856B09" w:rsidRDefault="0033132E" w:rsidP="009E26BD">
            <w:pPr>
              <w:tabs>
                <w:tab w:val="left" w:pos="-720"/>
              </w:tabs>
              <w:suppressAutoHyphens/>
              <w:jc w:val="center"/>
              <w:rPr>
                <w:rFonts w:ascii="Calibri" w:hAnsi="Calibri" w:cs="Calibri"/>
                <w:spacing w:val="-2"/>
                <w:sz w:val="20"/>
                <w:szCs w:val="20"/>
                <w:lang w:val="fr-FR"/>
              </w:rPr>
            </w:pPr>
            <w:r>
              <w:rPr>
                <w:rFonts w:ascii="Calibri" w:hAnsi="Calibri" w:cs="Calibri"/>
                <w:spacing w:val="-2"/>
                <w:sz w:val="20"/>
                <w:szCs w:val="20"/>
                <w:lang w:val="fr-FR"/>
              </w:rPr>
              <w:t>435</w:t>
            </w:r>
          </w:p>
        </w:tc>
        <w:tc>
          <w:tcPr>
            <w:tcW w:w="4971" w:type="dxa"/>
          </w:tcPr>
          <w:p w14:paraId="7EC92F92" w14:textId="620AD0DE"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a été le résultat de cette visite</w:t>
            </w:r>
            <w:del w:id="13" w:author="Lenovo" w:date="2024-10-26T18:28:00Z">
              <w:r w:rsidRPr="00856B09" w:rsidDel="00A80A4F">
                <w:rPr>
                  <w:rFonts w:ascii="Calibri" w:hAnsi="Calibri" w:cs="Calibri"/>
                  <w:bCs/>
                  <w:color w:val="000000"/>
                  <w:sz w:val="20"/>
                  <w:szCs w:val="20"/>
                  <w:lang w:val="fr-FR" w:eastAsia="en-IN" w:bidi="hi-IN"/>
                </w:rPr>
                <w:delText xml:space="preserve"> </w:delText>
              </w:r>
            </w:del>
            <w:ins w:id="14" w:author="Lenovo" w:date="2024-10-26T18:28:00Z">
              <w:r w:rsidR="00A80A4F">
                <w:rPr>
                  <w:rFonts w:ascii="Calibri" w:hAnsi="Calibri" w:cs="Calibri"/>
                  <w:bCs/>
                  <w:color w:val="000000"/>
                  <w:sz w:val="20"/>
                  <w:szCs w:val="20"/>
                  <w:lang w:val="fr-FR" w:eastAsia="en-IN" w:bidi="hi-IN"/>
                </w:rPr>
                <w:t> ?</w:t>
              </w:r>
            </w:ins>
          </w:p>
        </w:tc>
        <w:tc>
          <w:tcPr>
            <w:tcW w:w="3663" w:type="dxa"/>
          </w:tcPr>
          <w:p w14:paraId="34021B24" w14:textId="511678EF"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Poursuivre ou recommencez avec la même méthode</w:t>
            </w:r>
            <w:r w:rsidRPr="00856B09">
              <w:rPr>
                <w:rFonts w:ascii="Calibri" w:eastAsia="Times New Roman" w:hAnsi="Calibri" w:cs="Calibri"/>
                <w:bCs/>
                <w:color w:val="000000"/>
                <w:sz w:val="20"/>
                <w:szCs w:val="20"/>
                <w:lang w:val="fr-FR" w:eastAsia="en-IN" w:bidi="hi-IN"/>
              </w:rPr>
              <w:tab/>
              <w:t>1</w:t>
            </w:r>
          </w:p>
          <w:p w14:paraId="4A773000" w14:textId="091BC5D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Méthode de changement</w:t>
            </w:r>
            <w:r w:rsidRPr="00856B09">
              <w:rPr>
                <w:rFonts w:ascii="Calibri" w:eastAsia="Times New Roman" w:hAnsi="Calibri" w:cs="Calibri"/>
                <w:bCs/>
                <w:color w:val="000000"/>
                <w:sz w:val="20"/>
                <w:szCs w:val="20"/>
                <w:lang w:val="fr-FR" w:eastAsia="en-IN" w:bidi="hi-IN"/>
              </w:rPr>
              <w:tab/>
              <w:t>2</w:t>
            </w:r>
          </w:p>
          <w:p w14:paraId="647B2F3C" w14:textId="2D1DD67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Cesser d’utiliser la méthode en raison d’un problème</w:t>
            </w:r>
            <w:r w:rsidRPr="00856B09">
              <w:rPr>
                <w:rFonts w:ascii="Calibri" w:eastAsia="Times New Roman" w:hAnsi="Calibri" w:cs="Calibri"/>
                <w:bCs/>
                <w:color w:val="000000"/>
                <w:sz w:val="20"/>
                <w:szCs w:val="20"/>
                <w:lang w:val="fr-FR" w:eastAsia="en-IN" w:bidi="hi-IN"/>
              </w:rPr>
              <w:tab/>
              <w:t>3</w:t>
            </w:r>
          </w:p>
          <w:p w14:paraId="474AE1DB" w14:textId="7CF99D37"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Cesser d’utiliser la méthode (facultative – pas de problème)</w:t>
            </w:r>
            <w:r w:rsidRPr="00856B09">
              <w:rPr>
                <w:rFonts w:ascii="Calibri" w:eastAsia="Times New Roman" w:hAnsi="Calibri" w:cs="Calibri"/>
                <w:bCs/>
                <w:color w:val="000000"/>
                <w:sz w:val="20"/>
                <w:szCs w:val="20"/>
                <w:lang w:val="fr-FR" w:eastAsia="en-IN" w:bidi="hi-IN"/>
              </w:rPr>
              <w:tab/>
              <w:t>4</w:t>
            </w:r>
          </w:p>
          <w:p w14:paraId="513AB2A5" w14:textId="4DEAB713"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Adopter une méthode </w:t>
            </w:r>
            <w:r w:rsidRPr="00856B09">
              <w:rPr>
                <w:rFonts w:ascii="Calibri" w:eastAsia="Times New Roman" w:hAnsi="Calibri" w:cs="Calibri"/>
                <w:bCs/>
                <w:color w:val="000000"/>
                <w:sz w:val="20"/>
                <w:szCs w:val="20"/>
                <w:lang w:val="fr-FR" w:eastAsia="en-IN" w:bidi="hi-IN"/>
              </w:rPr>
              <w:tab/>
              <w:t>5</w:t>
            </w:r>
          </w:p>
          <w:p w14:paraId="66DEDC54" w14:textId="7ED6561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Décidera plus tard</w:t>
            </w:r>
            <w:r w:rsidRPr="00856B09">
              <w:rPr>
                <w:rFonts w:ascii="Calibri" w:eastAsia="Times New Roman" w:hAnsi="Calibri" w:cs="Calibri"/>
                <w:bCs/>
                <w:color w:val="000000"/>
                <w:sz w:val="20"/>
                <w:szCs w:val="20"/>
                <w:lang w:val="fr-FR" w:eastAsia="en-IN" w:bidi="hi-IN"/>
              </w:rPr>
              <w:tab/>
              <w:t>6</w:t>
            </w:r>
          </w:p>
          <w:p w14:paraId="352C43D4" w14:textId="6AC4F266"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Demande de revenir un autre jour</w:t>
            </w:r>
            <w:r w:rsidRPr="00856B09">
              <w:rPr>
                <w:rFonts w:ascii="Calibri" w:eastAsia="Times New Roman" w:hAnsi="Calibri" w:cs="Calibri"/>
                <w:bCs/>
                <w:color w:val="000000"/>
                <w:sz w:val="20"/>
                <w:szCs w:val="20"/>
                <w:lang w:val="fr-FR" w:eastAsia="en-IN" w:bidi="hi-IN"/>
              </w:rPr>
              <w:tab/>
              <w:t>7</w:t>
            </w:r>
          </w:p>
          <w:p w14:paraId="6F07450E" w14:textId="7595E29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Renvoyé</w:t>
            </w:r>
            <w:r w:rsidRPr="00856B09">
              <w:rPr>
                <w:rFonts w:ascii="Calibri" w:eastAsia="Times New Roman" w:hAnsi="Calibri" w:cs="Calibri"/>
                <w:bCs/>
                <w:color w:val="000000"/>
                <w:sz w:val="20"/>
                <w:szCs w:val="20"/>
                <w:lang w:val="fr-FR" w:eastAsia="en-IN" w:bidi="hi-IN"/>
              </w:rPr>
              <w:tab/>
              <w:t>8</w:t>
            </w:r>
          </w:p>
          <w:p w14:paraId="07330268" w14:textId="1E6D2DBC" w:rsidR="00234896" w:rsidRPr="00856B09" w:rsidRDefault="00234896" w:rsidP="008B496F">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t xml:space="preserve">X </w:t>
            </w:r>
          </w:p>
        </w:tc>
        <w:tc>
          <w:tcPr>
            <w:tcW w:w="1021" w:type="dxa"/>
          </w:tcPr>
          <w:p w14:paraId="4AF007C1" w14:textId="2B31D912" w:rsidR="00234896" w:rsidRPr="00856B09" w:rsidRDefault="00234896" w:rsidP="009E26BD">
            <w:pPr>
              <w:tabs>
                <w:tab w:val="left" w:pos="-720"/>
              </w:tabs>
              <w:suppressAutoHyphens/>
              <w:rPr>
                <w:rFonts w:ascii="Calibri" w:hAnsi="Calibri" w:cs="Calibri"/>
                <w:spacing w:val="-2"/>
                <w:sz w:val="20"/>
                <w:szCs w:val="20"/>
                <w:lang w:val="fr-FR"/>
              </w:rPr>
            </w:pPr>
          </w:p>
        </w:tc>
      </w:tr>
    </w:tbl>
    <w:p w14:paraId="26ED5125" w14:textId="77777777" w:rsidR="00755A2E" w:rsidRDefault="00755A2E"/>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755A2E" w:rsidRPr="00953642" w14:paraId="7909FED7" w14:textId="77777777" w:rsidTr="0064794F">
        <w:trPr>
          <w:trHeight w:val="388"/>
          <w:jc w:val="center"/>
        </w:trPr>
        <w:tc>
          <w:tcPr>
            <w:tcW w:w="10293" w:type="dxa"/>
            <w:gridSpan w:val="4"/>
          </w:tcPr>
          <w:p w14:paraId="1F653FFE" w14:textId="3F533287" w:rsidR="00755A2E" w:rsidRPr="00856B09" w:rsidRDefault="00755A2E" w:rsidP="00755A2E">
            <w:pPr>
              <w:tabs>
                <w:tab w:val="left" w:pos="-720"/>
              </w:tabs>
              <w:suppressAutoHyphens/>
              <w:rPr>
                <w:rFonts w:ascii="Calibri" w:hAnsi="Calibri" w:cs="Calibri"/>
                <w:b/>
                <w:bCs/>
                <w:spacing w:val="-2"/>
                <w:sz w:val="20"/>
                <w:szCs w:val="20"/>
                <w:lang w:val="fr-FR"/>
              </w:rPr>
            </w:pPr>
          </w:p>
          <w:p w14:paraId="554D64C7" w14:textId="0ADB7006" w:rsidR="00755A2E" w:rsidRPr="00856B09" w:rsidRDefault="00755A2E" w:rsidP="009E26BD">
            <w:pPr>
              <w:tabs>
                <w:tab w:val="left" w:pos="-720"/>
              </w:tabs>
              <w:suppressAutoHyphens/>
              <w:rPr>
                <w:rFonts w:ascii="Calibri" w:hAnsi="Calibri" w:cs="Calibri"/>
                <w:b/>
                <w:bCs/>
                <w:spacing w:val="-2"/>
                <w:sz w:val="20"/>
                <w:szCs w:val="20"/>
                <w:lang w:val="fr-FR"/>
              </w:rPr>
            </w:pPr>
            <w:r w:rsidRPr="00856B09">
              <w:rPr>
                <w:rFonts w:ascii="Calibri" w:hAnsi="Calibri" w:cs="Calibri"/>
                <w:b/>
                <w:bCs/>
                <w:spacing w:val="-2"/>
                <w:sz w:val="20"/>
                <w:szCs w:val="20"/>
                <w:lang w:val="fr-FR"/>
              </w:rPr>
              <w:t xml:space="preserve">Merci d’avoir répondu à mes questions sur votre consultation de planning familial. Je vais maintenant vous poser des questions sur les services spécifiques que vous avez reçus lors de votre consultation de planning familial aujourd’hui. Je sais qu’il est difficile de se souvenir de certains d’entre eux, mais ce n’est pas grave si vous ne vous en souvenez pas, mais essayez de me dire ce dont vous vous souvenez car cela sera très utile pour en savoir plus sur la qualité des services de PF fournis dans la structure sanitaire ? </w:t>
            </w:r>
          </w:p>
          <w:p w14:paraId="15200CF3" w14:textId="77777777" w:rsidR="00755A2E" w:rsidRPr="00856B09" w:rsidRDefault="00755A2E" w:rsidP="009E26BD">
            <w:pPr>
              <w:tabs>
                <w:tab w:val="left" w:pos="-720"/>
              </w:tabs>
              <w:suppressAutoHyphens/>
              <w:jc w:val="center"/>
              <w:rPr>
                <w:rFonts w:ascii="Calibri" w:hAnsi="Calibri" w:cs="Calibri"/>
                <w:b/>
                <w:bCs/>
                <w:spacing w:val="-2"/>
                <w:sz w:val="20"/>
                <w:szCs w:val="20"/>
                <w:lang w:val="fr-FR"/>
              </w:rPr>
            </w:pPr>
          </w:p>
          <w:p w14:paraId="76E63847" w14:textId="75C6307E" w:rsidR="00755A2E" w:rsidRPr="00856B09" w:rsidRDefault="00755A2E" w:rsidP="009E26BD">
            <w:pPr>
              <w:tabs>
                <w:tab w:val="left" w:pos="-720"/>
              </w:tabs>
              <w:suppressAutoHyphens/>
              <w:rPr>
                <w:rFonts w:ascii="Calibri" w:hAnsi="Calibri" w:cs="Calibri"/>
                <w:b/>
                <w:bCs/>
                <w:spacing w:val="-2"/>
                <w:sz w:val="20"/>
                <w:szCs w:val="20"/>
                <w:lang w:val="fr-FR"/>
              </w:rPr>
            </w:pPr>
            <w:r w:rsidRPr="00856B09">
              <w:rPr>
                <w:rFonts w:ascii="Calibri" w:hAnsi="Calibri" w:cs="Calibri"/>
                <w:b/>
                <w:bCs/>
                <w:spacing w:val="-2"/>
                <w:sz w:val="20"/>
                <w:szCs w:val="20"/>
                <w:lang w:val="fr-FR"/>
              </w:rPr>
              <w:t>Durant votre consultation d’aujourd’hui, veuillez m’indiquer si le prestataire (médecin/infirmier/conseiller) vous a posé des questions sur les points suivants</w:t>
            </w:r>
            <w:r w:rsidR="0074614D">
              <w:rPr>
                <w:rFonts w:ascii="Calibri" w:hAnsi="Calibri" w:cs="Calibri"/>
                <w:b/>
                <w:bCs/>
                <w:spacing w:val="-2"/>
                <w:sz w:val="20"/>
                <w:szCs w:val="20"/>
                <w:lang w:val="fr-FR"/>
              </w:rPr>
              <w:t>.</w:t>
            </w:r>
          </w:p>
        </w:tc>
      </w:tr>
      <w:tr w:rsidR="00234896" w:rsidRPr="00953642" w14:paraId="0D801E32" w14:textId="77777777" w:rsidTr="00856B09">
        <w:trPr>
          <w:trHeight w:val="388"/>
          <w:jc w:val="center"/>
        </w:trPr>
        <w:tc>
          <w:tcPr>
            <w:tcW w:w="638" w:type="dxa"/>
          </w:tcPr>
          <w:p w14:paraId="3B1A175F" w14:textId="32A51A0F"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437</w:t>
            </w:r>
          </w:p>
        </w:tc>
        <w:tc>
          <w:tcPr>
            <w:tcW w:w="4971" w:type="dxa"/>
          </w:tcPr>
          <w:p w14:paraId="72FF75C5" w14:textId="37D1771D"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si vous souhaitiez avoir un autre enfant ?</w:t>
            </w:r>
          </w:p>
        </w:tc>
        <w:tc>
          <w:tcPr>
            <w:tcW w:w="3663" w:type="dxa"/>
          </w:tcPr>
          <w:p w14:paraId="4E414753" w14:textId="0892EF25"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95A1FDB" w14:textId="675C2E2B"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D55F3BD" w14:textId="6BF258D4"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75746629" w14:textId="75F87FB2"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5A587338" w14:textId="77777777" w:rsidTr="00856B09">
        <w:trPr>
          <w:trHeight w:val="388"/>
          <w:jc w:val="center"/>
        </w:trPr>
        <w:tc>
          <w:tcPr>
            <w:tcW w:w="638" w:type="dxa"/>
          </w:tcPr>
          <w:p w14:paraId="4FE01B8A" w14:textId="35348787"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438</w:t>
            </w:r>
          </w:p>
        </w:tc>
        <w:tc>
          <w:tcPr>
            <w:tcW w:w="4971" w:type="dxa"/>
          </w:tcPr>
          <w:p w14:paraId="638D55C5" w14:textId="4AB75B76" w:rsidR="00234896" w:rsidRPr="00856B09" w:rsidRDefault="0074614D" w:rsidP="009E26BD">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Vous a-t-il </w:t>
            </w:r>
            <w:r>
              <w:rPr>
                <w:rFonts w:ascii="Calibri" w:hAnsi="Calibri" w:cs="Calibri"/>
                <w:spacing w:val="-2"/>
                <w:sz w:val="20"/>
                <w:szCs w:val="20"/>
                <w:lang w:val="fr-FR"/>
              </w:rPr>
              <w:t>i</w:t>
            </w:r>
            <w:r w:rsidR="00234896" w:rsidRPr="00856B09">
              <w:rPr>
                <w:rFonts w:ascii="Calibri" w:hAnsi="Calibri" w:cs="Calibri"/>
                <w:spacing w:val="-2"/>
                <w:sz w:val="20"/>
                <w:szCs w:val="20"/>
                <w:lang w:val="fr-FR"/>
              </w:rPr>
              <w:t>nterrogé</w:t>
            </w:r>
            <w:r>
              <w:rPr>
                <w:rFonts w:ascii="Calibri" w:hAnsi="Calibri" w:cs="Calibri"/>
                <w:spacing w:val="-2"/>
                <w:sz w:val="20"/>
                <w:szCs w:val="20"/>
                <w:lang w:val="fr-FR"/>
              </w:rPr>
              <w:t xml:space="preserve"> </w:t>
            </w:r>
            <w:r w:rsidR="00234896" w:rsidRPr="00856B09">
              <w:rPr>
                <w:rFonts w:ascii="Calibri" w:hAnsi="Calibri" w:cs="Calibri"/>
                <w:spacing w:val="-2"/>
                <w:sz w:val="20"/>
                <w:szCs w:val="20"/>
                <w:lang w:val="fr-FR"/>
              </w:rPr>
              <w:t>sur le moment où vous souhaiteriez avoir un autre enfant ?</w:t>
            </w:r>
          </w:p>
        </w:tc>
        <w:tc>
          <w:tcPr>
            <w:tcW w:w="3663" w:type="dxa"/>
          </w:tcPr>
          <w:p w14:paraId="40D19717" w14:textId="421A8DAD"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39E27CB" w14:textId="7E042DDF"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0206233" w14:textId="72B66C05" w:rsidR="00234896" w:rsidRPr="00856B09" w:rsidRDefault="00234896" w:rsidP="009E26BD">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35640D21" w14:textId="40181305"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66671479" w14:textId="77777777" w:rsidTr="00856B09">
        <w:trPr>
          <w:trHeight w:val="388"/>
          <w:jc w:val="center"/>
        </w:trPr>
        <w:tc>
          <w:tcPr>
            <w:tcW w:w="638" w:type="dxa"/>
          </w:tcPr>
          <w:p w14:paraId="0A8BD2F6" w14:textId="5A75D5A5"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439</w:t>
            </w:r>
          </w:p>
        </w:tc>
        <w:tc>
          <w:tcPr>
            <w:tcW w:w="4971" w:type="dxa"/>
          </w:tcPr>
          <w:p w14:paraId="3128E1BD" w14:textId="4B82BD5B"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votre dernière expérience sur l’utilisation des méthodes de planification familiale ?</w:t>
            </w:r>
          </w:p>
        </w:tc>
        <w:tc>
          <w:tcPr>
            <w:tcW w:w="3663" w:type="dxa"/>
          </w:tcPr>
          <w:p w14:paraId="777B9132" w14:textId="383A032A"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A7E2778" w14:textId="0304896C"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0868D63F" w14:textId="6BA5E023" w:rsidR="00234896" w:rsidRPr="00856B09" w:rsidRDefault="00234896" w:rsidP="0074614D">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38EFE669" w14:textId="545AA542"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6EBF4DC2" w14:textId="77777777" w:rsidTr="00856B09">
        <w:trPr>
          <w:trHeight w:val="388"/>
          <w:jc w:val="center"/>
        </w:trPr>
        <w:tc>
          <w:tcPr>
            <w:tcW w:w="638" w:type="dxa"/>
          </w:tcPr>
          <w:p w14:paraId="1D499C67" w14:textId="2830BFC2"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440</w:t>
            </w:r>
          </w:p>
        </w:tc>
        <w:tc>
          <w:tcPr>
            <w:tcW w:w="4971" w:type="dxa"/>
          </w:tcPr>
          <w:p w14:paraId="2C01EC58" w14:textId="76434FBE"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si vous aviez une quelconque méthode en tête avant de venir à la structure sanitaire ?</w:t>
            </w:r>
          </w:p>
        </w:tc>
        <w:tc>
          <w:tcPr>
            <w:tcW w:w="3663" w:type="dxa"/>
          </w:tcPr>
          <w:p w14:paraId="3A645A0B" w14:textId="41E385E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6DF3129" w14:textId="36039080"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60D4A609" w14:textId="63A34700"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58F29EB4" w14:textId="0ED6D090"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5A6EED84" w14:textId="77777777" w:rsidTr="00856B09">
        <w:trPr>
          <w:trHeight w:val="388"/>
          <w:jc w:val="center"/>
        </w:trPr>
        <w:tc>
          <w:tcPr>
            <w:tcW w:w="638" w:type="dxa"/>
          </w:tcPr>
          <w:p w14:paraId="3C08C9BD" w14:textId="0CA8B938"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lastRenderedPageBreak/>
              <w:t>441</w:t>
            </w:r>
          </w:p>
        </w:tc>
        <w:tc>
          <w:tcPr>
            <w:tcW w:w="4971" w:type="dxa"/>
          </w:tcPr>
          <w:p w14:paraId="38302865" w14:textId="1C34B6D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votre préférence en matière de méthode de planification familiale ?</w:t>
            </w:r>
          </w:p>
        </w:tc>
        <w:tc>
          <w:tcPr>
            <w:tcW w:w="3663" w:type="dxa"/>
          </w:tcPr>
          <w:p w14:paraId="72BD525B"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40D6F82"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2A8A8CD9" w14:textId="1A51D3C0"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204A38BA" w14:textId="4CA33266"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048B2664" w14:textId="77777777" w:rsidTr="00856B09">
        <w:trPr>
          <w:trHeight w:val="388"/>
          <w:jc w:val="center"/>
        </w:trPr>
        <w:tc>
          <w:tcPr>
            <w:tcW w:w="638" w:type="dxa"/>
            <w:shd w:val="clear" w:color="auto" w:fill="auto"/>
          </w:tcPr>
          <w:p w14:paraId="7D378320" w14:textId="64230A71"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442</w:t>
            </w:r>
          </w:p>
        </w:tc>
        <w:tc>
          <w:tcPr>
            <w:tcW w:w="4971" w:type="dxa"/>
            <w:shd w:val="clear" w:color="auto" w:fill="auto"/>
          </w:tcPr>
          <w:p w14:paraId="55AE545D" w14:textId="126BC37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 des informations sur différentes méthodes de planification familiale ?</w:t>
            </w:r>
          </w:p>
        </w:tc>
        <w:tc>
          <w:tcPr>
            <w:tcW w:w="3663" w:type="dxa"/>
            <w:shd w:val="clear" w:color="auto" w:fill="auto"/>
          </w:tcPr>
          <w:p w14:paraId="351CE41E"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06830C9"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1BE769CD" w14:textId="21923DB3"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17D2942C" w14:textId="5D3B047F"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7065525A" w14:textId="77777777" w:rsidTr="00856B09">
        <w:trPr>
          <w:trHeight w:val="388"/>
          <w:jc w:val="center"/>
        </w:trPr>
        <w:tc>
          <w:tcPr>
            <w:tcW w:w="638" w:type="dxa"/>
            <w:shd w:val="clear" w:color="auto" w:fill="auto"/>
          </w:tcPr>
          <w:p w14:paraId="377C0DC8" w14:textId="62FDDF20"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443</w:t>
            </w:r>
          </w:p>
        </w:tc>
        <w:tc>
          <w:tcPr>
            <w:tcW w:w="4971" w:type="dxa"/>
            <w:shd w:val="clear" w:color="auto" w:fill="auto"/>
          </w:tcPr>
          <w:p w14:paraId="2D298D72" w14:textId="26F62AFA"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la méthode de PF que vous avez choisi ?</w:t>
            </w:r>
          </w:p>
        </w:tc>
        <w:tc>
          <w:tcPr>
            <w:tcW w:w="3663" w:type="dxa"/>
            <w:shd w:val="clear" w:color="auto" w:fill="auto"/>
          </w:tcPr>
          <w:p w14:paraId="1CAB2869"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D39FD16"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2E241573" w14:textId="177A294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395797BF" w14:textId="6B982E3D"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108B25DB" w14:textId="77777777" w:rsidTr="00856B09">
        <w:trPr>
          <w:trHeight w:val="388"/>
          <w:jc w:val="center"/>
        </w:trPr>
        <w:tc>
          <w:tcPr>
            <w:tcW w:w="638" w:type="dxa"/>
            <w:shd w:val="clear" w:color="auto" w:fill="auto"/>
          </w:tcPr>
          <w:p w14:paraId="40A7DC1F" w14:textId="17582595"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444</w:t>
            </w:r>
          </w:p>
        </w:tc>
        <w:tc>
          <w:tcPr>
            <w:tcW w:w="4971" w:type="dxa"/>
            <w:shd w:val="clear" w:color="auto" w:fill="auto"/>
          </w:tcPr>
          <w:p w14:paraId="02B46988" w14:textId="01E3A651"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Vous a-t-il parlé du mode de fonctionnement de la méthode </w:t>
            </w:r>
            <w:r w:rsidR="0074614D">
              <w:rPr>
                <w:rFonts w:ascii="Calibri" w:hAnsi="Calibri" w:cs="Calibri"/>
                <w:spacing w:val="-2"/>
                <w:sz w:val="20"/>
                <w:szCs w:val="20"/>
                <w:lang w:val="fr-FR"/>
              </w:rPr>
              <w:t xml:space="preserve">que </w:t>
            </w:r>
            <w:r w:rsidRPr="00856B09">
              <w:rPr>
                <w:rFonts w:ascii="Calibri" w:hAnsi="Calibri" w:cs="Calibri"/>
                <w:spacing w:val="-2"/>
                <w:sz w:val="20"/>
                <w:szCs w:val="20"/>
                <w:lang w:val="fr-FR"/>
              </w:rPr>
              <w:t>vous avez choisi ?</w:t>
            </w:r>
          </w:p>
        </w:tc>
        <w:tc>
          <w:tcPr>
            <w:tcW w:w="3663" w:type="dxa"/>
            <w:shd w:val="clear" w:color="auto" w:fill="auto"/>
          </w:tcPr>
          <w:p w14:paraId="65855CE1"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8490EBC"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5E4138D5" w14:textId="13E95C2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072E2697" w14:textId="0E33F239"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23DF0907" w14:textId="77777777" w:rsidTr="00856B09">
        <w:trPr>
          <w:trHeight w:val="388"/>
          <w:jc w:val="center"/>
        </w:trPr>
        <w:tc>
          <w:tcPr>
            <w:tcW w:w="638" w:type="dxa"/>
          </w:tcPr>
          <w:p w14:paraId="651A194C" w14:textId="72D30D84"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445</w:t>
            </w:r>
          </w:p>
        </w:tc>
        <w:tc>
          <w:tcPr>
            <w:tcW w:w="4971" w:type="dxa"/>
          </w:tcPr>
          <w:p w14:paraId="35496794" w14:textId="2D72F6C9"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des possibles effets secondaires de la méthode que vous avez choisie ?</w:t>
            </w:r>
          </w:p>
        </w:tc>
        <w:tc>
          <w:tcPr>
            <w:tcW w:w="3663" w:type="dxa"/>
          </w:tcPr>
          <w:p w14:paraId="6F30DB31"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055DF36"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5C1772FA" w14:textId="37CD4CA7"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0AA2D556" w14:textId="1CF65AD3"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3028BED5" w14:textId="77777777" w:rsidTr="00856B09">
        <w:trPr>
          <w:trHeight w:val="388"/>
          <w:jc w:val="center"/>
        </w:trPr>
        <w:tc>
          <w:tcPr>
            <w:tcW w:w="638" w:type="dxa"/>
          </w:tcPr>
          <w:p w14:paraId="51DE2836" w14:textId="25BA807C"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446</w:t>
            </w:r>
          </w:p>
        </w:tc>
        <w:tc>
          <w:tcPr>
            <w:tcW w:w="4971" w:type="dxa"/>
          </w:tcPr>
          <w:p w14:paraId="52B977F5" w14:textId="6CC73547" w:rsidR="00234896" w:rsidRPr="00856B09" w:rsidRDefault="00234896" w:rsidP="00215738">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ce que vous devez faire quand vous noterez des effets secondaires ou des problèmes par rapport à la méthode que vous avez choisie ?</w:t>
            </w:r>
          </w:p>
        </w:tc>
        <w:tc>
          <w:tcPr>
            <w:tcW w:w="3663" w:type="dxa"/>
          </w:tcPr>
          <w:p w14:paraId="401B0B47"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88C8852"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303BD1C3" w14:textId="423B3CDD"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01EB04EE" w14:textId="11A5EC90"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56FFB6B5" w14:textId="77777777" w:rsidTr="00856B09">
        <w:trPr>
          <w:trHeight w:val="388"/>
          <w:jc w:val="center"/>
        </w:trPr>
        <w:tc>
          <w:tcPr>
            <w:tcW w:w="638" w:type="dxa"/>
          </w:tcPr>
          <w:p w14:paraId="2D5DBDF7" w14:textId="7EDFCE83"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447</w:t>
            </w:r>
          </w:p>
        </w:tc>
        <w:tc>
          <w:tcPr>
            <w:tcW w:w="4971" w:type="dxa"/>
          </w:tcPr>
          <w:p w14:paraId="004D6D66" w14:textId="3153E871" w:rsidR="00234896" w:rsidRPr="00856B09" w:rsidRDefault="00234896" w:rsidP="00FA5F7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des signes d’alerte de la méthode vous avez choisie ?</w:t>
            </w:r>
          </w:p>
        </w:tc>
        <w:tc>
          <w:tcPr>
            <w:tcW w:w="3663" w:type="dxa"/>
          </w:tcPr>
          <w:p w14:paraId="2D9F3018" w14:textId="123716CF"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F04DC43" w14:textId="00E2A9CB"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356A8C2A" w14:textId="26AE82EF"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5390043F" w14:textId="1E15F95A"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03433132" w14:textId="77777777" w:rsidTr="00856B09">
        <w:trPr>
          <w:trHeight w:val="388"/>
          <w:jc w:val="center"/>
        </w:trPr>
        <w:tc>
          <w:tcPr>
            <w:tcW w:w="638" w:type="dxa"/>
            <w:shd w:val="clear" w:color="auto" w:fill="auto"/>
          </w:tcPr>
          <w:p w14:paraId="0F96738A" w14:textId="69205F51"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448</w:t>
            </w:r>
          </w:p>
        </w:tc>
        <w:tc>
          <w:tcPr>
            <w:tcW w:w="4971" w:type="dxa"/>
            <w:shd w:val="clear" w:color="auto" w:fill="auto"/>
          </w:tcPr>
          <w:p w14:paraId="19DB2C82" w14:textId="4C587358"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dit quand revenir au centre de santé pour une visite de suivi ?</w:t>
            </w:r>
          </w:p>
        </w:tc>
        <w:tc>
          <w:tcPr>
            <w:tcW w:w="3663" w:type="dxa"/>
            <w:shd w:val="clear" w:color="auto" w:fill="auto"/>
          </w:tcPr>
          <w:p w14:paraId="6642B990" w14:textId="3D282E63"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28D5A673" w14:textId="3785E2C4"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0847339F" w14:textId="6287DF0E"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2E941DAD" w14:textId="726A1A57"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1F28FF56" w14:textId="77777777" w:rsidTr="00856B09">
        <w:trPr>
          <w:trHeight w:val="388"/>
          <w:jc w:val="center"/>
        </w:trPr>
        <w:tc>
          <w:tcPr>
            <w:tcW w:w="638" w:type="dxa"/>
            <w:shd w:val="clear" w:color="auto" w:fill="auto"/>
          </w:tcPr>
          <w:p w14:paraId="61446363" w14:textId="1A9A99AB"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449</w:t>
            </w:r>
          </w:p>
        </w:tc>
        <w:tc>
          <w:tcPr>
            <w:tcW w:w="4971" w:type="dxa"/>
            <w:shd w:val="clear" w:color="auto" w:fill="auto"/>
          </w:tcPr>
          <w:p w14:paraId="17A5A891" w14:textId="1666906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Vous a-t-il remis une carte de rendez-vous pour la visite de suivi ? </w:t>
            </w:r>
          </w:p>
        </w:tc>
        <w:tc>
          <w:tcPr>
            <w:tcW w:w="3663" w:type="dxa"/>
            <w:shd w:val="clear" w:color="auto" w:fill="auto"/>
          </w:tcPr>
          <w:p w14:paraId="7FE75C96"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9D7D037"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9408B81" w14:textId="39AF5F29"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4C34C2FB" w14:textId="60BB94BF"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2265D080" w14:textId="77777777" w:rsidTr="00856B09">
        <w:trPr>
          <w:trHeight w:val="388"/>
          <w:jc w:val="center"/>
        </w:trPr>
        <w:tc>
          <w:tcPr>
            <w:tcW w:w="638" w:type="dxa"/>
            <w:shd w:val="clear" w:color="auto" w:fill="auto"/>
          </w:tcPr>
          <w:p w14:paraId="30249E4F" w14:textId="5D54064A"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450</w:t>
            </w:r>
          </w:p>
        </w:tc>
        <w:tc>
          <w:tcPr>
            <w:tcW w:w="4971" w:type="dxa"/>
            <w:shd w:val="clear" w:color="auto" w:fill="auto"/>
          </w:tcPr>
          <w:p w14:paraId="07DA065C" w14:textId="1BE1C21A"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d’autres sources auprès desquelles vous pouviez obtenir des produits de planification familiale ?</w:t>
            </w:r>
          </w:p>
        </w:tc>
        <w:tc>
          <w:tcPr>
            <w:tcW w:w="3663" w:type="dxa"/>
            <w:shd w:val="clear" w:color="auto" w:fill="auto"/>
          </w:tcPr>
          <w:p w14:paraId="11BEB2BF"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BDC0CD2"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523299BD" w14:textId="666CE86B"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7A40C8D7" w14:textId="22FF1216"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32A935CD" w14:textId="77777777" w:rsidTr="00856B09">
        <w:trPr>
          <w:trHeight w:val="388"/>
          <w:jc w:val="center"/>
        </w:trPr>
        <w:tc>
          <w:tcPr>
            <w:tcW w:w="638" w:type="dxa"/>
          </w:tcPr>
          <w:p w14:paraId="228E32C4" w14:textId="3B85A641"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451</w:t>
            </w:r>
          </w:p>
        </w:tc>
        <w:tc>
          <w:tcPr>
            <w:tcW w:w="4971" w:type="dxa"/>
          </w:tcPr>
          <w:p w14:paraId="443E5268" w14:textId="29E80F30"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la possibilité de changer de méthode de planification familiale si celle choisit ne vous convient plus ?</w:t>
            </w:r>
          </w:p>
        </w:tc>
        <w:tc>
          <w:tcPr>
            <w:tcW w:w="3663" w:type="dxa"/>
          </w:tcPr>
          <w:p w14:paraId="03D347DA"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B781BCF"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25EC4B61" w14:textId="5190F1C8" w:rsidR="00234896" w:rsidRPr="00856B09" w:rsidRDefault="00234896" w:rsidP="009E42EF">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75149BC8" w14:textId="2F587CD8"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813EAF5" w14:textId="77777777" w:rsidTr="00856B09">
        <w:trPr>
          <w:trHeight w:val="388"/>
          <w:jc w:val="center"/>
        </w:trPr>
        <w:tc>
          <w:tcPr>
            <w:tcW w:w="638" w:type="dxa"/>
          </w:tcPr>
          <w:p w14:paraId="047EC629" w14:textId="43E979A0"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452</w:t>
            </w:r>
          </w:p>
        </w:tc>
        <w:tc>
          <w:tcPr>
            <w:tcW w:w="4971" w:type="dxa"/>
          </w:tcPr>
          <w:p w14:paraId="0E84C925" w14:textId="202A29B4" w:rsidR="00234896" w:rsidRPr="00856B09" w:rsidRDefault="00234896" w:rsidP="009559BB">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fournit des informations tout en encourageant fortement une méthode ?</w:t>
            </w:r>
          </w:p>
        </w:tc>
        <w:tc>
          <w:tcPr>
            <w:tcW w:w="3663" w:type="dxa"/>
          </w:tcPr>
          <w:p w14:paraId="7959D6CB"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06922E26"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7255767" w14:textId="7D71BE9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0E96BE6C" w14:textId="3C99E421"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A45220D" w14:textId="77777777" w:rsidTr="00856B09">
        <w:trPr>
          <w:trHeight w:val="388"/>
          <w:jc w:val="center"/>
        </w:trPr>
        <w:tc>
          <w:tcPr>
            <w:tcW w:w="638" w:type="dxa"/>
            <w:shd w:val="clear" w:color="auto" w:fill="auto"/>
          </w:tcPr>
          <w:p w14:paraId="2F7AB2F1" w14:textId="63067DF9" w:rsidR="00234896" w:rsidRPr="00856B09" w:rsidRDefault="00234896" w:rsidP="002558C8">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453</w:t>
            </w:r>
          </w:p>
        </w:tc>
        <w:tc>
          <w:tcPr>
            <w:tcW w:w="4971" w:type="dxa"/>
            <w:shd w:val="clear" w:color="auto" w:fill="auto"/>
          </w:tcPr>
          <w:p w14:paraId="112F83A5" w14:textId="559496AD" w:rsidR="00234896" w:rsidRPr="00856B09" w:rsidRDefault="00234896" w:rsidP="002558C8">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fournit des méthodes qui protègent contre le VIH/SIDA</w:t>
            </w:r>
            <w:r w:rsidR="003E4F2F">
              <w:rPr>
                <w:rFonts w:ascii="Calibri" w:hAnsi="Calibri" w:cs="Calibri"/>
                <w:spacing w:val="-2"/>
                <w:sz w:val="20"/>
                <w:szCs w:val="20"/>
                <w:lang w:val="fr-FR"/>
              </w:rPr>
              <w:t xml:space="preserve"> et des autres </w:t>
            </w:r>
            <w:r w:rsidRPr="00856B09">
              <w:rPr>
                <w:rFonts w:ascii="Calibri" w:hAnsi="Calibri" w:cs="Calibri"/>
                <w:spacing w:val="-2"/>
                <w:sz w:val="20"/>
                <w:szCs w:val="20"/>
                <w:lang w:val="fr-FR"/>
              </w:rPr>
              <w:t>IST ?</w:t>
            </w:r>
          </w:p>
        </w:tc>
        <w:tc>
          <w:tcPr>
            <w:tcW w:w="3663" w:type="dxa"/>
            <w:shd w:val="clear" w:color="auto" w:fill="auto"/>
          </w:tcPr>
          <w:p w14:paraId="03AECFE2" w14:textId="77777777"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469C121" w14:textId="77777777"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66DA1E57" w14:textId="2BE994FF"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58CAE1CC" w14:textId="2CB343B9" w:rsidR="00234896" w:rsidRPr="00856B09" w:rsidRDefault="00234896" w:rsidP="002558C8">
            <w:pPr>
              <w:tabs>
                <w:tab w:val="left" w:pos="-720"/>
              </w:tabs>
              <w:suppressAutoHyphens/>
              <w:rPr>
                <w:rFonts w:ascii="Calibri" w:hAnsi="Calibri" w:cs="Calibri"/>
                <w:spacing w:val="-2"/>
                <w:sz w:val="20"/>
                <w:szCs w:val="20"/>
                <w:lang w:val="fr-FR"/>
              </w:rPr>
            </w:pPr>
          </w:p>
        </w:tc>
      </w:tr>
      <w:tr w:rsidR="00234896" w:rsidRPr="00953642" w14:paraId="1D0831ED" w14:textId="77777777" w:rsidTr="00856B09">
        <w:trPr>
          <w:trHeight w:val="388"/>
          <w:jc w:val="center"/>
        </w:trPr>
        <w:tc>
          <w:tcPr>
            <w:tcW w:w="638" w:type="dxa"/>
            <w:shd w:val="clear" w:color="auto" w:fill="auto"/>
          </w:tcPr>
          <w:p w14:paraId="5612B3E6" w14:textId="5F705183"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454</w:t>
            </w:r>
          </w:p>
        </w:tc>
        <w:tc>
          <w:tcPr>
            <w:tcW w:w="4971" w:type="dxa"/>
            <w:shd w:val="clear" w:color="auto" w:fill="auto"/>
          </w:tcPr>
          <w:p w14:paraId="268C5FE3" w14:textId="3FAE6D8B"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prestataire vous-a-t-il permis de poser des questions ?</w:t>
            </w:r>
          </w:p>
        </w:tc>
        <w:tc>
          <w:tcPr>
            <w:tcW w:w="3663" w:type="dxa"/>
            <w:shd w:val="clear" w:color="auto" w:fill="auto"/>
          </w:tcPr>
          <w:p w14:paraId="4894A6AE"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09CB3A28"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72475F6E" w14:textId="6556F04C"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3724E23E" w14:textId="0F06725F"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0DCA5D09" w14:textId="77777777" w:rsidTr="00856B09">
        <w:trPr>
          <w:trHeight w:val="388"/>
          <w:jc w:val="center"/>
        </w:trPr>
        <w:tc>
          <w:tcPr>
            <w:tcW w:w="638" w:type="dxa"/>
            <w:shd w:val="clear" w:color="auto" w:fill="auto"/>
          </w:tcPr>
          <w:p w14:paraId="1BF8093B" w14:textId="5C64C44D"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455</w:t>
            </w:r>
          </w:p>
        </w:tc>
        <w:tc>
          <w:tcPr>
            <w:tcW w:w="4971" w:type="dxa"/>
            <w:shd w:val="clear" w:color="auto" w:fill="auto"/>
          </w:tcPr>
          <w:p w14:paraId="1586EB30" w14:textId="6BA3DBD5" w:rsidR="00234896" w:rsidRPr="00856B09" w:rsidRDefault="00234896" w:rsidP="006957C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prestataire a-t-il répondu à toutes vos questions pour vous satisfaire ?</w:t>
            </w:r>
          </w:p>
        </w:tc>
        <w:tc>
          <w:tcPr>
            <w:tcW w:w="3663" w:type="dxa"/>
            <w:shd w:val="clear" w:color="auto" w:fill="auto"/>
          </w:tcPr>
          <w:p w14:paraId="579481DF"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77472CA3"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73F9403D" w14:textId="60E1D31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3C226004" w14:textId="2D6DFD10"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E8A61C6" w14:textId="77777777" w:rsidTr="00856B09">
        <w:trPr>
          <w:trHeight w:val="388"/>
          <w:jc w:val="center"/>
        </w:trPr>
        <w:tc>
          <w:tcPr>
            <w:tcW w:w="638" w:type="dxa"/>
            <w:shd w:val="clear" w:color="auto" w:fill="auto"/>
          </w:tcPr>
          <w:p w14:paraId="6C51302B" w14:textId="1E656FDD"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456</w:t>
            </w:r>
          </w:p>
        </w:tc>
        <w:tc>
          <w:tcPr>
            <w:tcW w:w="4971" w:type="dxa"/>
            <w:shd w:val="clear" w:color="auto" w:fill="auto"/>
          </w:tcPr>
          <w:p w14:paraId="01B1CDF9" w14:textId="22E57667"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Durant votre visite, pouvez-vous dire que vous avez été bien traité par le prestataire ?</w:t>
            </w:r>
          </w:p>
        </w:tc>
        <w:tc>
          <w:tcPr>
            <w:tcW w:w="3663" w:type="dxa"/>
            <w:shd w:val="clear" w:color="auto" w:fill="auto"/>
          </w:tcPr>
          <w:p w14:paraId="2D208193"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317B181"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D376FBF" w14:textId="2B53975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72C6C542" w14:textId="6F12BCF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F0C71BA" w14:textId="77777777" w:rsidTr="00856B09">
        <w:trPr>
          <w:trHeight w:val="388"/>
          <w:jc w:val="center"/>
        </w:trPr>
        <w:tc>
          <w:tcPr>
            <w:tcW w:w="638" w:type="dxa"/>
          </w:tcPr>
          <w:p w14:paraId="0CFA03FB" w14:textId="1147EF45"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457</w:t>
            </w:r>
          </w:p>
        </w:tc>
        <w:tc>
          <w:tcPr>
            <w:tcW w:w="4971" w:type="dxa"/>
          </w:tcPr>
          <w:p w14:paraId="5B73FA03" w14:textId="451EDE50" w:rsidR="00065D68" w:rsidRDefault="000653ED" w:rsidP="009E42EF">
            <w:pPr>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Comment appréciez-vous les </w:t>
            </w:r>
            <w:r w:rsidR="00065D68">
              <w:rPr>
                <w:rFonts w:ascii="Calibri" w:hAnsi="Calibri" w:cs="Calibri"/>
                <w:bCs/>
                <w:color w:val="000000"/>
                <w:sz w:val="20"/>
                <w:szCs w:val="20"/>
                <w:lang w:val="fr-FR" w:eastAsia="en-IN" w:bidi="hi-IN"/>
              </w:rPr>
              <w:t xml:space="preserve">informations que vous avez reçu </w:t>
            </w:r>
            <w:r w:rsidR="00065D68" w:rsidRPr="00D37CDB">
              <w:rPr>
                <w:rFonts w:ascii="Calibri" w:hAnsi="Calibri" w:cs="Calibri"/>
                <w:bCs/>
                <w:color w:val="000000"/>
                <w:sz w:val="20"/>
                <w:szCs w:val="20"/>
                <w:lang w:val="fr-FR" w:eastAsia="en-IN" w:bidi="hi-IN"/>
              </w:rPr>
              <w:t>à propos de la méthode de planification familiale que vous avez choisie</w:t>
            </w:r>
            <w:r w:rsidR="00065D68">
              <w:rPr>
                <w:rFonts w:ascii="Calibri" w:hAnsi="Calibri" w:cs="Calibri"/>
                <w:bCs/>
                <w:color w:val="000000"/>
                <w:sz w:val="20"/>
                <w:szCs w:val="20"/>
                <w:lang w:val="fr-FR" w:eastAsia="en-IN" w:bidi="hi-IN"/>
              </w:rPr>
              <w:t xml:space="preserve"> par rapport à ce que vous souhaitiez ?</w:t>
            </w:r>
          </w:p>
          <w:p w14:paraId="13CAE79C" w14:textId="3D4F95EE" w:rsidR="00234896" w:rsidRPr="00856B09" w:rsidRDefault="00234896" w:rsidP="004574EA">
            <w:pPr>
              <w:rPr>
                <w:rFonts w:ascii="Calibri" w:hAnsi="Calibri" w:cs="Calibri"/>
                <w:bCs/>
                <w:color w:val="000000"/>
                <w:sz w:val="20"/>
                <w:szCs w:val="20"/>
                <w:lang w:val="fr-FR" w:eastAsia="en-IN" w:bidi="hi-IN"/>
              </w:rPr>
            </w:pPr>
          </w:p>
        </w:tc>
        <w:tc>
          <w:tcPr>
            <w:tcW w:w="3663" w:type="dxa"/>
          </w:tcPr>
          <w:p w14:paraId="6A23F541" w14:textId="31379052"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w:t>
            </w:r>
            <w:r w:rsidR="00065D68">
              <w:rPr>
                <w:rFonts w:ascii="Calibri" w:eastAsia="Times New Roman" w:hAnsi="Calibri" w:cs="Calibri"/>
                <w:spacing w:val="-2"/>
                <w:sz w:val="20"/>
                <w:szCs w:val="20"/>
                <w:lang w:val="fr-FR"/>
              </w:rPr>
              <w:t xml:space="preserve">’ai reçu </w:t>
            </w:r>
            <w:r w:rsidR="00234896" w:rsidRPr="00856B09">
              <w:rPr>
                <w:rFonts w:ascii="Calibri" w:eastAsia="Times New Roman" w:hAnsi="Calibri" w:cs="Calibri"/>
                <w:spacing w:val="-2"/>
                <w:sz w:val="20"/>
                <w:szCs w:val="20"/>
                <w:lang w:val="fr-FR"/>
              </w:rPr>
              <w:t>toutes informations</w:t>
            </w:r>
            <w:r w:rsidR="00234896" w:rsidRPr="00856B09">
              <w:rPr>
                <w:rFonts w:ascii="Calibri" w:eastAsia="Times New Roman" w:hAnsi="Calibri" w:cs="Calibri"/>
                <w:spacing w:val="-2"/>
                <w:sz w:val="20"/>
                <w:szCs w:val="20"/>
                <w:lang w:val="fr-FR"/>
              </w:rPr>
              <w:tab/>
              <w:t>1</w:t>
            </w:r>
          </w:p>
          <w:p w14:paraId="0084B78D" w14:textId="3BA870DB"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w:t>
            </w:r>
            <w:r w:rsidR="00065D68">
              <w:rPr>
                <w:rFonts w:ascii="Calibri" w:eastAsia="Times New Roman" w:hAnsi="Calibri" w:cs="Calibri"/>
                <w:spacing w:val="-2"/>
                <w:sz w:val="20"/>
                <w:szCs w:val="20"/>
                <w:lang w:val="fr-FR"/>
              </w:rPr>
              <w:t xml:space="preserve">’ai reçu </w:t>
            </w:r>
            <w:r w:rsidR="00234896" w:rsidRPr="00856B09">
              <w:rPr>
                <w:rFonts w:ascii="Calibri" w:eastAsia="Times New Roman" w:hAnsi="Calibri" w:cs="Calibri"/>
                <w:spacing w:val="-2"/>
                <w:sz w:val="20"/>
                <w:szCs w:val="20"/>
                <w:lang w:val="fr-FR"/>
              </w:rPr>
              <w:t>la plupart des informations</w:t>
            </w:r>
            <w:r w:rsidR="00234896" w:rsidRPr="00856B09">
              <w:rPr>
                <w:rFonts w:ascii="Calibri" w:eastAsia="Times New Roman" w:hAnsi="Calibri" w:cs="Calibri"/>
                <w:spacing w:val="-2"/>
                <w:sz w:val="20"/>
                <w:szCs w:val="20"/>
                <w:lang w:val="fr-FR"/>
              </w:rPr>
              <w:tab/>
              <w:t>2</w:t>
            </w:r>
          </w:p>
          <w:p w14:paraId="7E825624" w14:textId="47FE5DF2"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J’ai reçu </w:t>
            </w:r>
            <w:r w:rsidR="00234896" w:rsidRPr="00856B09">
              <w:rPr>
                <w:rFonts w:ascii="Calibri" w:eastAsia="Times New Roman" w:hAnsi="Calibri" w:cs="Calibri"/>
                <w:spacing w:val="-2"/>
                <w:sz w:val="20"/>
                <w:szCs w:val="20"/>
                <w:lang w:val="fr-FR"/>
              </w:rPr>
              <w:t>peu d’informations</w:t>
            </w:r>
            <w:r w:rsidR="00234896" w:rsidRPr="00856B09">
              <w:rPr>
                <w:rFonts w:ascii="Calibri" w:eastAsia="Times New Roman" w:hAnsi="Calibri" w:cs="Calibri"/>
                <w:spacing w:val="-2"/>
                <w:sz w:val="20"/>
                <w:szCs w:val="20"/>
                <w:lang w:val="fr-FR"/>
              </w:rPr>
              <w:tab/>
              <w:t>3</w:t>
            </w:r>
          </w:p>
          <w:p w14:paraId="692F8C93" w14:textId="7A78AE3D"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Je n’ai reçu les </w:t>
            </w:r>
            <w:r w:rsidR="00234896" w:rsidRPr="00856B09">
              <w:rPr>
                <w:rFonts w:ascii="Calibri" w:eastAsia="Times New Roman" w:hAnsi="Calibri" w:cs="Calibri"/>
                <w:spacing w:val="-2"/>
                <w:sz w:val="20"/>
                <w:szCs w:val="20"/>
                <w:lang w:val="fr-FR"/>
              </w:rPr>
              <w:t>informations</w:t>
            </w:r>
            <w:r w:rsidR="00234896" w:rsidRPr="00856B09">
              <w:rPr>
                <w:rFonts w:ascii="Calibri" w:eastAsia="Times New Roman" w:hAnsi="Calibri" w:cs="Calibri"/>
                <w:spacing w:val="-2"/>
                <w:sz w:val="20"/>
                <w:szCs w:val="20"/>
                <w:lang w:val="fr-FR"/>
              </w:rPr>
              <w:tab/>
              <w:t>4</w:t>
            </w:r>
          </w:p>
          <w:p w14:paraId="6030E58D" w14:textId="6B9DF61F" w:rsidR="00234896" w:rsidRPr="00856B09" w:rsidRDefault="00234896" w:rsidP="004574E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Ne sais pas/ne peut pas s’en rappeler </w:t>
            </w:r>
            <w:r w:rsidRPr="00856B09">
              <w:rPr>
                <w:rFonts w:ascii="Calibri" w:eastAsia="Times New Roman" w:hAnsi="Calibri" w:cs="Calibri"/>
                <w:spacing w:val="-2"/>
                <w:sz w:val="20"/>
                <w:szCs w:val="20"/>
                <w:lang w:val="fr-FR"/>
              </w:rPr>
              <w:tab/>
              <w:t>8</w:t>
            </w:r>
          </w:p>
        </w:tc>
        <w:tc>
          <w:tcPr>
            <w:tcW w:w="1021" w:type="dxa"/>
          </w:tcPr>
          <w:p w14:paraId="4EE33F9E" w14:textId="5B2734D4"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3C3341D9" w14:textId="77777777" w:rsidTr="00856B09">
        <w:trPr>
          <w:trHeight w:val="388"/>
          <w:jc w:val="center"/>
        </w:trPr>
        <w:tc>
          <w:tcPr>
            <w:tcW w:w="638" w:type="dxa"/>
          </w:tcPr>
          <w:p w14:paraId="1B73EAE7" w14:textId="1680616E"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spacing w:val="-2"/>
                <w:sz w:val="20"/>
                <w:szCs w:val="20"/>
                <w:lang w:val="fr-FR"/>
              </w:rPr>
              <w:t>458</w:t>
            </w:r>
          </w:p>
        </w:tc>
        <w:tc>
          <w:tcPr>
            <w:tcW w:w="4971" w:type="dxa"/>
          </w:tcPr>
          <w:p w14:paraId="2A553F25" w14:textId="71E41CFF" w:rsidR="00234896" w:rsidRDefault="00F51928" w:rsidP="008767D8">
            <w:pPr>
              <w:tabs>
                <w:tab w:val="left" w:pos="-720"/>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Le prestataire, vous a-t-il recommandé une méthode plutôt qu’une autre ?</w:t>
            </w:r>
          </w:p>
          <w:p w14:paraId="64183EB2" w14:textId="77777777" w:rsidR="00DB3305" w:rsidRDefault="00DB3305" w:rsidP="008767D8">
            <w:pPr>
              <w:tabs>
                <w:tab w:val="left" w:pos="-720"/>
              </w:tabs>
              <w:suppressAutoHyphens/>
              <w:rPr>
                <w:rFonts w:ascii="Calibri" w:hAnsi="Calibri" w:cs="Calibri"/>
                <w:bCs/>
                <w:color w:val="000000"/>
                <w:sz w:val="20"/>
                <w:szCs w:val="20"/>
                <w:lang w:val="fr-FR" w:eastAsia="en-IN" w:bidi="hi-IN"/>
              </w:rPr>
            </w:pPr>
          </w:p>
          <w:p w14:paraId="69B68A2D" w14:textId="74E77233" w:rsidR="00DB3305" w:rsidRPr="00856B09" w:rsidRDefault="003C7332" w:rsidP="008767D8">
            <w:pPr>
              <w:tabs>
                <w:tab w:val="left" w:pos="-720"/>
              </w:tabs>
              <w:suppressAutoHyphens/>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1ADFDE88" w14:textId="2513E947"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Oui</w:t>
            </w:r>
            <w:r w:rsidR="00BC70A0">
              <w:rPr>
                <w:rFonts w:ascii="Calibri" w:eastAsia="Times New Roman" w:hAnsi="Calibri" w:cs="Calibri"/>
                <w:spacing w:val="-2"/>
                <w:sz w:val="20"/>
                <w:szCs w:val="20"/>
                <w:lang w:val="fr-FR"/>
              </w:rPr>
              <w:t>, tout le temps</w:t>
            </w:r>
            <w:r w:rsidRPr="00856B09">
              <w:rPr>
                <w:rFonts w:ascii="Calibri" w:eastAsia="Times New Roman" w:hAnsi="Calibri" w:cs="Calibri"/>
                <w:spacing w:val="-2"/>
                <w:sz w:val="20"/>
                <w:szCs w:val="20"/>
                <w:lang w:val="fr-FR"/>
              </w:rPr>
              <w:tab/>
              <w:t>1</w:t>
            </w:r>
          </w:p>
          <w:p w14:paraId="48E29CD5" w14:textId="676FF7C9" w:rsidR="00BC70A0" w:rsidRDefault="00BC70A0"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Oui, la plupart du temps</w:t>
            </w:r>
            <w:r w:rsidR="009754EA" w:rsidRPr="00D37CDB">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2</w:t>
            </w:r>
          </w:p>
          <w:p w14:paraId="2532B0F2" w14:textId="252C74AC" w:rsidR="00BC70A0" w:rsidRDefault="00BC70A0"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Oui, </w:t>
            </w:r>
            <w:r w:rsidR="00333333" w:rsidRPr="00D37CDB">
              <w:rPr>
                <w:rFonts w:ascii="Calibri" w:eastAsia="Times New Roman" w:hAnsi="Calibri" w:cs="Calibri"/>
                <w:spacing w:val="-2"/>
                <w:sz w:val="20"/>
                <w:szCs w:val="20"/>
                <w:lang w:val="fr-FR"/>
              </w:rPr>
              <w:t>quelques fois</w:t>
            </w:r>
            <w:r w:rsidR="009754EA" w:rsidRPr="00D37CDB">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3</w:t>
            </w:r>
          </w:p>
          <w:p w14:paraId="1968B664" w14:textId="5739453E"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Non</w:t>
            </w:r>
            <w:r w:rsidR="00333333">
              <w:rPr>
                <w:rFonts w:ascii="Calibri" w:eastAsia="Times New Roman" w:hAnsi="Calibri" w:cs="Calibri"/>
                <w:spacing w:val="-2"/>
                <w:sz w:val="20"/>
                <w:szCs w:val="20"/>
                <w:lang w:val="fr-FR"/>
              </w:rPr>
              <w:t>, jamais</w:t>
            </w:r>
            <w:r w:rsidRPr="00856B09">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4</w:t>
            </w:r>
          </w:p>
          <w:p w14:paraId="019CA5DA" w14:textId="25D3A193"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 xml:space="preserve">Ne sais pas/ne peut pas s’en rappeler </w:t>
            </w:r>
            <w:r w:rsidRPr="00856B09">
              <w:rPr>
                <w:rFonts w:ascii="Calibri" w:eastAsia="Times New Roman" w:hAnsi="Calibri" w:cs="Calibri"/>
                <w:spacing w:val="-2"/>
                <w:sz w:val="20"/>
                <w:szCs w:val="20"/>
                <w:lang w:val="fr-FR"/>
              </w:rPr>
              <w:tab/>
              <w:t>8</w:t>
            </w:r>
          </w:p>
        </w:tc>
        <w:tc>
          <w:tcPr>
            <w:tcW w:w="1021" w:type="dxa"/>
          </w:tcPr>
          <w:p w14:paraId="71935510" w14:textId="1631D0E7"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r w:rsidR="00234896" w:rsidRPr="00953642" w14:paraId="2DD7DA4B" w14:textId="77777777" w:rsidTr="00856B09">
        <w:trPr>
          <w:trHeight w:val="388"/>
          <w:jc w:val="center"/>
        </w:trPr>
        <w:tc>
          <w:tcPr>
            <w:tcW w:w="638" w:type="dxa"/>
            <w:shd w:val="clear" w:color="auto" w:fill="auto"/>
          </w:tcPr>
          <w:p w14:paraId="050AAABD" w14:textId="562683BD"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459</w:t>
            </w:r>
          </w:p>
        </w:tc>
        <w:tc>
          <w:tcPr>
            <w:tcW w:w="4971" w:type="dxa"/>
            <w:shd w:val="clear" w:color="auto" w:fill="auto"/>
          </w:tcPr>
          <w:p w14:paraId="59110D74" w14:textId="4B2236DC" w:rsidR="00DB3305" w:rsidRDefault="00234896" w:rsidP="00DB3305">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le sentiment d’être à l’abri des regards pendant votre entretien avec le prestataire et qu’aucun autre client ou patient de la structure sanitaire ne pouvait vous voir pendant votre consultation (comme lors d’un examen physique) ?</w:t>
            </w:r>
          </w:p>
          <w:p w14:paraId="550451D7" w14:textId="77777777" w:rsidR="00DB3305" w:rsidRDefault="00DB3305" w:rsidP="00DB3305">
            <w:pPr>
              <w:rPr>
                <w:rFonts w:ascii="Calibri" w:hAnsi="Calibri" w:cs="Calibri"/>
                <w:bCs/>
                <w:color w:val="000000"/>
                <w:sz w:val="20"/>
                <w:szCs w:val="20"/>
                <w:lang w:val="fr-FR" w:eastAsia="en-IN" w:bidi="hi-IN"/>
              </w:rPr>
            </w:pPr>
          </w:p>
          <w:p w14:paraId="0544D33B" w14:textId="2126328D" w:rsidR="00234896" w:rsidRPr="00856B09" w:rsidRDefault="003C7332" w:rsidP="00DB3305">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shd w:val="clear" w:color="auto" w:fill="auto"/>
          </w:tcPr>
          <w:p w14:paraId="4BFD41AB" w14:textId="02B5B0E0"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DCD117D" w14:textId="34FC5765"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F24D67B" w14:textId="43D1A71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3450001" w14:textId="2E31E46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3C68253F" w14:textId="4D5A2B65"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t>8</w:t>
            </w:r>
          </w:p>
        </w:tc>
        <w:tc>
          <w:tcPr>
            <w:tcW w:w="1021" w:type="dxa"/>
            <w:shd w:val="clear" w:color="auto" w:fill="auto"/>
          </w:tcPr>
          <w:p w14:paraId="0269BF2D" w14:textId="3204D79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C5A966F" w14:textId="77777777" w:rsidTr="00856B09">
        <w:trPr>
          <w:trHeight w:val="388"/>
          <w:jc w:val="center"/>
        </w:trPr>
        <w:tc>
          <w:tcPr>
            <w:tcW w:w="638" w:type="dxa"/>
          </w:tcPr>
          <w:p w14:paraId="1CF119D8" w14:textId="672904CE"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460</w:t>
            </w:r>
          </w:p>
        </w:tc>
        <w:tc>
          <w:tcPr>
            <w:tcW w:w="4971" w:type="dxa"/>
          </w:tcPr>
          <w:p w14:paraId="6E84FDFE" w14:textId="516DFDE0" w:rsidR="00DB3305" w:rsidRDefault="00234896" w:rsidP="00DB3305">
            <w:pPr>
              <w:spacing w:before="100" w:beforeAutospacing="1" w:after="100" w:afterAutospacing="1"/>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Vous sentiez-vous capable de discuter de vos problèmes avec les médecins, les infirmières ou d'autres prestataires, sans que d'autres personnes non impliquées dans vos soins n'entendent vos conversations ?</w:t>
            </w:r>
          </w:p>
          <w:p w14:paraId="687929F1" w14:textId="43C2219F" w:rsidR="00234896" w:rsidRPr="00856B09" w:rsidRDefault="003C7332" w:rsidP="00856B09">
            <w:pPr>
              <w:spacing w:before="100" w:beforeAutospacing="1" w:after="100" w:afterAutospacing="1"/>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787EBB06"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30D9DA6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09C79C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7DF7E73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0B4ADE6B" w14:textId="2A6EC7E2" w:rsidR="00234896" w:rsidRPr="00856B09" w:rsidRDefault="00234896" w:rsidP="00B7549C">
            <w:pPr>
              <w:tabs>
                <w:tab w:val="left" w:leader="dot" w:pos="3402"/>
              </w:tabs>
              <w:suppressAutoHyphens/>
              <w:rPr>
                <w:rFonts w:ascii="Calibri" w:hAnsi="Calibri" w:cs="Calibri"/>
                <w:bCs/>
                <w:color w:val="000000"/>
                <w:sz w:val="20"/>
                <w:szCs w:val="20"/>
                <w:lang w:val="fr-FR" w:eastAsia="en-IN" w:bidi="hi-IN"/>
              </w:rPr>
            </w:pPr>
            <w:r w:rsidRPr="00856B09">
              <w:rPr>
                <w:rFonts w:ascii="Calibri" w:hAnsi="Calibri" w:cs="Calibri"/>
                <w:spacing w:val="-2"/>
                <w:sz w:val="20"/>
                <w:szCs w:val="20"/>
                <w:lang w:val="fr-FR"/>
              </w:rPr>
              <w:t>Ne sait pas/Ne s’en rappelle pas</w:t>
            </w:r>
            <w:r w:rsidRPr="00856B09">
              <w:rPr>
                <w:rFonts w:ascii="Calibri" w:hAnsi="Calibri" w:cs="Calibri"/>
                <w:spacing w:val="-2"/>
                <w:sz w:val="20"/>
                <w:szCs w:val="20"/>
                <w:lang w:val="fr-FR"/>
              </w:rPr>
              <w:tab/>
              <w:t>8</w:t>
            </w:r>
          </w:p>
        </w:tc>
        <w:tc>
          <w:tcPr>
            <w:tcW w:w="1021" w:type="dxa"/>
          </w:tcPr>
          <w:p w14:paraId="52435682" w14:textId="1CB5076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34B7925F" w14:textId="77777777" w:rsidTr="00856B09">
        <w:trPr>
          <w:trHeight w:val="388"/>
          <w:jc w:val="center"/>
        </w:trPr>
        <w:tc>
          <w:tcPr>
            <w:tcW w:w="638" w:type="dxa"/>
            <w:shd w:val="clear" w:color="auto" w:fill="auto"/>
          </w:tcPr>
          <w:p w14:paraId="530E4BBA" w14:textId="4F02F2EF"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461</w:t>
            </w:r>
          </w:p>
        </w:tc>
        <w:tc>
          <w:tcPr>
            <w:tcW w:w="4971" w:type="dxa"/>
            <w:shd w:val="clear" w:color="auto" w:fill="auto"/>
          </w:tcPr>
          <w:p w14:paraId="10C7F9F2" w14:textId="636CD86F"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Pensez-vous que les vos informations personnelles que vous avez partagé avec le prestataire seront confidentielles ?</w:t>
            </w:r>
          </w:p>
          <w:p w14:paraId="03B88A25" w14:textId="77777777" w:rsidR="00234896" w:rsidRPr="00856B09" w:rsidRDefault="00234896" w:rsidP="009E42EF">
            <w:pPr>
              <w:rPr>
                <w:rFonts w:ascii="Calibri" w:hAnsi="Calibri" w:cs="Calibri"/>
                <w:bCs/>
                <w:color w:val="000000"/>
                <w:sz w:val="20"/>
                <w:szCs w:val="20"/>
                <w:lang w:val="fr-FR" w:eastAsia="en-IN" w:bidi="hi-IN"/>
              </w:rPr>
            </w:pPr>
          </w:p>
          <w:p w14:paraId="667C0BE3" w14:textId="09909ADF" w:rsidR="00234896" w:rsidRPr="00856B09" w:rsidRDefault="003C7332" w:rsidP="009E42EF">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shd w:val="clear" w:color="auto" w:fill="auto"/>
          </w:tcPr>
          <w:p w14:paraId="4F2A2CAD"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000C90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592E009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4DA81C4"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3FE10431" w14:textId="5DB12A45"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t>8</w:t>
            </w:r>
          </w:p>
        </w:tc>
        <w:tc>
          <w:tcPr>
            <w:tcW w:w="1021" w:type="dxa"/>
            <w:shd w:val="clear" w:color="auto" w:fill="auto"/>
          </w:tcPr>
          <w:p w14:paraId="366AA7E3" w14:textId="429F55C2"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2879316B" w14:textId="77777777" w:rsidTr="00856B09">
        <w:trPr>
          <w:trHeight w:val="388"/>
          <w:jc w:val="center"/>
        </w:trPr>
        <w:tc>
          <w:tcPr>
            <w:tcW w:w="638" w:type="dxa"/>
          </w:tcPr>
          <w:p w14:paraId="0AAFE298" w14:textId="2BAA48D9"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462</w:t>
            </w:r>
          </w:p>
        </w:tc>
        <w:tc>
          <w:tcPr>
            <w:tcW w:w="4971" w:type="dxa"/>
          </w:tcPr>
          <w:p w14:paraId="5E322D48" w14:textId="0B9202C7" w:rsidR="00234896" w:rsidRPr="00856B09" w:rsidRDefault="00234896" w:rsidP="009E42EF">
            <w:pP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 xml:space="preserve">Sentez-vous que le </w:t>
            </w:r>
            <w:r w:rsidR="00230E72" w:rsidRPr="00D37CDB">
              <w:rPr>
                <w:rFonts w:ascii="Calibri" w:hAnsi="Calibri" w:cs="Calibri"/>
                <w:bCs/>
                <w:color w:val="000000"/>
                <w:sz w:val="20"/>
                <w:szCs w:val="20"/>
                <w:lang w:val="fr-FR" w:eastAsia="en-IN" w:bidi="hi-IN"/>
              </w:rPr>
              <w:t>médecin</w:t>
            </w:r>
            <w:r w:rsidRPr="00856B09">
              <w:rPr>
                <w:rFonts w:ascii="Calibri" w:hAnsi="Calibri" w:cs="Calibri"/>
                <w:bCs/>
                <w:color w:val="000000"/>
                <w:sz w:val="20"/>
                <w:szCs w:val="20"/>
                <w:lang w:val="fr-FR" w:eastAsia="en-IN" w:bidi="hi-IN"/>
              </w:rPr>
              <w:t>, l’infirmier ou les autres membres du personnel vous ont traité avec respect ?</w:t>
            </w:r>
          </w:p>
          <w:p w14:paraId="31CD549E" w14:textId="77777777" w:rsidR="00234896" w:rsidRPr="00856B09" w:rsidRDefault="00234896" w:rsidP="009E42EF">
            <w:pPr>
              <w:rPr>
                <w:rFonts w:ascii="Calibri" w:hAnsi="Calibri" w:cs="Calibri"/>
                <w:spacing w:val="-2"/>
                <w:sz w:val="20"/>
                <w:szCs w:val="20"/>
                <w:lang w:val="fr-FR"/>
              </w:rPr>
            </w:pPr>
          </w:p>
          <w:p w14:paraId="18948842" w14:textId="2B9D1607" w:rsidR="00234896" w:rsidRPr="00856B09" w:rsidRDefault="003C7332" w:rsidP="009E42EF">
            <w:pPr>
              <w:rPr>
                <w:rFonts w:ascii="Calibri" w:hAnsi="Calibri" w:cs="Calibri"/>
                <w:i/>
                <w:iCs/>
                <w:spacing w:val="-2"/>
                <w:sz w:val="20"/>
                <w:szCs w:val="20"/>
                <w:lang w:val="fr-FR"/>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298F17B1"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718CA9A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C5663E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942AFB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153C17CF" w14:textId="6E5AE3ED"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t>8</w:t>
            </w:r>
          </w:p>
        </w:tc>
        <w:tc>
          <w:tcPr>
            <w:tcW w:w="1021" w:type="dxa"/>
          </w:tcPr>
          <w:p w14:paraId="3D6A0CC8" w14:textId="47698D3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85E3916" w14:textId="77777777" w:rsidTr="00856B09">
        <w:trPr>
          <w:trHeight w:val="388"/>
          <w:jc w:val="center"/>
        </w:trPr>
        <w:tc>
          <w:tcPr>
            <w:tcW w:w="638" w:type="dxa"/>
          </w:tcPr>
          <w:p w14:paraId="1404290B" w14:textId="3EB989E5"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463</w:t>
            </w:r>
          </w:p>
        </w:tc>
        <w:tc>
          <w:tcPr>
            <w:tcW w:w="4971" w:type="dxa"/>
          </w:tcPr>
          <w:p w14:paraId="5FF1A9DE" w14:textId="4462E116" w:rsidR="00234896" w:rsidRPr="00856B09" w:rsidRDefault="00234896" w:rsidP="007767E3">
            <w:pP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 xml:space="preserve">Sentez-vous que le </w:t>
            </w:r>
            <w:r w:rsidR="00230E72" w:rsidRPr="00D37CDB">
              <w:rPr>
                <w:rFonts w:ascii="Calibri" w:hAnsi="Calibri" w:cs="Calibri"/>
                <w:bCs/>
                <w:color w:val="000000"/>
                <w:sz w:val="20"/>
                <w:szCs w:val="20"/>
                <w:lang w:val="fr-FR" w:eastAsia="en-IN" w:bidi="hi-IN"/>
              </w:rPr>
              <w:t>médecins</w:t>
            </w:r>
            <w:r w:rsidRPr="00856B09">
              <w:rPr>
                <w:rFonts w:ascii="Calibri" w:hAnsi="Calibri" w:cs="Calibri"/>
                <w:bCs/>
                <w:color w:val="000000"/>
                <w:sz w:val="20"/>
                <w:szCs w:val="20"/>
                <w:lang w:val="fr-FR" w:eastAsia="en-IN" w:bidi="hi-IN"/>
              </w:rPr>
              <w:t>, l’infirmier ou les autres membres du personnel vous ont traité d’une manière amicale ?</w:t>
            </w:r>
          </w:p>
          <w:p w14:paraId="056C5E82" w14:textId="77777777" w:rsidR="00234896" w:rsidRPr="00856B09" w:rsidRDefault="00234896" w:rsidP="009E42EF">
            <w:pPr>
              <w:rPr>
                <w:rFonts w:ascii="Calibri" w:hAnsi="Calibri" w:cs="Calibri"/>
                <w:bCs/>
                <w:color w:val="000000"/>
                <w:sz w:val="20"/>
                <w:szCs w:val="20"/>
                <w:lang w:val="fr-FR" w:eastAsia="en-IN" w:bidi="hi-IN"/>
              </w:rPr>
            </w:pPr>
          </w:p>
          <w:p w14:paraId="7EA74357" w14:textId="2061DAF7" w:rsidR="00234896" w:rsidRPr="00856B09" w:rsidRDefault="003C7332" w:rsidP="009E42EF">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654DB32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70DEBBB4"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2BD3CEB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77AF2DA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71CF5138" w14:textId="16776FAF"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t>8</w:t>
            </w:r>
          </w:p>
        </w:tc>
        <w:tc>
          <w:tcPr>
            <w:tcW w:w="1021" w:type="dxa"/>
          </w:tcPr>
          <w:p w14:paraId="396BD1D9" w14:textId="27BADB1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17CCBB81" w14:textId="77777777" w:rsidTr="00856B09">
        <w:trPr>
          <w:trHeight w:val="388"/>
          <w:jc w:val="center"/>
        </w:trPr>
        <w:tc>
          <w:tcPr>
            <w:tcW w:w="638" w:type="dxa"/>
          </w:tcPr>
          <w:p w14:paraId="1D8EC72C" w14:textId="6EEBE09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464</w:t>
            </w:r>
          </w:p>
        </w:tc>
        <w:tc>
          <w:tcPr>
            <w:tcW w:w="4971" w:type="dxa"/>
          </w:tcPr>
          <w:p w14:paraId="6B7020B5" w14:textId="193593D5"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Pensez-vous que l’environnement de la structure sanitaire y compris les toilettes sont propres ?</w:t>
            </w:r>
          </w:p>
          <w:p w14:paraId="1307266D" w14:textId="77777777" w:rsidR="00234896" w:rsidRPr="00856B09" w:rsidRDefault="00234896" w:rsidP="009E42EF">
            <w:pPr>
              <w:rPr>
                <w:rFonts w:ascii="Calibri" w:hAnsi="Calibri" w:cs="Calibri"/>
                <w:bCs/>
                <w:color w:val="000000"/>
                <w:sz w:val="20"/>
                <w:szCs w:val="20"/>
                <w:lang w:val="fr-FR" w:eastAsia="en-IN" w:bidi="hi-IN"/>
              </w:rPr>
            </w:pPr>
          </w:p>
          <w:p w14:paraId="097B9650" w14:textId="088F2C79" w:rsidR="00234896" w:rsidRPr="00856B09" w:rsidRDefault="00234896" w:rsidP="009E42EF">
            <w:pPr>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t>S</w:t>
            </w:r>
            <w:r w:rsidR="003C7332">
              <w:rPr>
                <w:rFonts w:ascii="Calibri" w:hAnsi="Calibri" w:cs="Calibri"/>
                <w:bCs/>
                <w:i/>
                <w:iCs/>
                <w:color w:val="000000"/>
                <w:sz w:val="20"/>
                <w:szCs w:val="20"/>
                <w:lang w:val="fr-FR" w:eastAsia="en-IN" w:bidi="hi-IN"/>
              </w:rPr>
              <w:t>i</w:t>
            </w:r>
            <w:r w:rsidRPr="00856B09">
              <w:rPr>
                <w:rFonts w:ascii="Calibri" w:hAnsi="Calibri" w:cs="Calibri"/>
                <w:bCs/>
                <w:i/>
                <w:iCs/>
                <w:color w:val="000000"/>
                <w:sz w:val="20"/>
                <w:szCs w:val="20"/>
                <w:lang w:val="fr-FR" w:eastAsia="en-IN" w:bidi="hi-IN"/>
              </w:rPr>
              <w:t xml:space="preserve"> </w:t>
            </w:r>
            <w:r w:rsidR="003C7332">
              <w:rPr>
                <w:rFonts w:ascii="Calibri" w:hAnsi="Calibri" w:cs="Calibri"/>
                <w:bCs/>
                <w:i/>
                <w:iCs/>
                <w:color w:val="000000"/>
                <w:sz w:val="20"/>
                <w:szCs w:val="20"/>
                <w:lang w:val="fr-FR" w:eastAsia="en-IN" w:bidi="hi-IN"/>
              </w:rPr>
              <w:t>Oui</w:t>
            </w:r>
            <w:r w:rsidRPr="00856B09">
              <w:rPr>
                <w:rFonts w:ascii="Calibri" w:hAnsi="Calibri" w:cs="Calibri"/>
                <w:bCs/>
                <w:i/>
                <w:iCs/>
                <w:color w:val="000000"/>
                <w:sz w:val="20"/>
                <w:szCs w:val="20"/>
                <w:lang w:val="fr-FR" w:eastAsia="en-IN" w:bidi="hi-IN"/>
              </w:rPr>
              <w:t xml:space="preserve">, </w:t>
            </w:r>
            <w:r w:rsidR="003C7332">
              <w:rPr>
                <w:rFonts w:ascii="Calibri" w:hAnsi="Calibri" w:cs="Calibri"/>
                <w:bCs/>
                <w:i/>
                <w:iCs/>
                <w:color w:val="000000"/>
                <w:sz w:val="20"/>
                <w:szCs w:val="20"/>
                <w:lang w:val="fr-FR" w:eastAsia="en-IN" w:bidi="hi-IN"/>
              </w:rPr>
              <w:t>d</w:t>
            </w:r>
            <w:r w:rsidRPr="00856B09">
              <w:rPr>
                <w:rFonts w:ascii="Calibri" w:hAnsi="Calibri" w:cs="Calibri"/>
                <w:bCs/>
                <w:i/>
                <w:iCs/>
                <w:color w:val="000000"/>
                <w:sz w:val="20"/>
                <w:szCs w:val="20"/>
                <w:lang w:val="fr-FR" w:eastAsia="en-IN" w:bidi="hi-IN"/>
              </w:rPr>
              <w:t>iriez-vous tout le temps, la plupart du temps ou quelques fois ?</w:t>
            </w:r>
          </w:p>
        </w:tc>
        <w:tc>
          <w:tcPr>
            <w:tcW w:w="3663" w:type="dxa"/>
          </w:tcPr>
          <w:p w14:paraId="3F7C24E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189F7D5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99855E3"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2423B2C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5423ECC" w14:textId="77A9DBD8"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Ne </w:t>
            </w:r>
            <w:r w:rsidR="00F322A5" w:rsidRPr="00856B09">
              <w:rPr>
                <w:rFonts w:ascii="Calibri" w:eastAsia="Times New Roman" w:hAnsi="Calibri" w:cs="Calibri"/>
                <w:spacing w:val="-2"/>
                <w:sz w:val="20"/>
                <w:szCs w:val="20"/>
                <w:lang w:val="fr-FR"/>
              </w:rPr>
              <w:t>sa</w:t>
            </w:r>
            <w:r w:rsidR="00F322A5">
              <w:rPr>
                <w:rFonts w:ascii="Calibri" w:eastAsia="Times New Roman" w:hAnsi="Calibri" w:cs="Calibri"/>
                <w:spacing w:val="-2"/>
                <w:sz w:val="20"/>
                <w:szCs w:val="20"/>
                <w:lang w:val="fr-FR"/>
              </w:rPr>
              <w:t>it</w:t>
            </w:r>
            <w:r w:rsidR="00F322A5" w:rsidRPr="00856B09">
              <w:rPr>
                <w:rFonts w:ascii="Calibri" w:eastAsia="Times New Roman" w:hAnsi="Calibri" w:cs="Calibri"/>
                <w:spacing w:val="-2"/>
                <w:sz w:val="20"/>
                <w:szCs w:val="20"/>
                <w:lang w:val="fr-FR"/>
              </w:rPr>
              <w:t xml:space="preserve"> </w:t>
            </w:r>
            <w:r w:rsidRPr="00856B09">
              <w:rPr>
                <w:rFonts w:ascii="Calibri" w:eastAsia="Times New Roman" w:hAnsi="Calibri" w:cs="Calibri"/>
                <w:spacing w:val="-2"/>
                <w:sz w:val="20"/>
                <w:szCs w:val="20"/>
                <w:lang w:val="fr-FR"/>
              </w:rPr>
              <w:t>pas/Ne s’en rappelle pas</w:t>
            </w:r>
            <w:r w:rsidRPr="00856B09">
              <w:rPr>
                <w:rFonts w:ascii="Calibri" w:eastAsia="Times New Roman" w:hAnsi="Calibri" w:cs="Calibri"/>
                <w:spacing w:val="-2"/>
                <w:sz w:val="20"/>
                <w:szCs w:val="20"/>
                <w:lang w:val="fr-FR"/>
              </w:rPr>
              <w:tab/>
              <w:t>8</w:t>
            </w:r>
          </w:p>
        </w:tc>
        <w:tc>
          <w:tcPr>
            <w:tcW w:w="1021" w:type="dxa"/>
          </w:tcPr>
          <w:p w14:paraId="396FF9BE" w14:textId="5D9F7B81"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856B09" w14:paraId="2AB1F0E7" w14:textId="77777777" w:rsidTr="00856B09">
        <w:trPr>
          <w:trHeight w:val="388"/>
          <w:jc w:val="center"/>
        </w:trPr>
        <w:tc>
          <w:tcPr>
            <w:tcW w:w="638" w:type="dxa"/>
          </w:tcPr>
          <w:p w14:paraId="37430A16" w14:textId="6A140F3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465</w:t>
            </w:r>
          </w:p>
        </w:tc>
        <w:tc>
          <w:tcPr>
            <w:tcW w:w="4971" w:type="dxa"/>
          </w:tcPr>
          <w:p w14:paraId="21E6B73D" w14:textId="5F1A088B"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Comment s’est déroulée l’expérience concernant les dispositions prises dans la structure sanitaire pendant l’attente d’un service ? Par exemple, la disposition des sièges, l’ordre des appels, etc.</w:t>
            </w:r>
          </w:p>
        </w:tc>
        <w:tc>
          <w:tcPr>
            <w:tcW w:w="3663" w:type="dxa"/>
          </w:tcPr>
          <w:p w14:paraId="039C0AB2" w14:textId="27EDA8E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Très bien</w:t>
            </w:r>
            <w:r w:rsidRPr="00856B09">
              <w:rPr>
                <w:rFonts w:ascii="Calibri" w:eastAsia="Times New Roman" w:hAnsi="Calibri" w:cs="Calibri"/>
                <w:spacing w:val="-2"/>
                <w:sz w:val="20"/>
                <w:szCs w:val="20"/>
                <w:lang w:val="fr-FR"/>
              </w:rPr>
              <w:tab/>
              <w:t>1</w:t>
            </w:r>
          </w:p>
          <w:p w14:paraId="1452FF5F" w14:textId="1D1B6A5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Bien</w:t>
            </w:r>
            <w:r w:rsidRPr="00856B09">
              <w:rPr>
                <w:rFonts w:ascii="Calibri" w:eastAsia="Times New Roman" w:hAnsi="Calibri" w:cs="Calibri"/>
                <w:spacing w:val="-2"/>
                <w:sz w:val="20"/>
                <w:szCs w:val="20"/>
                <w:lang w:val="fr-FR"/>
              </w:rPr>
              <w:tab/>
              <w:t>2</w:t>
            </w:r>
          </w:p>
          <w:p w14:paraId="4F1B9589" w14:textId="76D56EE6" w:rsidR="00234896" w:rsidRPr="00856B09" w:rsidRDefault="00306257"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w:t>
            </w:r>
            <w:r w:rsidR="00234896" w:rsidRPr="00856B09">
              <w:rPr>
                <w:rFonts w:ascii="Calibri" w:eastAsia="Times New Roman" w:hAnsi="Calibri" w:cs="Calibri"/>
                <w:spacing w:val="-2"/>
                <w:sz w:val="20"/>
                <w:szCs w:val="20"/>
                <w:lang w:val="fr-FR"/>
              </w:rPr>
              <w:tab/>
              <w:t>3</w:t>
            </w:r>
          </w:p>
          <w:p w14:paraId="7044812F" w14:textId="750C76D2"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Très </w:t>
            </w:r>
            <w:r w:rsidR="00306257">
              <w:rPr>
                <w:rFonts w:ascii="Calibri" w:eastAsia="Times New Roman" w:hAnsi="Calibri" w:cs="Calibri"/>
                <w:spacing w:val="-2"/>
                <w:sz w:val="20"/>
                <w:szCs w:val="20"/>
                <w:lang w:val="fr-FR"/>
              </w:rPr>
              <w:t>mauvaise</w:t>
            </w:r>
            <w:r w:rsidRPr="00856B09">
              <w:rPr>
                <w:rFonts w:ascii="Calibri" w:eastAsia="Times New Roman" w:hAnsi="Calibri" w:cs="Calibri"/>
                <w:spacing w:val="-2"/>
                <w:sz w:val="20"/>
                <w:szCs w:val="20"/>
                <w:lang w:val="fr-FR"/>
              </w:rPr>
              <w:tab/>
              <w:t>4</w:t>
            </w:r>
          </w:p>
          <w:p w14:paraId="2B1054A9" w14:textId="28C0BD6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peut rien dire</w:t>
            </w:r>
            <w:r w:rsidRPr="00856B09">
              <w:rPr>
                <w:rFonts w:ascii="Calibri" w:eastAsia="Times New Roman" w:hAnsi="Calibri" w:cs="Calibri"/>
                <w:spacing w:val="-2"/>
                <w:sz w:val="20"/>
                <w:szCs w:val="20"/>
                <w:lang w:val="fr-FR"/>
              </w:rPr>
              <w:tab/>
              <w:t>8</w:t>
            </w:r>
          </w:p>
        </w:tc>
        <w:tc>
          <w:tcPr>
            <w:tcW w:w="1021" w:type="dxa"/>
          </w:tcPr>
          <w:p w14:paraId="2C8CA565" w14:textId="76BD005A"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9980F67" w14:textId="77777777" w:rsidTr="00856B09">
        <w:trPr>
          <w:trHeight w:val="388"/>
          <w:jc w:val="center"/>
        </w:trPr>
        <w:tc>
          <w:tcPr>
            <w:tcW w:w="638" w:type="dxa"/>
          </w:tcPr>
          <w:p w14:paraId="145568B2" w14:textId="637EA1FC"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466</w:t>
            </w:r>
          </w:p>
        </w:tc>
        <w:tc>
          <w:tcPr>
            <w:tcW w:w="4971" w:type="dxa"/>
          </w:tcPr>
          <w:p w14:paraId="09E8E9A1" w14:textId="55FD1F50"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le sentiment de pouvoir poser toutes vos questions aux médecins, aux infirmières ou aux autres membres du personnel de la structure sanitaire ?</w:t>
            </w:r>
          </w:p>
          <w:p w14:paraId="568FB84F" w14:textId="77777777" w:rsidR="00234896" w:rsidRPr="00856B09" w:rsidRDefault="00234896" w:rsidP="009E42EF">
            <w:pPr>
              <w:rPr>
                <w:rFonts w:ascii="Calibri" w:hAnsi="Calibri" w:cs="Calibri"/>
                <w:bCs/>
                <w:color w:val="000000"/>
                <w:sz w:val="14"/>
                <w:szCs w:val="14"/>
                <w:lang w:val="fr-FR" w:eastAsia="en-IN" w:bidi="hi-IN"/>
              </w:rPr>
            </w:pPr>
          </w:p>
          <w:p w14:paraId="2B9E43DD" w14:textId="7A374D7F" w:rsidR="00234896" w:rsidRPr="00856B09" w:rsidRDefault="003C7332" w:rsidP="009E42EF">
            <w:pPr>
              <w:rPr>
                <w:rFonts w:ascii="Calibri" w:hAnsi="Calibri" w:cs="Calibri"/>
                <w:bCs/>
                <w:i/>
                <w:i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33C2CF3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5394FF3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1610F48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23825E7A"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719E4EE6" w14:textId="5B6F29F6"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t>8</w:t>
            </w:r>
          </w:p>
        </w:tc>
        <w:tc>
          <w:tcPr>
            <w:tcW w:w="1021" w:type="dxa"/>
          </w:tcPr>
          <w:p w14:paraId="6145B0AF" w14:textId="5F5B23BA"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0838A79D" w14:textId="77777777" w:rsidTr="00856B09">
        <w:trPr>
          <w:trHeight w:val="388"/>
          <w:jc w:val="center"/>
        </w:trPr>
        <w:tc>
          <w:tcPr>
            <w:tcW w:w="638" w:type="dxa"/>
          </w:tcPr>
          <w:p w14:paraId="10685937" w14:textId="0C192F3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467</w:t>
            </w:r>
          </w:p>
        </w:tc>
        <w:tc>
          <w:tcPr>
            <w:tcW w:w="4971" w:type="dxa"/>
          </w:tcPr>
          <w:p w14:paraId="1552F80C" w14:textId="172B9953" w:rsidR="00234896" w:rsidRPr="00856B09" w:rsidRDefault="00234896" w:rsidP="00CB7033">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l’impression que les médecins, les infirmières ou les autres membres du personnel de la structure sanitaire vous ont fait participer aux décisions concernant vos soins ?</w:t>
            </w:r>
          </w:p>
          <w:p w14:paraId="6CFC870A" w14:textId="77777777" w:rsidR="00234896" w:rsidRPr="00856B09" w:rsidRDefault="00234896" w:rsidP="009E42EF">
            <w:pPr>
              <w:rPr>
                <w:rFonts w:ascii="Calibri" w:hAnsi="Calibri" w:cs="Calibri"/>
                <w:bCs/>
                <w:color w:val="000000"/>
                <w:sz w:val="14"/>
                <w:szCs w:val="14"/>
                <w:lang w:val="fr-FR" w:eastAsia="en-IN" w:bidi="hi-IN"/>
              </w:rPr>
            </w:pPr>
          </w:p>
          <w:p w14:paraId="4BF1447C" w14:textId="36A5010A" w:rsidR="00234896" w:rsidRPr="00856B09" w:rsidRDefault="003C7332" w:rsidP="009E42EF">
            <w:pPr>
              <w:rPr>
                <w:rFonts w:ascii="Calibri" w:hAnsi="Calibri" w:cs="Calibri"/>
                <w:bCs/>
                <w:i/>
                <w:iCs/>
                <w:color w:val="000000"/>
                <w:sz w:val="14"/>
                <w:szCs w:val="14"/>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p w14:paraId="0E335F7C" w14:textId="603C6387" w:rsidR="00234896" w:rsidRPr="00856B09" w:rsidRDefault="003C7332" w:rsidP="009E42EF">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Si le répondant dit qu’il n’a pris aucune décision mettre « non applicable »</w:t>
            </w:r>
          </w:p>
        </w:tc>
        <w:tc>
          <w:tcPr>
            <w:tcW w:w="3663" w:type="dxa"/>
          </w:tcPr>
          <w:p w14:paraId="1A83B6A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A02151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CF085B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4247E18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3E2DCFB" w14:textId="07C31A32"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w:t>
            </w:r>
            <w:r w:rsidR="00F322A5">
              <w:rPr>
                <w:rFonts w:ascii="Calibri" w:eastAsia="Times New Roman" w:hAnsi="Calibri" w:cs="Calibri"/>
                <w:spacing w:val="-2"/>
                <w:sz w:val="20"/>
                <w:szCs w:val="20"/>
                <w:lang w:val="fr-FR"/>
              </w:rPr>
              <w:t>t</w:t>
            </w:r>
            <w:r w:rsidRPr="00856B09">
              <w:rPr>
                <w:rFonts w:ascii="Calibri" w:eastAsia="Times New Roman" w:hAnsi="Calibri" w:cs="Calibri"/>
                <w:spacing w:val="-2"/>
                <w:sz w:val="20"/>
                <w:szCs w:val="20"/>
                <w:lang w:val="fr-FR"/>
              </w:rPr>
              <w:t xml:space="preserve"> pas/Ne s’en rappelle pas</w:t>
            </w:r>
            <w:r w:rsidRPr="00856B09">
              <w:rPr>
                <w:rFonts w:ascii="Calibri" w:eastAsia="Times New Roman" w:hAnsi="Calibri" w:cs="Calibri"/>
                <w:spacing w:val="-2"/>
                <w:sz w:val="20"/>
                <w:szCs w:val="20"/>
                <w:lang w:val="fr-FR"/>
              </w:rPr>
              <w:tab/>
              <w:t>8Non applicable</w:t>
            </w:r>
            <w:r w:rsidRPr="00856B09">
              <w:rPr>
                <w:rFonts w:ascii="Calibri" w:eastAsia="Times New Roman" w:hAnsi="Calibri" w:cs="Calibri"/>
                <w:spacing w:val="-2"/>
                <w:sz w:val="20"/>
                <w:szCs w:val="20"/>
                <w:lang w:val="fr-FR"/>
              </w:rPr>
              <w:tab/>
              <w:t>9</w:t>
            </w:r>
          </w:p>
        </w:tc>
        <w:tc>
          <w:tcPr>
            <w:tcW w:w="1021" w:type="dxa"/>
          </w:tcPr>
          <w:p w14:paraId="11446739" w14:textId="7448B88D"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20C8AE4" w14:textId="77777777" w:rsidTr="00856B09">
        <w:trPr>
          <w:trHeight w:val="388"/>
          <w:jc w:val="center"/>
        </w:trPr>
        <w:tc>
          <w:tcPr>
            <w:tcW w:w="638" w:type="dxa"/>
          </w:tcPr>
          <w:p w14:paraId="4DEA8BC6" w14:textId="3D3535AF"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468</w:t>
            </w:r>
          </w:p>
        </w:tc>
        <w:tc>
          <w:tcPr>
            <w:tcW w:w="4971" w:type="dxa"/>
          </w:tcPr>
          <w:p w14:paraId="365C8006" w14:textId="44474D47"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Diriez-vous que vous avez été traité différemment en raison d’une caractéristique personnelle, comme votre âge, votre situation matrimoniale, le nombre de vos enfants, votre éducation, votre fortune, ou quelque chose de ce genre ?</w:t>
            </w:r>
          </w:p>
          <w:p w14:paraId="6EBEBEC0" w14:textId="77777777" w:rsidR="00234896" w:rsidRPr="00856B09" w:rsidRDefault="00234896" w:rsidP="009E42EF">
            <w:pPr>
              <w:rPr>
                <w:rFonts w:ascii="Calibri" w:hAnsi="Calibri" w:cs="Calibri"/>
                <w:bCs/>
                <w:color w:val="000000"/>
                <w:sz w:val="20"/>
                <w:szCs w:val="20"/>
                <w:lang w:val="fr-FR" w:eastAsia="en-IN" w:bidi="hi-IN"/>
              </w:rPr>
            </w:pPr>
          </w:p>
          <w:p w14:paraId="3A01164D" w14:textId="62D0B612" w:rsidR="00234896" w:rsidRPr="00856B09" w:rsidRDefault="00F322A5" w:rsidP="00F322A5">
            <w:pPr>
              <w:rPr>
                <w:rFonts w:ascii="Calibri" w:hAnsi="Calibri" w:cs="Calibri"/>
                <w:bCs/>
                <w:i/>
                <w:iCs/>
                <w:color w:val="000000"/>
                <w:sz w:val="14"/>
                <w:szCs w:val="14"/>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476C963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BCBA5E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EA96F2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051A2741"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56C16CFA" w14:textId="7BE5BC6F"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w:t>
            </w:r>
            <w:r w:rsidR="00F322A5">
              <w:rPr>
                <w:rFonts w:ascii="Calibri" w:eastAsia="Times New Roman" w:hAnsi="Calibri" w:cs="Calibri"/>
                <w:spacing w:val="-2"/>
                <w:sz w:val="20"/>
                <w:szCs w:val="20"/>
                <w:lang w:val="fr-FR"/>
              </w:rPr>
              <w:t xml:space="preserve">s </w:t>
            </w:r>
            <w:r w:rsidRPr="00856B09">
              <w:rPr>
                <w:rFonts w:ascii="Calibri" w:eastAsia="Times New Roman" w:hAnsi="Calibri" w:cs="Calibri"/>
                <w:spacing w:val="-2"/>
                <w:sz w:val="20"/>
                <w:szCs w:val="20"/>
                <w:lang w:val="fr-FR"/>
              </w:rPr>
              <w:t>pas/Ne s’en rappelle pas</w:t>
            </w:r>
            <w:r w:rsidRPr="00856B09">
              <w:rPr>
                <w:rFonts w:ascii="Calibri" w:eastAsia="Times New Roman" w:hAnsi="Calibri" w:cs="Calibri"/>
                <w:spacing w:val="-2"/>
                <w:sz w:val="20"/>
                <w:szCs w:val="20"/>
                <w:lang w:val="fr-FR"/>
              </w:rPr>
              <w:tab/>
              <w:t>8</w:t>
            </w:r>
          </w:p>
        </w:tc>
        <w:tc>
          <w:tcPr>
            <w:tcW w:w="1021" w:type="dxa"/>
          </w:tcPr>
          <w:p w14:paraId="557E86F7" w14:textId="741FE6F0"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6B5B2B88" w14:textId="77777777" w:rsidTr="00856B09">
        <w:trPr>
          <w:trHeight w:val="388"/>
          <w:jc w:val="center"/>
        </w:trPr>
        <w:tc>
          <w:tcPr>
            <w:tcW w:w="638" w:type="dxa"/>
          </w:tcPr>
          <w:p w14:paraId="41FAC62D" w14:textId="3D595936"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469</w:t>
            </w:r>
          </w:p>
        </w:tc>
        <w:tc>
          <w:tcPr>
            <w:tcW w:w="4971" w:type="dxa"/>
          </w:tcPr>
          <w:p w14:paraId="6BAF0280" w14:textId="4763156B"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l’impression d’être traité brutalement ? Par exemple, avez- vous été poussé, battu, giflé, pincé, contraint physiquement ou bâillonné, ou maltraité physiquement d’une autre manière ?</w:t>
            </w:r>
          </w:p>
          <w:p w14:paraId="78CBF2F3" w14:textId="77777777" w:rsidR="00234896" w:rsidRPr="00856B09" w:rsidRDefault="00234896" w:rsidP="009E42EF">
            <w:pPr>
              <w:rPr>
                <w:rFonts w:ascii="Calibri" w:hAnsi="Calibri" w:cs="Calibri"/>
                <w:bCs/>
                <w:color w:val="000000"/>
                <w:sz w:val="14"/>
                <w:szCs w:val="14"/>
                <w:lang w:val="fr-FR" w:eastAsia="en-IN" w:bidi="hi-IN"/>
              </w:rPr>
            </w:pPr>
          </w:p>
          <w:p w14:paraId="4C9180A4" w14:textId="377ADDBE" w:rsidR="00234896" w:rsidRPr="00856B09" w:rsidRDefault="00F322A5" w:rsidP="00F322A5">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21FB80B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8864699"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624F2C0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1259F213"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0500FAAF" w14:textId="01EFE1C0"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t>8</w:t>
            </w:r>
          </w:p>
        </w:tc>
        <w:tc>
          <w:tcPr>
            <w:tcW w:w="1021" w:type="dxa"/>
          </w:tcPr>
          <w:p w14:paraId="119DBCA8" w14:textId="01E71CA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B013811" w14:textId="77777777" w:rsidTr="00856B09">
        <w:trPr>
          <w:trHeight w:val="388"/>
          <w:jc w:val="center"/>
        </w:trPr>
        <w:tc>
          <w:tcPr>
            <w:tcW w:w="638" w:type="dxa"/>
          </w:tcPr>
          <w:p w14:paraId="738FD058" w14:textId="27C02FE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470</w:t>
            </w:r>
          </w:p>
        </w:tc>
        <w:tc>
          <w:tcPr>
            <w:tcW w:w="4971" w:type="dxa"/>
          </w:tcPr>
          <w:p w14:paraId="572D8800" w14:textId="7B9117EE"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eu l’impression que les médecins, les infirmières ou les autres prestataires de soins de santé vous ont-ils, crié dessus, vous ont grondé, vous ont insulté, menacé ou vous ont parlé grossièrement ? </w:t>
            </w:r>
          </w:p>
          <w:p w14:paraId="6143AF1C" w14:textId="77777777" w:rsidR="00234896" w:rsidRPr="00856B09" w:rsidRDefault="00234896" w:rsidP="009E42EF">
            <w:pPr>
              <w:rPr>
                <w:rFonts w:ascii="Calibri" w:hAnsi="Calibri" w:cs="Calibri"/>
                <w:bCs/>
                <w:color w:val="000000"/>
                <w:sz w:val="14"/>
                <w:szCs w:val="14"/>
                <w:lang w:val="fr-FR" w:eastAsia="en-IN" w:bidi="hi-IN"/>
              </w:rPr>
            </w:pPr>
          </w:p>
          <w:p w14:paraId="6F38AF16" w14:textId="7F999FC1" w:rsidR="00234896" w:rsidRPr="00856B09" w:rsidRDefault="002D0554" w:rsidP="009E42EF">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3BFAE60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3565FE6"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3A9C27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6296F745"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CA1C737" w14:textId="209C4936"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t>8</w:t>
            </w:r>
          </w:p>
        </w:tc>
        <w:tc>
          <w:tcPr>
            <w:tcW w:w="1021" w:type="dxa"/>
          </w:tcPr>
          <w:p w14:paraId="15647C4C" w14:textId="488B1386"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2DB4C257" w14:textId="77777777" w:rsidTr="00856B09">
        <w:trPr>
          <w:trHeight w:val="388"/>
          <w:jc w:val="center"/>
        </w:trPr>
        <w:tc>
          <w:tcPr>
            <w:tcW w:w="638" w:type="dxa"/>
          </w:tcPr>
          <w:p w14:paraId="750DC451" w14:textId="12FA8F1B"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471</w:t>
            </w:r>
          </w:p>
        </w:tc>
        <w:tc>
          <w:tcPr>
            <w:tcW w:w="4971" w:type="dxa"/>
          </w:tcPr>
          <w:p w14:paraId="2C31595A" w14:textId="01B373EF"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Compte tenu de votre expérience d’aujourd’hui, diriez-vous que vous êtes entièrement satisfait, partiellement satisfait ou pas du tout satisfait des services de services de planning familial fournis ?</w:t>
            </w:r>
          </w:p>
        </w:tc>
        <w:tc>
          <w:tcPr>
            <w:tcW w:w="3663" w:type="dxa"/>
          </w:tcPr>
          <w:p w14:paraId="529F8C3C" w14:textId="44DA326E"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entièrement satisfait</w:t>
            </w:r>
            <w:r w:rsidRPr="00856B09">
              <w:rPr>
                <w:rFonts w:ascii="Calibri" w:eastAsia="Times New Roman" w:hAnsi="Calibri" w:cs="Calibri"/>
                <w:spacing w:val="-2"/>
                <w:sz w:val="20"/>
                <w:szCs w:val="20"/>
                <w:lang w:val="fr-FR"/>
              </w:rPr>
              <w:tab/>
              <w:t>1</w:t>
            </w:r>
          </w:p>
          <w:p w14:paraId="4DD3C2EC" w14:textId="73DEA6F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partiellement satisfait</w:t>
            </w:r>
            <w:r w:rsidRPr="00856B09">
              <w:rPr>
                <w:rFonts w:ascii="Calibri" w:eastAsia="Times New Roman" w:hAnsi="Calibri" w:cs="Calibri"/>
                <w:spacing w:val="-2"/>
                <w:sz w:val="20"/>
                <w:szCs w:val="20"/>
                <w:lang w:val="fr-FR"/>
              </w:rPr>
              <w:tab/>
              <w:t>2</w:t>
            </w:r>
          </w:p>
          <w:p w14:paraId="4728D185" w14:textId="62DF80C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Pas du tout satisfait </w:t>
            </w:r>
            <w:r w:rsidRPr="00856B09">
              <w:rPr>
                <w:rFonts w:ascii="Calibri" w:eastAsia="Times New Roman" w:hAnsi="Calibri" w:cs="Calibri"/>
                <w:spacing w:val="-2"/>
                <w:sz w:val="20"/>
                <w:szCs w:val="20"/>
                <w:lang w:val="fr-FR"/>
              </w:rPr>
              <w:tab/>
              <w:t>3</w:t>
            </w:r>
          </w:p>
          <w:p w14:paraId="7C3DAA55" w14:textId="29B219EF"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peut rien dire</w:t>
            </w:r>
            <w:r w:rsidRPr="00856B09">
              <w:rPr>
                <w:rFonts w:ascii="Calibri" w:eastAsia="Times New Roman" w:hAnsi="Calibri" w:cs="Calibri"/>
                <w:spacing w:val="-2"/>
                <w:sz w:val="20"/>
                <w:szCs w:val="20"/>
                <w:lang w:val="fr-FR"/>
              </w:rPr>
              <w:tab/>
              <w:t>8</w:t>
            </w:r>
          </w:p>
        </w:tc>
        <w:tc>
          <w:tcPr>
            <w:tcW w:w="1021" w:type="dxa"/>
          </w:tcPr>
          <w:p w14:paraId="3478870C" w14:textId="369662AA"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3024" behindDoc="0" locked="0" layoutInCell="1" allowOverlap="1" wp14:anchorId="5B70B8B2" wp14:editId="508F2E21">
                      <wp:simplePos x="0" y="0"/>
                      <wp:positionH relativeFrom="column">
                        <wp:posOffset>-91081</wp:posOffset>
                      </wp:positionH>
                      <wp:positionV relativeFrom="paragraph">
                        <wp:posOffset>557923</wp:posOffset>
                      </wp:positionV>
                      <wp:extent cx="253706" cy="0"/>
                      <wp:effectExtent l="0" t="76200" r="13335" b="95250"/>
                      <wp:wrapNone/>
                      <wp:docPr id="24" name="Straight Arrow Connector 24"/>
                      <wp:cNvGraphicFramePr/>
                      <a:graphic xmlns:a="http://schemas.openxmlformats.org/drawingml/2006/main">
                        <a:graphicData uri="http://schemas.microsoft.com/office/word/2010/wordprocessingShape">
                          <wps:wsp>
                            <wps:cNvCnPr/>
                            <wps:spPr>
                              <a:xfrm>
                                <a:off x="0" y="0"/>
                                <a:ext cx="253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4ECA1" id="Straight Arrow Connector 24" o:spid="_x0000_s1026" type="#_x0000_t32" style="position:absolute;margin-left:-7.15pt;margin-top:43.95pt;width:20pt;height:0;z-index:2577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8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" strokecolor="#5b9bd5 [3204]" strokeweight=".5pt">
                      <v:stroke endarrow="block" joinstyle="miter"/>
                    </v:shape>
                  </w:pict>
                </mc:Fallback>
              </mc:AlternateConten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2000" behindDoc="0" locked="0" layoutInCell="1" allowOverlap="1" wp14:anchorId="34A74CF0" wp14:editId="1FE98786">
                      <wp:simplePos x="0" y="0"/>
                      <wp:positionH relativeFrom="column">
                        <wp:posOffset>-91066</wp:posOffset>
                      </wp:positionH>
                      <wp:positionV relativeFrom="paragraph">
                        <wp:posOffset>80982</wp:posOffset>
                      </wp:positionV>
                      <wp:extent cx="253706" cy="0"/>
                      <wp:effectExtent l="0" t="76200" r="13335" b="95250"/>
                      <wp:wrapNone/>
                      <wp:docPr id="17" name="Straight Arrow Connector 17"/>
                      <wp:cNvGraphicFramePr/>
                      <a:graphic xmlns:a="http://schemas.openxmlformats.org/drawingml/2006/main">
                        <a:graphicData uri="http://schemas.microsoft.com/office/word/2010/wordprocessingShape">
                          <wps:wsp>
                            <wps:cNvCnPr/>
                            <wps:spPr>
                              <a:xfrm>
                                <a:off x="0" y="0"/>
                                <a:ext cx="253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5BC3D" id="Straight Arrow Connector 17" o:spid="_x0000_s1026" type="#_x0000_t32" style="position:absolute;margin-left:-7.15pt;margin-top:6.4pt;width:20pt;height:0;z-index:2577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8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      473</w:t>
            </w:r>
          </w:p>
          <w:p w14:paraId="363F2347"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37159DE1"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64BC7A82" w14:textId="01AEB6DB"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473</w:t>
            </w:r>
          </w:p>
        </w:tc>
      </w:tr>
      <w:tr w:rsidR="00234896" w:rsidRPr="00AC5DE8" w14:paraId="6D0EAD07" w14:textId="77777777" w:rsidTr="00856B09">
        <w:trPr>
          <w:trHeight w:val="388"/>
          <w:jc w:val="center"/>
        </w:trPr>
        <w:tc>
          <w:tcPr>
            <w:tcW w:w="638" w:type="dxa"/>
          </w:tcPr>
          <w:p w14:paraId="13E12473" w14:textId="26A9AD27"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472</w:t>
            </w:r>
          </w:p>
        </w:tc>
        <w:tc>
          <w:tcPr>
            <w:tcW w:w="4971" w:type="dxa"/>
          </w:tcPr>
          <w:p w14:paraId="2DBEAC97" w14:textId="7A29C50B"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sont les raisons de cette insatisfaction ?</w:t>
            </w:r>
          </w:p>
          <w:p w14:paraId="6B095FEB"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3F401277" w14:textId="4392B83B" w:rsidR="00234896" w:rsidRPr="00856B09" w:rsidRDefault="00867C95" w:rsidP="009E42EF">
            <w:pPr>
              <w:tabs>
                <w:tab w:val="left" w:pos="-720"/>
              </w:tabs>
              <w:suppressAutoHyphens/>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t xml:space="preserve">Si la personne </w:t>
            </w:r>
            <w:r w:rsidR="00C760BE" w:rsidRPr="00C760BE">
              <w:rPr>
                <w:rFonts w:ascii="Calibri" w:hAnsi="Calibri" w:cs="Calibri"/>
                <w:bCs/>
                <w:i/>
                <w:iCs/>
                <w:color w:val="000000"/>
                <w:sz w:val="20"/>
                <w:szCs w:val="20"/>
                <w:lang w:val="fr-FR" w:eastAsia="en-IN" w:bidi="hi-IN"/>
              </w:rPr>
              <w:t>interrogée</w:t>
            </w:r>
            <w:r w:rsidRPr="00856B09">
              <w:rPr>
                <w:rFonts w:ascii="Calibri" w:hAnsi="Calibri" w:cs="Calibri"/>
                <w:bCs/>
                <w:i/>
                <w:iCs/>
                <w:color w:val="000000"/>
                <w:sz w:val="20"/>
                <w:szCs w:val="20"/>
                <w:lang w:val="fr-FR" w:eastAsia="en-IN" w:bidi="hi-IN"/>
              </w:rPr>
              <w:t xml:space="preserve"> mentionne plusieurs raisons, entourez le nombre de raisons qu’elle mentionne </w:t>
            </w:r>
          </w:p>
        </w:tc>
        <w:tc>
          <w:tcPr>
            <w:tcW w:w="3663" w:type="dxa"/>
          </w:tcPr>
          <w:p w14:paraId="28EF3153" w14:textId="0CAC78E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Manque d’installations </w:t>
            </w:r>
            <w:r w:rsidRPr="00856B09">
              <w:rPr>
                <w:rFonts w:ascii="Calibri" w:eastAsia="Times New Roman" w:hAnsi="Calibri" w:cs="Calibri"/>
                <w:spacing w:val="-2"/>
                <w:sz w:val="20"/>
                <w:szCs w:val="20"/>
                <w:lang w:val="fr-FR"/>
              </w:rPr>
              <w:tab/>
              <w:t>A</w:t>
            </w:r>
          </w:p>
          <w:p w14:paraId="7B440E4C" w14:textId="578F798D"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Qualité médiocre du service</w:t>
            </w:r>
            <w:r w:rsidRPr="00856B09">
              <w:rPr>
                <w:rFonts w:ascii="Calibri" w:eastAsia="Times New Roman" w:hAnsi="Calibri" w:cs="Calibri"/>
                <w:spacing w:val="-2"/>
                <w:sz w:val="20"/>
                <w:szCs w:val="20"/>
                <w:lang w:val="fr-FR"/>
              </w:rPr>
              <w:tab/>
              <w:t>B</w:t>
            </w:r>
          </w:p>
          <w:p w14:paraId="7CE56EF2" w14:textId="6EB298D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Mauvaise </w:t>
            </w:r>
            <w:r w:rsidR="003670B0">
              <w:rPr>
                <w:rFonts w:ascii="Calibri" w:eastAsia="Times New Roman" w:hAnsi="Calibri" w:cs="Calibri"/>
                <w:spacing w:val="-2"/>
                <w:sz w:val="20"/>
                <w:szCs w:val="20"/>
                <w:lang w:val="fr-FR"/>
              </w:rPr>
              <w:t>relation client-soignant</w:t>
            </w:r>
            <w:r w:rsidRPr="00856B09">
              <w:rPr>
                <w:rFonts w:ascii="Calibri" w:eastAsia="Times New Roman" w:hAnsi="Calibri" w:cs="Calibri"/>
                <w:spacing w:val="-2"/>
                <w:sz w:val="20"/>
                <w:szCs w:val="20"/>
                <w:lang w:val="fr-FR"/>
              </w:rPr>
              <w:tab/>
              <w:t>C</w:t>
            </w:r>
          </w:p>
          <w:p w14:paraId="4FD0EFB1" w14:textId="309399D2"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Frais trop élevée</w:t>
            </w:r>
            <w:r w:rsidRPr="00856B09">
              <w:rPr>
                <w:rFonts w:ascii="Calibri" w:eastAsia="Times New Roman" w:hAnsi="Calibri" w:cs="Calibri"/>
                <w:spacing w:val="-2"/>
                <w:sz w:val="20"/>
                <w:szCs w:val="20"/>
                <w:lang w:val="fr-FR"/>
              </w:rPr>
              <w:tab/>
              <w:t>D</w:t>
            </w:r>
          </w:p>
          <w:p w14:paraId="18112C09" w14:textId="13ACA2B5" w:rsidR="00234896" w:rsidRPr="00856B09" w:rsidRDefault="00234896" w:rsidP="00942D2D">
            <w:pPr>
              <w:pStyle w:val="TableParagraph"/>
              <w:tabs>
                <w:tab w:val="left" w:leader="underscore" w:pos="3402"/>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Autres (Précisez)</w:t>
            </w:r>
            <w:r w:rsidRPr="00856B09">
              <w:rPr>
                <w:rFonts w:ascii="Calibri" w:eastAsia="Times New Roman" w:hAnsi="Calibri" w:cs="Calibri"/>
                <w:spacing w:val="-2"/>
                <w:sz w:val="20"/>
                <w:szCs w:val="20"/>
                <w:lang w:val="fr-FR"/>
              </w:rPr>
              <w:tab/>
              <w:t>X</w:t>
            </w:r>
          </w:p>
        </w:tc>
        <w:tc>
          <w:tcPr>
            <w:tcW w:w="1021" w:type="dxa"/>
          </w:tcPr>
          <w:p w14:paraId="65D30FB6" w14:textId="051E94F0"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r w:rsidR="00234896" w:rsidRPr="00953642" w14:paraId="1176DE99" w14:textId="77777777" w:rsidTr="00856B09">
        <w:trPr>
          <w:trHeight w:val="388"/>
          <w:jc w:val="center"/>
        </w:trPr>
        <w:tc>
          <w:tcPr>
            <w:tcW w:w="638" w:type="dxa"/>
          </w:tcPr>
          <w:p w14:paraId="4C761293" w14:textId="5664707C"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473</w:t>
            </w:r>
          </w:p>
        </w:tc>
        <w:tc>
          <w:tcPr>
            <w:tcW w:w="4971" w:type="dxa"/>
          </w:tcPr>
          <w:p w14:paraId="68B37B0D" w14:textId="549EF933"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Si nécessaire, reviendrez-vous à l’avenir dans cette structure </w:t>
            </w:r>
            <w:r w:rsidR="006C3416" w:rsidRPr="006C3416">
              <w:rPr>
                <w:rFonts w:ascii="Calibri" w:hAnsi="Calibri" w:cs="Calibri"/>
                <w:bCs/>
                <w:color w:val="000000"/>
                <w:sz w:val="20"/>
                <w:szCs w:val="20"/>
                <w:lang w:val="fr-FR" w:eastAsia="en-IN" w:bidi="hi-IN"/>
              </w:rPr>
              <w:t>sanitaire pour</w:t>
            </w:r>
            <w:r w:rsidRPr="00856B09">
              <w:rPr>
                <w:rFonts w:ascii="Calibri" w:hAnsi="Calibri" w:cs="Calibri"/>
                <w:bCs/>
                <w:color w:val="000000"/>
                <w:sz w:val="20"/>
                <w:szCs w:val="20"/>
                <w:lang w:val="fr-FR" w:eastAsia="en-IN" w:bidi="hi-IN"/>
              </w:rPr>
              <w:t xml:space="preserve"> des services de planification familiale ?</w:t>
            </w:r>
          </w:p>
        </w:tc>
        <w:tc>
          <w:tcPr>
            <w:tcW w:w="3663" w:type="dxa"/>
          </w:tcPr>
          <w:p w14:paraId="1C569488" w14:textId="4DCFAFB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124F3F04" w14:textId="5802542A"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8847FE8" w14:textId="71CB0C3D" w:rsidR="00234896" w:rsidRPr="00856B09" w:rsidRDefault="00234896" w:rsidP="006C341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peut rien dire</w:t>
            </w:r>
            <w:r w:rsidRPr="00856B09">
              <w:rPr>
                <w:rFonts w:ascii="Calibri" w:hAnsi="Calibri" w:cs="Calibri"/>
                <w:spacing w:val="-2"/>
                <w:sz w:val="20"/>
                <w:szCs w:val="20"/>
                <w:lang w:val="fr-FR"/>
              </w:rPr>
              <w:tab/>
              <w:t>8</w:t>
            </w:r>
          </w:p>
        </w:tc>
        <w:tc>
          <w:tcPr>
            <w:tcW w:w="1021" w:type="dxa"/>
          </w:tcPr>
          <w:p w14:paraId="1E2BCD7C" w14:textId="1D56E01A"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bl>
    <w:p w14:paraId="6F018EC5" w14:textId="77777777" w:rsidR="006C3416" w:rsidRPr="00CC06C0" w:rsidRDefault="006C3416">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C3416" w:rsidRPr="00953642" w14:paraId="1AE84AD0" w14:textId="77777777" w:rsidTr="00856B09">
        <w:trPr>
          <w:trHeight w:val="388"/>
          <w:jc w:val="center"/>
        </w:trPr>
        <w:tc>
          <w:tcPr>
            <w:tcW w:w="10293" w:type="dxa"/>
            <w:gridSpan w:val="4"/>
            <w:vAlign w:val="center"/>
          </w:tcPr>
          <w:p w14:paraId="4DF714DD" w14:textId="704D5B87" w:rsidR="006C3416" w:rsidRPr="00856B09" w:rsidRDefault="006C3416" w:rsidP="00856B09">
            <w:pPr>
              <w:tabs>
                <w:tab w:val="left" w:pos="-720"/>
              </w:tabs>
              <w:suppressAutoHyphens/>
              <w:jc w:val="center"/>
              <w:rPr>
                <w:rFonts w:ascii="Calibri" w:hAnsi="Calibri" w:cs="Calibri"/>
                <w:b/>
                <w:bCs/>
                <w:spacing w:val="-2"/>
                <w:sz w:val="20"/>
                <w:szCs w:val="20"/>
                <w:lang w:val="fr-FR"/>
              </w:rPr>
            </w:pPr>
            <w:r w:rsidRPr="00856B09">
              <w:rPr>
                <w:rFonts w:ascii="Calibri" w:hAnsi="Calibri" w:cs="Calibri"/>
                <w:b/>
                <w:bCs/>
                <w:spacing w:val="-2"/>
                <w:sz w:val="20"/>
                <w:szCs w:val="20"/>
                <w:lang w:val="fr-FR"/>
              </w:rPr>
              <w:t xml:space="preserve">Merci d’avoir répondu à mes questions </w:t>
            </w:r>
            <w:r w:rsidR="00753905">
              <w:rPr>
                <w:rFonts w:ascii="Calibri" w:hAnsi="Calibri" w:cs="Calibri"/>
                <w:b/>
                <w:bCs/>
                <w:spacing w:val="-2"/>
                <w:sz w:val="20"/>
                <w:szCs w:val="20"/>
                <w:lang w:val="fr-FR"/>
              </w:rPr>
              <w:t>sur votre</w:t>
            </w:r>
            <w:r w:rsidRPr="00856B09">
              <w:rPr>
                <w:rFonts w:ascii="Calibri" w:hAnsi="Calibri" w:cs="Calibri"/>
                <w:b/>
                <w:bCs/>
                <w:spacing w:val="-2"/>
                <w:sz w:val="20"/>
                <w:szCs w:val="20"/>
                <w:lang w:val="fr-FR"/>
              </w:rPr>
              <w:t xml:space="preserve"> visite. Je vais maintenant vous poser quelques questions sur des problèmes courants que rencontrent les clients dans les établissements de santé. Au fur et à mesure que je mentionne chacun de ces problèmes, veuillez me dire si l’un d’entre eux a été un problème pour vous aujourd’hui, et si oui, il s’agit d’un problème majeur or mineur.</w:t>
            </w:r>
          </w:p>
        </w:tc>
      </w:tr>
      <w:tr w:rsidR="00234896" w:rsidRPr="00AC5DE8" w14:paraId="618B60F5" w14:textId="77777777" w:rsidTr="00856B09">
        <w:trPr>
          <w:trHeight w:val="388"/>
          <w:jc w:val="center"/>
        </w:trPr>
        <w:tc>
          <w:tcPr>
            <w:tcW w:w="638" w:type="dxa"/>
          </w:tcPr>
          <w:p w14:paraId="5C8ACFF3" w14:textId="2BF83673"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lastRenderedPageBreak/>
              <w:t>475</w:t>
            </w:r>
          </w:p>
        </w:tc>
        <w:tc>
          <w:tcPr>
            <w:tcW w:w="4971" w:type="dxa"/>
          </w:tcPr>
          <w:p w14:paraId="7AC7E211" w14:textId="1AE36CD3"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temps d’attente pour consulter un prestataire dans cette structure sanitaire a-t-il été un problème ?</w:t>
            </w:r>
          </w:p>
          <w:p w14:paraId="0112D971" w14:textId="4B2C81B7" w:rsidR="00234896" w:rsidRPr="00856B09" w:rsidRDefault="00234896" w:rsidP="009E42EF">
            <w:pPr>
              <w:tabs>
                <w:tab w:val="left" w:pos="-720"/>
              </w:tabs>
              <w:suppressAutoHyphens/>
              <w:rPr>
                <w:rFonts w:ascii="Calibri" w:hAnsi="Calibri" w:cs="Calibri"/>
                <w:spacing w:val="-2"/>
                <w:sz w:val="20"/>
                <w:szCs w:val="20"/>
                <w:lang w:val="fr-FR"/>
              </w:rPr>
            </w:pPr>
          </w:p>
          <w:p w14:paraId="54587491" w14:textId="62BD2F7E" w:rsidR="00234896" w:rsidRPr="00856B09" w:rsidRDefault="00234896" w:rsidP="00C26E41">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26BE4494"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6C59AE1D"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47799242"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3E8E584B" w14:textId="607A6089" w:rsidR="00234896" w:rsidRPr="00856B09" w:rsidRDefault="00451FFE" w:rsidP="009E42EF">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t>8</w:t>
            </w:r>
          </w:p>
        </w:tc>
        <w:tc>
          <w:tcPr>
            <w:tcW w:w="1021" w:type="dxa"/>
          </w:tcPr>
          <w:p w14:paraId="75DE05A4" w14:textId="540051E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47EC70D4" w14:textId="77777777" w:rsidTr="00856B09">
        <w:trPr>
          <w:trHeight w:val="388"/>
          <w:jc w:val="center"/>
        </w:trPr>
        <w:tc>
          <w:tcPr>
            <w:tcW w:w="638" w:type="dxa"/>
          </w:tcPr>
          <w:p w14:paraId="3B1384ED" w14:textId="6C4D974B"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476</w:t>
            </w:r>
          </w:p>
        </w:tc>
        <w:tc>
          <w:tcPr>
            <w:tcW w:w="4971" w:type="dxa"/>
          </w:tcPr>
          <w:p w14:paraId="00C54F68" w14:textId="23935CB3"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Les heures d’ouverture et de fermeture de la structure sanitaire ont-elles posé problème ?</w:t>
            </w:r>
          </w:p>
          <w:p w14:paraId="60514C0D" w14:textId="77777777" w:rsidR="00234896" w:rsidRPr="00856B09" w:rsidRDefault="00234896" w:rsidP="009E42EF">
            <w:pPr>
              <w:tabs>
                <w:tab w:val="left" w:pos="-720"/>
              </w:tabs>
              <w:suppressAutoHyphens/>
              <w:rPr>
                <w:rFonts w:ascii="Calibri" w:hAnsi="Calibri" w:cs="Calibri"/>
                <w:spacing w:val="-2"/>
                <w:sz w:val="20"/>
                <w:szCs w:val="20"/>
                <w:lang w:val="fr-FR"/>
              </w:rPr>
            </w:pPr>
          </w:p>
          <w:p w14:paraId="76DF3D7A" w14:textId="51D6596F"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7E3EA0A6" w14:textId="7D14A0FB" w:rsidR="00234896" w:rsidRPr="00856B09" w:rsidRDefault="00234896"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Oui, </w:t>
            </w:r>
            <w:r w:rsidR="00605D29">
              <w:rPr>
                <w:rFonts w:ascii="Calibri" w:eastAsia="Times New Roman" w:hAnsi="Calibri" w:cs="Calibri"/>
                <w:spacing w:val="-2"/>
                <w:sz w:val="20"/>
                <w:szCs w:val="20"/>
                <w:lang w:val="fr-FR"/>
              </w:rPr>
              <w:t xml:space="preserve">a posé un </w:t>
            </w:r>
            <w:r w:rsidRPr="00856B09">
              <w:rPr>
                <w:rFonts w:ascii="Calibri" w:eastAsia="Times New Roman" w:hAnsi="Calibri" w:cs="Calibri"/>
                <w:spacing w:val="-2"/>
                <w:sz w:val="20"/>
                <w:szCs w:val="20"/>
                <w:lang w:val="fr-FR"/>
              </w:rPr>
              <w:t>problème majeur</w:t>
            </w:r>
            <w:r w:rsidRPr="00856B09">
              <w:rPr>
                <w:rFonts w:ascii="Calibri" w:eastAsia="Times New Roman" w:hAnsi="Calibri" w:cs="Calibri"/>
                <w:spacing w:val="-2"/>
                <w:sz w:val="20"/>
                <w:szCs w:val="20"/>
                <w:lang w:val="fr-FR"/>
              </w:rPr>
              <w:tab/>
              <w:t>1</w:t>
            </w:r>
          </w:p>
          <w:p w14:paraId="43A5F292" w14:textId="120C7B3D" w:rsidR="00234896" w:rsidRPr="00856B09" w:rsidRDefault="00234896"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Oui, </w:t>
            </w:r>
            <w:r w:rsidR="00605D29">
              <w:rPr>
                <w:rFonts w:ascii="Calibri" w:eastAsia="Times New Roman" w:hAnsi="Calibri" w:cs="Calibri"/>
                <w:spacing w:val="-2"/>
                <w:sz w:val="20"/>
                <w:szCs w:val="20"/>
                <w:lang w:val="fr-FR"/>
              </w:rPr>
              <w:t xml:space="preserve">a posé un </w:t>
            </w:r>
            <w:r w:rsidRPr="00856B09">
              <w:rPr>
                <w:rFonts w:ascii="Calibri" w:eastAsia="Times New Roman" w:hAnsi="Calibri" w:cs="Calibri"/>
                <w:spacing w:val="-2"/>
                <w:sz w:val="20"/>
                <w:szCs w:val="20"/>
                <w:lang w:val="fr-FR"/>
              </w:rPr>
              <w:t>problème mineur</w:t>
            </w:r>
            <w:r w:rsidRPr="00856B09">
              <w:rPr>
                <w:rFonts w:ascii="Calibri" w:eastAsia="Times New Roman" w:hAnsi="Calibri" w:cs="Calibri"/>
                <w:spacing w:val="-2"/>
                <w:sz w:val="20"/>
                <w:szCs w:val="20"/>
                <w:lang w:val="fr-FR"/>
              </w:rPr>
              <w:tab/>
              <w:t>2</w:t>
            </w:r>
          </w:p>
          <w:p w14:paraId="5057B091" w14:textId="5C121359" w:rsidR="00234896" w:rsidRPr="00856B09" w:rsidRDefault="00234896" w:rsidP="00C26E41">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Non, </w:t>
            </w:r>
            <w:r w:rsidR="00605D29">
              <w:rPr>
                <w:rFonts w:ascii="Calibri" w:hAnsi="Calibri" w:cs="Calibri"/>
                <w:spacing w:val="-2"/>
                <w:sz w:val="20"/>
                <w:szCs w:val="20"/>
                <w:lang w:val="fr-FR"/>
              </w:rPr>
              <w:t xml:space="preserve">ne pose </w:t>
            </w:r>
            <w:r w:rsidRPr="00856B09">
              <w:rPr>
                <w:rFonts w:ascii="Calibri" w:hAnsi="Calibri" w:cs="Calibri"/>
                <w:spacing w:val="-2"/>
                <w:sz w:val="20"/>
                <w:szCs w:val="20"/>
                <w:lang w:val="fr-FR"/>
              </w:rPr>
              <w:t>pas de problème</w:t>
            </w:r>
            <w:r w:rsidRPr="00856B09">
              <w:rPr>
                <w:rFonts w:ascii="Calibri" w:hAnsi="Calibri" w:cs="Calibri"/>
                <w:spacing w:val="-2"/>
                <w:sz w:val="20"/>
                <w:szCs w:val="20"/>
                <w:lang w:val="fr-FR"/>
              </w:rPr>
              <w:tab/>
              <w:t>3</w:t>
            </w:r>
          </w:p>
          <w:p w14:paraId="64FEADE0" w14:textId="1065BDE5" w:rsidR="00234896" w:rsidRPr="00856B09" w:rsidRDefault="00234896" w:rsidP="00C26E41">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196161AA" w14:textId="656E1BFF"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1296BCCE" w14:textId="77777777" w:rsidTr="00856B09">
        <w:trPr>
          <w:trHeight w:val="388"/>
          <w:jc w:val="center"/>
        </w:trPr>
        <w:tc>
          <w:tcPr>
            <w:tcW w:w="638" w:type="dxa"/>
          </w:tcPr>
          <w:p w14:paraId="7CC9ABA7" w14:textId="015BDF43"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477</w:t>
            </w:r>
          </w:p>
        </w:tc>
        <w:tc>
          <w:tcPr>
            <w:tcW w:w="4971" w:type="dxa"/>
          </w:tcPr>
          <w:p w14:paraId="5DF75B7C" w14:textId="6C4E128B"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nombre de jours pendant lesquels les services sont disponibles dans cette structure sanitaire vous a-t-il posé un problème ?</w:t>
            </w:r>
          </w:p>
          <w:p w14:paraId="6A4D7F65" w14:textId="77777777" w:rsidR="00234896" w:rsidRPr="00856B09" w:rsidRDefault="00234896" w:rsidP="009E42EF">
            <w:pPr>
              <w:tabs>
                <w:tab w:val="left" w:pos="-720"/>
              </w:tabs>
              <w:suppressAutoHyphens/>
              <w:rPr>
                <w:rFonts w:ascii="Calibri" w:hAnsi="Calibri" w:cs="Calibri"/>
                <w:spacing w:val="-2"/>
                <w:sz w:val="20"/>
                <w:szCs w:val="20"/>
                <w:lang w:val="fr-FR"/>
              </w:rPr>
            </w:pPr>
          </w:p>
          <w:p w14:paraId="5FCB0EF1" w14:textId="2731E638"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sidRPr="00856B09">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2C33DDE4"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5CD42F3F"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53255F4C"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0C091556" w14:textId="2739938B" w:rsidR="00234896" w:rsidRPr="00856B09" w:rsidRDefault="00451FFE"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t>8</w:t>
            </w:r>
          </w:p>
        </w:tc>
        <w:tc>
          <w:tcPr>
            <w:tcW w:w="1021" w:type="dxa"/>
          </w:tcPr>
          <w:p w14:paraId="5384394A" w14:textId="123D4FF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4D7AEB37" w14:textId="77777777" w:rsidTr="00856B09">
        <w:trPr>
          <w:trHeight w:val="388"/>
          <w:jc w:val="center"/>
        </w:trPr>
        <w:tc>
          <w:tcPr>
            <w:tcW w:w="638" w:type="dxa"/>
          </w:tcPr>
          <w:p w14:paraId="27F90BE7" w14:textId="3C90C11E"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478</w:t>
            </w:r>
          </w:p>
        </w:tc>
        <w:tc>
          <w:tcPr>
            <w:tcW w:w="4971" w:type="dxa"/>
          </w:tcPr>
          <w:p w14:paraId="720CBB48" w14:textId="4636926A"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Les coûts des services de planification familiale de cette structure sanitaire vous-a-t-il posé problème ?</w:t>
            </w:r>
          </w:p>
          <w:p w14:paraId="7022431A" w14:textId="77777777" w:rsidR="00234896" w:rsidRPr="00856B09" w:rsidRDefault="00234896" w:rsidP="009E42EF">
            <w:pPr>
              <w:tabs>
                <w:tab w:val="left" w:pos="-720"/>
              </w:tabs>
              <w:suppressAutoHyphens/>
              <w:rPr>
                <w:rFonts w:ascii="Calibri" w:hAnsi="Calibri" w:cs="Calibri"/>
                <w:spacing w:val="-2"/>
                <w:sz w:val="20"/>
                <w:szCs w:val="20"/>
                <w:lang w:val="fr-FR"/>
              </w:rPr>
            </w:pPr>
          </w:p>
          <w:p w14:paraId="184A7004" w14:textId="66DDF976"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sidRPr="00856B09">
              <w:rPr>
                <w:rFonts w:ascii="Calibri" w:hAnsi="Calibri" w:cs="Calibri"/>
                <w:i/>
                <w:iCs/>
                <w:spacing w:val="-2"/>
                <w:sz w:val="20"/>
                <w:szCs w:val="20"/>
                <w:lang w:val="fr-FR"/>
              </w:rPr>
              <w:t>diriez</w:t>
            </w:r>
            <w:r w:rsidRPr="00856B09">
              <w:rPr>
                <w:rFonts w:ascii="Calibri" w:hAnsi="Calibri" w:cs="Calibri"/>
                <w:i/>
                <w:iCs/>
                <w:spacing w:val="-2"/>
                <w:sz w:val="20"/>
                <w:szCs w:val="20"/>
                <w:lang w:val="fr-FR"/>
              </w:rPr>
              <w:t>-vous qu’il s’agit d’un problème majeur ou mineur ?</w:t>
            </w:r>
          </w:p>
        </w:tc>
        <w:tc>
          <w:tcPr>
            <w:tcW w:w="3663" w:type="dxa"/>
          </w:tcPr>
          <w:p w14:paraId="6DBB52E3"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4667CD78"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174249F1"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7AB80DC9" w14:textId="3AE357A3" w:rsidR="00234896" w:rsidRPr="00856B09" w:rsidRDefault="00451FFE"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t>8</w:t>
            </w:r>
          </w:p>
        </w:tc>
        <w:tc>
          <w:tcPr>
            <w:tcW w:w="1021" w:type="dxa"/>
          </w:tcPr>
          <w:p w14:paraId="01F5CB0A" w14:textId="7B81F092"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018B3942" w14:textId="77777777" w:rsidTr="00856B09">
        <w:trPr>
          <w:trHeight w:val="388"/>
          <w:jc w:val="center"/>
        </w:trPr>
        <w:tc>
          <w:tcPr>
            <w:tcW w:w="638" w:type="dxa"/>
          </w:tcPr>
          <w:p w14:paraId="30A3A429" w14:textId="184D6316"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479</w:t>
            </w:r>
          </w:p>
        </w:tc>
        <w:tc>
          <w:tcPr>
            <w:tcW w:w="4971" w:type="dxa"/>
          </w:tcPr>
          <w:p w14:paraId="10DD8CD1" w14:textId="4881FD8C"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S’agit-il de la structure sanitaire offrant des services de planification familiale la plus proche de votre domicile ? </w:t>
            </w:r>
          </w:p>
        </w:tc>
        <w:tc>
          <w:tcPr>
            <w:tcW w:w="3663" w:type="dxa"/>
          </w:tcPr>
          <w:p w14:paraId="62396240" w14:textId="7FBF041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E7B295C" w14:textId="58BAE8AC"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E6FF230" w14:textId="4E3D8954"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4E4C8190" w14:textId="29AC959D" w:rsidR="00234896" w:rsidRPr="00856B09" w:rsidRDefault="00234896" w:rsidP="009E42EF">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0976" behindDoc="0" locked="0" layoutInCell="1" allowOverlap="1" wp14:anchorId="59693A8E" wp14:editId="5D00E9DB">
                      <wp:simplePos x="0" y="0"/>
                      <wp:positionH relativeFrom="column">
                        <wp:posOffset>-106841</wp:posOffset>
                      </wp:positionH>
                      <wp:positionV relativeFrom="paragraph">
                        <wp:posOffset>376411</wp:posOffset>
                      </wp:positionV>
                      <wp:extent cx="264278" cy="5286"/>
                      <wp:effectExtent l="0" t="76200" r="21590" b="90170"/>
                      <wp:wrapNone/>
                      <wp:docPr id="5" name="Straight Arrow Connector 5"/>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12351" id="Straight Arrow Connector 5" o:spid="_x0000_s1026" type="#_x0000_t32" style="position:absolute;margin-left:-8.4pt;margin-top:29.65pt;width:20.8pt;height:.4pt;flip:y;z-index:25779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" strokecolor="#5b9bd5 [3204]" strokeweight=".5pt">
                      <v:stroke endarrow="block" joinstyle="miter"/>
                    </v:shape>
                  </w:pict>
                </mc:Fallback>
              </mc:AlternateConten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9952" behindDoc="0" locked="0" layoutInCell="1" allowOverlap="1" wp14:anchorId="4A94DC4B" wp14:editId="07187005">
                      <wp:simplePos x="0" y="0"/>
                      <wp:positionH relativeFrom="column">
                        <wp:posOffset>-89479</wp:posOffset>
                      </wp:positionH>
                      <wp:positionV relativeFrom="paragraph">
                        <wp:posOffset>82550</wp:posOffset>
                      </wp:positionV>
                      <wp:extent cx="264278" cy="5286"/>
                      <wp:effectExtent l="0" t="76200" r="21590" b="90170"/>
                      <wp:wrapNone/>
                      <wp:docPr id="4" name="Straight Arrow Connector 4"/>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4E6A6" id="Straight Arrow Connector 4" o:spid="_x0000_s1026" type="#_x0000_t32" style="position:absolute;margin-left:-7.05pt;margin-top:6.5pt;width:20.8pt;height:.4pt;flip:y;z-index:25778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FIN</w:t>
            </w:r>
          </w:p>
          <w:p w14:paraId="4878DA5B" w14:textId="77777777" w:rsidR="00234896" w:rsidRPr="00856B09" w:rsidRDefault="00234896" w:rsidP="009E42EF">
            <w:pPr>
              <w:tabs>
                <w:tab w:val="left" w:pos="-720"/>
              </w:tabs>
              <w:suppressAutoHyphens/>
              <w:rPr>
                <w:rFonts w:ascii="Calibri" w:hAnsi="Calibri" w:cs="Calibri"/>
                <w:spacing w:val="-2"/>
                <w:sz w:val="20"/>
                <w:szCs w:val="20"/>
                <w:lang w:val="fr-FR"/>
              </w:rPr>
            </w:pPr>
          </w:p>
          <w:p w14:paraId="47AAE11F" w14:textId="4671C8B9"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FIN</w:t>
            </w:r>
          </w:p>
        </w:tc>
      </w:tr>
      <w:tr w:rsidR="00234896" w:rsidRPr="00856B09" w14:paraId="19A56885" w14:textId="77777777" w:rsidTr="00856B09">
        <w:trPr>
          <w:trHeight w:val="388"/>
          <w:jc w:val="center"/>
        </w:trPr>
        <w:tc>
          <w:tcPr>
            <w:tcW w:w="638" w:type="dxa"/>
          </w:tcPr>
          <w:p w14:paraId="21AED875" w14:textId="6BDEF0FF"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480</w:t>
            </w:r>
          </w:p>
        </w:tc>
        <w:tc>
          <w:tcPr>
            <w:tcW w:w="4971" w:type="dxa"/>
          </w:tcPr>
          <w:p w14:paraId="619BEFBF" w14:textId="2B52B8BD"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Quelle est la principale raison pour laquelle vous ne vous êtes pas rendu dans la structure sanitaire le plus proche de votre domicile ?</w:t>
            </w:r>
          </w:p>
          <w:p w14:paraId="3723260B" w14:textId="77777777" w:rsidR="00234896" w:rsidRPr="00856B09" w:rsidRDefault="00234896" w:rsidP="009E42EF">
            <w:pPr>
              <w:tabs>
                <w:tab w:val="left" w:pos="-720"/>
              </w:tabs>
              <w:suppressAutoHyphens/>
              <w:rPr>
                <w:rFonts w:ascii="Calibri" w:hAnsi="Calibri" w:cs="Calibri"/>
                <w:spacing w:val="-2"/>
                <w:sz w:val="20"/>
                <w:szCs w:val="20"/>
                <w:lang w:val="fr-FR"/>
              </w:rPr>
            </w:pPr>
          </w:p>
          <w:p w14:paraId="4BB2B45B" w14:textId="3EA5ECFE" w:rsidR="00234896" w:rsidRPr="00856B09" w:rsidRDefault="00BC5E69" w:rsidP="009E42EF">
            <w:pPr>
              <w:tabs>
                <w:tab w:val="left" w:pos="-720"/>
              </w:tabs>
              <w:suppressAutoHyphens/>
              <w:rPr>
                <w:rFonts w:ascii="Calibri" w:hAnsi="Calibri" w:cs="Calibri"/>
                <w:i/>
                <w:iCs/>
                <w:spacing w:val="-2"/>
                <w:sz w:val="20"/>
                <w:szCs w:val="20"/>
                <w:lang w:val="fr-FR"/>
              </w:rPr>
            </w:pPr>
            <w:r w:rsidRPr="00BC5E69">
              <w:rPr>
                <w:rFonts w:ascii="Calibri" w:hAnsi="Calibri" w:cs="Calibri"/>
                <w:i/>
                <w:iCs/>
                <w:spacing w:val="-2"/>
                <w:sz w:val="20"/>
                <w:szCs w:val="20"/>
                <w:lang w:val="fr-FR"/>
              </w:rPr>
              <w:t xml:space="preserve">Si la personne </w:t>
            </w:r>
            <w:r w:rsidR="001C142A" w:rsidRPr="00BC5E69">
              <w:rPr>
                <w:rFonts w:ascii="Calibri" w:hAnsi="Calibri" w:cs="Calibri"/>
                <w:i/>
                <w:iCs/>
                <w:spacing w:val="-2"/>
                <w:sz w:val="20"/>
                <w:szCs w:val="20"/>
                <w:lang w:val="fr-FR"/>
              </w:rPr>
              <w:t>interrogée</w:t>
            </w:r>
            <w:r w:rsidRPr="00BC5E69">
              <w:rPr>
                <w:rFonts w:ascii="Calibri" w:hAnsi="Calibri" w:cs="Calibri"/>
                <w:i/>
                <w:iCs/>
                <w:spacing w:val="-2"/>
                <w:sz w:val="20"/>
                <w:szCs w:val="20"/>
                <w:lang w:val="fr-FR"/>
              </w:rPr>
              <w:t xml:space="preserve"> mentionne plusieurs raisons, demander la raison la plus importante ou la raison principale</w:t>
            </w:r>
          </w:p>
        </w:tc>
        <w:tc>
          <w:tcPr>
            <w:tcW w:w="3663" w:type="dxa"/>
          </w:tcPr>
          <w:p w14:paraId="4A3C1413" w14:textId="26902F01" w:rsidR="00B81227" w:rsidRPr="00D37CDB" w:rsidRDefault="00C00379" w:rsidP="00B81227">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Calendrier des services n’est pas adapté</w:t>
            </w:r>
            <w:r w:rsidR="00B81227" w:rsidRPr="00D37CDB">
              <w:rPr>
                <w:rFonts w:ascii="Calibri" w:eastAsia="Times New Roman" w:hAnsi="Calibri" w:cs="Calibri"/>
                <w:spacing w:val="-2"/>
                <w:sz w:val="20"/>
                <w:szCs w:val="20"/>
                <w:lang w:val="fr-FR"/>
              </w:rPr>
              <w:tab/>
              <w:t>1</w:t>
            </w:r>
          </w:p>
          <w:p w14:paraId="38DE189E" w14:textId="268974BB" w:rsidR="00C00379" w:rsidRPr="00D37CDB" w:rsidRDefault="001C142A" w:rsidP="00C0037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 réputation</w:t>
            </w:r>
            <w:r w:rsidR="00C00379"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2</w:t>
            </w:r>
          </w:p>
          <w:p w14:paraId="39E03C48" w14:textId="7E81B1DF" w:rsidR="001C142A" w:rsidRPr="00D37CDB" w:rsidRDefault="001C142A"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N’aime pas le personnel</w:t>
            </w:r>
            <w:r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3</w:t>
            </w:r>
          </w:p>
          <w:p w14:paraId="74C53121" w14:textId="5B2DE2B7" w:rsidR="001C142A" w:rsidRPr="00D37CDB" w:rsidRDefault="001C142A"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 qualité des soins</w:t>
            </w:r>
            <w:r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4</w:t>
            </w:r>
          </w:p>
          <w:p w14:paraId="3866EE49" w14:textId="0FE6C6DE" w:rsidR="001C142A" w:rsidRPr="00D37CDB" w:rsidRDefault="00C71946"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Cherté des prestations</w:t>
            </w:r>
            <w:r w:rsidR="001C142A"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5</w:t>
            </w:r>
          </w:p>
          <w:p w14:paraId="774DDE1A" w14:textId="2FA8D891"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Défaut de médicaments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6</w:t>
            </w:r>
          </w:p>
          <w:p w14:paraId="2F9A394C" w14:textId="09B66DF6"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J’ai été référé ici</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7</w:t>
            </w:r>
          </w:p>
          <w:p w14:paraId="7B3CB4FB" w14:textId="75AB2F20"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Service non proposé</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8</w:t>
            </w:r>
          </w:p>
          <w:p w14:paraId="67552892" w14:textId="124F182F"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 accueil</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w:t>
            </w:r>
          </w:p>
          <w:p w14:paraId="6E2FFF61" w14:textId="36801E13"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Autres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96</w:t>
            </w:r>
          </w:p>
          <w:p w14:paraId="21BDD536" w14:textId="2E99EB8F" w:rsidR="00234896" w:rsidRPr="00856B09" w:rsidRDefault="00C71946" w:rsidP="009E42EF">
            <w:pPr>
              <w:pStyle w:val="TableParagraph"/>
              <w:tabs>
                <w:tab w:val="left" w:pos="-720"/>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Ne sait pas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98</w:t>
            </w:r>
          </w:p>
        </w:tc>
        <w:tc>
          <w:tcPr>
            <w:tcW w:w="1021" w:type="dxa"/>
          </w:tcPr>
          <w:p w14:paraId="0AA93D68" w14:textId="46D2E6EE" w:rsidR="00234896" w:rsidRPr="00856B09" w:rsidRDefault="00234896" w:rsidP="009E42EF">
            <w:pPr>
              <w:tabs>
                <w:tab w:val="left" w:pos="-720"/>
              </w:tabs>
              <w:suppressAutoHyphens/>
              <w:rPr>
                <w:rFonts w:ascii="Calibri" w:hAnsi="Calibri" w:cs="Calibri"/>
                <w:spacing w:val="-2"/>
                <w:sz w:val="20"/>
                <w:szCs w:val="20"/>
                <w:lang w:val="fr-FR"/>
              </w:rPr>
            </w:pPr>
          </w:p>
        </w:tc>
      </w:tr>
    </w:tbl>
    <w:p w14:paraId="73307B31" w14:textId="27882A58" w:rsidR="00204BB7" w:rsidRPr="00856B09" w:rsidRDefault="00AD47CB">
      <w:pPr>
        <w:spacing w:after="160" w:line="259" w:lineRule="auto"/>
        <w:rPr>
          <w:rFonts w:ascii="Calibri" w:hAnsi="Calibri" w:cs="Calibri"/>
          <w:lang w:val="fr-FR"/>
        </w:rPr>
      </w:pPr>
      <w:r w:rsidRPr="00CA2E4A">
        <w:rPr>
          <w:rFonts w:ascii="Calibri" w:hAnsi="Calibri" w:cs="Calibri"/>
          <w:noProof/>
          <w:lang w:val="fr-FR" w:eastAsia="fr-FR"/>
        </w:rPr>
        <mc:AlternateContent>
          <mc:Choice Requires="wps">
            <w:drawing>
              <wp:anchor distT="0" distB="0" distL="114300" distR="114300" simplePos="0" relativeHeight="257726464" behindDoc="0" locked="0" layoutInCell="1" allowOverlap="1" wp14:anchorId="285D4EE7" wp14:editId="7F33B9B7">
                <wp:simplePos x="0" y="0"/>
                <wp:positionH relativeFrom="column">
                  <wp:posOffset>167005</wp:posOffset>
                </wp:positionH>
                <wp:positionV relativeFrom="paragraph">
                  <wp:posOffset>295275</wp:posOffset>
                </wp:positionV>
                <wp:extent cx="6534150" cy="1085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534150" cy="1085850"/>
                        </a:xfrm>
                        <a:prstGeom prst="rect">
                          <a:avLst/>
                        </a:prstGeom>
                        <a:solidFill>
                          <a:schemeClr val="lt1"/>
                        </a:solidFill>
                        <a:ln w="6350">
                          <a:solidFill>
                            <a:prstClr val="black"/>
                          </a:solidFill>
                        </a:ln>
                      </wps:spPr>
                      <wps:txbx>
                        <w:txbxContent>
                          <w:p w14:paraId="16986121" w14:textId="5F51FB0F" w:rsidR="0064794F" w:rsidRPr="00856B09" w:rsidRDefault="0064794F">
                            <w:pPr>
                              <w:rPr>
                                <w:rFonts w:ascii="Aptos" w:hAnsi="Aptos"/>
                                <w:b/>
                                <w:bCs/>
                                <w:sz w:val="20"/>
                                <w:szCs w:val="20"/>
                                <w:lang w:val="en-US"/>
                              </w:rPr>
                            </w:pPr>
                            <w:r w:rsidRPr="00856B09">
                              <w:rPr>
                                <w:rFonts w:ascii="Aptos" w:hAnsi="Aptos"/>
                                <w:b/>
                                <w:bCs/>
                                <w:sz w:val="20"/>
                                <w:szCs w:val="20"/>
                                <w:lang w:val="en-US"/>
                              </w:rPr>
                              <w:t>OBSERVATIONS DE L’ENQUÊTEUR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5D4EE7" id="_x0000_t202" coordsize="21600,21600" o:spt="202" path="m,l,21600r21600,l21600,xe">
                <v:stroke joinstyle="miter"/>
                <v:path gradientshapeok="t" o:connecttype="rect"/>
              </v:shapetype>
              <v:shape id="Text Box 3" o:spid="_x0000_s1026" type="#_x0000_t202" style="position:absolute;margin-left:13.15pt;margin-top:23.25pt;width:514.5pt;height:85.5pt;z-index:25772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" fillcolor="white [3201]" strokeweight=".5pt">
                <v:textbox>
                  <w:txbxContent>
                    <w:p w14:paraId="16986121" w14:textId="5F51FB0F" w:rsidR="0064794F" w:rsidRPr="00856B09" w:rsidRDefault="0064794F">
                      <w:pPr>
                        <w:rPr>
                          <w:rFonts w:ascii="Aptos" w:hAnsi="Aptos"/>
                          <w:b/>
                          <w:bCs/>
                          <w:sz w:val="20"/>
                          <w:szCs w:val="20"/>
                          <w:lang w:val="en-US"/>
                        </w:rPr>
                      </w:pPr>
                      <w:r w:rsidRPr="00856B09">
                        <w:rPr>
                          <w:rFonts w:ascii="Aptos" w:hAnsi="Aptos"/>
                          <w:b/>
                          <w:bCs/>
                          <w:sz w:val="20"/>
                          <w:szCs w:val="20"/>
                          <w:lang w:val="en-US"/>
                        </w:rPr>
                        <w:t>OBSERVATIONS DE L’ENQUÊTEUR</w:t>
                      </w:r>
                    </w:p>
                  </w:txbxContent>
                </v:textbox>
              </v:shape>
            </w:pict>
          </mc:Fallback>
        </mc:AlternateContent>
      </w:r>
    </w:p>
    <w:p w14:paraId="12D9A0F7" w14:textId="1CB23402" w:rsidR="00204BB7" w:rsidRPr="00856B09" w:rsidRDefault="00204BB7">
      <w:pPr>
        <w:spacing w:after="160" w:line="259" w:lineRule="auto"/>
        <w:rPr>
          <w:rFonts w:ascii="Calibri" w:hAnsi="Calibri" w:cs="Calibri"/>
          <w:lang w:val="fr-FR"/>
        </w:rPr>
      </w:pPr>
    </w:p>
    <w:sectPr w:rsidR="00204BB7" w:rsidRPr="00856B09" w:rsidSect="00FA137B">
      <w:headerReference w:type="even" r:id="rId8"/>
      <w:headerReference w:type="default" r:id="rId9"/>
      <w:footerReference w:type="even" r:id="rId10"/>
      <w:footerReference w:type="default" r:id="rId11"/>
      <w:headerReference w:type="first" r:id="rId12"/>
      <w:footerReference w:type="first" r:id="rId13"/>
      <w:pgSz w:w="11906" w:h="16838"/>
      <w:pgMar w:top="1440" w:right="567"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6C167" w14:textId="77777777" w:rsidR="00DF1EC8" w:rsidRDefault="00DF1EC8" w:rsidP="00EB4BEE">
      <w:r>
        <w:separator/>
      </w:r>
    </w:p>
    <w:p w14:paraId="0BC65314" w14:textId="77777777" w:rsidR="00DF1EC8" w:rsidRDefault="00DF1EC8"/>
  </w:endnote>
  <w:endnote w:type="continuationSeparator" w:id="0">
    <w:p w14:paraId="5CEDACAF" w14:textId="77777777" w:rsidR="00DF1EC8" w:rsidRDefault="00DF1EC8" w:rsidP="00EB4BEE">
      <w:r>
        <w:continuationSeparator/>
      </w:r>
    </w:p>
    <w:p w14:paraId="250696FC" w14:textId="77777777" w:rsidR="00DF1EC8" w:rsidRDefault="00DF1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AB376" w14:textId="77777777" w:rsidR="0064794F" w:rsidRDefault="0064794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FE5E6" w14:textId="611DE1E8" w:rsidR="0064794F" w:rsidRPr="008B7902" w:rsidRDefault="00953642" w:rsidP="008B7902">
    <w:pPr>
      <w:pStyle w:val="Pieddepage"/>
      <w:tabs>
        <w:tab w:val="clear" w:pos="4513"/>
        <w:tab w:val="clear" w:pos="9026"/>
        <w:tab w:val="right" w:pos="8730"/>
      </w:tabs>
      <w:jc w:val="right"/>
      <w:rPr>
        <w:rFonts w:cs="Calibri"/>
        <w:sz w:val="20"/>
        <w:szCs w:val="20"/>
        <w:cs/>
        <w:lang w:bidi="hi-IN"/>
      </w:rPr>
    </w:pPr>
    <w:sdt>
      <w:sdtPr>
        <w:rPr>
          <w:rFonts w:ascii="Arial Narrow" w:eastAsia="Arial" w:hAnsi="Arial Narrow" w:cs="Arial Narrow"/>
          <w:spacing w:val="-1"/>
          <w:sz w:val="16"/>
          <w:szCs w:val="16"/>
          <w:lang w:bidi="hi-IN"/>
        </w:rPr>
        <w:id w:val="-1399744064"/>
      </w:sdtPr>
      <w:sdtEndPr/>
      <w:sdtContent>
        <w:r w:rsidR="0064794F" w:rsidRPr="008B7902">
          <w:rPr>
            <w:rFonts w:ascii="Arial Narrow" w:eastAsia="Arial" w:hAnsi="Arial Narrow" w:cs="Arial Narrow"/>
            <w:spacing w:val="-1"/>
            <w:sz w:val="16"/>
            <w:szCs w:val="16"/>
            <w:lang w:bidi="hi-IN"/>
          </w:rPr>
          <w:fldChar w:fldCharType="begin"/>
        </w:r>
        <w:r w:rsidR="0064794F" w:rsidRPr="008B7902">
          <w:rPr>
            <w:rFonts w:ascii="Arial Narrow" w:eastAsia="Arial" w:hAnsi="Arial Narrow" w:cs="Arial Narrow"/>
            <w:spacing w:val="-1"/>
            <w:sz w:val="16"/>
            <w:szCs w:val="16"/>
            <w:cs/>
            <w:lang w:bidi="hi-IN"/>
          </w:rPr>
          <w:instrText xml:space="preserve"> PAGE   \* MERGEFORMAT </w:instrText>
        </w:r>
        <w:r w:rsidR="0064794F" w:rsidRPr="008B7902">
          <w:rPr>
            <w:rFonts w:ascii="Arial Narrow" w:eastAsia="Arial" w:hAnsi="Arial Narrow" w:cs="Arial Narrow"/>
            <w:spacing w:val="-1"/>
            <w:sz w:val="16"/>
            <w:szCs w:val="16"/>
            <w:lang w:bidi="hi-IN"/>
          </w:rPr>
          <w:fldChar w:fldCharType="separate"/>
        </w:r>
        <w:r w:rsidR="005A164E" w:rsidRPr="005A164E">
          <w:rPr>
            <w:rFonts w:ascii="Arial Narrow" w:eastAsia="Arial" w:hAnsi="Arial Narrow" w:cs="Arial Narrow"/>
            <w:noProof/>
            <w:spacing w:val="-1"/>
            <w:sz w:val="16"/>
            <w:szCs w:val="16"/>
            <w:cs/>
            <w:lang w:bidi="hi-IN"/>
          </w:rPr>
          <w:t>11</w:t>
        </w:r>
        <w:r w:rsidR="0064794F" w:rsidRPr="008B7902">
          <w:rPr>
            <w:rFonts w:ascii="Arial Narrow" w:eastAsia="Arial" w:hAnsi="Arial Narrow" w:cs="Arial Narrow"/>
            <w:spacing w:val="-1"/>
            <w:sz w:val="16"/>
            <w:szCs w:val="16"/>
            <w:lang w:bidi="hi-IN"/>
          </w:rPr>
          <w:fldChar w:fldCharType="end"/>
        </w:r>
      </w:sdtContent>
    </w:sdt>
    <w:r w:rsidR="0064794F" w:rsidRPr="008B7902">
      <w:rPr>
        <w:rFonts w:ascii="Arial Narrow" w:eastAsia="Arial" w:hAnsi="Arial Narrow" w:cs="Arial Narrow"/>
        <w:spacing w:val="-1"/>
        <w:sz w:val="16"/>
        <w:szCs w:val="16"/>
        <w:cs/>
        <w:lang w:bidi="hi-IN"/>
      </w:rPr>
      <w:t xml:space="preserve">             </w:t>
    </w:r>
    <w:r w:rsidR="0064794F">
      <w:rPr>
        <w:rFonts w:ascii="Arial Narrow" w:eastAsia="Arial" w:hAnsi="Arial Narrow" w:cs="Arial Narrow"/>
        <w:spacing w:val="-1"/>
        <w:sz w:val="16"/>
        <w:szCs w:val="16"/>
        <w:cs/>
        <w:lang w:bidi="hi-IN"/>
      </w:rPr>
      <w:tab/>
    </w:r>
    <w:r w:rsidR="0064794F" w:rsidRPr="008B7902">
      <w:rPr>
        <w:rFonts w:ascii="Arial Narrow" w:eastAsia="Arial" w:hAnsi="Arial Narrow" w:cs="Arial Narrow"/>
        <w:spacing w:val="-1"/>
        <w:sz w:val="16"/>
        <w:szCs w:val="16"/>
        <w:cs/>
        <w:lang w:bidi="hi-IN"/>
      </w:rPr>
      <w:t xml:space="preserve">                      </w:t>
    </w:r>
    <w:r w:rsidR="0064794F" w:rsidRPr="008B7902">
      <w:rPr>
        <w:rFonts w:ascii="Arial Narrow" w:eastAsia="Arial" w:hAnsi="Arial Narrow" w:hint="cs"/>
        <w:spacing w:val="-1"/>
        <w:sz w:val="16"/>
        <w:szCs w:val="16"/>
        <w:cs/>
        <w:lang w:bidi="hi-IN"/>
      </w:rPr>
      <w:t xml:space="preserve">                                      </w:t>
    </w:r>
    <w:r w:rsidR="0064794F" w:rsidRPr="008B7902">
      <w:rPr>
        <w:rFonts w:ascii="Arial Narrow" w:eastAsia="Arial" w:hAnsi="Arial Narrow" w:cs="Arial Narrow"/>
        <w:spacing w:val="-1"/>
        <w:sz w:val="16"/>
        <w:szCs w:val="16"/>
        <w:cs/>
        <w:lang w:bidi="hi-IN"/>
      </w:rPr>
      <w:t xml:space="preserve">            </w:t>
    </w:r>
    <w:r w:rsidR="0064794F" w:rsidRPr="008B7902">
      <w:rPr>
        <w:rFonts w:ascii="Arial Narrow" w:eastAsia="Arial" w:hAnsi="Arial Narrow" w:cs="Arial Narrow" w:hint="cs"/>
        <w:spacing w:val="-1"/>
        <w:sz w:val="16"/>
        <w:szCs w:val="16"/>
        <w:cs/>
        <w:lang w:bidi="hi-IN"/>
      </w:rPr>
      <w:t xml:space="preserve"> </w:t>
    </w:r>
    <w:r w:rsidR="0064794F" w:rsidRPr="008B7902">
      <w:rPr>
        <w:rFonts w:ascii="Arial Narrow" w:eastAsia="Arial" w:hAnsi="Arial Narrow" w:hint="cs"/>
        <w:spacing w:val="-1"/>
        <w:sz w:val="16"/>
        <w:szCs w:val="16"/>
        <w:cs/>
        <w:lang w:bidi="hi-IN"/>
      </w:rPr>
      <w:t xml:space="preserve"> </w:t>
    </w:r>
    <w:r w:rsidR="0064794F" w:rsidRPr="008B7902">
      <w:rPr>
        <w:rFonts w:ascii="Arial Narrow" w:eastAsia="Arial" w:hAnsi="Arial Narrow"/>
        <w:spacing w:val="-1"/>
        <w:sz w:val="16"/>
        <w:szCs w:val="16"/>
        <w:lang w:bidi="hi-IN"/>
      </w:rPr>
      <w:t>FP</w:t>
    </w:r>
    <w:r w:rsidR="0064794F">
      <w:rPr>
        <w:rFonts w:ascii="Arial Narrow" w:eastAsia="Arial" w:hAnsi="Arial Narrow"/>
        <w:spacing w:val="-1"/>
        <w:sz w:val="16"/>
        <w:szCs w:val="16"/>
        <w:lang w:bidi="hi-IN"/>
      </w:rPr>
      <w:t xml:space="preserve"> |</w:t>
    </w:r>
    <w:r w:rsidR="0064794F" w:rsidRPr="008B7902">
      <w:rPr>
        <w:rFonts w:ascii="Arial Narrow" w:eastAsia="Arial" w:hAnsi="Arial Narrow"/>
        <w:spacing w:val="-1"/>
        <w:sz w:val="16"/>
        <w:szCs w:val="16"/>
        <w:lang w:bidi="hi-IN"/>
      </w:rPr>
      <w:t xml:space="preserve"> </w:t>
    </w:r>
    <w:r w:rsidR="0064794F">
      <w:rPr>
        <w:rFonts w:ascii="Arial Narrow" w:eastAsia="Arial" w:hAnsi="Arial Narrow" w:cs="Arial Narrow"/>
        <w:spacing w:val="-1"/>
        <w:sz w:val="16"/>
        <w:szCs w:val="16"/>
        <w:cs/>
        <w:lang w:bidi="hi-IN"/>
      </w:rPr>
      <w:t xml:space="preserve">Interview de sortie </w:t>
    </w:r>
    <w:r w:rsidR="0064794F" w:rsidRPr="008B7902">
      <w:rPr>
        <w:rFonts w:ascii="Arial Narrow" w:eastAsia="Arial" w:hAnsi="Arial Narrow"/>
        <w:spacing w:val="-1"/>
        <w:sz w:val="16"/>
        <w:szCs w:val="16"/>
        <w:lang w:bidi="hi-IN"/>
      </w:rPr>
      <w:t xml:space="preserve">| </w:t>
    </w:r>
    <w:r w:rsidR="0064794F">
      <w:rPr>
        <w:rFonts w:ascii="Arial Narrow" w:eastAsia="Arial" w:hAnsi="Arial Narrow"/>
        <w:spacing w:val="-1"/>
        <w:sz w:val="16"/>
        <w:szCs w:val="16"/>
        <w:lang w:bidi="hi-IN"/>
      </w:rPr>
      <w:t>27</w:t>
    </w:r>
    <w:r w:rsidR="0064794F" w:rsidRPr="008B7902">
      <w:rPr>
        <w:rFonts w:ascii="Arial Narrow" w:eastAsia="Arial" w:hAnsi="Arial Narrow" w:cs="Arial Narrow"/>
        <w:spacing w:val="-1"/>
        <w:sz w:val="16"/>
        <w:szCs w:val="16"/>
        <w:cs/>
        <w:lang w:bidi="hi-IN"/>
      </w:rPr>
      <w:t>-</w:t>
    </w:r>
    <w:r w:rsidR="0064794F" w:rsidRPr="008B7902">
      <w:rPr>
        <w:rFonts w:ascii="Arial Narrow" w:eastAsia="Arial" w:hAnsi="Arial Narrow" w:cs="Arial Narrow"/>
        <w:spacing w:val="-1"/>
        <w:sz w:val="16"/>
        <w:szCs w:val="16"/>
        <w:lang w:bidi="hi-IN"/>
      </w:rPr>
      <w:t>0</w:t>
    </w:r>
    <w:r w:rsidR="0064794F">
      <w:rPr>
        <w:rFonts w:ascii="Arial Narrow" w:eastAsia="Arial" w:hAnsi="Arial Narrow" w:cs="Arial Narrow"/>
        <w:spacing w:val="-1"/>
        <w:sz w:val="16"/>
        <w:szCs w:val="16"/>
        <w:lang w:bidi="hi-IN"/>
      </w:rPr>
      <w:t>8</w:t>
    </w:r>
    <w:r w:rsidR="0064794F" w:rsidRPr="008B7902">
      <w:rPr>
        <w:rFonts w:ascii="Arial Narrow" w:eastAsia="Arial" w:hAnsi="Arial Narrow" w:cs="Arial Narrow"/>
        <w:spacing w:val="-1"/>
        <w:sz w:val="16"/>
        <w:szCs w:val="16"/>
        <w:cs/>
        <w:lang w:bidi="hi-IN"/>
      </w:rPr>
      <w:t>-202</w:t>
    </w:r>
    <w:r w:rsidR="0064794F" w:rsidRPr="008B7902">
      <w:rPr>
        <w:rFonts w:ascii="Arial Narrow" w:eastAsia="Arial" w:hAnsi="Arial Narrow" w:cs="Arial Narrow"/>
        <w:spacing w:val="-1"/>
        <w:sz w:val="16"/>
        <w:szCs w:val="16"/>
        <w:lang w:bidi="hi-IN"/>
      </w:rPr>
      <w:t>4</w:t>
    </w:r>
  </w:p>
  <w:p w14:paraId="63FD3FB6" w14:textId="55893CD4" w:rsidR="0064794F" w:rsidRPr="00AD1F15" w:rsidRDefault="0064794F">
    <w:pPr>
      <w:pStyle w:val="Pieddepage"/>
      <w:rPr>
        <w:rFonts w:ascii="Arial Narrow" w:hAnsi="Arial Narrow"/>
        <w:sz w:val="20"/>
        <w:szCs w:val="20"/>
        <w:lang w:val="en-US"/>
      </w:rPr>
    </w:pPr>
  </w:p>
  <w:p w14:paraId="1F29DDE6" w14:textId="77777777" w:rsidR="0064794F" w:rsidRDefault="0064794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DD9CE" w14:textId="77777777" w:rsidR="0064794F" w:rsidRDefault="006479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2B2C4" w14:textId="77777777" w:rsidR="00DF1EC8" w:rsidRDefault="00DF1EC8" w:rsidP="00EB4BEE">
      <w:r>
        <w:separator/>
      </w:r>
    </w:p>
    <w:p w14:paraId="17D0BBA2" w14:textId="77777777" w:rsidR="00DF1EC8" w:rsidRDefault="00DF1EC8"/>
  </w:footnote>
  <w:footnote w:type="continuationSeparator" w:id="0">
    <w:p w14:paraId="47FD5D06" w14:textId="77777777" w:rsidR="00DF1EC8" w:rsidRDefault="00DF1EC8" w:rsidP="00EB4BEE">
      <w:r>
        <w:continuationSeparator/>
      </w:r>
    </w:p>
    <w:p w14:paraId="5DE67829" w14:textId="77777777" w:rsidR="00DF1EC8" w:rsidRDefault="00DF1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3E4D0" w14:textId="77777777" w:rsidR="0064794F" w:rsidRDefault="0064794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BC123" w14:textId="77777777" w:rsidR="0064794F" w:rsidRDefault="0064794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3F3F2" w14:textId="77777777" w:rsidR="0064794F" w:rsidRDefault="006479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351"/>
    <w:multiLevelType w:val="hybridMultilevel"/>
    <w:tmpl w:val="A54029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3E35F7"/>
    <w:multiLevelType w:val="multilevel"/>
    <w:tmpl w:val="2B3E35F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A617AF"/>
    <w:multiLevelType w:val="multilevel"/>
    <w:tmpl w:val="3766A754"/>
    <w:lvl w:ilvl="0">
      <w:start w:val="1"/>
      <w:numFmt w:val="upperLetter"/>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450" w:hanging="360"/>
      </w:pPr>
      <w:rPr>
        <w:rFonts w:ascii="Arial Narrow" w:eastAsiaTheme="minorHAnsi" w:hAnsi="Arial Narrow" w:cs="Mangal"/>
        <w:sz w:val="22"/>
        <w:szCs w:val="22"/>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1B6DB6"/>
    <w:multiLevelType w:val="hybridMultilevel"/>
    <w:tmpl w:val="5BB6AC30"/>
    <w:lvl w:ilvl="0" w:tplc="173CBED0">
      <w:start w:val="1"/>
      <w:numFmt w:val="decimal"/>
      <w:lvlText w:val="%1)"/>
      <w:lvlJc w:val="left"/>
      <w:pPr>
        <w:ind w:left="373" w:hanging="214"/>
      </w:pPr>
      <w:rPr>
        <w:rFonts w:hint="default"/>
        <w:w w:val="100"/>
        <w:sz w:val="18"/>
        <w:szCs w:val="18"/>
        <w:lang w:val="en-US" w:eastAsia="en-US" w:bidi="ar-SA"/>
      </w:rPr>
    </w:lvl>
    <w:lvl w:ilvl="1" w:tplc="8D0A2444">
      <w:numFmt w:val="bullet"/>
      <w:lvlText w:val="•"/>
      <w:lvlJc w:val="left"/>
      <w:pPr>
        <w:ind w:left="708" w:hanging="214"/>
      </w:pPr>
      <w:rPr>
        <w:rFonts w:hint="default"/>
        <w:lang w:val="en-US" w:eastAsia="en-US" w:bidi="ar-SA"/>
      </w:rPr>
    </w:lvl>
    <w:lvl w:ilvl="2" w:tplc="CBCCFBE2">
      <w:numFmt w:val="bullet"/>
      <w:lvlText w:val="•"/>
      <w:lvlJc w:val="left"/>
      <w:pPr>
        <w:ind w:left="1036" w:hanging="214"/>
      </w:pPr>
      <w:rPr>
        <w:rFonts w:hint="default"/>
        <w:lang w:val="en-US" w:eastAsia="en-US" w:bidi="ar-SA"/>
      </w:rPr>
    </w:lvl>
    <w:lvl w:ilvl="3" w:tplc="B3F41F3E">
      <w:numFmt w:val="bullet"/>
      <w:lvlText w:val="•"/>
      <w:lvlJc w:val="left"/>
      <w:pPr>
        <w:ind w:left="1364" w:hanging="214"/>
      </w:pPr>
      <w:rPr>
        <w:rFonts w:hint="default"/>
        <w:lang w:val="en-US" w:eastAsia="en-US" w:bidi="ar-SA"/>
      </w:rPr>
    </w:lvl>
    <w:lvl w:ilvl="4" w:tplc="041E2F0E">
      <w:numFmt w:val="bullet"/>
      <w:lvlText w:val="•"/>
      <w:lvlJc w:val="left"/>
      <w:pPr>
        <w:ind w:left="1692" w:hanging="214"/>
      </w:pPr>
      <w:rPr>
        <w:rFonts w:hint="default"/>
        <w:lang w:val="en-US" w:eastAsia="en-US" w:bidi="ar-SA"/>
      </w:rPr>
    </w:lvl>
    <w:lvl w:ilvl="5" w:tplc="8954F81A">
      <w:numFmt w:val="bullet"/>
      <w:lvlText w:val="•"/>
      <w:lvlJc w:val="left"/>
      <w:pPr>
        <w:ind w:left="2021" w:hanging="214"/>
      </w:pPr>
      <w:rPr>
        <w:rFonts w:hint="default"/>
        <w:lang w:val="en-US" w:eastAsia="en-US" w:bidi="ar-SA"/>
      </w:rPr>
    </w:lvl>
    <w:lvl w:ilvl="6" w:tplc="83000DD8">
      <w:numFmt w:val="bullet"/>
      <w:lvlText w:val="•"/>
      <w:lvlJc w:val="left"/>
      <w:pPr>
        <w:ind w:left="2349" w:hanging="214"/>
      </w:pPr>
      <w:rPr>
        <w:rFonts w:hint="default"/>
        <w:lang w:val="en-US" w:eastAsia="en-US" w:bidi="ar-SA"/>
      </w:rPr>
    </w:lvl>
    <w:lvl w:ilvl="7" w:tplc="7690D7C8">
      <w:numFmt w:val="bullet"/>
      <w:lvlText w:val="•"/>
      <w:lvlJc w:val="left"/>
      <w:pPr>
        <w:ind w:left="2677" w:hanging="214"/>
      </w:pPr>
      <w:rPr>
        <w:rFonts w:hint="default"/>
        <w:lang w:val="en-US" w:eastAsia="en-US" w:bidi="ar-SA"/>
      </w:rPr>
    </w:lvl>
    <w:lvl w:ilvl="8" w:tplc="A00C6C44">
      <w:numFmt w:val="bullet"/>
      <w:lvlText w:val="•"/>
      <w:lvlJc w:val="left"/>
      <w:pPr>
        <w:ind w:left="3005" w:hanging="214"/>
      </w:pPr>
      <w:rPr>
        <w:rFonts w:hint="default"/>
        <w:lang w:val="en-US" w:eastAsia="en-US" w:bidi="ar-SA"/>
      </w:rPr>
    </w:lvl>
  </w:abstractNum>
  <w:num w:numId="1" w16cid:durableId="609169617">
    <w:abstractNumId w:val="1"/>
  </w:num>
  <w:num w:numId="2" w16cid:durableId="473759899">
    <w:abstractNumId w:val="2"/>
  </w:num>
  <w:num w:numId="3" w16cid:durableId="2083521132">
    <w:abstractNumId w:val="3"/>
  </w:num>
  <w:num w:numId="4" w16cid:durableId="17375879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novo">
    <w15:presenceInfo w15:providerId="Windows Live" w15:userId="16fdadbe6dbfaf97"/>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45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rAwt7A0M7MwMDNS0lEKTi0uzszPAykwrwUA8uMVlSwAAAA="/>
  </w:docVars>
  <w:rsids>
    <w:rsidRoot w:val="005F4753"/>
    <w:rsid w:val="00000186"/>
    <w:rsid w:val="000001D6"/>
    <w:rsid w:val="00000668"/>
    <w:rsid w:val="0000095A"/>
    <w:rsid w:val="00000C08"/>
    <w:rsid w:val="00000EA9"/>
    <w:rsid w:val="00001590"/>
    <w:rsid w:val="000027A5"/>
    <w:rsid w:val="00002DE1"/>
    <w:rsid w:val="00003980"/>
    <w:rsid w:val="0000469D"/>
    <w:rsid w:val="00004B3D"/>
    <w:rsid w:val="00004DF8"/>
    <w:rsid w:val="0000524B"/>
    <w:rsid w:val="00006132"/>
    <w:rsid w:val="00006552"/>
    <w:rsid w:val="00006593"/>
    <w:rsid w:val="000076E7"/>
    <w:rsid w:val="00007757"/>
    <w:rsid w:val="0000794B"/>
    <w:rsid w:val="0001077F"/>
    <w:rsid w:val="00010A89"/>
    <w:rsid w:val="00011530"/>
    <w:rsid w:val="0001159C"/>
    <w:rsid w:val="00011755"/>
    <w:rsid w:val="000125F0"/>
    <w:rsid w:val="00014CBA"/>
    <w:rsid w:val="00014F62"/>
    <w:rsid w:val="000156A1"/>
    <w:rsid w:val="00015EFD"/>
    <w:rsid w:val="000160EF"/>
    <w:rsid w:val="0001620A"/>
    <w:rsid w:val="00016C8A"/>
    <w:rsid w:val="000175F5"/>
    <w:rsid w:val="000178A5"/>
    <w:rsid w:val="00017F13"/>
    <w:rsid w:val="000206D5"/>
    <w:rsid w:val="00020F7A"/>
    <w:rsid w:val="00021392"/>
    <w:rsid w:val="000225BD"/>
    <w:rsid w:val="00022854"/>
    <w:rsid w:val="00022CDD"/>
    <w:rsid w:val="00023201"/>
    <w:rsid w:val="00023D2B"/>
    <w:rsid w:val="00024025"/>
    <w:rsid w:val="000251B5"/>
    <w:rsid w:val="00025B32"/>
    <w:rsid w:val="00025FBA"/>
    <w:rsid w:val="00026001"/>
    <w:rsid w:val="00026319"/>
    <w:rsid w:val="0002655C"/>
    <w:rsid w:val="00026999"/>
    <w:rsid w:val="00026BA6"/>
    <w:rsid w:val="000271DA"/>
    <w:rsid w:val="00030EAA"/>
    <w:rsid w:val="0003211E"/>
    <w:rsid w:val="0003237D"/>
    <w:rsid w:val="000330FB"/>
    <w:rsid w:val="000334F8"/>
    <w:rsid w:val="00033EC8"/>
    <w:rsid w:val="000342B3"/>
    <w:rsid w:val="000346C3"/>
    <w:rsid w:val="00034C4E"/>
    <w:rsid w:val="000354FE"/>
    <w:rsid w:val="00035638"/>
    <w:rsid w:val="000357FF"/>
    <w:rsid w:val="00035953"/>
    <w:rsid w:val="00035B2B"/>
    <w:rsid w:val="00035FC8"/>
    <w:rsid w:val="000361AE"/>
    <w:rsid w:val="0003684D"/>
    <w:rsid w:val="0003697A"/>
    <w:rsid w:val="00036E3E"/>
    <w:rsid w:val="00036F8C"/>
    <w:rsid w:val="00037458"/>
    <w:rsid w:val="00037782"/>
    <w:rsid w:val="00037E0E"/>
    <w:rsid w:val="0004020F"/>
    <w:rsid w:val="000404A6"/>
    <w:rsid w:val="00040B38"/>
    <w:rsid w:val="00040BD1"/>
    <w:rsid w:val="00041524"/>
    <w:rsid w:val="00041DB9"/>
    <w:rsid w:val="00041F7A"/>
    <w:rsid w:val="00042E65"/>
    <w:rsid w:val="0004433D"/>
    <w:rsid w:val="00044AC3"/>
    <w:rsid w:val="000453E3"/>
    <w:rsid w:val="00045788"/>
    <w:rsid w:val="00046206"/>
    <w:rsid w:val="000469F8"/>
    <w:rsid w:val="00046C8B"/>
    <w:rsid w:val="00046E2E"/>
    <w:rsid w:val="00047388"/>
    <w:rsid w:val="000473E4"/>
    <w:rsid w:val="000479BC"/>
    <w:rsid w:val="00047DD3"/>
    <w:rsid w:val="00050723"/>
    <w:rsid w:val="0005203E"/>
    <w:rsid w:val="00052080"/>
    <w:rsid w:val="00052EF5"/>
    <w:rsid w:val="00052F48"/>
    <w:rsid w:val="00053265"/>
    <w:rsid w:val="000533AB"/>
    <w:rsid w:val="000538D4"/>
    <w:rsid w:val="00053A57"/>
    <w:rsid w:val="0005404D"/>
    <w:rsid w:val="000542DE"/>
    <w:rsid w:val="000543E0"/>
    <w:rsid w:val="000543FF"/>
    <w:rsid w:val="000548F6"/>
    <w:rsid w:val="00054FBD"/>
    <w:rsid w:val="00055F83"/>
    <w:rsid w:val="000576AE"/>
    <w:rsid w:val="00060127"/>
    <w:rsid w:val="00060648"/>
    <w:rsid w:val="00060E0B"/>
    <w:rsid w:val="0006117B"/>
    <w:rsid w:val="000611F7"/>
    <w:rsid w:val="00061F08"/>
    <w:rsid w:val="000630C5"/>
    <w:rsid w:val="000638BD"/>
    <w:rsid w:val="00064716"/>
    <w:rsid w:val="00064776"/>
    <w:rsid w:val="00064A38"/>
    <w:rsid w:val="00064E18"/>
    <w:rsid w:val="000653ED"/>
    <w:rsid w:val="00065D68"/>
    <w:rsid w:val="00065EAA"/>
    <w:rsid w:val="00065F59"/>
    <w:rsid w:val="000663E5"/>
    <w:rsid w:val="00066C20"/>
    <w:rsid w:val="000673C9"/>
    <w:rsid w:val="00067512"/>
    <w:rsid w:val="00067650"/>
    <w:rsid w:val="000678F1"/>
    <w:rsid w:val="0007015F"/>
    <w:rsid w:val="000701C4"/>
    <w:rsid w:val="000701F1"/>
    <w:rsid w:val="00070529"/>
    <w:rsid w:val="00070D5D"/>
    <w:rsid w:val="00070FBB"/>
    <w:rsid w:val="000710EB"/>
    <w:rsid w:val="000710F5"/>
    <w:rsid w:val="000717DF"/>
    <w:rsid w:val="00071DCB"/>
    <w:rsid w:val="00071F1C"/>
    <w:rsid w:val="0007267D"/>
    <w:rsid w:val="00073C82"/>
    <w:rsid w:val="00073E42"/>
    <w:rsid w:val="00073EC2"/>
    <w:rsid w:val="000747A8"/>
    <w:rsid w:val="0007499C"/>
    <w:rsid w:val="00074B67"/>
    <w:rsid w:val="00074CE3"/>
    <w:rsid w:val="0007604A"/>
    <w:rsid w:val="000765ED"/>
    <w:rsid w:val="00076BA4"/>
    <w:rsid w:val="000805D1"/>
    <w:rsid w:val="00080ADD"/>
    <w:rsid w:val="00080C97"/>
    <w:rsid w:val="00080FEF"/>
    <w:rsid w:val="0008151C"/>
    <w:rsid w:val="00082E8E"/>
    <w:rsid w:val="000838DC"/>
    <w:rsid w:val="00083CED"/>
    <w:rsid w:val="00084348"/>
    <w:rsid w:val="0008491D"/>
    <w:rsid w:val="0008554E"/>
    <w:rsid w:val="00085837"/>
    <w:rsid w:val="00085CD7"/>
    <w:rsid w:val="00085E25"/>
    <w:rsid w:val="00085F92"/>
    <w:rsid w:val="000860A4"/>
    <w:rsid w:val="000861A6"/>
    <w:rsid w:val="00086AC1"/>
    <w:rsid w:val="00086BB8"/>
    <w:rsid w:val="00086DAD"/>
    <w:rsid w:val="00086E43"/>
    <w:rsid w:val="00087983"/>
    <w:rsid w:val="00087DBA"/>
    <w:rsid w:val="000905B2"/>
    <w:rsid w:val="00090B15"/>
    <w:rsid w:val="0009119C"/>
    <w:rsid w:val="000924C2"/>
    <w:rsid w:val="000927A6"/>
    <w:rsid w:val="00093144"/>
    <w:rsid w:val="00095A66"/>
    <w:rsid w:val="00095AC4"/>
    <w:rsid w:val="00095D42"/>
    <w:rsid w:val="00095F4F"/>
    <w:rsid w:val="000967BE"/>
    <w:rsid w:val="00096A45"/>
    <w:rsid w:val="000A054A"/>
    <w:rsid w:val="000A09A4"/>
    <w:rsid w:val="000A0F90"/>
    <w:rsid w:val="000A125E"/>
    <w:rsid w:val="000A1FFA"/>
    <w:rsid w:val="000A2989"/>
    <w:rsid w:val="000A305A"/>
    <w:rsid w:val="000A3462"/>
    <w:rsid w:val="000A45C9"/>
    <w:rsid w:val="000A49C5"/>
    <w:rsid w:val="000A4C9F"/>
    <w:rsid w:val="000A5146"/>
    <w:rsid w:val="000A5979"/>
    <w:rsid w:val="000A6287"/>
    <w:rsid w:val="000A696E"/>
    <w:rsid w:val="000A717C"/>
    <w:rsid w:val="000A7396"/>
    <w:rsid w:val="000A7668"/>
    <w:rsid w:val="000A771E"/>
    <w:rsid w:val="000A7C7C"/>
    <w:rsid w:val="000A7FE2"/>
    <w:rsid w:val="000B0445"/>
    <w:rsid w:val="000B1322"/>
    <w:rsid w:val="000B1621"/>
    <w:rsid w:val="000B1C7C"/>
    <w:rsid w:val="000B1E83"/>
    <w:rsid w:val="000B307F"/>
    <w:rsid w:val="000B4C0B"/>
    <w:rsid w:val="000B5E42"/>
    <w:rsid w:val="000B6561"/>
    <w:rsid w:val="000B72BC"/>
    <w:rsid w:val="000B782B"/>
    <w:rsid w:val="000B7E89"/>
    <w:rsid w:val="000C08B7"/>
    <w:rsid w:val="000C0DAE"/>
    <w:rsid w:val="000C1184"/>
    <w:rsid w:val="000C14DA"/>
    <w:rsid w:val="000C1B86"/>
    <w:rsid w:val="000C1B8E"/>
    <w:rsid w:val="000C1C41"/>
    <w:rsid w:val="000C2B5D"/>
    <w:rsid w:val="000C3C6B"/>
    <w:rsid w:val="000C49C9"/>
    <w:rsid w:val="000C4CB9"/>
    <w:rsid w:val="000C4E3A"/>
    <w:rsid w:val="000C5A1D"/>
    <w:rsid w:val="000C5A56"/>
    <w:rsid w:val="000C61A4"/>
    <w:rsid w:val="000C66C7"/>
    <w:rsid w:val="000C6A19"/>
    <w:rsid w:val="000C6A2E"/>
    <w:rsid w:val="000C6E22"/>
    <w:rsid w:val="000C7829"/>
    <w:rsid w:val="000C7964"/>
    <w:rsid w:val="000C7AFB"/>
    <w:rsid w:val="000D0040"/>
    <w:rsid w:val="000D00D5"/>
    <w:rsid w:val="000D097F"/>
    <w:rsid w:val="000D09EA"/>
    <w:rsid w:val="000D0F7A"/>
    <w:rsid w:val="000D12C4"/>
    <w:rsid w:val="000D142D"/>
    <w:rsid w:val="000D1AD0"/>
    <w:rsid w:val="000D210B"/>
    <w:rsid w:val="000D380D"/>
    <w:rsid w:val="000D38F4"/>
    <w:rsid w:val="000D3E1D"/>
    <w:rsid w:val="000D3F30"/>
    <w:rsid w:val="000D4086"/>
    <w:rsid w:val="000D439A"/>
    <w:rsid w:val="000D4D18"/>
    <w:rsid w:val="000D4F08"/>
    <w:rsid w:val="000D5439"/>
    <w:rsid w:val="000D577E"/>
    <w:rsid w:val="000D5D8F"/>
    <w:rsid w:val="000D603F"/>
    <w:rsid w:val="000D6356"/>
    <w:rsid w:val="000D6571"/>
    <w:rsid w:val="000D6C54"/>
    <w:rsid w:val="000D741E"/>
    <w:rsid w:val="000E00D7"/>
    <w:rsid w:val="000E083A"/>
    <w:rsid w:val="000E1593"/>
    <w:rsid w:val="000E176D"/>
    <w:rsid w:val="000E1BC8"/>
    <w:rsid w:val="000E2243"/>
    <w:rsid w:val="000E2786"/>
    <w:rsid w:val="000E27FE"/>
    <w:rsid w:val="000E3275"/>
    <w:rsid w:val="000E342C"/>
    <w:rsid w:val="000E36C5"/>
    <w:rsid w:val="000E3BC2"/>
    <w:rsid w:val="000E40A7"/>
    <w:rsid w:val="000E4112"/>
    <w:rsid w:val="000E4188"/>
    <w:rsid w:val="000E4B8C"/>
    <w:rsid w:val="000E4BD5"/>
    <w:rsid w:val="000E4EEA"/>
    <w:rsid w:val="000E4FF2"/>
    <w:rsid w:val="000E5026"/>
    <w:rsid w:val="000E5BEC"/>
    <w:rsid w:val="000E5CB3"/>
    <w:rsid w:val="000E66B1"/>
    <w:rsid w:val="000E6A22"/>
    <w:rsid w:val="000E7964"/>
    <w:rsid w:val="000E7C86"/>
    <w:rsid w:val="000E7F90"/>
    <w:rsid w:val="000F03ED"/>
    <w:rsid w:val="000F0E48"/>
    <w:rsid w:val="000F12E1"/>
    <w:rsid w:val="000F215C"/>
    <w:rsid w:val="000F2F46"/>
    <w:rsid w:val="000F32F2"/>
    <w:rsid w:val="000F440E"/>
    <w:rsid w:val="000F4973"/>
    <w:rsid w:val="000F52A8"/>
    <w:rsid w:val="000F556D"/>
    <w:rsid w:val="000F5957"/>
    <w:rsid w:val="000F63D6"/>
    <w:rsid w:val="000F652F"/>
    <w:rsid w:val="000F6824"/>
    <w:rsid w:val="000F70F0"/>
    <w:rsid w:val="000F7288"/>
    <w:rsid w:val="000F73A8"/>
    <w:rsid w:val="000F7E2A"/>
    <w:rsid w:val="000F7F90"/>
    <w:rsid w:val="00100412"/>
    <w:rsid w:val="001008E6"/>
    <w:rsid w:val="00100AE5"/>
    <w:rsid w:val="00100BD3"/>
    <w:rsid w:val="00100E39"/>
    <w:rsid w:val="00101509"/>
    <w:rsid w:val="001019E2"/>
    <w:rsid w:val="001020E6"/>
    <w:rsid w:val="001022B9"/>
    <w:rsid w:val="001023B8"/>
    <w:rsid w:val="00102539"/>
    <w:rsid w:val="001039E9"/>
    <w:rsid w:val="00103DFC"/>
    <w:rsid w:val="0010429F"/>
    <w:rsid w:val="001044D1"/>
    <w:rsid w:val="001049FE"/>
    <w:rsid w:val="00104D81"/>
    <w:rsid w:val="00105270"/>
    <w:rsid w:val="00105319"/>
    <w:rsid w:val="0010562D"/>
    <w:rsid w:val="001059DA"/>
    <w:rsid w:val="00106678"/>
    <w:rsid w:val="001067CD"/>
    <w:rsid w:val="001076A2"/>
    <w:rsid w:val="00107B8C"/>
    <w:rsid w:val="0011049A"/>
    <w:rsid w:val="00111034"/>
    <w:rsid w:val="0011131B"/>
    <w:rsid w:val="001118E1"/>
    <w:rsid w:val="00111B1F"/>
    <w:rsid w:val="00111CC2"/>
    <w:rsid w:val="00112901"/>
    <w:rsid w:val="001129F7"/>
    <w:rsid w:val="00113CF2"/>
    <w:rsid w:val="001142E6"/>
    <w:rsid w:val="0011541C"/>
    <w:rsid w:val="00115999"/>
    <w:rsid w:val="00116BB1"/>
    <w:rsid w:val="00116E06"/>
    <w:rsid w:val="00117586"/>
    <w:rsid w:val="00117C67"/>
    <w:rsid w:val="0012090B"/>
    <w:rsid w:val="00120ED1"/>
    <w:rsid w:val="00121098"/>
    <w:rsid w:val="0012151A"/>
    <w:rsid w:val="001217E4"/>
    <w:rsid w:val="001218F2"/>
    <w:rsid w:val="001219B0"/>
    <w:rsid w:val="00121A47"/>
    <w:rsid w:val="00121E10"/>
    <w:rsid w:val="00121F67"/>
    <w:rsid w:val="001220BF"/>
    <w:rsid w:val="00122BE9"/>
    <w:rsid w:val="00122DF2"/>
    <w:rsid w:val="001232F4"/>
    <w:rsid w:val="001235F6"/>
    <w:rsid w:val="001236E2"/>
    <w:rsid w:val="001240E4"/>
    <w:rsid w:val="00124A25"/>
    <w:rsid w:val="00125364"/>
    <w:rsid w:val="00125406"/>
    <w:rsid w:val="00125CCB"/>
    <w:rsid w:val="00126030"/>
    <w:rsid w:val="0012680F"/>
    <w:rsid w:val="001268C4"/>
    <w:rsid w:val="00126C03"/>
    <w:rsid w:val="00126CCB"/>
    <w:rsid w:val="00127021"/>
    <w:rsid w:val="00127649"/>
    <w:rsid w:val="00130269"/>
    <w:rsid w:val="00130503"/>
    <w:rsid w:val="001305CD"/>
    <w:rsid w:val="00130DF0"/>
    <w:rsid w:val="0013162C"/>
    <w:rsid w:val="001320EE"/>
    <w:rsid w:val="00133717"/>
    <w:rsid w:val="00133730"/>
    <w:rsid w:val="00134148"/>
    <w:rsid w:val="0013429E"/>
    <w:rsid w:val="001352AB"/>
    <w:rsid w:val="00135943"/>
    <w:rsid w:val="001362A9"/>
    <w:rsid w:val="00136596"/>
    <w:rsid w:val="001370CC"/>
    <w:rsid w:val="001406D0"/>
    <w:rsid w:val="00140F4F"/>
    <w:rsid w:val="00141190"/>
    <w:rsid w:val="00142049"/>
    <w:rsid w:val="001421C0"/>
    <w:rsid w:val="00142791"/>
    <w:rsid w:val="00142797"/>
    <w:rsid w:val="00142DF2"/>
    <w:rsid w:val="00142DFE"/>
    <w:rsid w:val="00142F17"/>
    <w:rsid w:val="001436F5"/>
    <w:rsid w:val="001441E7"/>
    <w:rsid w:val="00145E50"/>
    <w:rsid w:val="00146D53"/>
    <w:rsid w:val="0014704E"/>
    <w:rsid w:val="00147895"/>
    <w:rsid w:val="00150054"/>
    <w:rsid w:val="00150249"/>
    <w:rsid w:val="00150C77"/>
    <w:rsid w:val="00151335"/>
    <w:rsid w:val="001514F8"/>
    <w:rsid w:val="00151AB1"/>
    <w:rsid w:val="001520AD"/>
    <w:rsid w:val="001524E8"/>
    <w:rsid w:val="001528C9"/>
    <w:rsid w:val="00152D40"/>
    <w:rsid w:val="0015335E"/>
    <w:rsid w:val="0015350C"/>
    <w:rsid w:val="00154A0E"/>
    <w:rsid w:val="00154AE3"/>
    <w:rsid w:val="00154EC1"/>
    <w:rsid w:val="00155009"/>
    <w:rsid w:val="001550C2"/>
    <w:rsid w:val="0015650B"/>
    <w:rsid w:val="0015668F"/>
    <w:rsid w:val="00156A0F"/>
    <w:rsid w:val="00156E52"/>
    <w:rsid w:val="00157782"/>
    <w:rsid w:val="00160D76"/>
    <w:rsid w:val="00161972"/>
    <w:rsid w:val="001629E5"/>
    <w:rsid w:val="00163141"/>
    <w:rsid w:val="0016317D"/>
    <w:rsid w:val="00163654"/>
    <w:rsid w:val="00164466"/>
    <w:rsid w:val="001646E7"/>
    <w:rsid w:val="00165253"/>
    <w:rsid w:val="001652AD"/>
    <w:rsid w:val="00165951"/>
    <w:rsid w:val="00165EC0"/>
    <w:rsid w:val="00166367"/>
    <w:rsid w:val="0016725E"/>
    <w:rsid w:val="00167846"/>
    <w:rsid w:val="00170306"/>
    <w:rsid w:val="00170E3A"/>
    <w:rsid w:val="001710E6"/>
    <w:rsid w:val="001719A2"/>
    <w:rsid w:val="00172249"/>
    <w:rsid w:val="001725C2"/>
    <w:rsid w:val="00172E18"/>
    <w:rsid w:val="0017322B"/>
    <w:rsid w:val="0017346B"/>
    <w:rsid w:val="0017378D"/>
    <w:rsid w:val="00173915"/>
    <w:rsid w:val="00173A23"/>
    <w:rsid w:val="00174408"/>
    <w:rsid w:val="00174B5C"/>
    <w:rsid w:val="001750A8"/>
    <w:rsid w:val="00175F81"/>
    <w:rsid w:val="00175FA2"/>
    <w:rsid w:val="00176218"/>
    <w:rsid w:val="00176891"/>
    <w:rsid w:val="001769B0"/>
    <w:rsid w:val="00176D1B"/>
    <w:rsid w:val="00176E41"/>
    <w:rsid w:val="001771DE"/>
    <w:rsid w:val="001803EB"/>
    <w:rsid w:val="0018145E"/>
    <w:rsid w:val="001820DF"/>
    <w:rsid w:val="001822BF"/>
    <w:rsid w:val="0018249A"/>
    <w:rsid w:val="00182904"/>
    <w:rsid w:val="00182F08"/>
    <w:rsid w:val="00183922"/>
    <w:rsid w:val="001839D3"/>
    <w:rsid w:val="00183FF7"/>
    <w:rsid w:val="001842B9"/>
    <w:rsid w:val="00184637"/>
    <w:rsid w:val="00184A16"/>
    <w:rsid w:val="00184D1C"/>
    <w:rsid w:val="00184F10"/>
    <w:rsid w:val="001854E9"/>
    <w:rsid w:val="00185570"/>
    <w:rsid w:val="0018565F"/>
    <w:rsid w:val="00185EEE"/>
    <w:rsid w:val="00185F6E"/>
    <w:rsid w:val="00186479"/>
    <w:rsid w:val="00186BD0"/>
    <w:rsid w:val="00187A8D"/>
    <w:rsid w:val="0019060D"/>
    <w:rsid w:val="001913F3"/>
    <w:rsid w:val="00191AE4"/>
    <w:rsid w:val="00192BFD"/>
    <w:rsid w:val="0019319C"/>
    <w:rsid w:val="0019356A"/>
    <w:rsid w:val="00193B7A"/>
    <w:rsid w:val="00195282"/>
    <w:rsid w:val="001954A6"/>
    <w:rsid w:val="00195508"/>
    <w:rsid w:val="00195555"/>
    <w:rsid w:val="00196130"/>
    <w:rsid w:val="00196A42"/>
    <w:rsid w:val="001978E1"/>
    <w:rsid w:val="0019799C"/>
    <w:rsid w:val="00197CEC"/>
    <w:rsid w:val="00197D84"/>
    <w:rsid w:val="001A038D"/>
    <w:rsid w:val="001A099E"/>
    <w:rsid w:val="001A0E9F"/>
    <w:rsid w:val="001A185B"/>
    <w:rsid w:val="001A1882"/>
    <w:rsid w:val="001A203D"/>
    <w:rsid w:val="001A2162"/>
    <w:rsid w:val="001A2308"/>
    <w:rsid w:val="001A2D39"/>
    <w:rsid w:val="001A2F5D"/>
    <w:rsid w:val="001A33C8"/>
    <w:rsid w:val="001A346D"/>
    <w:rsid w:val="001A3B87"/>
    <w:rsid w:val="001A3BBE"/>
    <w:rsid w:val="001A4411"/>
    <w:rsid w:val="001A4C67"/>
    <w:rsid w:val="001A5411"/>
    <w:rsid w:val="001A69C8"/>
    <w:rsid w:val="001A753B"/>
    <w:rsid w:val="001A7A25"/>
    <w:rsid w:val="001A7FEE"/>
    <w:rsid w:val="001B08FA"/>
    <w:rsid w:val="001B0B6C"/>
    <w:rsid w:val="001B0EF8"/>
    <w:rsid w:val="001B118C"/>
    <w:rsid w:val="001B1E05"/>
    <w:rsid w:val="001B316A"/>
    <w:rsid w:val="001B382B"/>
    <w:rsid w:val="001B3FB7"/>
    <w:rsid w:val="001B415D"/>
    <w:rsid w:val="001B4696"/>
    <w:rsid w:val="001B4979"/>
    <w:rsid w:val="001B4AC2"/>
    <w:rsid w:val="001B5482"/>
    <w:rsid w:val="001B57CF"/>
    <w:rsid w:val="001B6209"/>
    <w:rsid w:val="001B62A6"/>
    <w:rsid w:val="001B6969"/>
    <w:rsid w:val="001B6D98"/>
    <w:rsid w:val="001B6F32"/>
    <w:rsid w:val="001B729D"/>
    <w:rsid w:val="001C0772"/>
    <w:rsid w:val="001C0C71"/>
    <w:rsid w:val="001C0C7C"/>
    <w:rsid w:val="001C10C9"/>
    <w:rsid w:val="001C11FA"/>
    <w:rsid w:val="001C1220"/>
    <w:rsid w:val="001C142A"/>
    <w:rsid w:val="001C187F"/>
    <w:rsid w:val="001C18F9"/>
    <w:rsid w:val="001C192F"/>
    <w:rsid w:val="001C1F9B"/>
    <w:rsid w:val="001C1FB6"/>
    <w:rsid w:val="001C2D90"/>
    <w:rsid w:val="001C3518"/>
    <w:rsid w:val="001C3714"/>
    <w:rsid w:val="001C3DFB"/>
    <w:rsid w:val="001C4C29"/>
    <w:rsid w:val="001C58BC"/>
    <w:rsid w:val="001C5ABC"/>
    <w:rsid w:val="001C5CAF"/>
    <w:rsid w:val="001C5F2D"/>
    <w:rsid w:val="001C6214"/>
    <w:rsid w:val="001C6334"/>
    <w:rsid w:val="001C6C08"/>
    <w:rsid w:val="001C6DC1"/>
    <w:rsid w:val="001C748A"/>
    <w:rsid w:val="001C762C"/>
    <w:rsid w:val="001D1106"/>
    <w:rsid w:val="001D140B"/>
    <w:rsid w:val="001D1D03"/>
    <w:rsid w:val="001D1E79"/>
    <w:rsid w:val="001D25EA"/>
    <w:rsid w:val="001D2CD3"/>
    <w:rsid w:val="001D2D5A"/>
    <w:rsid w:val="001D4173"/>
    <w:rsid w:val="001D528B"/>
    <w:rsid w:val="001D52BB"/>
    <w:rsid w:val="001D5ADE"/>
    <w:rsid w:val="001D7025"/>
    <w:rsid w:val="001D77A6"/>
    <w:rsid w:val="001D78D0"/>
    <w:rsid w:val="001D7F45"/>
    <w:rsid w:val="001E0461"/>
    <w:rsid w:val="001E049C"/>
    <w:rsid w:val="001E18D8"/>
    <w:rsid w:val="001E1BC1"/>
    <w:rsid w:val="001E1C2C"/>
    <w:rsid w:val="001E1C58"/>
    <w:rsid w:val="001E1DAF"/>
    <w:rsid w:val="001E2402"/>
    <w:rsid w:val="001E2702"/>
    <w:rsid w:val="001E2D80"/>
    <w:rsid w:val="001E2D83"/>
    <w:rsid w:val="001E351C"/>
    <w:rsid w:val="001E3689"/>
    <w:rsid w:val="001E493F"/>
    <w:rsid w:val="001E4A17"/>
    <w:rsid w:val="001E79C9"/>
    <w:rsid w:val="001E7FC2"/>
    <w:rsid w:val="001F0202"/>
    <w:rsid w:val="001F095D"/>
    <w:rsid w:val="001F0CC0"/>
    <w:rsid w:val="001F10B3"/>
    <w:rsid w:val="001F171E"/>
    <w:rsid w:val="001F1BFB"/>
    <w:rsid w:val="001F2309"/>
    <w:rsid w:val="001F269F"/>
    <w:rsid w:val="001F2B74"/>
    <w:rsid w:val="001F2D23"/>
    <w:rsid w:val="001F3287"/>
    <w:rsid w:val="001F3498"/>
    <w:rsid w:val="001F3641"/>
    <w:rsid w:val="001F5235"/>
    <w:rsid w:val="001F5497"/>
    <w:rsid w:val="001F64AF"/>
    <w:rsid w:val="001F6836"/>
    <w:rsid w:val="001F6E4A"/>
    <w:rsid w:val="001F7F6E"/>
    <w:rsid w:val="0020052F"/>
    <w:rsid w:val="00200705"/>
    <w:rsid w:val="0020158A"/>
    <w:rsid w:val="00201C21"/>
    <w:rsid w:val="0020261F"/>
    <w:rsid w:val="00202C2A"/>
    <w:rsid w:val="00202DA1"/>
    <w:rsid w:val="00202FF1"/>
    <w:rsid w:val="00203DCA"/>
    <w:rsid w:val="00204985"/>
    <w:rsid w:val="00204BB7"/>
    <w:rsid w:val="00204C84"/>
    <w:rsid w:val="0020651B"/>
    <w:rsid w:val="00206786"/>
    <w:rsid w:val="002068BA"/>
    <w:rsid w:val="00206C0A"/>
    <w:rsid w:val="00206E1B"/>
    <w:rsid w:val="00210084"/>
    <w:rsid w:val="00210FC3"/>
    <w:rsid w:val="0021105B"/>
    <w:rsid w:val="00211138"/>
    <w:rsid w:val="002114BA"/>
    <w:rsid w:val="002116D5"/>
    <w:rsid w:val="002117C3"/>
    <w:rsid w:val="002119BA"/>
    <w:rsid w:val="00212411"/>
    <w:rsid w:val="0021263F"/>
    <w:rsid w:val="0021349D"/>
    <w:rsid w:val="00213BB3"/>
    <w:rsid w:val="002145F0"/>
    <w:rsid w:val="00214C9F"/>
    <w:rsid w:val="00214D1A"/>
    <w:rsid w:val="00215738"/>
    <w:rsid w:val="002159D5"/>
    <w:rsid w:val="00215AAF"/>
    <w:rsid w:val="00215B89"/>
    <w:rsid w:val="00215C50"/>
    <w:rsid w:val="00215EAD"/>
    <w:rsid w:val="00216A0B"/>
    <w:rsid w:val="00216D2E"/>
    <w:rsid w:val="00216F48"/>
    <w:rsid w:val="0021738D"/>
    <w:rsid w:val="002175E9"/>
    <w:rsid w:val="00217682"/>
    <w:rsid w:val="00217D63"/>
    <w:rsid w:val="00220167"/>
    <w:rsid w:val="00220251"/>
    <w:rsid w:val="002208A0"/>
    <w:rsid w:val="00221492"/>
    <w:rsid w:val="002216A6"/>
    <w:rsid w:val="002219A1"/>
    <w:rsid w:val="002238BE"/>
    <w:rsid w:val="00224272"/>
    <w:rsid w:val="00224B40"/>
    <w:rsid w:val="00224E08"/>
    <w:rsid w:val="00224E9E"/>
    <w:rsid w:val="00225C66"/>
    <w:rsid w:val="00226303"/>
    <w:rsid w:val="0022696C"/>
    <w:rsid w:val="002269D3"/>
    <w:rsid w:val="00226BBD"/>
    <w:rsid w:val="00226CA8"/>
    <w:rsid w:val="002273FE"/>
    <w:rsid w:val="00227A0E"/>
    <w:rsid w:val="00230E72"/>
    <w:rsid w:val="002334BF"/>
    <w:rsid w:val="00233C5E"/>
    <w:rsid w:val="002340BD"/>
    <w:rsid w:val="00234896"/>
    <w:rsid w:val="00234C7E"/>
    <w:rsid w:val="00235C3E"/>
    <w:rsid w:val="002361C9"/>
    <w:rsid w:val="002364C4"/>
    <w:rsid w:val="00236893"/>
    <w:rsid w:val="00236CB3"/>
    <w:rsid w:val="00236ECF"/>
    <w:rsid w:val="00237695"/>
    <w:rsid w:val="002376FF"/>
    <w:rsid w:val="00237761"/>
    <w:rsid w:val="00237CB6"/>
    <w:rsid w:val="002401F8"/>
    <w:rsid w:val="002404B4"/>
    <w:rsid w:val="002405FB"/>
    <w:rsid w:val="00240656"/>
    <w:rsid w:val="00240844"/>
    <w:rsid w:val="002410E3"/>
    <w:rsid w:val="0024131F"/>
    <w:rsid w:val="0024191A"/>
    <w:rsid w:val="0024196A"/>
    <w:rsid w:val="00241DD7"/>
    <w:rsid w:val="00241E9B"/>
    <w:rsid w:val="00242254"/>
    <w:rsid w:val="00242943"/>
    <w:rsid w:val="00242B37"/>
    <w:rsid w:val="00242E72"/>
    <w:rsid w:val="0024376B"/>
    <w:rsid w:val="00243A28"/>
    <w:rsid w:val="00245132"/>
    <w:rsid w:val="00245296"/>
    <w:rsid w:val="00245C57"/>
    <w:rsid w:val="0024613C"/>
    <w:rsid w:val="0024658E"/>
    <w:rsid w:val="00246EF1"/>
    <w:rsid w:val="00247305"/>
    <w:rsid w:val="002477D5"/>
    <w:rsid w:val="00247AE5"/>
    <w:rsid w:val="0025029D"/>
    <w:rsid w:val="00250F34"/>
    <w:rsid w:val="00252700"/>
    <w:rsid w:val="00253E13"/>
    <w:rsid w:val="002558C8"/>
    <w:rsid w:val="00255A24"/>
    <w:rsid w:val="0025604B"/>
    <w:rsid w:val="00256E7B"/>
    <w:rsid w:val="00257A99"/>
    <w:rsid w:val="00257AAC"/>
    <w:rsid w:val="00257C38"/>
    <w:rsid w:val="00257D53"/>
    <w:rsid w:val="00257F83"/>
    <w:rsid w:val="00260741"/>
    <w:rsid w:val="002612DF"/>
    <w:rsid w:val="00261318"/>
    <w:rsid w:val="002618DF"/>
    <w:rsid w:val="00261F03"/>
    <w:rsid w:val="0026259A"/>
    <w:rsid w:val="002633B6"/>
    <w:rsid w:val="00263520"/>
    <w:rsid w:val="00263720"/>
    <w:rsid w:val="00264592"/>
    <w:rsid w:val="00265192"/>
    <w:rsid w:val="002655C4"/>
    <w:rsid w:val="00265E3E"/>
    <w:rsid w:val="0026646E"/>
    <w:rsid w:val="0026662E"/>
    <w:rsid w:val="0027115D"/>
    <w:rsid w:val="002711A5"/>
    <w:rsid w:val="002711BA"/>
    <w:rsid w:val="00271450"/>
    <w:rsid w:val="002717E0"/>
    <w:rsid w:val="00271FF5"/>
    <w:rsid w:val="002724F8"/>
    <w:rsid w:val="00272565"/>
    <w:rsid w:val="00272676"/>
    <w:rsid w:val="002729F4"/>
    <w:rsid w:val="00272CA5"/>
    <w:rsid w:val="00273354"/>
    <w:rsid w:val="00273364"/>
    <w:rsid w:val="00273A00"/>
    <w:rsid w:val="002742FE"/>
    <w:rsid w:val="00274CD3"/>
    <w:rsid w:val="00274F86"/>
    <w:rsid w:val="0027596F"/>
    <w:rsid w:val="00276216"/>
    <w:rsid w:val="00276B4C"/>
    <w:rsid w:val="00277D77"/>
    <w:rsid w:val="00277E60"/>
    <w:rsid w:val="002801E7"/>
    <w:rsid w:val="00280480"/>
    <w:rsid w:val="00281EB6"/>
    <w:rsid w:val="0028235B"/>
    <w:rsid w:val="00282716"/>
    <w:rsid w:val="00282978"/>
    <w:rsid w:val="0028345D"/>
    <w:rsid w:val="002837EC"/>
    <w:rsid w:val="00283897"/>
    <w:rsid w:val="00283B71"/>
    <w:rsid w:val="002842F5"/>
    <w:rsid w:val="00284314"/>
    <w:rsid w:val="00284D5F"/>
    <w:rsid w:val="002850A9"/>
    <w:rsid w:val="00285209"/>
    <w:rsid w:val="0028532B"/>
    <w:rsid w:val="002858B6"/>
    <w:rsid w:val="00285B65"/>
    <w:rsid w:val="00286086"/>
    <w:rsid w:val="00286368"/>
    <w:rsid w:val="00286843"/>
    <w:rsid w:val="00286B68"/>
    <w:rsid w:val="00286BE3"/>
    <w:rsid w:val="0029008C"/>
    <w:rsid w:val="00290B1B"/>
    <w:rsid w:val="00290F61"/>
    <w:rsid w:val="002912B6"/>
    <w:rsid w:val="00291815"/>
    <w:rsid w:val="00291CC5"/>
    <w:rsid w:val="00292005"/>
    <w:rsid w:val="002926F0"/>
    <w:rsid w:val="00292755"/>
    <w:rsid w:val="0029279D"/>
    <w:rsid w:val="0029303D"/>
    <w:rsid w:val="002935EE"/>
    <w:rsid w:val="00293914"/>
    <w:rsid w:val="00293936"/>
    <w:rsid w:val="00293A31"/>
    <w:rsid w:val="00294128"/>
    <w:rsid w:val="002941A9"/>
    <w:rsid w:val="002948D4"/>
    <w:rsid w:val="00294D44"/>
    <w:rsid w:val="00295B73"/>
    <w:rsid w:val="0029639A"/>
    <w:rsid w:val="0029640E"/>
    <w:rsid w:val="00296621"/>
    <w:rsid w:val="002966DB"/>
    <w:rsid w:val="00296A14"/>
    <w:rsid w:val="00296C6B"/>
    <w:rsid w:val="0029715B"/>
    <w:rsid w:val="002A02A4"/>
    <w:rsid w:val="002A08E1"/>
    <w:rsid w:val="002A0FCB"/>
    <w:rsid w:val="002A1038"/>
    <w:rsid w:val="002A1C3B"/>
    <w:rsid w:val="002A1F26"/>
    <w:rsid w:val="002A212F"/>
    <w:rsid w:val="002A2465"/>
    <w:rsid w:val="002A24DE"/>
    <w:rsid w:val="002A2664"/>
    <w:rsid w:val="002A282A"/>
    <w:rsid w:val="002A2B90"/>
    <w:rsid w:val="002A2DA3"/>
    <w:rsid w:val="002A335E"/>
    <w:rsid w:val="002A336E"/>
    <w:rsid w:val="002A379C"/>
    <w:rsid w:val="002A3A97"/>
    <w:rsid w:val="002A4AB9"/>
    <w:rsid w:val="002A4E81"/>
    <w:rsid w:val="002A50B5"/>
    <w:rsid w:val="002A60C2"/>
    <w:rsid w:val="002A6938"/>
    <w:rsid w:val="002A6B7A"/>
    <w:rsid w:val="002A6C00"/>
    <w:rsid w:val="002A7016"/>
    <w:rsid w:val="002B0A9B"/>
    <w:rsid w:val="002B0B9D"/>
    <w:rsid w:val="002B0BF3"/>
    <w:rsid w:val="002B12F6"/>
    <w:rsid w:val="002B1415"/>
    <w:rsid w:val="002B14B4"/>
    <w:rsid w:val="002B1A3D"/>
    <w:rsid w:val="002B2C8C"/>
    <w:rsid w:val="002B344A"/>
    <w:rsid w:val="002B3465"/>
    <w:rsid w:val="002B3BE0"/>
    <w:rsid w:val="002B3C5C"/>
    <w:rsid w:val="002B3C8F"/>
    <w:rsid w:val="002B483C"/>
    <w:rsid w:val="002B51FF"/>
    <w:rsid w:val="002B5F42"/>
    <w:rsid w:val="002B69FF"/>
    <w:rsid w:val="002B7E31"/>
    <w:rsid w:val="002C01ED"/>
    <w:rsid w:val="002C13D1"/>
    <w:rsid w:val="002C2604"/>
    <w:rsid w:val="002C268B"/>
    <w:rsid w:val="002C2933"/>
    <w:rsid w:val="002C2C9A"/>
    <w:rsid w:val="002C3546"/>
    <w:rsid w:val="002C3B06"/>
    <w:rsid w:val="002C3FC4"/>
    <w:rsid w:val="002C43AE"/>
    <w:rsid w:val="002C4616"/>
    <w:rsid w:val="002C4C3E"/>
    <w:rsid w:val="002C4E45"/>
    <w:rsid w:val="002C5045"/>
    <w:rsid w:val="002C554A"/>
    <w:rsid w:val="002C594A"/>
    <w:rsid w:val="002C5D2B"/>
    <w:rsid w:val="002C681C"/>
    <w:rsid w:val="002C6E52"/>
    <w:rsid w:val="002C6EB1"/>
    <w:rsid w:val="002C70FE"/>
    <w:rsid w:val="002C7E4F"/>
    <w:rsid w:val="002D027D"/>
    <w:rsid w:val="002D0554"/>
    <w:rsid w:val="002D0C0E"/>
    <w:rsid w:val="002D0F0A"/>
    <w:rsid w:val="002D0F71"/>
    <w:rsid w:val="002D1222"/>
    <w:rsid w:val="002D1703"/>
    <w:rsid w:val="002D1F03"/>
    <w:rsid w:val="002D2236"/>
    <w:rsid w:val="002D2354"/>
    <w:rsid w:val="002D292E"/>
    <w:rsid w:val="002D2B30"/>
    <w:rsid w:val="002D2F66"/>
    <w:rsid w:val="002D3466"/>
    <w:rsid w:val="002D3666"/>
    <w:rsid w:val="002D3AFC"/>
    <w:rsid w:val="002D3D84"/>
    <w:rsid w:val="002D41A4"/>
    <w:rsid w:val="002D43E3"/>
    <w:rsid w:val="002D47E4"/>
    <w:rsid w:val="002D4AA3"/>
    <w:rsid w:val="002D56EB"/>
    <w:rsid w:val="002D5BF4"/>
    <w:rsid w:val="002D5D4C"/>
    <w:rsid w:val="002D6110"/>
    <w:rsid w:val="002D6890"/>
    <w:rsid w:val="002D6C6C"/>
    <w:rsid w:val="002D71AE"/>
    <w:rsid w:val="002D7202"/>
    <w:rsid w:val="002D7858"/>
    <w:rsid w:val="002D7D0B"/>
    <w:rsid w:val="002E0C4C"/>
    <w:rsid w:val="002E0E4A"/>
    <w:rsid w:val="002E2000"/>
    <w:rsid w:val="002E2860"/>
    <w:rsid w:val="002E3894"/>
    <w:rsid w:val="002E4118"/>
    <w:rsid w:val="002E5090"/>
    <w:rsid w:val="002E567F"/>
    <w:rsid w:val="002E56CD"/>
    <w:rsid w:val="002E5779"/>
    <w:rsid w:val="002E5794"/>
    <w:rsid w:val="002E5E0A"/>
    <w:rsid w:val="002E6A46"/>
    <w:rsid w:val="002E6EEA"/>
    <w:rsid w:val="002E769F"/>
    <w:rsid w:val="002E7B89"/>
    <w:rsid w:val="002E7DBD"/>
    <w:rsid w:val="002F0175"/>
    <w:rsid w:val="002F0600"/>
    <w:rsid w:val="002F0820"/>
    <w:rsid w:val="002F1010"/>
    <w:rsid w:val="002F1308"/>
    <w:rsid w:val="002F1427"/>
    <w:rsid w:val="002F1B1B"/>
    <w:rsid w:val="002F1BDB"/>
    <w:rsid w:val="002F260E"/>
    <w:rsid w:val="002F29DA"/>
    <w:rsid w:val="002F30AC"/>
    <w:rsid w:val="002F3442"/>
    <w:rsid w:val="002F35AC"/>
    <w:rsid w:val="002F3891"/>
    <w:rsid w:val="002F3C5F"/>
    <w:rsid w:val="002F3FE6"/>
    <w:rsid w:val="002F4FC0"/>
    <w:rsid w:val="002F549C"/>
    <w:rsid w:val="002F5698"/>
    <w:rsid w:val="002F5F1B"/>
    <w:rsid w:val="002F68B8"/>
    <w:rsid w:val="002F68B9"/>
    <w:rsid w:val="002F6910"/>
    <w:rsid w:val="002F6C3E"/>
    <w:rsid w:val="002F7F2A"/>
    <w:rsid w:val="0030006D"/>
    <w:rsid w:val="00300471"/>
    <w:rsid w:val="00300F2A"/>
    <w:rsid w:val="00301186"/>
    <w:rsid w:val="00301D67"/>
    <w:rsid w:val="003027CF"/>
    <w:rsid w:val="00302EF4"/>
    <w:rsid w:val="00302EFD"/>
    <w:rsid w:val="00303D3B"/>
    <w:rsid w:val="00303FE4"/>
    <w:rsid w:val="00304346"/>
    <w:rsid w:val="003046C0"/>
    <w:rsid w:val="0030472C"/>
    <w:rsid w:val="00304AD7"/>
    <w:rsid w:val="0030597D"/>
    <w:rsid w:val="00306257"/>
    <w:rsid w:val="00306B2B"/>
    <w:rsid w:val="003077CF"/>
    <w:rsid w:val="00307842"/>
    <w:rsid w:val="00307BB5"/>
    <w:rsid w:val="00307CC3"/>
    <w:rsid w:val="003100FB"/>
    <w:rsid w:val="00310377"/>
    <w:rsid w:val="00310E9E"/>
    <w:rsid w:val="00311299"/>
    <w:rsid w:val="00311608"/>
    <w:rsid w:val="00311840"/>
    <w:rsid w:val="00311CB0"/>
    <w:rsid w:val="0031279C"/>
    <w:rsid w:val="003128FF"/>
    <w:rsid w:val="00312BAB"/>
    <w:rsid w:val="00312D06"/>
    <w:rsid w:val="003132AB"/>
    <w:rsid w:val="00313679"/>
    <w:rsid w:val="0031448D"/>
    <w:rsid w:val="003144A1"/>
    <w:rsid w:val="003146AF"/>
    <w:rsid w:val="003149DD"/>
    <w:rsid w:val="003151B0"/>
    <w:rsid w:val="0031521C"/>
    <w:rsid w:val="003159DC"/>
    <w:rsid w:val="003165A8"/>
    <w:rsid w:val="00316DFD"/>
    <w:rsid w:val="003170E9"/>
    <w:rsid w:val="00317A74"/>
    <w:rsid w:val="00320349"/>
    <w:rsid w:val="003203A5"/>
    <w:rsid w:val="00320C4C"/>
    <w:rsid w:val="0032114D"/>
    <w:rsid w:val="0032138F"/>
    <w:rsid w:val="003216F5"/>
    <w:rsid w:val="00322A93"/>
    <w:rsid w:val="0032300A"/>
    <w:rsid w:val="003241BE"/>
    <w:rsid w:val="00324584"/>
    <w:rsid w:val="00324FC3"/>
    <w:rsid w:val="0032525C"/>
    <w:rsid w:val="003253B6"/>
    <w:rsid w:val="00325D76"/>
    <w:rsid w:val="00326121"/>
    <w:rsid w:val="003267F9"/>
    <w:rsid w:val="003269DC"/>
    <w:rsid w:val="00326F4B"/>
    <w:rsid w:val="00327008"/>
    <w:rsid w:val="003277A0"/>
    <w:rsid w:val="00327AB7"/>
    <w:rsid w:val="003309CD"/>
    <w:rsid w:val="00330AB4"/>
    <w:rsid w:val="00330B17"/>
    <w:rsid w:val="00330BBD"/>
    <w:rsid w:val="00330C28"/>
    <w:rsid w:val="00331286"/>
    <w:rsid w:val="0033132E"/>
    <w:rsid w:val="00331D79"/>
    <w:rsid w:val="00332971"/>
    <w:rsid w:val="00332AD7"/>
    <w:rsid w:val="00333333"/>
    <w:rsid w:val="003336F8"/>
    <w:rsid w:val="003339E3"/>
    <w:rsid w:val="0033400E"/>
    <w:rsid w:val="00334D6B"/>
    <w:rsid w:val="00334E3C"/>
    <w:rsid w:val="00335204"/>
    <w:rsid w:val="0033587C"/>
    <w:rsid w:val="003359F7"/>
    <w:rsid w:val="00336199"/>
    <w:rsid w:val="00336568"/>
    <w:rsid w:val="00336B43"/>
    <w:rsid w:val="00336C08"/>
    <w:rsid w:val="00337AFB"/>
    <w:rsid w:val="0034099E"/>
    <w:rsid w:val="00341120"/>
    <w:rsid w:val="00341B71"/>
    <w:rsid w:val="00341F7B"/>
    <w:rsid w:val="00342712"/>
    <w:rsid w:val="003431E9"/>
    <w:rsid w:val="00344204"/>
    <w:rsid w:val="003442AD"/>
    <w:rsid w:val="00344AE4"/>
    <w:rsid w:val="00344EC1"/>
    <w:rsid w:val="0034513F"/>
    <w:rsid w:val="003456BD"/>
    <w:rsid w:val="0034582D"/>
    <w:rsid w:val="0034587F"/>
    <w:rsid w:val="003459DB"/>
    <w:rsid w:val="00345C74"/>
    <w:rsid w:val="00345EEC"/>
    <w:rsid w:val="00346928"/>
    <w:rsid w:val="00346DC3"/>
    <w:rsid w:val="00350295"/>
    <w:rsid w:val="003505D1"/>
    <w:rsid w:val="00350821"/>
    <w:rsid w:val="00350CCA"/>
    <w:rsid w:val="003514B9"/>
    <w:rsid w:val="0035181A"/>
    <w:rsid w:val="0035186C"/>
    <w:rsid w:val="00351B22"/>
    <w:rsid w:val="00351BE9"/>
    <w:rsid w:val="00351FF3"/>
    <w:rsid w:val="0035316F"/>
    <w:rsid w:val="0035327B"/>
    <w:rsid w:val="0035361A"/>
    <w:rsid w:val="00353E62"/>
    <w:rsid w:val="00354129"/>
    <w:rsid w:val="00354A23"/>
    <w:rsid w:val="00355091"/>
    <w:rsid w:val="003550AE"/>
    <w:rsid w:val="00355131"/>
    <w:rsid w:val="003552BC"/>
    <w:rsid w:val="00355795"/>
    <w:rsid w:val="0035633D"/>
    <w:rsid w:val="00356D8B"/>
    <w:rsid w:val="00357156"/>
    <w:rsid w:val="0035764E"/>
    <w:rsid w:val="00357AB5"/>
    <w:rsid w:val="0036016D"/>
    <w:rsid w:val="00360402"/>
    <w:rsid w:val="00360488"/>
    <w:rsid w:val="00360878"/>
    <w:rsid w:val="00360971"/>
    <w:rsid w:val="003609CF"/>
    <w:rsid w:val="003609DC"/>
    <w:rsid w:val="00360AEE"/>
    <w:rsid w:val="00360E23"/>
    <w:rsid w:val="00360E2A"/>
    <w:rsid w:val="0036209A"/>
    <w:rsid w:val="00362CD1"/>
    <w:rsid w:val="00363B36"/>
    <w:rsid w:val="00364D57"/>
    <w:rsid w:val="00364E82"/>
    <w:rsid w:val="003650C5"/>
    <w:rsid w:val="0036539A"/>
    <w:rsid w:val="0036566F"/>
    <w:rsid w:val="00365B1B"/>
    <w:rsid w:val="00365B3B"/>
    <w:rsid w:val="003662A4"/>
    <w:rsid w:val="003670B0"/>
    <w:rsid w:val="003670DA"/>
    <w:rsid w:val="003672F3"/>
    <w:rsid w:val="00367742"/>
    <w:rsid w:val="00370358"/>
    <w:rsid w:val="003708FE"/>
    <w:rsid w:val="00370FA1"/>
    <w:rsid w:val="0037159D"/>
    <w:rsid w:val="003715AE"/>
    <w:rsid w:val="0037181F"/>
    <w:rsid w:val="00371E3B"/>
    <w:rsid w:val="00372894"/>
    <w:rsid w:val="00373505"/>
    <w:rsid w:val="00373F55"/>
    <w:rsid w:val="00374947"/>
    <w:rsid w:val="0037511F"/>
    <w:rsid w:val="00375167"/>
    <w:rsid w:val="0037523E"/>
    <w:rsid w:val="00375C19"/>
    <w:rsid w:val="00375DD9"/>
    <w:rsid w:val="003762BD"/>
    <w:rsid w:val="003762FC"/>
    <w:rsid w:val="00376914"/>
    <w:rsid w:val="00376C30"/>
    <w:rsid w:val="00377556"/>
    <w:rsid w:val="003776F5"/>
    <w:rsid w:val="00380711"/>
    <w:rsid w:val="003807BC"/>
    <w:rsid w:val="003809B6"/>
    <w:rsid w:val="00380D57"/>
    <w:rsid w:val="003813AE"/>
    <w:rsid w:val="0038162E"/>
    <w:rsid w:val="0038229C"/>
    <w:rsid w:val="003829BE"/>
    <w:rsid w:val="00382BD0"/>
    <w:rsid w:val="003831BC"/>
    <w:rsid w:val="00383A88"/>
    <w:rsid w:val="00383AEF"/>
    <w:rsid w:val="0038412B"/>
    <w:rsid w:val="00384822"/>
    <w:rsid w:val="003848A0"/>
    <w:rsid w:val="00384E05"/>
    <w:rsid w:val="00384E10"/>
    <w:rsid w:val="00384E7C"/>
    <w:rsid w:val="0038524A"/>
    <w:rsid w:val="00385556"/>
    <w:rsid w:val="00385DBA"/>
    <w:rsid w:val="0038664E"/>
    <w:rsid w:val="0039143F"/>
    <w:rsid w:val="003917D2"/>
    <w:rsid w:val="003918A8"/>
    <w:rsid w:val="003918DC"/>
    <w:rsid w:val="00391E21"/>
    <w:rsid w:val="00391E38"/>
    <w:rsid w:val="00392336"/>
    <w:rsid w:val="00392AFC"/>
    <w:rsid w:val="00392D24"/>
    <w:rsid w:val="0039300E"/>
    <w:rsid w:val="003937D1"/>
    <w:rsid w:val="00393A33"/>
    <w:rsid w:val="00393AE1"/>
    <w:rsid w:val="00393F2A"/>
    <w:rsid w:val="00395140"/>
    <w:rsid w:val="0039514B"/>
    <w:rsid w:val="00395BAA"/>
    <w:rsid w:val="00395EB7"/>
    <w:rsid w:val="0039652F"/>
    <w:rsid w:val="00396817"/>
    <w:rsid w:val="00397748"/>
    <w:rsid w:val="00397758"/>
    <w:rsid w:val="00397B86"/>
    <w:rsid w:val="003A01E3"/>
    <w:rsid w:val="003A0352"/>
    <w:rsid w:val="003A0549"/>
    <w:rsid w:val="003A1760"/>
    <w:rsid w:val="003A1B8E"/>
    <w:rsid w:val="003A1CD5"/>
    <w:rsid w:val="003A21E4"/>
    <w:rsid w:val="003A2DAE"/>
    <w:rsid w:val="003A2E0F"/>
    <w:rsid w:val="003A4091"/>
    <w:rsid w:val="003A4AD8"/>
    <w:rsid w:val="003A4EFF"/>
    <w:rsid w:val="003A5A96"/>
    <w:rsid w:val="003A5ED1"/>
    <w:rsid w:val="003A657A"/>
    <w:rsid w:val="003A6E5E"/>
    <w:rsid w:val="003A7179"/>
    <w:rsid w:val="003A7D66"/>
    <w:rsid w:val="003A7EFC"/>
    <w:rsid w:val="003B01C8"/>
    <w:rsid w:val="003B0769"/>
    <w:rsid w:val="003B139B"/>
    <w:rsid w:val="003B15F7"/>
    <w:rsid w:val="003B1BB7"/>
    <w:rsid w:val="003B2410"/>
    <w:rsid w:val="003B24C8"/>
    <w:rsid w:val="003B2BEB"/>
    <w:rsid w:val="003B2ECF"/>
    <w:rsid w:val="003B3205"/>
    <w:rsid w:val="003B3D8E"/>
    <w:rsid w:val="003B43E6"/>
    <w:rsid w:val="003B50FC"/>
    <w:rsid w:val="003B55DC"/>
    <w:rsid w:val="003B6394"/>
    <w:rsid w:val="003B642C"/>
    <w:rsid w:val="003B6B41"/>
    <w:rsid w:val="003B6F5A"/>
    <w:rsid w:val="003B6F65"/>
    <w:rsid w:val="003B7FB7"/>
    <w:rsid w:val="003C0ED5"/>
    <w:rsid w:val="003C0EFB"/>
    <w:rsid w:val="003C0F51"/>
    <w:rsid w:val="003C1A56"/>
    <w:rsid w:val="003C1A5A"/>
    <w:rsid w:val="003C2136"/>
    <w:rsid w:val="003C225A"/>
    <w:rsid w:val="003C26E3"/>
    <w:rsid w:val="003C29A2"/>
    <w:rsid w:val="003C2ED2"/>
    <w:rsid w:val="003C302B"/>
    <w:rsid w:val="003C3EDF"/>
    <w:rsid w:val="003C4C3E"/>
    <w:rsid w:val="003C4F18"/>
    <w:rsid w:val="003C52F8"/>
    <w:rsid w:val="003C5780"/>
    <w:rsid w:val="003C5EEE"/>
    <w:rsid w:val="003C60E4"/>
    <w:rsid w:val="003C6F2F"/>
    <w:rsid w:val="003C7332"/>
    <w:rsid w:val="003C77DC"/>
    <w:rsid w:val="003C7914"/>
    <w:rsid w:val="003D003F"/>
    <w:rsid w:val="003D04E1"/>
    <w:rsid w:val="003D0A6E"/>
    <w:rsid w:val="003D1890"/>
    <w:rsid w:val="003D1D89"/>
    <w:rsid w:val="003D2F52"/>
    <w:rsid w:val="003D31AF"/>
    <w:rsid w:val="003D3675"/>
    <w:rsid w:val="003D3E17"/>
    <w:rsid w:val="003D413D"/>
    <w:rsid w:val="003D47AF"/>
    <w:rsid w:val="003D4EED"/>
    <w:rsid w:val="003D5A83"/>
    <w:rsid w:val="003D5D5F"/>
    <w:rsid w:val="003D5DC5"/>
    <w:rsid w:val="003D6204"/>
    <w:rsid w:val="003D63B5"/>
    <w:rsid w:val="003D67BB"/>
    <w:rsid w:val="003D715E"/>
    <w:rsid w:val="003D749F"/>
    <w:rsid w:val="003D77E8"/>
    <w:rsid w:val="003D780A"/>
    <w:rsid w:val="003D7868"/>
    <w:rsid w:val="003E083B"/>
    <w:rsid w:val="003E16E6"/>
    <w:rsid w:val="003E2188"/>
    <w:rsid w:val="003E255E"/>
    <w:rsid w:val="003E2EE1"/>
    <w:rsid w:val="003E36C3"/>
    <w:rsid w:val="003E3F53"/>
    <w:rsid w:val="003E477C"/>
    <w:rsid w:val="003E4F2F"/>
    <w:rsid w:val="003E5120"/>
    <w:rsid w:val="003E574B"/>
    <w:rsid w:val="003E5A88"/>
    <w:rsid w:val="003E67C9"/>
    <w:rsid w:val="003E6A41"/>
    <w:rsid w:val="003E6FCD"/>
    <w:rsid w:val="003E7148"/>
    <w:rsid w:val="003E71D0"/>
    <w:rsid w:val="003E7D8B"/>
    <w:rsid w:val="003F01DA"/>
    <w:rsid w:val="003F04AB"/>
    <w:rsid w:val="003F0720"/>
    <w:rsid w:val="003F0F2B"/>
    <w:rsid w:val="003F272A"/>
    <w:rsid w:val="003F2B46"/>
    <w:rsid w:val="003F2B6B"/>
    <w:rsid w:val="003F3383"/>
    <w:rsid w:val="003F3407"/>
    <w:rsid w:val="003F3A46"/>
    <w:rsid w:val="003F3E0D"/>
    <w:rsid w:val="003F49CA"/>
    <w:rsid w:val="003F4A1E"/>
    <w:rsid w:val="003F4AAC"/>
    <w:rsid w:val="003F4EF0"/>
    <w:rsid w:val="003F5C4E"/>
    <w:rsid w:val="003F610A"/>
    <w:rsid w:val="003F6526"/>
    <w:rsid w:val="003F6783"/>
    <w:rsid w:val="003F691F"/>
    <w:rsid w:val="003F6E8D"/>
    <w:rsid w:val="003F6FC3"/>
    <w:rsid w:val="003F7514"/>
    <w:rsid w:val="003F793C"/>
    <w:rsid w:val="00400D01"/>
    <w:rsid w:val="00400E42"/>
    <w:rsid w:val="00401AF0"/>
    <w:rsid w:val="0040279E"/>
    <w:rsid w:val="00402C14"/>
    <w:rsid w:val="00402C25"/>
    <w:rsid w:val="00402F45"/>
    <w:rsid w:val="00403231"/>
    <w:rsid w:val="0040334F"/>
    <w:rsid w:val="004036D0"/>
    <w:rsid w:val="00403923"/>
    <w:rsid w:val="00404AA0"/>
    <w:rsid w:val="004051EC"/>
    <w:rsid w:val="004059CC"/>
    <w:rsid w:val="00405CC7"/>
    <w:rsid w:val="004065F8"/>
    <w:rsid w:val="004068A4"/>
    <w:rsid w:val="00407744"/>
    <w:rsid w:val="00407A2C"/>
    <w:rsid w:val="00410900"/>
    <w:rsid w:val="00410979"/>
    <w:rsid w:val="004117B8"/>
    <w:rsid w:val="0041250C"/>
    <w:rsid w:val="00413085"/>
    <w:rsid w:val="00413330"/>
    <w:rsid w:val="00414D95"/>
    <w:rsid w:val="00415FF6"/>
    <w:rsid w:val="00416DF7"/>
    <w:rsid w:val="004177D0"/>
    <w:rsid w:val="00417D64"/>
    <w:rsid w:val="00417DDB"/>
    <w:rsid w:val="00417E75"/>
    <w:rsid w:val="0042004C"/>
    <w:rsid w:val="00420DA7"/>
    <w:rsid w:val="00420DD0"/>
    <w:rsid w:val="00420F73"/>
    <w:rsid w:val="004219F9"/>
    <w:rsid w:val="00421C7A"/>
    <w:rsid w:val="004220D9"/>
    <w:rsid w:val="00422338"/>
    <w:rsid w:val="0042357C"/>
    <w:rsid w:val="00423897"/>
    <w:rsid w:val="00424376"/>
    <w:rsid w:val="004250C2"/>
    <w:rsid w:val="004254B9"/>
    <w:rsid w:val="004256D3"/>
    <w:rsid w:val="00425C5C"/>
    <w:rsid w:val="00427319"/>
    <w:rsid w:val="004273DD"/>
    <w:rsid w:val="00427657"/>
    <w:rsid w:val="00430958"/>
    <w:rsid w:val="00431111"/>
    <w:rsid w:val="00431192"/>
    <w:rsid w:val="0043172F"/>
    <w:rsid w:val="00431987"/>
    <w:rsid w:val="00431E6A"/>
    <w:rsid w:val="00432307"/>
    <w:rsid w:val="0043252D"/>
    <w:rsid w:val="004326E4"/>
    <w:rsid w:val="00432DF0"/>
    <w:rsid w:val="00432F9B"/>
    <w:rsid w:val="00433D0E"/>
    <w:rsid w:val="00434B30"/>
    <w:rsid w:val="00434ED5"/>
    <w:rsid w:val="004358FD"/>
    <w:rsid w:val="00435BC2"/>
    <w:rsid w:val="00435BED"/>
    <w:rsid w:val="00435EAA"/>
    <w:rsid w:val="004367A8"/>
    <w:rsid w:val="00436ACF"/>
    <w:rsid w:val="0043774B"/>
    <w:rsid w:val="00437B76"/>
    <w:rsid w:val="0044000D"/>
    <w:rsid w:val="00440B23"/>
    <w:rsid w:val="00440CE9"/>
    <w:rsid w:val="004410AF"/>
    <w:rsid w:val="004418B6"/>
    <w:rsid w:val="0044255F"/>
    <w:rsid w:val="00442D4C"/>
    <w:rsid w:val="00443111"/>
    <w:rsid w:val="0044350F"/>
    <w:rsid w:val="00443831"/>
    <w:rsid w:val="004439D4"/>
    <w:rsid w:val="004441EE"/>
    <w:rsid w:val="00444289"/>
    <w:rsid w:val="00444946"/>
    <w:rsid w:val="004454F4"/>
    <w:rsid w:val="0044551A"/>
    <w:rsid w:val="0044563F"/>
    <w:rsid w:val="00445C9E"/>
    <w:rsid w:val="00446399"/>
    <w:rsid w:val="004464A2"/>
    <w:rsid w:val="004469AD"/>
    <w:rsid w:val="00446A9D"/>
    <w:rsid w:val="00447B4D"/>
    <w:rsid w:val="00447E20"/>
    <w:rsid w:val="00450089"/>
    <w:rsid w:val="004502A9"/>
    <w:rsid w:val="0045072B"/>
    <w:rsid w:val="00450A5E"/>
    <w:rsid w:val="004515B8"/>
    <w:rsid w:val="00451864"/>
    <w:rsid w:val="00451888"/>
    <w:rsid w:val="004518F4"/>
    <w:rsid w:val="00451FFE"/>
    <w:rsid w:val="00452684"/>
    <w:rsid w:val="00453A4E"/>
    <w:rsid w:val="00454306"/>
    <w:rsid w:val="004543A9"/>
    <w:rsid w:val="00454AC2"/>
    <w:rsid w:val="004550BA"/>
    <w:rsid w:val="00455B1B"/>
    <w:rsid w:val="00455C50"/>
    <w:rsid w:val="0045634B"/>
    <w:rsid w:val="00456C1D"/>
    <w:rsid w:val="004574EA"/>
    <w:rsid w:val="00457FCF"/>
    <w:rsid w:val="004601BC"/>
    <w:rsid w:val="0046027A"/>
    <w:rsid w:val="0046079D"/>
    <w:rsid w:val="004615A7"/>
    <w:rsid w:val="004618C2"/>
    <w:rsid w:val="00461D7D"/>
    <w:rsid w:val="004622CF"/>
    <w:rsid w:val="00462523"/>
    <w:rsid w:val="004626D1"/>
    <w:rsid w:val="004626E0"/>
    <w:rsid w:val="00463353"/>
    <w:rsid w:val="00463E0F"/>
    <w:rsid w:val="00463F06"/>
    <w:rsid w:val="00464092"/>
    <w:rsid w:val="0046477D"/>
    <w:rsid w:val="00464BE0"/>
    <w:rsid w:val="00464E41"/>
    <w:rsid w:val="00464F5C"/>
    <w:rsid w:val="00464FE3"/>
    <w:rsid w:val="0046504C"/>
    <w:rsid w:val="00465A37"/>
    <w:rsid w:val="00466CBD"/>
    <w:rsid w:val="00466CDC"/>
    <w:rsid w:val="004672B9"/>
    <w:rsid w:val="00467543"/>
    <w:rsid w:val="0046789F"/>
    <w:rsid w:val="00470145"/>
    <w:rsid w:val="004701D7"/>
    <w:rsid w:val="00470BCC"/>
    <w:rsid w:val="00470D81"/>
    <w:rsid w:val="004713CB"/>
    <w:rsid w:val="00472294"/>
    <w:rsid w:val="00472735"/>
    <w:rsid w:val="00473092"/>
    <w:rsid w:val="0047359C"/>
    <w:rsid w:val="0047425D"/>
    <w:rsid w:val="00474CCB"/>
    <w:rsid w:val="00475091"/>
    <w:rsid w:val="004750AF"/>
    <w:rsid w:val="004754BD"/>
    <w:rsid w:val="00475FCB"/>
    <w:rsid w:val="00476446"/>
    <w:rsid w:val="004764A3"/>
    <w:rsid w:val="004765D0"/>
    <w:rsid w:val="00476970"/>
    <w:rsid w:val="00476F92"/>
    <w:rsid w:val="00477E16"/>
    <w:rsid w:val="00480174"/>
    <w:rsid w:val="00480462"/>
    <w:rsid w:val="00480C30"/>
    <w:rsid w:val="00480CF0"/>
    <w:rsid w:val="00481148"/>
    <w:rsid w:val="00481876"/>
    <w:rsid w:val="004818CD"/>
    <w:rsid w:val="00482735"/>
    <w:rsid w:val="00482F63"/>
    <w:rsid w:val="004830F4"/>
    <w:rsid w:val="004833B0"/>
    <w:rsid w:val="004842EC"/>
    <w:rsid w:val="004851BB"/>
    <w:rsid w:val="0048593F"/>
    <w:rsid w:val="004864F4"/>
    <w:rsid w:val="00486927"/>
    <w:rsid w:val="00486EB7"/>
    <w:rsid w:val="004877C4"/>
    <w:rsid w:val="004877D2"/>
    <w:rsid w:val="00490052"/>
    <w:rsid w:val="004905C9"/>
    <w:rsid w:val="0049195E"/>
    <w:rsid w:val="00491C77"/>
    <w:rsid w:val="00492D4C"/>
    <w:rsid w:val="004937D9"/>
    <w:rsid w:val="0049441A"/>
    <w:rsid w:val="00494773"/>
    <w:rsid w:val="0049494F"/>
    <w:rsid w:val="00494BAF"/>
    <w:rsid w:val="00494CCF"/>
    <w:rsid w:val="00494D6B"/>
    <w:rsid w:val="00495FFC"/>
    <w:rsid w:val="004962D4"/>
    <w:rsid w:val="00496334"/>
    <w:rsid w:val="0049657E"/>
    <w:rsid w:val="0049680E"/>
    <w:rsid w:val="00496F55"/>
    <w:rsid w:val="00497179"/>
    <w:rsid w:val="00497225"/>
    <w:rsid w:val="00497E1A"/>
    <w:rsid w:val="004A02B4"/>
    <w:rsid w:val="004A1CB7"/>
    <w:rsid w:val="004A2932"/>
    <w:rsid w:val="004A2F84"/>
    <w:rsid w:val="004A310A"/>
    <w:rsid w:val="004A37AC"/>
    <w:rsid w:val="004A3B22"/>
    <w:rsid w:val="004A44B1"/>
    <w:rsid w:val="004A4670"/>
    <w:rsid w:val="004A4B68"/>
    <w:rsid w:val="004A4FB7"/>
    <w:rsid w:val="004A5A40"/>
    <w:rsid w:val="004A6233"/>
    <w:rsid w:val="004A65B5"/>
    <w:rsid w:val="004A6957"/>
    <w:rsid w:val="004A6AA4"/>
    <w:rsid w:val="004A705C"/>
    <w:rsid w:val="004A7FA0"/>
    <w:rsid w:val="004B0DFC"/>
    <w:rsid w:val="004B0EA9"/>
    <w:rsid w:val="004B0FDC"/>
    <w:rsid w:val="004B11B0"/>
    <w:rsid w:val="004B1A0F"/>
    <w:rsid w:val="004B1B62"/>
    <w:rsid w:val="004B1CEF"/>
    <w:rsid w:val="004B28A2"/>
    <w:rsid w:val="004B3602"/>
    <w:rsid w:val="004B3A3B"/>
    <w:rsid w:val="004B3CA0"/>
    <w:rsid w:val="004B3F0D"/>
    <w:rsid w:val="004B456D"/>
    <w:rsid w:val="004B491F"/>
    <w:rsid w:val="004B4F76"/>
    <w:rsid w:val="004B526A"/>
    <w:rsid w:val="004B55AF"/>
    <w:rsid w:val="004B58CB"/>
    <w:rsid w:val="004B71C5"/>
    <w:rsid w:val="004B72C0"/>
    <w:rsid w:val="004B76F9"/>
    <w:rsid w:val="004B7A8B"/>
    <w:rsid w:val="004B7E2D"/>
    <w:rsid w:val="004C0086"/>
    <w:rsid w:val="004C0A2F"/>
    <w:rsid w:val="004C1648"/>
    <w:rsid w:val="004C1CBC"/>
    <w:rsid w:val="004C2771"/>
    <w:rsid w:val="004C2B5B"/>
    <w:rsid w:val="004C2D2C"/>
    <w:rsid w:val="004C2DF0"/>
    <w:rsid w:val="004C310C"/>
    <w:rsid w:val="004C3226"/>
    <w:rsid w:val="004C4845"/>
    <w:rsid w:val="004C5A0A"/>
    <w:rsid w:val="004C5C4F"/>
    <w:rsid w:val="004C5FA9"/>
    <w:rsid w:val="004C684F"/>
    <w:rsid w:val="004C7364"/>
    <w:rsid w:val="004C75FA"/>
    <w:rsid w:val="004C7E8B"/>
    <w:rsid w:val="004C7F4C"/>
    <w:rsid w:val="004D00FF"/>
    <w:rsid w:val="004D0227"/>
    <w:rsid w:val="004D06A4"/>
    <w:rsid w:val="004D0BF6"/>
    <w:rsid w:val="004D0DAE"/>
    <w:rsid w:val="004D1382"/>
    <w:rsid w:val="004D1EC4"/>
    <w:rsid w:val="004D207D"/>
    <w:rsid w:val="004D216C"/>
    <w:rsid w:val="004D2268"/>
    <w:rsid w:val="004D25AE"/>
    <w:rsid w:val="004D275C"/>
    <w:rsid w:val="004D2E85"/>
    <w:rsid w:val="004D31DA"/>
    <w:rsid w:val="004D326E"/>
    <w:rsid w:val="004D34F7"/>
    <w:rsid w:val="004D39C2"/>
    <w:rsid w:val="004D3A55"/>
    <w:rsid w:val="004D4673"/>
    <w:rsid w:val="004D477C"/>
    <w:rsid w:val="004D5B5D"/>
    <w:rsid w:val="004D6B77"/>
    <w:rsid w:val="004D7315"/>
    <w:rsid w:val="004D743D"/>
    <w:rsid w:val="004E172F"/>
    <w:rsid w:val="004E2122"/>
    <w:rsid w:val="004E224A"/>
    <w:rsid w:val="004E27DF"/>
    <w:rsid w:val="004E39D8"/>
    <w:rsid w:val="004E49BF"/>
    <w:rsid w:val="004E4A54"/>
    <w:rsid w:val="004E5D92"/>
    <w:rsid w:val="004E5E8F"/>
    <w:rsid w:val="004E5F8A"/>
    <w:rsid w:val="004E6176"/>
    <w:rsid w:val="004E705E"/>
    <w:rsid w:val="004E788A"/>
    <w:rsid w:val="004F0486"/>
    <w:rsid w:val="004F0D58"/>
    <w:rsid w:val="004F1782"/>
    <w:rsid w:val="004F178A"/>
    <w:rsid w:val="004F26AF"/>
    <w:rsid w:val="004F3626"/>
    <w:rsid w:val="004F385B"/>
    <w:rsid w:val="004F38C5"/>
    <w:rsid w:val="004F3B76"/>
    <w:rsid w:val="004F3E06"/>
    <w:rsid w:val="004F3FDD"/>
    <w:rsid w:val="004F425E"/>
    <w:rsid w:val="004F4303"/>
    <w:rsid w:val="004F4318"/>
    <w:rsid w:val="004F49A0"/>
    <w:rsid w:val="004F4D4F"/>
    <w:rsid w:val="004F57A7"/>
    <w:rsid w:val="004F6D08"/>
    <w:rsid w:val="004F6EB9"/>
    <w:rsid w:val="004F76B6"/>
    <w:rsid w:val="004F7A89"/>
    <w:rsid w:val="004F7C93"/>
    <w:rsid w:val="0050081C"/>
    <w:rsid w:val="00502790"/>
    <w:rsid w:val="00502968"/>
    <w:rsid w:val="0050340F"/>
    <w:rsid w:val="0050350A"/>
    <w:rsid w:val="0050439D"/>
    <w:rsid w:val="00504B70"/>
    <w:rsid w:val="00504BB3"/>
    <w:rsid w:val="00505284"/>
    <w:rsid w:val="00505E65"/>
    <w:rsid w:val="00506F21"/>
    <w:rsid w:val="00507ACD"/>
    <w:rsid w:val="00507DC8"/>
    <w:rsid w:val="00510081"/>
    <w:rsid w:val="0051066D"/>
    <w:rsid w:val="00510F5F"/>
    <w:rsid w:val="00511BF1"/>
    <w:rsid w:val="00512116"/>
    <w:rsid w:val="00512257"/>
    <w:rsid w:val="00512495"/>
    <w:rsid w:val="00512AAE"/>
    <w:rsid w:val="00512AF6"/>
    <w:rsid w:val="00512B45"/>
    <w:rsid w:val="005134FB"/>
    <w:rsid w:val="005135B4"/>
    <w:rsid w:val="00514415"/>
    <w:rsid w:val="00514573"/>
    <w:rsid w:val="00515411"/>
    <w:rsid w:val="0051550E"/>
    <w:rsid w:val="00515989"/>
    <w:rsid w:val="005160D3"/>
    <w:rsid w:val="00516ECA"/>
    <w:rsid w:val="0051719F"/>
    <w:rsid w:val="005174C9"/>
    <w:rsid w:val="005176AE"/>
    <w:rsid w:val="00517E79"/>
    <w:rsid w:val="005206BE"/>
    <w:rsid w:val="00520ABA"/>
    <w:rsid w:val="00520DB6"/>
    <w:rsid w:val="00521FE0"/>
    <w:rsid w:val="00522688"/>
    <w:rsid w:val="00522897"/>
    <w:rsid w:val="00522A14"/>
    <w:rsid w:val="00522F36"/>
    <w:rsid w:val="00523986"/>
    <w:rsid w:val="005240AB"/>
    <w:rsid w:val="00524386"/>
    <w:rsid w:val="00524978"/>
    <w:rsid w:val="005249B3"/>
    <w:rsid w:val="00524F7C"/>
    <w:rsid w:val="0052546A"/>
    <w:rsid w:val="005254FC"/>
    <w:rsid w:val="005260B5"/>
    <w:rsid w:val="0052613E"/>
    <w:rsid w:val="0052637A"/>
    <w:rsid w:val="005263A4"/>
    <w:rsid w:val="00526A44"/>
    <w:rsid w:val="00527498"/>
    <w:rsid w:val="00527641"/>
    <w:rsid w:val="00527A0F"/>
    <w:rsid w:val="00527B2B"/>
    <w:rsid w:val="00527B44"/>
    <w:rsid w:val="00527DC1"/>
    <w:rsid w:val="00530450"/>
    <w:rsid w:val="00530582"/>
    <w:rsid w:val="00530DAA"/>
    <w:rsid w:val="0053104F"/>
    <w:rsid w:val="00531588"/>
    <w:rsid w:val="00531725"/>
    <w:rsid w:val="00531910"/>
    <w:rsid w:val="005319D8"/>
    <w:rsid w:val="00531B61"/>
    <w:rsid w:val="00532E49"/>
    <w:rsid w:val="0053473F"/>
    <w:rsid w:val="005349D5"/>
    <w:rsid w:val="00534ADC"/>
    <w:rsid w:val="00534B60"/>
    <w:rsid w:val="00534E95"/>
    <w:rsid w:val="00535299"/>
    <w:rsid w:val="0053619A"/>
    <w:rsid w:val="00536A6E"/>
    <w:rsid w:val="00536B19"/>
    <w:rsid w:val="00536E37"/>
    <w:rsid w:val="00537283"/>
    <w:rsid w:val="00537C2D"/>
    <w:rsid w:val="0054066D"/>
    <w:rsid w:val="0054117B"/>
    <w:rsid w:val="0054161E"/>
    <w:rsid w:val="00541961"/>
    <w:rsid w:val="00541E4E"/>
    <w:rsid w:val="00541FD6"/>
    <w:rsid w:val="00542023"/>
    <w:rsid w:val="0054211A"/>
    <w:rsid w:val="00542590"/>
    <w:rsid w:val="005439F8"/>
    <w:rsid w:val="00543A68"/>
    <w:rsid w:val="00543DE8"/>
    <w:rsid w:val="0054401B"/>
    <w:rsid w:val="00544083"/>
    <w:rsid w:val="00544537"/>
    <w:rsid w:val="0054491F"/>
    <w:rsid w:val="00544D51"/>
    <w:rsid w:val="00545E89"/>
    <w:rsid w:val="005461BD"/>
    <w:rsid w:val="00546E13"/>
    <w:rsid w:val="00547210"/>
    <w:rsid w:val="00547EB2"/>
    <w:rsid w:val="00550328"/>
    <w:rsid w:val="00550A59"/>
    <w:rsid w:val="00550B6E"/>
    <w:rsid w:val="00550D7A"/>
    <w:rsid w:val="00551607"/>
    <w:rsid w:val="00551998"/>
    <w:rsid w:val="00551CC9"/>
    <w:rsid w:val="00552370"/>
    <w:rsid w:val="00553100"/>
    <w:rsid w:val="00553D48"/>
    <w:rsid w:val="00554094"/>
    <w:rsid w:val="00554CAF"/>
    <w:rsid w:val="00554DC4"/>
    <w:rsid w:val="005550CC"/>
    <w:rsid w:val="0055591D"/>
    <w:rsid w:val="00555998"/>
    <w:rsid w:val="00555E34"/>
    <w:rsid w:val="00556310"/>
    <w:rsid w:val="00556716"/>
    <w:rsid w:val="005569FF"/>
    <w:rsid w:val="0055743B"/>
    <w:rsid w:val="0055748F"/>
    <w:rsid w:val="00557DEC"/>
    <w:rsid w:val="00560058"/>
    <w:rsid w:val="00560514"/>
    <w:rsid w:val="0056085C"/>
    <w:rsid w:val="00560F29"/>
    <w:rsid w:val="00561455"/>
    <w:rsid w:val="00561CE0"/>
    <w:rsid w:val="00562444"/>
    <w:rsid w:val="005628E5"/>
    <w:rsid w:val="005632D2"/>
    <w:rsid w:val="00563E4A"/>
    <w:rsid w:val="005640BC"/>
    <w:rsid w:val="00564BC0"/>
    <w:rsid w:val="005655CC"/>
    <w:rsid w:val="00565A9C"/>
    <w:rsid w:val="00565E9C"/>
    <w:rsid w:val="00566334"/>
    <w:rsid w:val="00566577"/>
    <w:rsid w:val="00566972"/>
    <w:rsid w:val="00566DE4"/>
    <w:rsid w:val="00566F36"/>
    <w:rsid w:val="00566FDC"/>
    <w:rsid w:val="00567578"/>
    <w:rsid w:val="00570971"/>
    <w:rsid w:val="00570986"/>
    <w:rsid w:val="005710F9"/>
    <w:rsid w:val="00571B75"/>
    <w:rsid w:val="0057211E"/>
    <w:rsid w:val="00572C59"/>
    <w:rsid w:val="005732A4"/>
    <w:rsid w:val="00573935"/>
    <w:rsid w:val="00573E12"/>
    <w:rsid w:val="00575065"/>
    <w:rsid w:val="0057544A"/>
    <w:rsid w:val="00575586"/>
    <w:rsid w:val="005758B0"/>
    <w:rsid w:val="00575AD4"/>
    <w:rsid w:val="00575F33"/>
    <w:rsid w:val="005760E3"/>
    <w:rsid w:val="0057628D"/>
    <w:rsid w:val="00576ACE"/>
    <w:rsid w:val="00576C0E"/>
    <w:rsid w:val="005770CC"/>
    <w:rsid w:val="00577456"/>
    <w:rsid w:val="00577CBE"/>
    <w:rsid w:val="0058079B"/>
    <w:rsid w:val="0058093B"/>
    <w:rsid w:val="00580BB2"/>
    <w:rsid w:val="00581058"/>
    <w:rsid w:val="0058182E"/>
    <w:rsid w:val="00584076"/>
    <w:rsid w:val="0058461B"/>
    <w:rsid w:val="005849D6"/>
    <w:rsid w:val="00584B68"/>
    <w:rsid w:val="00584DB2"/>
    <w:rsid w:val="00584F0E"/>
    <w:rsid w:val="00584FAD"/>
    <w:rsid w:val="00585BA3"/>
    <w:rsid w:val="0058613A"/>
    <w:rsid w:val="005868BA"/>
    <w:rsid w:val="00586DF2"/>
    <w:rsid w:val="00586EBF"/>
    <w:rsid w:val="0058724F"/>
    <w:rsid w:val="0058775E"/>
    <w:rsid w:val="00587AB4"/>
    <w:rsid w:val="00590873"/>
    <w:rsid w:val="00590A69"/>
    <w:rsid w:val="00590C42"/>
    <w:rsid w:val="00590D30"/>
    <w:rsid w:val="0059144B"/>
    <w:rsid w:val="005918F5"/>
    <w:rsid w:val="00592267"/>
    <w:rsid w:val="005929AA"/>
    <w:rsid w:val="0059338C"/>
    <w:rsid w:val="00593A8B"/>
    <w:rsid w:val="005953BF"/>
    <w:rsid w:val="005959CC"/>
    <w:rsid w:val="00596710"/>
    <w:rsid w:val="00596971"/>
    <w:rsid w:val="00596B31"/>
    <w:rsid w:val="00597095"/>
    <w:rsid w:val="00597D00"/>
    <w:rsid w:val="00597D4C"/>
    <w:rsid w:val="00597F29"/>
    <w:rsid w:val="005A00A3"/>
    <w:rsid w:val="005A023C"/>
    <w:rsid w:val="005A037C"/>
    <w:rsid w:val="005A074F"/>
    <w:rsid w:val="005A07D8"/>
    <w:rsid w:val="005A0AA3"/>
    <w:rsid w:val="005A0B4C"/>
    <w:rsid w:val="005A164E"/>
    <w:rsid w:val="005A18D7"/>
    <w:rsid w:val="005A1C2F"/>
    <w:rsid w:val="005A1EB1"/>
    <w:rsid w:val="005A2ECF"/>
    <w:rsid w:val="005A3111"/>
    <w:rsid w:val="005A3700"/>
    <w:rsid w:val="005A3759"/>
    <w:rsid w:val="005A45A7"/>
    <w:rsid w:val="005A5443"/>
    <w:rsid w:val="005A58A1"/>
    <w:rsid w:val="005A5C29"/>
    <w:rsid w:val="005A5DCC"/>
    <w:rsid w:val="005A647D"/>
    <w:rsid w:val="005A6D8D"/>
    <w:rsid w:val="005A6E36"/>
    <w:rsid w:val="005A71A2"/>
    <w:rsid w:val="005A72CF"/>
    <w:rsid w:val="005A740E"/>
    <w:rsid w:val="005A7424"/>
    <w:rsid w:val="005A746D"/>
    <w:rsid w:val="005A75A3"/>
    <w:rsid w:val="005A7847"/>
    <w:rsid w:val="005A791C"/>
    <w:rsid w:val="005A7FB6"/>
    <w:rsid w:val="005B0DD7"/>
    <w:rsid w:val="005B158B"/>
    <w:rsid w:val="005B1A0A"/>
    <w:rsid w:val="005B1A7B"/>
    <w:rsid w:val="005B1B93"/>
    <w:rsid w:val="005B1E47"/>
    <w:rsid w:val="005B240D"/>
    <w:rsid w:val="005B295F"/>
    <w:rsid w:val="005B36AE"/>
    <w:rsid w:val="005B41F6"/>
    <w:rsid w:val="005B48DE"/>
    <w:rsid w:val="005B4C1C"/>
    <w:rsid w:val="005B6294"/>
    <w:rsid w:val="005B6C30"/>
    <w:rsid w:val="005B7468"/>
    <w:rsid w:val="005C08EF"/>
    <w:rsid w:val="005C0B75"/>
    <w:rsid w:val="005C2AB3"/>
    <w:rsid w:val="005C32FB"/>
    <w:rsid w:val="005C3514"/>
    <w:rsid w:val="005C3F15"/>
    <w:rsid w:val="005C44A5"/>
    <w:rsid w:val="005C47CA"/>
    <w:rsid w:val="005C518F"/>
    <w:rsid w:val="005C5CAC"/>
    <w:rsid w:val="005C60BB"/>
    <w:rsid w:val="005C61A4"/>
    <w:rsid w:val="005C67B6"/>
    <w:rsid w:val="005D0325"/>
    <w:rsid w:val="005D0814"/>
    <w:rsid w:val="005D0858"/>
    <w:rsid w:val="005D0A4C"/>
    <w:rsid w:val="005D0BDA"/>
    <w:rsid w:val="005D1575"/>
    <w:rsid w:val="005D2401"/>
    <w:rsid w:val="005D2794"/>
    <w:rsid w:val="005D29F8"/>
    <w:rsid w:val="005D2AC6"/>
    <w:rsid w:val="005D2B56"/>
    <w:rsid w:val="005D2BE5"/>
    <w:rsid w:val="005D2E88"/>
    <w:rsid w:val="005D3711"/>
    <w:rsid w:val="005D3D45"/>
    <w:rsid w:val="005D4513"/>
    <w:rsid w:val="005D46C6"/>
    <w:rsid w:val="005D4BB7"/>
    <w:rsid w:val="005D51C0"/>
    <w:rsid w:val="005D63CA"/>
    <w:rsid w:val="005D7509"/>
    <w:rsid w:val="005E027D"/>
    <w:rsid w:val="005E094D"/>
    <w:rsid w:val="005E1113"/>
    <w:rsid w:val="005E121F"/>
    <w:rsid w:val="005E1FA1"/>
    <w:rsid w:val="005E2690"/>
    <w:rsid w:val="005E26E4"/>
    <w:rsid w:val="005E2746"/>
    <w:rsid w:val="005E3431"/>
    <w:rsid w:val="005E4102"/>
    <w:rsid w:val="005E41B4"/>
    <w:rsid w:val="005E43C0"/>
    <w:rsid w:val="005E43CE"/>
    <w:rsid w:val="005E4ADF"/>
    <w:rsid w:val="005E4EE7"/>
    <w:rsid w:val="005E5061"/>
    <w:rsid w:val="005E50B0"/>
    <w:rsid w:val="005E54DB"/>
    <w:rsid w:val="005E5578"/>
    <w:rsid w:val="005E5FC1"/>
    <w:rsid w:val="005E6290"/>
    <w:rsid w:val="005E639E"/>
    <w:rsid w:val="005E6F48"/>
    <w:rsid w:val="005E759D"/>
    <w:rsid w:val="005E7B61"/>
    <w:rsid w:val="005E7C6E"/>
    <w:rsid w:val="005F02C3"/>
    <w:rsid w:val="005F0728"/>
    <w:rsid w:val="005F1419"/>
    <w:rsid w:val="005F14BB"/>
    <w:rsid w:val="005F1CEB"/>
    <w:rsid w:val="005F20FC"/>
    <w:rsid w:val="005F4325"/>
    <w:rsid w:val="005F43A6"/>
    <w:rsid w:val="005F4753"/>
    <w:rsid w:val="005F4A0B"/>
    <w:rsid w:val="005F4F5F"/>
    <w:rsid w:val="005F5929"/>
    <w:rsid w:val="005F5A51"/>
    <w:rsid w:val="005F5D3E"/>
    <w:rsid w:val="005F60CD"/>
    <w:rsid w:val="005F7256"/>
    <w:rsid w:val="005F79CB"/>
    <w:rsid w:val="0060068A"/>
    <w:rsid w:val="00601248"/>
    <w:rsid w:val="00601E30"/>
    <w:rsid w:val="00602060"/>
    <w:rsid w:val="00602329"/>
    <w:rsid w:val="006026D7"/>
    <w:rsid w:val="0060284A"/>
    <w:rsid w:val="006029D1"/>
    <w:rsid w:val="00602F65"/>
    <w:rsid w:val="0060337E"/>
    <w:rsid w:val="006038B3"/>
    <w:rsid w:val="006042B0"/>
    <w:rsid w:val="0060446B"/>
    <w:rsid w:val="006046C0"/>
    <w:rsid w:val="0060517C"/>
    <w:rsid w:val="00605459"/>
    <w:rsid w:val="00605B40"/>
    <w:rsid w:val="00605D29"/>
    <w:rsid w:val="00605FD3"/>
    <w:rsid w:val="006067C5"/>
    <w:rsid w:val="006070FD"/>
    <w:rsid w:val="00607232"/>
    <w:rsid w:val="00607409"/>
    <w:rsid w:val="00607FEE"/>
    <w:rsid w:val="00610B62"/>
    <w:rsid w:val="00611028"/>
    <w:rsid w:val="006118B9"/>
    <w:rsid w:val="00611D31"/>
    <w:rsid w:val="00612618"/>
    <w:rsid w:val="00612BB8"/>
    <w:rsid w:val="00612F24"/>
    <w:rsid w:val="00613104"/>
    <w:rsid w:val="00613481"/>
    <w:rsid w:val="0061374C"/>
    <w:rsid w:val="006138A7"/>
    <w:rsid w:val="0061483E"/>
    <w:rsid w:val="0061555D"/>
    <w:rsid w:val="0061565C"/>
    <w:rsid w:val="006156EF"/>
    <w:rsid w:val="00615799"/>
    <w:rsid w:val="006158BC"/>
    <w:rsid w:val="00615A80"/>
    <w:rsid w:val="00615E4B"/>
    <w:rsid w:val="00615F0C"/>
    <w:rsid w:val="0061635D"/>
    <w:rsid w:val="00616688"/>
    <w:rsid w:val="0061689F"/>
    <w:rsid w:val="00616ACD"/>
    <w:rsid w:val="0061715E"/>
    <w:rsid w:val="00617265"/>
    <w:rsid w:val="006172B5"/>
    <w:rsid w:val="0062072E"/>
    <w:rsid w:val="0062155C"/>
    <w:rsid w:val="00621891"/>
    <w:rsid w:val="0062268E"/>
    <w:rsid w:val="00622824"/>
    <w:rsid w:val="00623243"/>
    <w:rsid w:val="00623EFB"/>
    <w:rsid w:val="00624500"/>
    <w:rsid w:val="00624666"/>
    <w:rsid w:val="006246AE"/>
    <w:rsid w:val="0062495A"/>
    <w:rsid w:val="00625956"/>
    <w:rsid w:val="00625FCE"/>
    <w:rsid w:val="00626B83"/>
    <w:rsid w:val="00626DF5"/>
    <w:rsid w:val="00626E85"/>
    <w:rsid w:val="0062770D"/>
    <w:rsid w:val="0062779E"/>
    <w:rsid w:val="00627CA9"/>
    <w:rsid w:val="00630A38"/>
    <w:rsid w:val="00631562"/>
    <w:rsid w:val="00631F1C"/>
    <w:rsid w:val="00633057"/>
    <w:rsid w:val="00633243"/>
    <w:rsid w:val="00633491"/>
    <w:rsid w:val="0063405D"/>
    <w:rsid w:val="00634B48"/>
    <w:rsid w:val="00634F95"/>
    <w:rsid w:val="00635333"/>
    <w:rsid w:val="0063618B"/>
    <w:rsid w:val="00636579"/>
    <w:rsid w:val="00636709"/>
    <w:rsid w:val="00636B90"/>
    <w:rsid w:val="0063729B"/>
    <w:rsid w:val="00637755"/>
    <w:rsid w:val="00637839"/>
    <w:rsid w:val="00640C5C"/>
    <w:rsid w:val="00641426"/>
    <w:rsid w:val="00642ACF"/>
    <w:rsid w:val="0064310B"/>
    <w:rsid w:val="00644572"/>
    <w:rsid w:val="006445DC"/>
    <w:rsid w:val="00644727"/>
    <w:rsid w:val="0064487E"/>
    <w:rsid w:val="00644D38"/>
    <w:rsid w:val="00645207"/>
    <w:rsid w:val="00645E10"/>
    <w:rsid w:val="00646500"/>
    <w:rsid w:val="006465D0"/>
    <w:rsid w:val="006468CD"/>
    <w:rsid w:val="00646B78"/>
    <w:rsid w:val="00646C09"/>
    <w:rsid w:val="00646C16"/>
    <w:rsid w:val="00647015"/>
    <w:rsid w:val="006471A1"/>
    <w:rsid w:val="006471C4"/>
    <w:rsid w:val="00647205"/>
    <w:rsid w:val="006475C2"/>
    <w:rsid w:val="0064794F"/>
    <w:rsid w:val="00647F0A"/>
    <w:rsid w:val="00650003"/>
    <w:rsid w:val="0065051E"/>
    <w:rsid w:val="006508F2"/>
    <w:rsid w:val="00650C06"/>
    <w:rsid w:val="00650E4D"/>
    <w:rsid w:val="00650ECE"/>
    <w:rsid w:val="0065255C"/>
    <w:rsid w:val="00652807"/>
    <w:rsid w:val="00653C7E"/>
    <w:rsid w:val="0065408E"/>
    <w:rsid w:val="006542D9"/>
    <w:rsid w:val="00654860"/>
    <w:rsid w:val="00655D39"/>
    <w:rsid w:val="00655E95"/>
    <w:rsid w:val="0065653C"/>
    <w:rsid w:val="0065683B"/>
    <w:rsid w:val="00656AB9"/>
    <w:rsid w:val="00656EB5"/>
    <w:rsid w:val="006575EA"/>
    <w:rsid w:val="00660240"/>
    <w:rsid w:val="006604D9"/>
    <w:rsid w:val="0066186C"/>
    <w:rsid w:val="00661A15"/>
    <w:rsid w:val="006620A8"/>
    <w:rsid w:val="00662B09"/>
    <w:rsid w:val="00662D2A"/>
    <w:rsid w:val="00664172"/>
    <w:rsid w:val="00664684"/>
    <w:rsid w:val="006651A6"/>
    <w:rsid w:val="00666095"/>
    <w:rsid w:val="00666463"/>
    <w:rsid w:val="0066666F"/>
    <w:rsid w:val="00666D9F"/>
    <w:rsid w:val="00666E27"/>
    <w:rsid w:val="00666EF7"/>
    <w:rsid w:val="006672D3"/>
    <w:rsid w:val="00667B92"/>
    <w:rsid w:val="0067035E"/>
    <w:rsid w:val="0067041E"/>
    <w:rsid w:val="006707CA"/>
    <w:rsid w:val="006708EA"/>
    <w:rsid w:val="006710EA"/>
    <w:rsid w:val="00672123"/>
    <w:rsid w:val="0067216C"/>
    <w:rsid w:val="00672C26"/>
    <w:rsid w:val="00672E36"/>
    <w:rsid w:val="00673AE9"/>
    <w:rsid w:val="00673C76"/>
    <w:rsid w:val="00675BC8"/>
    <w:rsid w:val="00675D86"/>
    <w:rsid w:val="00675E07"/>
    <w:rsid w:val="006760A0"/>
    <w:rsid w:val="0067632D"/>
    <w:rsid w:val="0067662B"/>
    <w:rsid w:val="0067709B"/>
    <w:rsid w:val="006777A6"/>
    <w:rsid w:val="006804F8"/>
    <w:rsid w:val="00680A93"/>
    <w:rsid w:val="006814D4"/>
    <w:rsid w:val="00681889"/>
    <w:rsid w:val="006827D8"/>
    <w:rsid w:val="006829B3"/>
    <w:rsid w:val="00682FF3"/>
    <w:rsid w:val="006837B1"/>
    <w:rsid w:val="00683D09"/>
    <w:rsid w:val="00683D93"/>
    <w:rsid w:val="00683EE4"/>
    <w:rsid w:val="00684D27"/>
    <w:rsid w:val="006852C9"/>
    <w:rsid w:val="00685F58"/>
    <w:rsid w:val="0068694C"/>
    <w:rsid w:val="00686B7C"/>
    <w:rsid w:val="0068742C"/>
    <w:rsid w:val="00690279"/>
    <w:rsid w:val="00690365"/>
    <w:rsid w:val="006905D2"/>
    <w:rsid w:val="006909A6"/>
    <w:rsid w:val="00690C90"/>
    <w:rsid w:val="00690F65"/>
    <w:rsid w:val="00690FCB"/>
    <w:rsid w:val="00691E28"/>
    <w:rsid w:val="00691E7D"/>
    <w:rsid w:val="006921BE"/>
    <w:rsid w:val="00692902"/>
    <w:rsid w:val="006929DA"/>
    <w:rsid w:val="006929F9"/>
    <w:rsid w:val="00692A25"/>
    <w:rsid w:val="00693262"/>
    <w:rsid w:val="00693580"/>
    <w:rsid w:val="00693598"/>
    <w:rsid w:val="00693837"/>
    <w:rsid w:val="00694686"/>
    <w:rsid w:val="00694CE5"/>
    <w:rsid w:val="006957C9"/>
    <w:rsid w:val="00695D9D"/>
    <w:rsid w:val="00695DDA"/>
    <w:rsid w:val="00696719"/>
    <w:rsid w:val="00696ECC"/>
    <w:rsid w:val="006977F3"/>
    <w:rsid w:val="00697D3A"/>
    <w:rsid w:val="006A0159"/>
    <w:rsid w:val="006A2906"/>
    <w:rsid w:val="006A2BE1"/>
    <w:rsid w:val="006A30FD"/>
    <w:rsid w:val="006A3135"/>
    <w:rsid w:val="006A3F40"/>
    <w:rsid w:val="006A42FB"/>
    <w:rsid w:val="006A440E"/>
    <w:rsid w:val="006A4E27"/>
    <w:rsid w:val="006A56BD"/>
    <w:rsid w:val="006A6C95"/>
    <w:rsid w:val="006A7057"/>
    <w:rsid w:val="006A7074"/>
    <w:rsid w:val="006B03CD"/>
    <w:rsid w:val="006B2519"/>
    <w:rsid w:val="006B2739"/>
    <w:rsid w:val="006B2A17"/>
    <w:rsid w:val="006B305F"/>
    <w:rsid w:val="006B398A"/>
    <w:rsid w:val="006B3A00"/>
    <w:rsid w:val="006B40B3"/>
    <w:rsid w:val="006B41F9"/>
    <w:rsid w:val="006B41FD"/>
    <w:rsid w:val="006B4466"/>
    <w:rsid w:val="006B451D"/>
    <w:rsid w:val="006B499D"/>
    <w:rsid w:val="006B52F5"/>
    <w:rsid w:val="006B557A"/>
    <w:rsid w:val="006B5BAE"/>
    <w:rsid w:val="006B617C"/>
    <w:rsid w:val="006B625B"/>
    <w:rsid w:val="006B66D6"/>
    <w:rsid w:val="006B6DC7"/>
    <w:rsid w:val="006B7CC0"/>
    <w:rsid w:val="006C00A6"/>
    <w:rsid w:val="006C0989"/>
    <w:rsid w:val="006C09EC"/>
    <w:rsid w:val="006C10A3"/>
    <w:rsid w:val="006C1670"/>
    <w:rsid w:val="006C19B4"/>
    <w:rsid w:val="006C2453"/>
    <w:rsid w:val="006C25C6"/>
    <w:rsid w:val="006C2B4B"/>
    <w:rsid w:val="006C2EBA"/>
    <w:rsid w:val="006C3416"/>
    <w:rsid w:val="006C3A42"/>
    <w:rsid w:val="006C3E4F"/>
    <w:rsid w:val="006C4CB2"/>
    <w:rsid w:val="006C5593"/>
    <w:rsid w:val="006C5B9A"/>
    <w:rsid w:val="006C5E7A"/>
    <w:rsid w:val="006C6B25"/>
    <w:rsid w:val="006C6BA8"/>
    <w:rsid w:val="006C70E8"/>
    <w:rsid w:val="006C79A9"/>
    <w:rsid w:val="006D1A5A"/>
    <w:rsid w:val="006D2B19"/>
    <w:rsid w:val="006D3177"/>
    <w:rsid w:val="006D31C0"/>
    <w:rsid w:val="006D3356"/>
    <w:rsid w:val="006D3E32"/>
    <w:rsid w:val="006D4D29"/>
    <w:rsid w:val="006D529A"/>
    <w:rsid w:val="006D60B1"/>
    <w:rsid w:val="006D63B6"/>
    <w:rsid w:val="006D726D"/>
    <w:rsid w:val="006D7D5A"/>
    <w:rsid w:val="006D7F2E"/>
    <w:rsid w:val="006E03C9"/>
    <w:rsid w:val="006E23C0"/>
    <w:rsid w:val="006E2587"/>
    <w:rsid w:val="006E2616"/>
    <w:rsid w:val="006E2AC8"/>
    <w:rsid w:val="006E3ADB"/>
    <w:rsid w:val="006E3DB8"/>
    <w:rsid w:val="006E4040"/>
    <w:rsid w:val="006E466A"/>
    <w:rsid w:val="006E4740"/>
    <w:rsid w:val="006E4EF8"/>
    <w:rsid w:val="006E6035"/>
    <w:rsid w:val="006E6284"/>
    <w:rsid w:val="006E6940"/>
    <w:rsid w:val="006E6BAC"/>
    <w:rsid w:val="006E6E4A"/>
    <w:rsid w:val="006E7117"/>
    <w:rsid w:val="006E73CD"/>
    <w:rsid w:val="006E7CA9"/>
    <w:rsid w:val="006E7D27"/>
    <w:rsid w:val="006E7E78"/>
    <w:rsid w:val="006F02E0"/>
    <w:rsid w:val="006F05F5"/>
    <w:rsid w:val="006F0D6A"/>
    <w:rsid w:val="006F15D1"/>
    <w:rsid w:val="006F16F9"/>
    <w:rsid w:val="006F1CDE"/>
    <w:rsid w:val="006F2778"/>
    <w:rsid w:val="006F2A5D"/>
    <w:rsid w:val="006F362E"/>
    <w:rsid w:val="006F3973"/>
    <w:rsid w:val="006F3E5F"/>
    <w:rsid w:val="006F4691"/>
    <w:rsid w:val="006F47D1"/>
    <w:rsid w:val="006F5038"/>
    <w:rsid w:val="006F5752"/>
    <w:rsid w:val="006F5930"/>
    <w:rsid w:val="006F675A"/>
    <w:rsid w:val="006F69EC"/>
    <w:rsid w:val="006F7456"/>
    <w:rsid w:val="006F78AA"/>
    <w:rsid w:val="006F7C2A"/>
    <w:rsid w:val="0070021D"/>
    <w:rsid w:val="00700595"/>
    <w:rsid w:val="00700A71"/>
    <w:rsid w:val="00700DC9"/>
    <w:rsid w:val="0070166B"/>
    <w:rsid w:val="00701691"/>
    <w:rsid w:val="00701C1D"/>
    <w:rsid w:val="00702034"/>
    <w:rsid w:val="0070299C"/>
    <w:rsid w:val="00702BE1"/>
    <w:rsid w:val="00702CB3"/>
    <w:rsid w:val="0070302F"/>
    <w:rsid w:val="0070311B"/>
    <w:rsid w:val="00703207"/>
    <w:rsid w:val="00703249"/>
    <w:rsid w:val="00703648"/>
    <w:rsid w:val="007037C5"/>
    <w:rsid w:val="0070386B"/>
    <w:rsid w:val="00703FB2"/>
    <w:rsid w:val="007041C5"/>
    <w:rsid w:val="00704559"/>
    <w:rsid w:val="007048E3"/>
    <w:rsid w:val="007053AD"/>
    <w:rsid w:val="007060BE"/>
    <w:rsid w:val="00706195"/>
    <w:rsid w:val="0070637B"/>
    <w:rsid w:val="00706767"/>
    <w:rsid w:val="00706F67"/>
    <w:rsid w:val="00707CFF"/>
    <w:rsid w:val="00707FD8"/>
    <w:rsid w:val="00710BDA"/>
    <w:rsid w:val="00710BDE"/>
    <w:rsid w:val="00710F05"/>
    <w:rsid w:val="00711F4E"/>
    <w:rsid w:val="007121E4"/>
    <w:rsid w:val="007131A8"/>
    <w:rsid w:val="00713987"/>
    <w:rsid w:val="00713A79"/>
    <w:rsid w:val="00713BF8"/>
    <w:rsid w:val="00713E44"/>
    <w:rsid w:val="00715393"/>
    <w:rsid w:val="00716623"/>
    <w:rsid w:val="0071680B"/>
    <w:rsid w:val="007178F4"/>
    <w:rsid w:val="007200D6"/>
    <w:rsid w:val="007210CB"/>
    <w:rsid w:val="007219C6"/>
    <w:rsid w:val="00721BA3"/>
    <w:rsid w:val="00722199"/>
    <w:rsid w:val="00723055"/>
    <w:rsid w:val="00723066"/>
    <w:rsid w:val="00723839"/>
    <w:rsid w:val="00724416"/>
    <w:rsid w:val="007249D8"/>
    <w:rsid w:val="00725092"/>
    <w:rsid w:val="007252DB"/>
    <w:rsid w:val="00725539"/>
    <w:rsid w:val="007256A2"/>
    <w:rsid w:val="00725BA1"/>
    <w:rsid w:val="00725E17"/>
    <w:rsid w:val="007260ED"/>
    <w:rsid w:val="00726193"/>
    <w:rsid w:val="007262FE"/>
    <w:rsid w:val="00726933"/>
    <w:rsid w:val="00726B81"/>
    <w:rsid w:val="00727022"/>
    <w:rsid w:val="00730020"/>
    <w:rsid w:val="0073004E"/>
    <w:rsid w:val="007308D3"/>
    <w:rsid w:val="00730E0E"/>
    <w:rsid w:val="00731C41"/>
    <w:rsid w:val="00731EE1"/>
    <w:rsid w:val="00732C5F"/>
    <w:rsid w:val="00733519"/>
    <w:rsid w:val="00733CE8"/>
    <w:rsid w:val="00733E84"/>
    <w:rsid w:val="007349B6"/>
    <w:rsid w:val="00734F14"/>
    <w:rsid w:val="0073564A"/>
    <w:rsid w:val="00736007"/>
    <w:rsid w:val="00736E66"/>
    <w:rsid w:val="00736F71"/>
    <w:rsid w:val="00737003"/>
    <w:rsid w:val="007374F5"/>
    <w:rsid w:val="0074029A"/>
    <w:rsid w:val="007405F6"/>
    <w:rsid w:val="00740820"/>
    <w:rsid w:val="007408B9"/>
    <w:rsid w:val="00740A94"/>
    <w:rsid w:val="00741054"/>
    <w:rsid w:val="007416B1"/>
    <w:rsid w:val="007426BB"/>
    <w:rsid w:val="0074286A"/>
    <w:rsid w:val="007435F8"/>
    <w:rsid w:val="00743A28"/>
    <w:rsid w:val="007443E2"/>
    <w:rsid w:val="0074567D"/>
    <w:rsid w:val="00745CEB"/>
    <w:rsid w:val="00745D56"/>
    <w:rsid w:val="00745D7E"/>
    <w:rsid w:val="0074614D"/>
    <w:rsid w:val="00746703"/>
    <w:rsid w:val="00746955"/>
    <w:rsid w:val="007469C1"/>
    <w:rsid w:val="00746AA3"/>
    <w:rsid w:val="00746DF0"/>
    <w:rsid w:val="007471DA"/>
    <w:rsid w:val="007472A8"/>
    <w:rsid w:val="0074745E"/>
    <w:rsid w:val="00747AC2"/>
    <w:rsid w:val="00747D56"/>
    <w:rsid w:val="0075003A"/>
    <w:rsid w:val="00750251"/>
    <w:rsid w:val="0075038A"/>
    <w:rsid w:val="00750451"/>
    <w:rsid w:val="00750BA8"/>
    <w:rsid w:val="00750E2C"/>
    <w:rsid w:val="007511A1"/>
    <w:rsid w:val="00751314"/>
    <w:rsid w:val="0075187B"/>
    <w:rsid w:val="00752196"/>
    <w:rsid w:val="00752CB1"/>
    <w:rsid w:val="00753288"/>
    <w:rsid w:val="007536FA"/>
    <w:rsid w:val="00753905"/>
    <w:rsid w:val="00753ABD"/>
    <w:rsid w:val="00754454"/>
    <w:rsid w:val="00754C9E"/>
    <w:rsid w:val="00754F25"/>
    <w:rsid w:val="00755142"/>
    <w:rsid w:val="007551D9"/>
    <w:rsid w:val="00755A2E"/>
    <w:rsid w:val="00755BCC"/>
    <w:rsid w:val="007563E0"/>
    <w:rsid w:val="007571DB"/>
    <w:rsid w:val="007576CB"/>
    <w:rsid w:val="00757882"/>
    <w:rsid w:val="00757CAA"/>
    <w:rsid w:val="0076028B"/>
    <w:rsid w:val="007602FC"/>
    <w:rsid w:val="00760C06"/>
    <w:rsid w:val="007614FA"/>
    <w:rsid w:val="007615DC"/>
    <w:rsid w:val="00761772"/>
    <w:rsid w:val="00762260"/>
    <w:rsid w:val="00762381"/>
    <w:rsid w:val="0076278E"/>
    <w:rsid w:val="00762D99"/>
    <w:rsid w:val="007631CE"/>
    <w:rsid w:val="00763D12"/>
    <w:rsid w:val="00763E8E"/>
    <w:rsid w:val="00764034"/>
    <w:rsid w:val="00764E49"/>
    <w:rsid w:val="00764E91"/>
    <w:rsid w:val="00765154"/>
    <w:rsid w:val="007658BA"/>
    <w:rsid w:val="00765FE0"/>
    <w:rsid w:val="007664F5"/>
    <w:rsid w:val="00766BB4"/>
    <w:rsid w:val="0076731E"/>
    <w:rsid w:val="00767557"/>
    <w:rsid w:val="00767C72"/>
    <w:rsid w:val="00767FAF"/>
    <w:rsid w:val="00770B11"/>
    <w:rsid w:val="00770B89"/>
    <w:rsid w:val="007710A1"/>
    <w:rsid w:val="007715D8"/>
    <w:rsid w:val="00771CA5"/>
    <w:rsid w:val="007721BD"/>
    <w:rsid w:val="0077267E"/>
    <w:rsid w:val="00772AE8"/>
    <w:rsid w:val="00772FB1"/>
    <w:rsid w:val="00773034"/>
    <w:rsid w:val="00773265"/>
    <w:rsid w:val="00773441"/>
    <w:rsid w:val="00773D36"/>
    <w:rsid w:val="00774FDA"/>
    <w:rsid w:val="00775AB3"/>
    <w:rsid w:val="00775CF7"/>
    <w:rsid w:val="007761EA"/>
    <w:rsid w:val="007762BA"/>
    <w:rsid w:val="007767E3"/>
    <w:rsid w:val="00776AA8"/>
    <w:rsid w:val="00776E2A"/>
    <w:rsid w:val="0078033C"/>
    <w:rsid w:val="007803CD"/>
    <w:rsid w:val="0078095B"/>
    <w:rsid w:val="00781A17"/>
    <w:rsid w:val="00781BFF"/>
    <w:rsid w:val="00781DBA"/>
    <w:rsid w:val="00782AAA"/>
    <w:rsid w:val="00782D38"/>
    <w:rsid w:val="00783644"/>
    <w:rsid w:val="00783900"/>
    <w:rsid w:val="007840A9"/>
    <w:rsid w:val="007845B7"/>
    <w:rsid w:val="00784619"/>
    <w:rsid w:val="00784B47"/>
    <w:rsid w:val="0078502D"/>
    <w:rsid w:val="0078536C"/>
    <w:rsid w:val="007860E1"/>
    <w:rsid w:val="0078655B"/>
    <w:rsid w:val="00787629"/>
    <w:rsid w:val="00787AA2"/>
    <w:rsid w:val="00787BAB"/>
    <w:rsid w:val="007901A5"/>
    <w:rsid w:val="007905C9"/>
    <w:rsid w:val="00790C24"/>
    <w:rsid w:val="00790CB4"/>
    <w:rsid w:val="007911CE"/>
    <w:rsid w:val="0079150E"/>
    <w:rsid w:val="00791B3C"/>
    <w:rsid w:val="00791D5A"/>
    <w:rsid w:val="007921A7"/>
    <w:rsid w:val="00792BC8"/>
    <w:rsid w:val="00793355"/>
    <w:rsid w:val="0079389C"/>
    <w:rsid w:val="00793938"/>
    <w:rsid w:val="00793C21"/>
    <w:rsid w:val="0079539C"/>
    <w:rsid w:val="007955AD"/>
    <w:rsid w:val="00796066"/>
    <w:rsid w:val="007966FC"/>
    <w:rsid w:val="00796CA0"/>
    <w:rsid w:val="00796DCD"/>
    <w:rsid w:val="007A00E6"/>
    <w:rsid w:val="007A086D"/>
    <w:rsid w:val="007A0C71"/>
    <w:rsid w:val="007A0FA6"/>
    <w:rsid w:val="007A1043"/>
    <w:rsid w:val="007A1114"/>
    <w:rsid w:val="007A1377"/>
    <w:rsid w:val="007A2601"/>
    <w:rsid w:val="007A3257"/>
    <w:rsid w:val="007A3A1C"/>
    <w:rsid w:val="007A3C78"/>
    <w:rsid w:val="007A3C97"/>
    <w:rsid w:val="007A4679"/>
    <w:rsid w:val="007A47FE"/>
    <w:rsid w:val="007A4A22"/>
    <w:rsid w:val="007A4D89"/>
    <w:rsid w:val="007A4F45"/>
    <w:rsid w:val="007A502F"/>
    <w:rsid w:val="007A5C74"/>
    <w:rsid w:val="007A5DBB"/>
    <w:rsid w:val="007A5E95"/>
    <w:rsid w:val="007A6264"/>
    <w:rsid w:val="007A67AD"/>
    <w:rsid w:val="007A6FA0"/>
    <w:rsid w:val="007A758F"/>
    <w:rsid w:val="007A7699"/>
    <w:rsid w:val="007A7AA2"/>
    <w:rsid w:val="007A7D3C"/>
    <w:rsid w:val="007B003C"/>
    <w:rsid w:val="007B0279"/>
    <w:rsid w:val="007B0287"/>
    <w:rsid w:val="007B028F"/>
    <w:rsid w:val="007B083D"/>
    <w:rsid w:val="007B0ADA"/>
    <w:rsid w:val="007B1528"/>
    <w:rsid w:val="007B1EF4"/>
    <w:rsid w:val="007B223F"/>
    <w:rsid w:val="007B255F"/>
    <w:rsid w:val="007B2C11"/>
    <w:rsid w:val="007B3CA1"/>
    <w:rsid w:val="007B3DE2"/>
    <w:rsid w:val="007B42FF"/>
    <w:rsid w:val="007B43AC"/>
    <w:rsid w:val="007B4B6D"/>
    <w:rsid w:val="007B576B"/>
    <w:rsid w:val="007B5A4D"/>
    <w:rsid w:val="007B63A9"/>
    <w:rsid w:val="007B64F6"/>
    <w:rsid w:val="007B6C69"/>
    <w:rsid w:val="007B6F70"/>
    <w:rsid w:val="007B73AB"/>
    <w:rsid w:val="007B7CE4"/>
    <w:rsid w:val="007C0749"/>
    <w:rsid w:val="007C0FC2"/>
    <w:rsid w:val="007C2029"/>
    <w:rsid w:val="007C2117"/>
    <w:rsid w:val="007C3223"/>
    <w:rsid w:val="007C38A0"/>
    <w:rsid w:val="007C390E"/>
    <w:rsid w:val="007C4AED"/>
    <w:rsid w:val="007C532E"/>
    <w:rsid w:val="007C5952"/>
    <w:rsid w:val="007C625E"/>
    <w:rsid w:val="007C67EF"/>
    <w:rsid w:val="007C699D"/>
    <w:rsid w:val="007D09E7"/>
    <w:rsid w:val="007D0EED"/>
    <w:rsid w:val="007D1289"/>
    <w:rsid w:val="007D1864"/>
    <w:rsid w:val="007D1904"/>
    <w:rsid w:val="007D1B00"/>
    <w:rsid w:val="007D251C"/>
    <w:rsid w:val="007D2918"/>
    <w:rsid w:val="007D30A3"/>
    <w:rsid w:val="007D3671"/>
    <w:rsid w:val="007D387F"/>
    <w:rsid w:val="007D3C78"/>
    <w:rsid w:val="007D42FA"/>
    <w:rsid w:val="007D4D5D"/>
    <w:rsid w:val="007D4F3A"/>
    <w:rsid w:val="007D5837"/>
    <w:rsid w:val="007D61A6"/>
    <w:rsid w:val="007D66C5"/>
    <w:rsid w:val="007D6A63"/>
    <w:rsid w:val="007D6EA3"/>
    <w:rsid w:val="007D7019"/>
    <w:rsid w:val="007D738C"/>
    <w:rsid w:val="007D7AE7"/>
    <w:rsid w:val="007E0335"/>
    <w:rsid w:val="007E0580"/>
    <w:rsid w:val="007E06E3"/>
    <w:rsid w:val="007E0923"/>
    <w:rsid w:val="007E1286"/>
    <w:rsid w:val="007E140A"/>
    <w:rsid w:val="007E18B8"/>
    <w:rsid w:val="007E1C16"/>
    <w:rsid w:val="007E2011"/>
    <w:rsid w:val="007E2254"/>
    <w:rsid w:val="007E25C4"/>
    <w:rsid w:val="007E2981"/>
    <w:rsid w:val="007E2EC4"/>
    <w:rsid w:val="007E301F"/>
    <w:rsid w:val="007E3612"/>
    <w:rsid w:val="007E3A6A"/>
    <w:rsid w:val="007E4215"/>
    <w:rsid w:val="007E4F38"/>
    <w:rsid w:val="007E4F4A"/>
    <w:rsid w:val="007E5122"/>
    <w:rsid w:val="007E54C9"/>
    <w:rsid w:val="007E6043"/>
    <w:rsid w:val="007E6277"/>
    <w:rsid w:val="007E63CB"/>
    <w:rsid w:val="007E6482"/>
    <w:rsid w:val="007E6622"/>
    <w:rsid w:val="007E68A1"/>
    <w:rsid w:val="007E6C00"/>
    <w:rsid w:val="007E6E8F"/>
    <w:rsid w:val="007E6F36"/>
    <w:rsid w:val="007E75B9"/>
    <w:rsid w:val="007E7E00"/>
    <w:rsid w:val="007E7E7B"/>
    <w:rsid w:val="007F061B"/>
    <w:rsid w:val="007F066B"/>
    <w:rsid w:val="007F072D"/>
    <w:rsid w:val="007F0D89"/>
    <w:rsid w:val="007F0F6D"/>
    <w:rsid w:val="007F102C"/>
    <w:rsid w:val="007F1150"/>
    <w:rsid w:val="007F16B1"/>
    <w:rsid w:val="007F1EFF"/>
    <w:rsid w:val="007F2412"/>
    <w:rsid w:val="007F25E7"/>
    <w:rsid w:val="007F30EC"/>
    <w:rsid w:val="007F3540"/>
    <w:rsid w:val="007F3A9F"/>
    <w:rsid w:val="007F3C6F"/>
    <w:rsid w:val="007F4085"/>
    <w:rsid w:val="007F431D"/>
    <w:rsid w:val="007F488E"/>
    <w:rsid w:val="007F4A6B"/>
    <w:rsid w:val="007F4D7E"/>
    <w:rsid w:val="007F5C23"/>
    <w:rsid w:val="007F6419"/>
    <w:rsid w:val="007F67C7"/>
    <w:rsid w:val="007F6EF1"/>
    <w:rsid w:val="007F716F"/>
    <w:rsid w:val="007F71B5"/>
    <w:rsid w:val="00800846"/>
    <w:rsid w:val="00800852"/>
    <w:rsid w:val="008009C2"/>
    <w:rsid w:val="00800AE6"/>
    <w:rsid w:val="00800B56"/>
    <w:rsid w:val="00800DB1"/>
    <w:rsid w:val="008014D2"/>
    <w:rsid w:val="008017CF"/>
    <w:rsid w:val="00802072"/>
    <w:rsid w:val="008021F6"/>
    <w:rsid w:val="00802266"/>
    <w:rsid w:val="00802A18"/>
    <w:rsid w:val="00802ECC"/>
    <w:rsid w:val="008039F7"/>
    <w:rsid w:val="00803EC4"/>
    <w:rsid w:val="00803F82"/>
    <w:rsid w:val="008052B0"/>
    <w:rsid w:val="008053C3"/>
    <w:rsid w:val="008058FF"/>
    <w:rsid w:val="008061FF"/>
    <w:rsid w:val="0081028A"/>
    <w:rsid w:val="00810636"/>
    <w:rsid w:val="0081077F"/>
    <w:rsid w:val="00811BCB"/>
    <w:rsid w:val="00811E1C"/>
    <w:rsid w:val="00811F0B"/>
    <w:rsid w:val="00812427"/>
    <w:rsid w:val="0081361F"/>
    <w:rsid w:val="00813FB7"/>
    <w:rsid w:val="00814FD9"/>
    <w:rsid w:val="00815A41"/>
    <w:rsid w:val="00815A85"/>
    <w:rsid w:val="008168D9"/>
    <w:rsid w:val="0081709A"/>
    <w:rsid w:val="008174F4"/>
    <w:rsid w:val="00817DA2"/>
    <w:rsid w:val="00817F82"/>
    <w:rsid w:val="008202D8"/>
    <w:rsid w:val="0082086A"/>
    <w:rsid w:val="00821282"/>
    <w:rsid w:val="00822021"/>
    <w:rsid w:val="0082220A"/>
    <w:rsid w:val="008227EE"/>
    <w:rsid w:val="0082323D"/>
    <w:rsid w:val="00823851"/>
    <w:rsid w:val="00823FB4"/>
    <w:rsid w:val="0082406E"/>
    <w:rsid w:val="008240C1"/>
    <w:rsid w:val="00824326"/>
    <w:rsid w:val="00825CF2"/>
    <w:rsid w:val="00825DF7"/>
    <w:rsid w:val="00825F17"/>
    <w:rsid w:val="00826BBE"/>
    <w:rsid w:val="00826C32"/>
    <w:rsid w:val="00826CCF"/>
    <w:rsid w:val="0082772B"/>
    <w:rsid w:val="00827937"/>
    <w:rsid w:val="00827CE2"/>
    <w:rsid w:val="008313A6"/>
    <w:rsid w:val="00831574"/>
    <w:rsid w:val="00831720"/>
    <w:rsid w:val="00831959"/>
    <w:rsid w:val="00831ADE"/>
    <w:rsid w:val="00831DF5"/>
    <w:rsid w:val="00832162"/>
    <w:rsid w:val="0083243B"/>
    <w:rsid w:val="0083361E"/>
    <w:rsid w:val="00833951"/>
    <w:rsid w:val="008339AF"/>
    <w:rsid w:val="00833C08"/>
    <w:rsid w:val="00833CD9"/>
    <w:rsid w:val="00834360"/>
    <w:rsid w:val="008346F8"/>
    <w:rsid w:val="0083596F"/>
    <w:rsid w:val="00836011"/>
    <w:rsid w:val="008365BB"/>
    <w:rsid w:val="00836A17"/>
    <w:rsid w:val="00836AA6"/>
    <w:rsid w:val="00836D86"/>
    <w:rsid w:val="00836FD0"/>
    <w:rsid w:val="00837008"/>
    <w:rsid w:val="008372A6"/>
    <w:rsid w:val="0084134F"/>
    <w:rsid w:val="008414AF"/>
    <w:rsid w:val="00841915"/>
    <w:rsid w:val="008420DA"/>
    <w:rsid w:val="00842306"/>
    <w:rsid w:val="008426CB"/>
    <w:rsid w:val="008427E8"/>
    <w:rsid w:val="00842B4C"/>
    <w:rsid w:val="008436A3"/>
    <w:rsid w:val="0084379B"/>
    <w:rsid w:val="0084415C"/>
    <w:rsid w:val="008445B6"/>
    <w:rsid w:val="00844DCE"/>
    <w:rsid w:val="0084544A"/>
    <w:rsid w:val="00845D23"/>
    <w:rsid w:val="00845D41"/>
    <w:rsid w:val="00845E1C"/>
    <w:rsid w:val="008469FD"/>
    <w:rsid w:val="00846A7E"/>
    <w:rsid w:val="00847A1E"/>
    <w:rsid w:val="008505EC"/>
    <w:rsid w:val="008508C7"/>
    <w:rsid w:val="00850E69"/>
    <w:rsid w:val="00851554"/>
    <w:rsid w:val="008520CD"/>
    <w:rsid w:val="008538C9"/>
    <w:rsid w:val="00853CB2"/>
    <w:rsid w:val="00854163"/>
    <w:rsid w:val="008545CC"/>
    <w:rsid w:val="00854B92"/>
    <w:rsid w:val="00854E24"/>
    <w:rsid w:val="00854F37"/>
    <w:rsid w:val="0085535C"/>
    <w:rsid w:val="0085575D"/>
    <w:rsid w:val="008559CD"/>
    <w:rsid w:val="00856277"/>
    <w:rsid w:val="008563D9"/>
    <w:rsid w:val="00856B09"/>
    <w:rsid w:val="00856E7A"/>
    <w:rsid w:val="0085725A"/>
    <w:rsid w:val="008572F6"/>
    <w:rsid w:val="008573D3"/>
    <w:rsid w:val="0085740C"/>
    <w:rsid w:val="0085793E"/>
    <w:rsid w:val="00857BCC"/>
    <w:rsid w:val="0086105B"/>
    <w:rsid w:val="00861114"/>
    <w:rsid w:val="00861C50"/>
    <w:rsid w:val="00862AC7"/>
    <w:rsid w:val="00862F81"/>
    <w:rsid w:val="0086365A"/>
    <w:rsid w:val="00864240"/>
    <w:rsid w:val="008642CB"/>
    <w:rsid w:val="008648B4"/>
    <w:rsid w:val="00864C0E"/>
    <w:rsid w:val="00865200"/>
    <w:rsid w:val="00865D9F"/>
    <w:rsid w:val="008662EF"/>
    <w:rsid w:val="008677D8"/>
    <w:rsid w:val="00867C95"/>
    <w:rsid w:val="00867C9D"/>
    <w:rsid w:val="008703C9"/>
    <w:rsid w:val="00870A7B"/>
    <w:rsid w:val="00870C81"/>
    <w:rsid w:val="00871999"/>
    <w:rsid w:val="008723C0"/>
    <w:rsid w:val="00872FCF"/>
    <w:rsid w:val="00873EC6"/>
    <w:rsid w:val="00873FF1"/>
    <w:rsid w:val="00874B82"/>
    <w:rsid w:val="00875A76"/>
    <w:rsid w:val="00875D8D"/>
    <w:rsid w:val="00876263"/>
    <w:rsid w:val="008764EF"/>
    <w:rsid w:val="008767D8"/>
    <w:rsid w:val="00876899"/>
    <w:rsid w:val="00876A41"/>
    <w:rsid w:val="0088033E"/>
    <w:rsid w:val="0088101F"/>
    <w:rsid w:val="00881ECF"/>
    <w:rsid w:val="008827E6"/>
    <w:rsid w:val="00882D14"/>
    <w:rsid w:val="00883E36"/>
    <w:rsid w:val="0088490F"/>
    <w:rsid w:val="00884B76"/>
    <w:rsid w:val="00885153"/>
    <w:rsid w:val="00885742"/>
    <w:rsid w:val="00885B26"/>
    <w:rsid w:val="00885E46"/>
    <w:rsid w:val="00886699"/>
    <w:rsid w:val="008870A5"/>
    <w:rsid w:val="0088718F"/>
    <w:rsid w:val="00887633"/>
    <w:rsid w:val="00887B51"/>
    <w:rsid w:val="00887CB7"/>
    <w:rsid w:val="00887E4B"/>
    <w:rsid w:val="00887F79"/>
    <w:rsid w:val="0089054D"/>
    <w:rsid w:val="00890830"/>
    <w:rsid w:val="00890841"/>
    <w:rsid w:val="008908DC"/>
    <w:rsid w:val="00890D61"/>
    <w:rsid w:val="00890E34"/>
    <w:rsid w:val="008912FD"/>
    <w:rsid w:val="00891339"/>
    <w:rsid w:val="00891D06"/>
    <w:rsid w:val="00891F98"/>
    <w:rsid w:val="00892B03"/>
    <w:rsid w:val="00893220"/>
    <w:rsid w:val="0089382B"/>
    <w:rsid w:val="008939C0"/>
    <w:rsid w:val="008942B8"/>
    <w:rsid w:val="008944C1"/>
    <w:rsid w:val="008946B6"/>
    <w:rsid w:val="00894BC0"/>
    <w:rsid w:val="00894D9D"/>
    <w:rsid w:val="00894EFF"/>
    <w:rsid w:val="008955F0"/>
    <w:rsid w:val="00896CC0"/>
    <w:rsid w:val="008A00D0"/>
    <w:rsid w:val="008A0186"/>
    <w:rsid w:val="008A0985"/>
    <w:rsid w:val="008A1345"/>
    <w:rsid w:val="008A1D23"/>
    <w:rsid w:val="008A240F"/>
    <w:rsid w:val="008A2B00"/>
    <w:rsid w:val="008A33A4"/>
    <w:rsid w:val="008A3989"/>
    <w:rsid w:val="008A3B10"/>
    <w:rsid w:val="008A3DE8"/>
    <w:rsid w:val="008A4659"/>
    <w:rsid w:val="008A4D1E"/>
    <w:rsid w:val="008A51D4"/>
    <w:rsid w:val="008A59A7"/>
    <w:rsid w:val="008A5A2F"/>
    <w:rsid w:val="008A5A86"/>
    <w:rsid w:val="008A5C08"/>
    <w:rsid w:val="008A5E24"/>
    <w:rsid w:val="008A6129"/>
    <w:rsid w:val="008A68DA"/>
    <w:rsid w:val="008A6BDC"/>
    <w:rsid w:val="008A6E00"/>
    <w:rsid w:val="008A71E4"/>
    <w:rsid w:val="008A741E"/>
    <w:rsid w:val="008A7EAD"/>
    <w:rsid w:val="008B0865"/>
    <w:rsid w:val="008B0EA3"/>
    <w:rsid w:val="008B14C9"/>
    <w:rsid w:val="008B15CC"/>
    <w:rsid w:val="008B1907"/>
    <w:rsid w:val="008B19E6"/>
    <w:rsid w:val="008B20B0"/>
    <w:rsid w:val="008B2335"/>
    <w:rsid w:val="008B2377"/>
    <w:rsid w:val="008B264A"/>
    <w:rsid w:val="008B270E"/>
    <w:rsid w:val="008B3064"/>
    <w:rsid w:val="008B33D7"/>
    <w:rsid w:val="008B3F37"/>
    <w:rsid w:val="008B4386"/>
    <w:rsid w:val="008B43EE"/>
    <w:rsid w:val="008B4547"/>
    <w:rsid w:val="008B46FB"/>
    <w:rsid w:val="008B496F"/>
    <w:rsid w:val="008B544F"/>
    <w:rsid w:val="008B5ABC"/>
    <w:rsid w:val="008B6ACA"/>
    <w:rsid w:val="008B717C"/>
    <w:rsid w:val="008B71BF"/>
    <w:rsid w:val="008B7902"/>
    <w:rsid w:val="008B7A9D"/>
    <w:rsid w:val="008B7AE2"/>
    <w:rsid w:val="008C0BE9"/>
    <w:rsid w:val="008C0D46"/>
    <w:rsid w:val="008C1276"/>
    <w:rsid w:val="008C188C"/>
    <w:rsid w:val="008C2FA6"/>
    <w:rsid w:val="008C2FDB"/>
    <w:rsid w:val="008C31DB"/>
    <w:rsid w:val="008C338C"/>
    <w:rsid w:val="008C4D86"/>
    <w:rsid w:val="008C52FB"/>
    <w:rsid w:val="008C583A"/>
    <w:rsid w:val="008C6151"/>
    <w:rsid w:val="008C6DF8"/>
    <w:rsid w:val="008C735E"/>
    <w:rsid w:val="008C75BC"/>
    <w:rsid w:val="008C7FBC"/>
    <w:rsid w:val="008D007D"/>
    <w:rsid w:val="008D019E"/>
    <w:rsid w:val="008D0564"/>
    <w:rsid w:val="008D0EB4"/>
    <w:rsid w:val="008D126C"/>
    <w:rsid w:val="008D172B"/>
    <w:rsid w:val="008D1C98"/>
    <w:rsid w:val="008D2127"/>
    <w:rsid w:val="008D23B2"/>
    <w:rsid w:val="008D2609"/>
    <w:rsid w:val="008D274B"/>
    <w:rsid w:val="008D2EFE"/>
    <w:rsid w:val="008D33BC"/>
    <w:rsid w:val="008D36B5"/>
    <w:rsid w:val="008D3F29"/>
    <w:rsid w:val="008D4325"/>
    <w:rsid w:val="008D4788"/>
    <w:rsid w:val="008D49D9"/>
    <w:rsid w:val="008D5282"/>
    <w:rsid w:val="008D5678"/>
    <w:rsid w:val="008D5E19"/>
    <w:rsid w:val="008D6730"/>
    <w:rsid w:val="008D73BA"/>
    <w:rsid w:val="008D7BD1"/>
    <w:rsid w:val="008D7E8D"/>
    <w:rsid w:val="008D7FC9"/>
    <w:rsid w:val="008E0000"/>
    <w:rsid w:val="008E0033"/>
    <w:rsid w:val="008E1283"/>
    <w:rsid w:val="008E1E98"/>
    <w:rsid w:val="008E23D3"/>
    <w:rsid w:val="008E2E2E"/>
    <w:rsid w:val="008E33E8"/>
    <w:rsid w:val="008E3DBE"/>
    <w:rsid w:val="008E4A5A"/>
    <w:rsid w:val="008E4DFE"/>
    <w:rsid w:val="008E4F4D"/>
    <w:rsid w:val="008E56AE"/>
    <w:rsid w:val="008E593A"/>
    <w:rsid w:val="008E6142"/>
    <w:rsid w:val="008E6359"/>
    <w:rsid w:val="008E6564"/>
    <w:rsid w:val="008E67D8"/>
    <w:rsid w:val="008E689D"/>
    <w:rsid w:val="008E7D15"/>
    <w:rsid w:val="008F04C1"/>
    <w:rsid w:val="008F070E"/>
    <w:rsid w:val="008F090C"/>
    <w:rsid w:val="008F0A50"/>
    <w:rsid w:val="008F0D56"/>
    <w:rsid w:val="008F101C"/>
    <w:rsid w:val="008F130D"/>
    <w:rsid w:val="008F15D6"/>
    <w:rsid w:val="008F1F85"/>
    <w:rsid w:val="008F2568"/>
    <w:rsid w:val="008F3A40"/>
    <w:rsid w:val="008F46C4"/>
    <w:rsid w:val="008F478D"/>
    <w:rsid w:val="008F4959"/>
    <w:rsid w:val="008F49FB"/>
    <w:rsid w:val="008F4B52"/>
    <w:rsid w:val="008F507B"/>
    <w:rsid w:val="008F5B5C"/>
    <w:rsid w:val="008F5E5C"/>
    <w:rsid w:val="008F673D"/>
    <w:rsid w:val="008F7941"/>
    <w:rsid w:val="00900362"/>
    <w:rsid w:val="00900861"/>
    <w:rsid w:val="00900AE0"/>
    <w:rsid w:val="00900F3E"/>
    <w:rsid w:val="0090144E"/>
    <w:rsid w:val="00901560"/>
    <w:rsid w:val="009015E7"/>
    <w:rsid w:val="00901728"/>
    <w:rsid w:val="009026A2"/>
    <w:rsid w:val="00902C82"/>
    <w:rsid w:val="009032FC"/>
    <w:rsid w:val="00906957"/>
    <w:rsid w:val="00906B4A"/>
    <w:rsid w:val="00907219"/>
    <w:rsid w:val="009075DC"/>
    <w:rsid w:val="0091050C"/>
    <w:rsid w:val="009108AB"/>
    <w:rsid w:val="00910B8F"/>
    <w:rsid w:val="0091102C"/>
    <w:rsid w:val="009131FD"/>
    <w:rsid w:val="009136F1"/>
    <w:rsid w:val="00914104"/>
    <w:rsid w:val="00914171"/>
    <w:rsid w:val="00914731"/>
    <w:rsid w:val="00914E9C"/>
    <w:rsid w:val="0091507B"/>
    <w:rsid w:val="0091519F"/>
    <w:rsid w:val="00915D74"/>
    <w:rsid w:val="00916277"/>
    <w:rsid w:val="009165FD"/>
    <w:rsid w:val="009172E1"/>
    <w:rsid w:val="009177EF"/>
    <w:rsid w:val="00917DFF"/>
    <w:rsid w:val="0092044E"/>
    <w:rsid w:val="00920451"/>
    <w:rsid w:val="00920670"/>
    <w:rsid w:val="009209D8"/>
    <w:rsid w:val="00920A1B"/>
    <w:rsid w:val="00921485"/>
    <w:rsid w:val="00921EEB"/>
    <w:rsid w:val="00922B1C"/>
    <w:rsid w:val="0092346D"/>
    <w:rsid w:val="009235A0"/>
    <w:rsid w:val="009236B5"/>
    <w:rsid w:val="009237D1"/>
    <w:rsid w:val="00923DE6"/>
    <w:rsid w:val="009255DF"/>
    <w:rsid w:val="0092593B"/>
    <w:rsid w:val="0092643D"/>
    <w:rsid w:val="00927C7E"/>
    <w:rsid w:val="00930092"/>
    <w:rsid w:val="00930B96"/>
    <w:rsid w:val="00931A15"/>
    <w:rsid w:val="00931EB8"/>
    <w:rsid w:val="0093244D"/>
    <w:rsid w:val="009325A6"/>
    <w:rsid w:val="00932C26"/>
    <w:rsid w:val="00932F13"/>
    <w:rsid w:val="009339A4"/>
    <w:rsid w:val="00933A34"/>
    <w:rsid w:val="00933C41"/>
    <w:rsid w:val="00934597"/>
    <w:rsid w:val="009350D2"/>
    <w:rsid w:val="00935878"/>
    <w:rsid w:val="00935EE5"/>
    <w:rsid w:val="00936559"/>
    <w:rsid w:val="009365FF"/>
    <w:rsid w:val="00936B41"/>
    <w:rsid w:val="00937763"/>
    <w:rsid w:val="00937F55"/>
    <w:rsid w:val="00940663"/>
    <w:rsid w:val="0094066C"/>
    <w:rsid w:val="0094089D"/>
    <w:rsid w:val="00941032"/>
    <w:rsid w:val="00941347"/>
    <w:rsid w:val="00941897"/>
    <w:rsid w:val="009422EE"/>
    <w:rsid w:val="0094284B"/>
    <w:rsid w:val="00942B27"/>
    <w:rsid w:val="00942D2D"/>
    <w:rsid w:val="00943421"/>
    <w:rsid w:val="0094574F"/>
    <w:rsid w:val="00945D2F"/>
    <w:rsid w:val="0094653D"/>
    <w:rsid w:val="00946937"/>
    <w:rsid w:val="00947809"/>
    <w:rsid w:val="0094788A"/>
    <w:rsid w:val="00950629"/>
    <w:rsid w:val="00950731"/>
    <w:rsid w:val="00951192"/>
    <w:rsid w:val="009519A0"/>
    <w:rsid w:val="00951EB1"/>
    <w:rsid w:val="00952509"/>
    <w:rsid w:val="00952941"/>
    <w:rsid w:val="00953602"/>
    <w:rsid w:val="00953642"/>
    <w:rsid w:val="00953AF4"/>
    <w:rsid w:val="00953E1F"/>
    <w:rsid w:val="00953E3A"/>
    <w:rsid w:val="009549AB"/>
    <w:rsid w:val="009559BB"/>
    <w:rsid w:val="00956867"/>
    <w:rsid w:val="00956C2E"/>
    <w:rsid w:val="00957C96"/>
    <w:rsid w:val="00957F0C"/>
    <w:rsid w:val="00960A34"/>
    <w:rsid w:val="009610FE"/>
    <w:rsid w:val="00962835"/>
    <w:rsid w:val="009632AC"/>
    <w:rsid w:val="009635FF"/>
    <w:rsid w:val="00963F00"/>
    <w:rsid w:val="0096432F"/>
    <w:rsid w:val="00964BAC"/>
    <w:rsid w:val="00965153"/>
    <w:rsid w:val="00965B64"/>
    <w:rsid w:val="00965C4F"/>
    <w:rsid w:val="00966B9D"/>
    <w:rsid w:val="0096709D"/>
    <w:rsid w:val="009672C2"/>
    <w:rsid w:val="0096789F"/>
    <w:rsid w:val="00967DD0"/>
    <w:rsid w:val="00967EED"/>
    <w:rsid w:val="00970061"/>
    <w:rsid w:val="00970AE1"/>
    <w:rsid w:val="009712BC"/>
    <w:rsid w:val="00971370"/>
    <w:rsid w:val="009717E4"/>
    <w:rsid w:val="009724FF"/>
    <w:rsid w:val="0097250B"/>
    <w:rsid w:val="009728D4"/>
    <w:rsid w:val="00972A9A"/>
    <w:rsid w:val="00973233"/>
    <w:rsid w:val="00974743"/>
    <w:rsid w:val="00975389"/>
    <w:rsid w:val="009754EA"/>
    <w:rsid w:val="009757C0"/>
    <w:rsid w:val="00975D54"/>
    <w:rsid w:val="009761CE"/>
    <w:rsid w:val="0097623A"/>
    <w:rsid w:val="0097702C"/>
    <w:rsid w:val="00977463"/>
    <w:rsid w:val="00977770"/>
    <w:rsid w:val="009777ED"/>
    <w:rsid w:val="0097792F"/>
    <w:rsid w:val="009805E3"/>
    <w:rsid w:val="00980D82"/>
    <w:rsid w:val="009811A2"/>
    <w:rsid w:val="0098195F"/>
    <w:rsid w:val="00981B5B"/>
    <w:rsid w:val="00981D51"/>
    <w:rsid w:val="00982386"/>
    <w:rsid w:val="009831DD"/>
    <w:rsid w:val="0098324B"/>
    <w:rsid w:val="009832A1"/>
    <w:rsid w:val="009832B4"/>
    <w:rsid w:val="00984385"/>
    <w:rsid w:val="00984B85"/>
    <w:rsid w:val="0098583E"/>
    <w:rsid w:val="0098590E"/>
    <w:rsid w:val="009864BA"/>
    <w:rsid w:val="00986941"/>
    <w:rsid w:val="00986B5A"/>
    <w:rsid w:val="00987B33"/>
    <w:rsid w:val="0099017E"/>
    <w:rsid w:val="009902C0"/>
    <w:rsid w:val="009904B4"/>
    <w:rsid w:val="00990A73"/>
    <w:rsid w:val="00990F0F"/>
    <w:rsid w:val="0099104D"/>
    <w:rsid w:val="0099138F"/>
    <w:rsid w:val="00991784"/>
    <w:rsid w:val="00991E56"/>
    <w:rsid w:val="009923E5"/>
    <w:rsid w:val="009934A1"/>
    <w:rsid w:val="00993A61"/>
    <w:rsid w:val="00993C44"/>
    <w:rsid w:val="00993E1C"/>
    <w:rsid w:val="009940E8"/>
    <w:rsid w:val="009942A8"/>
    <w:rsid w:val="009943F5"/>
    <w:rsid w:val="0099473A"/>
    <w:rsid w:val="00994AF5"/>
    <w:rsid w:val="00994F00"/>
    <w:rsid w:val="00995400"/>
    <w:rsid w:val="00995877"/>
    <w:rsid w:val="00995AED"/>
    <w:rsid w:val="00995F5D"/>
    <w:rsid w:val="00996282"/>
    <w:rsid w:val="009963C5"/>
    <w:rsid w:val="00996608"/>
    <w:rsid w:val="00996AE1"/>
    <w:rsid w:val="00996C7A"/>
    <w:rsid w:val="00997673"/>
    <w:rsid w:val="009A06FB"/>
    <w:rsid w:val="009A0ACF"/>
    <w:rsid w:val="009A131E"/>
    <w:rsid w:val="009A1A50"/>
    <w:rsid w:val="009A1CF3"/>
    <w:rsid w:val="009A2039"/>
    <w:rsid w:val="009A2411"/>
    <w:rsid w:val="009A28B1"/>
    <w:rsid w:val="009A2C52"/>
    <w:rsid w:val="009A2EDC"/>
    <w:rsid w:val="009A3024"/>
    <w:rsid w:val="009A330A"/>
    <w:rsid w:val="009A3E17"/>
    <w:rsid w:val="009A4DDF"/>
    <w:rsid w:val="009A4FF5"/>
    <w:rsid w:val="009A5CC3"/>
    <w:rsid w:val="009A610A"/>
    <w:rsid w:val="009A64DC"/>
    <w:rsid w:val="009A7CCE"/>
    <w:rsid w:val="009B0477"/>
    <w:rsid w:val="009B11F1"/>
    <w:rsid w:val="009B171E"/>
    <w:rsid w:val="009B20C1"/>
    <w:rsid w:val="009B2647"/>
    <w:rsid w:val="009B2878"/>
    <w:rsid w:val="009B2BB9"/>
    <w:rsid w:val="009B2D1B"/>
    <w:rsid w:val="009B3394"/>
    <w:rsid w:val="009B4044"/>
    <w:rsid w:val="009B4CE0"/>
    <w:rsid w:val="009B5D5B"/>
    <w:rsid w:val="009B5E1C"/>
    <w:rsid w:val="009B69A7"/>
    <w:rsid w:val="009B79F4"/>
    <w:rsid w:val="009C0964"/>
    <w:rsid w:val="009C1339"/>
    <w:rsid w:val="009C18F2"/>
    <w:rsid w:val="009C1C55"/>
    <w:rsid w:val="009C2C94"/>
    <w:rsid w:val="009C2F25"/>
    <w:rsid w:val="009C368F"/>
    <w:rsid w:val="009C3773"/>
    <w:rsid w:val="009C3818"/>
    <w:rsid w:val="009C3D4D"/>
    <w:rsid w:val="009C4A05"/>
    <w:rsid w:val="009C4C51"/>
    <w:rsid w:val="009C56F6"/>
    <w:rsid w:val="009C5869"/>
    <w:rsid w:val="009C58AE"/>
    <w:rsid w:val="009C5B39"/>
    <w:rsid w:val="009C5FB2"/>
    <w:rsid w:val="009C62A5"/>
    <w:rsid w:val="009C64B5"/>
    <w:rsid w:val="009C724E"/>
    <w:rsid w:val="009C777A"/>
    <w:rsid w:val="009C7BEA"/>
    <w:rsid w:val="009D091B"/>
    <w:rsid w:val="009D147B"/>
    <w:rsid w:val="009D21BC"/>
    <w:rsid w:val="009D2232"/>
    <w:rsid w:val="009D2515"/>
    <w:rsid w:val="009D309A"/>
    <w:rsid w:val="009D322A"/>
    <w:rsid w:val="009D391E"/>
    <w:rsid w:val="009D39CE"/>
    <w:rsid w:val="009D3DB7"/>
    <w:rsid w:val="009D3F9F"/>
    <w:rsid w:val="009D429A"/>
    <w:rsid w:val="009D432A"/>
    <w:rsid w:val="009D4D91"/>
    <w:rsid w:val="009D500C"/>
    <w:rsid w:val="009D525A"/>
    <w:rsid w:val="009D545C"/>
    <w:rsid w:val="009D5499"/>
    <w:rsid w:val="009D5877"/>
    <w:rsid w:val="009D58B1"/>
    <w:rsid w:val="009D58E6"/>
    <w:rsid w:val="009D5C96"/>
    <w:rsid w:val="009D649C"/>
    <w:rsid w:val="009D6C67"/>
    <w:rsid w:val="009D7026"/>
    <w:rsid w:val="009E03BD"/>
    <w:rsid w:val="009E14C3"/>
    <w:rsid w:val="009E15C7"/>
    <w:rsid w:val="009E1606"/>
    <w:rsid w:val="009E1835"/>
    <w:rsid w:val="009E1B93"/>
    <w:rsid w:val="009E1DAE"/>
    <w:rsid w:val="009E26BD"/>
    <w:rsid w:val="009E2A93"/>
    <w:rsid w:val="009E30CF"/>
    <w:rsid w:val="009E42EF"/>
    <w:rsid w:val="009E43EF"/>
    <w:rsid w:val="009E4B1D"/>
    <w:rsid w:val="009E520B"/>
    <w:rsid w:val="009E5ACD"/>
    <w:rsid w:val="009E5BD9"/>
    <w:rsid w:val="009E5BFD"/>
    <w:rsid w:val="009E6005"/>
    <w:rsid w:val="009E64F0"/>
    <w:rsid w:val="009E7829"/>
    <w:rsid w:val="009F00A8"/>
    <w:rsid w:val="009F08E6"/>
    <w:rsid w:val="009F2289"/>
    <w:rsid w:val="009F29DB"/>
    <w:rsid w:val="009F2B96"/>
    <w:rsid w:val="009F2D98"/>
    <w:rsid w:val="009F32B2"/>
    <w:rsid w:val="009F37D7"/>
    <w:rsid w:val="009F3FA7"/>
    <w:rsid w:val="009F409D"/>
    <w:rsid w:val="009F4AB9"/>
    <w:rsid w:val="009F4C63"/>
    <w:rsid w:val="009F532A"/>
    <w:rsid w:val="009F5A6F"/>
    <w:rsid w:val="009F642B"/>
    <w:rsid w:val="009F647D"/>
    <w:rsid w:val="009F6771"/>
    <w:rsid w:val="009F73E7"/>
    <w:rsid w:val="009F766A"/>
    <w:rsid w:val="009F77F8"/>
    <w:rsid w:val="009F7835"/>
    <w:rsid w:val="009F7C12"/>
    <w:rsid w:val="009F7C5A"/>
    <w:rsid w:val="00A00F3D"/>
    <w:rsid w:val="00A011CD"/>
    <w:rsid w:val="00A020DE"/>
    <w:rsid w:val="00A02401"/>
    <w:rsid w:val="00A0327C"/>
    <w:rsid w:val="00A03B1D"/>
    <w:rsid w:val="00A03C8E"/>
    <w:rsid w:val="00A040F3"/>
    <w:rsid w:val="00A0471D"/>
    <w:rsid w:val="00A04AE6"/>
    <w:rsid w:val="00A05CA8"/>
    <w:rsid w:val="00A05F5D"/>
    <w:rsid w:val="00A05FB9"/>
    <w:rsid w:val="00A06BEB"/>
    <w:rsid w:val="00A06D24"/>
    <w:rsid w:val="00A10552"/>
    <w:rsid w:val="00A10ABB"/>
    <w:rsid w:val="00A10E06"/>
    <w:rsid w:val="00A11430"/>
    <w:rsid w:val="00A115E9"/>
    <w:rsid w:val="00A1164D"/>
    <w:rsid w:val="00A11A34"/>
    <w:rsid w:val="00A11A4B"/>
    <w:rsid w:val="00A1212F"/>
    <w:rsid w:val="00A1270B"/>
    <w:rsid w:val="00A13237"/>
    <w:rsid w:val="00A138CA"/>
    <w:rsid w:val="00A148D3"/>
    <w:rsid w:val="00A15609"/>
    <w:rsid w:val="00A15610"/>
    <w:rsid w:val="00A15B55"/>
    <w:rsid w:val="00A15E05"/>
    <w:rsid w:val="00A1602B"/>
    <w:rsid w:val="00A167D7"/>
    <w:rsid w:val="00A16D7C"/>
    <w:rsid w:val="00A16D88"/>
    <w:rsid w:val="00A1765F"/>
    <w:rsid w:val="00A17D64"/>
    <w:rsid w:val="00A17DEC"/>
    <w:rsid w:val="00A2021E"/>
    <w:rsid w:val="00A20AC2"/>
    <w:rsid w:val="00A216D7"/>
    <w:rsid w:val="00A21883"/>
    <w:rsid w:val="00A21D1E"/>
    <w:rsid w:val="00A21F2B"/>
    <w:rsid w:val="00A2222D"/>
    <w:rsid w:val="00A231AC"/>
    <w:rsid w:val="00A23DC8"/>
    <w:rsid w:val="00A24277"/>
    <w:rsid w:val="00A247E1"/>
    <w:rsid w:val="00A25839"/>
    <w:rsid w:val="00A25EB7"/>
    <w:rsid w:val="00A26BA6"/>
    <w:rsid w:val="00A27103"/>
    <w:rsid w:val="00A272CA"/>
    <w:rsid w:val="00A27780"/>
    <w:rsid w:val="00A27B83"/>
    <w:rsid w:val="00A30005"/>
    <w:rsid w:val="00A301AF"/>
    <w:rsid w:val="00A30D00"/>
    <w:rsid w:val="00A31BB5"/>
    <w:rsid w:val="00A31EAD"/>
    <w:rsid w:val="00A32ECA"/>
    <w:rsid w:val="00A33C70"/>
    <w:rsid w:val="00A3413C"/>
    <w:rsid w:val="00A348B8"/>
    <w:rsid w:val="00A34D19"/>
    <w:rsid w:val="00A35053"/>
    <w:rsid w:val="00A35C64"/>
    <w:rsid w:val="00A36393"/>
    <w:rsid w:val="00A36423"/>
    <w:rsid w:val="00A365ED"/>
    <w:rsid w:val="00A374E2"/>
    <w:rsid w:val="00A37DD3"/>
    <w:rsid w:val="00A403DE"/>
    <w:rsid w:val="00A40F38"/>
    <w:rsid w:val="00A419A5"/>
    <w:rsid w:val="00A41B4D"/>
    <w:rsid w:val="00A42182"/>
    <w:rsid w:val="00A422DF"/>
    <w:rsid w:val="00A42CFE"/>
    <w:rsid w:val="00A43291"/>
    <w:rsid w:val="00A433F4"/>
    <w:rsid w:val="00A4359A"/>
    <w:rsid w:val="00A43D84"/>
    <w:rsid w:val="00A4440E"/>
    <w:rsid w:val="00A444D1"/>
    <w:rsid w:val="00A44EA8"/>
    <w:rsid w:val="00A45219"/>
    <w:rsid w:val="00A4538B"/>
    <w:rsid w:val="00A45571"/>
    <w:rsid w:val="00A46041"/>
    <w:rsid w:val="00A46386"/>
    <w:rsid w:val="00A46F0D"/>
    <w:rsid w:val="00A46F63"/>
    <w:rsid w:val="00A47A7D"/>
    <w:rsid w:val="00A50B0E"/>
    <w:rsid w:val="00A518C6"/>
    <w:rsid w:val="00A51F80"/>
    <w:rsid w:val="00A52D72"/>
    <w:rsid w:val="00A52FAC"/>
    <w:rsid w:val="00A53AA9"/>
    <w:rsid w:val="00A53C9D"/>
    <w:rsid w:val="00A542D1"/>
    <w:rsid w:val="00A54BB7"/>
    <w:rsid w:val="00A55367"/>
    <w:rsid w:val="00A55573"/>
    <w:rsid w:val="00A55D23"/>
    <w:rsid w:val="00A56721"/>
    <w:rsid w:val="00A567B8"/>
    <w:rsid w:val="00A56A71"/>
    <w:rsid w:val="00A56DEA"/>
    <w:rsid w:val="00A57151"/>
    <w:rsid w:val="00A5729E"/>
    <w:rsid w:val="00A572F7"/>
    <w:rsid w:val="00A57A64"/>
    <w:rsid w:val="00A57A6D"/>
    <w:rsid w:val="00A6035F"/>
    <w:rsid w:val="00A612A4"/>
    <w:rsid w:val="00A6130D"/>
    <w:rsid w:val="00A61424"/>
    <w:rsid w:val="00A6147D"/>
    <w:rsid w:val="00A6206C"/>
    <w:rsid w:val="00A6279F"/>
    <w:rsid w:val="00A64A2A"/>
    <w:rsid w:val="00A656B1"/>
    <w:rsid w:val="00A6592F"/>
    <w:rsid w:val="00A6601D"/>
    <w:rsid w:val="00A66380"/>
    <w:rsid w:val="00A664FA"/>
    <w:rsid w:val="00A66597"/>
    <w:rsid w:val="00A66628"/>
    <w:rsid w:val="00A66D66"/>
    <w:rsid w:val="00A67003"/>
    <w:rsid w:val="00A67034"/>
    <w:rsid w:val="00A67962"/>
    <w:rsid w:val="00A7036C"/>
    <w:rsid w:val="00A70750"/>
    <w:rsid w:val="00A708D6"/>
    <w:rsid w:val="00A70EFF"/>
    <w:rsid w:val="00A70F8F"/>
    <w:rsid w:val="00A71BB2"/>
    <w:rsid w:val="00A72006"/>
    <w:rsid w:val="00A720EF"/>
    <w:rsid w:val="00A724C9"/>
    <w:rsid w:val="00A72561"/>
    <w:rsid w:val="00A72955"/>
    <w:rsid w:val="00A73134"/>
    <w:rsid w:val="00A73827"/>
    <w:rsid w:val="00A742C4"/>
    <w:rsid w:val="00A74EA1"/>
    <w:rsid w:val="00A75543"/>
    <w:rsid w:val="00A7604C"/>
    <w:rsid w:val="00A76539"/>
    <w:rsid w:val="00A767D2"/>
    <w:rsid w:val="00A7740D"/>
    <w:rsid w:val="00A775C0"/>
    <w:rsid w:val="00A777B1"/>
    <w:rsid w:val="00A80126"/>
    <w:rsid w:val="00A806D1"/>
    <w:rsid w:val="00A8086F"/>
    <w:rsid w:val="00A80A4F"/>
    <w:rsid w:val="00A80B95"/>
    <w:rsid w:val="00A80EE2"/>
    <w:rsid w:val="00A813B8"/>
    <w:rsid w:val="00A81758"/>
    <w:rsid w:val="00A81837"/>
    <w:rsid w:val="00A81EA9"/>
    <w:rsid w:val="00A82BF5"/>
    <w:rsid w:val="00A82D65"/>
    <w:rsid w:val="00A83466"/>
    <w:rsid w:val="00A84B8C"/>
    <w:rsid w:val="00A851D0"/>
    <w:rsid w:val="00A85709"/>
    <w:rsid w:val="00A85A2E"/>
    <w:rsid w:val="00A85F3D"/>
    <w:rsid w:val="00A865BD"/>
    <w:rsid w:val="00A8669E"/>
    <w:rsid w:val="00A872C7"/>
    <w:rsid w:val="00A877EB"/>
    <w:rsid w:val="00A91B02"/>
    <w:rsid w:val="00A91B88"/>
    <w:rsid w:val="00A91E32"/>
    <w:rsid w:val="00A9209B"/>
    <w:rsid w:val="00A92296"/>
    <w:rsid w:val="00A92B28"/>
    <w:rsid w:val="00A92D6C"/>
    <w:rsid w:val="00A9301E"/>
    <w:rsid w:val="00A939D2"/>
    <w:rsid w:val="00A941A8"/>
    <w:rsid w:val="00A9430C"/>
    <w:rsid w:val="00A94722"/>
    <w:rsid w:val="00A9472A"/>
    <w:rsid w:val="00A94881"/>
    <w:rsid w:val="00A951EB"/>
    <w:rsid w:val="00A9541E"/>
    <w:rsid w:val="00A963E7"/>
    <w:rsid w:val="00A9660D"/>
    <w:rsid w:val="00A96889"/>
    <w:rsid w:val="00A968A9"/>
    <w:rsid w:val="00A96E65"/>
    <w:rsid w:val="00A9751F"/>
    <w:rsid w:val="00A97751"/>
    <w:rsid w:val="00A977AA"/>
    <w:rsid w:val="00A979E8"/>
    <w:rsid w:val="00A97B56"/>
    <w:rsid w:val="00A97E23"/>
    <w:rsid w:val="00AA04BF"/>
    <w:rsid w:val="00AA1155"/>
    <w:rsid w:val="00AA1175"/>
    <w:rsid w:val="00AA1366"/>
    <w:rsid w:val="00AA1994"/>
    <w:rsid w:val="00AA1C2C"/>
    <w:rsid w:val="00AA1FA5"/>
    <w:rsid w:val="00AA25DF"/>
    <w:rsid w:val="00AA2BBA"/>
    <w:rsid w:val="00AA3650"/>
    <w:rsid w:val="00AA3774"/>
    <w:rsid w:val="00AA37BB"/>
    <w:rsid w:val="00AA63C2"/>
    <w:rsid w:val="00AA66CA"/>
    <w:rsid w:val="00AA69F3"/>
    <w:rsid w:val="00AA6AE3"/>
    <w:rsid w:val="00AA6B6C"/>
    <w:rsid w:val="00AA7170"/>
    <w:rsid w:val="00AA747F"/>
    <w:rsid w:val="00AA7C92"/>
    <w:rsid w:val="00AA7E57"/>
    <w:rsid w:val="00AB0B9B"/>
    <w:rsid w:val="00AB2745"/>
    <w:rsid w:val="00AB3371"/>
    <w:rsid w:val="00AB380D"/>
    <w:rsid w:val="00AB3AE4"/>
    <w:rsid w:val="00AB3B55"/>
    <w:rsid w:val="00AB48F4"/>
    <w:rsid w:val="00AB5399"/>
    <w:rsid w:val="00AB5472"/>
    <w:rsid w:val="00AB583F"/>
    <w:rsid w:val="00AB6658"/>
    <w:rsid w:val="00AB67AF"/>
    <w:rsid w:val="00AB6FB4"/>
    <w:rsid w:val="00AB7788"/>
    <w:rsid w:val="00AC03A1"/>
    <w:rsid w:val="00AC08A1"/>
    <w:rsid w:val="00AC0CC7"/>
    <w:rsid w:val="00AC0E05"/>
    <w:rsid w:val="00AC0E74"/>
    <w:rsid w:val="00AC1F26"/>
    <w:rsid w:val="00AC22BB"/>
    <w:rsid w:val="00AC2B57"/>
    <w:rsid w:val="00AC31D3"/>
    <w:rsid w:val="00AC356A"/>
    <w:rsid w:val="00AC37AC"/>
    <w:rsid w:val="00AC3EED"/>
    <w:rsid w:val="00AC3FFD"/>
    <w:rsid w:val="00AC4201"/>
    <w:rsid w:val="00AC449E"/>
    <w:rsid w:val="00AC4743"/>
    <w:rsid w:val="00AC4961"/>
    <w:rsid w:val="00AC5139"/>
    <w:rsid w:val="00AC5DE8"/>
    <w:rsid w:val="00AC6176"/>
    <w:rsid w:val="00AC7087"/>
    <w:rsid w:val="00AC7D45"/>
    <w:rsid w:val="00AD005D"/>
    <w:rsid w:val="00AD0301"/>
    <w:rsid w:val="00AD1906"/>
    <w:rsid w:val="00AD1A5B"/>
    <w:rsid w:val="00AD1F15"/>
    <w:rsid w:val="00AD1FC9"/>
    <w:rsid w:val="00AD2F19"/>
    <w:rsid w:val="00AD3032"/>
    <w:rsid w:val="00AD306B"/>
    <w:rsid w:val="00AD3D7D"/>
    <w:rsid w:val="00AD4512"/>
    <w:rsid w:val="00AD4783"/>
    <w:rsid w:val="00AD47CB"/>
    <w:rsid w:val="00AD4906"/>
    <w:rsid w:val="00AD4D9D"/>
    <w:rsid w:val="00AD6665"/>
    <w:rsid w:val="00AD6EEF"/>
    <w:rsid w:val="00AD716A"/>
    <w:rsid w:val="00AD798A"/>
    <w:rsid w:val="00AD7A04"/>
    <w:rsid w:val="00AD7B4F"/>
    <w:rsid w:val="00AD7E0B"/>
    <w:rsid w:val="00AD7ED5"/>
    <w:rsid w:val="00AE131C"/>
    <w:rsid w:val="00AE23D6"/>
    <w:rsid w:val="00AE2586"/>
    <w:rsid w:val="00AE26BC"/>
    <w:rsid w:val="00AE2B75"/>
    <w:rsid w:val="00AE3176"/>
    <w:rsid w:val="00AE3597"/>
    <w:rsid w:val="00AE38FD"/>
    <w:rsid w:val="00AE3D4A"/>
    <w:rsid w:val="00AE443D"/>
    <w:rsid w:val="00AE485B"/>
    <w:rsid w:val="00AE4AF9"/>
    <w:rsid w:val="00AE4E5D"/>
    <w:rsid w:val="00AE4FEF"/>
    <w:rsid w:val="00AE5091"/>
    <w:rsid w:val="00AE5713"/>
    <w:rsid w:val="00AE58D1"/>
    <w:rsid w:val="00AE5E4B"/>
    <w:rsid w:val="00AE5F22"/>
    <w:rsid w:val="00AE6054"/>
    <w:rsid w:val="00AE6577"/>
    <w:rsid w:val="00AE6F2B"/>
    <w:rsid w:val="00AE6FEB"/>
    <w:rsid w:val="00AE79FB"/>
    <w:rsid w:val="00AE7C1A"/>
    <w:rsid w:val="00AF038D"/>
    <w:rsid w:val="00AF08DC"/>
    <w:rsid w:val="00AF13E0"/>
    <w:rsid w:val="00AF1835"/>
    <w:rsid w:val="00AF1919"/>
    <w:rsid w:val="00AF1FD7"/>
    <w:rsid w:val="00AF2121"/>
    <w:rsid w:val="00AF29D6"/>
    <w:rsid w:val="00AF2C5F"/>
    <w:rsid w:val="00AF3583"/>
    <w:rsid w:val="00AF359C"/>
    <w:rsid w:val="00AF4840"/>
    <w:rsid w:val="00AF4C71"/>
    <w:rsid w:val="00AF4C7C"/>
    <w:rsid w:val="00AF593B"/>
    <w:rsid w:val="00AF5E07"/>
    <w:rsid w:val="00AF644B"/>
    <w:rsid w:val="00AF6849"/>
    <w:rsid w:val="00AF68D1"/>
    <w:rsid w:val="00AF6BCD"/>
    <w:rsid w:val="00AF7B4E"/>
    <w:rsid w:val="00B00902"/>
    <w:rsid w:val="00B010DB"/>
    <w:rsid w:val="00B01908"/>
    <w:rsid w:val="00B01DC2"/>
    <w:rsid w:val="00B01FEF"/>
    <w:rsid w:val="00B02BBD"/>
    <w:rsid w:val="00B030B5"/>
    <w:rsid w:val="00B042E7"/>
    <w:rsid w:val="00B044EF"/>
    <w:rsid w:val="00B0468B"/>
    <w:rsid w:val="00B04EF2"/>
    <w:rsid w:val="00B04EFF"/>
    <w:rsid w:val="00B05F2C"/>
    <w:rsid w:val="00B05F96"/>
    <w:rsid w:val="00B063EF"/>
    <w:rsid w:val="00B074A1"/>
    <w:rsid w:val="00B07A46"/>
    <w:rsid w:val="00B103EF"/>
    <w:rsid w:val="00B10883"/>
    <w:rsid w:val="00B113B3"/>
    <w:rsid w:val="00B114AF"/>
    <w:rsid w:val="00B114FC"/>
    <w:rsid w:val="00B11799"/>
    <w:rsid w:val="00B124A4"/>
    <w:rsid w:val="00B12B3E"/>
    <w:rsid w:val="00B12ED1"/>
    <w:rsid w:val="00B1326D"/>
    <w:rsid w:val="00B13615"/>
    <w:rsid w:val="00B139B4"/>
    <w:rsid w:val="00B13B90"/>
    <w:rsid w:val="00B151F4"/>
    <w:rsid w:val="00B152B5"/>
    <w:rsid w:val="00B16245"/>
    <w:rsid w:val="00B17429"/>
    <w:rsid w:val="00B174A7"/>
    <w:rsid w:val="00B17611"/>
    <w:rsid w:val="00B177C5"/>
    <w:rsid w:val="00B17F1B"/>
    <w:rsid w:val="00B203C6"/>
    <w:rsid w:val="00B20CBD"/>
    <w:rsid w:val="00B2107C"/>
    <w:rsid w:val="00B22501"/>
    <w:rsid w:val="00B22E5B"/>
    <w:rsid w:val="00B22E8C"/>
    <w:rsid w:val="00B23045"/>
    <w:rsid w:val="00B23D82"/>
    <w:rsid w:val="00B25212"/>
    <w:rsid w:val="00B2563E"/>
    <w:rsid w:val="00B25B12"/>
    <w:rsid w:val="00B25E05"/>
    <w:rsid w:val="00B26D7F"/>
    <w:rsid w:val="00B26DF0"/>
    <w:rsid w:val="00B30354"/>
    <w:rsid w:val="00B3130F"/>
    <w:rsid w:val="00B31DEF"/>
    <w:rsid w:val="00B32678"/>
    <w:rsid w:val="00B3271E"/>
    <w:rsid w:val="00B32AF4"/>
    <w:rsid w:val="00B32C65"/>
    <w:rsid w:val="00B335FB"/>
    <w:rsid w:val="00B33F75"/>
    <w:rsid w:val="00B347B6"/>
    <w:rsid w:val="00B3480B"/>
    <w:rsid w:val="00B34894"/>
    <w:rsid w:val="00B349F2"/>
    <w:rsid w:val="00B34DF4"/>
    <w:rsid w:val="00B355D3"/>
    <w:rsid w:val="00B3566F"/>
    <w:rsid w:val="00B361F0"/>
    <w:rsid w:val="00B362AF"/>
    <w:rsid w:val="00B3663B"/>
    <w:rsid w:val="00B36767"/>
    <w:rsid w:val="00B37019"/>
    <w:rsid w:val="00B37635"/>
    <w:rsid w:val="00B403A5"/>
    <w:rsid w:val="00B40A41"/>
    <w:rsid w:val="00B40A72"/>
    <w:rsid w:val="00B414F8"/>
    <w:rsid w:val="00B420F3"/>
    <w:rsid w:val="00B425D6"/>
    <w:rsid w:val="00B42D47"/>
    <w:rsid w:val="00B43374"/>
    <w:rsid w:val="00B437FF"/>
    <w:rsid w:val="00B43BA8"/>
    <w:rsid w:val="00B44793"/>
    <w:rsid w:val="00B45207"/>
    <w:rsid w:val="00B452FB"/>
    <w:rsid w:val="00B454A4"/>
    <w:rsid w:val="00B4575C"/>
    <w:rsid w:val="00B45763"/>
    <w:rsid w:val="00B45C13"/>
    <w:rsid w:val="00B45D7F"/>
    <w:rsid w:val="00B45FB2"/>
    <w:rsid w:val="00B461DE"/>
    <w:rsid w:val="00B46443"/>
    <w:rsid w:val="00B46572"/>
    <w:rsid w:val="00B46ECA"/>
    <w:rsid w:val="00B4741C"/>
    <w:rsid w:val="00B476B4"/>
    <w:rsid w:val="00B47B27"/>
    <w:rsid w:val="00B47D65"/>
    <w:rsid w:val="00B50F10"/>
    <w:rsid w:val="00B51BA6"/>
    <w:rsid w:val="00B52220"/>
    <w:rsid w:val="00B54077"/>
    <w:rsid w:val="00B54E45"/>
    <w:rsid w:val="00B54FD2"/>
    <w:rsid w:val="00B55076"/>
    <w:rsid w:val="00B5524A"/>
    <w:rsid w:val="00B5574C"/>
    <w:rsid w:val="00B557FA"/>
    <w:rsid w:val="00B558D7"/>
    <w:rsid w:val="00B55BB0"/>
    <w:rsid w:val="00B55D08"/>
    <w:rsid w:val="00B56B69"/>
    <w:rsid w:val="00B5774B"/>
    <w:rsid w:val="00B60AC1"/>
    <w:rsid w:val="00B613F7"/>
    <w:rsid w:val="00B61540"/>
    <w:rsid w:val="00B618F4"/>
    <w:rsid w:val="00B619CD"/>
    <w:rsid w:val="00B62570"/>
    <w:rsid w:val="00B62B0F"/>
    <w:rsid w:val="00B631FD"/>
    <w:rsid w:val="00B63C57"/>
    <w:rsid w:val="00B65059"/>
    <w:rsid w:val="00B658DD"/>
    <w:rsid w:val="00B65F0D"/>
    <w:rsid w:val="00B66C28"/>
    <w:rsid w:val="00B66D3D"/>
    <w:rsid w:val="00B66D5A"/>
    <w:rsid w:val="00B671BD"/>
    <w:rsid w:val="00B67696"/>
    <w:rsid w:val="00B678A9"/>
    <w:rsid w:val="00B67FCC"/>
    <w:rsid w:val="00B7090A"/>
    <w:rsid w:val="00B70EAF"/>
    <w:rsid w:val="00B72966"/>
    <w:rsid w:val="00B72C93"/>
    <w:rsid w:val="00B72F9D"/>
    <w:rsid w:val="00B730F2"/>
    <w:rsid w:val="00B73216"/>
    <w:rsid w:val="00B7321F"/>
    <w:rsid w:val="00B73924"/>
    <w:rsid w:val="00B73F9C"/>
    <w:rsid w:val="00B741E9"/>
    <w:rsid w:val="00B74268"/>
    <w:rsid w:val="00B752BD"/>
    <w:rsid w:val="00B7549C"/>
    <w:rsid w:val="00B760BC"/>
    <w:rsid w:val="00B765B8"/>
    <w:rsid w:val="00B7699F"/>
    <w:rsid w:val="00B76CFE"/>
    <w:rsid w:val="00B77478"/>
    <w:rsid w:val="00B77A7A"/>
    <w:rsid w:val="00B77D8E"/>
    <w:rsid w:val="00B77E78"/>
    <w:rsid w:val="00B77FA0"/>
    <w:rsid w:val="00B80001"/>
    <w:rsid w:val="00B80329"/>
    <w:rsid w:val="00B80691"/>
    <w:rsid w:val="00B80F32"/>
    <w:rsid w:val="00B81227"/>
    <w:rsid w:val="00B8178F"/>
    <w:rsid w:val="00B81911"/>
    <w:rsid w:val="00B81C87"/>
    <w:rsid w:val="00B81DAB"/>
    <w:rsid w:val="00B8323E"/>
    <w:rsid w:val="00B83D38"/>
    <w:rsid w:val="00B8424A"/>
    <w:rsid w:val="00B84267"/>
    <w:rsid w:val="00B84623"/>
    <w:rsid w:val="00B84B5F"/>
    <w:rsid w:val="00B85124"/>
    <w:rsid w:val="00B85277"/>
    <w:rsid w:val="00B854B0"/>
    <w:rsid w:val="00B8604C"/>
    <w:rsid w:val="00B8678B"/>
    <w:rsid w:val="00B86CA0"/>
    <w:rsid w:val="00B900CB"/>
    <w:rsid w:val="00B90EA1"/>
    <w:rsid w:val="00B910F6"/>
    <w:rsid w:val="00B91160"/>
    <w:rsid w:val="00B91C3C"/>
    <w:rsid w:val="00B92B08"/>
    <w:rsid w:val="00B932BD"/>
    <w:rsid w:val="00B93475"/>
    <w:rsid w:val="00B936C2"/>
    <w:rsid w:val="00B9388D"/>
    <w:rsid w:val="00B9413D"/>
    <w:rsid w:val="00B94966"/>
    <w:rsid w:val="00B95087"/>
    <w:rsid w:val="00B95CDF"/>
    <w:rsid w:val="00B95E91"/>
    <w:rsid w:val="00B95F05"/>
    <w:rsid w:val="00B9641A"/>
    <w:rsid w:val="00B96470"/>
    <w:rsid w:val="00B96605"/>
    <w:rsid w:val="00B96BBD"/>
    <w:rsid w:val="00B96C86"/>
    <w:rsid w:val="00B96CB3"/>
    <w:rsid w:val="00B96FA8"/>
    <w:rsid w:val="00B97689"/>
    <w:rsid w:val="00B97A99"/>
    <w:rsid w:val="00BA17C9"/>
    <w:rsid w:val="00BA196A"/>
    <w:rsid w:val="00BA1B9C"/>
    <w:rsid w:val="00BA2228"/>
    <w:rsid w:val="00BA29B8"/>
    <w:rsid w:val="00BA2A91"/>
    <w:rsid w:val="00BA2E02"/>
    <w:rsid w:val="00BA31DC"/>
    <w:rsid w:val="00BA3632"/>
    <w:rsid w:val="00BA3937"/>
    <w:rsid w:val="00BA3C37"/>
    <w:rsid w:val="00BA3D80"/>
    <w:rsid w:val="00BA3E00"/>
    <w:rsid w:val="00BA4D7B"/>
    <w:rsid w:val="00BA4F85"/>
    <w:rsid w:val="00BA55B7"/>
    <w:rsid w:val="00BA59CF"/>
    <w:rsid w:val="00BA5A8A"/>
    <w:rsid w:val="00BA5D40"/>
    <w:rsid w:val="00BA609B"/>
    <w:rsid w:val="00BA63E2"/>
    <w:rsid w:val="00BA6544"/>
    <w:rsid w:val="00BA70D3"/>
    <w:rsid w:val="00BA7280"/>
    <w:rsid w:val="00BA795F"/>
    <w:rsid w:val="00BA7CB8"/>
    <w:rsid w:val="00BB0142"/>
    <w:rsid w:val="00BB0BB9"/>
    <w:rsid w:val="00BB1040"/>
    <w:rsid w:val="00BB16A7"/>
    <w:rsid w:val="00BB1E57"/>
    <w:rsid w:val="00BB3144"/>
    <w:rsid w:val="00BB347B"/>
    <w:rsid w:val="00BB4243"/>
    <w:rsid w:val="00BB43DE"/>
    <w:rsid w:val="00BB4F15"/>
    <w:rsid w:val="00BB5EE4"/>
    <w:rsid w:val="00BB7007"/>
    <w:rsid w:val="00BB7132"/>
    <w:rsid w:val="00BB7699"/>
    <w:rsid w:val="00BB7A95"/>
    <w:rsid w:val="00BB7BF9"/>
    <w:rsid w:val="00BC0073"/>
    <w:rsid w:val="00BC0288"/>
    <w:rsid w:val="00BC02CB"/>
    <w:rsid w:val="00BC0B4B"/>
    <w:rsid w:val="00BC0D56"/>
    <w:rsid w:val="00BC0F05"/>
    <w:rsid w:val="00BC0FAF"/>
    <w:rsid w:val="00BC1663"/>
    <w:rsid w:val="00BC198C"/>
    <w:rsid w:val="00BC2314"/>
    <w:rsid w:val="00BC2697"/>
    <w:rsid w:val="00BC29EE"/>
    <w:rsid w:val="00BC3262"/>
    <w:rsid w:val="00BC37F7"/>
    <w:rsid w:val="00BC3AE0"/>
    <w:rsid w:val="00BC42F4"/>
    <w:rsid w:val="00BC47A5"/>
    <w:rsid w:val="00BC52BE"/>
    <w:rsid w:val="00BC56EE"/>
    <w:rsid w:val="00BC5B31"/>
    <w:rsid w:val="00BC5BC2"/>
    <w:rsid w:val="00BC5E69"/>
    <w:rsid w:val="00BC68D1"/>
    <w:rsid w:val="00BC6AE9"/>
    <w:rsid w:val="00BC70A0"/>
    <w:rsid w:val="00BD03AF"/>
    <w:rsid w:val="00BD0EA6"/>
    <w:rsid w:val="00BD10C1"/>
    <w:rsid w:val="00BD1AAC"/>
    <w:rsid w:val="00BD23A0"/>
    <w:rsid w:val="00BD29B7"/>
    <w:rsid w:val="00BD2F72"/>
    <w:rsid w:val="00BD3346"/>
    <w:rsid w:val="00BD34B5"/>
    <w:rsid w:val="00BD3A5E"/>
    <w:rsid w:val="00BD3C03"/>
    <w:rsid w:val="00BD43B6"/>
    <w:rsid w:val="00BD5AF6"/>
    <w:rsid w:val="00BD5FFE"/>
    <w:rsid w:val="00BD6048"/>
    <w:rsid w:val="00BD6321"/>
    <w:rsid w:val="00BD647F"/>
    <w:rsid w:val="00BD65A1"/>
    <w:rsid w:val="00BD6B31"/>
    <w:rsid w:val="00BD6E39"/>
    <w:rsid w:val="00BD7612"/>
    <w:rsid w:val="00BD7EA1"/>
    <w:rsid w:val="00BE1020"/>
    <w:rsid w:val="00BE11FA"/>
    <w:rsid w:val="00BE15DD"/>
    <w:rsid w:val="00BE1911"/>
    <w:rsid w:val="00BE1BCA"/>
    <w:rsid w:val="00BE1D31"/>
    <w:rsid w:val="00BE1EB6"/>
    <w:rsid w:val="00BE2679"/>
    <w:rsid w:val="00BE26F7"/>
    <w:rsid w:val="00BE2C1B"/>
    <w:rsid w:val="00BE3709"/>
    <w:rsid w:val="00BE3910"/>
    <w:rsid w:val="00BE440C"/>
    <w:rsid w:val="00BE494D"/>
    <w:rsid w:val="00BE4B51"/>
    <w:rsid w:val="00BE4F19"/>
    <w:rsid w:val="00BE595F"/>
    <w:rsid w:val="00BE5C76"/>
    <w:rsid w:val="00BE6373"/>
    <w:rsid w:val="00BE73EA"/>
    <w:rsid w:val="00BE7C17"/>
    <w:rsid w:val="00BF03F6"/>
    <w:rsid w:val="00BF0F94"/>
    <w:rsid w:val="00BF10EA"/>
    <w:rsid w:val="00BF16A9"/>
    <w:rsid w:val="00BF1B91"/>
    <w:rsid w:val="00BF1E61"/>
    <w:rsid w:val="00BF218D"/>
    <w:rsid w:val="00BF2AC3"/>
    <w:rsid w:val="00BF2B9E"/>
    <w:rsid w:val="00BF2C24"/>
    <w:rsid w:val="00BF2EB2"/>
    <w:rsid w:val="00BF3B6E"/>
    <w:rsid w:val="00BF42AA"/>
    <w:rsid w:val="00BF45E3"/>
    <w:rsid w:val="00BF594D"/>
    <w:rsid w:val="00BF5B4E"/>
    <w:rsid w:val="00BF5DEE"/>
    <w:rsid w:val="00BF6171"/>
    <w:rsid w:val="00BF64DC"/>
    <w:rsid w:val="00BF66B0"/>
    <w:rsid w:val="00BF7072"/>
    <w:rsid w:val="00BF7DA7"/>
    <w:rsid w:val="00BF7F37"/>
    <w:rsid w:val="00C000DD"/>
    <w:rsid w:val="00C00379"/>
    <w:rsid w:val="00C005D0"/>
    <w:rsid w:val="00C006FA"/>
    <w:rsid w:val="00C00AAD"/>
    <w:rsid w:val="00C00E0D"/>
    <w:rsid w:val="00C025CF"/>
    <w:rsid w:val="00C026FB"/>
    <w:rsid w:val="00C0278F"/>
    <w:rsid w:val="00C028FF"/>
    <w:rsid w:val="00C029F6"/>
    <w:rsid w:val="00C02D52"/>
    <w:rsid w:val="00C030F7"/>
    <w:rsid w:val="00C0339F"/>
    <w:rsid w:val="00C0396A"/>
    <w:rsid w:val="00C041CF"/>
    <w:rsid w:val="00C046CD"/>
    <w:rsid w:val="00C0562B"/>
    <w:rsid w:val="00C0564A"/>
    <w:rsid w:val="00C06A07"/>
    <w:rsid w:val="00C06A91"/>
    <w:rsid w:val="00C10DF4"/>
    <w:rsid w:val="00C10F7C"/>
    <w:rsid w:val="00C11E1D"/>
    <w:rsid w:val="00C12579"/>
    <w:rsid w:val="00C1268F"/>
    <w:rsid w:val="00C126E0"/>
    <w:rsid w:val="00C13F0A"/>
    <w:rsid w:val="00C151DB"/>
    <w:rsid w:val="00C15339"/>
    <w:rsid w:val="00C15966"/>
    <w:rsid w:val="00C16208"/>
    <w:rsid w:val="00C16B08"/>
    <w:rsid w:val="00C1748E"/>
    <w:rsid w:val="00C17A96"/>
    <w:rsid w:val="00C17C49"/>
    <w:rsid w:val="00C2046C"/>
    <w:rsid w:val="00C2088D"/>
    <w:rsid w:val="00C224E6"/>
    <w:rsid w:val="00C230C5"/>
    <w:rsid w:val="00C235D7"/>
    <w:rsid w:val="00C23CD2"/>
    <w:rsid w:val="00C24221"/>
    <w:rsid w:val="00C242DC"/>
    <w:rsid w:val="00C2523C"/>
    <w:rsid w:val="00C25316"/>
    <w:rsid w:val="00C25562"/>
    <w:rsid w:val="00C257BE"/>
    <w:rsid w:val="00C25AC6"/>
    <w:rsid w:val="00C25D97"/>
    <w:rsid w:val="00C25F19"/>
    <w:rsid w:val="00C25FBA"/>
    <w:rsid w:val="00C267E0"/>
    <w:rsid w:val="00C269C6"/>
    <w:rsid w:val="00C26B41"/>
    <w:rsid w:val="00C26E41"/>
    <w:rsid w:val="00C27777"/>
    <w:rsid w:val="00C30544"/>
    <w:rsid w:val="00C30853"/>
    <w:rsid w:val="00C30909"/>
    <w:rsid w:val="00C309AF"/>
    <w:rsid w:val="00C3193C"/>
    <w:rsid w:val="00C31F17"/>
    <w:rsid w:val="00C321EA"/>
    <w:rsid w:val="00C3237A"/>
    <w:rsid w:val="00C329A0"/>
    <w:rsid w:val="00C32E61"/>
    <w:rsid w:val="00C33093"/>
    <w:rsid w:val="00C3341B"/>
    <w:rsid w:val="00C33A82"/>
    <w:rsid w:val="00C34133"/>
    <w:rsid w:val="00C3465F"/>
    <w:rsid w:val="00C35007"/>
    <w:rsid w:val="00C3599C"/>
    <w:rsid w:val="00C35E39"/>
    <w:rsid w:val="00C35FD4"/>
    <w:rsid w:val="00C36095"/>
    <w:rsid w:val="00C36523"/>
    <w:rsid w:val="00C373C4"/>
    <w:rsid w:val="00C373ED"/>
    <w:rsid w:val="00C374FB"/>
    <w:rsid w:val="00C37583"/>
    <w:rsid w:val="00C37B4C"/>
    <w:rsid w:val="00C40136"/>
    <w:rsid w:val="00C40505"/>
    <w:rsid w:val="00C40DCB"/>
    <w:rsid w:val="00C40EC2"/>
    <w:rsid w:val="00C418D9"/>
    <w:rsid w:val="00C41963"/>
    <w:rsid w:val="00C41AE3"/>
    <w:rsid w:val="00C41DC5"/>
    <w:rsid w:val="00C422CF"/>
    <w:rsid w:val="00C42A7C"/>
    <w:rsid w:val="00C42C92"/>
    <w:rsid w:val="00C42CD5"/>
    <w:rsid w:val="00C43D84"/>
    <w:rsid w:val="00C4428E"/>
    <w:rsid w:val="00C44969"/>
    <w:rsid w:val="00C44A46"/>
    <w:rsid w:val="00C4505B"/>
    <w:rsid w:val="00C45143"/>
    <w:rsid w:val="00C45B52"/>
    <w:rsid w:val="00C461DC"/>
    <w:rsid w:val="00C4656F"/>
    <w:rsid w:val="00C46A58"/>
    <w:rsid w:val="00C46BC3"/>
    <w:rsid w:val="00C46D37"/>
    <w:rsid w:val="00C47479"/>
    <w:rsid w:val="00C47AFC"/>
    <w:rsid w:val="00C501FA"/>
    <w:rsid w:val="00C50294"/>
    <w:rsid w:val="00C504DC"/>
    <w:rsid w:val="00C5066F"/>
    <w:rsid w:val="00C50AD0"/>
    <w:rsid w:val="00C5113F"/>
    <w:rsid w:val="00C51557"/>
    <w:rsid w:val="00C51702"/>
    <w:rsid w:val="00C51A06"/>
    <w:rsid w:val="00C51C57"/>
    <w:rsid w:val="00C5220C"/>
    <w:rsid w:val="00C53049"/>
    <w:rsid w:val="00C53710"/>
    <w:rsid w:val="00C5392D"/>
    <w:rsid w:val="00C53DB6"/>
    <w:rsid w:val="00C545CD"/>
    <w:rsid w:val="00C552AE"/>
    <w:rsid w:val="00C55FAE"/>
    <w:rsid w:val="00C5633F"/>
    <w:rsid w:val="00C5650C"/>
    <w:rsid w:val="00C56653"/>
    <w:rsid w:val="00C575F7"/>
    <w:rsid w:val="00C57EF2"/>
    <w:rsid w:val="00C607CA"/>
    <w:rsid w:val="00C61549"/>
    <w:rsid w:val="00C61DEB"/>
    <w:rsid w:val="00C620BA"/>
    <w:rsid w:val="00C6346F"/>
    <w:rsid w:val="00C639C9"/>
    <w:rsid w:val="00C640D7"/>
    <w:rsid w:val="00C644A8"/>
    <w:rsid w:val="00C64921"/>
    <w:rsid w:val="00C64CD6"/>
    <w:rsid w:val="00C64D2E"/>
    <w:rsid w:val="00C64EEE"/>
    <w:rsid w:val="00C65153"/>
    <w:rsid w:val="00C652A3"/>
    <w:rsid w:val="00C6577C"/>
    <w:rsid w:val="00C66010"/>
    <w:rsid w:val="00C663BB"/>
    <w:rsid w:val="00C66539"/>
    <w:rsid w:val="00C675A5"/>
    <w:rsid w:val="00C67650"/>
    <w:rsid w:val="00C67F21"/>
    <w:rsid w:val="00C70854"/>
    <w:rsid w:val="00C70976"/>
    <w:rsid w:val="00C710EA"/>
    <w:rsid w:val="00C717FC"/>
    <w:rsid w:val="00C71946"/>
    <w:rsid w:val="00C71B80"/>
    <w:rsid w:val="00C7218D"/>
    <w:rsid w:val="00C7266D"/>
    <w:rsid w:val="00C72C48"/>
    <w:rsid w:val="00C7318F"/>
    <w:rsid w:val="00C732A4"/>
    <w:rsid w:val="00C73EB1"/>
    <w:rsid w:val="00C73FAE"/>
    <w:rsid w:val="00C74607"/>
    <w:rsid w:val="00C74653"/>
    <w:rsid w:val="00C746E3"/>
    <w:rsid w:val="00C75547"/>
    <w:rsid w:val="00C7558D"/>
    <w:rsid w:val="00C75644"/>
    <w:rsid w:val="00C75728"/>
    <w:rsid w:val="00C758A5"/>
    <w:rsid w:val="00C75C3D"/>
    <w:rsid w:val="00C75F61"/>
    <w:rsid w:val="00C760BE"/>
    <w:rsid w:val="00C7664F"/>
    <w:rsid w:val="00C768A8"/>
    <w:rsid w:val="00C77C3E"/>
    <w:rsid w:val="00C77C4A"/>
    <w:rsid w:val="00C809DA"/>
    <w:rsid w:val="00C80D88"/>
    <w:rsid w:val="00C811C6"/>
    <w:rsid w:val="00C814C3"/>
    <w:rsid w:val="00C8186F"/>
    <w:rsid w:val="00C81D4B"/>
    <w:rsid w:val="00C82830"/>
    <w:rsid w:val="00C82AF5"/>
    <w:rsid w:val="00C82FAD"/>
    <w:rsid w:val="00C834DB"/>
    <w:rsid w:val="00C83655"/>
    <w:rsid w:val="00C83BA7"/>
    <w:rsid w:val="00C83CB5"/>
    <w:rsid w:val="00C83DE1"/>
    <w:rsid w:val="00C84094"/>
    <w:rsid w:val="00C84407"/>
    <w:rsid w:val="00C8458F"/>
    <w:rsid w:val="00C8520A"/>
    <w:rsid w:val="00C85544"/>
    <w:rsid w:val="00C8566A"/>
    <w:rsid w:val="00C858A7"/>
    <w:rsid w:val="00C85BC3"/>
    <w:rsid w:val="00C86576"/>
    <w:rsid w:val="00C86B28"/>
    <w:rsid w:val="00C86C53"/>
    <w:rsid w:val="00C873CB"/>
    <w:rsid w:val="00C875BC"/>
    <w:rsid w:val="00C879A8"/>
    <w:rsid w:val="00C87CBB"/>
    <w:rsid w:val="00C90D45"/>
    <w:rsid w:val="00C910B1"/>
    <w:rsid w:val="00C913FD"/>
    <w:rsid w:val="00C91467"/>
    <w:rsid w:val="00C91A96"/>
    <w:rsid w:val="00C91CDF"/>
    <w:rsid w:val="00C91EFA"/>
    <w:rsid w:val="00C921EB"/>
    <w:rsid w:val="00C9251E"/>
    <w:rsid w:val="00C92DF3"/>
    <w:rsid w:val="00C92F17"/>
    <w:rsid w:val="00C9336C"/>
    <w:rsid w:val="00C93421"/>
    <w:rsid w:val="00C93E7C"/>
    <w:rsid w:val="00C9452E"/>
    <w:rsid w:val="00C9509E"/>
    <w:rsid w:val="00C9580B"/>
    <w:rsid w:val="00C9622F"/>
    <w:rsid w:val="00C97131"/>
    <w:rsid w:val="00C9762A"/>
    <w:rsid w:val="00C976BC"/>
    <w:rsid w:val="00C97B64"/>
    <w:rsid w:val="00CA0502"/>
    <w:rsid w:val="00CA08AA"/>
    <w:rsid w:val="00CA0989"/>
    <w:rsid w:val="00CA0B5E"/>
    <w:rsid w:val="00CA11A9"/>
    <w:rsid w:val="00CA1DE1"/>
    <w:rsid w:val="00CA2E4A"/>
    <w:rsid w:val="00CA2E7D"/>
    <w:rsid w:val="00CA314D"/>
    <w:rsid w:val="00CA342F"/>
    <w:rsid w:val="00CA359F"/>
    <w:rsid w:val="00CA3F7A"/>
    <w:rsid w:val="00CA4253"/>
    <w:rsid w:val="00CA4607"/>
    <w:rsid w:val="00CA4D35"/>
    <w:rsid w:val="00CA4D4F"/>
    <w:rsid w:val="00CA5349"/>
    <w:rsid w:val="00CA567B"/>
    <w:rsid w:val="00CA5DCC"/>
    <w:rsid w:val="00CA6145"/>
    <w:rsid w:val="00CA64A6"/>
    <w:rsid w:val="00CA6980"/>
    <w:rsid w:val="00CA6A68"/>
    <w:rsid w:val="00CA7733"/>
    <w:rsid w:val="00CB027E"/>
    <w:rsid w:val="00CB03B4"/>
    <w:rsid w:val="00CB1048"/>
    <w:rsid w:val="00CB1398"/>
    <w:rsid w:val="00CB2DB5"/>
    <w:rsid w:val="00CB3D1C"/>
    <w:rsid w:val="00CB40A5"/>
    <w:rsid w:val="00CB4902"/>
    <w:rsid w:val="00CB4BDE"/>
    <w:rsid w:val="00CB5D51"/>
    <w:rsid w:val="00CB7033"/>
    <w:rsid w:val="00CB7DA3"/>
    <w:rsid w:val="00CB7FB2"/>
    <w:rsid w:val="00CC0488"/>
    <w:rsid w:val="00CC04B7"/>
    <w:rsid w:val="00CC06C0"/>
    <w:rsid w:val="00CC08F2"/>
    <w:rsid w:val="00CC16E0"/>
    <w:rsid w:val="00CC1884"/>
    <w:rsid w:val="00CC1896"/>
    <w:rsid w:val="00CC2ED1"/>
    <w:rsid w:val="00CC3BB0"/>
    <w:rsid w:val="00CC4576"/>
    <w:rsid w:val="00CC465F"/>
    <w:rsid w:val="00CC4CED"/>
    <w:rsid w:val="00CC5086"/>
    <w:rsid w:val="00CC524A"/>
    <w:rsid w:val="00CC52C1"/>
    <w:rsid w:val="00CC5550"/>
    <w:rsid w:val="00CC57BE"/>
    <w:rsid w:val="00CC5EC4"/>
    <w:rsid w:val="00CC5F81"/>
    <w:rsid w:val="00CC6018"/>
    <w:rsid w:val="00CC60B9"/>
    <w:rsid w:val="00CC6451"/>
    <w:rsid w:val="00CC668E"/>
    <w:rsid w:val="00CC6A07"/>
    <w:rsid w:val="00CC6A14"/>
    <w:rsid w:val="00CC6AEB"/>
    <w:rsid w:val="00CC6B47"/>
    <w:rsid w:val="00CD030F"/>
    <w:rsid w:val="00CD0A91"/>
    <w:rsid w:val="00CD0A9A"/>
    <w:rsid w:val="00CD0B31"/>
    <w:rsid w:val="00CD1337"/>
    <w:rsid w:val="00CD15F0"/>
    <w:rsid w:val="00CD1DAD"/>
    <w:rsid w:val="00CD2572"/>
    <w:rsid w:val="00CD36A0"/>
    <w:rsid w:val="00CD3719"/>
    <w:rsid w:val="00CD3910"/>
    <w:rsid w:val="00CD3E48"/>
    <w:rsid w:val="00CD41D1"/>
    <w:rsid w:val="00CD520A"/>
    <w:rsid w:val="00CD55B4"/>
    <w:rsid w:val="00CD5779"/>
    <w:rsid w:val="00CD75C2"/>
    <w:rsid w:val="00CE0215"/>
    <w:rsid w:val="00CE0852"/>
    <w:rsid w:val="00CE0B4F"/>
    <w:rsid w:val="00CE0E8E"/>
    <w:rsid w:val="00CE0EA7"/>
    <w:rsid w:val="00CE1276"/>
    <w:rsid w:val="00CE1331"/>
    <w:rsid w:val="00CE153D"/>
    <w:rsid w:val="00CE1792"/>
    <w:rsid w:val="00CE1893"/>
    <w:rsid w:val="00CE190B"/>
    <w:rsid w:val="00CE1E4D"/>
    <w:rsid w:val="00CE1E62"/>
    <w:rsid w:val="00CE3569"/>
    <w:rsid w:val="00CE36EF"/>
    <w:rsid w:val="00CE47A3"/>
    <w:rsid w:val="00CE50B4"/>
    <w:rsid w:val="00CE661C"/>
    <w:rsid w:val="00CE7D0D"/>
    <w:rsid w:val="00CF0033"/>
    <w:rsid w:val="00CF0609"/>
    <w:rsid w:val="00CF06C1"/>
    <w:rsid w:val="00CF0E44"/>
    <w:rsid w:val="00CF0E80"/>
    <w:rsid w:val="00CF0EE2"/>
    <w:rsid w:val="00CF1114"/>
    <w:rsid w:val="00CF16E5"/>
    <w:rsid w:val="00CF1A0D"/>
    <w:rsid w:val="00CF1AAE"/>
    <w:rsid w:val="00CF1C54"/>
    <w:rsid w:val="00CF1EFF"/>
    <w:rsid w:val="00CF2666"/>
    <w:rsid w:val="00CF29F1"/>
    <w:rsid w:val="00CF2C44"/>
    <w:rsid w:val="00CF2FE8"/>
    <w:rsid w:val="00CF3394"/>
    <w:rsid w:val="00CF349C"/>
    <w:rsid w:val="00CF45BC"/>
    <w:rsid w:val="00CF4EFA"/>
    <w:rsid w:val="00CF5A47"/>
    <w:rsid w:val="00CF5C91"/>
    <w:rsid w:val="00CF5E89"/>
    <w:rsid w:val="00CF726E"/>
    <w:rsid w:val="00CF7D04"/>
    <w:rsid w:val="00CF7DE9"/>
    <w:rsid w:val="00D00272"/>
    <w:rsid w:val="00D017F7"/>
    <w:rsid w:val="00D01810"/>
    <w:rsid w:val="00D01C9E"/>
    <w:rsid w:val="00D0496E"/>
    <w:rsid w:val="00D04D3C"/>
    <w:rsid w:val="00D0501B"/>
    <w:rsid w:val="00D05062"/>
    <w:rsid w:val="00D055E5"/>
    <w:rsid w:val="00D05897"/>
    <w:rsid w:val="00D05D5F"/>
    <w:rsid w:val="00D0658E"/>
    <w:rsid w:val="00D1009A"/>
    <w:rsid w:val="00D102A9"/>
    <w:rsid w:val="00D10448"/>
    <w:rsid w:val="00D10521"/>
    <w:rsid w:val="00D11B14"/>
    <w:rsid w:val="00D12090"/>
    <w:rsid w:val="00D12254"/>
    <w:rsid w:val="00D122EC"/>
    <w:rsid w:val="00D13A21"/>
    <w:rsid w:val="00D141F7"/>
    <w:rsid w:val="00D1527F"/>
    <w:rsid w:val="00D15B87"/>
    <w:rsid w:val="00D16565"/>
    <w:rsid w:val="00D16978"/>
    <w:rsid w:val="00D16B06"/>
    <w:rsid w:val="00D16B4C"/>
    <w:rsid w:val="00D16D5E"/>
    <w:rsid w:val="00D175BD"/>
    <w:rsid w:val="00D20155"/>
    <w:rsid w:val="00D204BF"/>
    <w:rsid w:val="00D2086A"/>
    <w:rsid w:val="00D2090B"/>
    <w:rsid w:val="00D212B0"/>
    <w:rsid w:val="00D21469"/>
    <w:rsid w:val="00D21C00"/>
    <w:rsid w:val="00D22C0D"/>
    <w:rsid w:val="00D230E5"/>
    <w:rsid w:val="00D231E6"/>
    <w:rsid w:val="00D23AD1"/>
    <w:rsid w:val="00D23D80"/>
    <w:rsid w:val="00D240BD"/>
    <w:rsid w:val="00D24B8D"/>
    <w:rsid w:val="00D24CD7"/>
    <w:rsid w:val="00D254B4"/>
    <w:rsid w:val="00D2568B"/>
    <w:rsid w:val="00D256A2"/>
    <w:rsid w:val="00D25898"/>
    <w:rsid w:val="00D258C7"/>
    <w:rsid w:val="00D258E0"/>
    <w:rsid w:val="00D25E65"/>
    <w:rsid w:val="00D265B2"/>
    <w:rsid w:val="00D26D3D"/>
    <w:rsid w:val="00D3092E"/>
    <w:rsid w:val="00D31002"/>
    <w:rsid w:val="00D31A20"/>
    <w:rsid w:val="00D31B4D"/>
    <w:rsid w:val="00D31CCE"/>
    <w:rsid w:val="00D33635"/>
    <w:rsid w:val="00D3452F"/>
    <w:rsid w:val="00D3463A"/>
    <w:rsid w:val="00D3479A"/>
    <w:rsid w:val="00D349E4"/>
    <w:rsid w:val="00D3504A"/>
    <w:rsid w:val="00D350CB"/>
    <w:rsid w:val="00D35E45"/>
    <w:rsid w:val="00D35F5F"/>
    <w:rsid w:val="00D360EC"/>
    <w:rsid w:val="00D364DD"/>
    <w:rsid w:val="00D36B1E"/>
    <w:rsid w:val="00D36F02"/>
    <w:rsid w:val="00D3741F"/>
    <w:rsid w:val="00D37439"/>
    <w:rsid w:val="00D3774E"/>
    <w:rsid w:val="00D40142"/>
    <w:rsid w:val="00D41596"/>
    <w:rsid w:val="00D41B28"/>
    <w:rsid w:val="00D41DB0"/>
    <w:rsid w:val="00D423A9"/>
    <w:rsid w:val="00D4264C"/>
    <w:rsid w:val="00D433AB"/>
    <w:rsid w:val="00D43417"/>
    <w:rsid w:val="00D43DF9"/>
    <w:rsid w:val="00D43ED1"/>
    <w:rsid w:val="00D44574"/>
    <w:rsid w:val="00D45262"/>
    <w:rsid w:val="00D455D6"/>
    <w:rsid w:val="00D45E4E"/>
    <w:rsid w:val="00D46A62"/>
    <w:rsid w:val="00D46F6A"/>
    <w:rsid w:val="00D4772E"/>
    <w:rsid w:val="00D4780B"/>
    <w:rsid w:val="00D4786E"/>
    <w:rsid w:val="00D478DB"/>
    <w:rsid w:val="00D4791C"/>
    <w:rsid w:val="00D50C25"/>
    <w:rsid w:val="00D5115B"/>
    <w:rsid w:val="00D51984"/>
    <w:rsid w:val="00D52ADE"/>
    <w:rsid w:val="00D52BC9"/>
    <w:rsid w:val="00D5305C"/>
    <w:rsid w:val="00D53131"/>
    <w:rsid w:val="00D5363B"/>
    <w:rsid w:val="00D53999"/>
    <w:rsid w:val="00D540BF"/>
    <w:rsid w:val="00D5434C"/>
    <w:rsid w:val="00D5444A"/>
    <w:rsid w:val="00D54C61"/>
    <w:rsid w:val="00D5510B"/>
    <w:rsid w:val="00D55110"/>
    <w:rsid w:val="00D55A86"/>
    <w:rsid w:val="00D55F9B"/>
    <w:rsid w:val="00D572C4"/>
    <w:rsid w:val="00D57376"/>
    <w:rsid w:val="00D60014"/>
    <w:rsid w:val="00D6055B"/>
    <w:rsid w:val="00D60977"/>
    <w:rsid w:val="00D609E0"/>
    <w:rsid w:val="00D60BE9"/>
    <w:rsid w:val="00D60C62"/>
    <w:rsid w:val="00D61508"/>
    <w:rsid w:val="00D61D4F"/>
    <w:rsid w:val="00D61F2C"/>
    <w:rsid w:val="00D628A4"/>
    <w:rsid w:val="00D629E7"/>
    <w:rsid w:val="00D630AC"/>
    <w:rsid w:val="00D63A3B"/>
    <w:rsid w:val="00D63AE2"/>
    <w:rsid w:val="00D655B6"/>
    <w:rsid w:val="00D65937"/>
    <w:rsid w:val="00D665CA"/>
    <w:rsid w:val="00D66C11"/>
    <w:rsid w:val="00D66C8C"/>
    <w:rsid w:val="00D6740E"/>
    <w:rsid w:val="00D67EED"/>
    <w:rsid w:val="00D704D0"/>
    <w:rsid w:val="00D70BBA"/>
    <w:rsid w:val="00D72297"/>
    <w:rsid w:val="00D73531"/>
    <w:rsid w:val="00D735CE"/>
    <w:rsid w:val="00D73B18"/>
    <w:rsid w:val="00D73E40"/>
    <w:rsid w:val="00D73FB9"/>
    <w:rsid w:val="00D7446E"/>
    <w:rsid w:val="00D74B26"/>
    <w:rsid w:val="00D74CF1"/>
    <w:rsid w:val="00D751AA"/>
    <w:rsid w:val="00D75A29"/>
    <w:rsid w:val="00D75BB6"/>
    <w:rsid w:val="00D75DAA"/>
    <w:rsid w:val="00D75FED"/>
    <w:rsid w:val="00D761B8"/>
    <w:rsid w:val="00D76A83"/>
    <w:rsid w:val="00D76F17"/>
    <w:rsid w:val="00D77785"/>
    <w:rsid w:val="00D778B4"/>
    <w:rsid w:val="00D80282"/>
    <w:rsid w:val="00D804C3"/>
    <w:rsid w:val="00D80E10"/>
    <w:rsid w:val="00D812D8"/>
    <w:rsid w:val="00D81C46"/>
    <w:rsid w:val="00D82577"/>
    <w:rsid w:val="00D82DD8"/>
    <w:rsid w:val="00D83AAD"/>
    <w:rsid w:val="00D845B2"/>
    <w:rsid w:val="00D845BC"/>
    <w:rsid w:val="00D851AE"/>
    <w:rsid w:val="00D85974"/>
    <w:rsid w:val="00D85E68"/>
    <w:rsid w:val="00D86732"/>
    <w:rsid w:val="00D8690D"/>
    <w:rsid w:val="00D90426"/>
    <w:rsid w:val="00D905EA"/>
    <w:rsid w:val="00D915DF"/>
    <w:rsid w:val="00D91DA5"/>
    <w:rsid w:val="00D92B4A"/>
    <w:rsid w:val="00D92EB5"/>
    <w:rsid w:val="00D93105"/>
    <w:rsid w:val="00D935AC"/>
    <w:rsid w:val="00D93942"/>
    <w:rsid w:val="00D93BE8"/>
    <w:rsid w:val="00D93E99"/>
    <w:rsid w:val="00D94ED9"/>
    <w:rsid w:val="00D9502F"/>
    <w:rsid w:val="00D95409"/>
    <w:rsid w:val="00D958F6"/>
    <w:rsid w:val="00D95D83"/>
    <w:rsid w:val="00D9600C"/>
    <w:rsid w:val="00DA0165"/>
    <w:rsid w:val="00DA0C1B"/>
    <w:rsid w:val="00DA0F36"/>
    <w:rsid w:val="00DA17C3"/>
    <w:rsid w:val="00DA17FC"/>
    <w:rsid w:val="00DA2964"/>
    <w:rsid w:val="00DA2F96"/>
    <w:rsid w:val="00DA33F8"/>
    <w:rsid w:val="00DA360F"/>
    <w:rsid w:val="00DA3E8B"/>
    <w:rsid w:val="00DA3EB3"/>
    <w:rsid w:val="00DA5631"/>
    <w:rsid w:val="00DA58F1"/>
    <w:rsid w:val="00DA590A"/>
    <w:rsid w:val="00DA5FD8"/>
    <w:rsid w:val="00DA662D"/>
    <w:rsid w:val="00DA7006"/>
    <w:rsid w:val="00DA7295"/>
    <w:rsid w:val="00DA79A8"/>
    <w:rsid w:val="00DA7D3C"/>
    <w:rsid w:val="00DB0E09"/>
    <w:rsid w:val="00DB0ED9"/>
    <w:rsid w:val="00DB17FF"/>
    <w:rsid w:val="00DB18C2"/>
    <w:rsid w:val="00DB19B6"/>
    <w:rsid w:val="00DB2470"/>
    <w:rsid w:val="00DB24DE"/>
    <w:rsid w:val="00DB2854"/>
    <w:rsid w:val="00DB2EB6"/>
    <w:rsid w:val="00DB3220"/>
    <w:rsid w:val="00DB3305"/>
    <w:rsid w:val="00DB35A0"/>
    <w:rsid w:val="00DB37EB"/>
    <w:rsid w:val="00DB3CFF"/>
    <w:rsid w:val="00DB3E08"/>
    <w:rsid w:val="00DB4116"/>
    <w:rsid w:val="00DB44AF"/>
    <w:rsid w:val="00DB4BEA"/>
    <w:rsid w:val="00DB4C68"/>
    <w:rsid w:val="00DB5512"/>
    <w:rsid w:val="00DB5807"/>
    <w:rsid w:val="00DB5C6A"/>
    <w:rsid w:val="00DB5D51"/>
    <w:rsid w:val="00DB628E"/>
    <w:rsid w:val="00DB6642"/>
    <w:rsid w:val="00DB6B18"/>
    <w:rsid w:val="00DB700E"/>
    <w:rsid w:val="00DB74F0"/>
    <w:rsid w:val="00DB781A"/>
    <w:rsid w:val="00DB7B85"/>
    <w:rsid w:val="00DB7E27"/>
    <w:rsid w:val="00DC086F"/>
    <w:rsid w:val="00DC0E0F"/>
    <w:rsid w:val="00DC178C"/>
    <w:rsid w:val="00DC1B86"/>
    <w:rsid w:val="00DC1C60"/>
    <w:rsid w:val="00DC1EB1"/>
    <w:rsid w:val="00DC1FCD"/>
    <w:rsid w:val="00DC2E2D"/>
    <w:rsid w:val="00DC3BBA"/>
    <w:rsid w:val="00DC4D54"/>
    <w:rsid w:val="00DC59D8"/>
    <w:rsid w:val="00DC59E2"/>
    <w:rsid w:val="00DC60BE"/>
    <w:rsid w:val="00DC6EEC"/>
    <w:rsid w:val="00DC742B"/>
    <w:rsid w:val="00DC78C1"/>
    <w:rsid w:val="00DD0686"/>
    <w:rsid w:val="00DD1440"/>
    <w:rsid w:val="00DD1E95"/>
    <w:rsid w:val="00DD2869"/>
    <w:rsid w:val="00DD3E27"/>
    <w:rsid w:val="00DD3ED0"/>
    <w:rsid w:val="00DD472F"/>
    <w:rsid w:val="00DD4C01"/>
    <w:rsid w:val="00DD4F1C"/>
    <w:rsid w:val="00DD53BE"/>
    <w:rsid w:val="00DD6675"/>
    <w:rsid w:val="00DD6A83"/>
    <w:rsid w:val="00DD6BFD"/>
    <w:rsid w:val="00DD74DD"/>
    <w:rsid w:val="00DD7B7F"/>
    <w:rsid w:val="00DE04F0"/>
    <w:rsid w:val="00DE139F"/>
    <w:rsid w:val="00DE1586"/>
    <w:rsid w:val="00DE1798"/>
    <w:rsid w:val="00DE194E"/>
    <w:rsid w:val="00DE1F34"/>
    <w:rsid w:val="00DE240A"/>
    <w:rsid w:val="00DE2CBF"/>
    <w:rsid w:val="00DE3898"/>
    <w:rsid w:val="00DE40E6"/>
    <w:rsid w:val="00DE458B"/>
    <w:rsid w:val="00DE4C6F"/>
    <w:rsid w:val="00DE543D"/>
    <w:rsid w:val="00DE573B"/>
    <w:rsid w:val="00DE5AC5"/>
    <w:rsid w:val="00DE6928"/>
    <w:rsid w:val="00DE7276"/>
    <w:rsid w:val="00DE79DF"/>
    <w:rsid w:val="00DE7E1E"/>
    <w:rsid w:val="00DE7E45"/>
    <w:rsid w:val="00DF01B0"/>
    <w:rsid w:val="00DF0320"/>
    <w:rsid w:val="00DF176D"/>
    <w:rsid w:val="00DF1960"/>
    <w:rsid w:val="00DF1A57"/>
    <w:rsid w:val="00DF1B54"/>
    <w:rsid w:val="00DF1EC8"/>
    <w:rsid w:val="00DF205E"/>
    <w:rsid w:val="00DF23EB"/>
    <w:rsid w:val="00DF32AC"/>
    <w:rsid w:val="00DF39E6"/>
    <w:rsid w:val="00DF3C73"/>
    <w:rsid w:val="00DF3D5D"/>
    <w:rsid w:val="00DF4568"/>
    <w:rsid w:val="00DF4ABF"/>
    <w:rsid w:val="00DF4AC1"/>
    <w:rsid w:val="00DF574E"/>
    <w:rsid w:val="00DF6148"/>
    <w:rsid w:val="00DF622C"/>
    <w:rsid w:val="00DF66F6"/>
    <w:rsid w:val="00DF6768"/>
    <w:rsid w:val="00DF6AAF"/>
    <w:rsid w:val="00E0019B"/>
    <w:rsid w:val="00E01012"/>
    <w:rsid w:val="00E01306"/>
    <w:rsid w:val="00E013C1"/>
    <w:rsid w:val="00E01804"/>
    <w:rsid w:val="00E01956"/>
    <w:rsid w:val="00E019CE"/>
    <w:rsid w:val="00E0216C"/>
    <w:rsid w:val="00E02318"/>
    <w:rsid w:val="00E02444"/>
    <w:rsid w:val="00E02851"/>
    <w:rsid w:val="00E02B68"/>
    <w:rsid w:val="00E02F9A"/>
    <w:rsid w:val="00E03886"/>
    <w:rsid w:val="00E03C61"/>
    <w:rsid w:val="00E046D7"/>
    <w:rsid w:val="00E04B11"/>
    <w:rsid w:val="00E04C94"/>
    <w:rsid w:val="00E05359"/>
    <w:rsid w:val="00E053CF"/>
    <w:rsid w:val="00E05D08"/>
    <w:rsid w:val="00E06BC9"/>
    <w:rsid w:val="00E074D4"/>
    <w:rsid w:val="00E07CCA"/>
    <w:rsid w:val="00E07E5C"/>
    <w:rsid w:val="00E07EC7"/>
    <w:rsid w:val="00E07F7F"/>
    <w:rsid w:val="00E1036D"/>
    <w:rsid w:val="00E10569"/>
    <w:rsid w:val="00E105B8"/>
    <w:rsid w:val="00E10DAB"/>
    <w:rsid w:val="00E114AC"/>
    <w:rsid w:val="00E11AB2"/>
    <w:rsid w:val="00E121E8"/>
    <w:rsid w:val="00E121E9"/>
    <w:rsid w:val="00E12616"/>
    <w:rsid w:val="00E12D20"/>
    <w:rsid w:val="00E12D43"/>
    <w:rsid w:val="00E1315B"/>
    <w:rsid w:val="00E1335A"/>
    <w:rsid w:val="00E13424"/>
    <w:rsid w:val="00E1355E"/>
    <w:rsid w:val="00E13576"/>
    <w:rsid w:val="00E137A6"/>
    <w:rsid w:val="00E137FE"/>
    <w:rsid w:val="00E13830"/>
    <w:rsid w:val="00E153AF"/>
    <w:rsid w:val="00E15B5F"/>
    <w:rsid w:val="00E16097"/>
    <w:rsid w:val="00E1684A"/>
    <w:rsid w:val="00E16A5C"/>
    <w:rsid w:val="00E16D14"/>
    <w:rsid w:val="00E16FA7"/>
    <w:rsid w:val="00E171B0"/>
    <w:rsid w:val="00E17C20"/>
    <w:rsid w:val="00E17CEA"/>
    <w:rsid w:val="00E20437"/>
    <w:rsid w:val="00E20A90"/>
    <w:rsid w:val="00E2101E"/>
    <w:rsid w:val="00E2205A"/>
    <w:rsid w:val="00E22767"/>
    <w:rsid w:val="00E22A0F"/>
    <w:rsid w:val="00E231E8"/>
    <w:rsid w:val="00E23D6E"/>
    <w:rsid w:val="00E241D4"/>
    <w:rsid w:val="00E246EB"/>
    <w:rsid w:val="00E24D17"/>
    <w:rsid w:val="00E25372"/>
    <w:rsid w:val="00E26086"/>
    <w:rsid w:val="00E2665C"/>
    <w:rsid w:val="00E26A4C"/>
    <w:rsid w:val="00E26D52"/>
    <w:rsid w:val="00E27063"/>
    <w:rsid w:val="00E272F2"/>
    <w:rsid w:val="00E27452"/>
    <w:rsid w:val="00E27E0D"/>
    <w:rsid w:val="00E306FF"/>
    <w:rsid w:val="00E30908"/>
    <w:rsid w:val="00E314B1"/>
    <w:rsid w:val="00E3177E"/>
    <w:rsid w:val="00E318FD"/>
    <w:rsid w:val="00E32228"/>
    <w:rsid w:val="00E328FE"/>
    <w:rsid w:val="00E32BEF"/>
    <w:rsid w:val="00E32CB1"/>
    <w:rsid w:val="00E33573"/>
    <w:rsid w:val="00E3447D"/>
    <w:rsid w:val="00E34C03"/>
    <w:rsid w:val="00E35355"/>
    <w:rsid w:val="00E359F2"/>
    <w:rsid w:val="00E35A8C"/>
    <w:rsid w:val="00E35AC7"/>
    <w:rsid w:val="00E36238"/>
    <w:rsid w:val="00E362A4"/>
    <w:rsid w:val="00E367D6"/>
    <w:rsid w:val="00E369A3"/>
    <w:rsid w:val="00E37530"/>
    <w:rsid w:val="00E37545"/>
    <w:rsid w:val="00E3759C"/>
    <w:rsid w:val="00E3797C"/>
    <w:rsid w:val="00E37BA1"/>
    <w:rsid w:val="00E37EF3"/>
    <w:rsid w:val="00E40077"/>
    <w:rsid w:val="00E40DFB"/>
    <w:rsid w:val="00E40E3A"/>
    <w:rsid w:val="00E40FD6"/>
    <w:rsid w:val="00E410D1"/>
    <w:rsid w:val="00E428B7"/>
    <w:rsid w:val="00E42A40"/>
    <w:rsid w:val="00E42BEE"/>
    <w:rsid w:val="00E439A5"/>
    <w:rsid w:val="00E43B51"/>
    <w:rsid w:val="00E44128"/>
    <w:rsid w:val="00E449BB"/>
    <w:rsid w:val="00E44D81"/>
    <w:rsid w:val="00E45431"/>
    <w:rsid w:val="00E456B0"/>
    <w:rsid w:val="00E45AB6"/>
    <w:rsid w:val="00E4605C"/>
    <w:rsid w:val="00E461FC"/>
    <w:rsid w:val="00E467E8"/>
    <w:rsid w:val="00E474AB"/>
    <w:rsid w:val="00E47DFE"/>
    <w:rsid w:val="00E47F0A"/>
    <w:rsid w:val="00E50A7D"/>
    <w:rsid w:val="00E50AE7"/>
    <w:rsid w:val="00E51065"/>
    <w:rsid w:val="00E51E42"/>
    <w:rsid w:val="00E522D7"/>
    <w:rsid w:val="00E52412"/>
    <w:rsid w:val="00E52775"/>
    <w:rsid w:val="00E52CAE"/>
    <w:rsid w:val="00E52EBF"/>
    <w:rsid w:val="00E538AC"/>
    <w:rsid w:val="00E539DF"/>
    <w:rsid w:val="00E53AB0"/>
    <w:rsid w:val="00E55222"/>
    <w:rsid w:val="00E573EB"/>
    <w:rsid w:val="00E574BA"/>
    <w:rsid w:val="00E57545"/>
    <w:rsid w:val="00E60AF1"/>
    <w:rsid w:val="00E60B5C"/>
    <w:rsid w:val="00E60D08"/>
    <w:rsid w:val="00E61139"/>
    <w:rsid w:val="00E612E8"/>
    <w:rsid w:val="00E615E0"/>
    <w:rsid w:val="00E616A3"/>
    <w:rsid w:val="00E618D3"/>
    <w:rsid w:val="00E61CF8"/>
    <w:rsid w:val="00E620BD"/>
    <w:rsid w:val="00E621B6"/>
    <w:rsid w:val="00E62D6C"/>
    <w:rsid w:val="00E62D9E"/>
    <w:rsid w:val="00E631F2"/>
    <w:rsid w:val="00E63324"/>
    <w:rsid w:val="00E63FFB"/>
    <w:rsid w:val="00E65589"/>
    <w:rsid w:val="00E65798"/>
    <w:rsid w:val="00E65972"/>
    <w:rsid w:val="00E65AA1"/>
    <w:rsid w:val="00E65ACB"/>
    <w:rsid w:val="00E65E1C"/>
    <w:rsid w:val="00E65E46"/>
    <w:rsid w:val="00E665D2"/>
    <w:rsid w:val="00E66FE6"/>
    <w:rsid w:val="00E67289"/>
    <w:rsid w:val="00E67751"/>
    <w:rsid w:val="00E6776D"/>
    <w:rsid w:val="00E67A5F"/>
    <w:rsid w:val="00E67B53"/>
    <w:rsid w:val="00E70372"/>
    <w:rsid w:val="00E709FC"/>
    <w:rsid w:val="00E71C45"/>
    <w:rsid w:val="00E720FA"/>
    <w:rsid w:val="00E721FD"/>
    <w:rsid w:val="00E73D88"/>
    <w:rsid w:val="00E74304"/>
    <w:rsid w:val="00E74527"/>
    <w:rsid w:val="00E74646"/>
    <w:rsid w:val="00E7490D"/>
    <w:rsid w:val="00E752C4"/>
    <w:rsid w:val="00E75428"/>
    <w:rsid w:val="00E75B4B"/>
    <w:rsid w:val="00E75D8D"/>
    <w:rsid w:val="00E75E63"/>
    <w:rsid w:val="00E7604F"/>
    <w:rsid w:val="00E761D2"/>
    <w:rsid w:val="00E76468"/>
    <w:rsid w:val="00E7685E"/>
    <w:rsid w:val="00E76E26"/>
    <w:rsid w:val="00E7730E"/>
    <w:rsid w:val="00E7761E"/>
    <w:rsid w:val="00E77A01"/>
    <w:rsid w:val="00E80916"/>
    <w:rsid w:val="00E80B7A"/>
    <w:rsid w:val="00E81295"/>
    <w:rsid w:val="00E8169B"/>
    <w:rsid w:val="00E81A99"/>
    <w:rsid w:val="00E81FE2"/>
    <w:rsid w:val="00E82551"/>
    <w:rsid w:val="00E8279B"/>
    <w:rsid w:val="00E82D4E"/>
    <w:rsid w:val="00E82E83"/>
    <w:rsid w:val="00E83BE2"/>
    <w:rsid w:val="00E83CD9"/>
    <w:rsid w:val="00E84484"/>
    <w:rsid w:val="00E84AF0"/>
    <w:rsid w:val="00E84B42"/>
    <w:rsid w:val="00E851D1"/>
    <w:rsid w:val="00E851E1"/>
    <w:rsid w:val="00E85AA7"/>
    <w:rsid w:val="00E85B13"/>
    <w:rsid w:val="00E85B1D"/>
    <w:rsid w:val="00E86F78"/>
    <w:rsid w:val="00E8752E"/>
    <w:rsid w:val="00E902EE"/>
    <w:rsid w:val="00E9050F"/>
    <w:rsid w:val="00E90740"/>
    <w:rsid w:val="00E90F7B"/>
    <w:rsid w:val="00E911DA"/>
    <w:rsid w:val="00E9160F"/>
    <w:rsid w:val="00E916BA"/>
    <w:rsid w:val="00E91DD1"/>
    <w:rsid w:val="00E925B5"/>
    <w:rsid w:val="00E9301F"/>
    <w:rsid w:val="00E9304D"/>
    <w:rsid w:val="00E930D5"/>
    <w:rsid w:val="00E93F34"/>
    <w:rsid w:val="00E94F0D"/>
    <w:rsid w:val="00E9503B"/>
    <w:rsid w:val="00E95184"/>
    <w:rsid w:val="00E952C8"/>
    <w:rsid w:val="00E9559B"/>
    <w:rsid w:val="00E96305"/>
    <w:rsid w:val="00E96315"/>
    <w:rsid w:val="00E97C0F"/>
    <w:rsid w:val="00E97DEC"/>
    <w:rsid w:val="00EA0F40"/>
    <w:rsid w:val="00EA0F4A"/>
    <w:rsid w:val="00EA15FB"/>
    <w:rsid w:val="00EA17B9"/>
    <w:rsid w:val="00EA2120"/>
    <w:rsid w:val="00EA28E9"/>
    <w:rsid w:val="00EA3A79"/>
    <w:rsid w:val="00EA3DB4"/>
    <w:rsid w:val="00EA4286"/>
    <w:rsid w:val="00EA44B2"/>
    <w:rsid w:val="00EA458A"/>
    <w:rsid w:val="00EA48E2"/>
    <w:rsid w:val="00EA4A21"/>
    <w:rsid w:val="00EA4A67"/>
    <w:rsid w:val="00EA4C6E"/>
    <w:rsid w:val="00EA50CA"/>
    <w:rsid w:val="00EA548B"/>
    <w:rsid w:val="00EA5AAB"/>
    <w:rsid w:val="00EA66CB"/>
    <w:rsid w:val="00EA74D2"/>
    <w:rsid w:val="00EA78E0"/>
    <w:rsid w:val="00EA7BCA"/>
    <w:rsid w:val="00EA7F31"/>
    <w:rsid w:val="00EB045F"/>
    <w:rsid w:val="00EB04BC"/>
    <w:rsid w:val="00EB0841"/>
    <w:rsid w:val="00EB098B"/>
    <w:rsid w:val="00EB0A83"/>
    <w:rsid w:val="00EB10F5"/>
    <w:rsid w:val="00EB1356"/>
    <w:rsid w:val="00EB178C"/>
    <w:rsid w:val="00EB27D5"/>
    <w:rsid w:val="00EB364B"/>
    <w:rsid w:val="00EB3879"/>
    <w:rsid w:val="00EB477A"/>
    <w:rsid w:val="00EB47CA"/>
    <w:rsid w:val="00EB4A34"/>
    <w:rsid w:val="00EB4BEE"/>
    <w:rsid w:val="00EB52E5"/>
    <w:rsid w:val="00EB5337"/>
    <w:rsid w:val="00EB555D"/>
    <w:rsid w:val="00EB5BFD"/>
    <w:rsid w:val="00EB5D4F"/>
    <w:rsid w:val="00EB639C"/>
    <w:rsid w:val="00EB6BBA"/>
    <w:rsid w:val="00EB6EB5"/>
    <w:rsid w:val="00EB7BDD"/>
    <w:rsid w:val="00EB7C21"/>
    <w:rsid w:val="00EB7F23"/>
    <w:rsid w:val="00EC01A4"/>
    <w:rsid w:val="00EC05B8"/>
    <w:rsid w:val="00EC0702"/>
    <w:rsid w:val="00EC0C4F"/>
    <w:rsid w:val="00EC0CC2"/>
    <w:rsid w:val="00EC0D59"/>
    <w:rsid w:val="00EC0DA2"/>
    <w:rsid w:val="00EC0DD8"/>
    <w:rsid w:val="00EC0E34"/>
    <w:rsid w:val="00EC1455"/>
    <w:rsid w:val="00EC14A8"/>
    <w:rsid w:val="00EC198B"/>
    <w:rsid w:val="00EC1AE7"/>
    <w:rsid w:val="00EC1F98"/>
    <w:rsid w:val="00EC21FA"/>
    <w:rsid w:val="00EC25F8"/>
    <w:rsid w:val="00EC2B17"/>
    <w:rsid w:val="00EC3389"/>
    <w:rsid w:val="00EC3394"/>
    <w:rsid w:val="00EC3856"/>
    <w:rsid w:val="00EC4E1E"/>
    <w:rsid w:val="00EC5198"/>
    <w:rsid w:val="00EC5D7E"/>
    <w:rsid w:val="00EC5EEA"/>
    <w:rsid w:val="00EC656A"/>
    <w:rsid w:val="00ED0080"/>
    <w:rsid w:val="00ED0F43"/>
    <w:rsid w:val="00ED1057"/>
    <w:rsid w:val="00ED16C3"/>
    <w:rsid w:val="00ED27B2"/>
    <w:rsid w:val="00ED2906"/>
    <w:rsid w:val="00ED29C6"/>
    <w:rsid w:val="00ED36F3"/>
    <w:rsid w:val="00ED3E86"/>
    <w:rsid w:val="00ED3EEA"/>
    <w:rsid w:val="00ED422D"/>
    <w:rsid w:val="00ED474E"/>
    <w:rsid w:val="00ED4A38"/>
    <w:rsid w:val="00ED4ABA"/>
    <w:rsid w:val="00ED4CD1"/>
    <w:rsid w:val="00ED4F5A"/>
    <w:rsid w:val="00ED5569"/>
    <w:rsid w:val="00ED5AF4"/>
    <w:rsid w:val="00ED5ED9"/>
    <w:rsid w:val="00ED6D66"/>
    <w:rsid w:val="00ED7921"/>
    <w:rsid w:val="00ED7DB1"/>
    <w:rsid w:val="00EE0202"/>
    <w:rsid w:val="00EE0276"/>
    <w:rsid w:val="00EE053C"/>
    <w:rsid w:val="00EE100D"/>
    <w:rsid w:val="00EE1183"/>
    <w:rsid w:val="00EE1230"/>
    <w:rsid w:val="00EE13AC"/>
    <w:rsid w:val="00EE1CFF"/>
    <w:rsid w:val="00EE29AC"/>
    <w:rsid w:val="00EE2A26"/>
    <w:rsid w:val="00EE331F"/>
    <w:rsid w:val="00EE4010"/>
    <w:rsid w:val="00EE433A"/>
    <w:rsid w:val="00EE438C"/>
    <w:rsid w:val="00EE4D74"/>
    <w:rsid w:val="00EE5C5A"/>
    <w:rsid w:val="00EE5FF4"/>
    <w:rsid w:val="00EE74BE"/>
    <w:rsid w:val="00EE756E"/>
    <w:rsid w:val="00EE7647"/>
    <w:rsid w:val="00EE7CB6"/>
    <w:rsid w:val="00EF00D3"/>
    <w:rsid w:val="00EF0A5C"/>
    <w:rsid w:val="00EF0EC2"/>
    <w:rsid w:val="00EF0F43"/>
    <w:rsid w:val="00EF1B99"/>
    <w:rsid w:val="00EF1F5D"/>
    <w:rsid w:val="00EF251C"/>
    <w:rsid w:val="00EF2637"/>
    <w:rsid w:val="00EF3307"/>
    <w:rsid w:val="00EF3FA2"/>
    <w:rsid w:val="00EF41D6"/>
    <w:rsid w:val="00EF46EA"/>
    <w:rsid w:val="00EF4C2E"/>
    <w:rsid w:val="00EF4D11"/>
    <w:rsid w:val="00EF5705"/>
    <w:rsid w:val="00EF57CE"/>
    <w:rsid w:val="00EF5E28"/>
    <w:rsid w:val="00EF6041"/>
    <w:rsid w:val="00EF6B64"/>
    <w:rsid w:val="00EF6FF3"/>
    <w:rsid w:val="00F000A5"/>
    <w:rsid w:val="00F009D3"/>
    <w:rsid w:val="00F01525"/>
    <w:rsid w:val="00F01B7B"/>
    <w:rsid w:val="00F01F35"/>
    <w:rsid w:val="00F02AD3"/>
    <w:rsid w:val="00F03226"/>
    <w:rsid w:val="00F032B2"/>
    <w:rsid w:val="00F0393F"/>
    <w:rsid w:val="00F04AF3"/>
    <w:rsid w:val="00F04B22"/>
    <w:rsid w:val="00F05761"/>
    <w:rsid w:val="00F0622E"/>
    <w:rsid w:val="00F06F1B"/>
    <w:rsid w:val="00F07201"/>
    <w:rsid w:val="00F07548"/>
    <w:rsid w:val="00F07AF7"/>
    <w:rsid w:val="00F07B8B"/>
    <w:rsid w:val="00F105C0"/>
    <w:rsid w:val="00F10F47"/>
    <w:rsid w:val="00F112F1"/>
    <w:rsid w:val="00F1137E"/>
    <w:rsid w:val="00F11A99"/>
    <w:rsid w:val="00F12666"/>
    <w:rsid w:val="00F12813"/>
    <w:rsid w:val="00F1294B"/>
    <w:rsid w:val="00F14316"/>
    <w:rsid w:val="00F148D3"/>
    <w:rsid w:val="00F14A91"/>
    <w:rsid w:val="00F15670"/>
    <w:rsid w:val="00F159B6"/>
    <w:rsid w:val="00F164F8"/>
    <w:rsid w:val="00F16CDF"/>
    <w:rsid w:val="00F178FE"/>
    <w:rsid w:val="00F17A6D"/>
    <w:rsid w:val="00F17DF9"/>
    <w:rsid w:val="00F20337"/>
    <w:rsid w:val="00F20557"/>
    <w:rsid w:val="00F20576"/>
    <w:rsid w:val="00F210D5"/>
    <w:rsid w:val="00F2155B"/>
    <w:rsid w:val="00F215B8"/>
    <w:rsid w:val="00F2176A"/>
    <w:rsid w:val="00F21C2D"/>
    <w:rsid w:val="00F231FE"/>
    <w:rsid w:val="00F23751"/>
    <w:rsid w:val="00F248E8"/>
    <w:rsid w:val="00F24C3F"/>
    <w:rsid w:val="00F250FC"/>
    <w:rsid w:val="00F25A96"/>
    <w:rsid w:val="00F25F44"/>
    <w:rsid w:val="00F261F5"/>
    <w:rsid w:val="00F2685C"/>
    <w:rsid w:val="00F26FA2"/>
    <w:rsid w:val="00F27C46"/>
    <w:rsid w:val="00F27DDC"/>
    <w:rsid w:val="00F27F65"/>
    <w:rsid w:val="00F27FC6"/>
    <w:rsid w:val="00F3006C"/>
    <w:rsid w:val="00F31B67"/>
    <w:rsid w:val="00F31F20"/>
    <w:rsid w:val="00F321A6"/>
    <w:rsid w:val="00F32215"/>
    <w:rsid w:val="00F322A5"/>
    <w:rsid w:val="00F323C1"/>
    <w:rsid w:val="00F325E1"/>
    <w:rsid w:val="00F33083"/>
    <w:rsid w:val="00F33213"/>
    <w:rsid w:val="00F33A93"/>
    <w:rsid w:val="00F33F74"/>
    <w:rsid w:val="00F33FD7"/>
    <w:rsid w:val="00F3401D"/>
    <w:rsid w:val="00F3411B"/>
    <w:rsid w:val="00F348E9"/>
    <w:rsid w:val="00F34B6A"/>
    <w:rsid w:val="00F350E5"/>
    <w:rsid w:val="00F35C30"/>
    <w:rsid w:val="00F35DF4"/>
    <w:rsid w:val="00F35E80"/>
    <w:rsid w:val="00F36288"/>
    <w:rsid w:val="00F36720"/>
    <w:rsid w:val="00F37074"/>
    <w:rsid w:val="00F37206"/>
    <w:rsid w:val="00F37A7D"/>
    <w:rsid w:val="00F4065A"/>
    <w:rsid w:val="00F4098D"/>
    <w:rsid w:val="00F40B42"/>
    <w:rsid w:val="00F41DF5"/>
    <w:rsid w:val="00F41FA6"/>
    <w:rsid w:val="00F424C3"/>
    <w:rsid w:val="00F42545"/>
    <w:rsid w:val="00F429E2"/>
    <w:rsid w:val="00F42DEC"/>
    <w:rsid w:val="00F42FC5"/>
    <w:rsid w:val="00F43ED4"/>
    <w:rsid w:val="00F449AC"/>
    <w:rsid w:val="00F456B8"/>
    <w:rsid w:val="00F45874"/>
    <w:rsid w:val="00F458D4"/>
    <w:rsid w:val="00F45BB2"/>
    <w:rsid w:val="00F46FB1"/>
    <w:rsid w:val="00F47119"/>
    <w:rsid w:val="00F47DA9"/>
    <w:rsid w:val="00F47EA1"/>
    <w:rsid w:val="00F506E0"/>
    <w:rsid w:val="00F50AD3"/>
    <w:rsid w:val="00F50CDC"/>
    <w:rsid w:val="00F50F28"/>
    <w:rsid w:val="00F513A2"/>
    <w:rsid w:val="00F51928"/>
    <w:rsid w:val="00F52426"/>
    <w:rsid w:val="00F52498"/>
    <w:rsid w:val="00F52606"/>
    <w:rsid w:val="00F53460"/>
    <w:rsid w:val="00F535B7"/>
    <w:rsid w:val="00F53783"/>
    <w:rsid w:val="00F53901"/>
    <w:rsid w:val="00F53F3B"/>
    <w:rsid w:val="00F54ED9"/>
    <w:rsid w:val="00F55453"/>
    <w:rsid w:val="00F55783"/>
    <w:rsid w:val="00F56419"/>
    <w:rsid w:val="00F56465"/>
    <w:rsid w:val="00F56E11"/>
    <w:rsid w:val="00F57320"/>
    <w:rsid w:val="00F573B1"/>
    <w:rsid w:val="00F573D2"/>
    <w:rsid w:val="00F57695"/>
    <w:rsid w:val="00F57B0B"/>
    <w:rsid w:val="00F57B9D"/>
    <w:rsid w:val="00F57F3E"/>
    <w:rsid w:val="00F60254"/>
    <w:rsid w:val="00F6150D"/>
    <w:rsid w:val="00F61B1D"/>
    <w:rsid w:val="00F61B23"/>
    <w:rsid w:val="00F61B70"/>
    <w:rsid w:val="00F626BD"/>
    <w:rsid w:val="00F633F3"/>
    <w:rsid w:val="00F636F7"/>
    <w:rsid w:val="00F639F9"/>
    <w:rsid w:val="00F64C1C"/>
    <w:rsid w:val="00F6517D"/>
    <w:rsid w:val="00F65972"/>
    <w:rsid w:val="00F66554"/>
    <w:rsid w:val="00F6778E"/>
    <w:rsid w:val="00F679BD"/>
    <w:rsid w:val="00F70524"/>
    <w:rsid w:val="00F70AA0"/>
    <w:rsid w:val="00F70D36"/>
    <w:rsid w:val="00F717D8"/>
    <w:rsid w:val="00F71B86"/>
    <w:rsid w:val="00F71D76"/>
    <w:rsid w:val="00F728EB"/>
    <w:rsid w:val="00F734CC"/>
    <w:rsid w:val="00F74056"/>
    <w:rsid w:val="00F74485"/>
    <w:rsid w:val="00F74494"/>
    <w:rsid w:val="00F748ED"/>
    <w:rsid w:val="00F74A88"/>
    <w:rsid w:val="00F74B79"/>
    <w:rsid w:val="00F74B8A"/>
    <w:rsid w:val="00F75DF1"/>
    <w:rsid w:val="00F75EF8"/>
    <w:rsid w:val="00F7711F"/>
    <w:rsid w:val="00F774B2"/>
    <w:rsid w:val="00F7753A"/>
    <w:rsid w:val="00F77B6C"/>
    <w:rsid w:val="00F77FCF"/>
    <w:rsid w:val="00F8003D"/>
    <w:rsid w:val="00F803AB"/>
    <w:rsid w:val="00F81338"/>
    <w:rsid w:val="00F81E91"/>
    <w:rsid w:val="00F820B8"/>
    <w:rsid w:val="00F8226E"/>
    <w:rsid w:val="00F828F2"/>
    <w:rsid w:val="00F82BDD"/>
    <w:rsid w:val="00F82E04"/>
    <w:rsid w:val="00F82E1B"/>
    <w:rsid w:val="00F83B78"/>
    <w:rsid w:val="00F83D67"/>
    <w:rsid w:val="00F84058"/>
    <w:rsid w:val="00F84834"/>
    <w:rsid w:val="00F848CA"/>
    <w:rsid w:val="00F84DAA"/>
    <w:rsid w:val="00F86074"/>
    <w:rsid w:val="00F8679C"/>
    <w:rsid w:val="00F86A35"/>
    <w:rsid w:val="00F900B1"/>
    <w:rsid w:val="00F90825"/>
    <w:rsid w:val="00F90B05"/>
    <w:rsid w:val="00F91BDF"/>
    <w:rsid w:val="00F923F0"/>
    <w:rsid w:val="00F92D6E"/>
    <w:rsid w:val="00F93ADA"/>
    <w:rsid w:val="00F93C9E"/>
    <w:rsid w:val="00F94352"/>
    <w:rsid w:val="00F9472E"/>
    <w:rsid w:val="00F94848"/>
    <w:rsid w:val="00F948EA"/>
    <w:rsid w:val="00F94AAE"/>
    <w:rsid w:val="00F95316"/>
    <w:rsid w:val="00F957DD"/>
    <w:rsid w:val="00F95B1E"/>
    <w:rsid w:val="00F95FB4"/>
    <w:rsid w:val="00F96119"/>
    <w:rsid w:val="00F97B56"/>
    <w:rsid w:val="00F97BA0"/>
    <w:rsid w:val="00F97BCE"/>
    <w:rsid w:val="00F97CF8"/>
    <w:rsid w:val="00FA0343"/>
    <w:rsid w:val="00FA10CA"/>
    <w:rsid w:val="00FA137B"/>
    <w:rsid w:val="00FA1A41"/>
    <w:rsid w:val="00FA1B15"/>
    <w:rsid w:val="00FA1F75"/>
    <w:rsid w:val="00FA1F96"/>
    <w:rsid w:val="00FA2B76"/>
    <w:rsid w:val="00FA2F17"/>
    <w:rsid w:val="00FA33F4"/>
    <w:rsid w:val="00FA4456"/>
    <w:rsid w:val="00FA51AC"/>
    <w:rsid w:val="00FA5F7D"/>
    <w:rsid w:val="00FA6089"/>
    <w:rsid w:val="00FA6286"/>
    <w:rsid w:val="00FA647D"/>
    <w:rsid w:val="00FA699B"/>
    <w:rsid w:val="00FA6A09"/>
    <w:rsid w:val="00FA6C33"/>
    <w:rsid w:val="00FA7E7D"/>
    <w:rsid w:val="00FA7F9F"/>
    <w:rsid w:val="00FB01AE"/>
    <w:rsid w:val="00FB08E4"/>
    <w:rsid w:val="00FB0ED2"/>
    <w:rsid w:val="00FB0ED9"/>
    <w:rsid w:val="00FB0EEF"/>
    <w:rsid w:val="00FB1704"/>
    <w:rsid w:val="00FB187D"/>
    <w:rsid w:val="00FB19BC"/>
    <w:rsid w:val="00FB2470"/>
    <w:rsid w:val="00FB2566"/>
    <w:rsid w:val="00FB2E62"/>
    <w:rsid w:val="00FB31A4"/>
    <w:rsid w:val="00FB3453"/>
    <w:rsid w:val="00FB377A"/>
    <w:rsid w:val="00FB3E35"/>
    <w:rsid w:val="00FB3E89"/>
    <w:rsid w:val="00FB45B9"/>
    <w:rsid w:val="00FB474A"/>
    <w:rsid w:val="00FB4F35"/>
    <w:rsid w:val="00FB5736"/>
    <w:rsid w:val="00FB58AE"/>
    <w:rsid w:val="00FB5ED3"/>
    <w:rsid w:val="00FB6581"/>
    <w:rsid w:val="00FB6965"/>
    <w:rsid w:val="00FB7191"/>
    <w:rsid w:val="00FB770C"/>
    <w:rsid w:val="00FC03D8"/>
    <w:rsid w:val="00FC06C2"/>
    <w:rsid w:val="00FC0F52"/>
    <w:rsid w:val="00FC0FAC"/>
    <w:rsid w:val="00FC1049"/>
    <w:rsid w:val="00FC20F0"/>
    <w:rsid w:val="00FC21A1"/>
    <w:rsid w:val="00FC23C3"/>
    <w:rsid w:val="00FC2446"/>
    <w:rsid w:val="00FC2488"/>
    <w:rsid w:val="00FC3778"/>
    <w:rsid w:val="00FC39CE"/>
    <w:rsid w:val="00FC40CA"/>
    <w:rsid w:val="00FC4968"/>
    <w:rsid w:val="00FC4BF8"/>
    <w:rsid w:val="00FC4DEF"/>
    <w:rsid w:val="00FC56BA"/>
    <w:rsid w:val="00FC5893"/>
    <w:rsid w:val="00FC648D"/>
    <w:rsid w:val="00FC74B6"/>
    <w:rsid w:val="00FD00EF"/>
    <w:rsid w:val="00FD0923"/>
    <w:rsid w:val="00FD0F3C"/>
    <w:rsid w:val="00FD1166"/>
    <w:rsid w:val="00FD13D6"/>
    <w:rsid w:val="00FD17DE"/>
    <w:rsid w:val="00FD1834"/>
    <w:rsid w:val="00FD1B01"/>
    <w:rsid w:val="00FD1CD6"/>
    <w:rsid w:val="00FD28F4"/>
    <w:rsid w:val="00FD2CCF"/>
    <w:rsid w:val="00FD345F"/>
    <w:rsid w:val="00FD3634"/>
    <w:rsid w:val="00FD3AC1"/>
    <w:rsid w:val="00FD447C"/>
    <w:rsid w:val="00FD4A24"/>
    <w:rsid w:val="00FD513E"/>
    <w:rsid w:val="00FD5769"/>
    <w:rsid w:val="00FD5E87"/>
    <w:rsid w:val="00FD6462"/>
    <w:rsid w:val="00FD6AF9"/>
    <w:rsid w:val="00FD6E00"/>
    <w:rsid w:val="00FD6FA4"/>
    <w:rsid w:val="00FD7B1B"/>
    <w:rsid w:val="00FE05B8"/>
    <w:rsid w:val="00FE10D1"/>
    <w:rsid w:val="00FE1E64"/>
    <w:rsid w:val="00FE1F06"/>
    <w:rsid w:val="00FE1F30"/>
    <w:rsid w:val="00FE23EE"/>
    <w:rsid w:val="00FE2C93"/>
    <w:rsid w:val="00FE3168"/>
    <w:rsid w:val="00FE3203"/>
    <w:rsid w:val="00FE33CC"/>
    <w:rsid w:val="00FE3770"/>
    <w:rsid w:val="00FE530A"/>
    <w:rsid w:val="00FE60B5"/>
    <w:rsid w:val="00FE682A"/>
    <w:rsid w:val="00FE6838"/>
    <w:rsid w:val="00FE69D3"/>
    <w:rsid w:val="00FE6EEC"/>
    <w:rsid w:val="00FE7A6B"/>
    <w:rsid w:val="00FE7CB9"/>
    <w:rsid w:val="00FE7DF0"/>
    <w:rsid w:val="00FF030D"/>
    <w:rsid w:val="00FF158C"/>
    <w:rsid w:val="00FF21BE"/>
    <w:rsid w:val="00FF2809"/>
    <w:rsid w:val="00FF2812"/>
    <w:rsid w:val="00FF2852"/>
    <w:rsid w:val="00FF3ACF"/>
    <w:rsid w:val="00FF3B4D"/>
    <w:rsid w:val="00FF3BB4"/>
    <w:rsid w:val="00FF3E01"/>
    <w:rsid w:val="00FF420A"/>
    <w:rsid w:val="00FF4440"/>
    <w:rsid w:val="00FF474D"/>
    <w:rsid w:val="00FF479B"/>
    <w:rsid w:val="00FF54FC"/>
    <w:rsid w:val="00FF5A12"/>
    <w:rsid w:val="00FF5CFE"/>
    <w:rsid w:val="00FF6376"/>
    <w:rsid w:val="00FF6C77"/>
    <w:rsid w:val="00FF6E77"/>
    <w:rsid w:val="00FF72D0"/>
    <w:rsid w:val="00FF74E6"/>
    <w:rsid w:val="00FF77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E22744"/>
  <w15:chartTrackingRefBased/>
  <w15:docId w15:val="{3F4915AA-95D6-48AC-B573-5606224A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53"/>
    <w:pPr>
      <w:spacing w:after="0" w:line="240" w:lineRule="auto"/>
    </w:pPr>
    <w:rPr>
      <w:rFonts w:ascii="Times New Roman" w:eastAsia="Times New Roman" w:hAnsi="Times New Roman" w:cs="Times New Roman"/>
      <w:sz w:val="24"/>
      <w:szCs w:val="24"/>
      <w:lang w:val="en-GB"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F4753"/>
    <w:pPr>
      <w:spacing w:after="0" w:line="240" w:lineRule="auto"/>
    </w:pPr>
    <w:rPr>
      <w:rFonts w:ascii="Calibri" w:eastAsia="Calibri" w:hAnsi="Calibri"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auNormal"/>
    <w:next w:val="Grilledutableau"/>
    <w:uiPriority w:val="39"/>
    <w:qFormat/>
    <w:rsid w:val="005F47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A1114"/>
    <w:rPr>
      <w:rFonts w:ascii="Segoe UI" w:hAnsi="Segoe UI" w:cs="Segoe UI"/>
      <w:sz w:val="18"/>
      <w:szCs w:val="18"/>
    </w:rPr>
  </w:style>
  <w:style w:type="character" w:customStyle="1" w:styleId="TextedebullesCar">
    <w:name w:val="Texte de bulles Car"/>
    <w:basedOn w:val="Policepardfaut"/>
    <w:link w:val="Textedebulles"/>
    <w:uiPriority w:val="99"/>
    <w:semiHidden/>
    <w:rsid w:val="007A1114"/>
    <w:rPr>
      <w:rFonts w:ascii="Segoe UI" w:eastAsia="Times New Roman" w:hAnsi="Segoe UI" w:cs="Segoe UI"/>
      <w:sz w:val="18"/>
      <w:szCs w:val="18"/>
      <w:lang w:val="en-GB" w:bidi="ar-SA"/>
    </w:rPr>
  </w:style>
  <w:style w:type="paragraph" w:styleId="En-tte">
    <w:name w:val="header"/>
    <w:basedOn w:val="Normal"/>
    <w:link w:val="En-tteCar"/>
    <w:uiPriority w:val="99"/>
    <w:unhideWhenUsed/>
    <w:rsid w:val="00EB4BEE"/>
    <w:pPr>
      <w:tabs>
        <w:tab w:val="center" w:pos="4513"/>
        <w:tab w:val="right" w:pos="9026"/>
      </w:tabs>
    </w:pPr>
  </w:style>
  <w:style w:type="character" w:customStyle="1" w:styleId="En-tteCar">
    <w:name w:val="En-tête Car"/>
    <w:basedOn w:val="Policepardfaut"/>
    <w:link w:val="En-tte"/>
    <w:uiPriority w:val="99"/>
    <w:rsid w:val="00EB4BEE"/>
    <w:rPr>
      <w:rFonts w:ascii="Times New Roman" w:eastAsia="Times New Roman" w:hAnsi="Times New Roman" w:cs="Times New Roman"/>
      <w:sz w:val="24"/>
      <w:szCs w:val="24"/>
      <w:lang w:val="en-GB" w:bidi="ar-SA"/>
    </w:rPr>
  </w:style>
  <w:style w:type="paragraph" w:styleId="Pieddepage">
    <w:name w:val="footer"/>
    <w:basedOn w:val="Normal"/>
    <w:link w:val="PieddepageCar"/>
    <w:uiPriority w:val="99"/>
    <w:unhideWhenUsed/>
    <w:qFormat/>
    <w:rsid w:val="00EB4BEE"/>
    <w:pPr>
      <w:tabs>
        <w:tab w:val="center" w:pos="4513"/>
        <w:tab w:val="right" w:pos="9026"/>
      </w:tabs>
    </w:pPr>
  </w:style>
  <w:style w:type="character" w:customStyle="1" w:styleId="PieddepageCar">
    <w:name w:val="Pied de page Car"/>
    <w:basedOn w:val="Policepardfaut"/>
    <w:link w:val="Pieddepage"/>
    <w:uiPriority w:val="99"/>
    <w:qFormat/>
    <w:rsid w:val="00EB4BEE"/>
    <w:rPr>
      <w:rFonts w:ascii="Times New Roman" w:eastAsia="Times New Roman" w:hAnsi="Times New Roman" w:cs="Times New Roman"/>
      <w:sz w:val="24"/>
      <w:szCs w:val="24"/>
      <w:lang w:val="en-GB" w:bidi="ar-SA"/>
    </w:rPr>
  </w:style>
  <w:style w:type="character" w:styleId="Marquedecommentaire">
    <w:name w:val="annotation reference"/>
    <w:basedOn w:val="Policepardfaut"/>
    <w:uiPriority w:val="99"/>
    <w:semiHidden/>
    <w:unhideWhenUsed/>
    <w:rsid w:val="003203A5"/>
    <w:rPr>
      <w:sz w:val="16"/>
      <w:szCs w:val="16"/>
    </w:rPr>
  </w:style>
  <w:style w:type="paragraph" w:styleId="Commentaire">
    <w:name w:val="annotation text"/>
    <w:basedOn w:val="Normal"/>
    <w:link w:val="CommentaireCar"/>
    <w:uiPriority w:val="99"/>
    <w:unhideWhenUsed/>
    <w:rsid w:val="003203A5"/>
    <w:rPr>
      <w:sz w:val="20"/>
      <w:szCs w:val="20"/>
    </w:rPr>
  </w:style>
  <w:style w:type="character" w:customStyle="1" w:styleId="CommentaireCar">
    <w:name w:val="Commentaire Car"/>
    <w:basedOn w:val="Policepardfaut"/>
    <w:link w:val="Commentaire"/>
    <w:uiPriority w:val="99"/>
    <w:rsid w:val="003203A5"/>
    <w:rPr>
      <w:rFonts w:ascii="Times New Roman" w:eastAsia="Times New Roman" w:hAnsi="Times New Roman" w:cs="Times New Roman"/>
      <w:sz w:val="20"/>
      <w:lang w:val="en-GB" w:bidi="ar-SA"/>
    </w:rPr>
  </w:style>
  <w:style w:type="paragraph" w:styleId="Objetducommentaire">
    <w:name w:val="annotation subject"/>
    <w:basedOn w:val="Commentaire"/>
    <w:next w:val="Commentaire"/>
    <w:link w:val="ObjetducommentaireCar"/>
    <w:uiPriority w:val="99"/>
    <w:semiHidden/>
    <w:unhideWhenUsed/>
    <w:rsid w:val="003203A5"/>
    <w:rPr>
      <w:b/>
      <w:bCs/>
    </w:rPr>
  </w:style>
  <w:style w:type="character" w:customStyle="1" w:styleId="ObjetducommentaireCar">
    <w:name w:val="Objet du commentaire Car"/>
    <w:basedOn w:val="CommentaireCar"/>
    <w:link w:val="Objetducommentaire"/>
    <w:uiPriority w:val="99"/>
    <w:semiHidden/>
    <w:rsid w:val="003203A5"/>
    <w:rPr>
      <w:rFonts w:ascii="Times New Roman" w:eastAsia="Times New Roman" w:hAnsi="Times New Roman" w:cs="Times New Roman"/>
      <w:b/>
      <w:bCs/>
      <w:sz w:val="20"/>
      <w:lang w:val="en-GB" w:bidi="ar-SA"/>
    </w:rPr>
  </w:style>
  <w:style w:type="character" w:customStyle="1" w:styleId="hps">
    <w:name w:val="hps"/>
    <w:basedOn w:val="Policepardfaut"/>
    <w:qFormat/>
    <w:rsid w:val="00645207"/>
  </w:style>
  <w:style w:type="paragraph" w:styleId="Paragraphedeliste">
    <w:name w:val="List Paragraph"/>
    <w:basedOn w:val="Normal"/>
    <w:link w:val="ParagraphedelisteCar"/>
    <w:uiPriority w:val="99"/>
    <w:qFormat/>
    <w:rsid w:val="00495FFC"/>
    <w:pPr>
      <w:ind w:left="720"/>
      <w:contextualSpacing/>
    </w:pPr>
  </w:style>
  <w:style w:type="character" w:customStyle="1" w:styleId="ParagraphedelisteCar">
    <w:name w:val="Paragraphe de liste Car"/>
    <w:link w:val="Paragraphedeliste"/>
    <w:uiPriority w:val="99"/>
    <w:qFormat/>
    <w:locked/>
    <w:rsid w:val="00DF6AAF"/>
    <w:rPr>
      <w:rFonts w:ascii="Times New Roman" w:eastAsia="Times New Roman" w:hAnsi="Times New Roman" w:cs="Times New Roman"/>
      <w:sz w:val="24"/>
      <w:szCs w:val="24"/>
      <w:lang w:val="en-GB" w:bidi="ar-SA"/>
    </w:rPr>
  </w:style>
  <w:style w:type="paragraph" w:customStyle="1" w:styleId="Default">
    <w:name w:val="Default"/>
    <w:qFormat/>
    <w:rsid w:val="00722199"/>
    <w:pPr>
      <w:autoSpaceDE w:val="0"/>
      <w:autoSpaceDN w:val="0"/>
      <w:adjustRightInd w:val="0"/>
      <w:spacing w:after="0" w:line="240" w:lineRule="auto"/>
    </w:pPr>
    <w:rPr>
      <w:rFonts w:ascii="Nirmala UI" w:hAnsi="Nirmala UI" w:cs="Nirmala UI"/>
      <w:color w:val="000000"/>
      <w:sz w:val="24"/>
      <w:szCs w:val="24"/>
      <w:lang w:val="en-US"/>
    </w:rPr>
  </w:style>
  <w:style w:type="paragraph" w:styleId="PrformatHTML">
    <w:name w:val="HTML Preformatted"/>
    <w:basedOn w:val="Normal"/>
    <w:link w:val="PrformatHTMLCar"/>
    <w:uiPriority w:val="99"/>
    <w:unhideWhenUsed/>
    <w:rsid w:val="0004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PrformatHTMLCar">
    <w:name w:val="Préformaté HTML Car"/>
    <w:basedOn w:val="Policepardfaut"/>
    <w:link w:val="PrformatHTML"/>
    <w:uiPriority w:val="99"/>
    <w:rsid w:val="00047388"/>
    <w:rPr>
      <w:rFonts w:ascii="Courier New" w:eastAsia="Times New Roman" w:hAnsi="Courier New" w:cs="Courier New"/>
      <w:sz w:val="20"/>
      <w:lang w:eastAsia="en-IN"/>
    </w:rPr>
  </w:style>
  <w:style w:type="paragraph" w:customStyle="1" w:styleId="TableParagraph">
    <w:name w:val="Table Paragraph"/>
    <w:basedOn w:val="Normal"/>
    <w:uiPriority w:val="1"/>
    <w:qFormat/>
    <w:rsid w:val="0000524B"/>
    <w:pPr>
      <w:widowControl w:val="0"/>
      <w:autoSpaceDE w:val="0"/>
      <w:autoSpaceDN w:val="0"/>
    </w:pPr>
    <w:rPr>
      <w:rFonts w:ascii="Arial MT" w:eastAsia="Arial MT" w:hAnsi="Arial MT" w:cs="Arial MT"/>
      <w:sz w:val="22"/>
      <w:szCs w:val="22"/>
      <w:lang w:val="en-US"/>
    </w:rPr>
  </w:style>
  <w:style w:type="paragraph" w:styleId="Titre">
    <w:name w:val="Title"/>
    <w:basedOn w:val="Normal"/>
    <w:link w:val="TitreCar"/>
    <w:qFormat/>
    <w:rsid w:val="004518F4"/>
    <w:pPr>
      <w:jc w:val="center"/>
    </w:pPr>
    <w:rPr>
      <w:b/>
      <w:lang w:val="en-US"/>
    </w:rPr>
  </w:style>
  <w:style w:type="character" w:customStyle="1" w:styleId="TitreCar">
    <w:name w:val="Titre Car"/>
    <w:basedOn w:val="Policepardfaut"/>
    <w:link w:val="Titre"/>
    <w:rsid w:val="004518F4"/>
    <w:rPr>
      <w:rFonts w:ascii="Times New Roman" w:eastAsia="Times New Roman" w:hAnsi="Times New Roman" w:cs="Times New Roman"/>
      <w:b/>
      <w:sz w:val="24"/>
      <w:szCs w:val="24"/>
      <w:lang w:val="en-US" w:bidi="ar-SA"/>
    </w:rPr>
  </w:style>
  <w:style w:type="paragraph" w:styleId="Rvision">
    <w:name w:val="Revision"/>
    <w:hidden/>
    <w:uiPriority w:val="99"/>
    <w:semiHidden/>
    <w:rsid w:val="00213BB3"/>
    <w:pPr>
      <w:spacing w:after="0" w:line="240" w:lineRule="auto"/>
    </w:pPr>
    <w:rPr>
      <w:rFonts w:ascii="Times New Roman" w:eastAsia="Times New Roman" w:hAnsi="Times New Roman" w:cs="Times New Roman"/>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1055">
      <w:bodyDiv w:val="1"/>
      <w:marLeft w:val="0"/>
      <w:marRight w:val="0"/>
      <w:marTop w:val="0"/>
      <w:marBottom w:val="0"/>
      <w:divBdr>
        <w:top w:val="none" w:sz="0" w:space="0" w:color="auto"/>
        <w:left w:val="none" w:sz="0" w:space="0" w:color="auto"/>
        <w:bottom w:val="none" w:sz="0" w:space="0" w:color="auto"/>
        <w:right w:val="none" w:sz="0" w:space="0" w:color="auto"/>
      </w:divBdr>
      <w:divsChild>
        <w:div w:id="984361435">
          <w:marLeft w:val="0"/>
          <w:marRight w:val="0"/>
          <w:marTop w:val="0"/>
          <w:marBottom w:val="0"/>
          <w:divBdr>
            <w:top w:val="none" w:sz="0" w:space="0" w:color="auto"/>
            <w:left w:val="none" w:sz="0" w:space="0" w:color="auto"/>
            <w:bottom w:val="none" w:sz="0" w:space="0" w:color="auto"/>
            <w:right w:val="none" w:sz="0" w:space="0" w:color="auto"/>
          </w:divBdr>
          <w:divsChild>
            <w:div w:id="1760178898">
              <w:marLeft w:val="0"/>
              <w:marRight w:val="0"/>
              <w:marTop w:val="0"/>
              <w:marBottom w:val="0"/>
              <w:divBdr>
                <w:top w:val="none" w:sz="0" w:space="0" w:color="auto"/>
                <w:left w:val="none" w:sz="0" w:space="0" w:color="auto"/>
                <w:bottom w:val="none" w:sz="0" w:space="0" w:color="auto"/>
                <w:right w:val="none" w:sz="0" w:space="0" w:color="auto"/>
              </w:divBdr>
              <w:divsChild>
                <w:div w:id="969433818">
                  <w:marLeft w:val="0"/>
                  <w:marRight w:val="0"/>
                  <w:marTop w:val="0"/>
                  <w:marBottom w:val="0"/>
                  <w:divBdr>
                    <w:top w:val="none" w:sz="0" w:space="0" w:color="auto"/>
                    <w:left w:val="none" w:sz="0" w:space="0" w:color="auto"/>
                    <w:bottom w:val="none" w:sz="0" w:space="0" w:color="auto"/>
                    <w:right w:val="none" w:sz="0" w:space="0" w:color="auto"/>
                  </w:divBdr>
                  <w:divsChild>
                    <w:div w:id="8753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7058">
          <w:marLeft w:val="0"/>
          <w:marRight w:val="0"/>
          <w:marTop w:val="0"/>
          <w:marBottom w:val="0"/>
          <w:divBdr>
            <w:top w:val="none" w:sz="0" w:space="0" w:color="auto"/>
            <w:left w:val="none" w:sz="0" w:space="0" w:color="auto"/>
            <w:bottom w:val="none" w:sz="0" w:space="0" w:color="auto"/>
            <w:right w:val="none" w:sz="0" w:space="0" w:color="auto"/>
          </w:divBdr>
          <w:divsChild>
            <w:div w:id="163017775">
              <w:marLeft w:val="0"/>
              <w:marRight w:val="0"/>
              <w:marTop w:val="0"/>
              <w:marBottom w:val="0"/>
              <w:divBdr>
                <w:top w:val="none" w:sz="0" w:space="0" w:color="auto"/>
                <w:left w:val="none" w:sz="0" w:space="0" w:color="auto"/>
                <w:bottom w:val="none" w:sz="0" w:space="0" w:color="auto"/>
                <w:right w:val="none" w:sz="0" w:space="0" w:color="auto"/>
              </w:divBdr>
              <w:divsChild>
                <w:div w:id="131169893">
                  <w:marLeft w:val="0"/>
                  <w:marRight w:val="0"/>
                  <w:marTop w:val="0"/>
                  <w:marBottom w:val="0"/>
                  <w:divBdr>
                    <w:top w:val="none" w:sz="0" w:space="0" w:color="auto"/>
                    <w:left w:val="none" w:sz="0" w:space="0" w:color="auto"/>
                    <w:bottom w:val="none" w:sz="0" w:space="0" w:color="auto"/>
                    <w:right w:val="none" w:sz="0" w:space="0" w:color="auto"/>
                  </w:divBdr>
                  <w:divsChild>
                    <w:div w:id="13040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0996">
      <w:bodyDiv w:val="1"/>
      <w:marLeft w:val="0"/>
      <w:marRight w:val="0"/>
      <w:marTop w:val="0"/>
      <w:marBottom w:val="0"/>
      <w:divBdr>
        <w:top w:val="none" w:sz="0" w:space="0" w:color="auto"/>
        <w:left w:val="none" w:sz="0" w:space="0" w:color="auto"/>
        <w:bottom w:val="none" w:sz="0" w:space="0" w:color="auto"/>
        <w:right w:val="none" w:sz="0" w:space="0" w:color="auto"/>
      </w:divBdr>
    </w:div>
    <w:div w:id="1409037017">
      <w:bodyDiv w:val="1"/>
      <w:marLeft w:val="0"/>
      <w:marRight w:val="0"/>
      <w:marTop w:val="0"/>
      <w:marBottom w:val="0"/>
      <w:divBdr>
        <w:top w:val="none" w:sz="0" w:space="0" w:color="auto"/>
        <w:left w:val="none" w:sz="0" w:space="0" w:color="auto"/>
        <w:bottom w:val="none" w:sz="0" w:space="0" w:color="auto"/>
        <w:right w:val="none" w:sz="0" w:space="0" w:color="auto"/>
      </w:divBdr>
      <w:divsChild>
        <w:div w:id="1327782140">
          <w:marLeft w:val="0"/>
          <w:marRight w:val="0"/>
          <w:marTop w:val="0"/>
          <w:marBottom w:val="0"/>
          <w:divBdr>
            <w:top w:val="none" w:sz="0" w:space="0" w:color="auto"/>
            <w:left w:val="none" w:sz="0" w:space="0" w:color="auto"/>
            <w:bottom w:val="none" w:sz="0" w:space="0" w:color="auto"/>
            <w:right w:val="none" w:sz="0" w:space="0" w:color="auto"/>
          </w:divBdr>
          <w:divsChild>
            <w:div w:id="1797143785">
              <w:marLeft w:val="0"/>
              <w:marRight w:val="0"/>
              <w:marTop w:val="0"/>
              <w:marBottom w:val="0"/>
              <w:divBdr>
                <w:top w:val="none" w:sz="0" w:space="0" w:color="auto"/>
                <w:left w:val="none" w:sz="0" w:space="0" w:color="auto"/>
                <w:bottom w:val="none" w:sz="0" w:space="0" w:color="auto"/>
                <w:right w:val="none" w:sz="0" w:space="0" w:color="auto"/>
              </w:divBdr>
              <w:divsChild>
                <w:div w:id="1802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606">
          <w:marLeft w:val="0"/>
          <w:marRight w:val="0"/>
          <w:marTop w:val="60"/>
          <w:marBottom w:val="0"/>
          <w:divBdr>
            <w:top w:val="none" w:sz="0" w:space="0" w:color="auto"/>
            <w:left w:val="none" w:sz="0" w:space="0" w:color="auto"/>
            <w:bottom w:val="none" w:sz="0" w:space="0" w:color="auto"/>
            <w:right w:val="none" w:sz="0" w:space="0" w:color="auto"/>
          </w:divBdr>
        </w:div>
      </w:divsChild>
    </w:div>
    <w:div w:id="1586575511">
      <w:bodyDiv w:val="1"/>
      <w:marLeft w:val="0"/>
      <w:marRight w:val="0"/>
      <w:marTop w:val="0"/>
      <w:marBottom w:val="0"/>
      <w:divBdr>
        <w:top w:val="none" w:sz="0" w:space="0" w:color="auto"/>
        <w:left w:val="none" w:sz="0" w:space="0" w:color="auto"/>
        <w:bottom w:val="none" w:sz="0" w:space="0" w:color="auto"/>
        <w:right w:val="none" w:sz="0" w:space="0" w:color="auto"/>
      </w:divBdr>
      <w:divsChild>
        <w:div w:id="374893095">
          <w:marLeft w:val="0"/>
          <w:marRight w:val="0"/>
          <w:marTop w:val="0"/>
          <w:marBottom w:val="0"/>
          <w:divBdr>
            <w:top w:val="none" w:sz="0" w:space="0" w:color="auto"/>
            <w:left w:val="none" w:sz="0" w:space="0" w:color="auto"/>
            <w:bottom w:val="none" w:sz="0" w:space="0" w:color="auto"/>
            <w:right w:val="none" w:sz="0" w:space="0" w:color="auto"/>
          </w:divBdr>
          <w:divsChild>
            <w:div w:id="1870487949">
              <w:marLeft w:val="0"/>
              <w:marRight w:val="0"/>
              <w:marTop w:val="0"/>
              <w:marBottom w:val="0"/>
              <w:divBdr>
                <w:top w:val="none" w:sz="0" w:space="0" w:color="auto"/>
                <w:left w:val="none" w:sz="0" w:space="0" w:color="auto"/>
                <w:bottom w:val="none" w:sz="0" w:space="0" w:color="auto"/>
                <w:right w:val="none" w:sz="0" w:space="0" w:color="auto"/>
              </w:divBdr>
              <w:divsChild>
                <w:div w:id="2050304176">
                  <w:marLeft w:val="0"/>
                  <w:marRight w:val="0"/>
                  <w:marTop w:val="0"/>
                  <w:marBottom w:val="0"/>
                  <w:divBdr>
                    <w:top w:val="none" w:sz="0" w:space="0" w:color="auto"/>
                    <w:left w:val="none" w:sz="0" w:space="0" w:color="auto"/>
                    <w:bottom w:val="none" w:sz="0" w:space="0" w:color="auto"/>
                    <w:right w:val="none" w:sz="0" w:space="0" w:color="auto"/>
                  </w:divBdr>
                  <w:divsChild>
                    <w:div w:id="6401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124">
          <w:marLeft w:val="0"/>
          <w:marRight w:val="0"/>
          <w:marTop w:val="0"/>
          <w:marBottom w:val="0"/>
          <w:divBdr>
            <w:top w:val="none" w:sz="0" w:space="0" w:color="auto"/>
            <w:left w:val="none" w:sz="0" w:space="0" w:color="auto"/>
            <w:bottom w:val="none" w:sz="0" w:space="0" w:color="auto"/>
            <w:right w:val="none" w:sz="0" w:space="0" w:color="auto"/>
          </w:divBdr>
          <w:divsChild>
            <w:div w:id="1304654779">
              <w:marLeft w:val="0"/>
              <w:marRight w:val="0"/>
              <w:marTop w:val="0"/>
              <w:marBottom w:val="0"/>
              <w:divBdr>
                <w:top w:val="none" w:sz="0" w:space="0" w:color="auto"/>
                <w:left w:val="none" w:sz="0" w:space="0" w:color="auto"/>
                <w:bottom w:val="none" w:sz="0" w:space="0" w:color="auto"/>
                <w:right w:val="none" w:sz="0" w:space="0" w:color="auto"/>
              </w:divBdr>
              <w:divsChild>
                <w:div w:id="1703942565">
                  <w:marLeft w:val="0"/>
                  <w:marRight w:val="0"/>
                  <w:marTop w:val="0"/>
                  <w:marBottom w:val="0"/>
                  <w:divBdr>
                    <w:top w:val="none" w:sz="0" w:space="0" w:color="auto"/>
                    <w:left w:val="none" w:sz="0" w:space="0" w:color="auto"/>
                    <w:bottom w:val="none" w:sz="0" w:space="0" w:color="auto"/>
                    <w:right w:val="none" w:sz="0" w:space="0" w:color="auto"/>
                  </w:divBdr>
                  <w:divsChild>
                    <w:div w:id="21370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518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98">
          <w:marLeft w:val="0"/>
          <w:marRight w:val="0"/>
          <w:marTop w:val="0"/>
          <w:marBottom w:val="0"/>
          <w:divBdr>
            <w:top w:val="none" w:sz="0" w:space="0" w:color="auto"/>
            <w:left w:val="none" w:sz="0" w:space="0" w:color="auto"/>
            <w:bottom w:val="none" w:sz="0" w:space="0" w:color="auto"/>
            <w:right w:val="none" w:sz="0" w:space="0" w:color="auto"/>
          </w:divBdr>
          <w:divsChild>
            <w:div w:id="1761755719">
              <w:marLeft w:val="0"/>
              <w:marRight w:val="0"/>
              <w:marTop w:val="0"/>
              <w:marBottom w:val="0"/>
              <w:divBdr>
                <w:top w:val="none" w:sz="0" w:space="0" w:color="auto"/>
                <w:left w:val="none" w:sz="0" w:space="0" w:color="auto"/>
                <w:bottom w:val="none" w:sz="0" w:space="0" w:color="auto"/>
                <w:right w:val="none" w:sz="0" w:space="0" w:color="auto"/>
              </w:divBdr>
              <w:divsChild>
                <w:div w:id="554395888">
                  <w:marLeft w:val="0"/>
                  <w:marRight w:val="0"/>
                  <w:marTop w:val="0"/>
                  <w:marBottom w:val="0"/>
                  <w:divBdr>
                    <w:top w:val="none" w:sz="0" w:space="0" w:color="auto"/>
                    <w:left w:val="none" w:sz="0" w:space="0" w:color="auto"/>
                    <w:bottom w:val="none" w:sz="0" w:space="0" w:color="auto"/>
                    <w:right w:val="none" w:sz="0" w:space="0" w:color="auto"/>
                  </w:divBdr>
                  <w:divsChild>
                    <w:div w:id="1866140650">
                      <w:marLeft w:val="0"/>
                      <w:marRight w:val="0"/>
                      <w:marTop w:val="0"/>
                      <w:marBottom w:val="0"/>
                      <w:divBdr>
                        <w:top w:val="none" w:sz="0" w:space="0" w:color="auto"/>
                        <w:left w:val="none" w:sz="0" w:space="0" w:color="auto"/>
                        <w:bottom w:val="none" w:sz="0" w:space="0" w:color="auto"/>
                        <w:right w:val="none" w:sz="0" w:space="0" w:color="auto"/>
                      </w:divBdr>
                      <w:divsChild>
                        <w:div w:id="2095935302">
                          <w:marLeft w:val="0"/>
                          <w:marRight w:val="0"/>
                          <w:marTop w:val="0"/>
                          <w:marBottom w:val="0"/>
                          <w:divBdr>
                            <w:top w:val="none" w:sz="0" w:space="0" w:color="auto"/>
                            <w:left w:val="none" w:sz="0" w:space="0" w:color="auto"/>
                            <w:bottom w:val="none" w:sz="0" w:space="0" w:color="auto"/>
                            <w:right w:val="none" w:sz="0" w:space="0" w:color="auto"/>
                          </w:divBdr>
                          <w:divsChild>
                            <w:div w:id="1306549214">
                              <w:marLeft w:val="0"/>
                              <w:marRight w:val="0"/>
                              <w:marTop w:val="0"/>
                              <w:marBottom w:val="0"/>
                              <w:divBdr>
                                <w:top w:val="none" w:sz="0" w:space="0" w:color="auto"/>
                                <w:left w:val="none" w:sz="0" w:space="0" w:color="auto"/>
                                <w:bottom w:val="none" w:sz="0" w:space="0" w:color="auto"/>
                                <w:right w:val="none" w:sz="0" w:space="0" w:color="auto"/>
                              </w:divBdr>
                              <w:divsChild>
                                <w:div w:id="62021677">
                                  <w:marLeft w:val="0"/>
                                  <w:marRight w:val="0"/>
                                  <w:marTop w:val="0"/>
                                  <w:marBottom w:val="0"/>
                                  <w:divBdr>
                                    <w:top w:val="none" w:sz="0" w:space="0" w:color="auto"/>
                                    <w:left w:val="none" w:sz="0" w:space="0" w:color="auto"/>
                                    <w:bottom w:val="none" w:sz="0" w:space="0" w:color="auto"/>
                                    <w:right w:val="none" w:sz="0" w:space="0" w:color="auto"/>
                                  </w:divBdr>
                                  <w:divsChild>
                                    <w:div w:id="194195457">
                                      <w:marLeft w:val="0"/>
                                      <w:marRight w:val="0"/>
                                      <w:marTop w:val="0"/>
                                      <w:marBottom w:val="0"/>
                                      <w:divBdr>
                                        <w:top w:val="none" w:sz="0" w:space="0" w:color="auto"/>
                                        <w:left w:val="none" w:sz="0" w:space="0" w:color="auto"/>
                                        <w:bottom w:val="none" w:sz="0" w:space="0" w:color="auto"/>
                                        <w:right w:val="none" w:sz="0" w:space="0" w:color="auto"/>
                                      </w:divBdr>
                                    </w:div>
                                    <w:div w:id="326709475">
                                      <w:marLeft w:val="0"/>
                                      <w:marRight w:val="0"/>
                                      <w:marTop w:val="0"/>
                                      <w:marBottom w:val="0"/>
                                      <w:divBdr>
                                        <w:top w:val="none" w:sz="0" w:space="0" w:color="auto"/>
                                        <w:left w:val="none" w:sz="0" w:space="0" w:color="auto"/>
                                        <w:bottom w:val="none" w:sz="0" w:space="0" w:color="auto"/>
                                        <w:right w:val="none" w:sz="0" w:space="0" w:color="auto"/>
                                      </w:divBdr>
                                      <w:divsChild>
                                        <w:div w:id="125396689">
                                          <w:marLeft w:val="0"/>
                                          <w:marRight w:val="165"/>
                                          <w:marTop w:val="150"/>
                                          <w:marBottom w:val="0"/>
                                          <w:divBdr>
                                            <w:top w:val="none" w:sz="0" w:space="0" w:color="auto"/>
                                            <w:left w:val="none" w:sz="0" w:space="0" w:color="auto"/>
                                            <w:bottom w:val="none" w:sz="0" w:space="0" w:color="auto"/>
                                            <w:right w:val="none" w:sz="0" w:space="0" w:color="auto"/>
                                          </w:divBdr>
                                          <w:divsChild>
                                            <w:div w:id="1726875048">
                                              <w:marLeft w:val="0"/>
                                              <w:marRight w:val="0"/>
                                              <w:marTop w:val="0"/>
                                              <w:marBottom w:val="0"/>
                                              <w:divBdr>
                                                <w:top w:val="none" w:sz="0" w:space="0" w:color="auto"/>
                                                <w:left w:val="none" w:sz="0" w:space="0" w:color="auto"/>
                                                <w:bottom w:val="none" w:sz="0" w:space="0" w:color="auto"/>
                                                <w:right w:val="none" w:sz="0" w:space="0" w:color="auto"/>
                                              </w:divBdr>
                                              <w:divsChild>
                                                <w:div w:id="5052475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17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B0540-3F5C-4766-9F3B-78E738C6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3743</Words>
  <Characters>18861</Characters>
  <Application>Microsoft Office Word</Application>
  <DocSecurity>0</DocSecurity>
  <Lines>157</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Sarr</dc:creator>
  <cp:keywords/>
  <dc:description/>
  <cp:lastModifiedBy>Mouhamadou Faly Ba</cp:lastModifiedBy>
  <cp:revision>5</cp:revision>
  <cp:lastPrinted>2023-02-06T04:45:00Z</cp:lastPrinted>
  <dcterms:created xsi:type="dcterms:W3CDTF">2024-10-26T18:37:00Z</dcterms:created>
  <dcterms:modified xsi:type="dcterms:W3CDTF">2024-10-27T13:01:00Z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cc18593f98108b063a919de26f3df54fc9f8147aed76395515b1c1917cfbc960</vt:lpwstr>
  </property>
</Properties>
</file>