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62076" w14:textId="77777777" w:rsidR="00484A1F" w:rsidRPr="002D084C" w:rsidRDefault="00484A1F" w:rsidP="00484A1F">
      <w:pPr>
        <w:jc w:val="center"/>
        <w:rPr>
          <w:rFonts w:cstheme="minorHAnsi"/>
          <w:b/>
          <w:bCs/>
          <w:noProof/>
          <w:color w:val="FFFFFF" w:themeColor="background1"/>
          <w:sz w:val="20"/>
          <w:szCs w:val="20"/>
          <w:lang w:val="fr-FR" w:eastAsia="en-IN" w:bidi="hi-IN"/>
        </w:rPr>
      </w:pPr>
      <w:r w:rsidRPr="00B53A10">
        <w:rPr>
          <w:noProof/>
          <w:color w:val="FFFFFF" w:themeColor="background1"/>
          <w:lang w:val="fr-FR"/>
        </w:rPr>
        <mc:AlternateContent>
          <mc:Choice Requires="wps">
            <w:drawing>
              <wp:anchor distT="0" distB="0" distL="114300" distR="114300" simplePos="0" relativeHeight="252290048" behindDoc="0" locked="0" layoutInCell="1" allowOverlap="1" wp14:anchorId="197D954C" wp14:editId="3410154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7D954C"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" filled="f" stroked="f">
                <v:textbox style="mso-fit-shape-to-text:t">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51483A63" w14:textId="651D6640" w:rsidR="00484A1F" w:rsidRPr="002D084C" w:rsidRDefault="00484A1F" w:rsidP="00AA1CC3">
      <w:pPr>
        <w:pBdr>
          <w:top w:val="single" w:sz="4" w:space="1" w:color="auto"/>
          <w:left w:val="single" w:sz="4" w:space="4" w:color="auto"/>
          <w:bottom w:val="single" w:sz="4" w:space="1" w:color="auto"/>
          <w:right w:val="single" w:sz="4" w:space="4" w:color="auto"/>
        </w:pBdr>
        <w:shd w:val="clear" w:color="auto" w:fill="DEEAF6" w:themeFill="accent1" w:themeFillTint="33"/>
        <w:jc w:val="center"/>
        <w:rPr>
          <w:rFonts w:cstheme="minorHAnsi"/>
          <w:b/>
          <w:bCs/>
          <w:noProof/>
          <w:sz w:val="32"/>
          <w:szCs w:val="32"/>
          <w:lang w:val="fr-FR" w:eastAsia="en-IN" w:bidi="hi-IN"/>
        </w:rPr>
      </w:pPr>
      <w:r w:rsidRPr="002D084C">
        <w:rPr>
          <w:rFonts w:cstheme="minorHAnsi"/>
          <w:b/>
          <w:bCs/>
          <w:noProof/>
          <w:sz w:val="32"/>
          <w:szCs w:val="32"/>
          <w:lang w:val="fr-FR" w:eastAsia="en-IN" w:bidi="hi-IN"/>
        </w:rPr>
        <w:t>OUTIL D'ÉVALUATION DES C</w:t>
      </w:r>
      <w:r w:rsidR="00E308AE">
        <w:rPr>
          <w:rFonts w:cstheme="minorHAnsi"/>
          <w:b/>
          <w:bCs/>
          <w:noProof/>
          <w:sz w:val="32"/>
          <w:szCs w:val="32"/>
          <w:lang w:val="fr-FR" w:eastAsia="en-IN" w:bidi="hi-IN"/>
        </w:rPr>
        <w:t xml:space="preserve">LINIQUES </w:t>
      </w:r>
      <w:r w:rsidR="00D66D0B">
        <w:rPr>
          <w:rFonts w:cstheme="minorHAnsi"/>
          <w:b/>
          <w:bCs/>
          <w:noProof/>
          <w:sz w:val="32"/>
          <w:szCs w:val="32"/>
          <w:lang w:val="fr-FR" w:eastAsia="en-IN" w:bidi="hi-IN"/>
        </w:rPr>
        <w:t>PRIVE</w:t>
      </w:r>
      <w:r w:rsidR="00D6571B">
        <w:rPr>
          <w:rFonts w:cstheme="minorHAnsi"/>
          <w:b/>
          <w:bCs/>
          <w:noProof/>
          <w:sz w:val="32"/>
          <w:szCs w:val="32"/>
          <w:lang w:val="fr-FR" w:eastAsia="en-IN" w:bidi="hi-IN"/>
        </w:rPr>
        <w:t>E</w:t>
      </w:r>
      <w:r w:rsidR="00D66D0B">
        <w:rPr>
          <w:rFonts w:cstheme="minorHAnsi"/>
          <w:b/>
          <w:bCs/>
          <w:noProof/>
          <w:sz w:val="32"/>
          <w:szCs w:val="32"/>
          <w:lang w:val="fr-FR" w:eastAsia="en-IN" w:bidi="hi-IN"/>
        </w:rPr>
        <w:t>S</w:t>
      </w:r>
    </w:p>
    <w:p w14:paraId="5AF4DAE7" w14:textId="77777777" w:rsidR="00484A1F" w:rsidRPr="002D084C" w:rsidRDefault="00484A1F" w:rsidP="00AA1CC3">
      <w:pPr>
        <w:pBdr>
          <w:top w:val="single" w:sz="4" w:space="1" w:color="auto"/>
          <w:left w:val="single" w:sz="4" w:space="4" w:color="auto"/>
          <w:bottom w:val="single" w:sz="4" w:space="1" w:color="auto"/>
          <w:right w:val="single" w:sz="4" w:space="4" w:color="auto"/>
        </w:pBdr>
        <w:shd w:val="clear" w:color="auto" w:fill="DEEAF6" w:themeFill="accent1" w:themeFillTint="33"/>
        <w:jc w:val="center"/>
        <w:rPr>
          <w:rFonts w:cstheme="minorHAnsi"/>
          <w:b/>
          <w:bCs/>
          <w:noProof/>
          <w:sz w:val="32"/>
          <w:szCs w:val="32"/>
          <w:lang w:val="fr-FR" w:eastAsia="en-IN" w:bidi="hi-IN"/>
        </w:rPr>
      </w:pPr>
      <w:r w:rsidRPr="002D084C">
        <w:rPr>
          <w:rFonts w:cstheme="minorHAnsi"/>
          <w:b/>
          <w:bCs/>
          <w:noProof/>
          <w:sz w:val="32"/>
          <w:szCs w:val="32"/>
          <w:lang w:val="fr-FR" w:eastAsia="en-IN" w:bidi="hi-IN"/>
        </w:rPr>
        <w:t>PLANIFICATION FAMILIALE ET SERVICES DE SANTÉ MATERNELLE ET INFANTILE</w:t>
      </w:r>
    </w:p>
    <w:p w14:paraId="7E7EC22E"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5FEC5EFD"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0A04E88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Bonjour. Je m'appelle __________________________________. </w:t>
      </w:r>
    </w:p>
    <w:p w14:paraId="795A3E7D" w14:textId="33E8A47B"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Nous sommes ici au nom de </w:t>
      </w:r>
      <w:r w:rsidR="00FC2EEF" w:rsidRPr="008D31E3">
        <w:rPr>
          <w:rFonts w:cstheme="minorHAnsi"/>
          <w:sz w:val="20"/>
          <w:szCs w:val="20"/>
          <w:lang w:val="fr-FR"/>
        </w:rPr>
        <w:t>l’Université Cheikh Anta Diop</w:t>
      </w:r>
      <w:r w:rsidR="00FC2EEF">
        <w:rPr>
          <w:rFonts w:cstheme="minorHAnsi"/>
          <w:sz w:val="20"/>
          <w:szCs w:val="20"/>
          <w:lang w:val="fr-FR"/>
        </w:rPr>
        <w:t xml:space="preserve"> (UCAD)</w:t>
      </w:r>
      <w:r w:rsidR="00FC2EEF" w:rsidRPr="008D31E3">
        <w:rPr>
          <w:rFonts w:cstheme="minorHAnsi"/>
          <w:sz w:val="20"/>
          <w:szCs w:val="20"/>
          <w:lang w:val="fr-FR"/>
        </w:rPr>
        <w:t xml:space="preserve"> de Dakar pour aider le Ministère de la </w:t>
      </w:r>
      <w:r w:rsidR="00FC2EEF">
        <w:rPr>
          <w:rFonts w:cstheme="minorHAnsi"/>
          <w:sz w:val="20"/>
          <w:szCs w:val="20"/>
          <w:lang w:val="fr-FR"/>
        </w:rPr>
        <w:t>S</w:t>
      </w:r>
      <w:r w:rsidR="00FC2EEF" w:rsidRPr="008D31E3">
        <w:rPr>
          <w:rFonts w:cstheme="minorHAnsi"/>
          <w:sz w:val="20"/>
          <w:szCs w:val="20"/>
          <w:lang w:val="fr-FR"/>
        </w:rPr>
        <w:t>anté et de l’</w:t>
      </w:r>
      <w:r w:rsidR="00FC2EEF">
        <w:rPr>
          <w:rFonts w:cstheme="minorHAnsi"/>
          <w:sz w:val="20"/>
          <w:szCs w:val="20"/>
          <w:lang w:val="fr-FR"/>
        </w:rPr>
        <w:t>A</w:t>
      </w:r>
      <w:r w:rsidR="00FC2EEF" w:rsidRPr="008D31E3">
        <w:rPr>
          <w:rFonts w:cstheme="minorHAnsi"/>
          <w:sz w:val="20"/>
          <w:szCs w:val="20"/>
          <w:lang w:val="fr-FR"/>
        </w:rPr>
        <w:t xml:space="preserve">ction </w:t>
      </w:r>
      <w:r w:rsidR="00FC2EEF">
        <w:rPr>
          <w:rFonts w:cstheme="minorHAnsi"/>
          <w:sz w:val="20"/>
          <w:szCs w:val="20"/>
          <w:lang w:val="fr-FR"/>
        </w:rPr>
        <w:t>S</w:t>
      </w:r>
      <w:r w:rsidR="00FC2EEF" w:rsidRPr="008D31E3">
        <w:rPr>
          <w:rFonts w:cstheme="minorHAnsi"/>
          <w:sz w:val="20"/>
          <w:szCs w:val="20"/>
          <w:lang w:val="fr-FR"/>
        </w:rPr>
        <w:t>ociale</w:t>
      </w:r>
      <w:r w:rsidR="00FC2EEF">
        <w:rPr>
          <w:rFonts w:cstheme="minorHAnsi"/>
          <w:sz w:val="20"/>
          <w:szCs w:val="20"/>
          <w:lang w:val="fr-FR"/>
        </w:rPr>
        <w:t xml:space="preserve"> (MSAS)</w:t>
      </w:r>
      <w:r w:rsidR="00FC2EEF" w:rsidRPr="008D31E3">
        <w:rPr>
          <w:rFonts w:cstheme="minorHAnsi"/>
          <w:sz w:val="20"/>
          <w:szCs w:val="20"/>
          <w:lang w:val="fr-FR"/>
        </w:rPr>
        <w:t>, plus précisément la Direction de la Santé de la Mère et de l’</w:t>
      </w:r>
      <w:r w:rsidR="00FC2EEF">
        <w:rPr>
          <w:rFonts w:cstheme="minorHAnsi"/>
          <w:sz w:val="20"/>
          <w:szCs w:val="20"/>
          <w:lang w:val="fr-FR"/>
        </w:rPr>
        <w:t>E</w:t>
      </w:r>
      <w:r w:rsidR="00FC2EEF" w:rsidRPr="008D31E3">
        <w:rPr>
          <w:rFonts w:cstheme="minorHAnsi"/>
          <w:sz w:val="20"/>
          <w:szCs w:val="20"/>
          <w:lang w:val="fr-FR"/>
        </w:rPr>
        <w:t>nfant</w:t>
      </w:r>
      <w:r w:rsidR="00FC2EEF">
        <w:rPr>
          <w:rFonts w:cstheme="minorHAnsi"/>
          <w:sz w:val="20"/>
          <w:szCs w:val="20"/>
          <w:lang w:val="fr-FR"/>
        </w:rPr>
        <w:t xml:space="preserve"> (DSME)</w:t>
      </w:r>
      <w:r w:rsidRPr="002D084C">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161C3660"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535EC92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Avez-vous des questions ? </w:t>
      </w:r>
    </w:p>
    <w:p w14:paraId="7658CE69" w14:textId="150FCF6F" w:rsidR="00484A1F" w:rsidRPr="002D084C" w:rsidRDefault="00C92F7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Êtes-vous</w:t>
      </w:r>
      <w:r w:rsidR="00484A1F" w:rsidRPr="002D084C">
        <w:rPr>
          <w:rFonts w:cstheme="minorHAnsi"/>
          <w:sz w:val="20"/>
          <w:szCs w:val="20"/>
          <w:lang w:val="fr-FR"/>
        </w:rPr>
        <w:t xml:space="preserve"> d’accord pour participer à cet interview ?  </w:t>
      </w:r>
      <w:r w:rsidR="00484A1F" w:rsidRPr="002D084C">
        <w:rPr>
          <w:rFonts w:cstheme="minorHAnsi"/>
          <w:b/>
          <w:bCs/>
          <w:sz w:val="20"/>
          <w:szCs w:val="20"/>
          <w:lang w:val="fr-FR"/>
        </w:rPr>
        <w:t xml:space="preserve">Oui </w:t>
      </w:r>
      <w:r w:rsidR="00484A1F" w:rsidRPr="002D084C">
        <w:rPr>
          <w:rFonts w:cstheme="minorHAnsi"/>
          <w:sz w:val="20"/>
          <w:szCs w:val="20"/>
          <w:lang w:val="fr-FR"/>
        </w:rPr>
        <w:t xml:space="preserve">    </w:t>
      </w:r>
      <w:r w:rsidR="00484A1F" w:rsidRPr="002D084C">
        <w:rPr>
          <w:rFonts w:cstheme="minorHAnsi"/>
          <w:b/>
          <w:bCs/>
          <w:sz w:val="20"/>
          <w:szCs w:val="20"/>
          <w:lang w:val="fr-FR"/>
        </w:rPr>
        <w:t>Non</w:t>
      </w:r>
    </w:p>
    <w:p w14:paraId="47F39724"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66FA29CD" w14:textId="759DB85F"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2D084C">
        <w:rPr>
          <w:rFonts w:cstheme="minorHAnsi"/>
          <w:b/>
          <w:sz w:val="20"/>
          <w:szCs w:val="20"/>
          <w:lang w:val="fr-FR"/>
        </w:rPr>
        <w:t xml:space="preserve">NOM DU </w:t>
      </w:r>
      <w:r w:rsidR="00D66D0B">
        <w:rPr>
          <w:rFonts w:cstheme="minorHAnsi"/>
          <w:b/>
          <w:sz w:val="20"/>
          <w:szCs w:val="20"/>
          <w:lang w:val="fr-FR"/>
        </w:rPr>
        <w:t>DIRECTEUR DE LA CLINIQUE</w:t>
      </w:r>
      <w:r w:rsidR="003A45A0" w:rsidRPr="002D084C">
        <w:rPr>
          <w:rFonts w:cstheme="minorHAnsi"/>
          <w:b/>
          <w:sz w:val="20"/>
          <w:szCs w:val="20"/>
          <w:lang w:val="fr-FR"/>
        </w:rPr>
        <w:t xml:space="preserve"> </w:t>
      </w:r>
      <w:r w:rsidR="000C45E4">
        <w:rPr>
          <w:rFonts w:cstheme="minorHAnsi"/>
          <w:b/>
          <w:sz w:val="20"/>
          <w:szCs w:val="20"/>
          <w:lang w:val="fr-FR"/>
        </w:rPr>
        <w:t>OU SON REPRESENTANT</w:t>
      </w:r>
      <w:r w:rsidR="000C45E4" w:rsidRPr="002D084C" w:rsidDel="000C45E4">
        <w:rPr>
          <w:rFonts w:cstheme="minorHAnsi"/>
          <w:b/>
          <w:sz w:val="20"/>
          <w:szCs w:val="20"/>
          <w:lang w:val="fr-FR"/>
        </w:rPr>
        <w:t xml:space="preserve"> </w:t>
      </w:r>
      <w:r w:rsidRPr="002D084C">
        <w:rPr>
          <w:rFonts w:cstheme="minorHAnsi"/>
          <w:b/>
          <w:sz w:val="20"/>
          <w:szCs w:val="20"/>
          <w:lang w:val="fr-FR"/>
        </w:rPr>
        <w:t xml:space="preserve"> </w:t>
      </w:r>
    </w:p>
    <w:p w14:paraId="262282A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FA1636" w14:textId="6A26D378" w:rsidR="00484A1F" w:rsidRPr="002D084C" w:rsidRDefault="00495018"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00484A1F" w:rsidRPr="002D084C">
        <w:rPr>
          <w:rFonts w:cstheme="minorHAnsi"/>
          <w:sz w:val="20"/>
          <w:szCs w:val="20"/>
          <w:lang w:val="fr-FR"/>
        </w:rPr>
        <w:t>NOM________________________________</w:t>
      </w:r>
    </w:p>
    <w:p w14:paraId="5932C02D"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B035EC9" w14:textId="3EB7043B"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lang w:val="fr-FR"/>
        </w:rPr>
        <w:t>DESIGNATION</w:t>
      </w:r>
      <w:r w:rsidR="009F6394">
        <w:rPr>
          <w:rFonts w:cstheme="minorHAnsi"/>
          <w:sz w:val="20"/>
          <w:szCs w:val="20"/>
          <w:lang w:val="fr-FR"/>
        </w:rPr>
        <w:t xml:space="preserve"> : 1. </w:t>
      </w:r>
      <w:r w:rsidR="00D66D0B">
        <w:rPr>
          <w:rFonts w:cstheme="minorHAnsi"/>
          <w:sz w:val="20"/>
          <w:szCs w:val="20"/>
          <w:lang w:val="fr-FR"/>
        </w:rPr>
        <w:t>Directeur</w:t>
      </w:r>
      <w:r w:rsidR="009F6394">
        <w:rPr>
          <w:rFonts w:cstheme="minorHAnsi"/>
          <w:sz w:val="20"/>
          <w:szCs w:val="20"/>
          <w:lang w:val="fr-FR"/>
        </w:rPr>
        <w:t> ; 2. Représentant</w:t>
      </w:r>
      <w:r w:rsidR="009F6394" w:rsidRPr="002D084C" w:rsidDel="009F6394">
        <w:rPr>
          <w:rFonts w:cstheme="minorHAnsi"/>
          <w:sz w:val="20"/>
          <w:szCs w:val="20"/>
          <w:lang w:val="fr-FR"/>
        </w:rPr>
        <w:t xml:space="preserve"> </w:t>
      </w:r>
    </w:p>
    <w:p w14:paraId="1B57EFB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794A0F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lang w:val="fr-FR"/>
        </w:rPr>
        <w:t>SIGNATURE___________________________</w:t>
      </w:r>
    </w:p>
    <w:p w14:paraId="3BEF0662"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BD4A65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sz w:val="20"/>
          <w:szCs w:val="20"/>
          <w:lang w:val="fr-FR"/>
        </w:rPr>
        <w:t>REMARQUES/COMMENTAIRES DU SIGNATAIRE</w:t>
      </w:r>
      <w:r w:rsidRPr="002D084C">
        <w:rPr>
          <w:rFonts w:cstheme="minorHAnsi"/>
          <w:b/>
          <w:bCs/>
          <w:sz w:val="20"/>
          <w:szCs w:val="20"/>
          <w:lang w:val="fr-FR"/>
        </w:rPr>
        <w:t>_________________________________________________________</w:t>
      </w:r>
    </w:p>
    <w:p w14:paraId="07FED93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56DFB28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bCs/>
          <w:sz w:val="20"/>
          <w:szCs w:val="20"/>
          <w:lang w:val="fr-FR"/>
        </w:rPr>
        <w:t>_________________________________________________________________________________________________</w:t>
      </w:r>
    </w:p>
    <w:p w14:paraId="5ED0AA93"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062CB8D3"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7CBB2DF2" w14:textId="77777777" w:rsidR="00484A1F" w:rsidRPr="002D084C" w:rsidRDefault="00484A1F" w:rsidP="00484A1F">
      <w:pPr>
        <w:spacing w:after="160" w:line="259" w:lineRule="auto"/>
        <w:rPr>
          <w:rFonts w:eastAsia="Arial Narrow" w:cstheme="minorHAnsi"/>
          <w:b/>
          <w:bCs/>
          <w:sz w:val="20"/>
          <w:szCs w:val="20"/>
          <w:lang w:val="fr-FR" w:bidi="hi-IN"/>
        </w:rPr>
      </w:pPr>
      <w:r w:rsidRPr="002D084C">
        <w:rPr>
          <w:rFonts w:eastAsia="Arial Narrow" w:cstheme="minorHAnsi"/>
          <w:b/>
          <w:bCs/>
          <w:sz w:val="20"/>
          <w:szCs w:val="20"/>
          <w:lang w:val="fr-FR" w:bidi="hi-IN"/>
        </w:rPr>
        <w:br w:type="page"/>
      </w:r>
    </w:p>
    <w:p w14:paraId="33DE9F11"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2D084C">
        <w:rPr>
          <w:rFonts w:eastAsia="Arial Narrow" w:cstheme="minorHAnsi"/>
          <w:b/>
          <w:bCs/>
          <w:sz w:val="24"/>
          <w:szCs w:val="24"/>
          <w:lang w:val="fr-FR" w:bidi="hi-IN"/>
        </w:rPr>
        <w:lastRenderedPageBreak/>
        <w:t>SECTION 1 : DONNÉES D'IDENTIFICATION ET DÉTAILS DE L'ENTRETIEN</w:t>
      </w:r>
    </w:p>
    <w:p w14:paraId="7E891647"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Grilledutableau"/>
        <w:tblW w:w="10615" w:type="dxa"/>
        <w:jc w:val="center"/>
        <w:tblLook w:val="04A0" w:firstRow="1" w:lastRow="0" w:firstColumn="1" w:lastColumn="0" w:noHBand="0" w:noVBand="1"/>
      </w:tblPr>
      <w:tblGrid>
        <w:gridCol w:w="6655"/>
        <w:gridCol w:w="3960"/>
      </w:tblGrid>
      <w:tr w:rsidR="00484A1F" w:rsidRPr="002D084C" w14:paraId="3CABD610"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6C28B074"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b/>
                <w:bCs/>
                <w:spacing w:val="-2"/>
                <w:szCs w:val="20"/>
                <w:lang w:val="fr-FR"/>
              </w:rPr>
              <w:t>IDENTIFICATION</w:t>
            </w:r>
            <w:r w:rsidRPr="002D084C">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70064C59"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noProof/>
                <w:szCs w:val="20"/>
                <w:lang w:val="fr-FR" w:eastAsia="fr-FR"/>
              </w:rPr>
              <mc:AlternateContent>
                <mc:Choice Requires="wpg">
                  <w:drawing>
                    <wp:anchor distT="0" distB="0" distL="114300" distR="114300" simplePos="0" relativeHeight="252269568" behindDoc="0" locked="0" layoutInCell="1" allowOverlap="1" wp14:anchorId="6D56A455" wp14:editId="2FEB4180">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AC296EC" id="Group 509" o:spid="_x0000_s1026" style="position:absolute;margin-left:15.2pt;margin-top:21.25pt;width:52.05pt;height:16.95pt;z-index:252269568;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2D084C">
              <w:rPr>
                <w:rFonts w:eastAsia="Arial Narrow" w:cstheme="minorHAnsi"/>
                <w:b/>
                <w:bCs/>
                <w:szCs w:val="20"/>
                <w:lang w:val="fr-FR"/>
              </w:rPr>
              <w:t>Code</w:t>
            </w:r>
            <w:r w:rsidRPr="002D084C">
              <w:rPr>
                <w:rFonts w:eastAsia="Arial Narrow" w:cstheme="minorHAnsi"/>
                <w:b/>
                <w:bCs/>
                <w:szCs w:val="20"/>
                <w:rtl/>
                <w:lang w:val="fr-FR"/>
              </w:rPr>
              <w:t xml:space="preserve"> </w:t>
            </w:r>
          </w:p>
        </w:tc>
      </w:tr>
      <w:tr w:rsidR="00484A1F" w:rsidRPr="00984976" w14:paraId="10730FEA" w14:textId="77777777" w:rsidTr="00D37CDB">
        <w:trPr>
          <w:trHeight w:val="288"/>
          <w:jc w:val="center"/>
        </w:trPr>
        <w:tc>
          <w:tcPr>
            <w:tcW w:w="6655" w:type="dxa"/>
            <w:tcBorders>
              <w:top w:val="nil"/>
              <w:left w:val="single" w:sz="4" w:space="0" w:color="auto"/>
              <w:bottom w:val="nil"/>
              <w:right w:val="nil"/>
            </w:tcBorders>
          </w:tcPr>
          <w:p w14:paraId="273FF4A9" w14:textId="77777777" w:rsidR="00484A1F" w:rsidRPr="002D084C" w:rsidRDefault="00484A1F" w:rsidP="00D37CDB">
            <w:pPr>
              <w:tabs>
                <w:tab w:val="right" w:leader="dot" w:pos="6444"/>
              </w:tabs>
              <w:suppressAutoHyphens/>
              <w:rPr>
                <w:rFonts w:cstheme="minorHAnsi"/>
                <w:szCs w:val="20"/>
                <w:rtl/>
                <w:cs/>
                <w:lang w:val="fr-FR"/>
              </w:rPr>
            </w:pPr>
          </w:p>
          <w:p w14:paraId="5B99D0DC" w14:textId="0E2A1EAF" w:rsidR="00484A1F" w:rsidRPr="002D084C" w:rsidRDefault="00484A1F" w:rsidP="00D37CDB">
            <w:pPr>
              <w:tabs>
                <w:tab w:val="right" w:leader="underscore" w:pos="6412"/>
              </w:tabs>
              <w:suppressAutoHyphens/>
              <w:rPr>
                <w:rFonts w:eastAsia="Arial Narrow" w:cstheme="minorHAnsi"/>
                <w:szCs w:val="20"/>
                <w:cs/>
                <w:lang w:val="fr-FR" w:bidi="hi-IN"/>
              </w:rPr>
            </w:pPr>
            <w:r w:rsidRPr="002D084C">
              <w:rPr>
                <w:rFonts w:eastAsia="Arial Narrow" w:cstheme="minorHAnsi"/>
                <w:szCs w:val="20"/>
                <w:lang w:val="fr-FR"/>
              </w:rPr>
              <w:t xml:space="preserve">NOM DE LA RÉGION         </w:t>
            </w:r>
            <w:r w:rsidRPr="002D084C">
              <w:rPr>
                <w:rFonts w:eastAsia="Arial Narrow" w:cs="Mangal"/>
                <w:szCs w:val="20"/>
                <w:cs/>
                <w:lang w:val="fr-FR" w:bidi="hi-IN"/>
              </w:rPr>
              <w:tab/>
            </w:r>
          </w:p>
          <w:p w14:paraId="36EE5D1E" w14:textId="77777777" w:rsidR="00484A1F" w:rsidRPr="002D084C" w:rsidRDefault="00484A1F" w:rsidP="00D37CDB">
            <w:pPr>
              <w:tabs>
                <w:tab w:val="right" w:leader="underscore" w:pos="6412"/>
              </w:tabs>
              <w:suppressAutoHyphens/>
              <w:rPr>
                <w:rFonts w:eastAsia="Arial Narrow" w:cstheme="minorHAnsi"/>
                <w:szCs w:val="20"/>
                <w:rtl/>
                <w:cs/>
                <w:lang w:val="fr-FR"/>
              </w:rPr>
            </w:pPr>
          </w:p>
          <w:p w14:paraId="71770F87" w14:textId="00E7CB7D" w:rsidR="00484A1F" w:rsidRPr="002D084C" w:rsidRDefault="00484A1F" w:rsidP="00D37CDB">
            <w:pPr>
              <w:tabs>
                <w:tab w:val="right" w:leader="underscore" w:pos="6412"/>
              </w:tabs>
              <w:suppressAutoHyphens/>
              <w:rPr>
                <w:rFonts w:eastAsia="Arial Narrow" w:cstheme="minorHAnsi"/>
                <w:szCs w:val="20"/>
                <w:rtl/>
                <w:cs/>
                <w:lang w:val="fr-FR"/>
              </w:rPr>
            </w:pPr>
            <w:r w:rsidRPr="002D084C">
              <w:rPr>
                <w:rFonts w:eastAsia="Arial Narrow" w:cstheme="minorHAnsi"/>
                <w:szCs w:val="20"/>
                <w:lang w:val="fr-FR"/>
              </w:rPr>
              <w:t>NOM DU DEPARTEMENT</w:t>
            </w:r>
            <w:r w:rsidRPr="002D084C">
              <w:rPr>
                <w:rFonts w:eastAsia="Arial Narrow" w:cstheme="minorHAnsi"/>
                <w:szCs w:val="20"/>
                <w:rtl/>
                <w:lang w:val="fr-FR"/>
              </w:rPr>
              <w:t xml:space="preserve"> </w:t>
            </w:r>
            <w:r w:rsidRPr="002D084C">
              <w:rPr>
                <w:rFonts w:eastAsia="Arial Narrow" w:cs="Mangal"/>
                <w:szCs w:val="20"/>
                <w:cs/>
                <w:lang w:val="fr-FR" w:bidi="hi-IN"/>
              </w:rPr>
              <w:tab/>
            </w:r>
          </w:p>
        </w:tc>
        <w:tc>
          <w:tcPr>
            <w:tcW w:w="3960" w:type="dxa"/>
            <w:tcBorders>
              <w:top w:val="nil"/>
              <w:left w:val="nil"/>
              <w:bottom w:val="nil"/>
              <w:right w:val="single" w:sz="4" w:space="0" w:color="auto"/>
            </w:tcBorders>
          </w:tcPr>
          <w:p w14:paraId="7F9BA0C1" w14:textId="77777777" w:rsidR="00484A1F" w:rsidRPr="002D084C" w:rsidRDefault="00484A1F" w:rsidP="00D37CDB">
            <w:pPr>
              <w:tabs>
                <w:tab w:val="left" w:pos="491"/>
              </w:tabs>
              <w:suppressAutoHyphens/>
              <w:rPr>
                <w:rFonts w:cstheme="minorHAnsi"/>
                <w:szCs w:val="20"/>
                <w:rtl/>
                <w:cs/>
                <w:lang w:val="fr-FR" w:eastAsia="en-IN"/>
              </w:rPr>
            </w:pPr>
          </w:p>
        </w:tc>
      </w:tr>
      <w:tr w:rsidR="00484A1F" w:rsidRPr="00DE1E97" w14:paraId="096434CF" w14:textId="77777777" w:rsidTr="00D37CDB">
        <w:trPr>
          <w:trHeight w:val="453"/>
          <w:jc w:val="center"/>
        </w:trPr>
        <w:tc>
          <w:tcPr>
            <w:tcW w:w="6655" w:type="dxa"/>
            <w:tcBorders>
              <w:top w:val="nil"/>
              <w:left w:val="single" w:sz="4" w:space="0" w:color="auto"/>
              <w:bottom w:val="nil"/>
              <w:right w:val="nil"/>
            </w:tcBorders>
            <w:vAlign w:val="center"/>
          </w:tcPr>
          <w:p w14:paraId="29364AF7" w14:textId="57761875"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22E6C019" w14:textId="77777777" w:rsidR="00484A1F" w:rsidRPr="002D084C" w:rsidRDefault="00484A1F" w:rsidP="00D37CDB">
            <w:pPr>
              <w:tabs>
                <w:tab w:val="left" w:pos="491"/>
              </w:tabs>
              <w:suppressAutoHyphens/>
              <w:rPr>
                <w:rFonts w:eastAsia="Arial Narrow" w:cstheme="minorHAnsi"/>
                <w:noProof/>
                <w:szCs w:val="20"/>
                <w:lang w:val="fr-FR" w:eastAsia="en-IN" w:bidi="hi-IN"/>
              </w:rPr>
            </w:pPr>
            <w:r w:rsidRPr="002D084C">
              <w:rPr>
                <w:rFonts w:eastAsia="Arial Narrow" w:cstheme="minorHAnsi"/>
                <w:noProof/>
                <w:szCs w:val="20"/>
                <w:lang w:val="fr-FR" w:eastAsia="fr-FR"/>
              </w:rPr>
              <mc:AlternateContent>
                <mc:Choice Requires="wpg">
                  <w:drawing>
                    <wp:anchor distT="0" distB="0" distL="114300" distR="114300" simplePos="0" relativeHeight="252272640" behindDoc="0" locked="0" layoutInCell="1" allowOverlap="1" wp14:anchorId="6F3C9633" wp14:editId="025B2668">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D0D3DFD" id="Group 86" o:spid="_x0000_s1026" style="position:absolute;margin-left:14.65pt;margin-top:2.2pt;width:52.05pt;height:16.95pt;z-index:252272640;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2D084C">
              <w:rPr>
                <w:rFonts w:eastAsia="Arial Narrow" w:cstheme="minorHAnsi"/>
                <w:noProof/>
                <w:szCs w:val="20"/>
                <w:lang w:val="fr-FR" w:eastAsia="fr-FR"/>
              </w:rPr>
              <mc:AlternateContent>
                <mc:Choice Requires="wpg">
                  <w:drawing>
                    <wp:anchor distT="0" distB="0" distL="114300" distR="114300" simplePos="0" relativeHeight="252291072" behindDoc="0" locked="0" layoutInCell="1" allowOverlap="1" wp14:anchorId="7DDD0B44" wp14:editId="24062558">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F33ECE5" id="Group 509" o:spid="_x0000_s1026" style="position:absolute;margin-left:15.2pt;margin-top:-20.25pt;width:52.05pt;height:16.95pt;z-index:25229107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484A1F" w:rsidRPr="00984976" w14:paraId="0518B7D5" w14:textId="77777777" w:rsidTr="00D37CDB">
        <w:trPr>
          <w:trHeight w:val="288"/>
          <w:jc w:val="center"/>
        </w:trPr>
        <w:tc>
          <w:tcPr>
            <w:tcW w:w="6655" w:type="dxa"/>
            <w:tcBorders>
              <w:top w:val="nil"/>
              <w:bottom w:val="nil"/>
              <w:right w:val="nil"/>
            </w:tcBorders>
          </w:tcPr>
          <w:p w14:paraId="644AA5BD" w14:textId="77777777" w:rsidR="00484A1F" w:rsidRPr="002D084C" w:rsidRDefault="00484A1F" w:rsidP="00D37CDB">
            <w:pPr>
              <w:tabs>
                <w:tab w:val="right" w:leader="dot" w:pos="6444"/>
              </w:tabs>
              <w:suppressAutoHyphens/>
              <w:rPr>
                <w:rFonts w:cstheme="minorHAnsi"/>
                <w:szCs w:val="20"/>
                <w:rtl/>
                <w:cs/>
                <w:lang w:val="fr-FR"/>
              </w:rPr>
            </w:pPr>
          </w:p>
          <w:p w14:paraId="1EC53AE0" w14:textId="6895141F" w:rsidR="00484A1F" w:rsidRPr="002D084C" w:rsidRDefault="00484A1F" w:rsidP="00D37CDB">
            <w:pPr>
              <w:tabs>
                <w:tab w:val="right" w:leader="dot" w:pos="6444"/>
              </w:tabs>
              <w:suppressAutoHyphens/>
              <w:rPr>
                <w:rFonts w:cstheme="minorHAnsi"/>
                <w:color w:val="0D0D0D" w:themeColor="text1" w:themeTint="F2"/>
                <w:szCs w:val="20"/>
                <w:cs/>
                <w:lang w:val="fr-FR" w:bidi="hi-IN"/>
              </w:rPr>
            </w:pPr>
            <w:r w:rsidRPr="002D084C">
              <w:rPr>
                <w:rFonts w:eastAsia="Arial Narrow" w:cstheme="minorHAnsi"/>
                <w:color w:val="0D0D0D" w:themeColor="text1" w:themeTint="F2"/>
                <w:szCs w:val="20"/>
                <w:lang w:val="fr-FR" w:bidi="hi-IN"/>
              </w:rPr>
              <w:t>NOM DU QUARTIER</w:t>
            </w:r>
            <w:r w:rsidRPr="002D084C">
              <w:rPr>
                <w:rFonts w:eastAsia="Arial Narrow" w:cs="Mangal"/>
                <w:color w:val="0D0D0D" w:themeColor="text1" w:themeTint="F2"/>
                <w:szCs w:val="20"/>
                <w:cs/>
                <w:lang w:val="fr-FR" w:bidi="hi-IN"/>
              </w:rPr>
              <w:tab/>
            </w:r>
          </w:p>
          <w:p w14:paraId="0F70567B" w14:textId="77777777" w:rsidR="00484A1F" w:rsidRPr="002D084C" w:rsidRDefault="00484A1F" w:rsidP="00D37CDB">
            <w:pPr>
              <w:tabs>
                <w:tab w:val="right" w:leader="dot" w:pos="6444"/>
              </w:tabs>
              <w:suppressAutoHyphens/>
              <w:rPr>
                <w:rFonts w:cstheme="minorHAnsi"/>
                <w:szCs w:val="20"/>
                <w:cs/>
                <w:lang w:val="fr-FR" w:bidi="hi-IN"/>
              </w:rPr>
            </w:pPr>
          </w:p>
          <w:p w14:paraId="63B25B83" w14:textId="77777777"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lang w:val="fr-FR"/>
              </w:rPr>
              <w:t>TYPE DE LIEU (RURAL= 1 URBAIN = 2)</w:t>
            </w:r>
            <w:r w:rsidRPr="002D084C">
              <w:rPr>
                <w:rFonts w:eastAsia="Arial Narrow" w:cs="Mangal"/>
                <w:szCs w:val="20"/>
                <w:cs/>
                <w:lang w:val="fr-FR" w:bidi="hi-IN"/>
              </w:rPr>
              <w:tab/>
            </w:r>
          </w:p>
        </w:tc>
        <w:tc>
          <w:tcPr>
            <w:tcW w:w="3960" w:type="dxa"/>
            <w:tcBorders>
              <w:top w:val="nil"/>
              <w:left w:val="nil"/>
              <w:bottom w:val="nil"/>
            </w:tcBorders>
          </w:tcPr>
          <w:p w14:paraId="4C6D9E96" w14:textId="77777777" w:rsidR="00484A1F" w:rsidRPr="002D084C" w:rsidRDefault="00484A1F" w:rsidP="00D37CDB">
            <w:pPr>
              <w:suppressAutoHyphens/>
              <w:ind w:left="343"/>
              <w:jc w:val="center"/>
              <w:rPr>
                <w:rFonts w:cstheme="minorHAnsi"/>
                <w:bCs/>
                <w:szCs w:val="20"/>
                <w:lang w:val="fr-FR" w:eastAsia="en-IN" w:bidi="hi-IN"/>
              </w:rPr>
            </w:pPr>
            <w:r w:rsidRPr="002D084C">
              <w:rPr>
                <w:rFonts w:eastAsia="Arial Narrow" w:cstheme="minorHAnsi"/>
                <w:noProof/>
                <w:szCs w:val="20"/>
                <w:lang w:val="fr-FR" w:eastAsia="fr-FR"/>
              </w:rPr>
              <mc:AlternateContent>
                <mc:Choice Requires="wpg">
                  <w:drawing>
                    <wp:anchor distT="0" distB="0" distL="114300" distR="114300" simplePos="0" relativeHeight="252270592" behindDoc="0" locked="0" layoutInCell="1" allowOverlap="1" wp14:anchorId="1AD37245" wp14:editId="3CD3779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4856EAEE" id="Group 47" o:spid="_x0000_s1026" style="position:absolute;margin-left:14.15pt;margin-top:5.5pt;width:52.05pt;height:16.95pt;z-index:252270592"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469ACD9" w14:textId="77777777" w:rsidR="00484A1F" w:rsidRPr="002D084C" w:rsidRDefault="00484A1F" w:rsidP="00D37CDB">
            <w:pPr>
              <w:suppressAutoHyphens/>
              <w:ind w:left="343"/>
              <w:jc w:val="center"/>
              <w:rPr>
                <w:rFonts w:cstheme="minorHAnsi"/>
                <w:bCs/>
                <w:szCs w:val="20"/>
                <w:rtl/>
                <w:cs/>
                <w:lang w:val="fr-FR" w:eastAsia="en-IN"/>
              </w:rPr>
            </w:pPr>
            <w:r w:rsidRPr="002D084C">
              <w:rPr>
                <w:rFonts w:eastAsia="Arial Narrow" w:cstheme="minorHAnsi"/>
                <w:noProof/>
                <w:szCs w:val="20"/>
                <w:lang w:val="fr-FR" w:eastAsia="fr-FR"/>
              </w:rPr>
              <mc:AlternateContent>
                <mc:Choice Requires="wps">
                  <w:drawing>
                    <wp:anchor distT="0" distB="0" distL="114300" distR="114300" simplePos="0" relativeHeight="252271616" behindDoc="0" locked="0" layoutInCell="1" allowOverlap="1" wp14:anchorId="17A0A4DE" wp14:editId="08E1A288">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37E0393" id="Rectangle 221" o:spid="_x0000_s1026" style="position:absolute;margin-left:14.9pt;margin-top:16.15pt;width:17.25pt;height:16.9pt;z-index:25227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484A1F" w:rsidRPr="00984976" w14:paraId="0AF2D68A" w14:textId="77777777" w:rsidTr="00D37CDB">
        <w:trPr>
          <w:trHeight w:val="288"/>
          <w:jc w:val="center"/>
        </w:trPr>
        <w:tc>
          <w:tcPr>
            <w:tcW w:w="6655" w:type="dxa"/>
            <w:tcBorders>
              <w:top w:val="nil"/>
              <w:bottom w:val="nil"/>
              <w:right w:val="nil"/>
            </w:tcBorders>
          </w:tcPr>
          <w:p w14:paraId="2051264C" w14:textId="77777777" w:rsidR="00484A1F" w:rsidRPr="002D084C" w:rsidRDefault="00484A1F" w:rsidP="00D37CDB">
            <w:pPr>
              <w:tabs>
                <w:tab w:val="right" w:leader="dot" w:pos="6444"/>
              </w:tabs>
              <w:suppressAutoHyphens/>
              <w:rPr>
                <w:rFonts w:eastAsia="Arial Narrow" w:cstheme="minorHAnsi"/>
                <w:szCs w:val="20"/>
                <w:rtl/>
                <w:cs/>
                <w:lang w:val="fr-FR"/>
              </w:rPr>
            </w:pPr>
          </w:p>
          <w:p w14:paraId="6436E2C3" w14:textId="3A31E9D7" w:rsidR="00484A1F" w:rsidRPr="002D084C" w:rsidRDefault="00484A1F" w:rsidP="00D37CDB">
            <w:pPr>
              <w:tabs>
                <w:tab w:val="left" w:leader="dot" w:pos="6294"/>
              </w:tabs>
              <w:suppressAutoHyphens/>
              <w:rPr>
                <w:rFonts w:cstheme="minorHAnsi"/>
                <w:szCs w:val="20"/>
                <w:rtl/>
                <w:cs/>
                <w:lang w:val="fr-FR"/>
              </w:rPr>
            </w:pPr>
            <w:r w:rsidRPr="002D084C">
              <w:rPr>
                <w:rFonts w:eastAsia="Arial Narrow" w:cstheme="minorHAnsi"/>
                <w:szCs w:val="20"/>
                <w:lang w:val="fr-FR"/>
              </w:rPr>
              <w:t>NOM DE LA STRUCTURE SANITAIRE</w:t>
            </w:r>
            <w:r w:rsidRPr="002D084C">
              <w:rPr>
                <w:rFonts w:eastAsia="Arial Narrow" w:cstheme="minorHAnsi"/>
                <w:szCs w:val="20"/>
                <w:lang w:val="fr-FR"/>
              </w:rPr>
              <w:tab/>
              <w:t xml:space="preserve"> </w:t>
            </w:r>
          </w:p>
        </w:tc>
        <w:tc>
          <w:tcPr>
            <w:tcW w:w="3960" w:type="dxa"/>
            <w:tcBorders>
              <w:top w:val="nil"/>
              <w:left w:val="nil"/>
              <w:bottom w:val="nil"/>
            </w:tcBorders>
          </w:tcPr>
          <w:p w14:paraId="28A632AD"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rtl/>
                <w:lang w:val="fr-FR"/>
              </w:rPr>
              <w:t xml:space="preserve">     </w:t>
            </w:r>
          </w:p>
        </w:tc>
      </w:tr>
      <w:tr w:rsidR="00484A1F" w:rsidRPr="00984976" w14:paraId="7AFC1845" w14:textId="77777777" w:rsidTr="00D37CDB">
        <w:trPr>
          <w:trHeight w:val="571"/>
          <w:jc w:val="center"/>
        </w:trPr>
        <w:tc>
          <w:tcPr>
            <w:tcW w:w="6655" w:type="dxa"/>
            <w:tcBorders>
              <w:top w:val="nil"/>
              <w:bottom w:val="nil"/>
              <w:right w:val="nil"/>
            </w:tcBorders>
            <w:vAlign w:val="center"/>
          </w:tcPr>
          <w:p w14:paraId="211D2EBF" w14:textId="77777777" w:rsidR="00484A1F" w:rsidRPr="002D084C" w:rsidRDefault="00484A1F" w:rsidP="00D37CDB">
            <w:pPr>
              <w:tabs>
                <w:tab w:val="left" w:leader="underscore" w:pos="1701"/>
              </w:tabs>
              <w:ind w:right="318"/>
              <w:rPr>
                <w:rFonts w:cstheme="minorHAnsi"/>
                <w:szCs w:val="20"/>
                <w:lang w:val="fr-FR"/>
              </w:rPr>
            </w:pPr>
            <w:r w:rsidRPr="002D084C">
              <w:rPr>
                <w:rFonts w:eastAsia="Arial Narrow" w:cstheme="minorHAnsi"/>
                <w:szCs w:val="20"/>
                <w:lang w:val="fr-FR" w:bidi="hi-IN"/>
              </w:rPr>
              <w:t>AUTORITÉ DE GESTION / PROPRIÉTÉ (PUBLIC-1, PRIVÉ-2)</w:t>
            </w:r>
            <w:r w:rsidRPr="002D084C">
              <w:rPr>
                <w:rFonts w:eastAsia="Arial Narrow" w:cstheme="minorHAnsi"/>
                <w:szCs w:val="20"/>
                <w:lang w:val="fr-FR" w:bidi="hi-IN"/>
              </w:rPr>
              <w:tab/>
            </w:r>
            <w:r w:rsidRPr="002D084C">
              <w:rPr>
                <w:rFonts w:eastAsia="Arial Narrow" w:cstheme="minorHAnsi"/>
                <w:szCs w:val="20"/>
                <w:lang w:val="fr-FR"/>
              </w:rPr>
              <w:t xml:space="preserve"> </w:t>
            </w:r>
          </w:p>
        </w:tc>
        <w:tc>
          <w:tcPr>
            <w:tcW w:w="3960" w:type="dxa"/>
            <w:tcBorders>
              <w:top w:val="nil"/>
              <w:left w:val="nil"/>
              <w:bottom w:val="nil"/>
            </w:tcBorders>
          </w:tcPr>
          <w:p w14:paraId="77971B38" w14:textId="77777777" w:rsidR="00484A1F" w:rsidRPr="002D084C" w:rsidRDefault="00484A1F" w:rsidP="00D37CDB">
            <w:pPr>
              <w:tabs>
                <w:tab w:val="left" w:pos="491"/>
              </w:tabs>
              <w:suppressAutoHyphens/>
              <w:rPr>
                <w:rFonts w:eastAsia="Arial Narrow" w:cstheme="minorHAnsi"/>
                <w:noProof/>
                <w:szCs w:val="20"/>
                <w:lang w:val="fr-FR" w:eastAsia="en-IN"/>
              </w:rPr>
            </w:pPr>
            <w:r w:rsidRPr="002D084C">
              <w:rPr>
                <w:rFonts w:eastAsia="Arial Narrow" w:cstheme="minorHAnsi"/>
                <w:noProof/>
                <w:szCs w:val="20"/>
                <w:lang w:val="fr-FR" w:eastAsia="fr-FR"/>
              </w:rPr>
              <mc:AlternateContent>
                <mc:Choice Requires="wps">
                  <w:drawing>
                    <wp:anchor distT="0" distB="0" distL="114300" distR="114300" simplePos="0" relativeHeight="252273664" behindDoc="0" locked="0" layoutInCell="1" allowOverlap="1" wp14:anchorId="5324F2A1" wp14:editId="4B7CDF4F">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0F44C5A" id="Rectangle 221" o:spid="_x0000_s1026" style="position:absolute;margin-left:14.95pt;margin-top:5.45pt;width:17.25pt;height:16.9pt;z-index:25227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2D084C">
              <w:rPr>
                <w:rFonts w:eastAsia="Arial Narrow" w:cstheme="minorHAnsi"/>
                <w:noProof/>
                <w:szCs w:val="20"/>
                <w:lang w:val="fr-FR" w:eastAsia="fr-FR"/>
              </w:rPr>
              <mc:AlternateContent>
                <mc:Choice Requires="wpg">
                  <w:drawing>
                    <wp:anchor distT="0" distB="0" distL="114300" distR="114300" simplePos="0" relativeHeight="252292096" behindDoc="0" locked="0" layoutInCell="1" allowOverlap="1" wp14:anchorId="108FA4DB" wp14:editId="71B42026">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2721DD5F" id="Group 47" o:spid="_x0000_s1026" style="position:absolute;margin-left:15.2pt;margin-top:-21pt;width:52.05pt;height:16.95pt;z-index:25229209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484A1F" w:rsidRPr="002D084C" w14:paraId="7D94FB84" w14:textId="77777777" w:rsidTr="00D37CDB">
        <w:trPr>
          <w:trHeight w:val="1063"/>
          <w:jc w:val="center"/>
        </w:trPr>
        <w:tc>
          <w:tcPr>
            <w:tcW w:w="6655" w:type="dxa"/>
            <w:tcBorders>
              <w:top w:val="nil"/>
              <w:bottom w:val="nil"/>
              <w:right w:val="nil"/>
            </w:tcBorders>
          </w:tcPr>
          <w:p w14:paraId="343C02AF" w14:textId="77777777" w:rsidR="00484A1F" w:rsidRPr="002D084C" w:rsidRDefault="00484A1F" w:rsidP="00D37CDB">
            <w:pPr>
              <w:tabs>
                <w:tab w:val="right" w:leader="dot" w:pos="6444"/>
              </w:tabs>
              <w:suppressAutoHyphens/>
              <w:rPr>
                <w:rFonts w:eastAsia="Arial Narrow" w:cstheme="minorHAnsi"/>
                <w:szCs w:val="20"/>
                <w:lang w:val="fr-FR"/>
              </w:rPr>
            </w:pPr>
          </w:p>
          <w:p w14:paraId="0F8ADD4B" w14:textId="27E4AB42" w:rsidR="00484A1F" w:rsidRPr="002D084C" w:rsidRDefault="00484A1F" w:rsidP="003A45A0">
            <w:pPr>
              <w:tabs>
                <w:tab w:val="right" w:leader="dot" w:pos="3623"/>
                <w:tab w:val="right" w:leader="dot" w:pos="6444"/>
              </w:tabs>
              <w:suppressAutoHyphens/>
              <w:rPr>
                <w:rFonts w:eastAsia="Arial Narrow" w:cstheme="minorHAnsi"/>
                <w:szCs w:val="20"/>
                <w:rtl/>
                <w:cs/>
                <w:lang w:val="fr-FR"/>
              </w:rPr>
            </w:pPr>
            <w:r w:rsidRPr="002D084C">
              <w:rPr>
                <w:rFonts w:eastAsia="Arial Narrow" w:cstheme="minorHAnsi"/>
                <w:szCs w:val="20"/>
                <w:lang w:val="fr-FR"/>
              </w:rPr>
              <w:t xml:space="preserve">COORDONNÉES GPS </w:t>
            </w:r>
            <w:r w:rsidR="00104807">
              <w:rPr>
                <w:rFonts w:eastAsia="Arial Narrow" w:cstheme="minorHAnsi"/>
                <w:szCs w:val="20"/>
                <w:lang w:val="fr-FR"/>
              </w:rPr>
              <w:t>DE LA CLINIQUE</w:t>
            </w:r>
          </w:p>
        </w:tc>
        <w:tc>
          <w:tcPr>
            <w:tcW w:w="3960" w:type="dxa"/>
            <w:tcBorders>
              <w:top w:val="nil"/>
              <w:left w:val="nil"/>
              <w:bottom w:val="nil"/>
            </w:tcBorders>
          </w:tcPr>
          <w:p w14:paraId="5D5837E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4688" behindDoc="0" locked="0" layoutInCell="1" allowOverlap="1" wp14:anchorId="264253A8" wp14:editId="599025A0">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E8F5773" id="Rectangle 221" o:spid="_x0000_s1026" style="position:absolute;margin-left:105.2pt;margin-top:3.9pt;width:82.2pt;height:14.9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2D084C">
              <w:rPr>
                <w:rFonts w:eastAsia="Arial Narrow" w:cstheme="minorHAnsi"/>
                <w:szCs w:val="20"/>
                <w:lang w:val="fr-FR"/>
              </w:rPr>
              <w:t>LATITUDE</w:t>
            </w:r>
          </w:p>
          <w:p w14:paraId="1C6642F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5712" behindDoc="0" locked="0" layoutInCell="1" allowOverlap="1" wp14:anchorId="0A0063EA" wp14:editId="4C05B3FE">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163C2" id="Rectangle 221" o:spid="_x0000_s1026" style="position:absolute;margin-left:104.6pt;margin-top:10.6pt;width:82.15pt;height:14.9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1A2486C1"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szCs w:val="20"/>
                <w:lang w:val="fr-FR"/>
              </w:rPr>
              <w:t>LONGITUDE</w:t>
            </w:r>
          </w:p>
          <w:p w14:paraId="06525F5A" w14:textId="77777777" w:rsidR="00484A1F" w:rsidRPr="002D084C" w:rsidRDefault="00484A1F" w:rsidP="00D37CDB">
            <w:pPr>
              <w:tabs>
                <w:tab w:val="left" w:pos="491"/>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6736" behindDoc="0" locked="0" layoutInCell="1" allowOverlap="1" wp14:anchorId="11D6E2A8" wp14:editId="7BC1F02A">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9853373" id="Rectangle 221" o:spid="_x0000_s1026" style="position:absolute;margin-left:104.45pt;margin-top:5.15pt;width:82.2pt;height:14.9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2120ACE1"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lang w:val="fr-FR"/>
              </w:rPr>
              <w:t>ALTITUDE</w:t>
            </w:r>
          </w:p>
        </w:tc>
      </w:tr>
      <w:tr w:rsidR="00484A1F" w:rsidRPr="002D084C" w14:paraId="42D97E7F" w14:textId="77777777" w:rsidTr="00D37CDB">
        <w:trPr>
          <w:trHeight w:val="288"/>
          <w:jc w:val="center"/>
        </w:trPr>
        <w:tc>
          <w:tcPr>
            <w:tcW w:w="6655" w:type="dxa"/>
            <w:tcBorders>
              <w:top w:val="nil"/>
              <w:bottom w:val="single" w:sz="4" w:space="0" w:color="auto"/>
              <w:right w:val="nil"/>
            </w:tcBorders>
          </w:tcPr>
          <w:p w14:paraId="5781F79B" w14:textId="77777777" w:rsidR="00484A1F" w:rsidRPr="002D084C" w:rsidRDefault="00484A1F" w:rsidP="00D37CDB">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3004CA81" w14:textId="77777777" w:rsidR="00484A1F" w:rsidRPr="002D084C" w:rsidRDefault="00484A1F" w:rsidP="00D37CDB">
            <w:pPr>
              <w:suppressAutoHyphens/>
              <w:ind w:left="252"/>
              <w:rPr>
                <w:rFonts w:cstheme="minorHAnsi"/>
                <w:bCs/>
                <w:noProof/>
                <w:szCs w:val="20"/>
                <w:cs/>
                <w:lang w:val="fr-FR" w:eastAsia="en-IN" w:bidi="hi-IN"/>
              </w:rPr>
            </w:pPr>
          </w:p>
        </w:tc>
      </w:tr>
    </w:tbl>
    <w:p w14:paraId="2CD69A7D" w14:textId="77777777" w:rsidR="00484A1F" w:rsidRPr="002D084C" w:rsidRDefault="00484A1F" w:rsidP="00484A1F">
      <w:pPr>
        <w:rPr>
          <w:rFonts w:cstheme="minorHAnsi"/>
          <w:sz w:val="20"/>
          <w:szCs w:val="20"/>
          <w:lang w:val="fr-FR" w:bidi="hi-IN"/>
        </w:rPr>
      </w:pPr>
    </w:p>
    <w:p w14:paraId="3FF18AC5" w14:textId="77777777" w:rsidR="00484A1F" w:rsidRPr="002D084C" w:rsidRDefault="00484A1F" w:rsidP="00484A1F">
      <w:pPr>
        <w:rPr>
          <w:rFonts w:cstheme="minorHAnsi"/>
          <w:sz w:val="20"/>
          <w:szCs w:val="20"/>
          <w:lang w:val="fr-FR" w:bidi="hi-IN"/>
        </w:rPr>
      </w:pPr>
    </w:p>
    <w:tbl>
      <w:tblPr>
        <w:tblStyle w:val="Grilledutableau"/>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484A1F" w:rsidRPr="002D084C" w14:paraId="42FF6EFC"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30658DD8" w14:textId="77777777" w:rsidR="00484A1F" w:rsidRPr="002D084C" w:rsidRDefault="00484A1F" w:rsidP="00D37CDB">
            <w:pPr>
              <w:jc w:val="center"/>
              <w:rPr>
                <w:rFonts w:cstheme="minorHAnsi"/>
                <w:b/>
                <w:bCs/>
                <w:szCs w:val="20"/>
                <w:lang w:val="fr-FR"/>
              </w:rPr>
            </w:pPr>
            <w:r w:rsidRPr="002D084C">
              <w:rPr>
                <w:rFonts w:cstheme="minorHAnsi"/>
                <w:b/>
                <w:bCs/>
                <w:szCs w:val="20"/>
                <w:lang w:val="fr-FR"/>
              </w:rPr>
              <w:t>VISITES DE L'ENQUÊTEUR</w:t>
            </w:r>
          </w:p>
        </w:tc>
      </w:tr>
      <w:tr w:rsidR="00484A1F" w:rsidRPr="002D084C" w14:paraId="495DC50B" w14:textId="77777777" w:rsidTr="00D37CDB">
        <w:tc>
          <w:tcPr>
            <w:tcW w:w="2278" w:type="dxa"/>
            <w:tcBorders>
              <w:top w:val="single" w:sz="4" w:space="0" w:color="auto"/>
              <w:left w:val="single" w:sz="4" w:space="0" w:color="auto"/>
              <w:bottom w:val="single" w:sz="4" w:space="0" w:color="auto"/>
              <w:right w:val="single" w:sz="4" w:space="0" w:color="auto"/>
            </w:tcBorders>
          </w:tcPr>
          <w:p w14:paraId="5C519961" w14:textId="77777777" w:rsidR="00484A1F" w:rsidRPr="002D084C" w:rsidRDefault="00484A1F"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4176044A" w14:textId="77777777" w:rsidR="00484A1F" w:rsidRPr="002D084C" w:rsidRDefault="00484A1F" w:rsidP="00D37CDB">
            <w:pPr>
              <w:rPr>
                <w:rFonts w:cstheme="minorHAnsi"/>
                <w:b/>
                <w:bCs/>
                <w:szCs w:val="20"/>
                <w:lang w:val="fr-FR"/>
              </w:rPr>
            </w:pPr>
            <w:r w:rsidRPr="002D084C">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678F73DB" w14:textId="77777777" w:rsidR="00484A1F" w:rsidRPr="002D084C" w:rsidRDefault="00484A1F" w:rsidP="00D37CDB">
            <w:pPr>
              <w:rPr>
                <w:rFonts w:cstheme="minorHAnsi"/>
                <w:b/>
                <w:bCs/>
                <w:szCs w:val="20"/>
                <w:lang w:val="fr-FR"/>
              </w:rPr>
            </w:pPr>
            <w:r w:rsidRPr="002D084C">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055C84C2" w14:textId="77777777" w:rsidR="00484A1F" w:rsidRPr="002D084C" w:rsidRDefault="00484A1F" w:rsidP="00D37CDB">
            <w:pPr>
              <w:rPr>
                <w:rFonts w:cstheme="minorHAnsi"/>
                <w:b/>
                <w:bCs/>
                <w:szCs w:val="20"/>
                <w:lang w:val="fr-FR"/>
              </w:rPr>
            </w:pPr>
            <w:r w:rsidRPr="002D084C">
              <w:rPr>
                <w:rFonts w:cstheme="minorHAnsi"/>
                <w:b/>
                <w:bCs/>
                <w:szCs w:val="20"/>
                <w:lang w:val="fr-FR"/>
              </w:rPr>
              <w:t>VISITES FINALES</w:t>
            </w:r>
          </w:p>
        </w:tc>
      </w:tr>
      <w:tr w:rsidR="00484A1F" w:rsidRPr="002D084C" w14:paraId="1DF90762"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2D5D042C" w14:textId="77777777" w:rsidR="00484A1F" w:rsidRPr="002D084C" w:rsidRDefault="00484A1F" w:rsidP="00D37CDB">
            <w:pPr>
              <w:rPr>
                <w:rFonts w:cstheme="minorHAnsi"/>
                <w:szCs w:val="20"/>
                <w:lang w:val="fr-FR"/>
              </w:rPr>
            </w:pPr>
          </w:p>
          <w:p w14:paraId="6475E945" w14:textId="77777777" w:rsidR="00484A1F" w:rsidRPr="002D084C" w:rsidRDefault="00484A1F" w:rsidP="00D37CDB">
            <w:pPr>
              <w:rPr>
                <w:rFonts w:cstheme="minorHAnsi"/>
                <w:szCs w:val="20"/>
                <w:lang w:val="fr-FR"/>
              </w:rPr>
            </w:pPr>
            <w:r w:rsidRPr="002D084C">
              <w:rPr>
                <w:rFonts w:cstheme="minorHAnsi"/>
                <w:szCs w:val="20"/>
                <w:lang w:val="fr-FR"/>
              </w:rPr>
              <w:t>DATE</w:t>
            </w:r>
          </w:p>
          <w:p w14:paraId="1A82DB61" w14:textId="77777777" w:rsidR="00484A1F" w:rsidRPr="002D084C" w:rsidRDefault="00484A1F" w:rsidP="00D37CDB">
            <w:pPr>
              <w:rPr>
                <w:rFonts w:cstheme="minorHAnsi"/>
                <w:szCs w:val="20"/>
                <w:lang w:val="fr-FR"/>
              </w:rPr>
            </w:pPr>
          </w:p>
          <w:p w14:paraId="2926CD84" w14:textId="77777777" w:rsidR="00484A1F" w:rsidRPr="002D084C" w:rsidRDefault="00484A1F" w:rsidP="00D37CDB">
            <w:pPr>
              <w:rPr>
                <w:rFonts w:cstheme="minorHAnsi"/>
                <w:szCs w:val="20"/>
                <w:lang w:val="fr-FR"/>
              </w:rPr>
            </w:pPr>
          </w:p>
          <w:p w14:paraId="50A6FA0C" w14:textId="77777777" w:rsidR="00484A1F" w:rsidRPr="002D084C" w:rsidRDefault="00484A1F" w:rsidP="00D37CDB">
            <w:pPr>
              <w:pStyle w:val="Titre"/>
              <w:ind w:left="142" w:hanging="120"/>
              <w:jc w:val="left"/>
              <w:rPr>
                <w:rFonts w:asciiTheme="minorHAnsi" w:hAnsiTheme="minorHAnsi" w:cstheme="minorHAnsi"/>
                <w:b w:val="0"/>
                <w:bCs/>
                <w:sz w:val="20"/>
                <w:lang w:val="fr-FR"/>
              </w:rPr>
            </w:pPr>
          </w:p>
          <w:p w14:paraId="30D387EF" w14:textId="77777777" w:rsidR="00484A1F" w:rsidRPr="002D084C" w:rsidRDefault="00484A1F" w:rsidP="00D37CDB">
            <w:pPr>
              <w:pStyle w:val="Titre"/>
              <w:ind w:left="142" w:hanging="120"/>
              <w:jc w:val="left"/>
              <w:rPr>
                <w:rFonts w:asciiTheme="minorHAnsi" w:hAnsiTheme="minorHAnsi" w:cstheme="minorHAnsi"/>
                <w:b w:val="0"/>
                <w:bCs/>
                <w:sz w:val="20"/>
                <w:lang w:val="fr-FR"/>
              </w:rPr>
            </w:pPr>
          </w:p>
          <w:p w14:paraId="3E12B30B" w14:textId="77777777" w:rsidR="00484A1F" w:rsidRPr="002D084C" w:rsidRDefault="00484A1F" w:rsidP="00D37CDB">
            <w:pPr>
              <w:rPr>
                <w:rFonts w:eastAsia="Times New Roman" w:cstheme="minorHAnsi"/>
                <w:bCs/>
                <w:szCs w:val="20"/>
                <w:lang w:val="fr-FR"/>
              </w:rPr>
            </w:pPr>
            <w:r w:rsidRPr="002D084C">
              <w:rPr>
                <w:rFonts w:eastAsia="Times New Roman" w:cstheme="minorHAnsi"/>
                <w:bCs/>
                <w:szCs w:val="20"/>
                <w:lang w:val="fr-FR"/>
              </w:rPr>
              <w:t>CODE DE L'ENQUÊTEUR</w:t>
            </w:r>
          </w:p>
          <w:p w14:paraId="6E6B70F4" w14:textId="77777777" w:rsidR="00484A1F" w:rsidRPr="002D084C" w:rsidRDefault="00484A1F" w:rsidP="00D37CDB">
            <w:pPr>
              <w:rPr>
                <w:rFonts w:cstheme="minorHAnsi"/>
                <w:szCs w:val="20"/>
                <w:lang w:val="fr-FR"/>
              </w:rPr>
            </w:pPr>
          </w:p>
          <w:p w14:paraId="2AD9372E" w14:textId="77777777" w:rsidR="00484A1F" w:rsidRPr="002D084C" w:rsidRDefault="00484A1F" w:rsidP="00D37CDB">
            <w:pPr>
              <w:rPr>
                <w:rFonts w:cstheme="minorHAnsi"/>
                <w:szCs w:val="20"/>
                <w:lang w:val="fr-FR"/>
              </w:rPr>
            </w:pPr>
            <w:r w:rsidRPr="002D084C">
              <w:rPr>
                <w:rFonts w:cstheme="minorHAnsi"/>
                <w:szCs w:val="20"/>
                <w:lang w:val="fr-FR"/>
              </w:rPr>
              <w:t>RÉSULTAT*</w:t>
            </w:r>
          </w:p>
          <w:p w14:paraId="6A26A0F9" w14:textId="77777777" w:rsidR="00484A1F" w:rsidRPr="002D084C" w:rsidRDefault="00484A1F" w:rsidP="00D37CDB">
            <w:pPr>
              <w:rPr>
                <w:rFonts w:cstheme="minorHAnsi"/>
                <w:szCs w:val="20"/>
                <w:lang w:val="fr-FR"/>
              </w:rPr>
            </w:pPr>
          </w:p>
          <w:p w14:paraId="66FA5250" w14:textId="77777777" w:rsidR="00484A1F" w:rsidRPr="002D084C" w:rsidRDefault="00484A1F" w:rsidP="00D37CDB">
            <w:pPr>
              <w:rPr>
                <w:rFonts w:cstheme="minorHAnsi"/>
                <w:szCs w:val="20"/>
                <w:lang w:val="fr-FR"/>
              </w:rPr>
            </w:pPr>
            <w:r w:rsidRPr="002D084C">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2C34A972" w14:textId="77777777" w:rsidR="00484A1F" w:rsidRPr="002D084C" w:rsidRDefault="00484A1F" w:rsidP="00D37CDB">
            <w:pPr>
              <w:rPr>
                <w:rFonts w:cstheme="minorHAnsi"/>
                <w:szCs w:val="20"/>
                <w:lang w:val="fr-FR"/>
              </w:rPr>
            </w:pPr>
          </w:p>
          <w:p w14:paraId="7B5540D8"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77760" behindDoc="0" locked="0" layoutInCell="1" allowOverlap="1" wp14:anchorId="5A2770BE" wp14:editId="361D2209">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EB96098" id="Group 4176" o:spid="_x0000_s1026" style="position:absolute;margin-left:50.45pt;margin-top:3.25pt;width:67pt;height:79.05pt;z-index:252277760;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2D084C">
              <w:rPr>
                <w:rFonts w:cstheme="minorHAnsi"/>
                <w:szCs w:val="20"/>
                <w:lang w:val="fr-FR"/>
              </w:rPr>
              <w:t>JOUR</w:t>
            </w:r>
          </w:p>
          <w:p w14:paraId="10A594C9" w14:textId="77777777" w:rsidR="00484A1F" w:rsidRPr="002D084C" w:rsidRDefault="00484A1F" w:rsidP="00D37CDB">
            <w:pPr>
              <w:rPr>
                <w:rFonts w:cstheme="minorHAnsi"/>
                <w:szCs w:val="20"/>
                <w:lang w:val="fr-FR"/>
              </w:rPr>
            </w:pPr>
          </w:p>
          <w:p w14:paraId="3B498F4E" w14:textId="77777777" w:rsidR="00484A1F" w:rsidRPr="002D084C" w:rsidRDefault="00484A1F" w:rsidP="00D37CDB">
            <w:pPr>
              <w:rPr>
                <w:rFonts w:cstheme="minorHAnsi"/>
                <w:szCs w:val="20"/>
                <w:lang w:val="fr-FR"/>
              </w:rPr>
            </w:pPr>
            <w:r w:rsidRPr="002D084C">
              <w:rPr>
                <w:rFonts w:cstheme="minorHAnsi"/>
                <w:szCs w:val="20"/>
                <w:lang w:val="fr-FR"/>
              </w:rPr>
              <w:t>MOIS</w:t>
            </w:r>
          </w:p>
          <w:p w14:paraId="100B643A" w14:textId="77777777" w:rsidR="00484A1F" w:rsidRPr="002D084C" w:rsidRDefault="00484A1F" w:rsidP="00D37CDB">
            <w:pPr>
              <w:rPr>
                <w:rFonts w:cstheme="minorHAnsi"/>
                <w:szCs w:val="20"/>
                <w:lang w:val="fr-FR"/>
              </w:rPr>
            </w:pPr>
          </w:p>
          <w:p w14:paraId="2010C416" w14:textId="77777777" w:rsidR="00484A1F" w:rsidRPr="002D084C" w:rsidRDefault="00484A1F" w:rsidP="00D37CDB">
            <w:pPr>
              <w:rPr>
                <w:rFonts w:cstheme="minorHAnsi"/>
                <w:szCs w:val="20"/>
                <w:lang w:val="fr-FR"/>
              </w:rPr>
            </w:pPr>
            <w:r w:rsidRPr="002D084C">
              <w:rPr>
                <w:rFonts w:cstheme="minorHAnsi"/>
                <w:szCs w:val="20"/>
                <w:lang w:val="fr-FR"/>
              </w:rPr>
              <w:t>ANNEE</w:t>
            </w:r>
          </w:p>
          <w:p w14:paraId="3E3F509E" w14:textId="77777777" w:rsidR="00484A1F" w:rsidRPr="002D084C" w:rsidRDefault="00484A1F" w:rsidP="00D37CDB">
            <w:pPr>
              <w:rPr>
                <w:rFonts w:cstheme="minorHAnsi"/>
                <w:szCs w:val="20"/>
                <w:lang w:val="fr-FR"/>
              </w:rPr>
            </w:pPr>
          </w:p>
          <w:p w14:paraId="1E0481F6" w14:textId="77777777" w:rsidR="00484A1F" w:rsidRPr="002D084C" w:rsidRDefault="00484A1F" w:rsidP="00D37CDB">
            <w:pPr>
              <w:rPr>
                <w:rFonts w:cstheme="minorHAnsi"/>
                <w:szCs w:val="20"/>
                <w:lang w:val="fr-FR"/>
              </w:rPr>
            </w:pPr>
            <w:r w:rsidRPr="002D084C">
              <w:rPr>
                <w:rFonts w:cstheme="minorHAnsi"/>
                <w:szCs w:val="20"/>
                <w:lang w:val="fr-FR"/>
              </w:rPr>
              <w:t>CODE</w:t>
            </w:r>
          </w:p>
          <w:p w14:paraId="2DFA7590"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78784" behindDoc="0" locked="0" layoutInCell="1" allowOverlap="1" wp14:anchorId="16AF7429" wp14:editId="640807E8">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3B7CA74" id="Rectangle 175" o:spid="_x0000_s1026" style="position:absolute;margin-left:96.9pt;margin-top:7.55pt;width:18pt;height:19.85pt;z-index:25227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7C7CDBD1"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5D09DE34" w14:textId="77777777" w:rsidR="00484A1F" w:rsidRPr="002D084C" w:rsidRDefault="00484A1F" w:rsidP="00D37CDB">
            <w:pPr>
              <w:rPr>
                <w:rFonts w:cstheme="minorHAnsi"/>
                <w:szCs w:val="20"/>
                <w:lang w:val="fr-FR"/>
              </w:rPr>
            </w:pPr>
          </w:p>
          <w:p w14:paraId="5E9E65B4" w14:textId="77777777" w:rsidR="00484A1F" w:rsidRPr="002D084C" w:rsidRDefault="00484A1F" w:rsidP="00D37CDB">
            <w:pPr>
              <w:rPr>
                <w:rFonts w:cstheme="minorHAnsi"/>
                <w:szCs w:val="20"/>
                <w:lang w:val="fr-FR"/>
              </w:rPr>
            </w:pPr>
          </w:p>
          <w:p w14:paraId="7DB08B0B"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0832" behindDoc="0" locked="0" layoutInCell="1" allowOverlap="1" wp14:anchorId="23244645" wp14:editId="41A889A0">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94D09E9" id="Group 4303" o:spid="_x0000_s1026" style="position:absolute;margin-left:97.25pt;margin-top:2.65pt;width:36pt;height:11.65pt;z-index:252280832;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79808" behindDoc="0" locked="0" layoutInCell="1" allowOverlap="1" wp14:anchorId="79B4A0AE" wp14:editId="21852015">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2A98E9B7" id="Rectangle 175" o:spid="_x0000_s1026" style="position:absolute;margin-left:62.5pt;margin-top:2.65pt;width:18pt;height:11.6pt;z-index:25227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78D33155" w14:textId="77777777" w:rsidR="00484A1F" w:rsidRPr="002D084C" w:rsidRDefault="00484A1F" w:rsidP="00D37CDB">
            <w:pPr>
              <w:rPr>
                <w:rFonts w:cstheme="minorHAnsi"/>
                <w:szCs w:val="20"/>
                <w:lang w:val="fr-FR"/>
              </w:rPr>
            </w:pPr>
            <w:r w:rsidRPr="002D084C">
              <w:rPr>
                <w:rFonts w:cstheme="minorHAnsi"/>
                <w:szCs w:val="20"/>
                <w:lang w:val="fr-FR"/>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59189252" w14:textId="77777777" w:rsidR="00484A1F" w:rsidRPr="002D084C" w:rsidRDefault="00484A1F" w:rsidP="00D37CDB">
            <w:pPr>
              <w:rPr>
                <w:rFonts w:cstheme="minorHAnsi"/>
                <w:szCs w:val="20"/>
                <w:lang w:val="fr-FR"/>
              </w:rPr>
            </w:pPr>
          </w:p>
          <w:p w14:paraId="1EB24B27"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1856" behindDoc="0" locked="0" layoutInCell="1" allowOverlap="1" wp14:anchorId="0B2C9CA0" wp14:editId="4981552E">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20A0B25" id="Group 9" o:spid="_x0000_s1026" style="position:absolute;margin-left:50.45pt;margin-top:3.25pt;width:67pt;height:79.05pt;z-index:252281856;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2D084C">
              <w:rPr>
                <w:rFonts w:cstheme="minorHAnsi"/>
                <w:szCs w:val="20"/>
                <w:lang w:val="fr-FR"/>
              </w:rPr>
              <w:t>JOUR</w:t>
            </w:r>
          </w:p>
          <w:p w14:paraId="38F9D835" w14:textId="77777777" w:rsidR="00484A1F" w:rsidRPr="002D084C" w:rsidRDefault="00484A1F" w:rsidP="00D37CDB">
            <w:pPr>
              <w:rPr>
                <w:rFonts w:cstheme="minorHAnsi"/>
                <w:szCs w:val="20"/>
                <w:lang w:val="fr-FR"/>
              </w:rPr>
            </w:pPr>
          </w:p>
          <w:p w14:paraId="63E83634" w14:textId="77777777" w:rsidR="00484A1F" w:rsidRPr="002D084C" w:rsidRDefault="00484A1F" w:rsidP="00D37CDB">
            <w:pPr>
              <w:rPr>
                <w:rFonts w:cstheme="minorHAnsi"/>
                <w:szCs w:val="20"/>
                <w:lang w:val="fr-FR"/>
              </w:rPr>
            </w:pPr>
            <w:r w:rsidRPr="002D084C">
              <w:rPr>
                <w:rFonts w:cstheme="minorHAnsi"/>
                <w:szCs w:val="20"/>
                <w:lang w:val="fr-FR"/>
              </w:rPr>
              <w:t>MOIS</w:t>
            </w:r>
          </w:p>
          <w:p w14:paraId="5E7457A2" w14:textId="77777777" w:rsidR="00484A1F" w:rsidRPr="002D084C" w:rsidRDefault="00484A1F" w:rsidP="00D37CDB">
            <w:pPr>
              <w:rPr>
                <w:rFonts w:cstheme="minorHAnsi"/>
                <w:szCs w:val="20"/>
                <w:lang w:val="fr-FR"/>
              </w:rPr>
            </w:pPr>
          </w:p>
          <w:p w14:paraId="3052CD86" w14:textId="77777777" w:rsidR="00484A1F" w:rsidRPr="002D084C" w:rsidRDefault="00484A1F" w:rsidP="00D37CDB">
            <w:pPr>
              <w:rPr>
                <w:rFonts w:cstheme="minorHAnsi"/>
                <w:szCs w:val="20"/>
                <w:lang w:val="fr-FR"/>
              </w:rPr>
            </w:pPr>
            <w:r w:rsidRPr="002D084C">
              <w:rPr>
                <w:rFonts w:cstheme="minorHAnsi"/>
                <w:szCs w:val="20"/>
                <w:lang w:val="fr-FR"/>
              </w:rPr>
              <w:t>ANNEE</w:t>
            </w:r>
          </w:p>
          <w:p w14:paraId="73A36831" w14:textId="77777777" w:rsidR="00484A1F" w:rsidRPr="002D084C" w:rsidRDefault="00484A1F" w:rsidP="00D37CDB">
            <w:pPr>
              <w:rPr>
                <w:rFonts w:cstheme="minorHAnsi"/>
                <w:szCs w:val="20"/>
                <w:lang w:val="fr-FR"/>
              </w:rPr>
            </w:pPr>
          </w:p>
          <w:p w14:paraId="5EE109D3" w14:textId="77777777" w:rsidR="00484A1F" w:rsidRPr="002D084C" w:rsidRDefault="00484A1F" w:rsidP="00D37CDB">
            <w:pPr>
              <w:rPr>
                <w:rFonts w:cstheme="minorHAnsi"/>
                <w:szCs w:val="20"/>
                <w:lang w:val="fr-FR"/>
              </w:rPr>
            </w:pPr>
            <w:r w:rsidRPr="002D084C">
              <w:rPr>
                <w:rFonts w:cstheme="minorHAnsi"/>
                <w:szCs w:val="20"/>
                <w:lang w:val="fr-FR"/>
              </w:rPr>
              <w:t>CODE</w:t>
            </w:r>
          </w:p>
          <w:p w14:paraId="7A42BE63"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82880" behindDoc="0" locked="0" layoutInCell="1" allowOverlap="1" wp14:anchorId="01ADA240" wp14:editId="7D36313C">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7424F92" id="Rectangle 175" o:spid="_x0000_s1026" style="position:absolute;margin-left:96.9pt;margin-top:7.55pt;width:18pt;height:19.85pt;z-index:25228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6D8EDAE4"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1C7051A5" w14:textId="77777777" w:rsidR="00484A1F" w:rsidRPr="002D084C" w:rsidRDefault="00484A1F" w:rsidP="00D37CDB">
            <w:pPr>
              <w:rPr>
                <w:rFonts w:cstheme="minorHAnsi"/>
                <w:szCs w:val="20"/>
                <w:lang w:val="fr-FR"/>
              </w:rPr>
            </w:pPr>
          </w:p>
          <w:p w14:paraId="1BF8E150" w14:textId="77777777" w:rsidR="00484A1F" w:rsidRPr="002D084C" w:rsidRDefault="00484A1F" w:rsidP="00D37CDB">
            <w:pPr>
              <w:rPr>
                <w:rFonts w:cstheme="minorHAnsi"/>
                <w:szCs w:val="20"/>
                <w:lang w:val="fr-FR"/>
              </w:rPr>
            </w:pPr>
          </w:p>
          <w:p w14:paraId="35E880A5"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4928" behindDoc="0" locked="0" layoutInCell="1" allowOverlap="1" wp14:anchorId="230BCFA6" wp14:editId="1729DFA9">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E0324DA" id="Group 179" o:spid="_x0000_s1026" style="position:absolute;margin-left:97.25pt;margin-top:2.65pt;width:36pt;height:11.65pt;z-index:252284928;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83904" behindDoc="0" locked="0" layoutInCell="1" allowOverlap="1" wp14:anchorId="3C760D64" wp14:editId="17EC9B9C">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6DD7A923" id="Rectangle 175" o:spid="_x0000_s1026" style="position:absolute;margin-left:62.5pt;margin-top:2.65pt;width:18pt;height:11.6pt;z-index:25228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339C17D4" w14:textId="77777777" w:rsidR="00484A1F" w:rsidRPr="002D084C" w:rsidRDefault="00484A1F" w:rsidP="00D37CDB">
            <w:pPr>
              <w:rPr>
                <w:rFonts w:cstheme="minorHAnsi"/>
                <w:szCs w:val="20"/>
                <w:lang w:val="fr-FR"/>
              </w:rPr>
            </w:pPr>
            <w:r w:rsidRPr="002D084C">
              <w:rPr>
                <w:rFonts w:cstheme="minorHAnsi"/>
                <w:szCs w:val="20"/>
                <w:lang w:val="fr-FR"/>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064AEA59" w14:textId="77777777" w:rsidR="00484A1F" w:rsidRPr="002D084C" w:rsidRDefault="00484A1F" w:rsidP="00D37CDB">
            <w:pPr>
              <w:rPr>
                <w:rFonts w:cstheme="minorHAnsi"/>
                <w:szCs w:val="20"/>
                <w:lang w:val="fr-FR"/>
              </w:rPr>
            </w:pPr>
          </w:p>
          <w:p w14:paraId="030D1301"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5952" behindDoc="0" locked="0" layoutInCell="1" allowOverlap="1" wp14:anchorId="6B1A60D3" wp14:editId="6E015E7C">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D71D992" id="Group 183" o:spid="_x0000_s1026" style="position:absolute;margin-left:50.45pt;margin-top:3.25pt;width:67pt;height:79.05pt;z-index:252285952;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2D084C">
              <w:rPr>
                <w:rFonts w:cstheme="minorHAnsi"/>
                <w:szCs w:val="20"/>
                <w:lang w:val="fr-FR"/>
              </w:rPr>
              <w:t>JOUR</w:t>
            </w:r>
          </w:p>
          <w:p w14:paraId="279EC975" w14:textId="77777777" w:rsidR="00484A1F" w:rsidRPr="002D084C" w:rsidRDefault="00484A1F" w:rsidP="00D37CDB">
            <w:pPr>
              <w:rPr>
                <w:rFonts w:cstheme="minorHAnsi"/>
                <w:szCs w:val="20"/>
                <w:lang w:val="fr-FR"/>
              </w:rPr>
            </w:pPr>
          </w:p>
          <w:p w14:paraId="11A35AE9" w14:textId="77777777" w:rsidR="00484A1F" w:rsidRPr="002D084C" w:rsidRDefault="00484A1F" w:rsidP="00D37CDB">
            <w:pPr>
              <w:rPr>
                <w:rFonts w:cstheme="minorHAnsi"/>
                <w:szCs w:val="20"/>
                <w:lang w:val="fr-FR"/>
              </w:rPr>
            </w:pPr>
            <w:r w:rsidRPr="002D084C">
              <w:rPr>
                <w:rFonts w:cstheme="minorHAnsi"/>
                <w:szCs w:val="20"/>
                <w:lang w:val="fr-FR"/>
              </w:rPr>
              <w:t>MOIS</w:t>
            </w:r>
          </w:p>
          <w:p w14:paraId="42E3591D" w14:textId="77777777" w:rsidR="00484A1F" w:rsidRPr="002D084C" w:rsidRDefault="00484A1F" w:rsidP="00D37CDB">
            <w:pPr>
              <w:rPr>
                <w:rFonts w:cstheme="minorHAnsi"/>
                <w:szCs w:val="20"/>
                <w:lang w:val="fr-FR"/>
              </w:rPr>
            </w:pPr>
          </w:p>
          <w:p w14:paraId="26DE776B" w14:textId="77777777" w:rsidR="00484A1F" w:rsidRPr="002D084C" w:rsidRDefault="00484A1F" w:rsidP="00D37CDB">
            <w:pPr>
              <w:rPr>
                <w:rFonts w:cstheme="minorHAnsi"/>
                <w:szCs w:val="20"/>
                <w:lang w:val="fr-FR"/>
              </w:rPr>
            </w:pPr>
            <w:r w:rsidRPr="002D084C">
              <w:rPr>
                <w:rFonts w:cstheme="minorHAnsi"/>
                <w:szCs w:val="20"/>
                <w:lang w:val="fr-FR"/>
              </w:rPr>
              <w:t>ANNEE</w:t>
            </w:r>
          </w:p>
          <w:p w14:paraId="3F97FB18" w14:textId="77777777" w:rsidR="00484A1F" w:rsidRPr="002D084C" w:rsidRDefault="00484A1F" w:rsidP="00D37CDB">
            <w:pPr>
              <w:rPr>
                <w:rFonts w:cstheme="minorHAnsi"/>
                <w:szCs w:val="20"/>
                <w:lang w:val="fr-FR"/>
              </w:rPr>
            </w:pPr>
          </w:p>
          <w:p w14:paraId="44889C8A" w14:textId="77777777" w:rsidR="00484A1F" w:rsidRPr="002D084C" w:rsidRDefault="00484A1F" w:rsidP="00D37CDB">
            <w:pPr>
              <w:rPr>
                <w:rFonts w:cstheme="minorHAnsi"/>
                <w:szCs w:val="20"/>
                <w:lang w:val="fr-FR"/>
              </w:rPr>
            </w:pPr>
            <w:r w:rsidRPr="002D084C">
              <w:rPr>
                <w:rFonts w:cstheme="minorHAnsi"/>
                <w:szCs w:val="20"/>
                <w:lang w:val="fr-FR"/>
              </w:rPr>
              <w:t>CODE</w:t>
            </w:r>
          </w:p>
          <w:p w14:paraId="47EA2549"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86976" behindDoc="0" locked="0" layoutInCell="1" allowOverlap="1" wp14:anchorId="4592A12D" wp14:editId="253E0501">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4ACE8C" id="Rectangle 175" o:spid="_x0000_s1026" style="position:absolute;margin-left:96.9pt;margin-top:7.55pt;width:18pt;height:19.85pt;z-index:25228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7CA54279"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6AF41DCE" w14:textId="77777777" w:rsidR="00484A1F" w:rsidRPr="002D084C" w:rsidRDefault="00484A1F" w:rsidP="00D37CDB">
            <w:pPr>
              <w:rPr>
                <w:rFonts w:cstheme="minorHAnsi"/>
                <w:szCs w:val="20"/>
                <w:lang w:val="fr-FR"/>
              </w:rPr>
            </w:pPr>
          </w:p>
          <w:p w14:paraId="32285FCC" w14:textId="77777777" w:rsidR="00484A1F" w:rsidRPr="002D084C" w:rsidRDefault="00484A1F" w:rsidP="00D37CDB">
            <w:pPr>
              <w:rPr>
                <w:rFonts w:cstheme="minorHAnsi"/>
                <w:szCs w:val="20"/>
                <w:lang w:val="fr-FR"/>
              </w:rPr>
            </w:pPr>
          </w:p>
          <w:p w14:paraId="51EFE79B"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9024" behindDoc="0" locked="0" layoutInCell="1" allowOverlap="1" wp14:anchorId="5752C00B" wp14:editId="1C9E472E">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B43E72C" id="Group 1374230600" o:spid="_x0000_s1026" style="position:absolute;margin-left:97.25pt;margin-top:2.65pt;width:36pt;height:11.65pt;z-index:252289024;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88000" behindDoc="0" locked="0" layoutInCell="1" allowOverlap="1" wp14:anchorId="7F1D79BD" wp14:editId="28D4332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149E06F" id="Rectangle 175" o:spid="_x0000_s1026" style="position:absolute;margin-left:62.5pt;margin-top:2.65pt;width:18pt;height:11.6pt;z-index:25228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7B94FE9F" w14:textId="77777777" w:rsidR="00484A1F" w:rsidRPr="002D084C" w:rsidRDefault="00484A1F" w:rsidP="00D37CDB">
            <w:pPr>
              <w:rPr>
                <w:rFonts w:cstheme="minorHAnsi"/>
                <w:szCs w:val="20"/>
                <w:lang w:val="fr-FR"/>
              </w:rPr>
            </w:pPr>
            <w:r w:rsidRPr="002D084C">
              <w:rPr>
                <w:rFonts w:cstheme="minorHAnsi"/>
                <w:szCs w:val="20"/>
                <w:lang w:val="fr-FR"/>
              </w:rPr>
              <w:t xml:space="preserve">                              HR             MIN</w:t>
            </w:r>
          </w:p>
        </w:tc>
      </w:tr>
      <w:tr w:rsidR="00484A1F" w:rsidRPr="002D084C" w14:paraId="2C35978E"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759D0A8C" w14:textId="77777777" w:rsidR="00484A1F" w:rsidRPr="002D084C" w:rsidRDefault="00484A1F" w:rsidP="00D37CDB">
            <w:pPr>
              <w:rPr>
                <w:rFonts w:cstheme="minorHAnsi"/>
                <w:szCs w:val="20"/>
                <w:lang w:val="fr-FR"/>
              </w:rPr>
            </w:pPr>
            <w:r w:rsidRPr="002D084C">
              <w:rPr>
                <w:rFonts w:cstheme="minorHAnsi"/>
                <w:szCs w:val="20"/>
                <w:lang w:val="fr-FR"/>
              </w:rPr>
              <w:t>PROCHAINE VISITE:</w:t>
            </w:r>
          </w:p>
          <w:p w14:paraId="24AA95CC" w14:textId="77777777" w:rsidR="00484A1F" w:rsidRPr="002D084C" w:rsidRDefault="00484A1F" w:rsidP="00D37CDB">
            <w:pPr>
              <w:rPr>
                <w:rFonts w:cstheme="minorHAnsi"/>
                <w:szCs w:val="20"/>
                <w:lang w:val="fr-FR"/>
              </w:rPr>
            </w:pPr>
          </w:p>
          <w:p w14:paraId="3F416D2E" w14:textId="77777777" w:rsidR="00484A1F" w:rsidRPr="002D084C" w:rsidRDefault="00484A1F" w:rsidP="00D37CDB">
            <w:pPr>
              <w:rPr>
                <w:rFonts w:cstheme="minorHAnsi"/>
                <w:szCs w:val="20"/>
                <w:lang w:val="fr-FR"/>
              </w:rPr>
            </w:pPr>
            <w:r w:rsidRPr="002D084C">
              <w:rPr>
                <w:rFonts w:cstheme="minorHAnsi"/>
                <w:szCs w:val="20"/>
                <w:lang w:val="fr-FR"/>
              </w:rPr>
              <w:t xml:space="preserve">    DATE</w:t>
            </w:r>
          </w:p>
          <w:p w14:paraId="4C064EC8" w14:textId="77777777" w:rsidR="00484A1F" w:rsidRPr="002D084C" w:rsidRDefault="00484A1F" w:rsidP="00D37CDB">
            <w:pPr>
              <w:rPr>
                <w:rFonts w:cstheme="minorHAnsi"/>
                <w:szCs w:val="20"/>
                <w:lang w:val="fr-FR"/>
              </w:rPr>
            </w:pPr>
          </w:p>
          <w:p w14:paraId="29093D07" w14:textId="77777777" w:rsidR="00484A1F" w:rsidRPr="002D084C" w:rsidRDefault="00484A1F" w:rsidP="00D37CDB">
            <w:pPr>
              <w:rPr>
                <w:rFonts w:cstheme="minorHAnsi"/>
                <w:szCs w:val="20"/>
                <w:lang w:val="fr-FR"/>
              </w:rPr>
            </w:pPr>
            <w:r w:rsidRPr="002D084C">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6276FE5F" w14:textId="77777777" w:rsidR="00484A1F" w:rsidRPr="002D084C" w:rsidRDefault="00484A1F" w:rsidP="00D37CDB">
            <w:pPr>
              <w:rPr>
                <w:rFonts w:cstheme="minorHAnsi"/>
                <w:szCs w:val="20"/>
                <w:lang w:val="fr-FR"/>
              </w:rPr>
            </w:pPr>
          </w:p>
          <w:p w14:paraId="0A0971A2" w14:textId="77777777" w:rsidR="00484A1F" w:rsidRPr="002D084C" w:rsidRDefault="00484A1F" w:rsidP="00D37CDB">
            <w:pPr>
              <w:rPr>
                <w:rFonts w:cstheme="minorHAnsi"/>
                <w:szCs w:val="20"/>
                <w:lang w:val="fr-FR"/>
              </w:rPr>
            </w:pPr>
            <w:r w:rsidRPr="002D084C">
              <w:rPr>
                <w:rFonts w:cstheme="minorHAnsi"/>
                <w:szCs w:val="20"/>
                <w:lang w:val="fr-FR"/>
              </w:rPr>
              <w:t>_______________</w:t>
            </w:r>
          </w:p>
          <w:p w14:paraId="275915A4" w14:textId="77777777" w:rsidR="00484A1F" w:rsidRPr="002D084C" w:rsidRDefault="00484A1F" w:rsidP="00D37CDB">
            <w:pPr>
              <w:rPr>
                <w:rFonts w:cstheme="minorHAnsi"/>
                <w:szCs w:val="20"/>
                <w:lang w:val="fr-FR"/>
              </w:rPr>
            </w:pPr>
          </w:p>
          <w:p w14:paraId="1F9FFA7D" w14:textId="77777777" w:rsidR="00484A1F" w:rsidRPr="002D084C" w:rsidRDefault="00484A1F" w:rsidP="00D37CDB">
            <w:pPr>
              <w:rPr>
                <w:rFonts w:cstheme="minorHAnsi"/>
                <w:szCs w:val="20"/>
                <w:lang w:val="fr-FR"/>
              </w:rPr>
            </w:pPr>
            <w:r w:rsidRPr="002D084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5952F1" w14:textId="77777777" w:rsidR="00484A1F" w:rsidRPr="002D084C" w:rsidRDefault="00484A1F" w:rsidP="00D37CDB">
            <w:pPr>
              <w:rPr>
                <w:rFonts w:cstheme="minorHAnsi"/>
                <w:szCs w:val="20"/>
                <w:lang w:val="fr-FR"/>
              </w:rPr>
            </w:pPr>
          </w:p>
          <w:p w14:paraId="18CFD6F9" w14:textId="77777777" w:rsidR="00484A1F" w:rsidRPr="002D084C" w:rsidRDefault="00484A1F" w:rsidP="00D37CDB">
            <w:pPr>
              <w:rPr>
                <w:rFonts w:cstheme="minorHAnsi"/>
                <w:szCs w:val="20"/>
                <w:lang w:val="fr-FR"/>
              </w:rPr>
            </w:pPr>
            <w:r w:rsidRPr="002D084C">
              <w:rPr>
                <w:rFonts w:cstheme="minorHAnsi"/>
                <w:szCs w:val="20"/>
                <w:lang w:val="fr-FR"/>
              </w:rPr>
              <w:t>_______________</w:t>
            </w:r>
          </w:p>
          <w:p w14:paraId="7876C5C0" w14:textId="77777777" w:rsidR="00484A1F" w:rsidRPr="002D084C" w:rsidRDefault="00484A1F" w:rsidP="00D37CDB">
            <w:pPr>
              <w:rPr>
                <w:rFonts w:cstheme="minorHAnsi"/>
                <w:szCs w:val="20"/>
                <w:lang w:val="fr-FR"/>
              </w:rPr>
            </w:pPr>
          </w:p>
          <w:p w14:paraId="7F8D58E6" w14:textId="77777777" w:rsidR="00484A1F" w:rsidRPr="002D084C" w:rsidRDefault="00484A1F" w:rsidP="00D37CDB">
            <w:pPr>
              <w:rPr>
                <w:rFonts w:cstheme="minorHAnsi"/>
                <w:szCs w:val="20"/>
                <w:lang w:val="fr-FR"/>
              </w:rPr>
            </w:pPr>
            <w:r w:rsidRPr="002D084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6C985D06" w14:textId="77777777" w:rsidR="00484A1F" w:rsidRPr="002D084C" w:rsidRDefault="00484A1F" w:rsidP="00D37CDB">
            <w:pPr>
              <w:rPr>
                <w:rFonts w:cstheme="minorHAnsi"/>
                <w:szCs w:val="20"/>
                <w:lang w:val="fr-FR"/>
              </w:rPr>
            </w:pPr>
            <w:r w:rsidRPr="002D084C">
              <w:rPr>
                <w:rFonts w:cstheme="minorHAnsi"/>
                <w:szCs w:val="20"/>
                <w:lang w:val="fr-FR"/>
              </w:rPr>
              <w:t>NOMBRE TOTAL DE VISITES</w:t>
            </w:r>
          </w:p>
        </w:tc>
      </w:tr>
      <w:tr w:rsidR="00484A1F" w:rsidRPr="002D084C" w14:paraId="2F5F1142"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1F03FD7A" w14:textId="77777777" w:rsidR="00484A1F" w:rsidRPr="002D084C" w:rsidRDefault="00484A1F" w:rsidP="00D37CDB">
            <w:pPr>
              <w:pStyle w:val="Titre"/>
              <w:ind w:left="142" w:right="-598" w:hanging="120"/>
              <w:jc w:val="left"/>
              <w:rPr>
                <w:rFonts w:asciiTheme="minorHAnsi" w:hAnsiTheme="minorHAnsi" w:cstheme="minorHAnsi"/>
                <w:bCs/>
                <w:sz w:val="20"/>
                <w:lang w:val="fr-FR"/>
              </w:rPr>
            </w:pPr>
            <w:r w:rsidRPr="002D084C">
              <w:rPr>
                <w:rFonts w:asciiTheme="minorHAnsi" w:hAnsiTheme="minorHAnsi" w:cstheme="minorHAnsi"/>
                <w:bCs/>
                <w:sz w:val="20"/>
                <w:lang w:val="fr-FR"/>
              </w:rPr>
              <w:t xml:space="preserve">*CODE RÉSULTAT : </w:t>
            </w:r>
          </w:p>
          <w:p w14:paraId="771FF175" w14:textId="77777777" w:rsidR="00484A1F" w:rsidRPr="002D084C" w:rsidRDefault="00484A1F" w:rsidP="00D37CDB">
            <w:pPr>
              <w:pStyle w:val="Titr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lang w:val="fr-FR"/>
              </w:rPr>
              <w:t xml:space="preserve">1. COMPLÉTÉ                                                                         </w:t>
            </w:r>
            <w:r w:rsidRPr="002D084C">
              <w:rPr>
                <w:rFonts w:asciiTheme="minorHAnsi" w:hAnsiTheme="minorHAnsi" w:cstheme="minorHAnsi"/>
                <w:b w:val="0"/>
                <w:bCs/>
                <w:sz w:val="20"/>
                <w:lang w:val="fr-FR"/>
              </w:rPr>
              <w:tab/>
            </w:r>
            <w:r w:rsidRPr="002D084C">
              <w:rPr>
                <w:rFonts w:asciiTheme="minorHAnsi" w:hAnsiTheme="minorHAnsi" w:cstheme="minorHAnsi"/>
                <w:b w:val="0"/>
                <w:bCs/>
                <w:sz w:val="20"/>
                <w:lang w:val="fr-FR"/>
              </w:rPr>
              <w:tab/>
            </w:r>
          </w:p>
          <w:p w14:paraId="1F7F01ED" w14:textId="77777777" w:rsidR="00484A1F" w:rsidRPr="002D084C" w:rsidRDefault="00484A1F" w:rsidP="00D37CDB">
            <w:pPr>
              <w:pStyle w:val="Titr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lang w:val="fr-FR"/>
              </w:rPr>
              <w:t xml:space="preserve">2. STRUCTURE SANITAIRE NON TROUVÉE                        </w:t>
            </w:r>
            <w:r w:rsidRPr="002D084C">
              <w:rPr>
                <w:rFonts w:asciiTheme="minorHAnsi" w:hAnsiTheme="minorHAnsi" w:cstheme="minorHAnsi"/>
                <w:b w:val="0"/>
                <w:bCs/>
                <w:sz w:val="20"/>
                <w:lang w:val="fr-FR"/>
              </w:rPr>
              <w:tab/>
            </w:r>
          </w:p>
          <w:p w14:paraId="6679B4A4" w14:textId="77777777" w:rsidR="00484A1F" w:rsidRPr="002D084C" w:rsidRDefault="00484A1F" w:rsidP="00D37CDB">
            <w:pPr>
              <w:rPr>
                <w:rFonts w:cstheme="minorHAnsi"/>
                <w:bCs/>
                <w:szCs w:val="20"/>
                <w:lang w:val="fr-FR"/>
              </w:rPr>
            </w:pPr>
            <w:r w:rsidRPr="002D084C">
              <w:rPr>
                <w:rFonts w:cstheme="minorHAnsi"/>
                <w:bCs/>
                <w:szCs w:val="20"/>
                <w:lang w:val="fr-FR"/>
              </w:rPr>
              <w:t>3. REPORTÉ</w:t>
            </w:r>
          </w:p>
          <w:p w14:paraId="6613E5B9" w14:textId="77777777" w:rsidR="00484A1F" w:rsidRPr="002D084C" w:rsidRDefault="00484A1F" w:rsidP="00D37CDB">
            <w:pPr>
              <w:rPr>
                <w:rFonts w:cstheme="minorHAnsi"/>
                <w:bCs/>
                <w:lang w:val="fr-FR"/>
              </w:rPr>
            </w:pPr>
            <w:r w:rsidRPr="002D084C">
              <w:rPr>
                <w:rFonts w:cstheme="minorHAnsi"/>
                <w:bCs/>
                <w:lang w:val="fr-FR"/>
              </w:rPr>
              <w:t>4. REFUS</w:t>
            </w:r>
          </w:p>
          <w:p w14:paraId="2460C47F" w14:textId="77777777" w:rsidR="00484A1F" w:rsidRPr="002D084C" w:rsidRDefault="00484A1F" w:rsidP="00D37CDB">
            <w:pPr>
              <w:rPr>
                <w:rFonts w:cstheme="minorHAnsi"/>
                <w:szCs w:val="20"/>
                <w:lang w:val="fr-FR"/>
              </w:rPr>
            </w:pPr>
            <w:r w:rsidRPr="002D084C">
              <w:rPr>
                <w:rFonts w:cstheme="minorHAnsi"/>
                <w:bCs/>
                <w:lang w:val="fr-FR"/>
              </w:rPr>
              <w:t>5. PARTIELLEMENT COMPLET</w:t>
            </w:r>
            <w:r w:rsidRPr="00EC5256">
              <w:rPr>
                <w:rFonts w:cstheme="minorHAnsi"/>
                <w:bCs/>
                <w:lang w:val="fr-FR"/>
              </w:rPr>
              <w:t>É</w:t>
            </w:r>
            <w:r w:rsidRPr="002D084C">
              <w:rPr>
                <w:rFonts w:cstheme="minorHAnsi"/>
                <w:b/>
                <w:lang w:val="fr-FR"/>
              </w:rPr>
              <w:tab/>
            </w:r>
            <w:r w:rsidRPr="002D084C">
              <w:rPr>
                <w:rFonts w:cstheme="minorHAnsi"/>
                <w:bCs/>
                <w:szCs w:val="20"/>
                <w:lang w:val="fr-FR"/>
              </w:rPr>
              <w:t xml:space="preserve">                                                                 </w:t>
            </w:r>
          </w:p>
        </w:tc>
      </w:tr>
    </w:tbl>
    <w:p w14:paraId="6D25D1A3" w14:textId="77777777" w:rsidR="00484A1F" w:rsidRPr="002D084C" w:rsidRDefault="00484A1F" w:rsidP="00484A1F">
      <w:pPr>
        <w:jc w:val="center"/>
        <w:rPr>
          <w:rFonts w:cstheme="minorHAnsi"/>
          <w:sz w:val="20"/>
          <w:szCs w:val="20"/>
          <w:u w:val="single"/>
          <w:lang w:val="fr-FR"/>
        </w:rPr>
      </w:pPr>
    </w:p>
    <w:p w14:paraId="5EE8510D" w14:textId="77777777" w:rsidR="00484A1F" w:rsidRPr="002D084C" w:rsidRDefault="00484A1F" w:rsidP="00484A1F">
      <w:pPr>
        <w:jc w:val="center"/>
        <w:rPr>
          <w:rFonts w:cstheme="minorHAnsi"/>
          <w:sz w:val="20"/>
          <w:szCs w:val="20"/>
          <w:u w:val="single"/>
          <w:lang w:val="fr-FR"/>
        </w:rPr>
      </w:pPr>
    </w:p>
    <w:p w14:paraId="117A3CDD" w14:textId="77777777" w:rsidR="00484A1F" w:rsidRPr="002D084C" w:rsidRDefault="00484A1F" w:rsidP="00484A1F">
      <w:pPr>
        <w:jc w:val="center"/>
        <w:rPr>
          <w:rFonts w:cstheme="minorHAnsi"/>
          <w:sz w:val="20"/>
          <w:szCs w:val="20"/>
          <w:u w:val="single"/>
          <w:lang w:val="fr-FR"/>
        </w:rPr>
      </w:pPr>
    </w:p>
    <w:p w14:paraId="574C2AE6" w14:textId="0C0E5BAA" w:rsidR="00C23F3D" w:rsidRPr="00EC5256" w:rsidRDefault="00C23F3D" w:rsidP="00C23F3D">
      <w:pPr>
        <w:keepNext/>
        <w:widowControl w:val="0"/>
        <w:suppressAutoHyphens/>
        <w:jc w:val="center"/>
        <w:outlineLvl w:val="1"/>
        <w:rPr>
          <w:rFonts w:ascii="Arial" w:eastAsia="Arial Narrow" w:hAnsi="Arial" w:cs="Arial"/>
          <w:b/>
          <w:bCs/>
          <w:sz w:val="20"/>
          <w:szCs w:val="20"/>
          <w:lang w:val="fr-FR" w:bidi="hi-IN"/>
        </w:rPr>
      </w:pPr>
      <w:bookmarkStart w:id="0" w:name="_Hlk167442928"/>
      <w:r w:rsidRPr="00EC5256">
        <w:rPr>
          <w:rFonts w:ascii="Arial" w:eastAsia="Arial Narrow" w:hAnsi="Arial" w:cs="Arial"/>
          <w:b/>
          <w:bCs/>
          <w:sz w:val="20"/>
          <w:szCs w:val="20"/>
          <w:lang w:val="fr-FR" w:bidi="hi-IN"/>
        </w:rPr>
        <w:lastRenderedPageBreak/>
        <w:t>SECTION 2: INFORMATIONS GÉNÉRALES</w:t>
      </w:r>
    </w:p>
    <w:p w14:paraId="66EB8B5A" w14:textId="2016951F" w:rsidR="001940DB" w:rsidRPr="00EC5256" w:rsidRDefault="00C23F3D" w:rsidP="00C23F3D">
      <w:pPr>
        <w:keepNext/>
        <w:widowControl w:val="0"/>
        <w:suppressAutoHyphens/>
        <w:jc w:val="center"/>
        <w:outlineLvl w:val="1"/>
        <w:rPr>
          <w:rFonts w:ascii="Arial" w:hAnsi="Arial" w:cs="Arial"/>
          <w:b/>
          <w:bCs/>
          <w:sz w:val="20"/>
          <w:szCs w:val="20"/>
          <w:lang w:val="fr-FR"/>
        </w:rPr>
      </w:pPr>
      <w:r w:rsidRPr="00EC5256">
        <w:rPr>
          <w:rFonts w:ascii="Arial" w:eastAsia="Arial Narrow" w:hAnsi="Arial" w:cs="Arial"/>
          <w:b/>
          <w:bCs/>
          <w:sz w:val="20"/>
          <w:szCs w:val="20"/>
          <w:lang w:val="fr-FR" w:bidi="hi-IN"/>
        </w:rPr>
        <w:t>(NE REMPLIR CETTE SECTION QUE POUR LES ÉTABLISSEMENTS DE SANTÉ PUBLICS)</w:t>
      </w:r>
    </w:p>
    <w:tbl>
      <w:tblPr>
        <w:tblStyle w:val="Grilledutableau"/>
        <w:tblW w:w="5000" w:type="pct"/>
        <w:jc w:val="center"/>
        <w:tblLook w:val="04A0" w:firstRow="1" w:lastRow="0" w:firstColumn="1" w:lastColumn="0" w:noHBand="0" w:noVBand="1"/>
      </w:tblPr>
      <w:tblGrid>
        <w:gridCol w:w="660"/>
        <w:gridCol w:w="4264"/>
        <w:gridCol w:w="4110"/>
        <w:gridCol w:w="737"/>
      </w:tblGrid>
      <w:tr w:rsidR="00C23F3D" w:rsidRPr="002D084C" w14:paraId="17BDF1A8" w14:textId="77777777" w:rsidTr="00AA1CC3">
        <w:trPr>
          <w:trHeight w:val="233"/>
          <w:tblHeader/>
          <w:jc w:val="center"/>
        </w:trPr>
        <w:tc>
          <w:tcPr>
            <w:tcW w:w="338" w:type="pct"/>
            <w:shd w:val="clear" w:color="auto" w:fill="BFBFBF" w:themeFill="background1" w:themeFillShade="BF"/>
            <w:vAlign w:val="center"/>
          </w:tcPr>
          <w:p w14:paraId="54D403ED" w14:textId="2F9C9424" w:rsidR="00C23F3D" w:rsidRPr="00EC5256" w:rsidRDefault="00F60929" w:rsidP="00C23F3D">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C23F3D" w:rsidRPr="00EC5256">
              <w:rPr>
                <w:rFonts w:ascii="Calibri" w:eastAsia="Arial Narrow" w:hAnsi="Calibri" w:cs="Mangal"/>
                <w:b/>
                <w:bCs/>
                <w:spacing w:val="-2"/>
                <w:szCs w:val="20"/>
                <w:cs/>
                <w:lang w:val="fr-FR" w:bidi="hi-IN"/>
              </w:rPr>
              <w:t xml:space="preserve">. </w:t>
            </w:r>
            <w:r w:rsidR="00C23F3D" w:rsidRPr="00EC5256">
              <w:rPr>
                <w:rFonts w:ascii="Calibri" w:eastAsia="Arial Narrow" w:hAnsi="Calibri" w:cs="Calibri"/>
                <w:b/>
                <w:bCs/>
                <w:spacing w:val="-2"/>
                <w:szCs w:val="20"/>
                <w:lang w:val="fr-FR" w:bidi="hi-IN"/>
              </w:rPr>
              <w:t>Q.</w:t>
            </w:r>
          </w:p>
        </w:tc>
        <w:tc>
          <w:tcPr>
            <w:tcW w:w="2182" w:type="pct"/>
            <w:shd w:val="clear" w:color="auto" w:fill="BFBFBF" w:themeFill="background1" w:themeFillShade="BF"/>
            <w:vAlign w:val="center"/>
          </w:tcPr>
          <w:p w14:paraId="64A773F6" w14:textId="4A01058B" w:rsidR="00C23F3D" w:rsidRPr="00EC5256" w:rsidRDefault="00C23F3D" w:rsidP="00C23F3D">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103" w:type="pct"/>
            <w:shd w:val="clear" w:color="auto" w:fill="BFBFBF" w:themeFill="background1" w:themeFillShade="BF"/>
            <w:vAlign w:val="center"/>
          </w:tcPr>
          <w:p w14:paraId="07188E8B" w14:textId="0B93E455" w:rsidR="00C23F3D" w:rsidRPr="00EC5256" w:rsidRDefault="00C23F3D" w:rsidP="00C23F3D">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77" w:type="pct"/>
            <w:shd w:val="clear" w:color="auto" w:fill="BFBFBF" w:themeFill="background1" w:themeFillShade="BF"/>
            <w:vAlign w:val="center"/>
          </w:tcPr>
          <w:p w14:paraId="54212CBB" w14:textId="1E24D4D1" w:rsidR="00C23F3D" w:rsidRPr="00EC5256" w:rsidRDefault="00C23F3D" w:rsidP="00C23F3D">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C23F3D" w:rsidRPr="002D084C" w14:paraId="02C90727" w14:textId="77777777" w:rsidTr="00AA1CC3">
        <w:trPr>
          <w:trHeight w:val="647"/>
          <w:jc w:val="center"/>
        </w:trPr>
        <w:tc>
          <w:tcPr>
            <w:tcW w:w="338" w:type="pct"/>
          </w:tcPr>
          <w:p w14:paraId="00E6EFFC" w14:textId="26B5A9D5" w:rsidR="00C23F3D" w:rsidRPr="00EC5256" w:rsidRDefault="00C23F3D" w:rsidP="00C23F3D">
            <w:pPr>
              <w:spacing w:before="240"/>
              <w:jc w:val="center"/>
              <w:rPr>
                <w:rFonts w:ascii="Arial" w:hAnsi="Arial" w:cs="Arial"/>
                <w:szCs w:val="20"/>
                <w:lang w:val="fr-FR"/>
              </w:rPr>
            </w:pPr>
            <w:r w:rsidRPr="00EC5256">
              <w:rPr>
                <w:rFonts w:ascii="Arial" w:eastAsia="Arial Narrow" w:hAnsi="Arial" w:cs="Mangal"/>
                <w:szCs w:val="20"/>
                <w:cs/>
                <w:lang w:val="fr-FR" w:bidi="hi-IN"/>
              </w:rPr>
              <w:t>201</w:t>
            </w:r>
          </w:p>
        </w:tc>
        <w:tc>
          <w:tcPr>
            <w:tcW w:w="2182" w:type="pct"/>
          </w:tcPr>
          <w:p w14:paraId="3691430E" w14:textId="0A8AC7C4" w:rsidR="00C23F3D" w:rsidRPr="00EC5256" w:rsidRDefault="0077620D" w:rsidP="00EC5256">
            <w:pPr>
              <w:rPr>
                <w:rFonts w:ascii="Arial" w:hAnsi="Arial" w:cs="Arial"/>
                <w:szCs w:val="20"/>
                <w:lang w:val="fr-FR"/>
              </w:rPr>
            </w:pPr>
            <w:r w:rsidRPr="00EC5256">
              <w:rPr>
                <w:lang w:val="fr-FR"/>
              </w:rPr>
              <w:t xml:space="preserve">Estimation de la population polarisée par </w:t>
            </w:r>
            <w:r w:rsidR="00B038CD">
              <w:rPr>
                <w:lang w:val="fr-FR"/>
              </w:rPr>
              <w:t>la clinique</w:t>
            </w:r>
          </w:p>
        </w:tc>
        <w:tc>
          <w:tcPr>
            <w:tcW w:w="2103" w:type="pct"/>
          </w:tcPr>
          <w:p w14:paraId="7DC645E0" w14:textId="305B26B7" w:rsidR="00C23F3D" w:rsidRPr="00EC5256" w:rsidRDefault="00C23F3D" w:rsidP="00C23F3D">
            <w:pPr>
              <w:tabs>
                <w:tab w:val="right" w:leader="dot" w:pos="4092"/>
              </w:tabs>
              <w:spacing w:before="240"/>
              <w:rPr>
                <w:rFonts w:ascii="Arial" w:eastAsia="Arial Narrow" w:hAnsi="Arial" w:cs="Arial"/>
                <w:szCs w:val="20"/>
                <w:cs/>
                <w:lang w:val="fr-FR" w:bidi="hi-IN"/>
              </w:rPr>
            </w:pPr>
            <w:r w:rsidRPr="002D084C">
              <w:rPr>
                <w:rFonts w:ascii="Arial" w:eastAsia="Arial Narrow" w:hAnsi="Arial" w:cs="Arial"/>
                <w:noProof/>
                <w:szCs w:val="20"/>
                <w:lang w:val="fr-FR" w:eastAsia="fr-FR"/>
              </w:rPr>
              <mc:AlternateContent>
                <mc:Choice Requires="wpg">
                  <w:drawing>
                    <wp:anchor distT="0" distB="0" distL="114300" distR="114300" simplePos="0" relativeHeight="252081152"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7CF76202" id="Group 12" o:spid="_x0000_s1026" style="position:absolute;margin-left:82.25pt;margin-top:4.95pt;width:103.6pt;height:17pt;z-index:252081152" coordsize="13157,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v:group id="Group 364" o:spid="_x0000_s1027" style="position:absolute;left:8763;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o:spid="_x0000_s1030" style="position:absolute;left:4381;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o:spid="_x0000_s1031"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o:spid="_x0000_s1032"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o:spid="_x0000_s1033" style="position:absolute;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o:spid="_x0000_s1034"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o:spid="_x0000_s1035"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EC5256">
              <w:rPr>
                <w:rFonts w:ascii="Arial" w:eastAsia="Arial Narrow" w:hAnsi="Arial" w:cs="Arial"/>
                <w:szCs w:val="20"/>
                <w:lang w:val="fr-FR" w:bidi="hi-IN"/>
              </w:rPr>
              <w:t>Population</w:t>
            </w:r>
          </w:p>
        </w:tc>
        <w:tc>
          <w:tcPr>
            <w:tcW w:w="377" w:type="pct"/>
          </w:tcPr>
          <w:p w14:paraId="3A73AD38" w14:textId="77777777" w:rsidR="00C23F3D" w:rsidRPr="00EC5256" w:rsidRDefault="00C23F3D" w:rsidP="00C23F3D">
            <w:pPr>
              <w:spacing w:before="240"/>
              <w:rPr>
                <w:rFonts w:ascii="Arial" w:hAnsi="Arial" w:cs="Arial"/>
                <w:b/>
                <w:bCs/>
                <w:szCs w:val="20"/>
                <w:lang w:val="fr-FR"/>
              </w:rPr>
            </w:pPr>
          </w:p>
        </w:tc>
      </w:tr>
      <w:tr w:rsidR="0077620D" w:rsidRPr="00984976" w14:paraId="202AE4A5" w14:textId="77777777" w:rsidTr="00AA1CC3">
        <w:trPr>
          <w:trHeight w:val="647"/>
          <w:jc w:val="center"/>
        </w:trPr>
        <w:tc>
          <w:tcPr>
            <w:tcW w:w="338" w:type="pct"/>
          </w:tcPr>
          <w:p w14:paraId="76037686" w14:textId="091E53F1" w:rsidR="0077620D" w:rsidRPr="00EC5256" w:rsidRDefault="0077620D" w:rsidP="0077620D">
            <w:pPr>
              <w:jc w:val="center"/>
              <w:rPr>
                <w:rFonts w:ascii="Arial" w:eastAsia="Arial Narrow" w:hAnsi="Arial" w:cs="Arial"/>
                <w:szCs w:val="20"/>
                <w:cs/>
                <w:lang w:val="fr-FR" w:bidi="hi-IN"/>
              </w:rPr>
            </w:pPr>
            <w:r w:rsidRPr="00EC5256">
              <w:rPr>
                <w:rFonts w:ascii="Arial" w:eastAsia="Arial Narrow" w:hAnsi="Arial" w:cs="Arial"/>
                <w:szCs w:val="20"/>
                <w:lang w:val="fr-FR" w:bidi="hi-IN"/>
              </w:rPr>
              <w:t>20</w:t>
            </w:r>
            <w:r w:rsidR="00E77E80">
              <w:rPr>
                <w:rFonts w:ascii="Arial" w:eastAsia="Arial Narrow" w:hAnsi="Arial" w:cs="Arial"/>
                <w:szCs w:val="20"/>
                <w:lang w:val="fr-FR" w:bidi="hi-IN"/>
              </w:rPr>
              <w:t>3</w:t>
            </w:r>
          </w:p>
        </w:tc>
        <w:tc>
          <w:tcPr>
            <w:tcW w:w="2182" w:type="pct"/>
          </w:tcPr>
          <w:p w14:paraId="7DE6E564" w14:textId="6B86FEB1" w:rsidR="0077620D" w:rsidRPr="00EC5256" w:rsidRDefault="005329F6" w:rsidP="003A45A0">
            <w:pPr>
              <w:rPr>
                <w:rFonts w:ascii="Arial" w:hAnsi="Arial" w:cs="Arial"/>
                <w:szCs w:val="20"/>
                <w:lang w:val="fr-FR"/>
              </w:rPr>
            </w:pPr>
            <w:r>
              <w:rPr>
                <w:lang w:val="fr-FR" w:bidi="hi-IN"/>
              </w:rPr>
              <w:t>L</w:t>
            </w:r>
            <w:r>
              <w:rPr>
                <w:lang w:val="fr-FR"/>
              </w:rPr>
              <w:t>a clinique</w:t>
            </w:r>
            <w:r w:rsidR="00771469" w:rsidRPr="00EC5256">
              <w:rPr>
                <w:lang w:val="fr-FR"/>
              </w:rPr>
              <w:t xml:space="preserve"> </w:t>
            </w:r>
            <w:r w:rsidR="0077620D" w:rsidRPr="00EC5256">
              <w:rPr>
                <w:lang w:val="fr-FR"/>
              </w:rPr>
              <w:t>propose-t-il des services ambulatoires, des services hospitaliers ou les deux ?</w:t>
            </w:r>
          </w:p>
        </w:tc>
        <w:tc>
          <w:tcPr>
            <w:tcW w:w="2103" w:type="pct"/>
          </w:tcPr>
          <w:p w14:paraId="022E3136" w14:textId="77777777" w:rsidR="0077620D" w:rsidRPr="00EC5256" w:rsidRDefault="0077620D" w:rsidP="0077620D">
            <w:pPr>
              <w:tabs>
                <w:tab w:val="left" w:pos="0"/>
                <w:tab w:val="right" w:leader="dot" w:pos="4092"/>
              </w:tabs>
              <w:rPr>
                <w:rFonts w:ascii="Arial" w:hAnsi="Arial" w:cs="Arial"/>
                <w:bCs/>
                <w:szCs w:val="20"/>
                <w:lang w:val="fr-FR"/>
              </w:rPr>
            </w:pPr>
            <w:r w:rsidRPr="00EC5256">
              <w:rPr>
                <w:rFonts w:ascii="Arial" w:eastAsia="Arial Narrow" w:hAnsi="Arial" w:cs="Arial"/>
                <w:szCs w:val="20"/>
                <w:lang w:val="fr-FR" w:bidi="hi-IN"/>
              </w:rPr>
              <w:t>Soins ambulatoires uniquement</w:t>
            </w:r>
            <w:r w:rsidRPr="00EC5256">
              <w:rPr>
                <w:rFonts w:ascii="Arial" w:eastAsia="Arial Narrow" w:hAnsi="Arial" w:cs="Mangal"/>
                <w:szCs w:val="20"/>
                <w:cs/>
                <w:lang w:val="fr-FR" w:bidi="hi-IN"/>
              </w:rPr>
              <w:tab/>
              <w:t>1</w:t>
            </w:r>
          </w:p>
          <w:p w14:paraId="4122A31C" w14:textId="77777777" w:rsidR="0077620D" w:rsidRPr="00EC5256" w:rsidRDefault="0077620D" w:rsidP="0077620D">
            <w:pPr>
              <w:tabs>
                <w:tab w:val="right" w:leader="dot" w:pos="4092"/>
              </w:tabs>
              <w:rPr>
                <w:rFonts w:ascii="Arial" w:eastAsia="Arial Narrow" w:hAnsi="Arial" w:cs="Arial"/>
                <w:szCs w:val="20"/>
                <w:cs/>
                <w:lang w:val="fr-FR" w:bidi="hi-IN"/>
              </w:rPr>
            </w:pPr>
            <w:r w:rsidRPr="00EC5256">
              <w:rPr>
                <w:rFonts w:ascii="Arial" w:eastAsia="Arial Narrow" w:hAnsi="Arial" w:cs="Arial"/>
                <w:szCs w:val="20"/>
                <w:lang w:val="fr-FR" w:bidi="hi-IN"/>
              </w:rPr>
              <w:t>Hospitalisation et soins ambulatoires</w:t>
            </w:r>
            <w:r w:rsidRPr="00EC5256">
              <w:rPr>
                <w:rFonts w:ascii="Arial" w:eastAsia="Arial Narrow" w:hAnsi="Arial" w:cs="Mangal"/>
                <w:szCs w:val="20"/>
                <w:cs/>
                <w:lang w:val="fr-FR" w:bidi="hi-IN"/>
              </w:rPr>
              <w:tab/>
              <w:t>2</w:t>
            </w:r>
          </w:p>
          <w:p w14:paraId="1E576F48" w14:textId="68E3B1F0" w:rsidR="0077620D" w:rsidRPr="00EC5256" w:rsidRDefault="0077620D" w:rsidP="0077620D">
            <w:pPr>
              <w:tabs>
                <w:tab w:val="right" w:leader="dot" w:pos="4092"/>
              </w:tabs>
              <w:rPr>
                <w:rFonts w:ascii="Arial" w:eastAsia="Arial Narrow" w:hAnsi="Arial" w:cs="Arial"/>
                <w:szCs w:val="20"/>
                <w:lang w:val="fr-FR" w:bidi="hi-IN"/>
              </w:rPr>
            </w:pPr>
          </w:p>
        </w:tc>
        <w:tc>
          <w:tcPr>
            <w:tcW w:w="377" w:type="pct"/>
          </w:tcPr>
          <w:p w14:paraId="1B54D2E2" w14:textId="77777777" w:rsidR="0077620D" w:rsidRPr="00EC5256" w:rsidRDefault="0077620D" w:rsidP="0077620D">
            <w:pPr>
              <w:rPr>
                <w:rFonts w:ascii="Arial" w:hAnsi="Arial" w:cs="Arial"/>
                <w:b/>
                <w:bCs/>
                <w:szCs w:val="20"/>
                <w:lang w:val="fr-FR"/>
              </w:rPr>
            </w:pPr>
          </w:p>
        </w:tc>
      </w:tr>
      <w:bookmarkEnd w:id="0"/>
    </w:tbl>
    <w:p w14:paraId="28925ECA" w14:textId="77777777" w:rsidR="007B3A93" w:rsidRPr="00EC5256" w:rsidRDefault="007B3A93" w:rsidP="007B3A93">
      <w:pPr>
        <w:rPr>
          <w:rFonts w:ascii="Arial" w:eastAsia="Arial Narrow" w:hAnsi="Arial" w:cs="Arial"/>
          <w:b/>
          <w:bCs/>
          <w:sz w:val="20"/>
          <w:szCs w:val="20"/>
          <w:cs/>
          <w:lang w:val="fr-FR" w:bidi="hi-IN"/>
        </w:rPr>
      </w:pPr>
    </w:p>
    <w:p w14:paraId="124B44DA" w14:textId="77777777" w:rsidR="00D95FB8" w:rsidRPr="00EC5256" w:rsidRDefault="00D95FB8" w:rsidP="00D95FB8">
      <w:pPr>
        <w:rPr>
          <w:rFonts w:ascii="Arial" w:hAnsi="Arial" w:cs="Arial"/>
          <w:sz w:val="20"/>
          <w:szCs w:val="20"/>
          <w:lang w:val="fr-FR" w:bidi="hi-IN"/>
        </w:rPr>
      </w:pPr>
    </w:p>
    <w:p w14:paraId="6C9D0E06" w14:textId="77777777" w:rsidR="007942D0" w:rsidRPr="00EC5256" w:rsidRDefault="007942D0">
      <w:pPr>
        <w:rPr>
          <w:rFonts w:ascii="Arial" w:hAnsi="Arial" w:cs="Arial"/>
          <w:lang w:val="fr-FR"/>
        </w:rPr>
      </w:pPr>
    </w:p>
    <w:p w14:paraId="602FEA2C" w14:textId="77777777" w:rsidR="00981EDA" w:rsidRPr="00EC5256" w:rsidRDefault="00981EDA">
      <w:pPr>
        <w:spacing w:after="160" w:line="259" w:lineRule="auto"/>
        <w:rPr>
          <w:rFonts w:ascii="Arial" w:eastAsia="Arial Narrow" w:hAnsi="Arial" w:cs="Arial"/>
          <w:b/>
          <w:bCs/>
          <w:sz w:val="20"/>
          <w:szCs w:val="20"/>
          <w:cs/>
          <w:lang w:val="fr-FR" w:bidi="hi-IN"/>
        </w:rPr>
      </w:pPr>
      <w:r w:rsidRPr="00EC5256">
        <w:rPr>
          <w:rFonts w:ascii="Arial" w:eastAsia="Arial Narrow" w:hAnsi="Arial" w:cs="Mangal"/>
          <w:b/>
          <w:bCs/>
          <w:sz w:val="20"/>
          <w:szCs w:val="20"/>
          <w:cs/>
          <w:lang w:val="fr-FR" w:bidi="hi-IN"/>
        </w:rPr>
        <w:br w:type="page"/>
      </w:r>
    </w:p>
    <w:p w14:paraId="4EB2BEB1" w14:textId="7280B9E5" w:rsidR="004648C0" w:rsidRPr="00EC5256" w:rsidRDefault="004648C0" w:rsidP="004648C0">
      <w:pPr>
        <w:jc w:val="center"/>
        <w:rPr>
          <w:rFonts w:ascii="Arial" w:eastAsia="Arial Narrow" w:hAnsi="Arial" w:cs="Arial"/>
          <w:b/>
          <w:bCs/>
          <w:sz w:val="24"/>
          <w:szCs w:val="24"/>
          <w:lang w:val="fr-FR" w:bidi="hi-IN"/>
        </w:rPr>
      </w:pPr>
      <w:r w:rsidRPr="00EC5256">
        <w:rPr>
          <w:rFonts w:ascii="Arial" w:eastAsia="Arial Narrow" w:hAnsi="Arial" w:cs="Arial"/>
          <w:b/>
          <w:bCs/>
          <w:sz w:val="24"/>
          <w:szCs w:val="24"/>
          <w:lang w:val="fr-FR" w:bidi="hi-IN"/>
        </w:rPr>
        <w:lastRenderedPageBreak/>
        <w:t>SECTION 3: INFRASTRUCTURE GÉNÉRALE</w:t>
      </w:r>
    </w:p>
    <w:p w14:paraId="3A4A65FE" w14:textId="77777777" w:rsidR="004648C0" w:rsidRPr="00EC5256" w:rsidRDefault="004648C0" w:rsidP="004648C0">
      <w:pPr>
        <w:jc w:val="center"/>
        <w:rPr>
          <w:rFonts w:ascii="Arial" w:eastAsia="Arial Narrow" w:hAnsi="Arial" w:cs="Arial"/>
          <w:b/>
          <w:bCs/>
          <w:sz w:val="20"/>
          <w:szCs w:val="20"/>
          <w:lang w:val="fr-FR" w:bidi="hi-IN"/>
        </w:rPr>
      </w:pPr>
    </w:p>
    <w:p w14:paraId="2F9F983E" w14:textId="5C7EB072" w:rsidR="00204D88" w:rsidRPr="00EC5256" w:rsidRDefault="004648C0" w:rsidP="004648C0">
      <w:pPr>
        <w:jc w:val="center"/>
        <w:rPr>
          <w:rFonts w:ascii="Arial" w:hAnsi="Arial" w:cs="Arial"/>
          <w:sz w:val="20"/>
          <w:lang w:val="fr-FR"/>
        </w:rPr>
      </w:pPr>
      <w:r w:rsidRPr="00EC5256">
        <w:rPr>
          <w:rFonts w:ascii="Arial" w:eastAsia="Arial Narrow" w:hAnsi="Arial" w:cs="Arial"/>
          <w:i/>
          <w:iCs/>
          <w:sz w:val="20"/>
          <w:szCs w:val="20"/>
          <w:lang w:val="fr-FR" w:bidi="hi-IN"/>
        </w:rPr>
        <w:t xml:space="preserve">OBSERVATION GÉNÉRALE DE L'ÉTAT DE PRÉPARATION DES INSTALLATIONS : LES INFORMATIONS DE CETTE SECTION SERONT RECUEILLIES SOIT PAR DES OBSERVATIONS, SOIT EN INTERROGEANT LE </w:t>
      </w:r>
      <w:r w:rsidR="006518E1">
        <w:rPr>
          <w:rFonts w:ascii="Arial" w:eastAsia="Arial Narrow" w:hAnsi="Arial" w:cs="Arial"/>
          <w:i/>
          <w:iCs/>
          <w:sz w:val="20"/>
          <w:szCs w:val="20"/>
          <w:lang w:val="fr-FR" w:bidi="hi-IN"/>
        </w:rPr>
        <w:t>MCD</w:t>
      </w:r>
      <w:r w:rsidRPr="00EC5256">
        <w:rPr>
          <w:rFonts w:ascii="Arial" w:eastAsia="Arial Narrow" w:hAnsi="Arial" w:cs="Arial"/>
          <w:i/>
          <w:iCs/>
          <w:sz w:val="20"/>
          <w:szCs w:val="20"/>
          <w:lang w:val="fr-FR" w:bidi="hi-IN"/>
        </w:rPr>
        <w:t>/</w:t>
      </w:r>
      <w:r w:rsidR="00DA1AC6">
        <w:rPr>
          <w:rFonts w:ascii="Arial" w:eastAsia="Arial Narrow" w:hAnsi="Arial" w:cs="Arial"/>
          <w:i/>
          <w:iCs/>
          <w:sz w:val="20"/>
          <w:szCs w:val="20"/>
          <w:lang w:val="fr-FR" w:bidi="hi-IN"/>
        </w:rPr>
        <w:t>CSR</w:t>
      </w:r>
      <w:r w:rsidRPr="00EC5256">
        <w:rPr>
          <w:rFonts w:ascii="Arial" w:eastAsia="Arial Narrow" w:hAnsi="Arial" w:cs="Arial"/>
          <w:i/>
          <w:iCs/>
          <w:sz w:val="20"/>
          <w:szCs w:val="20"/>
          <w:lang w:val="fr-FR" w:bidi="hi-IN"/>
        </w:rPr>
        <w:t xml:space="preserve">/LA PERSONNE DÉSIGNÉE PAR LE </w:t>
      </w:r>
      <w:r w:rsidR="00DA1AC6">
        <w:rPr>
          <w:rFonts w:ascii="Arial" w:eastAsia="Arial Narrow" w:hAnsi="Arial" w:cs="Arial"/>
          <w:i/>
          <w:iCs/>
          <w:sz w:val="20"/>
          <w:szCs w:val="20"/>
          <w:lang w:val="fr-FR" w:bidi="hi-IN"/>
        </w:rPr>
        <w:t>MCD</w:t>
      </w:r>
      <w:r w:rsidR="00DA1AC6" w:rsidRPr="00EC5256">
        <w:rPr>
          <w:rFonts w:ascii="Arial" w:eastAsia="Arial Narrow" w:hAnsi="Arial" w:cs="Arial"/>
          <w:i/>
          <w:iCs/>
          <w:sz w:val="20"/>
          <w:szCs w:val="20"/>
          <w:lang w:val="fr-FR" w:bidi="hi-IN"/>
        </w:rPr>
        <w:t>/</w:t>
      </w:r>
      <w:r w:rsidR="00DA1AC6">
        <w:rPr>
          <w:rFonts w:ascii="Arial" w:eastAsia="Arial Narrow" w:hAnsi="Arial" w:cs="Arial"/>
          <w:i/>
          <w:iCs/>
          <w:sz w:val="20"/>
          <w:szCs w:val="20"/>
          <w:lang w:val="fr-FR" w:bidi="hi-IN"/>
        </w:rPr>
        <w:t>CSR</w:t>
      </w:r>
      <w:r w:rsidRPr="00EC5256">
        <w:rPr>
          <w:rFonts w:ascii="Arial" w:eastAsia="Arial Narrow" w:hAnsi="Arial" w:cs="Arial"/>
          <w:b/>
          <w:bCs/>
          <w:sz w:val="20"/>
          <w:szCs w:val="20"/>
          <w:lang w:val="fr-FR" w:bidi="hi-IN"/>
        </w:rPr>
        <w:t>.</w:t>
      </w:r>
    </w:p>
    <w:tbl>
      <w:tblPr>
        <w:tblStyle w:val="Grilledutableau"/>
        <w:tblW w:w="5004" w:type="pct"/>
        <w:jc w:val="center"/>
        <w:tblLook w:val="04A0" w:firstRow="1" w:lastRow="0" w:firstColumn="1" w:lastColumn="0" w:noHBand="0" w:noVBand="1"/>
      </w:tblPr>
      <w:tblGrid>
        <w:gridCol w:w="616"/>
        <w:gridCol w:w="3650"/>
        <w:gridCol w:w="1324"/>
        <w:gridCol w:w="1439"/>
        <w:gridCol w:w="2011"/>
        <w:gridCol w:w="739"/>
        <w:tblGridChange w:id="1">
          <w:tblGrid>
            <w:gridCol w:w="613"/>
            <w:gridCol w:w="1"/>
            <w:gridCol w:w="2"/>
            <w:gridCol w:w="1"/>
            <w:gridCol w:w="2962"/>
            <w:gridCol w:w="684"/>
            <w:gridCol w:w="2"/>
            <w:gridCol w:w="1"/>
            <w:gridCol w:w="67"/>
            <w:gridCol w:w="1255"/>
            <w:gridCol w:w="2"/>
            <w:gridCol w:w="1436"/>
            <w:gridCol w:w="2"/>
            <w:gridCol w:w="1"/>
            <w:gridCol w:w="2008"/>
            <w:gridCol w:w="2"/>
            <w:gridCol w:w="1"/>
            <w:gridCol w:w="737"/>
            <w:gridCol w:w="2"/>
            <w:gridCol w:w="139"/>
          </w:tblGrid>
        </w:tblGridChange>
      </w:tblGrid>
      <w:tr w:rsidR="001707FF" w:rsidRPr="002D084C" w14:paraId="650F0D42" w14:textId="77777777" w:rsidTr="001707FF">
        <w:trPr>
          <w:trHeight w:val="233"/>
          <w:tblHeader/>
          <w:jc w:val="center"/>
        </w:trPr>
        <w:tc>
          <w:tcPr>
            <w:tcW w:w="315" w:type="pct"/>
            <w:shd w:val="clear" w:color="auto" w:fill="BFBFBF" w:themeFill="background1" w:themeFillShade="BF"/>
            <w:vAlign w:val="center"/>
          </w:tcPr>
          <w:p w14:paraId="18A05A0B" w14:textId="2328BCE8" w:rsidR="004648C0" w:rsidRPr="00EC5256" w:rsidRDefault="00F60929" w:rsidP="004648C0">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4648C0" w:rsidRPr="00EC5256">
              <w:rPr>
                <w:rFonts w:ascii="Calibri" w:eastAsia="Arial Narrow" w:hAnsi="Calibri" w:cs="Mangal"/>
                <w:b/>
                <w:bCs/>
                <w:spacing w:val="-2"/>
                <w:szCs w:val="20"/>
                <w:cs/>
                <w:lang w:val="fr-FR" w:bidi="hi-IN"/>
              </w:rPr>
              <w:t xml:space="preserve">. </w:t>
            </w:r>
            <w:r w:rsidR="004648C0" w:rsidRPr="00EC5256">
              <w:rPr>
                <w:rFonts w:ascii="Calibri" w:eastAsia="Arial Narrow" w:hAnsi="Calibri" w:cs="Calibri"/>
                <w:b/>
                <w:bCs/>
                <w:spacing w:val="-2"/>
                <w:szCs w:val="20"/>
                <w:lang w:val="fr-FR" w:bidi="hi-IN"/>
              </w:rPr>
              <w:t>Q.</w:t>
            </w:r>
          </w:p>
        </w:tc>
        <w:tc>
          <w:tcPr>
            <w:tcW w:w="1866" w:type="pct"/>
            <w:shd w:val="clear" w:color="auto" w:fill="BFBFBF" w:themeFill="background1" w:themeFillShade="BF"/>
            <w:vAlign w:val="center"/>
          </w:tcPr>
          <w:p w14:paraId="5AAB1177" w14:textId="16529923" w:rsidR="004648C0" w:rsidRPr="00EC5256" w:rsidRDefault="004648C0" w:rsidP="004648C0">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441" w:type="pct"/>
            <w:gridSpan w:val="3"/>
            <w:shd w:val="clear" w:color="auto" w:fill="BFBFBF" w:themeFill="background1" w:themeFillShade="BF"/>
            <w:vAlign w:val="center"/>
          </w:tcPr>
          <w:p w14:paraId="6FC9E848" w14:textId="42995CE1" w:rsidR="004648C0" w:rsidRPr="00EC5256" w:rsidRDefault="004648C0" w:rsidP="004648C0">
            <w:pPr>
              <w:keepNext/>
              <w:widowControl w:val="0"/>
              <w:tabs>
                <w:tab w:val="left" w:pos="0"/>
              </w:tabs>
              <w:suppressAutoHyphens/>
              <w:jc w:val="center"/>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78" w:type="pct"/>
            <w:shd w:val="clear" w:color="auto" w:fill="BFBFBF" w:themeFill="background1" w:themeFillShade="BF"/>
            <w:vAlign w:val="center"/>
          </w:tcPr>
          <w:p w14:paraId="2FE0FB22" w14:textId="0BC0AA40" w:rsidR="004648C0" w:rsidRPr="00EC5256" w:rsidRDefault="004648C0" w:rsidP="004648C0">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707FF" w:rsidRPr="002D084C" w14:paraId="443FFCD8" w14:textId="77777777" w:rsidTr="001707FF">
        <w:trPr>
          <w:trHeight w:val="376"/>
          <w:jc w:val="center"/>
        </w:trPr>
        <w:tc>
          <w:tcPr>
            <w:tcW w:w="315" w:type="pct"/>
          </w:tcPr>
          <w:p w14:paraId="0D7C88E0" w14:textId="6503E92F" w:rsidR="00987C03" w:rsidRPr="00EC5256" w:rsidRDefault="00987C03" w:rsidP="00514AC8">
            <w:pPr>
              <w:jc w:val="center"/>
              <w:rPr>
                <w:rFonts w:ascii="Arial" w:hAnsi="Arial" w:cs="Arial"/>
                <w:b/>
                <w:bCs/>
                <w:szCs w:val="20"/>
                <w:lang w:val="fr-FR"/>
              </w:rPr>
            </w:pPr>
            <w:r w:rsidRPr="00EC5256">
              <w:rPr>
                <w:rFonts w:ascii="Arial" w:eastAsia="Arial Narrow" w:hAnsi="Arial" w:cs="Mangal"/>
                <w:b/>
                <w:bCs/>
                <w:szCs w:val="20"/>
                <w:cs/>
                <w:lang w:val="fr-FR" w:bidi="hi-IN"/>
              </w:rPr>
              <w:t>301</w:t>
            </w:r>
          </w:p>
        </w:tc>
        <w:tc>
          <w:tcPr>
            <w:tcW w:w="1866" w:type="pct"/>
          </w:tcPr>
          <w:p w14:paraId="7D9BC26D" w14:textId="0343FBBB" w:rsidR="00987C03" w:rsidRPr="00EC5256" w:rsidRDefault="00987C03" w:rsidP="00514AC8">
            <w:pPr>
              <w:suppressAutoHyphens/>
              <w:rPr>
                <w:rFonts w:ascii="Arial" w:hAnsi="Arial" w:cs="Arial"/>
                <w:b/>
                <w:bCs/>
                <w:spacing w:val="-2"/>
                <w:szCs w:val="20"/>
                <w:lang w:val="fr-FR"/>
              </w:rPr>
            </w:pPr>
            <w:r>
              <w:rPr>
                <w:b/>
                <w:bCs/>
                <w:lang w:val="fr-FR"/>
              </w:rPr>
              <w:t>La clinique</w:t>
            </w:r>
            <w:r w:rsidRPr="00D37CDB">
              <w:rPr>
                <w:b/>
                <w:bCs/>
                <w:lang w:val="fr-FR"/>
              </w:rPr>
              <w:t xml:space="preserve"> dispose-t-</w:t>
            </w:r>
            <w:r>
              <w:rPr>
                <w:b/>
                <w:bCs/>
                <w:lang w:val="fr-FR"/>
              </w:rPr>
              <w:t>il</w:t>
            </w:r>
            <w:r w:rsidRPr="00D37CDB">
              <w:rPr>
                <w:b/>
                <w:bCs/>
                <w:lang w:val="fr-FR"/>
              </w:rPr>
              <w:t xml:space="preserve"> </w:t>
            </w:r>
            <w:r w:rsidRPr="00EC5256">
              <w:rPr>
                <w:b/>
                <w:bCs/>
                <w:lang w:val="fr-FR"/>
              </w:rPr>
              <w:t>des éléments suivants ?</w:t>
            </w:r>
          </w:p>
        </w:tc>
        <w:tc>
          <w:tcPr>
            <w:tcW w:w="1413" w:type="pct"/>
            <w:gridSpan w:val="2"/>
            <w:shd w:val="clear" w:color="auto" w:fill="BFBFBF" w:themeFill="background1" w:themeFillShade="BF"/>
            <w:vAlign w:val="center"/>
          </w:tcPr>
          <w:p w14:paraId="5E454CD0" w14:textId="77777777" w:rsidR="00987C03" w:rsidRPr="00EC5256" w:rsidRDefault="00987C03" w:rsidP="00514AC8">
            <w:pPr>
              <w:tabs>
                <w:tab w:val="right" w:leader="dot" w:pos="4092"/>
              </w:tabs>
              <w:jc w:val="center"/>
              <w:rPr>
                <w:rFonts w:ascii="Arial" w:hAnsi="Arial" w:cs="Arial"/>
                <w:b/>
                <w:bCs/>
                <w:szCs w:val="20"/>
                <w:lang w:val="fr-FR"/>
              </w:rPr>
            </w:pPr>
            <w:r w:rsidRPr="008D31E3">
              <w:rPr>
                <w:rFonts w:cstheme="minorHAnsi"/>
                <w:b/>
                <w:bCs/>
                <w:szCs w:val="20"/>
                <w:lang w:val="fr-FR"/>
              </w:rPr>
              <w:t>Oui</w:t>
            </w:r>
          </w:p>
          <w:p w14:paraId="052F0628" w14:textId="1C8CBD42" w:rsidR="00987C03" w:rsidRPr="00EC5256" w:rsidRDefault="00987C03" w:rsidP="00514AC8">
            <w:pPr>
              <w:tabs>
                <w:tab w:val="right" w:leader="dot" w:pos="4092"/>
              </w:tabs>
              <w:jc w:val="center"/>
              <w:rPr>
                <w:rFonts w:ascii="Arial" w:hAnsi="Arial" w:cs="Arial"/>
                <w:b/>
                <w:bCs/>
                <w:szCs w:val="20"/>
                <w:lang w:val="fr-FR"/>
              </w:rPr>
            </w:pPr>
            <w:del w:id="2" w:author="ZAIDOU Mouhammad" w:date="2024-10-20T00:39:00Z">
              <w:r w:rsidRPr="008D31E3" w:rsidDel="00514AC8">
                <w:rPr>
                  <w:rFonts w:cstheme="minorHAnsi"/>
                  <w:b/>
                  <w:bCs/>
                  <w:szCs w:val="20"/>
                  <w:lang w:val="fr-FR"/>
                </w:rPr>
                <w:delText>Non</w:delText>
              </w:r>
            </w:del>
          </w:p>
        </w:tc>
        <w:tc>
          <w:tcPr>
            <w:tcW w:w="1028" w:type="pct"/>
            <w:shd w:val="clear" w:color="auto" w:fill="BFBFBF" w:themeFill="background1" w:themeFillShade="BF"/>
            <w:vAlign w:val="center"/>
          </w:tcPr>
          <w:p w14:paraId="3D1F1B04" w14:textId="77777777" w:rsidR="00987C03" w:rsidRPr="00EC5256" w:rsidRDefault="00987C03" w:rsidP="00514AC8">
            <w:pPr>
              <w:tabs>
                <w:tab w:val="right" w:leader="dot" w:pos="4092"/>
              </w:tabs>
              <w:jc w:val="center"/>
              <w:rPr>
                <w:rFonts w:ascii="Arial" w:hAnsi="Arial" w:cs="Arial"/>
                <w:b/>
                <w:bCs/>
                <w:szCs w:val="20"/>
                <w:lang w:val="fr-FR"/>
              </w:rPr>
            </w:pPr>
            <w:ins w:id="3" w:author="ZAIDOU Mouhammad" w:date="2024-10-20T00:39:00Z">
              <w:r w:rsidRPr="008D31E3">
                <w:rPr>
                  <w:rFonts w:cstheme="minorHAnsi"/>
                  <w:b/>
                  <w:bCs/>
                  <w:szCs w:val="20"/>
                  <w:lang w:val="fr-FR"/>
                </w:rPr>
                <w:t>Non</w:t>
              </w:r>
            </w:ins>
            <w:del w:id="4" w:author="ZAIDOU Mouhammad" w:date="2024-10-20T00:39:00Z">
              <w:r w:rsidDel="00514AC8">
                <w:rPr>
                  <w:rFonts w:cstheme="minorHAnsi"/>
                  <w:b/>
                  <w:bCs/>
                  <w:szCs w:val="20"/>
                  <w:lang w:val="fr-FR"/>
                </w:rPr>
                <w:delText>Nombre (si Oui)</w:delText>
              </w:r>
            </w:del>
          </w:p>
          <w:p w14:paraId="2D87798E" w14:textId="2850C194" w:rsidR="00987C03" w:rsidDel="00514AC8" w:rsidRDefault="00987C03" w:rsidP="00514AC8">
            <w:pPr>
              <w:tabs>
                <w:tab w:val="right" w:leader="dot" w:pos="4092"/>
              </w:tabs>
              <w:jc w:val="center"/>
              <w:rPr>
                <w:del w:id="5" w:author="ZAIDOU Mouhammad" w:date="2024-10-20T00:39:00Z"/>
                <w:rFonts w:cstheme="minorHAnsi"/>
                <w:b/>
                <w:bCs/>
                <w:szCs w:val="20"/>
                <w:lang w:val="fr-FR"/>
              </w:rPr>
            </w:pPr>
            <w:del w:id="6" w:author="ZAIDOU Mouhammad" w:date="2024-10-20T00:39:00Z">
              <w:r w:rsidDel="00514AC8">
                <w:rPr>
                  <w:rFonts w:cstheme="minorHAnsi"/>
                  <w:b/>
                  <w:bCs/>
                  <w:szCs w:val="20"/>
                  <w:lang w:val="fr-FR"/>
                </w:rPr>
                <w:delText>Etat</w:delText>
              </w:r>
            </w:del>
          </w:p>
          <w:p w14:paraId="2B8956B3" w14:textId="321D9459" w:rsidR="00987C03" w:rsidRPr="00EC5256" w:rsidRDefault="00987C03" w:rsidP="00514AC8">
            <w:pPr>
              <w:tabs>
                <w:tab w:val="right" w:leader="dot" w:pos="4092"/>
              </w:tabs>
              <w:jc w:val="center"/>
              <w:rPr>
                <w:rFonts w:ascii="Arial" w:hAnsi="Arial" w:cs="Arial"/>
                <w:b/>
                <w:bCs/>
                <w:szCs w:val="20"/>
                <w:lang w:val="fr-FR"/>
              </w:rPr>
            </w:pPr>
            <w:del w:id="7" w:author="ZAIDOU Mouhammad" w:date="2024-10-20T00:39:00Z">
              <w:r w:rsidDel="00514AC8">
                <w:rPr>
                  <w:rFonts w:cstheme="minorHAnsi"/>
                  <w:b/>
                  <w:bCs/>
                  <w:szCs w:val="20"/>
                  <w:lang w:val="fr-FR"/>
                </w:rPr>
                <w:delText>(1-Bon ; 2-Mauvais)</w:delText>
              </w:r>
            </w:del>
          </w:p>
        </w:tc>
        <w:tc>
          <w:tcPr>
            <w:tcW w:w="378" w:type="pct"/>
            <w:vMerge w:val="restart"/>
          </w:tcPr>
          <w:p w14:paraId="4ECFE5FF" w14:textId="77777777" w:rsidR="00987C03" w:rsidRPr="00EC5256" w:rsidRDefault="00987C03" w:rsidP="00514AC8">
            <w:pPr>
              <w:rPr>
                <w:rFonts w:ascii="Arial" w:hAnsi="Arial" w:cs="Arial"/>
                <w:b/>
                <w:bCs/>
                <w:szCs w:val="20"/>
                <w:lang w:val="fr-FR"/>
              </w:rPr>
            </w:pPr>
          </w:p>
          <w:p w14:paraId="18B740BB" w14:textId="77777777" w:rsidR="00987C03" w:rsidRPr="00EC5256" w:rsidRDefault="00987C03" w:rsidP="00514AC8">
            <w:pPr>
              <w:rPr>
                <w:rFonts w:ascii="Arial" w:hAnsi="Arial" w:cs="Arial"/>
                <w:szCs w:val="20"/>
                <w:lang w:val="fr-FR"/>
              </w:rPr>
            </w:pPr>
          </w:p>
          <w:p w14:paraId="493AF849" w14:textId="77777777" w:rsidR="00987C03" w:rsidRPr="00EC5256" w:rsidRDefault="00987C03" w:rsidP="00514AC8">
            <w:pPr>
              <w:rPr>
                <w:rFonts w:ascii="Arial" w:hAnsi="Arial" w:cs="Arial"/>
                <w:szCs w:val="20"/>
                <w:lang w:val="fr-FR"/>
              </w:rPr>
            </w:pPr>
          </w:p>
          <w:p w14:paraId="7653E4C1" w14:textId="77777777" w:rsidR="00987C03" w:rsidRPr="00EC5256" w:rsidRDefault="00987C03" w:rsidP="00514AC8">
            <w:pPr>
              <w:rPr>
                <w:rFonts w:ascii="Arial" w:hAnsi="Arial" w:cs="Arial"/>
                <w:szCs w:val="20"/>
                <w:lang w:val="fr-FR"/>
              </w:rPr>
            </w:pPr>
          </w:p>
          <w:p w14:paraId="0B7BB0F5" w14:textId="77777777" w:rsidR="00987C03" w:rsidRPr="00EC5256" w:rsidRDefault="00987C03" w:rsidP="00514AC8">
            <w:pPr>
              <w:rPr>
                <w:rFonts w:ascii="Arial" w:hAnsi="Arial" w:cs="Arial"/>
                <w:szCs w:val="20"/>
                <w:lang w:val="fr-FR"/>
              </w:rPr>
            </w:pPr>
          </w:p>
          <w:p w14:paraId="23406FC3" w14:textId="77777777" w:rsidR="00987C03" w:rsidRPr="00EC5256" w:rsidRDefault="00987C03" w:rsidP="00514AC8">
            <w:pPr>
              <w:rPr>
                <w:rFonts w:ascii="Arial" w:hAnsi="Arial" w:cs="Arial"/>
                <w:szCs w:val="20"/>
                <w:lang w:val="fr-FR"/>
              </w:rPr>
            </w:pPr>
          </w:p>
          <w:p w14:paraId="7A0C4DA0" w14:textId="77777777" w:rsidR="00987C03" w:rsidRPr="00EC5256" w:rsidRDefault="00987C03" w:rsidP="00514AC8">
            <w:pPr>
              <w:rPr>
                <w:rFonts w:ascii="Arial" w:hAnsi="Arial" w:cs="Arial"/>
                <w:szCs w:val="20"/>
                <w:lang w:val="fr-FR"/>
              </w:rPr>
            </w:pPr>
          </w:p>
          <w:p w14:paraId="450ADF65" w14:textId="77777777" w:rsidR="00987C03" w:rsidRPr="00EC5256" w:rsidRDefault="00987C03" w:rsidP="00514AC8">
            <w:pPr>
              <w:rPr>
                <w:rFonts w:ascii="Arial" w:hAnsi="Arial" w:cs="Arial"/>
                <w:szCs w:val="20"/>
                <w:lang w:val="fr-FR"/>
              </w:rPr>
            </w:pPr>
          </w:p>
          <w:p w14:paraId="4D2911AA" w14:textId="77777777" w:rsidR="00987C03" w:rsidRPr="00EC5256" w:rsidRDefault="00987C03" w:rsidP="00514AC8">
            <w:pPr>
              <w:rPr>
                <w:rFonts w:ascii="Arial" w:hAnsi="Arial" w:cs="Arial"/>
                <w:szCs w:val="20"/>
                <w:lang w:val="fr-FR"/>
              </w:rPr>
            </w:pPr>
          </w:p>
          <w:p w14:paraId="3B9776C8" w14:textId="77777777" w:rsidR="00987C03" w:rsidRPr="00EC5256" w:rsidRDefault="00987C03" w:rsidP="00514AC8">
            <w:pPr>
              <w:rPr>
                <w:rFonts w:ascii="Arial" w:hAnsi="Arial" w:cs="Arial"/>
                <w:szCs w:val="20"/>
                <w:lang w:val="fr-FR"/>
              </w:rPr>
            </w:pPr>
          </w:p>
          <w:p w14:paraId="3CB4B032" w14:textId="77777777" w:rsidR="00987C03" w:rsidRPr="00EC5256" w:rsidRDefault="00987C03" w:rsidP="00514AC8">
            <w:pPr>
              <w:rPr>
                <w:rFonts w:ascii="Arial" w:hAnsi="Arial" w:cs="Arial"/>
                <w:szCs w:val="20"/>
                <w:lang w:val="fr-FR"/>
              </w:rPr>
            </w:pPr>
          </w:p>
          <w:p w14:paraId="7AD84A53" w14:textId="77777777" w:rsidR="00987C03" w:rsidRPr="00EC5256" w:rsidRDefault="00987C03" w:rsidP="00514AC8">
            <w:pPr>
              <w:rPr>
                <w:rFonts w:ascii="Arial" w:hAnsi="Arial" w:cs="Arial"/>
                <w:szCs w:val="20"/>
                <w:lang w:val="fr-FR"/>
              </w:rPr>
            </w:pPr>
          </w:p>
          <w:p w14:paraId="56A83C06" w14:textId="77777777" w:rsidR="00987C03" w:rsidRPr="00EC5256" w:rsidRDefault="00987C03" w:rsidP="00514AC8">
            <w:pPr>
              <w:rPr>
                <w:rFonts w:ascii="Arial" w:hAnsi="Arial" w:cs="Arial"/>
                <w:szCs w:val="20"/>
                <w:lang w:val="fr-FR"/>
              </w:rPr>
            </w:pPr>
          </w:p>
          <w:p w14:paraId="0F13A559" w14:textId="77777777" w:rsidR="00987C03" w:rsidRPr="00EC5256" w:rsidRDefault="00987C03" w:rsidP="00514AC8">
            <w:pPr>
              <w:rPr>
                <w:rFonts w:ascii="Arial" w:hAnsi="Arial" w:cs="Arial"/>
                <w:szCs w:val="20"/>
                <w:lang w:val="fr-FR"/>
              </w:rPr>
            </w:pPr>
          </w:p>
          <w:p w14:paraId="7FBB01C6" w14:textId="77777777" w:rsidR="00987C03" w:rsidRPr="00EC5256" w:rsidRDefault="00987C03" w:rsidP="00514AC8">
            <w:pPr>
              <w:rPr>
                <w:rFonts w:ascii="Arial" w:hAnsi="Arial" w:cs="Arial"/>
                <w:szCs w:val="20"/>
                <w:lang w:val="fr-FR"/>
              </w:rPr>
            </w:pPr>
          </w:p>
        </w:tc>
      </w:tr>
      <w:tr w:rsidR="001707FF" w:rsidRPr="002D084C" w14:paraId="2344B625" w14:textId="77777777" w:rsidTr="001707FF">
        <w:tblPrEx>
          <w:tblW w:w="5004" w:type="pct"/>
          <w:jc w:val="center"/>
          <w:tblPrExChange w:id="8" w:author="ZAIDOU Mouhammad" w:date="2024-10-26T15:08:00Z">
            <w:tblPrEx>
              <w:tblW w:w="5075" w:type="pct"/>
              <w:jc w:val="center"/>
            </w:tblPrEx>
          </w:tblPrExChange>
        </w:tblPrEx>
        <w:trPr>
          <w:cantSplit/>
          <w:trHeight w:val="409"/>
          <w:jc w:val="center"/>
          <w:trPrChange w:id="9" w:author="ZAIDOU Mouhammad" w:date="2024-10-26T15:08:00Z">
            <w:trPr>
              <w:gridAfter w:val="0"/>
              <w:wAfter w:w="71" w:type="pct"/>
              <w:cantSplit/>
              <w:trHeight w:val="409"/>
              <w:jc w:val="center"/>
            </w:trPr>
          </w:trPrChange>
        </w:trPr>
        <w:tc>
          <w:tcPr>
            <w:tcW w:w="315" w:type="pct"/>
            <w:vAlign w:val="center"/>
            <w:tcPrChange w:id="10" w:author="ZAIDOU Mouhammad" w:date="2024-10-26T15:08:00Z">
              <w:tcPr>
                <w:tcW w:w="310" w:type="pct"/>
                <w:gridSpan w:val="3"/>
                <w:vAlign w:val="center"/>
              </w:tcPr>
            </w:tcPrChange>
          </w:tcPr>
          <w:p w14:paraId="65D3C44E"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Change w:id="11" w:author="ZAIDOU Mouhammad" w:date="2024-10-26T15:08:00Z">
              <w:tcPr>
                <w:tcW w:w="1840" w:type="pct"/>
                <w:gridSpan w:val="4"/>
              </w:tcPr>
            </w:tcPrChange>
          </w:tcPr>
          <w:p w14:paraId="081EDC60" w14:textId="41C43C74"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 xml:space="preserve">Une salle d'attente avec des sièges </w:t>
            </w:r>
          </w:p>
        </w:tc>
        <w:tc>
          <w:tcPr>
            <w:tcW w:w="1413" w:type="pct"/>
            <w:gridSpan w:val="2"/>
            <w:vAlign w:val="center"/>
            <w:tcPrChange w:id="12" w:author="ZAIDOU Mouhammad" w:date="2024-10-26T15:08:00Z">
              <w:tcPr>
                <w:tcW w:w="1393" w:type="pct"/>
                <w:gridSpan w:val="6"/>
                <w:vAlign w:val="center"/>
              </w:tcPr>
            </w:tcPrChange>
          </w:tcPr>
          <w:p w14:paraId="172455C1" w14:textId="77777777" w:rsidR="00987C03" w:rsidRPr="00EC5256" w:rsidDel="00987C03" w:rsidRDefault="00987C03" w:rsidP="00514AC8">
            <w:pPr>
              <w:pStyle w:val="ListParagraph1"/>
              <w:ind w:left="0"/>
              <w:jc w:val="center"/>
              <w:rPr>
                <w:del w:id="13"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3C70C71" w14:textId="31A4B79A" w:rsidR="00987C03" w:rsidRPr="00EC5256" w:rsidRDefault="00987C03" w:rsidP="00987C03">
            <w:pPr>
              <w:pStyle w:val="ListParagraph1"/>
              <w:ind w:left="0"/>
              <w:jc w:val="center"/>
              <w:rPr>
                <w:rFonts w:ascii="Arial" w:eastAsia="Times New Roman" w:hAnsi="Arial" w:cs="Arial"/>
                <w:color w:val="000000"/>
                <w:szCs w:val="20"/>
                <w:lang w:val="fr-FR" w:bidi="hi-IN"/>
              </w:rPr>
            </w:pPr>
            <w:del w:id="14"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Change w:id="15" w:author="ZAIDOU Mouhammad" w:date="2024-10-26T15:08:00Z">
              <w:tcPr>
                <w:tcW w:w="1014" w:type="pct"/>
                <w:gridSpan w:val="3"/>
                <w:vAlign w:val="center"/>
              </w:tcPr>
            </w:tcPrChange>
          </w:tcPr>
          <w:p w14:paraId="389A7A2F" w14:textId="77777777" w:rsidR="00987C03" w:rsidRPr="00EC5256" w:rsidDel="00987C03" w:rsidRDefault="00987C03" w:rsidP="00514AC8">
            <w:pPr>
              <w:pStyle w:val="ListParagraph1"/>
              <w:ind w:left="0"/>
              <w:jc w:val="center"/>
              <w:rPr>
                <w:del w:id="16" w:author="ZAIDOU Mouhammad" w:date="2024-10-20T00:48:00Z"/>
                <w:rFonts w:ascii="Arial" w:eastAsia="Times New Roman" w:hAnsi="Arial" w:cs="Arial"/>
                <w:color w:val="000000"/>
                <w:szCs w:val="20"/>
                <w:lang w:val="fr-FR" w:bidi="hi-IN"/>
              </w:rPr>
            </w:pPr>
            <w:ins w:id="17" w:author="ZAIDOU Mouhammad" w:date="2024-10-20T00:39:00Z">
              <w:r w:rsidRPr="008D31E3">
                <w:rPr>
                  <w:rFonts w:eastAsia="Times New Roman" w:cstheme="minorHAnsi"/>
                  <w:color w:val="000000"/>
                  <w:szCs w:val="20"/>
                  <w:lang w:val="fr-FR" w:bidi="hi-IN"/>
                </w:rPr>
                <w:t>2</w:t>
              </w:r>
            </w:ins>
            <w:del w:id="18" w:author="ZAIDOU Mouhammad" w:date="2024-10-20T00:39:00Z">
              <w:r w:rsidDel="00514AC8">
                <w:rPr>
                  <w:rFonts w:eastAsia="Times New Roman" w:cstheme="minorHAnsi"/>
                  <w:color w:val="000000"/>
                  <w:szCs w:val="20"/>
                  <w:lang w:val="fr-FR" w:bidi="hi-IN"/>
                </w:rPr>
                <w:delText>-</w:delText>
              </w:r>
            </w:del>
          </w:p>
          <w:p w14:paraId="45CAC925" w14:textId="76F5390C" w:rsidR="00987C03" w:rsidRPr="00EC5256" w:rsidRDefault="00987C03" w:rsidP="00987C03">
            <w:pPr>
              <w:pStyle w:val="ListParagraph1"/>
              <w:ind w:left="0"/>
              <w:jc w:val="center"/>
              <w:rPr>
                <w:rFonts w:ascii="Arial" w:eastAsia="Times New Roman" w:hAnsi="Arial" w:cs="Arial"/>
                <w:color w:val="000000"/>
                <w:szCs w:val="20"/>
                <w:lang w:val="fr-FR" w:bidi="hi-IN"/>
              </w:rPr>
            </w:pPr>
            <w:del w:id="19" w:author="ZAIDOU Mouhammad" w:date="2024-10-20T00:39:00Z">
              <w:r w:rsidDel="00514AC8">
                <w:rPr>
                  <w:rFonts w:eastAsia="Times New Roman" w:cstheme="minorHAnsi"/>
                  <w:color w:val="000000"/>
                  <w:szCs w:val="20"/>
                  <w:lang w:val="fr-FR" w:bidi="hi-IN"/>
                </w:rPr>
                <w:delText>-</w:delText>
              </w:r>
            </w:del>
          </w:p>
        </w:tc>
        <w:tc>
          <w:tcPr>
            <w:tcW w:w="378" w:type="pct"/>
            <w:vMerge/>
            <w:tcPrChange w:id="20" w:author="ZAIDOU Mouhammad" w:date="2024-10-26T15:08:00Z">
              <w:tcPr>
                <w:tcW w:w="373" w:type="pct"/>
                <w:gridSpan w:val="3"/>
                <w:vMerge/>
              </w:tcPr>
            </w:tcPrChange>
          </w:tcPr>
          <w:p w14:paraId="0F935C32"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2B56DF83" w14:textId="77777777" w:rsidTr="001707FF">
        <w:trPr>
          <w:cantSplit/>
          <w:trHeight w:val="20"/>
          <w:jc w:val="center"/>
        </w:trPr>
        <w:tc>
          <w:tcPr>
            <w:tcW w:w="315" w:type="pct"/>
            <w:vAlign w:val="center"/>
          </w:tcPr>
          <w:p w14:paraId="1E0C63F6"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5C63A8E3" w14:textId="37D0AB0E" w:rsidR="00987C03" w:rsidRPr="00EC5256" w:rsidRDefault="00987C03" w:rsidP="00514AC8">
            <w:pPr>
              <w:pStyle w:val="ListParagraph1"/>
              <w:spacing w:after="0" w:line="240" w:lineRule="auto"/>
              <w:ind w:left="0"/>
              <w:rPr>
                <w:rFonts w:ascii="Arial" w:hAnsi="Arial" w:cs="Arial"/>
                <w:szCs w:val="20"/>
                <w:lang w:val="fr-FR" w:bidi="hi-IN"/>
              </w:rPr>
            </w:pPr>
            <w:r w:rsidRPr="00EC5256">
              <w:rPr>
                <w:lang w:val="fr-FR"/>
              </w:rPr>
              <w:t>Toilettes pour hommes avec eau courante dans la salle d'attente</w:t>
            </w:r>
          </w:p>
        </w:tc>
        <w:tc>
          <w:tcPr>
            <w:tcW w:w="1413" w:type="pct"/>
            <w:gridSpan w:val="2"/>
            <w:vAlign w:val="center"/>
          </w:tcPr>
          <w:p w14:paraId="5F5EA3BF" w14:textId="77777777" w:rsidR="00987C03" w:rsidRPr="00EC5256" w:rsidDel="00987C03" w:rsidRDefault="00987C03" w:rsidP="00514AC8">
            <w:pPr>
              <w:pStyle w:val="ListParagraph1"/>
              <w:ind w:left="0"/>
              <w:jc w:val="center"/>
              <w:rPr>
                <w:del w:id="21"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5AAEC57D" w14:textId="4669AEAB" w:rsidR="00987C03" w:rsidRPr="00EC5256" w:rsidRDefault="00987C03" w:rsidP="00987C03">
            <w:pPr>
              <w:pStyle w:val="ListParagraph1"/>
              <w:ind w:left="0"/>
              <w:jc w:val="center"/>
              <w:rPr>
                <w:rFonts w:ascii="Arial" w:eastAsia="Times New Roman" w:hAnsi="Arial" w:cs="Arial"/>
                <w:color w:val="000000"/>
                <w:szCs w:val="20"/>
                <w:lang w:val="fr-FR" w:bidi="hi-IN"/>
              </w:rPr>
            </w:pPr>
            <w:del w:id="22"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7BD590C5" w14:textId="77777777" w:rsidR="00987C03" w:rsidRPr="00EC5256" w:rsidDel="00987C03" w:rsidRDefault="00987C03" w:rsidP="00514AC8">
            <w:pPr>
              <w:pStyle w:val="ListParagraph1"/>
              <w:ind w:left="0"/>
              <w:jc w:val="center"/>
              <w:rPr>
                <w:del w:id="23" w:author="ZAIDOU Mouhammad" w:date="2024-10-20T00:48:00Z"/>
                <w:rFonts w:ascii="Arial" w:eastAsia="Times New Roman" w:hAnsi="Arial" w:cs="Arial"/>
                <w:color w:val="000000"/>
                <w:szCs w:val="20"/>
                <w:lang w:val="fr-FR" w:bidi="hi-IN"/>
              </w:rPr>
            </w:pPr>
            <w:ins w:id="24" w:author="ZAIDOU Mouhammad" w:date="2024-10-20T00:39:00Z">
              <w:r w:rsidRPr="008D31E3">
                <w:rPr>
                  <w:rFonts w:eastAsia="Times New Roman" w:cstheme="minorHAnsi"/>
                  <w:color w:val="000000"/>
                  <w:szCs w:val="20"/>
                  <w:lang w:val="fr-FR" w:bidi="hi-IN"/>
                </w:rPr>
                <w:t>2</w:t>
              </w:r>
            </w:ins>
            <w:del w:id="25" w:author="ZAIDOU Mouhammad" w:date="2024-10-20T00:39:00Z">
              <w:r w:rsidDel="00514AC8">
                <w:rPr>
                  <w:rFonts w:eastAsia="Times New Roman" w:cstheme="minorHAnsi"/>
                  <w:color w:val="000000"/>
                  <w:szCs w:val="20"/>
                  <w:lang w:val="fr-FR" w:bidi="hi-IN"/>
                </w:rPr>
                <w:delText>-</w:delText>
              </w:r>
            </w:del>
          </w:p>
          <w:p w14:paraId="64B91740" w14:textId="441BDC0C" w:rsidR="00987C03" w:rsidRPr="00EC5256" w:rsidRDefault="00987C03" w:rsidP="00987C03">
            <w:pPr>
              <w:pStyle w:val="ListParagraph1"/>
              <w:ind w:left="0"/>
              <w:jc w:val="center"/>
              <w:rPr>
                <w:rFonts w:ascii="Arial" w:eastAsia="Times New Roman" w:hAnsi="Arial" w:cs="Arial"/>
                <w:color w:val="000000"/>
                <w:szCs w:val="20"/>
                <w:lang w:val="fr-FR" w:bidi="hi-IN"/>
              </w:rPr>
            </w:pPr>
            <w:del w:id="26" w:author="ZAIDOU Mouhammad" w:date="2024-10-20T00:39:00Z">
              <w:r w:rsidDel="00514AC8">
                <w:rPr>
                  <w:rFonts w:eastAsia="Times New Roman" w:cstheme="minorHAnsi"/>
                  <w:color w:val="000000"/>
                  <w:szCs w:val="20"/>
                  <w:lang w:val="fr-FR" w:bidi="hi-IN"/>
                </w:rPr>
                <w:delText>-</w:delText>
              </w:r>
            </w:del>
          </w:p>
        </w:tc>
        <w:tc>
          <w:tcPr>
            <w:tcW w:w="378" w:type="pct"/>
            <w:vMerge/>
          </w:tcPr>
          <w:p w14:paraId="2BBDCC64"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693BB80F" w14:textId="77777777" w:rsidTr="001707FF">
        <w:trPr>
          <w:cantSplit/>
          <w:trHeight w:val="20"/>
          <w:jc w:val="center"/>
        </w:trPr>
        <w:tc>
          <w:tcPr>
            <w:tcW w:w="315" w:type="pct"/>
            <w:vAlign w:val="center"/>
          </w:tcPr>
          <w:p w14:paraId="3EC96D7F"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507A70DC" w14:textId="1F34D089" w:rsidR="00987C03" w:rsidRPr="00EC5256" w:rsidRDefault="00987C03" w:rsidP="00514AC8">
            <w:pPr>
              <w:pStyle w:val="ListParagraph1"/>
              <w:spacing w:after="0" w:line="240" w:lineRule="auto"/>
              <w:ind w:left="0"/>
              <w:rPr>
                <w:rFonts w:ascii="Arial" w:hAnsi="Arial" w:cs="Arial"/>
                <w:szCs w:val="20"/>
                <w:lang w:val="fr-FR" w:bidi="hi-IN"/>
              </w:rPr>
            </w:pPr>
            <w:r w:rsidRPr="00EC5256">
              <w:rPr>
                <w:lang w:val="fr-FR"/>
              </w:rPr>
              <w:t>Toilettes pour femmes avec eau courante dans la salle d'attente</w:t>
            </w:r>
          </w:p>
        </w:tc>
        <w:tc>
          <w:tcPr>
            <w:tcW w:w="1413" w:type="pct"/>
            <w:gridSpan w:val="2"/>
            <w:vAlign w:val="center"/>
          </w:tcPr>
          <w:p w14:paraId="479A92F2" w14:textId="77777777" w:rsidR="00987C03" w:rsidRPr="00EC5256" w:rsidDel="00987C03" w:rsidRDefault="00987C03" w:rsidP="00514AC8">
            <w:pPr>
              <w:pStyle w:val="ListParagraph1"/>
              <w:ind w:left="0"/>
              <w:jc w:val="center"/>
              <w:rPr>
                <w:del w:id="27"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6A3F7D6" w14:textId="1DFB2A83" w:rsidR="00987C03" w:rsidRPr="00EC5256" w:rsidRDefault="00987C03" w:rsidP="00987C03">
            <w:pPr>
              <w:pStyle w:val="ListParagraph1"/>
              <w:ind w:left="0"/>
              <w:jc w:val="center"/>
              <w:rPr>
                <w:rFonts w:ascii="Arial" w:eastAsia="Times New Roman" w:hAnsi="Arial" w:cs="Arial"/>
                <w:color w:val="000000"/>
                <w:szCs w:val="20"/>
                <w:lang w:val="fr-FR" w:bidi="hi-IN"/>
              </w:rPr>
            </w:pPr>
            <w:del w:id="28"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24CB4698" w14:textId="77777777" w:rsidR="00987C03" w:rsidRPr="00EC5256" w:rsidDel="00987C03" w:rsidRDefault="00987C03" w:rsidP="00514AC8">
            <w:pPr>
              <w:pStyle w:val="ListParagraph1"/>
              <w:ind w:left="0"/>
              <w:jc w:val="center"/>
              <w:rPr>
                <w:del w:id="29" w:author="ZAIDOU Mouhammad" w:date="2024-10-20T00:49:00Z"/>
                <w:rFonts w:ascii="Arial" w:eastAsia="Times New Roman" w:hAnsi="Arial" w:cs="Arial"/>
                <w:color w:val="000000"/>
                <w:szCs w:val="20"/>
                <w:lang w:val="fr-FR" w:bidi="hi-IN"/>
              </w:rPr>
            </w:pPr>
            <w:ins w:id="30" w:author="ZAIDOU Mouhammad" w:date="2024-10-20T00:39:00Z">
              <w:r w:rsidRPr="008D31E3">
                <w:rPr>
                  <w:rFonts w:eastAsia="Times New Roman" w:cstheme="minorHAnsi"/>
                  <w:color w:val="000000"/>
                  <w:szCs w:val="20"/>
                  <w:lang w:val="fr-FR" w:bidi="hi-IN"/>
                </w:rPr>
                <w:t>2</w:t>
              </w:r>
            </w:ins>
            <w:del w:id="31" w:author="ZAIDOU Mouhammad" w:date="2024-10-20T00:39:00Z">
              <w:r w:rsidDel="00514AC8">
                <w:rPr>
                  <w:rFonts w:eastAsia="Times New Roman" w:cstheme="minorHAnsi"/>
                  <w:color w:val="000000"/>
                  <w:szCs w:val="20"/>
                  <w:lang w:val="fr-FR" w:bidi="hi-IN"/>
                </w:rPr>
                <w:delText>-</w:delText>
              </w:r>
            </w:del>
          </w:p>
          <w:p w14:paraId="6E2DD5EC" w14:textId="0FD97788" w:rsidR="00987C03" w:rsidRPr="00EC5256" w:rsidRDefault="00987C03" w:rsidP="00987C03">
            <w:pPr>
              <w:pStyle w:val="ListParagraph1"/>
              <w:ind w:left="0"/>
              <w:jc w:val="center"/>
              <w:rPr>
                <w:rFonts w:ascii="Arial" w:eastAsia="Times New Roman" w:hAnsi="Arial" w:cs="Arial"/>
                <w:color w:val="000000"/>
                <w:szCs w:val="20"/>
                <w:lang w:val="fr-FR" w:bidi="hi-IN"/>
              </w:rPr>
            </w:pPr>
            <w:del w:id="32" w:author="ZAIDOU Mouhammad" w:date="2024-10-20T00:39:00Z">
              <w:r w:rsidDel="00514AC8">
                <w:rPr>
                  <w:rFonts w:eastAsia="Times New Roman" w:cstheme="minorHAnsi"/>
                  <w:color w:val="000000"/>
                  <w:szCs w:val="20"/>
                  <w:lang w:val="fr-FR" w:bidi="hi-IN"/>
                </w:rPr>
                <w:delText>-</w:delText>
              </w:r>
            </w:del>
          </w:p>
        </w:tc>
        <w:tc>
          <w:tcPr>
            <w:tcW w:w="378" w:type="pct"/>
            <w:vMerge/>
          </w:tcPr>
          <w:p w14:paraId="6F74A71B"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73721C9B" w14:textId="77777777" w:rsidTr="001707FF">
        <w:trPr>
          <w:cantSplit/>
          <w:trHeight w:val="20"/>
          <w:jc w:val="center"/>
        </w:trPr>
        <w:tc>
          <w:tcPr>
            <w:tcW w:w="315" w:type="pct"/>
            <w:vAlign w:val="center"/>
          </w:tcPr>
          <w:p w14:paraId="3310FE07"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2DEE1F92" w14:textId="17C8E9D2"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Dispositif de lavage des mains</w:t>
            </w:r>
          </w:p>
        </w:tc>
        <w:tc>
          <w:tcPr>
            <w:tcW w:w="1413" w:type="pct"/>
            <w:gridSpan w:val="2"/>
            <w:vAlign w:val="center"/>
          </w:tcPr>
          <w:p w14:paraId="15A837B6" w14:textId="77777777" w:rsidR="00987C03" w:rsidRPr="00EC5256" w:rsidDel="00987C03" w:rsidRDefault="00987C03" w:rsidP="00514AC8">
            <w:pPr>
              <w:pStyle w:val="ListParagraph1"/>
              <w:ind w:left="0"/>
              <w:jc w:val="center"/>
              <w:rPr>
                <w:del w:id="33"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F64B1A5" w14:textId="462BB414" w:rsidR="00987C03" w:rsidRPr="00EC5256" w:rsidRDefault="00987C03" w:rsidP="00987C03">
            <w:pPr>
              <w:pStyle w:val="ListParagraph1"/>
              <w:ind w:left="0"/>
              <w:jc w:val="center"/>
              <w:rPr>
                <w:rFonts w:ascii="Arial" w:eastAsia="Times New Roman" w:hAnsi="Arial" w:cs="Arial"/>
                <w:color w:val="000000"/>
                <w:szCs w:val="20"/>
                <w:lang w:val="fr-FR" w:bidi="hi-IN"/>
              </w:rPr>
            </w:pPr>
            <w:del w:id="34"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4846EC85" w14:textId="77777777" w:rsidR="00987C03" w:rsidRPr="00EC5256" w:rsidDel="00987C03" w:rsidRDefault="00987C03" w:rsidP="00514AC8">
            <w:pPr>
              <w:pStyle w:val="ListParagraph1"/>
              <w:ind w:left="0"/>
              <w:jc w:val="center"/>
              <w:rPr>
                <w:del w:id="35" w:author="ZAIDOU Mouhammad" w:date="2024-10-20T00:49:00Z"/>
                <w:rFonts w:ascii="Arial" w:eastAsia="Times New Roman" w:hAnsi="Arial" w:cs="Arial"/>
                <w:color w:val="000000"/>
                <w:szCs w:val="20"/>
                <w:lang w:val="fr-FR" w:bidi="hi-IN"/>
              </w:rPr>
            </w:pPr>
            <w:ins w:id="36" w:author="ZAIDOU Mouhammad" w:date="2024-10-20T00:39:00Z">
              <w:r w:rsidRPr="008D31E3">
                <w:rPr>
                  <w:rFonts w:eastAsia="Times New Roman" w:cstheme="minorHAnsi"/>
                  <w:color w:val="000000"/>
                  <w:szCs w:val="20"/>
                  <w:lang w:val="fr-FR" w:bidi="hi-IN"/>
                </w:rPr>
                <w:t>2</w:t>
              </w:r>
            </w:ins>
            <w:del w:id="37" w:author="ZAIDOU Mouhammad" w:date="2024-10-20T00:39:00Z">
              <w:r w:rsidDel="00514AC8">
                <w:rPr>
                  <w:rFonts w:eastAsia="Times New Roman" w:cstheme="minorHAnsi"/>
                  <w:color w:val="000000"/>
                  <w:szCs w:val="20"/>
                  <w:lang w:val="fr-FR" w:bidi="hi-IN"/>
                </w:rPr>
                <w:delText>-</w:delText>
              </w:r>
            </w:del>
          </w:p>
          <w:p w14:paraId="1AAF0485" w14:textId="5A7B53B3" w:rsidR="00987C03" w:rsidRPr="00EC5256" w:rsidRDefault="00987C03" w:rsidP="00987C03">
            <w:pPr>
              <w:pStyle w:val="ListParagraph1"/>
              <w:ind w:left="0"/>
              <w:jc w:val="center"/>
              <w:rPr>
                <w:rFonts w:ascii="Arial" w:eastAsia="Times New Roman" w:hAnsi="Arial" w:cs="Arial"/>
                <w:color w:val="000000"/>
                <w:szCs w:val="20"/>
                <w:lang w:val="fr-FR" w:bidi="hi-IN"/>
              </w:rPr>
            </w:pPr>
            <w:del w:id="38" w:author="ZAIDOU Mouhammad" w:date="2024-10-20T00:39:00Z">
              <w:r w:rsidDel="00514AC8">
                <w:rPr>
                  <w:rFonts w:eastAsia="Times New Roman" w:cstheme="minorHAnsi"/>
                  <w:color w:val="000000"/>
                  <w:szCs w:val="20"/>
                  <w:lang w:val="fr-FR" w:bidi="hi-IN"/>
                </w:rPr>
                <w:delText>-</w:delText>
              </w:r>
            </w:del>
          </w:p>
        </w:tc>
        <w:tc>
          <w:tcPr>
            <w:tcW w:w="378" w:type="pct"/>
            <w:vMerge/>
          </w:tcPr>
          <w:p w14:paraId="474D16D7"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0A45388F" w14:textId="77777777" w:rsidTr="001707FF">
        <w:trPr>
          <w:cantSplit/>
          <w:trHeight w:val="20"/>
          <w:jc w:val="center"/>
        </w:trPr>
        <w:tc>
          <w:tcPr>
            <w:tcW w:w="315" w:type="pct"/>
            <w:vAlign w:val="center"/>
          </w:tcPr>
          <w:p w14:paraId="7BC052BA"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1C32A37B" w14:textId="64527339"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Eau potable</w:t>
            </w:r>
          </w:p>
        </w:tc>
        <w:tc>
          <w:tcPr>
            <w:tcW w:w="1413" w:type="pct"/>
            <w:gridSpan w:val="2"/>
            <w:vAlign w:val="center"/>
          </w:tcPr>
          <w:p w14:paraId="7DD4BEC0" w14:textId="77777777" w:rsidR="00987C03" w:rsidRPr="00EC5256" w:rsidDel="00987C03" w:rsidRDefault="00987C03" w:rsidP="00514AC8">
            <w:pPr>
              <w:pStyle w:val="ListParagraph1"/>
              <w:ind w:left="0"/>
              <w:jc w:val="center"/>
              <w:rPr>
                <w:del w:id="39"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11A5A66" w14:textId="376A2330" w:rsidR="00987C03" w:rsidRPr="00EC5256" w:rsidRDefault="00987C03" w:rsidP="00987C03">
            <w:pPr>
              <w:pStyle w:val="ListParagraph1"/>
              <w:ind w:left="0"/>
              <w:jc w:val="center"/>
              <w:rPr>
                <w:rFonts w:ascii="Arial" w:eastAsia="Times New Roman" w:hAnsi="Arial" w:cs="Arial"/>
                <w:color w:val="000000"/>
                <w:szCs w:val="20"/>
                <w:lang w:val="fr-FR" w:bidi="hi-IN"/>
              </w:rPr>
            </w:pPr>
            <w:del w:id="40"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0BA5F19C" w14:textId="77777777" w:rsidR="00987C03" w:rsidRPr="00EC5256" w:rsidDel="00987C03" w:rsidRDefault="00987C03" w:rsidP="00514AC8">
            <w:pPr>
              <w:pStyle w:val="ListParagraph1"/>
              <w:ind w:left="0"/>
              <w:jc w:val="center"/>
              <w:rPr>
                <w:del w:id="41" w:author="ZAIDOU Mouhammad" w:date="2024-10-20T00:49:00Z"/>
                <w:rFonts w:ascii="Arial" w:eastAsia="Times New Roman" w:hAnsi="Arial" w:cs="Arial"/>
                <w:color w:val="000000"/>
                <w:szCs w:val="20"/>
                <w:lang w:val="fr-FR" w:bidi="hi-IN"/>
              </w:rPr>
            </w:pPr>
            <w:ins w:id="42" w:author="ZAIDOU Mouhammad" w:date="2024-10-20T00:39:00Z">
              <w:r w:rsidRPr="008D31E3">
                <w:rPr>
                  <w:rFonts w:eastAsia="Times New Roman" w:cstheme="minorHAnsi"/>
                  <w:color w:val="000000"/>
                  <w:szCs w:val="20"/>
                  <w:lang w:val="fr-FR" w:bidi="hi-IN"/>
                </w:rPr>
                <w:t>2</w:t>
              </w:r>
            </w:ins>
            <w:del w:id="43" w:author="ZAIDOU Mouhammad" w:date="2024-10-20T00:39:00Z">
              <w:r w:rsidDel="00514AC8">
                <w:rPr>
                  <w:rFonts w:eastAsia="Times New Roman" w:cstheme="minorHAnsi"/>
                  <w:color w:val="000000"/>
                  <w:szCs w:val="20"/>
                  <w:lang w:val="fr-FR" w:bidi="hi-IN"/>
                </w:rPr>
                <w:delText>-</w:delText>
              </w:r>
            </w:del>
          </w:p>
          <w:p w14:paraId="3A952864" w14:textId="30B7863F" w:rsidR="00987C03" w:rsidRPr="00EC5256" w:rsidRDefault="00987C03" w:rsidP="00987C03">
            <w:pPr>
              <w:pStyle w:val="ListParagraph1"/>
              <w:ind w:left="0"/>
              <w:jc w:val="center"/>
              <w:rPr>
                <w:rFonts w:ascii="Arial" w:eastAsia="Times New Roman" w:hAnsi="Arial" w:cs="Arial"/>
                <w:color w:val="000000"/>
                <w:szCs w:val="20"/>
                <w:lang w:val="fr-FR" w:bidi="hi-IN"/>
              </w:rPr>
            </w:pPr>
            <w:del w:id="44" w:author="ZAIDOU Mouhammad" w:date="2024-10-20T00:39:00Z">
              <w:r w:rsidDel="00514AC8">
                <w:rPr>
                  <w:rFonts w:eastAsia="Times New Roman" w:cstheme="minorHAnsi"/>
                  <w:color w:val="000000"/>
                  <w:szCs w:val="20"/>
                  <w:lang w:val="fr-FR" w:bidi="hi-IN"/>
                </w:rPr>
                <w:delText>-</w:delText>
              </w:r>
            </w:del>
          </w:p>
        </w:tc>
        <w:tc>
          <w:tcPr>
            <w:tcW w:w="378" w:type="pct"/>
            <w:vMerge/>
          </w:tcPr>
          <w:p w14:paraId="073B5554"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116AE0E7" w14:textId="77777777" w:rsidTr="001707FF">
        <w:trPr>
          <w:cantSplit/>
          <w:trHeight w:val="20"/>
          <w:jc w:val="center"/>
        </w:trPr>
        <w:tc>
          <w:tcPr>
            <w:tcW w:w="315" w:type="pct"/>
            <w:vAlign w:val="center"/>
          </w:tcPr>
          <w:p w14:paraId="1C976C8A"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782BB283" w14:textId="0FC70702"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Alimentation en électricité</w:t>
            </w:r>
          </w:p>
        </w:tc>
        <w:tc>
          <w:tcPr>
            <w:tcW w:w="1413" w:type="pct"/>
            <w:gridSpan w:val="2"/>
            <w:vAlign w:val="center"/>
          </w:tcPr>
          <w:p w14:paraId="5080E276" w14:textId="77777777" w:rsidR="00987C03" w:rsidRPr="00EC5256" w:rsidDel="00987C03" w:rsidRDefault="00987C03" w:rsidP="00514AC8">
            <w:pPr>
              <w:pStyle w:val="ListParagraph1"/>
              <w:ind w:left="0"/>
              <w:jc w:val="center"/>
              <w:rPr>
                <w:del w:id="45"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6158A92" w14:textId="31E24514" w:rsidR="00987C03" w:rsidRPr="00EC5256" w:rsidRDefault="00987C03" w:rsidP="00987C03">
            <w:pPr>
              <w:pStyle w:val="ListParagraph1"/>
              <w:ind w:left="0"/>
              <w:jc w:val="center"/>
              <w:rPr>
                <w:rFonts w:ascii="Arial" w:eastAsia="Times New Roman" w:hAnsi="Arial" w:cs="Arial"/>
                <w:color w:val="000000"/>
                <w:szCs w:val="20"/>
                <w:lang w:val="fr-FR" w:bidi="hi-IN"/>
              </w:rPr>
            </w:pPr>
            <w:del w:id="46"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14842149" w14:textId="77777777" w:rsidR="00987C03" w:rsidRPr="00EC5256" w:rsidDel="00987C03" w:rsidRDefault="00987C03" w:rsidP="00514AC8">
            <w:pPr>
              <w:pStyle w:val="ListParagraph1"/>
              <w:ind w:left="0"/>
              <w:jc w:val="center"/>
              <w:rPr>
                <w:del w:id="47" w:author="ZAIDOU Mouhammad" w:date="2024-10-20T00:49:00Z"/>
                <w:rFonts w:ascii="Arial" w:eastAsia="Times New Roman" w:hAnsi="Arial" w:cs="Arial"/>
                <w:color w:val="000000"/>
                <w:szCs w:val="20"/>
                <w:lang w:val="fr-FR" w:bidi="hi-IN"/>
              </w:rPr>
            </w:pPr>
            <w:ins w:id="48" w:author="ZAIDOU Mouhammad" w:date="2024-10-20T00:39:00Z">
              <w:r w:rsidRPr="008D31E3">
                <w:rPr>
                  <w:rFonts w:eastAsia="Times New Roman" w:cstheme="minorHAnsi"/>
                  <w:color w:val="000000"/>
                  <w:szCs w:val="20"/>
                  <w:lang w:val="fr-FR" w:bidi="hi-IN"/>
                </w:rPr>
                <w:t>2</w:t>
              </w:r>
            </w:ins>
            <w:del w:id="49" w:author="ZAIDOU Mouhammad" w:date="2024-10-20T00:39:00Z">
              <w:r w:rsidDel="00514AC8">
                <w:rPr>
                  <w:rFonts w:eastAsia="Times New Roman" w:cstheme="minorHAnsi"/>
                  <w:color w:val="000000"/>
                  <w:szCs w:val="20"/>
                  <w:lang w:val="fr-FR" w:bidi="hi-IN"/>
                </w:rPr>
                <w:delText>-</w:delText>
              </w:r>
            </w:del>
          </w:p>
          <w:p w14:paraId="3590DFEE" w14:textId="19A971EC" w:rsidR="00987C03" w:rsidRPr="00EC5256" w:rsidRDefault="00987C03" w:rsidP="00987C03">
            <w:pPr>
              <w:pStyle w:val="ListParagraph1"/>
              <w:ind w:left="0"/>
              <w:jc w:val="center"/>
              <w:rPr>
                <w:rFonts w:ascii="Arial" w:eastAsia="Times New Roman" w:hAnsi="Arial" w:cs="Arial"/>
                <w:color w:val="000000"/>
                <w:szCs w:val="20"/>
                <w:lang w:val="fr-FR" w:bidi="hi-IN"/>
              </w:rPr>
            </w:pPr>
            <w:del w:id="50" w:author="ZAIDOU Mouhammad" w:date="2024-10-20T00:39:00Z">
              <w:r w:rsidDel="00514AC8">
                <w:rPr>
                  <w:rFonts w:eastAsia="Times New Roman" w:cstheme="minorHAnsi"/>
                  <w:color w:val="000000"/>
                  <w:szCs w:val="20"/>
                  <w:lang w:val="fr-FR" w:bidi="hi-IN"/>
                </w:rPr>
                <w:delText>-</w:delText>
              </w:r>
            </w:del>
          </w:p>
        </w:tc>
        <w:tc>
          <w:tcPr>
            <w:tcW w:w="378" w:type="pct"/>
            <w:vMerge/>
          </w:tcPr>
          <w:p w14:paraId="11EB7818"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7714EA54" w14:textId="77777777" w:rsidTr="001707FF">
        <w:trPr>
          <w:cantSplit/>
          <w:trHeight w:val="20"/>
          <w:jc w:val="center"/>
        </w:trPr>
        <w:tc>
          <w:tcPr>
            <w:tcW w:w="315" w:type="pct"/>
            <w:vAlign w:val="center"/>
          </w:tcPr>
          <w:p w14:paraId="4C42A987"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346E6EF2" w14:textId="33D8A15F"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Laboratoire</w:t>
            </w:r>
          </w:p>
        </w:tc>
        <w:tc>
          <w:tcPr>
            <w:tcW w:w="1413" w:type="pct"/>
            <w:gridSpan w:val="2"/>
            <w:vAlign w:val="center"/>
          </w:tcPr>
          <w:p w14:paraId="3EEFF809" w14:textId="77777777" w:rsidR="00987C03" w:rsidRPr="00EC5256" w:rsidDel="00987C03" w:rsidRDefault="00987C03" w:rsidP="00514AC8">
            <w:pPr>
              <w:pStyle w:val="ListParagraph1"/>
              <w:ind w:left="0"/>
              <w:jc w:val="center"/>
              <w:rPr>
                <w:del w:id="51"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C38785C" w14:textId="51F4FF38" w:rsidR="00987C03" w:rsidRPr="00EC5256" w:rsidRDefault="00987C03" w:rsidP="00987C03">
            <w:pPr>
              <w:pStyle w:val="ListParagraph1"/>
              <w:ind w:left="0"/>
              <w:jc w:val="center"/>
              <w:rPr>
                <w:rFonts w:ascii="Arial" w:eastAsia="Times New Roman" w:hAnsi="Arial" w:cs="Arial"/>
                <w:color w:val="000000"/>
                <w:szCs w:val="20"/>
                <w:lang w:val="fr-FR" w:bidi="hi-IN"/>
              </w:rPr>
            </w:pPr>
            <w:del w:id="52"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6B956692" w14:textId="77777777" w:rsidR="00987C03" w:rsidRPr="00EC5256" w:rsidDel="00514AC8" w:rsidRDefault="00987C03" w:rsidP="00514AC8">
            <w:pPr>
              <w:pStyle w:val="ListParagraph1"/>
              <w:ind w:left="0"/>
              <w:jc w:val="center"/>
              <w:rPr>
                <w:del w:id="53" w:author="ZAIDOU Mouhammad" w:date="2024-10-20T00:41:00Z"/>
                <w:rFonts w:ascii="Arial" w:eastAsia="Times New Roman" w:hAnsi="Arial" w:cs="Arial"/>
                <w:color w:val="000000"/>
                <w:szCs w:val="20"/>
                <w:lang w:val="fr-FR" w:bidi="hi-IN"/>
              </w:rPr>
            </w:pPr>
            <w:ins w:id="54" w:author="ZAIDOU Mouhammad" w:date="2024-10-20T00:39:00Z">
              <w:r w:rsidRPr="008D31E3">
                <w:rPr>
                  <w:rFonts w:eastAsia="Times New Roman" w:cstheme="minorHAnsi"/>
                  <w:color w:val="000000"/>
                  <w:szCs w:val="20"/>
                  <w:lang w:val="fr-FR" w:bidi="hi-IN"/>
                </w:rPr>
                <w:t>2</w:t>
              </w:r>
            </w:ins>
            <w:del w:id="55" w:author="ZAIDOU Mouhammad" w:date="2024-10-20T00:39:00Z">
              <w:r w:rsidDel="00514AC8">
                <w:rPr>
                  <w:rFonts w:eastAsia="Times New Roman" w:cstheme="minorHAnsi"/>
                  <w:color w:val="000000"/>
                  <w:szCs w:val="20"/>
                  <w:lang w:val="fr-FR" w:bidi="hi-IN"/>
                </w:rPr>
                <w:delText>-</w:delText>
              </w:r>
            </w:del>
          </w:p>
          <w:p w14:paraId="0603B549" w14:textId="4A7E5526" w:rsidR="00987C03" w:rsidRPr="00EC5256" w:rsidRDefault="00987C03" w:rsidP="00514AC8">
            <w:pPr>
              <w:pStyle w:val="ListParagraph1"/>
              <w:ind w:left="0"/>
              <w:jc w:val="center"/>
              <w:rPr>
                <w:rFonts w:ascii="Arial" w:eastAsia="Times New Roman" w:hAnsi="Arial" w:cs="Arial"/>
                <w:color w:val="000000"/>
                <w:szCs w:val="20"/>
                <w:lang w:val="fr-FR" w:bidi="hi-IN"/>
              </w:rPr>
            </w:pPr>
            <w:del w:id="56" w:author="ZAIDOU Mouhammad" w:date="2024-10-20T00:39:00Z">
              <w:r w:rsidDel="00514AC8">
                <w:rPr>
                  <w:rFonts w:eastAsia="Times New Roman" w:cstheme="minorHAnsi"/>
                  <w:color w:val="000000"/>
                  <w:szCs w:val="20"/>
                  <w:lang w:val="fr-FR" w:bidi="hi-IN"/>
                </w:rPr>
                <w:delText>-</w:delText>
              </w:r>
            </w:del>
          </w:p>
        </w:tc>
        <w:tc>
          <w:tcPr>
            <w:tcW w:w="378" w:type="pct"/>
            <w:vMerge/>
          </w:tcPr>
          <w:p w14:paraId="574E6F69"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4FD85BEA" w14:textId="77777777" w:rsidTr="001707FF">
        <w:trPr>
          <w:cantSplit/>
          <w:trHeight w:val="20"/>
          <w:jc w:val="center"/>
        </w:trPr>
        <w:tc>
          <w:tcPr>
            <w:tcW w:w="315" w:type="pct"/>
            <w:vAlign w:val="center"/>
          </w:tcPr>
          <w:p w14:paraId="786E9AE3"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4638F8C4" w14:textId="2FD2EEA9"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Salle d'opération</w:t>
            </w:r>
            <w:r>
              <w:rPr>
                <w:lang w:val="fr-FR"/>
              </w:rPr>
              <w:t xml:space="preserve"> (salle opératoire)</w:t>
            </w:r>
          </w:p>
        </w:tc>
        <w:tc>
          <w:tcPr>
            <w:tcW w:w="1413" w:type="pct"/>
            <w:gridSpan w:val="2"/>
            <w:vAlign w:val="center"/>
          </w:tcPr>
          <w:p w14:paraId="16482CD0" w14:textId="77777777" w:rsidR="00987C03" w:rsidRPr="00EC5256" w:rsidDel="00987C03" w:rsidRDefault="00987C03" w:rsidP="00514AC8">
            <w:pPr>
              <w:pStyle w:val="ListParagraph1"/>
              <w:ind w:left="0"/>
              <w:jc w:val="center"/>
              <w:rPr>
                <w:del w:id="57"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2631A709" w14:textId="4D5A24F2" w:rsidR="00987C03" w:rsidRPr="00EC5256" w:rsidRDefault="00987C03" w:rsidP="00987C03">
            <w:pPr>
              <w:pStyle w:val="ListParagraph1"/>
              <w:ind w:left="0"/>
              <w:jc w:val="center"/>
              <w:rPr>
                <w:rFonts w:ascii="Arial" w:eastAsia="Times New Roman" w:hAnsi="Arial" w:cs="Arial"/>
                <w:color w:val="000000"/>
                <w:szCs w:val="20"/>
                <w:lang w:val="fr-FR" w:bidi="hi-IN"/>
              </w:rPr>
            </w:pPr>
            <w:del w:id="58"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027C88B5" w14:textId="77777777" w:rsidR="00987C03" w:rsidRPr="00EC5256" w:rsidDel="00514AC8" w:rsidRDefault="00987C03" w:rsidP="00514AC8">
            <w:pPr>
              <w:pStyle w:val="ListParagraph1"/>
              <w:ind w:left="0"/>
              <w:jc w:val="center"/>
              <w:rPr>
                <w:del w:id="59" w:author="ZAIDOU Mouhammad" w:date="2024-10-20T00:41:00Z"/>
                <w:rFonts w:ascii="Arial" w:eastAsia="Times New Roman" w:hAnsi="Arial" w:cs="Arial"/>
                <w:color w:val="000000"/>
                <w:szCs w:val="20"/>
                <w:lang w:val="fr-FR" w:bidi="hi-IN"/>
              </w:rPr>
            </w:pPr>
            <w:ins w:id="60" w:author="ZAIDOU Mouhammad" w:date="2024-10-20T00:39:00Z">
              <w:r w:rsidRPr="008D31E3">
                <w:rPr>
                  <w:rFonts w:eastAsia="Times New Roman" w:cstheme="minorHAnsi"/>
                  <w:color w:val="000000"/>
                  <w:szCs w:val="20"/>
                  <w:lang w:val="fr-FR" w:bidi="hi-IN"/>
                </w:rPr>
                <w:t>2</w:t>
              </w:r>
            </w:ins>
            <w:del w:id="61" w:author="ZAIDOU Mouhammad" w:date="2024-10-20T00:39:00Z">
              <w:r w:rsidDel="00514AC8">
                <w:rPr>
                  <w:rFonts w:eastAsia="Times New Roman" w:cstheme="minorHAnsi"/>
                  <w:color w:val="000000"/>
                  <w:szCs w:val="20"/>
                  <w:lang w:val="fr-FR" w:bidi="hi-IN"/>
                </w:rPr>
                <w:delText>-</w:delText>
              </w:r>
            </w:del>
          </w:p>
          <w:p w14:paraId="76F5ECF1" w14:textId="51569AC6" w:rsidR="00987C03" w:rsidRPr="00EC5256" w:rsidRDefault="00987C03" w:rsidP="00514AC8">
            <w:pPr>
              <w:pStyle w:val="ListParagraph1"/>
              <w:ind w:left="0"/>
              <w:jc w:val="center"/>
              <w:rPr>
                <w:rFonts w:ascii="Arial" w:eastAsia="Times New Roman" w:hAnsi="Arial" w:cs="Arial"/>
                <w:color w:val="000000"/>
                <w:szCs w:val="20"/>
                <w:lang w:val="fr-FR" w:bidi="hi-IN"/>
              </w:rPr>
            </w:pPr>
            <w:del w:id="62" w:author="ZAIDOU Mouhammad" w:date="2024-10-20T00:39:00Z">
              <w:r w:rsidDel="00514AC8">
                <w:rPr>
                  <w:rFonts w:eastAsia="Times New Roman" w:cstheme="minorHAnsi"/>
                  <w:color w:val="000000"/>
                  <w:szCs w:val="20"/>
                  <w:lang w:val="fr-FR" w:bidi="hi-IN"/>
                </w:rPr>
                <w:delText>-</w:delText>
              </w:r>
            </w:del>
          </w:p>
        </w:tc>
        <w:tc>
          <w:tcPr>
            <w:tcW w:w="378" w:type="pct"/>
            <w:vMerge/>
          </w:tcPr>
          <w:p w14:paraId="538FD482"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573B10C6" w14:textId="77777777" w:rsidTr="001707FF">
        <w:trPr>
          <w:cantSplit/>
          <w:trHeight w:val="20"/>
          <w:jc w:val="center"/>
        </w:trPr>
        <w:tc>
          <w:tcPr>
            <w:tcW w:w="315" w:type="pct"/>
            <w:vAlign w:val="center"/>
          </w:tcPr>
          <w:p w14:paraId="3A4AEDEF"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6796C011" w14:textId="0C9E1264"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Pharmacie/Dépôt</w:t>
            </w:r>
          </w:p>
        </w:tc>
        <w:tc>
          <w:tcPr>
            <w:tcW w:w="1413" w:type="pct"/>
            <w:gridSpan w:val="2"/>
            <w:vAlign w:val="center"/>
          </w:tcPr>
          <w:p w14:paraId="506F9D46" w14:textId="77777777" w:rsidR="00987C03" w:rsidRPr="00EC5256" w:rsidDel="00987C03" w:rsidRDefault="00987C03" w:rsidP="00514AC8">
            <w:pPr>
              <w:pStyle w:val="ListParagraph1"/>
              <w:ind w:left="0"/>
              <w:jc w:val="center"/>
              <w:rPr>
                <w:del w:id="63"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11F43A15" w14:textId="1305613A" w:rsidR="00987C03" w:rsidRPr="00EC5256" w:rsidRDefault="00987C03" w:rsidP="00987C03">
            <w:pPr>
              <w:pStyle w:val="ListParagraph1"/>
              <w:ind w:left="0"/>
              <w:jc w:val="center"/>
              <w:rPr>
                <w:rFonts w:ascii="Arial" w:eastAsia="Times New Roman" w:hAnsi="Arial" w:cs="Arial"/>
                <w:color w:val="000000"/>
                <w:szCs w:val="20"/>
                <w:lang w:val="fr-FR" w:bidi="hi-IN"/>
              </w:rPr>
            </w:pPr>
            <w:del w:id="64"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3CDBCC87" w14:textId="77777777" w:rsidR="00987C03" w:rsidRPr="00EC5256" w:rsidDel="00514AC8" w:rsidRDefault="00987C03" w:rsidP="00514AC8">
            <w:pPr>
              <w:pStyle w:val="ListParagraph1"/>
              <w:ind w:left="0"/>
              <w:jc w:val="center"/>
              <w:rPr>
                <w:del w:id="65" w:author="ZAIDOU Mouhammad" w:date="2024-10-20T00:41:00Z"/>
                <w:rFonts w:ascii="Arial" w:eastAsia="Times New Roman" w:hAnsi="Arial" w:cs="Arial"/>
                <w:color w:val="000000"/>
                <w:szCs w:val="20"/>
                <w:lang w:val="fr-FR" w:bidi="hi-IN"/>
              </w:rPr>
            </w:pPr>
            <w:ins w:id="66" w:author="ZAIDOU Mouhammad" w:date="2024-10-20T00:39:00Z">
              <w:r w:rsidRPr="008D31E3">
                <w:rPr>
                  <w:rFonts w:eastAsia="Times New Roman" w:cstheme="minorHAnsi"/>
                  <w:color w:val="000000"/>
                  <w:szCs w:val="20"/>
                  <w:lang w:val="fr-FR" w:bidi="hi-IN"/>
                </w:rPr>
                <w:t>2</w:t>
              </w:r>
            </w:ins>
            <w:del w:id="67" w:author="ZAIDOU Mouhammad" w:date="2024-10-20T00:39:00Z">
              <w:r w:rsidDel="00514AC8">
                <w:rPr>
                  <w:rFonts w:eastAsia="Times New Roman" w:cstheme="minorHAnsi"/>
                  <w:color w:val="000000"/>
                  <w:szCs w:val="20"/>
                  <w:lang w:val="fr-FR" w:bidi="hi-IN"/>
                </w:rPr>
                <w:delText>-</w:delText>
              </w:r>
            </w:del>
          </w:p>
          <w:p w14:paraId="1A4AD49A" w14:textId="214A011C" w:rsidR="00987C03" w:rsidRPr="00514AC8" w:rsidRDefault="00987C03" w:rsidP="00514AC8">
            <w:pPr>
              <w:pStyle w:val="ListParagraph1"/>
              <w:ind w:left="0"/>
              <w:jc w:val="center"/>
              <w:rPr>
                <w:rFonts w:eastAsia="Times New Roman" w:cstheme="minorHAnsi"/>
                <w:color w:val="000000"/>
                <w:szCs w:val="20"/>
                <w:lang w:val="fr-FR" w:bidi="hi-IN"/>
                <w:rPrChange w:id="68" w:author="ZAIDOU Mouhammad" w:date="2024-10-20T00:40:00Z">
                  <w:rPr>
                    <w:rFonts w:ascii="Arial" w:eastAsia="Times New Roman" w:hAnsi="Arial" w:cs="Arial"/>
                    <w:color w:val="000000"/>
                    <w:szCs w:val="20"/>
                    <w:lang w:val="fr-FR" w:bidi="hi-IN"/>
                  </w:rPr>
                </w:rPrChange>
              </w:rPr>
            </w:pPr>
            <w:del w:id="69" w:author="ZAIDOU Mouhammad" w:date="2024-10-20T00:39:00Z">
              <w:r w:rsidDel="00514AC8">
                <w:rPr>
                  <w:rFonts w:eastAsia="Times New Roman" w:cstheme="minorHAnsi"/>
                  <w:color w:val="000000"/>
                  <w:szCs w:val="20"/>
                  <w:lang w:val="fr-FR" w:bidi="hi-IN"/>
                </w:rPr>
                <w:delText>-</w:delText>
              </w:r>
            </w:del>
          </w:p>
        </w:tc>
        <w:tc>
          <w:tcPr>
            <w:tcW w:w="378" w:type="pct"/>
            <w:vMerge/>
          </w:tcPr>
          <w:p w14:paraId="43CAD430"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4E833945" w14:textId="77777777" w:rsidTr="001707FF">
        <w:trPr>
          <w:cantSplit/>
          <w:trHeight w:val="20"/>
          <w:jc w:val="center"/>
        </w:trPr>
        <w:tc>
          <w:tcPr>
            <w:tcW w:w="315" w:type="pct"/>
            <w:vAlign w:val="center"/>
          </w:tcPr>
          <w:p w14:paraId="0FFF65E2"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53F43C6F" w14:textId="61968E4D"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Panneaux de signalisation pour orientation</w:t>
            </w:r>
          </w:p>
        </w:tc>
        <w:tc>
          <w:tcPr>
            <w:tcW w:w="1413" w:type="pct"/>
            <w:gridSpan w:val="2"/>
            <w:vAlign w:val="center"/>
          </w:tcPr>
          <w:p w14:paraId="53ADE461" w14:textId="77777777" w:rsidR="00987C03" w:rsidRPr="00EC5256" w:rsidDel="00987C03" w:rsidRDefault="00987C03" w:rsidP="00514AC8">
            <w:pPr>
              <w:pStyle w:val="ListParagraph1"/>
              <w:ind w:left="0"/>
              <w:jc w:val="center"/>
              <w:rPr>
                <w:del w:id="70"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67C59AC" w14:textId="7B7F09F5" w:rsidR="00987C03" w:rsidRPr="00EC5256" w:rsidRDefault="00987C03" w:rsidP="00987C03">
            <w:pPr>
              <w:pStyle w:val="ListParagraph1"/>
              <w:ind w:left="0"/>
              <w:jc w:val="center"/>
              <w:rPr>
                <w:rFonts w:ascii="Arial" w:eastAsia="Times New Roman" w:hAnsi="Arial" w:cs="Arial"/>
                <w:color w:val="000000"/>
                <w:szCs w:val="20"/>
                <w:lang w:val="fr-FR" w:bidi="hi-IN"/>
              </w:rPr>
            </w:pPr>
            <w:del w:id="71"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567149A2" w14:textId="77777777" w:rsidR="00987C03" w:rsidRPr="00EC5256" w:rsidDel="00514AC8" w:rsidRDefault="00987C03" w:rsidP="00514AC8">
            <w:pPr>
              <w:pStyle w:val="ListParagraph1"/>
              <w:ind w:left="0"/>
              <w:jc w:val="center"/>
              <w:rPr>
                <w:del w:id="72" w:author="ZAIDOU Mouhammad" w:date="2024-10-20T00:41:00Z"/>
                <w:rFonts w:ascii="Arial" w:eastAsia="Times New Roman" w:hAnsi="Arial" w:cs="Arial"/>
                <w:color w:val="000000"/>
                <w:szCs w:val="20"/>
                <w:lang w:val="fr-FR" w:bidi="hi-IN"/>
              </w:rPr>
            </w:pPr>
            <w:ins w:id="73" w:author="ZAIDOU Mouhammad" w:date="2024-10-20T00:39:00Z">
              <w:r w:rsidRPr="008D31E3">
                <w:rPr>
                  <w:rFonts w:eastAsia="Times New Roman" w:cstheme="minorHAnsi"/>
                  <w:color w:val="000000"/>
                  <w:szCs w:val="20"/>
                  <w:lang w:val="fr-FR" w:bidi="hi-IN"/>
                </w:rPr>
                <w:t>2</w:t>
              </w:r>
            </w:ins>
            <w:del w:id="74" w:author="ZAIDOU Mouhammad" w:date="2024-10-20T00:39:00Z">
              <w:r w:rsidDel="00514AC8">
                <w:rPr>
                  <w:rFonts w:eastAsia="Times New Roman" w:cstheme="minorHAnsi"/>
                  <w:color w:val="000000"/>
                  <w:szCs w:val="20"/>
                  <w:lang w:val="fr-FR" w:bidi="hi-IN"/>
                </w:rPr>
                <w:delText>-</w:delText>
              </w:r>
            </w:del>
          </w:p>
          <w:p w14:paraId="53A22C0B" w14:textId="3FAC7780" w:rsidR="00987C03" w:rsidRPr="00EC5256" w:rsidRDefault="00987C03" w:rsidP="00514AC8">
            <w:pPr>
              <w:pStyle w:val="ListParagraph1"/>
              <w:ind w:left="0"/>
              <w:jc w:val="center"/>
              <w:rPr>
                <w:rFonts w:ascii="Arial" w:eastAsia="Times New Roman" w:hAnsi="Arial" w:cs="Arial"/>
                <w:color w:val="000000"/>
                <w:szCs w:val="20"/>
                <w:lang w:val="fr-FR" w:bidi="hi-IN"/>
              </w:rPr>
            </w:pPr>
            <w:del w:id="75" w:author="ZAIDOU Mouhammad" w:date="2024-10-20T00:39:00Z">
              <w:r w:rsidDel="00514AC8">
                <w:rPr>
                  <w:rFonts w:eastAsia="Times New Roman" w:cstheme="minorHAnsi"/>
                  <w:color w:val="000000"/>
                  <w:szCs w:val="20"/>
                  <w:lang w:val="fr-FR" w:bidi="hi-IN"/>
                </w:rPr>
                <w:delText>-</w:delText>
              </w:r>
            </w:del>
          </w:p>
        </w:tc>
        <w:tc>
          <w:tcPr>
            <w:tcW w:w="378" w:type="pct"/>
            <w:vMerge/>
          </w:tcPr>
          <w:p w14:paraId="0F8077DE"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48FF66D1" w14:textId="77777777" w:rsidTr="001707FF">
        <w:trPr>
          <w:cantSplit/>
          <w:trHeight w:val="20"/>
          <w:jc w:val="center"/>
        </w:trPr>
        <w:tc>
          <w:tcPr>
            <w:tcW w:w="315" w:type="pct"/>
            <w:vAlign w:val="center"/>
          </w:tcPr>
          <w:p w14:paraId="1B38D9B2"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6F043C08" w14:textId="23097C3F"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Rampes pour personnes handicapées</w:t>
            </w:r>
          </w:p>
        </w:tc>
        <w:tc>
          <w:tcPr>
            <w:tcW w:w="1413" w:type="pct"/>
            <w:gridSpan w:val="2"/>
            <w:vAlign w:val="center"/>
          </w:tcPr>
          <w:p w14:paraId="709B938A" w14:textId="77777777" w:rsidR="00987C03" w:rsidRPr="00EC5256" w:rsidDel="00987C03" w:rsidRDefault="00987C03" w:rsidP="00514AC8">
            <w:pPr>
              <w:pStyle w:val="ListParagraph1"/>
              <w:ind w:left="0"/>
              <w:jc w:val="center"/>
              <w:rPr>
                <w:del w:id="76"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1F225C0" w14:textId="1A635AB5" w:rsidR="00987C03" w:rsidRPr="00EC5256" w:rsidRDefault="00987C03" w:rsidP="00987C03">
            <w:pPr>
              <w:pStyle w:val="ListParagraph1"/>
              <w:ind w:left="0"/>
              <w:jc w:val="center"/>
              <w:rPr>
                <w:rFonts w:ascii="Arial" w:eastAsia="Times New Roman" w:hAnsi="Arial" w:cs="Arial"/>
                <w:color w:val="000000"/>
                <w:szCs w:val="20"/>
                <w:lang w:val="fr-FR" w:bidi="hi-IN"/>
              </w:rPr>
            </w:pPr>
            <w:del w:id="77"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7AFFC0ED" w14:textId="77777777" w:rsidR="00987C03" w:rsidRPr="00EC5256" w:rsidDel="00514AC8" w:rsidRDefault="00987C03" w:rsidP="00514AC8">
            <w:pPr>
              <w:pStyle w:val="ListParagraph1"/>
              <w:ind w:left="0"/>
              <w:jc w:val="center"/>
              <w:rPr>
                <w:del w:id="78" w:author="ZAIDOU Mouhammad" w:date="2024-10-20T00:41:00Z"/>
                <w:rFonts w:ascii="Arial" w:eastAsia="Times New Roman" w:hAnsi="Arial" w:cs="Arial"/>
                <w:color w:val="000000"/>
                <w:szCs w:val="20"/>
                <w:lang w:val="fr-FR" w:bidi="hi-IN"/>
              </w:rPr>
            </w:pPr>
            <w:ins w:id="79" w:author="ZAIDOU Mouhammad" w:date="2024-10-20T00:39:00Z">
              <w:r w:rsidRPr="008D31E3">
                <w:rPr>
                  <w:rFonts w:eastAsia="Times New Roman" w:cstheme="minorHAnsi"/>
                  <w:color w:val="000000"/>
                  <w:szCs w:val="20"/>
                  <w:lang w:val="fr-FR" w:bidi="hi-IN"/>
                </w:rPr>
                <w:t>2</w:t>
              </w:r>
            </w:ins>
            <w:del w:id="80" w:author="ZAIDOU Mouhammad" w:date="2024-10-20T00:39:00Z">
              <w:r w:rsidDel="00514AC8">
                <w:rPr>
                  <w:rFonts w:eastAsia="Times New Roman" w:cstheme="minorHAnsi"/>
                  <w:color w:val="000000"/>
                  <w:szCs w:val="20"/>
                  <w:lang w:val="fr-FR" w:bidi="hi-IN"/>
                </w:rPr>
                <w:delText>-</w:delText>
              </w:r>
            </w:del>
          </w:p>
          <w:p w14:paraId="1687E83C" w14:textId="0B0C8966" w:rsidR="00987C03" w:rsidRPr="00EC5256" w:rsidRDefault="00987C03" w:rsidP="00514AC8">
            <w:pPr>
              <w:pStyle w:val="ListParagraph1"/>
              <w:ind w:left="0"/>
              <w:jc w:val="center"/>
              <w:rPr>
                <w:rFonts w:ascii="Arial" w:eastAsia="Times New Roman" w:hAnsi="Arial" w:cs="Arial"/>
                <w:color w:val="000000"/>
                <w:szCs w:val="20"/>
                <w:lang w:val="fr-FR" w:bidi="hi-IN"/>
              </w:rPr>
            </w:pPr>
            <w:del w:id="81" w:author="ZAIDOU Mouhammad" w:date="2024-10-20T00:39:00Z">
              <w:r w:rsidDel="00514AC8">
                <w:rPr>
                  <w:rFonts w:eastAsia="Times New Roman" w:cstheme="minorHAnsi"/>
                  <w:color w:val="000000"/>
                  <w:szCs w:val="20"/>
                  <w:lang w:val="fr-FR" w:bidi="hi-IN"/>
                </w:rPr>
                <w:delText>-</w:delText>
              </w:r>
            </w:del>
          </w:p>
        </w:tc>
        <w:tc>
          <w:tcPr>
            <w:tcW w:w="378" w:type="pct"/>
            <w:vMerge/>
          </w:tcPr>
          <w:p w14:paraId="76E4F7B2"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4034C5F7" w14:textId="77777777" w:rsidTr="001707FF">
        <w:trPr>
          <w:cantSplit/>
          <w:trHeight w:val="20"/>
          <w:jc w:val="center"/>
        </w:trPr>
        <w:tc>
          <w:tcPr>
            <w:tcW w:w="315" w:type="pct"/>
            <w:vAlign w:val="center"/>
          </w:tcPr>
          <w:p w14:paraId="09184336"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02D71595" w14:textId="45EBC9E2"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Salle de collecte des déchets biomédicaux</w:t>
            </w:r>
          </w:p>
        </w:tc>
        <w:tc>
          <w:tcPr>
            <w:tcW w:w="1413" w:type="pct"/>
            <w:gridSpan w:val="2"/>
            <w:vAlign w:val="center"/>
          </w:tcPr>
          <w:p w14:paraId="11F507F8" w14:textId="77777777" w:rsidR="00987C03" w:rsidRPr="00EC5256" w:rsidDel="00987C03" w:rsidRDefault="00987C03" w:rsidP="00514AC8">
            <w:pPr>
              <w:pStyle w:val="ListParagraph1"/>
              <w:ind w:left="0"/>
              <w:jc w:val="center"/>
              <w:rPr>
                <w:del w:id="82"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3CCDCA6" w14:textId="7E760D9C" w:rsidR="00987C03" w:rsidRPr="00EC5256" w:rsidRDefault="00987C03" w:rsidP="00987C03">
            <w:pPr>
              <w:pStyle w:val="ListParagraph1"/>
              <w:ind w:left="0"/>
              <w:jc w:val="center"/>
              <w:rPr>
                <w:rFonts w:ascii="Arial" w:eastAsia="Times New Roman" w:hAnsi="Arial" w:cs="Arial"/>
                <w:color w:val="000000"/>
                <w:szCs w:val="20"/>
                <w:lang w:val="fr-FR" w:bidi="hi-IN"/>
              </w:rPr>
            </w:pPr>
            <w:del w:id="83"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3FC7EE63" w14:textId="77777777" w:rsidR="00987C03" w:rsidRPr="00EC5256" w:rsidDel="00514AC8" w:rsidRDefault="00987C03" w:rsidP="00514AC8">
            <w:pPr>
              <w:pStyle w:val="ListParagraph1"/>
              <w:ind w:left="0"/>
              <w:jc w:val="center"/>
              <w:rPr>
                <w:del w:id="84" w:author="ZAIDOU Mouhammad" w:date="2024-10-20T00:41:00Z"/>
                <w:rFonts w:ascii="Arial" w:eastAsia="Times New Roman" w:hAnsi="Arial" w:cs="Arial"/>
                <w:color w:val="000000"/>
                <w:szCs w:val="20"/>
                <w:lang w:val="fr-FR" w:bidi="hi-IN"/>
              </w:rPr>
            </w:pPr>
            <w:ins w:id="85" w:author="ZAIDOU Mouhammad" w:date="2024-10-20T00:39:00Z">
              <w:r w:rsidRPr="008D31E3">
                <w:rPr>
                  <w:rFonts w:eastAsia="Times New Roman" w:cstheme="minorHAnsi"/>
                  <w:color w:val="000000"/>
                  <w:szCs w:val="20"/>
                  <w:lang w:val="fr-FR" w:bidi="hi-IN"/>
                </w:rPr>
                <w:t>2</w:t>
              </w:r>
            </w:ins>
            <w:del w:id="86" w:author="ZAIDOU Mouhammad" w:date="2024-10-20T00:39:00Z">
              <w:r w:rsidDel="00514AC8">
                <w:rPr>
                  <w:rFonts w:eastAsia="Times New Roman" w:cstheme="minorHAnsi"/>
                  <w:color w:val="000000"/>
                  <w:szCs w:val="20"/>
                  <w:lang w:val="fr-FR" w:bidi="hi-IN"/>
                </w:rPr>
                <w:delText>-</w:delText>
              </w:r>
            </w:del>
          </w:p>
          <w:p w14:paraId="5CE2F5FA" w14:textId="32DF68E5" w:rsidR="00987C03" w:rsidRPr="00EC5256" w:rsidRDefault="00987C03" w:rsidP="00514AC8">
            <w:pPr>
              <w:pStyle w:val="ListParagraph1"/>
              <w:ind w:left="0"/>
              <w:jc w:val="center"/>
              <w:rPr>
                <w:rFonts w:ascii="Arial" w:eastAsia="Times New Roman" w:hAnsi="Arial" w:cs="Arial"/>
                <w:color w:val="000000"/>
                <w:szCs w:val="20"/>
                <w:lang w:val="fr-FR" w:bidi="hi-IN"/>
              </w:rPr>
            </w:pPr>
            <w:del w:id="87" w:author="ZAIDOU Mouhammad" w:date="2024-10-20T00:39:00Z">
              <w:r w:rsidDel="00514AC8">
                <w:rPr>
                  <w:rFonts w:eastAsia="Times New Roman" w:cstheme="minorHAnsi"/>
                  <w:color w:val="000000"/>
                  <w:szCs w:val="20"/>
                  <w:lang w:val="fr-FR" w:bidi="hi-IN"/>
                </w:rPr>
                <w:delText>-</w:delText>
              </w:r>
            </w:del>
          </w:p>
        </w:tc>
        <w:tc>
          <w:tcPr>
            <w:tcW w:w="378" w:type="pct"/>
            <w:vMerge/>
          </w:tcPr>
          <w:p w14:paraId="0A036B37"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13CA5E33" w14:textId="77777777" w:rsidTr="001707FF">
        <w:trPr>
          <w:cantSplit/>
          <w:trHeight w:val="20"/>
          <w:jc w:val="center"/>
        </w:trPr>
        <w:tc>
          <w:tcPr>
            <w:tcW w:w="315" w:type="pct"/>
            <w:vAlign w:val="center"/>
          </w:tcPr>
          <w:p w14:paraId="439B7C48"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3EFBB10B" w14:textId="406D81E9"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Parking automobile</w:t>
            </w:r>
          </w:p>
        </w:tc>
        <w:tc>
          <w:tcPr>
            <w:tcW w:w="1413" w:type="pct"/>
            <w:gridSpan w:val="2"/>
            <w:vAlign w:val="center"/>
          </w:tcPr>
          <w:p w14:paraId="19A7B298" w14:textId="77777777" w:rsidR="00987C03" w:rsidRPr="00EC5256" w:rsidDel="00987C03" w:rsidRDefault="00987C03" w:rsidP="00514AC8">
            <w:pPr>
              <w:pStyle w:val="ListParagraph1"/>
              <w:ind w:left="0"/>
              <w:jc w:val="center"/>
              <w:rPr>
                <w:del w:id="88"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6ABE980" w14:textId="6ADC1F3F" w:rsidR="00987C03" w:rsidRPr="00EC5256" w:rsidRDefault="00987C03" w:rsidP="00987C03">
            <w:pPr>
              <w:pStyle w:val="ListParagraph1"/>
              <w:ind w:left="0"/>
              <w:jc w:val="center"/>
              <w:rPr>
                <w:rFonts w:ascii="Arial" w:eastAsia="Times New Roman" w:hAnsi="Arial" w:cs="Arial"/>
                <w:color w:val="000000"/>
                <w:szCs w:val="20"/>
                <w:lang w:val="fr-FR" w:bidi="hi-IN"/>
              </w:rPr>
            </w:pPr>
            <w:del w:id="89"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0C40F671" w14:textId="77777777" w:rsidR="00987C03" w:rsidRPr="00EC5256" w:rsidDel="00514AC8" w:rsidRDefault="00987C03" w:rsidP="00514AC8">
            <w:pPr>
              <w:pStyle w:val="ListParagraph1"/>
              <w:ind w:left="0"/>
              <w:jc w:val="center"/>
              <w:rPr>
                <w:del w:id="90" w:author="ZAIDOU Mouhammad" w:date="2024-10-20T00:41:00Z"/>
                <w:rFonts w:ascii="Arial" w:eastAsia="Times New Roman" w:hAnsi="Arial" w:cs="Arial"/>
                <w:color w:val="000000"/>
                <w:szCs w:val="20"/>
                <w:lang w:val="fr-FR" w:bidi="hi-IN"/>
              </w:rPr>
            </w:pPr>
            <w:ins w:id="91" w:author="ZAIDOU Mouhammad" w:date="2024-10-20T00:39:00Z">
              <w:r w:rsidRPr="008D31E3">
                <w:rPr>
                  <w:rFonts w:eastAsia="Times New Roman" w:cstheme="minorHAnsi"/>
                  <w:color w:val="000000"/>
                  <w:szCs w:val="20"/>
                  <w:lang w:val="fr-FR" w:bidi="hi-IN"/>
                </w:rPr>
                <w:t>2</w:t>
              </w:r>
            </w:ins>
            <w:del w:id="92" w:author="ZAIDOU Mouhammad" w:date="2024-10-20T00:39:00Z">
              <w:r w:rsidDel="00514AC8">
                <w:rPr>
                  <w:rFonts w:eastAsia="Times New Roman" w:cstheme="minorHAnsi"/>
                  <w:color w:val="000000"/>
                  <w:szCs w:val="20"/>
                  <w:lang w:val="fr-FR" w:bidi="hi-IN"/>
                </w:rPr>
                <w:delText>-</w:delText>
              </w:r>
            </w:del>
          </w:p>
          <w:p w14:paraId="6C7BC98E" w14:textId="4674DCA1" w:rsidR="00987C03" w:rsidRPr="00EC5256" w:rsidRDefault="00987C03" w:rsidP="00514AC8">
            <w:pPr>
              <w:pStyle w:val="ListParagraph1"/>
              <w:ind w:left="0"/>
              <w:jc w:val="center"/>
              <w:rPr>
                <w:rFonts w:ascii="Arial" w:eastAsia="Times New Roman" w:hAnsi="Arial" w:cs="Arial"/>
                <w:color w:val="000000"/>
                <w:szCs w:val="20"/>
                <w:lang w:val="fr-FR" w:bidi="hi-IN"/>
              </w:rPr>
            </w:pPr>
            <w:del w:id="93" w:author="ZAIDOU Mouhammad" w:date="2024-10-20T00:39:00Z">
              <w:r w:rsidDel="00514AC8">
                <w:rPr>
                  <w:rFonts w:eastAsia="Times New Roman" w:cstheme="minorHAnsi"/>
                  <w:color w:val="000000"/>
                  <w:szCs w:val="20"/>
                  <w:lang w:val="fr-FR" w:bidi="hi-IN"/>
                </w:rPr>
                <w:delText>-</w:delText>
              </w:r>
            </w:del>
          </w:p>
        </w:tc>
        <w:tc>
          <w:tcPr>
            <w:tcW w:w="378" w:type="pct"/>
            <w:vMerge/>
          </w:tcPr>
          <w:p w14:paraId="63F0466B"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514AC8" w:rsidRPr="00984976" w14:paraId="27D963A8" w14:textId="77777777" w:rsidTr="001707FF">
        <w:tblPrEx>
          <w:tblW w:w="5004" w:type="pct"/>
          <w:jc w:val="center"/>
          <w:tblPrExChange w:id="94" w:author="ZAIDOU Mouhammad" w:date="2024-10-26T15:08:00Z">
            <w:tblPrEx>
              <w:tblW w:w="5003" w:type="pct"/>
              <w:jc w:val="center"/>
            </w:tblPrEx>
          </w:tblPrExChange>
        </w:tblPrEx>
        <w:trPr>
          <w:trHeight w:val="376"/>
          <w:jc w:val="center"/>
          <w:trPrChange w:id="95" w:author="ZAIDOU Mouhammad" w:date="2024-10-26T15:08:00Z">
            <w:trPr>
              <w:gridAfter w:val="0"/>
              <w:trHeight w:val="376"/>
              <w:jc w:val="center"/>
            </w:trPr>
          </w:trPrChange>
        </w:trPr>
        <w:tc>
          <w:tcPr>
            <w:tcW w:w="5000" w:type="pct"/>
            <w:gridSpan w:val="6"/>
            <w:shd w:val="clear" w:color="auto" w:fill="AEAAAA" w:themeFill="background2" w:themeFillShade="BF"/>
            <w:vAlign w:val="center"/>
            <w:tcPrChange w:id="96" w:author="ZAIDOU Mouhammad" w:date="2024-10-26T15:08:00Z">
              <w:tcPr>
                <w:tcW w:w="5000" w:type="pct"/>
                <w:gridSpan w:val="18"/>
                <w:shd w:val="clear" w:color="auto" w:fill="AEAAAA" w:themeFill="background2" w:themeFillShade="BF"/>
                <w:vAlign w:val="center"/>
              </w:tcPr>
            </w:tcPrChange>
          </w:tcPr>
          <w:p w14:paraId="6151BA4D" w14:textId="51189CEC" w:rsidR="00514AC8" w:rsidRPr="00EC5256" w:rsidRDefault="00514AC8" w:rsidP="00514AC8">
            <w:pPr>
              <w:jc w:val="center"/>
              <w:rPr>
                <w:b/>
                <w:lang w:val="fr-FR"/>
              </w:rPr>
            </w:pPr>
            <w:r>
              <w:rPr>
                <w:b/>
                <w:lang w:val="fr-FR"/>
              </w:rPr>
              <w:t>ESPACE</w:t>
            </w:r>
            <w:r w:rsidRPr="00EC5256">
              <w:rPr>
                <w:b/>
                <w:lang w:val="fr-FR"/>
              </w:rPr>
              <w:t xml:space="preserve"> DE TRAVAIL</w:t>
            </w:r>
          </w:p>
          <w:p w14:paraId="0C90BE18" w14:textId="17650A32" w:rsidR="00514AC8" w:rsidRPr="00EC5256" w:rsidRDefault="00514AC8" w:rsidP="00514AC8">
            <w:pPr>
              <w:jc w:val="center"/>
              <w:rPr>
                <w:rFonts w:ascii="Arial" w:hAnsi="Arial" w:cs="Arial"/>
                <w:b/>
                <w:bCs/>
                <w:szCs w:val="20"/>
                <w:lang w:val="fr-FR"/>
              </w:rPr>
            </w:pPr>
            <w:r w:rsidRPr="00EC5256">
              <w:rPr>
                <w:b/>
                <w:lang w:val="fr-FR"/>
              </w:rPr>
              <w:t>VISITE DE LA SALLE D'ACCOUCHEMENT ET ENREGISTREMENT SUR LA BASE DE L'OBSERVATION</w:t>
            </w:r>
          </w:p>
        </w:tc>
      </w:tr>
      <w:tr w:rsidR="001707FF" w:rsidRPr="002D084C" w14:paraId="64CA9BC6" w14:textId="77777777" w:rsidTr="001707FF">
        <w:trPr>
          <w:trHeight w:val="376"/>
          <w:jc w:val="center"/>
        </w:trPr>
        <w:tc>
          <w:tcPr>
            <w:tcW w:w="315" w:type="pct"/>
          </w:tcPr>
          <w:p w14:paraId="59D0DBB4" w14:textId="77777777" w:rsidR="00514AC8" w:rsidRPr="00EC5256" w:rsidRDefault="00514AC8" w:rsidP="00514AC8">
            <w:pPr>
              <w:jc w:val="center"/>
              <w:rPr>
                <w:rFonts w:ascii="Arial" w:hAnsi="Arial" w:cs="Arial"/>
                <w:b/>
                <w:bCs/>
                <w:szCs w:val="20"/>
                <w:lang w:val="fr-FR"/>
              </w:rPr>
            </w:pPr>
            <w:r w:rsidRPr="00EC5256">
              <w:rPr>
                <w:rFonts w:ascii="Arial" w:eastAsia="Arial Narrow" w:hAnsi="Arial" w:cs="Mangal"/>
                <w:b/>
                <w:bCs/>
                <w:szCs w:val="20"/>
                <w:cs/>
                <w:lang w:val="fr-FR" w:bidi="hi-IN"/>
              </w:rPr>
              <w:t>302</w:t>
            </w:r>
          </w:p>
        </w:tc>
        <w:tc>
          <w:tcPr>
            <w:tcW w:w="1866" w:type="pct"/>
          </w:tcPr>
          <w:p w14:paraId="3C8960A8" w14:textId="3848E12D" w:rsidR="00514AC8" w:rsidRPr="00EC5256" w:rsidRDefault="00514AC8" w:rsidP="00514AC8">
            <w:pPr>
              <w:suppressAutoHyphens/>
              <w:rPr>
                <w:rFonts w:ascii="Arial" w:hAnsi="Arial" w:cs="Arial"/>
                <w:b/>
                <w:bCs/>
                <w:spacing w:val="-2"/>
                <w:szCs w:val="20"/>
                <w:lang w:val="fr-FR"/>
              </w:rPr>
            </w:pPr>
            <w:r>
              <w:rPr>
                <w:b/>
                <w:bCs/>
                <w:lang w:val="fr-FR"/>
              </w:rPr>
              <w:t>La clinique</w:t>
            </w:r>
            <w:r w:rsidRPr="00EC5256">
              <w:rPr>
                <w:b/>
                <w:bCs/>
                <w:lang w:val="fr-FR"/>
              </w:rPr>
              <w:t xml:space="preserve"> dispose-t-</w:t>
            </w:r>
            <w:r>
              <w:rPr>
                <w:b/>
                <w:bCs/>
                <w:lang w:val="fr-FR"/>
              </w:rPr>
              <w:t>il</w:t>
            </w:r>
            <w:r w:rsidRPr="00EC5256">
              <w:rPr>
                <w:b/>
                <w:bCs/>
                <w:lang w:val="fr-FR"/>
              </w:rPr>
              <w:t xml:space="preserve"> des éléments suivants dans la salle de travail ?</w:t>
            </w:r>
          </w:p>
        </w:tc>
        <w:tc>
          <w:tcPr>
            <w:tcW w:w="1413" w:type="pct"/>
            <w:gridSpan w:val="2"/>
            <w:shd w:val="clear" w:color="auto" w:fill="BFBFBF" w:themeFill="background1" w:themeFillShade="BF"/>
            <w:vAlign w:val="center"/>
          </w:tcPr>
          <w:p w14:paraId="7D4DE5D1" w14:textId="5BF7E51E"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Oui</w:t>
            </w:r>
          </w:p>
        </w:tc>
        <w:tc>
          <w:tcPr>
            <w:tcW w:w="1028" w:type="pct"/>
            <w:shd w:val="clear" w:color="auto" w:fill="BFBFBF" w:themeFill="background1" w:themeFillShade="BF"/>
            <w:vAlign w:val="center"/>
          </w:tcPr>
          <w:p w14:paraId="30768C7F" w14:textId="2D4448B3"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Non</w:t>
            </w:r>
          </w:p>
        </w:tc>
        <w:tc>
          <w:tcPr>
            <w:tcW w:w="378" w:type="pct"/>
            <w:vMerge w:val="restart"/>
          </w:tcPr>
          <w:p w14:paraId="4EF8AA7E" w14:textId="77777777" w:rsidR="00514AC8" w:rsidRPr="00EC5256" w:rsidRDefault="00514AC8" w:rsidP="00514AC8">
            <w:pPr>
              <w:rPr>
                <w:rFonts w:ascii="Arial" w:hAnsi="Arial" w:cs="Arial"/>
                <w:b/>
                <w:bCs/>
                <w:szCs w:val="20"/>
                <w:lang w:val="fr-FR"/>
              </w:rPr>
            </w:pPr>
          </w:p>
          <w:p w14:paraId="34B1931E" w14:textId="77777777" w:rsidR="00514AC8" w:rsidRPr="00EC5256" w:rsidRDefault="00514AC8" w:rsidP="00514AC8">
            <w:pPr>
              <w:rPr>
                <w:rFonts w:ascii="Arial" w:hAnsi="Arial" w:cs="Arial"/>
                <w:szCs w:val="20"/>
                <w:lang w:val="fr-FR"/>
              </w:rPr>
            </w:pPr>
          </w:p>
          <w:p w14:paraId="1B65BC98" w14:textId="77777777" w:rsidR="00514AC8" w:rsidRPr="00EC5256" w:rsidRDefault="00514AC8" w:rsidP="00514AC8">
            <w:pPr>
              <w:rPr>
                <w:rFonts w:ascii="Arial" w:hAnsi="Arial" w:cs="Arial"/>
                <w:szCs w:val="20"/>
                <w:lang w:val="fr-FR"/>
              </w:rPr>
            </w:pPr>
          </w:p>
          <w:p w14:paraId="2900CCC4" w14:textId="77777777" w:rsidR="00514AC8" w:rsidRPr="00EC5256" w:rsidRDefault="00514AC8" w:rsidP="00514AC8">
            <w:pPr>
              <w:rPr>
                <w:rFonts w:ascii="Arial" w:hAnsi="Arial" w:cs="Arial"/>
                <w:szCs w:val="20"/>
                <w:lang w:val="fr-FR"/>
              </w:rPr>
            </w:pPr>
          </w:p>
          <w:p w14:paraId="1EBC41DD" w14:textId="77777777" w:rsidR="00514AC8" w:rsidRPr="00EC5256" w:rsidRDefault="00514AC8" w:rsidP="00514AC8">
            <w:pPr>
              <w:rPr>
                <w:rFonts w:ascii="Arial" w:hAnsi="Arial" w:cs="Arial"/>
                <w:szCs w:val="20"/>
                <w:lang w:val="fr-FR"/>
              </w:rPr>
            </w:pPr>
          </w:p>
          <w:p w14:paraId="373779C7" w14:textId="77777777" w:rsidR="00514AC8" w:rsidRPr="00EC5256" w:rsidRDefault="00514AC8" w:rsidP="00514AC8">
            <w:pPr>
              <w:rPr>
                <w:rFonts w:ascii="Arial" w:hAnsi="Arial" w:cs="Arial"/>
                <w:szCs w:val="20"/>
                <w:lang w:val="fr-FR"/>
              </w:rPr>
            </w:pPr>
          </w:p>
          <w:p w14:paraId="66478D80" w14:textId="77777777" w:rsidR="00514AC8" w:rsidRPr="00EC5256" w:rsidRDefault="00514AC8" w:rsidP="00514AC8">
            <w:pPr>
              <w:rPr>
                <w:rFonts w:ascii="Arial" w:hAnsi="Arial" w:cs="Arial"/>
                <w:szCs w:val="20"/>
                <w:lang w:val="fr-FR"/>
              </w:rPr>
            </w:pPr>
          </w:p>
          <w:p w14:paraId="620C48E8" w14:textId="77777777" w:rsidR="00514AC8" w:rsidRPr="00EC5256" w:rsidRDefault="00514AC8" w:rsidP="00514AC8">
            <w:pPr>
              <w:rPr>
                <w:rFonts w:ascii="Arial" w:hAnsi="Arial" w:cs="Arial"/>
                <w:szCs w:val="20"/>
                <w:lang w:val="fr-FR"/>
              </w:rPr>
            </w:pPr>
          </w:p>
          <w:p w14:paraId="0C55CB38" w14:textId="77777777" w:rsidR="00514AC8" w:rsidRPr="00EC5256" w:rsidRDefault="00514AC8" w:rsidP="00514AC8">
            <w:pPr>
              <w:rPr>
                <w:rFonts w:ascii="Arial" w:hAnsi="Arial" w:cs="Arial"/>
                <w:szCs w:val="20"/>
                <w:lang w:val="fr-FR"/>
              </w:rPr>
            </w:pPr>
          </w:p>
          <w:p w14:paraId="5261DC23" w14:textId="77777777" w:rsidR="00514AC8" w:rsidRPr="00EC5256" w:rsidRDefault="00514AC8" w:rsidP="00514AC8">
            <w:pPr>
              <w:rPr>
                <w:rFonts w:ascii="Arial" w:hAnsi="Arial" w:cs="Arial"/>
                <w:szCs w:val="20"/>
                <w:lang w:val="fr-FR"/>
              </w:rPr>
            </w:pPr>
          </w:p>
          <w:p w14:paraId="0F471EC8" w14:textId="77777777" w:rsidR="00514AC8" w:rsidRPr="00EC5256" w:rsidRDefault="00514AC8" w:rsidP="00514AC8">
            <w:pPr>
              <w:rPr>
                <w:rFonts w:ascii="Arial" w:hAnsi="Arial" w:cs="Arial"/>
                <w:szCs w:val="20"/>
                <w:lang w:val="fr-FR"/>
              </w:rPr>
            </w:pPr>
          </w:p>
          <w:p w14:paraId="36749FFF" w14:textId="77777777" w:rsidR="00514AC8" w:rsidRPr="00EC5256" w:rsidRDefault="00514AC8" w:rsidP="00514AC8">
            <w:pPr>
              <w:rPr>
                <w:rFonts w:ascii="Arial" w:hAnsi="Arial" w:cs="Arial"/>
                <w:szCs w:val="20"/>
                <w:lang w:val="fr-FR"/>
              </w:rPr>
            </w:pPr>
          </w:p>
          <w:p w14:paraId="332ABC19" w14:textId="77777777" w:rsidR="00514AC8" w:rsidRPr="00EC5256" w:rsidRDefault="00514AC8" w:rsidP="00514AC8">
            <w:pPr>
              <w:rPr>
                <w:rFonts w:ascii="Arial" w:hAnsi="Arial" w:cs="Arial"/>
                <w:szCs w:val="20"/>
                <w:lang w:val="fr-FR"/>
              </w:rPr>
            </w:pPr>
          </w:p>
          <w:p w14:paraId="097EE958" w14:textId="77777777" w:rsidR="00514AC8" w:rsidRPr="00EC5256" w:rsidRDefault="00514AC8" w:rsidP="00514AC8">
            <w:pPr>
              <w:rPr>
                <w:rFonts w:ascii="Arial" w:hAnsi="Arial" w:cs="Arial"/>
                <w:szCs w:val="20"/>
                <w:lang w:val="fr-FR"/>
              </w:rPr>
            </w:pPr>
          </w:p>
        </w:tc>
      </w:tr>
      <w:tr w:rsidR="001707FF" w:rsidRPr="002D084C" w14:paraId="589AA33A" w14:textId="77777777" w:rsidTr="001707FF">
        <w:tblPrEx>
          <w:jc w:val="left"/>
        </w:tblPrEx>
        <w:trPr>
          <w:trHeight w:val="20"/>
        </w:trPr>
        <w:tc>
          <w:tcPr>
            <w:tcW w:w="315" w:type="pct"/>
          </w:tcPr>
          <w:p w14:paraId="4BC6EDB8"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99A902D" w14:textId="56B022F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Toilettes fonctionnelles avec eau courante et chasse d'eau </w:t>
            </w:r>
          </w:p>
        </w:tc>
        <w:tc>
          <w:tcPr>
            <w:tcW w:w="1413" w:type="pct"/>
            <w:gridSpan w:val="2"/>
          </w:tcPr>
          <w:p w14:paraId="2999CA2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BEC9EF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F9B6C6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2E5E9A1" w14:textId="77777777" w:rsidTr="001707FF">
        <w:tblPrEx>
          <w:jc w:val="left"/>
        </w:tblPrEx>
        <w:trPr>
          <w:trHeight w:val="20"/>
        </w:trPr>
        <w:tc>
          <w:tcPr>
            <w:tcW w:w="315" w:type="pct"/>
          </w:tcPr>
          <w:p w14:paraId="3F74D2EB"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7FCC5BF5" w14:textId="3A27A1A7"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Zone de triage et d'examen </w:t>
            </w:r>
          </w:p>
        </w:tc>
        <w:tc>
          <w:tcPr>
            <w:tcW w:w="1413" w:type="pct"/>
            <w:gridSpan w:val="2"/>
          </w:tcPr>
          <w:p w14:paraId="5DF0B6F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76A92B2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52EA55A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B5F4BAC" w14:textId="77777777" w:rsidTr="001707FF">
        <w:tblPrEx>
          <w:jc w:val="left"/>
        </w:tblPrEx>
        <w:trPr>
          <w:trHeight w:val="20"/>
        </w:trPr>
        <w:tc>
          <w:tcPr>
            <w:tcW w:w="315" w:type="pct"/>
          </w:tcPr>
          <w:p w14:paraId="764DD166"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2672E51" w14:textId="513D59C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Salle de travail réservées aux infirmières</w:t>
            </w:r>
          </w:p>
        </w:tc>
        <w:tc>
          <w:tcPr>
            <w:tcW w:w="1413" w:type="pct"/>
            <w:gridSpan w:val="2"/>
          </w:tcPr>
          <w:p w14:paraId="6B68A16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2805E82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5A80F4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D888DA0" w14:textId="77777777" w:rsidTr="001707FF">
        <w:tblPrEx>
          <w:jc w:val="left"/>
        </w:tblPrEx>
        <w:trPr>
          <w:trHeight w:val="20"/>
        </w:trPr>
        <w:tc>
          <w:tcPr>
            <w:tcW w:w="315" w:type="pct"/>
          </w:tcPr>
          <w:p w14:paraId="31E6CB6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7E15A739" w14:textId="52C21B8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Salle de garde pour les médecins </w:t>
            </w:r>
          </w:p>
        </w:tc>
        <w:tc>
          <w:tcPr>
            <w:tcW w:w="1413" w:type="pct"/>
            <w:gridSpan w:val="2"/>
          </w:tcPr>
          <w:p w14:paraId="1FBD252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6461A5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A6E1E2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8DFC3BE" w14:textId="77777777" w:rsidTr="001707FF">
        <w:tblPrEx>
          <w:jc w:val="left"/>
        </w:tblPrEx>
        <w:trPr>
          <w:trHeight w:val="20"/>
        </w:trPr>
        <w:tc>
          <w:tcPr>
            <w:tcW w:w="315" w:type="pct"/>
          </w:tcPr>
          <w:p w14:paraId="5BF9215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7F80992F" w14:textId="02A2125E" w:rsidR="00514AC8" w:rsidRPr="00EC5256" w:rsidRDefault="00514AC8" w:rsidP="00514AC8">
            <w:pPr>
              <w:pStyle w:val="ListParagraph1"/>
              <w:spacing w:after="0" w:line="240" w:lineRule="auto"/>
              <w:ind w:left="0"/>
              <w:rPr>
                <w:lang w:val="fr-FR"/>
              </w:rPr>
            </w:pPr>
            <w:ins w:id="97" w:author="ZAIDOU Mouhammad" w:date="2024-10-19T19:34:00Z">
              <w:r>
                <w:rPr>
                  <w:rFonts w:cstheme="minorHAnsi"/>
                  <w:szCs w:val="20"/>
                  <w:lang w:val="fr-FR"/>
                </w:rPr>
                <w:t>Salle de garde pour les INF/SFE</w:t>
              </w:r>
            </w:ins>
          </w:p>
        </w:tc>
        <w:tc>
          <w:tcPr>
            <w:tcW w:w="1413" w:type="pct"/>
            <w:gridSpan w:val="2"/>
          </w:tcPr>
          <w:p w14:paraId="0381A214" w14:textId="382576DD" w:rsidR="00514AC8" w:rsidRPr="00EC5256" w:rsidRDefault="00514AC8" w:rsidP="00514AC8">
            <w:pPr>
              <w:pStyle w:val="ListParagraph1"/>
              <w:ind w:left="0"/>
              <w:jc w:val="center"/>
              <w:rPr>
                <w:rFonts w:ascii="Arial" w:eastAsia="Times New Roman" w:hAnsi="Arial" w:cs="Arial"/>
                <w:color w:val="000000"/>
                <w:szCs w:val="20"/>
                <w:lang w:val="fr-FR" w:bidi="hi-IN"/>
              </w:rPr>
            </w:pPr>
            <w:ins w:id="98" w:author="ZAIDOU Mouhammad" w:date="2024-10-19T19:34:00Z">
              <w:r w:rsidRPr="00EC5256">
                <w:rPr>
                  <w:rFonts w:ascii="Arial" w:eastAsia="Times New Roman" w:hAnsi="Arial" w:cs="Arial"/>
                  <w:color w:val="000000"/>
                  <w:szCs w:val="20"/>
                  <w:lang w:val="fr-FR" w:bidi="hi-IN"/>
                </w:rPr>
                <w:t>1</w:t>
              </w:r>
            </w:ins>
          </w:p>
        </w:tc>
        <w:tc>
          <w:tcPr>
            <w:tcW w:w="1028" w:type="pct"/>
          </w:tcPr>
          <w:p w14:paraId="1F339270" w14:textId="104DBFA6" w:rsidR="00514AC8" w:rsidRPr="00EC5256" w:rsidRDefault="00514AC8" w:rsidP="00514AC8">
            <w:pPr>
              <w:pStyle w:val="ListParagraph1"/>
              <w:ind w:left="0"/>
              <w:jc w:val="center"/>
              <w:rPr>
                <w:rFonts w:ascii="Arial" w:eastAsia="Times New Roman" w:hAnsi="Arial" w:cs="Arial"/>
                <w:color w:val="000000"/>
                <w:szCs w:val="20"/>
                <w:lang w:val="fr-FR" w:bidi="hi-IN"/>
              </w:rPr>
            </w:pPr>
            <w:ins w:id="99" w:author="ZAIDOU Mouhammad" w:date="2024-10-19T19:34:00Z">
              <w:r w:rsidRPr="00EC5256">
                <w:rPr>
                  <w:rFonts w:ascii="Arial" w:eastAsia="Times New Roman" w:hAnsi="Arial" w:cs="Arial"/>
                  <w:color w:val="000000"/>
                  <w:szCs w:val="20"/>
                  <w:lang w:val="fr-FR" w:bidi="hi-IN"/>
                </w:rPr>
                <w:t>2</w:t>
              </w:r>
            </w:ins>
          </w:p>
        </w:tc>
        <w:tc>
          <w:tcPr>
            <w:tcW w:w="378" w:type="pct"/>
            <w:vMerge/>
          </w:tcPr>
          <w:p w14:paraId="18859CD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E50FAC0" w14:textId="77777777" w:rsidTr="001707FF">
        <w:tblPrEx>
          <w:jc w:val="left"/>
        </w:tblPrEx>
        <w:trPr>
          <w:trHeight w:val="20"/>
        </w:trPr>
        <w:tc>
          <w:tcPr>
            <w:tcW w:w="315" w:type="pct"/>
          </w:tcPr>
          <w:p w14:paraId="6AADEE77"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DA2460A" w14:textId="00062CB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Zone de soins aux nouveaux-nés </w:t>
            </w:r>
          </w:p>
        </w:tc>
        <w:tc>
          <w:tcPr>
            <w:tcW w:w="1413" w:type="pct"/>
            <w:gridSpan w:val="2"/>
          </w:tcPr>
          <w:p w14:paraId="4565BC4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AF5F1E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84DDE2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6ABD2D5" w14:textId="77777777" w:rsidTr="001707FF">
        <w:tblPrEx>
          <w:jc w:val="left"/>
        </w:tblPrEx>
        <w:trPr>
          <w:trHeight w:val="20"/>
        </w:trPr>
        <w:tc>
          <w:tcPr>
            <w:tcW w:w="315" w:type="pct"/>
          </w:tcPr>
          <w:p w14:paraId="63B07D93"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04CE6AD7" w14:textId="509A26E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Zone de stockage médical</w:t>
            </w:r>
          </w:p>
        </w:tc>
        <w:tc>
          <w:tcPr>
            <w:tcW w:w="1413" w:type="pct"/>
            <w:gridSpan w:val="2"/>
          </w:tcPr>
          <w:p w14:paraId="7DE565E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4848BF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4BFB670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8C8E453" w14:textId="77777777" w:rsidTr="001707FF">
        <w:tblPrEx>
          <w:jc w:val="left"/>
        </w:tblPrEx>
        <w:trPr>
          <w:trHeight w:val="20"/>
        </w:trPr>
        <w:tc>
          <w:tcPr>
            <w:tcW w:w="315" w:type="pct"/>
          </w:tcPr>
          <w:p w14:paraId="08C3E8B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5EC32B7D" w14:textId="168530C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Vestiaires </w:t>
            </w:r>
          </w:p>
        </w:tc>
        <w:tc>
          <w:tcPr>
            <w:tcW w:w="1413" w:type="pct"/>
            <w:gridSpan w:val="2"/>
          </w:tcPr>
          <w:p w14:paraId="00683C0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9D43F7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1E93D7C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FA10706" w14:textId="77777777" w:rsidTr="001707FF">
        <w:tblPrEx>
          <w:jc w:val="left"/>
        </w:tblPrEx>
        <w:trPr>
          <w:trHeight w:val="20"/>
        </w:trPr>
        <w:tc>
          <w:tcPr>
            <w:tcW w:w="315" w:type="pct"/>
          </w:tcPr>
          <w:p w14:paraId="3DEC1C7E"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60DED89" w14:textId="078CA19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Lavabo médical </w:t>
            </w:r>
          </w:p>
        </w:tc>
        <w:tc>
          <w:tcPr>
            <w:tcW w:w="1413" w:type="pct"/>
            <w:gridSpan w:val="2"/>
          </w:tcPr>
          <w:p w14:paraId="7F5E597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19BFD8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85929B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441C8B8" w14:textId="77777777" w:rsidTr="001707FF">
        <w:tblPrEx>
          <w:jc w:val="left"/>
        </w:tblPrEx>
        <w:trPr>
          <w:trHeight w:val="70"/>
        </w:trPr>
        <w:tc>
          <w:tcPr>
            <w:tcW w:w="315" w:type="pct"/>
          </w:tcPr>
          <w:p w14:paraId="6F9752F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1B5682C8" w14:textId="3A29DD4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Zone de décontamination </w:t>
            </w:r>
          </w:p>
        </w:tc>
        <w:tc>
          <w:tcPr>
            <w:tcW w:w="1413" w:type="pct"/>
            <w:gridSpan w:val="2"/>
          </w:tcPr>
          <w:p w14:paraId="60E3FD3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2575D03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3C0BDE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6D5038F" w14:textId="77777777" w:rsidTr="001707FF">
        <w:tblPrEx>
          <w:tblW w:w="5004" w:type="pct"/>
          <w:jc w:val="center"/>
          <w:tblPrExChange w:id="100" w:author="ZAIDOU Mouhammad" w:date="2024-10-26T15:08:00Z">
            <w:tblPrEx>
              <w:tblW w:w="5075" w:type="pct"/>
              <w:jc w:val="center"/>
            </w:tblPrEx>
          </w:tblPrExChange>
        </w:tblPrEx>
        <w:trPr>
          <w:trHeight w:val="747"/>
          <w:jc w:val="center"/>
          <w:trPrChange w:id="101" w:author="ZAIDOU Mouhammad" w:date="2024-10-26T15:08:00Z">
            <w:trPr>
              <w:gridAfter w:val="0"/>
              <w:wAfter w:w="71" w:type="pct"/>
              <w:trHeight w:val="747"/>
              <w:jc w:val="center"/>
            </w:trPr>
          </w:trPrChange>
        </w:trPr>
        <w:tc>
          <w:tcPr>
            <w:tcW w:w="315" w:type="pct"/>
            <w:tcPrChange w:id="102" w:author="ZAIDOU Mouhammad" w:date="2024-10-26T15:08:00Z">
              <w:tcPr>
                <w:tcW w:w="309" w:type="pct"/>
                <w:gridSpan w:val="2"/>
              </w:tcPr>
            </w:tcPrChange>
          </w:tcPr>
          <w:p w14:paraId="6ABDFC1B" w14:textId="77777777" w:rsidR="00514AC8" w:rsidRPr="00EC5256" w:rsidRDefault="00514AC8" w:rsidP="00514AC8">
            <w:pPr>
              <w:jc w:val="center"/>
              <w:rPr>
                <w:rFonts w:ascii="Arial" w:hAnsi="Arial" w:cs="Arial"/>
                <w:b/>
                <w:bCs/>
                <w:szCs w:val="20"/>
                <w:lang w:val="fr-FR"/>
              </w:rPr>
            </w:pPr>
            <w:r w:rsidRPr="00EC5256">
              <w:rPr>
                <w:rFonts w:ascii="Arial" w:eastAsia="Arial Narrow" w:hAnsi="Arial" w:cs="Mangal"/>
                <w:b/>
                <w:bCs/>
                <w:szCs w:val="20"/>
                <w:cs/>
                <w:lang w:val="fr-FR" w:bidi="hi-IN"/>
              </w:rPr>
              <w:t>303</w:t>
            </w:r>
          </w:p>
        </w:tc>
        <w:tc>
          <w:tcPr>
            <w:tcW w:w="1866" w:type="pct"/>
            <w:tcPrChange w:id="103" w:author="ZAIDOU Mouhammad" w:date="2024-10-26T15:08:00Z">
              <w:tcPr>
                <w:tcW w:w="1840" w:type="pct"/>
                <w:gridSpan w:val="4"/>
              </w:tcPr>
            </w:tcPrChange>
          </w:tcPr>
          <w:p w14:paraId="157D79AB" w14:textId="4BBB533F" w:rsidR="00514AC8" w:rsidRPr="00EC5256" w:rsidRDefault="00514AC8" w:rsidP="00514AC8">
            <w:pPr>
              <w:suppressAutoHyphens/>
              <w:rPr>
                <w:rFonts w:ascii="Arial" w:hAnsi="Arial" w:cs="Arial"/>
                <w:b/>
                <w:bCs/>
                <w:spacing w:val="-2"/>
                <w:szCs w:val="20"/>
                <w:lang w:val="fr-FR"/>
              </w:rPr>
            </w:pPr>
            <w:r w:rsidRPr="00EC5256">
              <w:rPr>
                <w:b/>
                <w:bCs/>
                <w:lang w:val="fr-FR"/>
              </w:rPr>
              <w:t>Les instruments et équipements suivants sont-ils disponibles et fonctionnels dans la salle d'accouchement ?</w:t>
            </w:r>
          </w:p>
        </w:tc>
        <w:tc>
          <w:tcPr>
            <w:tcW w:w="677" w:type="pct"/>
            <w:shd w:val="clear" w:color="auto" w:fill="BFBFBF" w:themeFill="background1" w:themeFillShade="BF"/>
            <w:vAlign w:val="center"/>
            <w:tcPrChange w:id="104" w:author="ZAIDOU Mouhammad" w:date="2024-10-26T15:08:00Z">
              <w:tcPr>
                <w:tcW w:w="668" w:type="pct"/>
                <w:gridSpan w:val="4"/>
                <w:shd w:val="clear" w:color="auto" w:fill="BFBFBF" w:themeFill="background1" w:themeFillShade="BF"/>
                <w:vAlign w:val="center"/>
              </w:tcPr>
            </w:tcPrChange>
          </w:tcPr>
          <w:p w14:paraId="09B15124" w14:textId="36797771" w:rsidR="00514AC8" w:rsidRPr="00EC5256" w:rsidRDefault="00514AC8" w:rsidP="00514AC8">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Disponible et fonctionnel</w:t>
            </w:r>
          </w:p>
        </w:tc>
        <w:tc>
          <w:tcPr>
            <w:tcW w:w="736" w:type="pct"/>
            <w:shd w:val="clear" w:color="auto" w:fill="BFBFBF" w:themeFill="background1" w:themeFillShade="BF"/>
            <w:vAlign w:val="center"/>
            <w:tcPrChange w:id="105" w:author="ZAIDOU Mouhammad" w:date="2024-10-26T15:08:00Z">
              <w:tcPr>
                <w:tcW w:w="724" w:type="pct"/>
                <w:gridSpan w:val="2"/>
                <w:shd w:val="clear" w:color="auto" w:fill="BFBFBF" w:themeFill="background1" w:themeFillShade="BF"/>
                <w:vAlign w:val="center"/>
              </w:tcPr>
            </w:tcPrChange>
          </w:tcPr>
          <w:p w14:paraId="72829882" w14:textId="72A38C22" w:rsidR="00514AC8" w:rsidRPr="00EC5256" w:rsidRDefault="00514AC8" w:rsidP="00514AC8">
            <w:pPr>
              <w:pStyle w:val="ListParagraph1"/>
              <w:spacing w:after="0"/>
              <w:ind w:left="0"/>
              <w:jc w:val="center"/>
              <w:rPr>
                <w:rFonts w:ascii="Arial" w:hAnsi="Arial" w:cs="Arial"/>
                <w:b/>
                <w:bCs/>
                <w:szCs w:val="20"/>
                <w:lang w:val="fr-FR"/>
              </w:rPr>
            </w:pPr>
            <w:r w:rsidRPr="00EC5256">
              <w:rPr>
                <w:rFonts w:ascii="Arial" w:hAnsi="Arial" w:cs="Arial"/>
                <w:b/>
                <w:bCs/>
                <w:szCs w:val="20"/>
                <w:lang w:val="fr-FR"/>
              </w:rPr>
              <w:t>Disponible mais pas fonctionnel</w:t>
            </w:r>
          </w:p>
        </w:tc>
        <w:tc>
          <w:tcPr>
            <w:tcW w:w="1028" w:type="pct"/>
            <w:shd w:val="clear" w:color="auto" w:fill="BFBFBF" w:themeFill="background1" w:themeFillShade="BF"/>
            <w:vAlign w:val="center"/>
            <w:tcPrChange w:id="106" w:author="ZAIDOU Mouhammad" w:date="2024-10-26T15:08:00Z">
              <w:tcPr>
                <w:tcW w:w="1014" w:type="pct"/>
                <w:gridSpan w:val="3"/>
                <w:shd w:val="clear" w:color="auto" w:fill="BFBFBF" w:themeFill="background1" w:themeFillShade="BF"/>
                <w:vAlign w:val="center"/>
              </w:tcPr>
            </w:tcPrChange>
          </w:tcPr>
          <w:p w14:paraId="1721A98B" w14:textId="1E7D7C63"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378" w:type="pct"/>
            <w:vMerge w:val="restart"/>
            <w:tcPrChange w:id="107" w:author="ZAIDOU Mouhammad" w:date="2024-10-26T15:08:00Z">
              <w:tcPr>
                <w:tcW w:w="373" w:type="pct"/>
                <w:gridSpan w:val="3"/>
                <w:vMerge w:val="restart"/>
              </w:tcPr>
            </w:tcPrChange>
          </w:tcPr>
          <w:p w14:paraId="0171E5C8" w14:textId="77777777" w:rsidR="00514AC8" w:rsidRPr="00EC5256" w:rsidRDefault="00514AC8" w:rsidP="00514AC8">
            <w:pPr>
              <w:rPr>
                <w:rFonts w:ascii="Arial" w:hAnsi="Arial" w:cs="Arial"/>
                <w:b/>
                <w:bCs/>
                <w:szCs w:val="20"/>
                <w:lang w:val="fr-FR"/>
              </w:rPr>
            </w:pPr>
          </w:p>
          <w:p w14:paraId="0988EA8C" w14:textId="77777777" w:rsidR="00514AC8" w:rsidRPr="00EC5256" w:rsidRDefault="00514AC8" w:rsidP="00514AC8">
            <w:pPr>
              <w:rPr>
                <w:rFonts w:ascii="Arial" w:hAnsi="Arial" w:cs="Arial"/>
                <w:szCs w:val="20"/>
                <w:lang w:val="fr-FR"/>
              </w:rPr>
            </w:pPr>
          </w:p>
          <w:p w14:paraId="649ABBE0" w14:textId="77777777" w:rsidR="00514AC8" w:rsidRPr="00EC5256" w:rsidRDefault="00514AC8" w:rsidP="00514AC8">
            <w:pPr>
              <w:rPr>
                <w:rFonts w:ascii="Arial" w:hAnsi="Arial" w:cs="Arial"/>
                <w:szCs w:val="20"/>
                <w:lang w:val="fr-FR"/>
              </w:rPr>
            </w:pPr>
          </w:p>
          <w:p w14:paraId="1F265C80" w14:textId="77777777" w:rsidR="00514AC8" w:rsidRPr="00EC5256" w:rsidRDefault="00514AC8" w:rsidP="00514AC8">
            <w:pPr>
              <w:rPr>
                <w:rFonts w:ascii="Arial" w:hAnsi="Arial" w:cs="Arial"/>
                <w:szCs w:val="20"/>
                <w:lang w:val="fr-FR"/>
              </w:rPr>
            </w:pPr>
          </w:p>
          <w:p w14:paraId="1DB76DAC" w14:textId="77777777" w:rsidR="00514AC8" w:rsidRPr="00EC5256" w:rsidRDefault="00514AC8" w:rsidP="00514AC8">
            <w:pPr>
              <w:rPr>
                <w:rFonts w:ascii="Arial" w:hAnsi="Arial" w:cs="Arial"/>
                <w:szCs w:val="20"/>
                <w:lang w:val="fr-FR"/>
              </w:rPr>
            </w:pPr>
          </w:p>
          <w:p w14:paraId="20F72ACA" w14:textId="77777777" w:rsidR="00514AC8" w:rsidRPr="00EC5256" w:rsidRDefault="00514AC8" w:rsidP="00514AC8">
            <w:pPr>
              <w:rPr>
                <w:rFonts w:ascii="Arial" w:hAnsi="Arial" w:cs="Arial"/>
                <w:szCs w:val="20"/>
                <w:lang w:val="fr-FR"/>
              </w:rPr>
            </w:pPr>
          </w:p>
          <w:p w14:paraId="45314FEA" w14:textId="77777777" w:rsidR="00514AC8" w:rsidRPr="00EC5256" w:rsidRDefault="00514AC8" w:rsidP="00514AC8">
            <w:pPr>
              <w:rPr>
                <w:rFonts w:ascii="Arial" w:hAnsi="Arial" w:cs="Arial"/>
                <w:szCs w:val="20"/>
                <w:lang w:val="fr-FR"/>
              </w:rPr>
            </w:pPr>
          </w:p>
          <w:p w14:paraId="0FD39742" w14:textId="77777777" w:rsidR="00514AC8" w:rsidRPr="00EC5256" w:rsidRDefault="00514AC8" w:rsidP="00514AC8">
            <w:pPr>
              <w:rPr>
                <w:rFonts w:ascii="Arial" w:hAnsi="Arial" w:cs="Arial"/>
                <w:szCs w:val="20"/>
                <w:lang w:val="fr-FR"/>
              </w:rPr>
            </w:pPr>
          </w:p>
          <w:p w14:paraId="435E6AE2" w14:textId="77777777" w:rsidR="00514AC8" w:rsidRPr="00EC5256" w:rsidRDefault="00514AC8" w:rsidP="00514AC8">
            <w:pPr>
              <w:rPr>
                <w:rFonts w:ascii="Arial" w:hAnsi="Arial" w:cs="Arial"/>
                <w:szCs w:val="20"/>
                <w:lang w:val="fr-FR"/>
              </w:rPr>
            </w:pPr>
          </w:p>
          <w:p w14:paraId="18374AE1" w14:textId="77777777" w:rsidR="00514AC8" w:rsidRPr="00EC5256" w:rsidRDefault="00514AC8" w:rsidP="00514AC8">
            <w:pPr>
              <w:rPr>
                <w:rFonts w:ascii="Arial" w:hAnsi="Arial" w:cs="Arial"/>
                <w:szCs w:val="20"/>
                <w:lang w:val="fr-FR"/>
              </w:rPr>
            </w:pPr>
          </w:p>
          <w:p w14:paraId="1C4046FF" w14:textId="77777777" w:rsidR="00514AC8" w:rsidRPr="00EC5256" w:rsidRDefault="00514AC8" w:rsidP="00514AC8">
            <w:pPr>
              <w:rPr>
                <w:rFonts w:ascii="Arial" w:hAnsi="Arial" w:cs="Arial"/>
                <w:szCs w:val="20"/>
                <w:lang w:val="fr-FR"/>
              </w:rPr>
            </w:pPr>
          </w:p>
          <w:p w14:paraId="68F07362" w14:textId="77777777" w:rsidR="00514AC8" w:rsidRPr="00EC5256" w:rsidRDefault="00514AC8" w:rsidP="00514AC8">
            <w:pPr>
              <w:rPr>
                <w:rFonts w:ascii="Arial" w:hAnsi="Arial" w:cs="Arial"/>
                <w:szCs w:val="20"/>
                <w:lang w:val="fr-FR"/>
              </w:rPr>
            </w:pPr>
          </w:p>
          <w:p w14:paraId="6B877321" w14:textId="77777777" w:rsidR="00514AC8" w:rsidRPr="00EC5256" w:rsidRDefault="00514AC8" w:rsidP="00514AC8">
            <w:pPr>
              <w:rPr>
                <w:rFonts w:ascii="Arial" w:hAnsi="Arial" w:cs="Arial"/>
                <w:szCs w:val="20"/>
                <w:lang w:val="fr-FR"/>
              </w:rPr>
            </w:pPr>
          </w:p>
          <w:p w14:paraId="4658B4D8" w14:textId="77777777" w:rsidR="00514AC8" w:rsidRPr="00EC5256" w:rsidRDefault="00514AC8" w:rsidP="00514AC8">
            <w:pPr>
              <w:rPr>
                <w:rFonts w:ascii="Arial" w:hAnsi="Arial" w:cs="Arial"/>
                <w:szCs w:val="20"/>
                <w:lang w:val="fr-FR"/>
              </w:rPr>
            </w:pPr>
          </w:p>
          <w:p w14:paraId="541EA60C" w14:textId="77777777" w:rsidR="00514AC8" w:rsidRPr="00EC5256" w:rsidRDefault="00514AC8" w:rsidP="00514AC8">
            <w:pPr>
              <w:rPr>
                <w:rFonts w:ascii="Arial" w:hAnsi="Arial" w:cs="Arial"/>
                <w:szCs w:val="20"/>
                <w:lang w:val="fr-FR"/>
              </w:rPr>
            </w:pPr>
          </w:p>
        </w:tc>
      </w:tr>
      <w:tr w:rsidR="001707FF" w:rsidRPr="002D084C" w14:paraId="70D16BF9" w14:textId="77777777" w:rsidTr="001707FF">
        <w:tblPrEx>
          <w:tblW w:w="5004" w:type="pct"/>
          <w:jc w:val="center"/>
          <w:tblPrExChange w:id="108" w:author="ZAIDOU Mouhammad" w:date="2024-10-26T15:08:00Z">
            <w:tblPrEx>
              <w:tblW w:w="5075" w:type="pct"/>
              <w:jc w:val="center"/>
            </w:tblPrEx>
          </w:tblPrExChange>
        </w:tblPrEx>
        <w:trPr>
          <w:trHeight w:val="20"/>
          <w:jc w:val="center"/>
          <w:trPrChange w:id="109" w:author="ZAIDOU Mouhammad" w:date="2024-10-26T15:08:00Z">
            <w:trPr>
              <w:gridAfter w:val="0"/>
              <w:wAfter w:w="71" w:type="pct"/>
              <w:trHeight w:val="20"/>
              <w:jc w:val="center"/>
            </w:trPr>
          </w:trPrChange>
        </w:trPr>
        <w:tc>
          <w:tcPr>
            <w:tcW w:w="315" w:type="pct"/>
            <w:tcPrChange w:id="110" w:author="ZAIDOU Mouhammad" w:date="2024-10-26T15:08:00Z">
              <w:tcPr>
                <w:tcW w:w="310" w:type="pct"/>
                <w:gridSpan w:val="3"/>
              </w:tcPr>
            </w:tcPrChange>
          </w:tcPr>
          <w:p w14:paraId="24F65FB0"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111" w:author="ZAIDOU Mouhammad" w:date="2024-10-26T15:11:00Z">
                <w:pPr>
                  <w:pStyle w:val="ListParagraph1"/>
                  <w:numPr>
                    <w:numId w:val="2"/>
                  </w:numPr>
                  <w:spacing w:after="0" w:line="240" w:lineRule="auto"/>
                  <w:ind w:hanging="360"/>
                  <w:jc w:val="center"/>
                </w:pPr>
              </w:pPrChange>
            </w:pPr>
          </w:p>
        </w:tc>
        <w:tc>
          <w:tcPr>
            <w:tcW w:w="1866" w:type="pct"/>
            <w:tcPrChange w:id="112" w:author="ZAIDOU Mouhammad" w:date="2024-10-26T15:08:00Z">
              <w:tcPr>
                <w:tcW w:w="1840" w:type="pct"/>
                <w:gridSpan w:val="4"/>
              </w:tcPr>
            </w:tcPrChange>
          </w:tcPr>
          <w:p w14:paraId="1AC1BB81" w14:textId="5EF3543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Table </w:t>
            </w:r>
            <w:r>
              <w:rPr>
                <w:lang w:val="fr-FR"/>
              </w:rPr>
              <w:t>d’accouchement</w:t>
            </w:r>
            <w:r w:rsidRPr="00EC5256">
              <w:rPr>
                <w:lang w:val="fr-FR"/>
              </w:rPr>
              <w:t xml:space="preserve">                               </w:t>
            </w:r>
          </w:p>
        </w:tc>
        <w:tc>
          <w:tcPr>
            <w:tcW w:w="677" w:type="pct"/>
            <w:tcPrChange w:id="113" w:author="ZAIDOU Mouhammad" w:date="2024-10-26T15:08:00Z">
              <w:tcPr>
                <w:tcW w:w="668" w:type="pct"/>
                <w:gridSpan w:val="4"/>
              </w:tcPr>
            </w:tcPrChange>
          </w:tcPr>
          <w:p w14:paraId="1543122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FFFFFF" w:themeFill="background1"/>
            <w:tcPrChange w:id="114" w:author="ZAIDOU Mouhammad" w:date="2024-10-26T15:08:00Z">
              <w:tcPr>
                <w:tcW w:w="725" w:type="pct"/>
                <w:gridSpan w:val="2"/>
                <w:shd w:val="clear" w:color="auto" w:fill="FFFFFF" w:themeFill="background1"/>
              </w:tcPr>
            </w:tcPrChange>
          </w:tcPr>
          <w:p w14:paraId="491CA7FA" w14:textId="56A7D48C"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Change w:id="115" w:author="ZAIDOU Mouhammad" w:date="2024-10-26T15:08:00Z">
              <w:tcPr>
                <w:tcW w:w="1014" w:type="pct"/>
                <w:gridSpan w:val="3"/>
              </w:tcPr>
            </w:tcPrChange>
          </w:tcPr>
          <w:p w14:paraId="6B65100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116" w:author="ZAIDOU Mouhammad" w:date="2024-10-26T15:08:00Z">
              <w:tcPr>
                <w:tcW w:w="373" w:type="pct"/>
                <w:gridSpan w:val="3"/>
                <w:vMerge/>
              </w:tcPr>
            </w:tcPrChange>
          </w:tcPr>
          <w:p w14:paraId="1F2530E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AEA4F93" w14:textId="77777777" w:rsidTr="001707FF">
        <w:tblPrEx>
          <w:tblW w:w="5004" w:type="pct"/>
          <w:jc w:val="center"/>
          <w:tblPrExChange w:id="117" w:author="ZAIDOU Mouhammad" w:date="2024-10-26T15:08:00Z">
            <w:tblPrEx>
              <w:tblW w:w="5004" w:type="pct"/>
              <w:jc w:val="center"/>
            </w:tblPrEx>
          </w:tblPrExChange>
        </w:tblPrEx>
        <w:trPr>
          <w:trHeight w:val="20"/>
          <w:jc w:val="center"/>
          <w:trPrChange w:id="118" w:author="ZAIDOU Mouhammad" w:date="2024-10-26T15:08:00Z">
            <w:trPr>
              <w:gridAfter w:val="0"/>
              <w:trHeight w:val="20"/>
              <w:jc w:val="center"/>
            </w:trPr>
          </w:trPrChange>
        </w:trPr>
        <w:tc>
          <w:tcPr>
            <w:tcW w:w="315" w:type="pct"/>
            <w:tcPrChange w:id="119" w:author="ZAIDOU Mouhammad" w:date="2024-10-26T15:08:00Z">
              <w:tcPr>
                <w:tcW w:w="315" w:type="pct"/>
                <w:gridSpan w:val="4"/>
              </w:tcPr>
            </w:tcPrChange>
          </w:tcPr>
          <w:p w14:paraId="2D2824CC"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120" w:author="ZAIDOU Mouhammad" w:date="2024-10-26T15:11:00Z">
                <w:pPr>
                  <w:pStyle w:val="ListParagraph1"/>
                  <w:numPr>
                    <w:numId w:val="2"/>
                  </w:numPr>
                  <w:spacing w:after="0" w:line="240" w:lineRule="auto"/>
                  <w:ind w:hanging="360"/>
                  <w:jc w:val="center"/>
                </w:pPr>
              </w:pPrChange>
            </w:pPr>
          </w:p>
        </w:tc>
        <w:tc>
          <w:tcPr>
            <w:tcW w:w="1866" w:type="pct"/>
            <w:tcPrChange w:id="121" w:author="ZAIDOU Mouhammad" w:date="2024-10-26T15:08:00Z">
              <w:tcPr>
                <w:tcW w:w="1866" w:type="pct"/>
                <w:gridSpan w:val="4"/>
              </w:tcPr>
            </w:tcPrChange>
          </w:tcPr>
          <w:p w14:paraId="78186AF7" w14:textId="70610190"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Lampe/éclairage réglable                              </w:t>
            </w:r>
          </w:p>
        </w:tc>
        <w:tc>
          <w:tcPr>
            <w:tcW w:w="677" w:type="pct"/>
            <w:tcPrChange w:id="122" w:author="ZAIDOU Mouhammad" w:date="2024-10-26T15:08:00Z">
              <w:tcPr>
                <w:tcW w:w="677" w:type="pct"/>
                <w:gridSpan w:val="3"/>
              </w:tcPr>
            </w:tcPrChange>
          </w:tcPr>
          <w:p w14:paraId="5BCC832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123" w:author="ZAIDOU Mouhammad" w:date="2024-10-26T15:08:00Z">
              <w:tcPr>
                <w:tcW w:w="735" w:type="pct"/>
                <w:gridSpan w:val="3"/>
              </w:tcPr>
            </w:tcPrChange>
          </w:tcPr>
          <w:p w14:paraId="4FD0986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124" w:author="ZAIDOU Mouhammad" w:date="2024-10-26T15:08:00Z">
              <w:tcPr>
                <w:tcW w:w="1028" w:type="pct"/>
                <w:gridSpan w:val="3"/>
              </w:tcPr>
            </w:tcPrChange>
          </w:tcPr>
          <w:p w14:paraId="10749A5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125" w:author="ZAIDOU Mouhammad" w:date="2024-10-26T15:08:00Z">
              <w:tcPr>
                <w:tcW w:w="378" w:type="pct"/>
                <w:gridSpan w:val="2"/>
                <w:vMerge/>
              </w:tcPr>
            </w:tcPrChange>
          </w:tcPr>
          <w:p w14:paraId="6450CD8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62AAD2A" w14:textId="77777777" w:rsidTr="001707FF">
        <w:tblPrEx>
          <w:tblW w:w="5004" w:type="pct"/>
          <w:jc w:val="center"/>
          <w:tblPrExChange w:id="126" w:author="ZAIDOU Mouhammad" w:date="2024-10-26T15:08:00Z">
            <w:tblPrEx>
              <w:tblW w:w="5004" w:type="pct"/>
              <w:jc w:val="center"/>
            </w:tblPrEx>
          </w:tblPrExChange>
        </w:tblPrEx>
        <w:trPr>
          <w:trHeight w:val="20"/>
          <w:jc w:val="center"/>
          <w:trPrChange w:id="127" w:author="ZAIDOU Mouhammad" w:date="2024-10-26T15:08:00Z">
            <w:trPr>
              <w:gridAfter w:val="0"/>
              <w:trHeight w:val="20"/>
              <w:jc w:val="center"/>
            </w:trPr>
          </w:trPrChange>
        </w:trPr>
        <w:tc>
          <w:tcPr>
            <w:tcW w:w="315" w:type="pct"/>
            <w:tcPrChange w:id="128" w:author="ZAIDOU Mouhammad" w:date="2024-10-26T15:08:00Z">
              <w:tcPr>
                <w:tcW w:w="315" w:type="pct"/>
                <w:gridSpan w:val="4"/>
              </w:tcPr>
            </w:tcPrChange>
          </w:tcPr>
          <w:p w14:paraId="59FB7A77"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129" w:author="ZAIDOU Mouhammad" w:date="2024-10-26T15:11:00Z">
                <w:pPr>
                  <w:pStyle w:val="ListParagraph1"/>
                  <w:numPr>
                    <w:numId w:val="2"/>
                  </w:numPr>
                  <w:spacing w:after="0" w:line="240" w:lineRule="auto"/>
                  <w:ind w:hanging="360"/>
                  <w:jc w:val="center"/>
                </w:pPr>
              </w:pPrChange>
            </w:pPr>
          </w:p>
        </w:tc>
        <w:tc>
          <w:tcPr>
            <w:tcW w:w="1866" w:type="pct"/>
            <w:tcPrChange w:id="130" w:author="ZAIDOU Mouhammad" w:date="2024-10-26T15:08:00Z">
              <w:tcPr>
                <w:tcW w:w="1866" w:type="pct"/>
                <w:gridSpan w:val="4"/>
              </w:tcPr>
            </w:tcPrChange>
          </w:tcPr>
          <w:p w14:paraId="1F960CB0" w14:textId="2FC61B30"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Bouteille d'oxygène avec régulateur et masque                  </w:t>
            </w:r>
          </w:p>
        </w:tc>
        <w:tc>
          <w:tcPr>
            <w:tcW w:w="677" w:type="pct"/>
            <w:tcPrChange w:id="131" w:author="ZAIDOU Mouhammad" w:date="2024-10-26T15:08:00Z">
              <w:tcPr>
                <w:tcW w:w="677" w:type="pct"/>
                <w:gridSpan w:val="3"/>
              </w:tcPr>
            </w:tcPrChange>
          </w:tcPr>
          <w:p w14:paraId="5A716D2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132" w:author="ZAIDOU Mouhammad" w:date="2024-10-26T15:08:00Z">
              <w:tcPr>
                <w:tcW w:w="735" w:type="pct"/>
                <w:gridSpan w:val="3"/>
              </w:tcPr>
            </w:tcPrChange>
          </w:tcPr>
          <w:p w14:paraId="4C75CB0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133" w:author="ZAIDOU Mouhammad" w:date="2024-10-26T15:08:00Z">
              <w:tcPr>
                <w:tcW w:w="1028" w:type="pct"/>
                <w:gridSpan w:val="3"/>
              </w:tcPr>
            </w:tcPrChange>
          </w:tcPr>
          <w:p w14:paraId="5DFBE06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134" w:author="ZAIDOU Mouhammad" w:date="2024-10-26T15:08:00Z">
              <w:tcPr>
                <w:tcW w:w="378" w:type="pct"/>
                <w:gridSpan w:val="2"/>
                <w:vMerge/>
              </w:tcPr>
            </w:tcPrChange>
          </w:tcPr>
          <w:p w14:paraId="22DBD297"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7EB243B" w14:textId="77777777" w:rsidTr="001707FF">
        <w:tblPrEx>
          <w:tblW w:w="5004" w:type="pct"/>
          <w:jc w:val="center"/>
          <w:tblPrExChange w:id="135" w:author="ZAIDOU Mouhammad" w:date="2024-10-26T15:08:00Z">
            <w:tblPrEx>
              <w:tblW w:w="5004" w:type="pct"/>
              <w:jc w:val="center"/>
            </w:tblPrEx>
          </w:tblPrExChange>
        </w:tblPrEx>
        <w:trPr>
          <w:trHeight w:val="20"/>
          <w:jc w:val="center"/>
          <w:trPrChange w:id="136" w:author="ZAIDOU Mouhammad" w:date="2024-10-26T15:08:00Z">
            <w:trPr>
              <w:gridAfter w:val="0"/>
              <w:trHeight w:val="20"/>
              <w:jc w:val="center"/>
            </w:trPr>
          </w:trPrChange>
        </w:trPr>
        <w:tc>
          <w:tcPr>
            <w:tcW w:w="315" w:type="pct"/>
            <w:tcPrChange w:id="137" w:author="ZAIDOU Mouhammad" w:date="2024-10-26T15:08:00Z">
              <w:tcPr>
                <w:tcW w:w="315" w:type="pct"/>
                <w:gridSpan w:val="4"/>
              </w:tcPr>
            </w:tcPrChange>
          </w:tcPr>
          <w:p w14:paraId="0E421AF3"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138" w:author="ZAIDOU Mouhammad" w:date="2024-10-26T15:11:00Z">
                <w:pPr>
                  <w:pStyle w:val="ListParagraph1"/>
                  <w:numPr>
                    <w:numId w:val="2"/>
                  </w:numPr>
                  <w:spacing w:after="0" w:line="240" w:lineRule="auto"/>
                  <w:ind w:hanging="360"/>
                  <w:jc w:val="center"/>
                </w:pPr>
              </w:pPrChange>
            </w:pPr>
          </w:p>
        </w:tc>
        <w:tc>
          <w:tcPr>
            <w:tcW w:w="1866" w:type="pct"/>
            <w:tcPrChange w:id="139" w:author="ZAIDOU Mouhammad" w:date="2024-10-26T15:08:00Z">
              <w:tcPr>
                <w:tcW w:w="1866" w:type="pct"/>
                <w:gridSpan w:val="4"/>
              </w:tcPr>
            </w:tcPrChange>
          </w:tcPr>
          <w:p w14:paraId="191084F7" w14:textId="6665CDA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Aspirateur manuel intra-utérin (AMIU)</w:t>
            </w:r>
          </w:p>
        </w:tc>
        <w:tc>
          <w:tcPr>
            <w:tcW w:w="677" w:type="pct"/>
            <w:tcPrChange w:id="140" w:author="ZAIDOU Mouhammad" w:date="2024-10-26T15:08:00Z">
              <w:tcPr>
                <w:tcW w:w="677" w:type="pct"/>
                <w:gridSpan w:val="3"/>
              </w:tcPr>
            </w:tcPrChange>
          </w:tcPr>
          <w:p w14:paraId="29C9C36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141" w:author="ZAIDOU Mouhammad" w:date="2024-10-26T15:08:00Z">
              <w:tcPr>
                <w:tcW w:w="735" w:type="pct"/>
                <w:gridSpan w:val="3"/>
              </w:tcPr>
            </w:tcPrChange>
          </w:tcPr>
          <w:p w14:paraId="3C5A582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142" w:author="ZAIDOU Mouhammad" w:date="2024-10-26T15:08:00Z">
              <w:tcPr>
                <w:tcW w:w="1028" w:type="pct"/>
                <w:gridSpan w:val="3"/>
              </w:tcPr>
            </w:tcPrChange>
          </w:tcPr>
          <w:p w14:paraId="70F4B52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143" w:author="ZAIDOU Mouhammad" w:date="2024-10-26T15:08:00Z">
              <w:tcPr>
                <w:tcW w:w="378" w:type="pct"/>
                <w:gridSpan w:val="2"/>
                <w:vMerge/>
              </w:tcPr>
            </w:tcPrChange>
          </w:tcPr>
          <w:p w14:paraId="76D72D2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ABC3C7D" w14:textId="77777777" w:rsidTr="001707FF">
        <w:tblPrEx>
          <w:tblW w:w="5004" w:type="pct"/>
          <w:jc w:val="center"/>
          <w:tblPrExChange w:id="144" w:author="ZAIDOU Mouhammad" w:date="2024-10-26T15:08:00Z">
            <w:tblPrEx>
              <w:tblW w:w="5004" w:type="pct"/>
              <w:jc w:val="center"/>
            </w:tblPrEx>
          </w:tblPrExChange>
        </w:tblPrEx>
        <w:trPr>
          <w:trHeight w:val="20"/>
          <w:jc w:val="center"/>
          <w:trPrChange w:id="145" w:author="ZAIDOU Mouhammad" w:date="2024-10-26T15:08:00Z">
            <w:trPr>
              <w:gridAfter w:val="0"/>
              <w:trHeight w:val="20"/>
              <w:jc w:val="center"/>
            </w:trPr>
          </w:trPrChange>
        </w:trPr>
        <w:tc>
          <w:tcPr>
            <w:tcW w:w="315" w:type="pct"/>
            <w:tcPrChange w:id="146" w:author="ZAIDOU Mouhammad" w:date="2024-10-26T15:08:00Z">
              <w:tcPr>
                <w:tcW w:w="315" w:type="pct"/>
                <w:gridSpan w:val="4"/>
              </w:tcPr>
            </w:tcPrChange>
          </w:tcPr>
          <w:p w14:paraId="01E20C0A"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147" w:author="ZAIDOU Mouhammad" w:date="2024-10-26T15:11:00Z">
                <w:pPr>
                  <w:pStyle w:val="ListParagraph1"/>
                  <w:numPr>
                    <w:numId w:val="2"/>
                  </w:numPr>
                  <w:spacing w:after="0" w:line="240" w:lineRule="auto"/>
                  <w:ind w:hanging="360"/>
                  <w:jc w:val="center"/>
                </w:pPr>
              </w:pPrChange>
            </w:pPr>
          </w:p>
        </w:tc>
        <w:tc>
          <w:tcPr>
            <w:tcW w:w="1866" w:type="pct"/>
            <w:tcPrChange w:id="148" w:author="ZAIDOU Mouhammad" w:date="2024-10-26T15:08:00Z">
              <w:tcPr>
                <w:tcW w:w="1866" w:type="pct"/>
                <w:gridSpan w:val="4"/>
              </w:tcPr>
            </w:tcPrChange>
          </w:tcPr>
          <w:p w14:paraId="57F485F8" w14:textId="37F285CB" w:rsidR="00514AC8" w:rsidRPr="00EC5256" w:rsidRDefault="00514AC8" w:rsidP="00514AC8">
            <w:pPr>
              <w:pStyle w:val="ListParagraph1"/>
              <w:spacing w:after="0" w:line="240" w:lineRule="auto"/>
              <w:ind w:left="0"/>
              <w:rPr>
                <w:rFonts w:ascii="Arial" w:hAnsi="Arial" w:cs="Arial"/>
                <w:szCs w:val="20"/>
                <w:lang w:val="fr-FR"/>
              </w:rPr>
            </w:pPr>
            <w:r>
              <w:rPr>
                <w:lang w:val="fr-FR"/>
              </w:rPr>
              <w:t>Pingoin</w:t>
            </w:r>
            <w:r w:rsidRPr="00EC5256">
              <w:rPr>
                <w:lang w:val="fr-FR"/>
              </w:rPr>
              <w:t xml:space="preserve">                               </w:t>
            </w:r>
          </w:p>
        </w:tc>
        <w:tc>
          <w:tcPr>
            <w:tcW w:w="677" w:type="pct"/>
            <w:tcPrChange w:id="149" w:author="ZAIDOU Mouhammad" w:date="2024-10-26T15:08:00Z">
              <w:tcPr>
                <w:tcW w:w="677" w:type="pct"/>
                <w:gridSpan w:val="3"/>
              </w:tcPr>
            </w:tcPrChange>
          </w:tcPr>
          <w:p w14:paraId="5AC4521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150" w:author="ZAIDOU Mouhammad" w:date="2024-10-26T15:08:00Z">
              <w:tcPr>
                <w:tcW w:w="735" w:type="pct"/>
                <w:gridSpan w:val="3"/>
              </w:tcPr>
            </w:tcPrChange>
          </w:tcPr>
          <w:p w14:paraId="388F446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151" w:author="ZAIDOU Mouhammad" w:date="2024-10-26T15:08:00Z">
              <w:tcPr>
                <w:tcW w:w="1028" w:type="pct"/>
                <w:gridSpan w:val="3"/>
              </w:tcPr>
            </w:tcPrChange>
          </w:tcPr>
          <w:p w14:paraId="6B3F244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152" w:author="ZAIDOU Mouhammad" w:date="2024-10-26T15:08:00Z">
              <w:tcPr>
                <w:tcW w:w="378" w:type="pct"/>
                <w:gridSpan w:val="2"/>
                <w:vMerge/>
              </w:tcPr>
            </w:tcPrChange>
          </w:tcPr>
          <w:p w14:paraId="705F152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49BA9C8" w14:textId="77777777" w:rsidTr="001707FF">
        <w:tblPrEx>
          <w:tblW w:w="5004" w:type="pct"/>
          <w:jc w:val="center"/>
          <w:tblPrExChange w:id="153" w:author="ZAIDOU Mouhammad" w:date="2024-10-26T15:08:00Z">
            <w:tblPrEx>
              <w:tblW w:w="5004" w:type="pct"/>
              <w:jc w:val="center"/>
            </w:tblPrEx>
          </w:tblPrExChange>
        </w:tblPrEx>
        <w:trPr>
          <w:trHeight w:val="20"/>
          <w:jc w:val="center"/>
          <w:trPrChange w:id="154" w:author="ZAIDOU Mouhammad" w:date="2024-10-26T15:08:00Z">
            <w:trPr>
              <w:gridAfter w:val="0"/>
              <w:trHeight w:val="20"/>
              <w:jc w:val="center"/>
            </w:trPr>
          </w:trPrChange>
        </w:trPr>
        <w:tc>
          <w:tcPr>
            <w:tcW w:w="315" w:type="pct"/>
            <w:tcPrChange w:id="155" w:author="ZAIDOU Mouhammad" w:date="2024-10-26T15:08:00Z">
              <w:tcPr>
                <w:tcW w:w="315" w:type="pct"/>
                <w:gridSpan w:val="4"/>
              </w:tcPr>
            </w:tcPrChange>
          </w:tcPr>
          <w:p w14:paraId="7269327E"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156" w:author="ZAIDOU Mouhammad" w:date="2024-10-26T15:11:00Z">
                <w:pPr>
                  <w:pStyle w:val="ListParagraph1"/>
                  <w:numPr>
                    <w:numId w:val="2"/>
                  </w:numPr>
                  <w:spacing w:after="0" w:line="240" w:lineRule="auto"/>
                  <w:ind w:hanging="360"/>
                  <w:jc w:val="center"/>
                </w:pPr>
              </w:pPrChange>
            </w:pPr>
          </w:p>
        </w:tc>
        <w:tc>
          <w:tcPr>
            <w:tcW w:w="1866" w:type="pct"/>
            <w:tcPrChange w:id="157" w:author="ZAIDOU Mouhammad" w:date="2024-10-26T15:08:00Z">
              <w:tcPr>
                <w:tcW w:w="1866" w:type="pct"/>
                <w:gridSpan w:val="4"/>
              </w:tcPr>
            </w:tcPrChange>
          </w:tcPr>
          <w:p w14:paraId="48C2F69F" w14:textId="1D16826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Médicament d'urgence dans le plateau/chariot de l'équipement                 </w:t>
            </w:r>
          </w:p>
        </w:tc>
        <w:tc>
          <w:tcPr>
            <w:tcW w:w="677" w:type="pct"/>
            <w:tcPrChange w:id="158" w:author="ZAIDOU Mouhammad" w:date="2024-10-26T15:08:00Z">
              <w:tcPr>
                <w:tcW w:w="677" w:type="pct"/>
                <w:gridSpan w:val="3"/>
              </w:tcPr>
            </w:tcPrChange>
          </w:tcPr>
          <w:p w14:paraId="7A7C0C7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159" w:author="ZAIDOU Mouhammad" w:date="2024-10-26T15:08:00Z">
              <w:tcPr>
                <w:tcW w:w="735" w:type="pct"/>
                <w:gridSpan w:val="3"/>
              </w:tcPr>
            </w:tcPrChange>
          </w:tcPr>
          <w:p w14:paraId="03F8631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160" w:author="ZAIDOU Mouhammad" w:date="2024-10-26T15:08:00Z">
              <w:tcPr>
                <w:tcW w:w="1028" w:type="pct"/>
                <w:gridSpan w:val="3"/>
              </w:tcPr>
            </w:tcPrChange>
          </w:tcPr>
          <w:p w14:paraId="6AFD51A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161" w:author="ZAIDOU Mouhammad" w:date="2024-10-26T15:08:00Z">
              <w:tcPr>
                <w:tcW w:w="378" w:type="pct"/>
                <w:gridSpan w:val="2"/>
                <w:vMerge/>
              </w:tcPr>
            </w:tcPrChange>
          </w:tcPr>
          <w:p w14:paraId="133147C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4F7231" w14:paraId="4A9E8071" w14:textId="77777777" w:rsidTr="001707FF">
        <w:tblPrEx>
          <w:tblW w:w="5004" w:type="pct"/>
          <w:jc w:val="center"/>
          <w:tblPrExChange w:id="162" w:author="ZAIDOU Mouhammad" w:date="2024-10-26T15:08:00Z">
            <w:tblPrEx>
              <w:tblW w:w="5075" w:type="pct"/>
              <w:jc w:val="center"/>
            </w:tblPrEx>
          </w:tblPrExChange>
        </w:tblPrEx>
        <w:trPr>
          <w:trHeight w:val="20"/>
          <w:jc w:val="center"/>
          <w:ins w:id="163" w:author="ZAIDOU Mouhammad" w:date="2024-10-26T14:58:00Z"/>
          <w:trPrChange w:id="164" w:author="ZAIDOU Mouhammad" w:date="2024-10-26T15:08:00Z">
            <w:trPr>
              <w:trHeight w:val="20"/>
              <w:jc w:val="center"/>
            </w:trPr>
          </w:trPrChange>
        </w:trPr>
        <w:tc>
          <w:tcPr>
            <w:tcW w:w="315" w:type="pct"/>
            <w:tcPrChange w:id="165" w:author="ZAIDOU Mouhammad" w:date="2024-10-26T15:08:00Z">
              <w:tcPr>
                <w:tcW w:w="310" w:type="pct"/>
                <w:gridSpan w:val="3"/>
              </w:tcPr>
            </w:tcPrChange>
          </w:tcPr>
          <w:p w14:paraId="55A5E30D" w14:textId="77777777" w:rsidR="001707FF" w:rsidRPr="008D31E3" w:rsidRDefault="001707FF" w:rsidP="004A159C">
            <w:pPr>
              <w:pStyle w:val="ListParagraph1"/>
              <w:numPr>
                <w:ilvl w:val="0"/>
                <w:numId w:val="29"/>
              </w:numPr>
              <w:spacing w:after="0" w:line="240" w:lineRule="auto"/>
              <w:jc w:val="both"/>
              <w:rPr>
                <w:ins w:id="166" w:author="ZAIDOU Mouhammad" w:date="2024-10-26T14:58:00Z"/>
                <w:rFonts w:cstheme="minorHAnsi"/>
                <w:szCs w:val="20"/>
                <w:lang w:val="fr-FR"/>
              </w:rPr>
            </w:pPr>
          </w:p>
        </w:tc>
        <w:tc>
          <w:tcPr>
            <w:tcW w:w="1866" w:type="pct"/>
            <w:tcPrChange w:id="167" w:author="ZAIDOU Mouhammad" w:date="2024-10-26T15:08:00Z">
              <w:tcPr>
                <w:tcW w:w="1494" w:type="pct"/>
                <w:gridSpan w:val="2"/>
              </w:tcPr>
            </w:tcPrChange>
          </w:tcPr>
          <w:p w14:paraId="58045C49" w14:textId="77777777" w:rsidR="001707FF" w:rsidRPr="008D31E3" w:rsidRDefault="001707FF" w:rsidP="00C61737">
            <w:pPr>
              <w:pStyle w:val="ListParagraph1"/>
              <w:spacing w:after="0" w:line="240" w:lineRule="auto"/>
              <w:ind w:left="0"/>
              <w:rPr>
                <w:ins w:id="168" w:author="ZAIDOU Mouhammad" w:date="2024-10-26T14:58:00Z"/>
                <w:rFonts w:cstheme="minorHAnsi"/>
                <w:szCs w:val="20"/>
                <w:lang w:val="fr-FR"/>
              </w:rPr>
            </w:pPr>
            <w:ins w:id="169" w:author="ZAIDOU Mouhammad" w:date="2024-10-26T14:58:00Z">
              <w:r w:rsidRPr="008D31E3">
                <w:rPr>
                  <w:rFonts w:cstheme="minorHAnsi"/>
                  <w:szCs w:val="20"/>
                  <w:lang w:val="fr-FR"/>
                </w:rPr>
                <w:t xml:space="preserve">Médicament d'urgence dans le plateau/chariot de l'équipement    </w:t>
              </w:r>
              <w:r>
                <w:rPr>
                  <w:rFonts w:cstheme="minorHAnsi"/>
                  <w:szCs w:val="20"/>
                  <w:lang w:val="fr-FR"/>
                </w:rPr>
                <w:t xml:space="preserve"> ( antibiotique)</w:t>
              </w:r>
              <w:r w:rsidRPr="008D31E3">
                <w:rPr>
                  <w:rFonts w:cstheme="minorHAnsi"/>
                  <w:szCs w:val="20"/>
                  <w:lang w:val="fr-FR"/>
                </w:rPr>
                <w:t xml:space="preserve">             </w:t>
              </w:r>
            </w:ins>
          </w:p>
        </w:tc>
        <w:tc>
          <w:tcPr>
            <w:tcW w:w="677" w:type="pct"/>
            <w:tcPrChange w:id="170" w:author="ZAIDOU Mouhammad" w:date="2024-10-26T15:08:00Z">
              <w:tcPr>
                <w:tcW w:w="1014" w:type="pct"/>
                <w:gridSpan w:val="6"/>
              </w:tcPr>
            </w:tcPrChange>
          </w:tcPr>
          <w:p w14:paraId="3A55524F" w14:textId="77777777" w:rsidR="001707FF" w:rsidRPr="008D31E3" w:rsidRDefault="001707FF" w:rsidP="00C61737">
            <w:pPr>
              <w:pStyle w:val="ListParagraph1"/>
              <w:ind w:left="0"/>
              <w:jc w:val="center"/>
              <w:rPr>
                <w:ins w:id="171" w:author="ZAIDOU Mouhammad" w:date="2024-10-26T14:58:00Z"/>
                <w:rFonts w:eastAsia="Times New Roman" w:cstheme="minorHAnsi"/>
                <w:color w:val="000000"/>
                <w:szCs w:val="20"/>
                <w:lang w:val="fr-FR" w:bidi="hi-IN"/>
              </w:rPr>
            </w:pPr>
            <w:ins w:id="172" w:author="ZAIDOU Mouhammad" w:date="2024-10-26T14:58:00Z">
              <w:r w:rsidRPr="008D31E3">
                <w:rPr>
                  <w:rFonts w:eastAsia="Times New Roman" w:cstheme="minorHAnsi"/>
                  <w:color w:val="000000"/>
                  <w:szCs w:val="20"/>
                  <w:lang w:val="fr-FR" w:bidi="hi-IN"/>
                </w:rPr>
                <w:t>1</w:t>
              </w:r>
            </w:ins>
          </w:p>
        </w:tc>
        <w:tc>
          <w:tcPr>
            <w:tcW w:w="736" w:type="pct"/>
            <w:tcPrChange w:id="173" w:author="ZAIDOU Mouhammad" w:date="2024-10-26T15:08:00Z">
              <w:tcPr>
                <w:tcW w:w="725" w:type="pct"/>
                <w:gridSpan w:val="2"/>
              </w:tcPr>
            </w:tcPrChange>
          </w:tcPr>
          <w:p w14:paraId="764368DA" w14:textId="77777777" w:rsidR="001707FF" w:rsidRPr="008D31E3" w:rsidRDefault="001707FF" w:rsidP="00C61737">
            <w:pPr>
              <w:pStyle w:val="ListParagraph1"/>
              <w:ind w:left="0"/>
              <w:jc w:val="center"/>
              <w:rPr>
                <w:ins w:id="174" w:author="ZAIDOU Mouhammad" w:date="2024-10-26T14:58:00Z"/>
                <w:rFonts w:eastAsia="Times New Roman" w:cstheme="minorHAnsi"/>
                <w:color w:val="000000"/>
                <w:szCs w:val="20"/>
                <w:lang w:val="fr-FR" w:bidi="hi-IN"/>
              </w:rPr>
            </w:pPr>
            <w:ins w:id="175" w:author="ZAIDOU Mouhammad" w:date="2024-10-26T14:58:00Z">
              <w:r w:rsidRPr="008D31E3">
                <w:rPr>
                  <w:rFonts w:eastAsia="Times New Roman" w:cstheme="minorHAnsi"/>
                  <w:color w:val="000000"/>
                  <w:szCs w:val="20"/>
                  <w:lang w:val="fr-FR" w:bidi="hi-IN"/>
                </w:rPr>
                <w:t>2</w:t>
              </w:r>
            </w:ins>
          </w:p>
        </w:tc>
        <w:tc>
          <w:tcPr>
            <w:tcW w:w="1028" w:type="pct"/>
            <w:tcPrChange w:id="176" w:author="ZAIDOU Mouhammad" w:date="2024-10-26T15:08:00Z">
              <w:tcPr>
                <w:tcW w:w="1014" w:type="pct"/>
                <w:gridSpan w:val="3"/>
              </w:tcPr>
            </w:tcPrChange>
          </w:tcPr>
          <w:p w14:paraId="131A7054" w14:textId="77777777" w:rsidR="001707FF" w:rsidRPr="008D31E3" w:rsidRDefault="001707FF" w:rsidP="00C61737">
            <w:pPr>
              <w:pStyle w:val="ListParagraph1"/>
              <w:ind w:left="0"/>
              <w:jc w:val="center"/>
              <w:rPr>
                <w:ins w:id="177" w:author="ZAIDOU Mouhammad" w:date="2024-10-26T14:58:00Z"/>
                <w:rFonts w:eastAsia="Times New Roman" w:cstheme="minorHAnsi"/>
                <w:color w:val="000000"/>
                <w:szCs w:val="20"/>
                <w:lang w:val="fr-FR" w:bidi="hi-IN"/>
              </w:rPr>
            </w:pPr>
            <w:ins w:id="178" w:author="ZAIDOU Mouhammad" w:date="2024-10-26T14:58:00Z">
              <w:r w:rsidRPr="008D31E3">
                <w:rPr>
                  <w:rFonts w:eastAsia="Times New Roman" w:cstheme="minorHAnsi"/>
                  <w:color w:val="000000"/>
                  <w:szCs w:val="20"/>
                  <w:lang w:val="fr-FR" w:bidi="hi-IN"/>
                </w:rPr>
                <w:t>3</w:t>
              </w:r>
            </w:ins>
          </w:p>
        </w:tc>
        <w:tc>
          <w:tcPr>
            <w:tcW w:w="378" w:type="pct"/>
            <w:tcPrChange w:id="179" w:author="ZAIDOU Mouhammad" w:date="2024-10-26T15:08:00Z">
              <w:tcPr>
                <w:tcW w:w="444" w:type="pct"/>
                <w:gridSpan w:val="4"/>
              </w:tcPr>
            </w:tcPrChange>
          </w:tcPr>
          <w:p w14:paraId="78540707" w14:textId="77777777" w:rsidR="001707FF" w:rsidRPr="008D31E3" w:rsidRDefault="001707FF" w:rsidP="00C61737">
            <w:pPr>
              <w:pStyle w:val="ListParagraph1"/>
              <w:rPr>
                <w:ins w:id="180" w:author="ZAIDOU Mouhammad" w:date="2024-10-26T14:58:00Z"/>
                <w:rFonts w:eastAsia="Times New Roman" w:cstheme="minorHAnsi"/>
                <w:color w:val="000000"/>
                <w:szCs w:val="20"/>
                <w:lang w:val="fr-FR" w:bidi="hi-IN"/>
              </w:rPr>
            </w:pPr>
          </w:p>
        </w:tc>
      </w:tr>
      <w:tr w:rsidR="001707FF" w:rsidRPr="004F7231" w14:paraId="3387CE31" w14:textId="77777777" w:rsidTr="001707FF">
        <w:tblPrEx>
          <w:tblW w:w="5004" w:type="pct"/>
          <w:jc w:val="center"/>
          <w:tblPrExChange w:id="181" w:author="ZAIDOU Mouhammad" w:date="2024-10-26T15:08:00Z">
            <w:tblPrEx>
              <w:tblW w:w="5075" w:type="pct"/>
              <w:jc w:val="center"/>
            </w:tblPrEx>
          </w:tblPrExChange>
        </w:tblPrEx>
        <w:trPr>
          <w:trHeight w:val="20"/>
          <w:jc w:val="center"/>
          <w:ins w:id="182" w:author="ZAIDOU Mouhammad" w:date="2024-10-26T14:58:00Z"/>
          <w:trPrChange w:id="183" w:author="ZAIDOU Mouhammad" w:date="2024-10-26T15:08:00Z">
            <w:trPr>
              <w:trHeight w:val="20"/>
              <w:jc w:val="center"/>
            </w:trPr>
          </w:trPrChange>
        </w:trPr>
        <w:tc>
          <w:tcPr>
            <w:tcW w:w="315" w:type="pct"/>
            <w:tcPrChange w:id="184" w:author="ZAIDOU Mouhammad" w:date="2024-10-26T15:08:00Z">
              <w:tcPr>
                <w:tcW w:w="310" w:type="pct"/>
                <w:gridSpan w:val="3"/>
              </w:tcPr>
            </w:tcPrChange>
          </w:tcPr>
          <w:p w14:paraId="3DB25448" w14:textId="77777777" w:rsidR="001707FF" w:rsidRPr="008D31E3" w:rsidRDefault="001707FF" w:rsidP="004A159C">
            <w:pPr>
              <w:pStyle w:val="ListParagraph1"/>
              <w:numPr>
                <w:ilvl w:val="0"/>
                <w:numId w:val="29"/>
              </w:numPr>
              <w:spacing w:after="0" w:line="240" w:lineRule="auto"/>
              <w:jc w:val="both"/>
              <w:rPr>
                <w:ins w:id="185" w:author="ZAIDOU Mouhammad" w:date="2024-10-26T14:58:00Z"/>
                <w:rFonts w:cstheme="minorHAnsi"/>
                <w:szCs w:val="20"/>
                <w:lang w:val="fr-FR"/>
              </w:rPr>
            </w:pPr>
          </w:p>
        </w:tc>
        <w:tc>
          <w:tcPr>
            <w:tcW w:w="1866" w:type="pct"/>
            <w:tcPrChange w:id="186" w:author="ZAIDOU Mouhammad" w:date="2024-10-26T15:08:00Z">
              <w:tcPr>
                <w:tcW w:w="1494" w:type="pct"/>
                <w:gridSpan w:val="2"/>
              </w:tcPr>
            </w:tcPrChange>
          </w:tcPr>
          <w:p w14:paraId="7D5810D7" w14:textId="77777777" w:rsidR="001707FF" w:rsidRPr="008D31E3" w:rsidRDefault="001707FF" w:rsidP="00C61737">
            <w:pPr>
              <w:pStyle w:val="ListParagraph1"/>
              <w:spacing w:after="0" w:line="240" w:lineRule="auto"/>
              <w:ind w:left="0"/>
              <w:rPr>
                <w:ins w:id="187" w:author="ZAIDOU Mouhammad" w:date="2024-10-26T14:58:00Z"/>
                <w:rFonts w:cstheme="minorHAnsi"/>
                <w:szCs w:val="20"/>
                <w:lang w:val="fr-FR"/>
              </w:rPr>
            </w:pPr>
            <w:ins w:id="188" w:author="ZAIDOU Mouhammad" w:date="2024-10-26T14:58:00Z">
              <w:r w:rsidRPr="008D31E3">
                <w:rPr>
                  <w:rFonts w:cstheme="minorHAnsi"/>
                  <w:szCs w:val="20"/>
                  <w:lang w:val="fr-FR"/>
                </w:rPr>
                <w:t xml:space="preserve">Médicament d'urgence dans le plateau/chariot de l'équipement    </w:t>
              </w:r>
              <w:r>
                <w:rPr>
                  <w:rFonts w:cstheme="minorHAnsi"/>
                  <w:szCs w:val="20"/>
                  <w:lang w:val="fr-FR"/>
                </w:rPr>
                <w:t xml:space="preserve"> ( Antalgiques)</w:t>
              </w:r>
              <w:r w:rsidRPr="008D31E3">
                <w:rPr>
                  <w:rFonts w:cstheme="minorHAnsi"/>
                  <w:szCs w:val="20"/>
                  <w:lang w:val="fr-FR"/>
                </w:rPr>
                <w:t xml:space="preserve">             </w:t>
              </w:r>
            </w:ins>
          </w:p>
        </w:tc>
        <w:tc>
          <w:tcPr>
            <w:tcW w:w="677" w:type="pct"/>
            <w:tcPrChange w:id="189" w:author="ZAIDOU Mouhammad" w:date="2024-10-26T15:08:00Z">
              <w:tcPr>
                <w:tcW w:w="1014" w:type="pct"/>
                <w:gridSpan w:val="6"/>
              </w:tcPr>
            </w:tcPrChange>
          </w:tcPr>
          <w:p w14:paraId="368AFB45" w14:textId="77777777" w:rsidR="001707FF" w:rsidRPr="008D31E3" w:rsidRDefault="001707FF" w:rsidP="00C61737">
            <w:pPr>
              <w:pStyle w:val="ListParagraph1"/>
              <w:ind w:left="0"/>
              <w:jc w:val="center"/>
              <w:rPr>
                <w:ins w:id="190" w:author="ZAIDOU Mouhammad" w:date="2024-10-26T14:58:00Z"/>
                <w:rFonts w:eastAsia="Times New Roman" w:cstheme="minorHAnsi"/>
                <w:color w:val="000000"/>
                <w:szCs w:val="20"/>
                <w:lang w:val="fr-FR" w:bidi="hi-IN"/>
              </w:rPr>
            </w:pPr>
            <w:ins w:id="191" w:author="ZAIDOU Mouhammad" w:date="2024-10-26T14:58:00Z">
              <w:r w:rsidRPr="008D31E3">
                <w:rPr>
                  <w:rFonts w:eastAsia="Times New Roman" w:cstheme="minorHAnsi"/>
                  <w:color w:val="000000"/>
                  <w:szCs w:val="20"/>
                  <w:lang w:val="fr-FR" w:bidi="hi-IN"/>
                </w:rPr>
                <w:t>1</w:t>
              </w:r>
            </w:ins>
          </w:p>
        </w:tc>
        <w:tc>
          <w:tcPr>
            <w:tcW w:w="736" w:type="pct"/>
            <w:tcPrChange w:id="192" w:author="ZAIDOU Mouhammad" w:date="2024-10-26T15:08:00Z">
              <w:tcPr>
                <w:tcW w:w="725" w:type="pct"/>
                <w:gridSpan w:val="2"/>
              </w:tcPr>
            </w:tcPrChange>
          </w:tcPr>
          <w:p w14:paraId="0CD666F4" w14:textId="77777777" w:rsidR="001707FF" w:rsidRPr="008D31E3" w:rsidRDefault="001707FF" w:rsidP="00C61737">
            <w:pPr>
              <w:pStyle w:val="ListParagraph1"/>
              <w:ind w:left="0"/>
              <w:jc w:val="center"/>
              <w:rPr>
                <w:ins w:id="193" w:author="ZAIDOU Mouhammad" w:date="2024-10-26T14:58:00Z"/>
                <w:rFonts w:eastAsia="Times New Roman" w:cstheme="minorHAnsi"/>
                <w:color w:val="000000"/>
                <w:szCs w:val="20"/>
                <w:lang w:val="fr-FR" w:bidi="hi-IN"/>
              </w:rPr>
            </w:pPr>
            <w:ins w:id="194" w:author="ZAIDOU Mouhammad" w:date="2024-10-26T14:58:00Z">
              <w:r w:rsidRPr="008D31E3">
                <w:rPr>
                  <w:rFonts w:eastAsia="Times New Roman" w:cstheme="minorHAnsi"/>
                  <w:color w:val="000000"/>
                  <w:szCs w:val="20"/>
                  <w:lang w:val="fr-FR" w:bidi="hi-IN"/>
                </w:rPr>
                <w:t>2</w:t>
              </w:r>
            </w:ins>
          </w:p>
        </w:tc>
        <w:tc>
          <w:tcPr>
            <w:tcW w:w="1028" w:type="pct"/>
            <w:tcPrChange w:id="195" w:author="ZAIDOU Mouhammad" w:date="2024-10-26T15:08:00Z">
              <w:tcPr>
                <w:tcW w:w="1014" w:type="pct"/>
                <w:gridSpan w:val="3"/>
              </w:tcPr>
            </w:tcPrChange>
          </w:tcPr>
          <w:p w14:paraId="18384CCD" w14:textId="77777777" w:rsidR="001707FF" w:rsidRPr="008D31E3" w:rsidRDefault="001707FF" w:rsidP="00C61737">
            <w:pPr>
              <w:pStyle w:val="ListParagraph1"/>
              <w:ind w:left="0"/>
              <w:jc w:val="center"/>
              <w:rPr>
                <w:ins w:id="196" w:author="ZAIDOU Mouhammad" w:date="2024-10-26T14:58:00Z"/>
                <w:rFonts w:eastAsia="Times New Roman" w:cstheme="minorHAnsi"/>
                <w:color w:val="000000"/>
                <w:szCs w:val="20"/>
                <w:lang w:val="fr-FR" w:bidi="hi-IN"/>
              </w:rPr>
            </w:pPr>
            <w:ins w:id="197" w:author="ZAIDOU Mouhammad" w:date="2024-10-26T14:58:00Z">
              <w:r w:rsidRPr="008D31E3">
                <w:rPr>
                  <w:rFonts w:eastAsia="Times New Roman" w:cstheme="minorHAnsi"/>
                  <w:color w:val="000000"/>
                  <w:szCs w:val="20"/>
                  <w:lang w:val="fr-FR" w:bidi="hi-IN"/>
                </w:rPr>
                <w:t>3</w:t>
              </w:r>
            </w:ins>
          </w:p>
        </w:tc>
        <w:tc>
          <w:tcPr>
            <w:tcW w:w="378" w:type="pct"/>
            <w:tcPrChange w:id="198" w:author="ZAIDOU Mouhammad" w:date="2024-10-26T15:08:00Z">
              <w:tcPr>
                <w:tcW w:w="444" w:type="pct"/>
                <w:gridSpan w:val="4"/>
              </w:tcPr>
            </w:tcPrChange>
          </w:tcPr>
          <w:p w14:paraId="42E703C1" w14:textId="77777777" w:rsidR="001707FF" w:rsidRPr="008D31E3" w:rsidRDefault="001707FF" w:rsidP="00C61737">
            <w:pPr>
              <w:pStyle w:val="ListParagraph1"/>
              <w:rPr>
                <w:ins w:id="199" w:author="ZAIDOU Mouhammad" w:date="2024-10-26T14:58:00Z"/>
                <w:rFonts w:eastAsia="Times New Roman" w:cstheme="minorHAnsi"/>
                <w:color w:val="000000"/>
                <w:szCs w:val="20"/>
                <w:lang w:val="fr-FR" w:bidi="hi-IN"/>
              </w:rPr>
            </w:pPr>
          </w:p>
        </w:tc>
      </w:tr>
      <w:tr w:rsidR="001707FF" w:rsidRPr="004F7231" w14:paraId="4C348792" w14:textId="77777777" w:rsidTr="001707FF">
        <w:tblPrEx>
          <w:tblW w:w="5004" w:type="pct"/>
          <w:jc w:val="center"/>
          <w:tblPrExChange w:id="200" w:author="ZAIDOU Mouhammad" w:date="2024-10-26T15:08:00Z">
            <w:tblPrEx>
              <w:tblW w:w="5075" w:type="pct"/>
              <w:jc w:val="center"/>
            </w:tblPrEx>
          </w:tblPrExChange>
        </w:tblPrEx>
        <w:trPr>
          <w:trHeight w:val="20"/>
          <w:jc w:val="center"/>
          <w:ins w:id="201" w:author="ZAIDOU Mouhammad" w:date="2024-10-26T14:58:00Z"/>
          <w:trPrChange w:id="202" w:author="ZAIDOU Mouhammad" w:date="2024-10-26T15:08:00Z">
            <w:trPr>
              <w:trHeight w:val="20"/>
              <w:jc w:val="center"/>
            </w:trPr>
          </w:trPrChange>
        </w:trPr>
        <w:tc>
          <w:tcPr>
            <w:tcW w:w="315" w:type="pct"/>
            <w:tcPrChange w:id="203" w:author="ZAIDOU Mouhammad" w:date="2024-10-26T15:08:00Z">
              <w:tcPr>
                <w:tcW w:w="310" w:type="pct"/>
                <w:gridSpan w:val="3"/>
              </w:tcPr>
            </w:tcPrChange>
          </w:tcPr>
          <w:p w14:paraId="7BFE07C9" w14:textId="77777777" w:rsidR="001707FF" w:rsidRPr="008D31E3" w:rsidRDefault="001707FF" w:rsidP="004A159C">
            <w:pPr>
              <w:pStyle w:val="ListParagraph1"/>
              <w:numPr>
                <w:ilvl w:val="0"/>
                <w:numId w:val="29"/>
              </w:numPr>
              <w:spacing w:after="0" w:line="240" w:lineRule="auto"/>
              <w:jc w:val="both"/>
              <w:rPr>
                <w:ins w:id="204" w:author="ZAIDOU Mouhammad" w:date="2024-10-26T14:58:00Z"/>
                <w:rFonts w:cstheme="minorHAnsi"/>
                <w:szCs w:val="20"/>
                <w:lang w:val="fr-FR"/>
              </w:rPr>
            </w:pPr>
          </w:p>
        </w:tc>
        <w:tc>
          <w:tcPr>
            <w:tcW w:w="1866" w:type="pct"/>
            <w:tcPrChange w:id="205" w:author="ZAIDOU Mouhammad" w:date="2024-10-26T15:08:00Z">
              <w:tcPr>
                <w:tcW w:w="1494" w:type="pct"/>
                <w:gridSpan w:val="2"/>
              </w:tcPr>
            </w:tcPrChange>
          </w:tcPr>
          <w:p w14:paraId="5B7DAFFD" w14:textId="77777777" w:rsidR="001707FF" w:rsidRPr="008D31E3" w:rsidRDefault="001707FF" w:rsidP="00C61737">
            <w:pPr>
              <w:pStyle w:val="ListParagraph1"/>
              <w:spacing w:after="0" w:line="240" w:lineRule="auto"/>
              <w:ind w:left="0"/>
              <w:rPr>
                <w:ins w:id="206" w:author="ZAIDOU Mouhammad" w:date="2024-10-26T14:58:00Z"/>
                <w:rFonts w:cstheme="minorHAnsi"/>
                <w:szCs w:val="20"/>
                <w:lang w:val="fr-FR"/>
              </w:rPr>
            </w:pPr>
            <w:ins w:id="207" w:author="ZAIDOU Mouhammad" w:date="2024-10-26T14:58:00Z">
              <w:r w:rsidRPr="008D31E3">
                <w:rPr>
                  <w:rFonts w:cstheme="minorHAnsi"/>
                  <w:szCs w:val="20"/>
                  <w:lang w:val="fr-FR"/>
                </w:rPr>
                <w:t xml:space="preserve">Médicament d'urgence dans le plateau/chariot de l'équipement    </w:t>
              </w:r>
              <w:r>
                <w:rPr>
                  <w:rFonts w:cstheme="minorHAnsi"/>
                  <w:szCs w:val="20"/>
                  <w:lang w:val="fr-FR"/>
                </w:rPr>
                <w:t xml:space="preserve"> ( Acide tranexamique ou Exacyl)</w:t>
              </w:r>
              <w:r w:rsidRPr="008D31E3">
                <w:rPr>
                  <w:rFonts w:cstheme="minorHAnsi"/>
                  <w:szCs w:val="20"/>
                  <w:lang w:val="fr-FR"/>
                </w:rPr>
                <w:t xml:space="preserve">             </w:t>
              </w:r>
            </w:ins>
          </w:p>
        </w:tc>
        <w:tc>
          <w:tcPr>
            <w:tcW w:w="677" w:type="pct"/>
            <w:tcPrChange w:id="208" w:author="ZAIDOU Mouhammad" w:date="2024-10-26T15:08:00Z">
              <w:tcPr>
                <w:tcW w:w="1014" w:type="pct"/>
                <w:gridSpan w:val="6"/>
              </w:tcPr>
            </w:tcPrChange>
          </w:tcPr>
          <w:p w14:paraId="7FD5746B" w14:textId="77777777" w:rsidR="001707FF" w:rsidRPr="008D31E3" w:rsidRDefault="001707FF" w:rsidP="00C61737">
            <w:pPr>
              <w:pStyle w:val="ListParagraph1"/>
              <w:ind w:left="0"/>
              <w:jc w:val="center"/>
              <w:rPr>
                <w:ins w:id="209" w:author="ZAIDOU Mouhammad" w:date="2024-10-26T14:58:00Z"/>
                <w:rFonts w:eastAsia="Times New Roman" w:cstheme="minorHAnsi"/>
                <w:color w:val="000000"/>
                <w:szCs w:val="20"/>
                <w:lang w:val="fr-FR" w:bidi="hi-IN"/>
              </w:rPr>
            </w:pPr>
            <w:ins w:id="210" w:author="ZAIDOU Mouhammad" w:date="2024-10-26T14:58:00Z">
              <w:r w:rsidRPr="008D31E3">
                <w:rPr>
                  <w:rFonts w:eastAsia="Times New Roman" w:cstheme="minorHAnsi"/>
                  <w:color w:val="000000"/>
                  <w:szCs w:val="20"/>
                  <w:lang w:val="fr-FR" w:bidi="hi-IN"/>
                </w:rPr>
                <w:t>1</w:t>
              </w:r>
            </w:ins>
          </w:p>
        </w:tc>
        <w:tc>
          <w:tcPr>
            <w:tcW w:w="736" w:type="pct"/>
            <w:tcPrChange w:id="211" w:author="ZAIDOU Mouhammad" w:date="2024-10-26T15:08:00Z">
              <w:tcPr>
                <w:tcW w:w="725" w:type="pct"/>
                <w:gridSpan w:val="2"/>
              </w:tcPr>
            </w:tcPrChange>
          </w:tcPr>
          <w:p w14:paraId="3AE02236" w14:textId="77777777" w:rsidR="001707FF" w:rsidRPr="008D31E3" w:rsidRDefault="001707FF" w:rsidP="00C61737">
            <w:pPr>
              <w:pStyle w:val="ListParagraph1"/>
              <w:ind w:left="0"/>
              <w:jc w:val="center"/>
              <w:rPr>
                <w:ins w:id="212" w:author="ZAIDOU Mouhammad" w:date="2024-10-26T14:58:00Z"/>
                <w:rFonts w:eastAsia="Times New Roman" w:cstheme="minorHAnsi"/>
                <w:color w:val="000000"/>
                <w:szCs w:val="20"/>
                <w:lang w:val="fr-FR" w:bidi="hi-IN"/>
              </w:rPr>
            </w:pPr>
            <w:ins w:id="213" w:author="ZAIDOU Mouhammad" w:date="2024-10-26T14:58:00Z">
              <w:r w:rsidRPr="008D31E3">
                <w:rPr>
                  <w:rFonts w:eastAsia="Times New Roman" w:cstheme="minorHAnsi"/>
                  <w:color w:val="000000"/>
                  <w:szCs w:val="20"/>
                  <w:lang w:val="fr-FR" w:bidi="hi-IN"/>
                </w:rPr>
                <w:t>2</w:t>
              </w:r>
            </w:ins>
          </w:p>
        </w:tc>
        <w:tc>
          <w:tcPr>
            <w:tcW w:w="1028" w:type="pct"/>
            <w:tcPrChange w:id="214" w:author="ZAIDOU Mouhammad" w:date="2024-10-26T15:08:00Z">
              <w:tcPr>
                <w:tcW w:w="1014" w:type="pct"/>
                <w:gridSpan w:val="3"/>
              </w:tcPr>
            </w:tcPrChange>
          </w:tcPr>
          <w:p w14:paraId="438D3654" w14:textId="77777777" w:rsidR="001707FF" w:rsidRPr="008D31E3" w:rsidRDefault="001707FF" w:rsidP="00C61737">
            <w:pPr>
              <w:pStyle w:val="ListParagraph1"/>
              <w:ind w:left="0"/>
              <w:jc w:val="center"/>
              <w:rPr>
                <w:ins w:id="215" w:author="ZAIDOU Mouhammad" w:date="2024-10-26T14:58:00Z"/>
                <w:rFonts w:eastAsia="Times New Roman" w:cstheme="minorHAnsi"/>
                <w:color w:val="000000"/>
                <w:szCs w:val="20"/>
                <w:lang w:val="fr-FR" w:bidi="hi-IN"/>
              </w:rPr>
            </w:pPr>
            <w:ins w:id="216" w:author="ZAIDOU Mouhammad" w:date="2024-10-26T14:58:00Z">
              <w:r w:rsidRPr="008D31E3">
                <w:rPr>
                  <w:rFonts w:eastAsia="Times New Roman" w:cstheme="minorHAnsi"/>
                  <w:color w:val="000000"/>
                  <w:szCs w:val="20"/>
                  <w:lang w:val="fr-FR" w:bidi="hi-IN"/>
                </w:rPr>
                <w:t>3</w:t>
              </w:r>
            </w:ins>
          </w:p>
        </w:tc>
        <w:tc>
          <w:tcPr>
            <w:tcW w:w="378" w:type="pct"/>
            <w:tcPrChange w:id="217" w:author="ZAIDOU Mouhammad" w:date="2024-10-26T15:08:00Z">
              <w:tcPr>
                <w:tcW w:w="444" w:type="pct"/>
                <w:gridSpan w:val="4"/>
              </w:tcPr>
            </w:tcPrChange>
          </w:tcPr>
          <w:p w14:paraId="1B69FDA6" w14:textId="77777777" w:rsidR="001707FF" w:rsidRPr="008D31E3" w:rsidRDefault="001707FF" w:rsidP="00C61737">
            <w:pPr>
              <w:pStyle w:val="ListParagraph1"/>
              <w:rPr>
                <w:ins w:id="218" w:author="ZAIDOU Mouhammad" w:date="2024-10-26T14:58:00Z"/>
                <w:rFonts w:eastAsia="Times New Roman" w:cstheme="minorHAnsi"/>
                <w:color w:val="000000"/>
                <w:szCs w:val="20"/>
                <w:lang w:val="fr-FR" w:bidi="hi-IN"/>
              </w:rPr>
            </w:pPr>
          </w:p>
        </w:tc>
      </w:tr>
      <w:tr w:rsidR="001707FF" w:rsidRPr="004F7231" w14:paraId="719166BC" w14:textId="77777777" w:rsidTr="001707FF">
        <w:tblPrEx>
          <w:tblW w:w="5004" w:type="pct"/>
          <w:jc w:val="center"/>
          <w:tblPrExChange w:id="219" w:author="ZAIDOU Mouhammad" w:date="2024-10-26T15:08:00Z">
            <w:tblPrEx>
              <w:tblW w:w="5075" w:type="pct"/>
              <w:jc w:val="center"/>
            </w:tblPrEx>
          </w:tblPrExChange>
        </w:tblPrEx>
        <w:trPr>
          <w:trHeight w:val="20"/>
          <w:jc w:val="center"/>
          <w:ins w:id="220" w:author="ZAIDOU Mouhammad" w:date="2024-10-26T14:58:00Z"/>
          <w:trPrChange w:id="221" w:author="ZAIDOU Mouhammad" w:date="2024-10-26T15:08:00Z">
            <w:trPr>
              <w:trHeight w:val="20"/>
              <w:jc w:val="center"/>
            </w:trPr>
          </w:trPrChange>
        </w:trPr>
        <w:tc>
          <w:tcPr>
            <w:tcW w:w="315" w:type="pct"/>
            <w:tcPrChange w:id="222" w:author="ZAIDOU Mouhammad" w:date="2024-10-26T15:08:00Z">
              <w:tcPr>
                <w:tcW w:w="310" w:type="pct"/>
                <w:gridSpan w:val="3"/>
              </w:tcPr>
            </w:tcPrChange>
          </w:tcPr>
          <w:p w14:paraId="1641C3B5" w14:textId="77777777" w:rsidR="001707FF" w:rsidRPr="008D31E3" w:rsidRDefault="001707FF" w:rsidP="004A159C">
            <w:pPr>
              <w:pStyle w:val="ListParagraph1"/>
              <w:numPr>
                <w:ilvl w:val="0"/>
                <w:numId w:val="29"/>
              </w:numPr>
              <w:spacing w:after="0" w:line="240" w:lineRule="auto"/>
              <w:jc w:val="both"/>
              <w:rPr>
                <w:ins w:id="223" w:author="ZAIDOU Mouhammad" w:date="2024-10-26T14:58:00Z"/>
                <w:rFonts w:cstheme="minorHAnsi"/>
                <w:szCs w:val="20"/>
                <w:lang w:val="fr-FR"/>
              </w:rPr>
            </w:pPr>
          </w:p>
        </w:tc>
        <w:tc>
          <w:tcPr>
            <w:tcW w:w="1866" w:type="pct"/>
            <w:tcPrChange w:id="224" w:author="ZAIDOU Mouhammad" w:date="2024-10-26T15:08:00Z">
              <w:tcPr>
                <w:tcW w:w="1494" w:type="pct"/>
                <w:gridSpan w:val="2"/>
              </w:tcPr>
            </w:tcPrChange>
          </w:tcPr>
          <w:p w14:paraId="73FDBE28" w14:textId="77777777" w:rsidR="001707FF" w:rsidRPr="008D31E3" w:rsidRDefault="001707FF" w:rsidP="00C61737">
            <w:pPr>
              <w:pStyle w:val="ListParagraph1"/>
              <w:spacing w:after="0" w:line="240" w:lineRule="auto"/>
              <w:ind w:left="0"/>
              <w:rPr>
                <w:ins w:id="225" w:author="ZAIDOU Mouhammad" w:date="2024-10-26T14:58:00Z"/>
                <w:rFonts w:cstheme="minorHAnsi"/>
                <w:szCs w:val="20"/>
                <w:lang w:val="fr-FR"/>
              </w:rPr>
            </w:pPr>
            <w:ins w:id="226" w:author="ZAIDOU Mouhammad" w:date="2024-10-26T14:58:00Z">
              <w:r w:rsidRPr="008D31E3">
                <w:rPr>
                  <w:rFonts w:cstheme="minorHAnsi"/>
                  <w:szCs w:val="20"/>
                  <w:lang w:val="fr-FR"/>
                </w:rPr>
                <w:t xml:space="preserve">Médicament d'urgence dans le plateau/chariot de l'équipement    </w:t>
              </w:r>
              <w:r>
                <w:rPr>
                  <w:rFonts w:cstheme="minorHAnsi"/>
                  <w:szCs w:val="20"/>
                  <w:lang w:val="fr-FR"/>
                </w:rPr>
                <w:t xml:space="preserve"> ( Sulfate de magnesium)</w:t>
              </w:r>
              <w:r w:rsidRPr="008D31E3">
                <w:rPr>
                  <w:rFonts w:cstheme="minorHAnsi"/>
                  <w:szCs w:val="20"/>
                  <w:lang w:val="fr-FR"/>
                </w:rPr>
                <w:t xml:space="preserve">             </w:t>
              </w:r>
            </w:ins>
          </w:p>
        </w:tc>
        <w:tc>
          <w:tcPr>
            <w:tcW w:w="677" w:type="pct"/>
            <w:tcPrChange w:id="227" w:author="ZAIDOU Mouhammad" w:date="2024-10-26T15:08:00Z">
              <w:tcPr>
                <w:tcW w:w="1014" w:type="pct"/>
                <w:gridSpan w:val="6"/>
              </w:tcPr>
            </w:tcPrChange>
          </w:tcPr>
          <w:p w14:paraId="687508B4" w14:textId="77777777" w:rsidR="001707FF" w:rsidRPr="008D31E3" w:rsidRDefault="001707FF" w:rsidP="00C61737">
            <w:pPr>
              <w:pStyle w:val="ListParagraph1"/>
              <w:ind w:left="0"/>
              <w:jc w:val="center"/>
              <w:rPr>
                <w:ins w:id="228" w:author="ZAIDOU Mouhammad" w:date="2024-10-26T14:58:00Z"/>
                <w:rFonts w:eastAsia="Times New Roman" w:cstheme="minorHAnsi"/>
                <w:color w:val="000000"/>
                <w:szCs w:val="20"/>
                <w:lang w:val="fr-FR" w:bidi="hi-IN"/>
              </w:rPr>
            </w:pPr>
            <w:ins w:id="229" w:author="ZAIDOU Mouhammad" w:date="2024-10-26T14:58:00Z">
              <w:r w:rsidRPr="008D31E3">
                <w:rPr>
                  <w:rFonts w:eastAsia="Times New Roman" w:cstheme="minorHAnsi"/>
                  <w:color w:val="000000"/>
                  <w:szCs w:val="20"/>
                  <w:lang w:val="fr-FR" w:bidi="hi-IN"/>
                </w:rPr>
                <w:t>1</w:t>
              </w:r>
            </w:ins>
          </w:p>
        </w:tc>
        <w:tc>
          <w:tcPr>
            <w:tcW w:w="736" w:type="pct"/>
            <w:tcPrChange w:id="230" w:author="ZAIDOU Mouhammad" w:date="2024-10-26T15:08:00Z">
              <w:tcPr>
                <w:tcW w:w="725" w:type="pct"/>
                <w:gridSpan w:val="2"/>
              </w:tcPr>
            </w:tcPrChange>
          </w:tcPr>
          <w:p w14:paraId="6CDBCB1D" w14:textId="77777777" w:rsidR="001707FF" w:rsidRPr="008D31E3" w:rsidRDefault="001707FF" w:rsidP="00C61737">
            <w:pPr>
              <w:pStyle w:val="ListParagraph1"/>
              <w:ind w:left="0"/>
              <w:jc w:val="center"/>
              <w:rPr>
                <w:ins w:id="231" w:author="ZAIDOU Mouhammad" w:date="2024-10-26T14:58:00Z"/>
                <w:rFonts w:eastAsia="Times New Roman" w:cstheme="minorHAnsi"/>
                <w:color w:val="000000"/>
                <w:szCs w:val="20"/>
                <w:lang w:val="fr-FR" w:bidi="hi-IN"/>
              </w:rPr>
            </w:pPr>
            <w:ins w:id="232" w:author="ZAIDOU Mouhammad" w:date="2024-10-26T14:58:00Z">
              <w:r w:rsidRPr="008D31E3">
                <w:rPr>
                  <w:rFonts w:eastAsia="Times New Roman" w:cstheme="minorHAnsi"/>
                  <w:color w:val="000000"/>
                  <w:szCs w:val="20"/>
                  <w:lang w:val="fr-FR" w:bidi="hi-IN"/>
                </w:rPr>
                <w:t>2</w:t>
              </w:r>
            </w:ins>
          </w:p>
        </w:tc>
        <w:tc>
          <w:tcPr>
            <w:tcW w:w="1028" w:type="pct"/>
            <w:tcPrChange w:id="233" w:author="ZAIDOU Mouhammad" w:date="2024-10-26T15:08:00Z">
              <w:tcPr>
                <w:tcW w:w="1014" w:type="pct"/>
                <w:gridSpan w:val="3"/>
              </w:tcPr>
            </w:tcPrChange>
          </w:tcPr>
          <w:p w14:paraId="470BFCB0" w14:textId="77777777" w:rsidR="001707FF" w:rsidRPr="008D31E3" w:rsidRDefault="001707FF" w:rsidP="00C61737">
            <w:pPr>
              <w:pStyle w:val="ListParagraph1"/>
              <w:ind w:left="0"/>
              <w:jc w:val="center"/>
              <w:rPr>
                <w:ins w:id="234" w:author="ZAIDOU Mouhammad" w:date="2024-10-26T14:58:00Z"/>
                <w:rFonts w:eastAsia="Times New Roman" w:cstheme="minorHAnsi"/>
                <w:color w:val="000000"/>
                <w:szCs w:val="20"/>
                <w:lang w:val="fr-FR" w:bidi="hi-IN"/>
              </w:rPr>
            </w:pPr>
            <w:ins w:id="235" w:author="ZAIDOU Mouhammad" w:date="2024-10-26T14:58:00Z">
              <w:r w:rsidRPr="008D31E3">
                <w:rPr>
                  <w:rFonts w:eastAsia="Times New Roman" w:cstheme="minorHAnsi"/>
                  <w:color w:val="000000"/>
                  <w:szCs w:val="20"/>
                  <w:lang w:val="fr-FR" w:bidi="hi-IN"/>
                </w:rPr>
                <w:t>3</w:t>
              </w:r>
            </w:ins>
          </w:p>
        </w:tc>
        <w:tc>
          <w:tcPr>
            <w:tcW w:w="378" w:type="pct"/>
            <w:tcPrChange w:id="236" w:author="ZAIDOU Mouhammad" w:date="2024-10-26T15:08:00Z">
              <w:tcPr>
                <w:tcW w:w="444" w:type="pct"/>
                <w:gridSpan w:val="4"/>
              </w:tcPr>
            </w:tcPrChange>
          </w:tcPr>
          <w:p w14:paraId="31E9CE05" w14:textId="77777777" w:rsidR="001707FF" w:rsidRPr="008D31E3" w:rsidRDefault="001707FF" w:rsidP="00C61737">
            <w:pPr>
              <w:pStyle w:val="ListParagraph1"/>
              <w:rPr>
                <w:ins w:id="237" w:author="ZAIDOU Mouhammad" w:date="2024-10-26T14:58:00Z"/>
                <w:rFonts w:eastAsia="Times New Roman" w:cstheme="minorHAnsi"/>
                <w:color w:val="000000"/>
                <w:szCs w:val="20"/>
                <w:lang w:val="fr-FR" w:bidi="hi-IN"/>
              </w:rPr>
            </w:pPr>
          </w:p>
        </w:tc>
      </w:tr>
      <w:tr w:rsidR="001707FF" w:rsidRPr="004F7231" w14:paraId="3310E69D" w14:textId="77777777" w:rsidTr="001707FF">
        <w:tblPrEx>
          <w:tblW w:w="5004" w:type="pct"/>
          <w:jc w:val="center"/>
          <w:tblPrExChange w:id="238" w:author="ZAIDOU Mouhammad" w:date="2024-10-26T15:08:00Z">
            <w:tblPrEx>
              <w:tblW w:w="5075" w:type="pct"/>
              <w:jc w:val="center"/>
            </w:tblPrEx>
          </w:tblPrExChange>
        </w:tblPrEx>
        <w:trPr>
          <w:trHeight w:val="20"/>
          <w:jc w:val="center"/>
          <w:ins w:id="239" w:author="ZAIDOU Mouhammad" w:date="2024-10-26T14:58:00Z"/>
          <w:trPrChange w:id="240" w:author="ZAIDOU Mouhammad" w:date="2024-10-26T15:08:00Z">
            <w:trPr>
              <w:trHeight w:val="20"/>
              <w:jc w:val="center"/>
            </w:trPr>
          </w:trPrChange>
        </w:trPr>
        <w:tc>
          <w:tcPr>
            <w:tcW w:w="315" w:type="pct"/>
            <w:tcPrChange w:id="241" w:author="ZAIDOU Mouhammad" w:date="2024-10-26T15:08:00Z">
              <w:tcPr>
                <w:tcW w:w="310" w:type="pct"/>
                <w:gridSpan w:val="3"/>
              </w:tcPr>
            </w:tcPrChange>
          </w:tcPr>
          <w:p w14:paraId="721F4117" w14:textId="77777777" w:rsidR="001707FF" w:rsidRPr="008D31E3" w:rsidRDefault="001707FF" w:rsidP="004A159C">
            <w:pPr>
              <w:pStyle w:val="ListParagraph1"/>
              <w:numPr>
                <w:ilvl w:val="0"/>
                <w:numId w:val="29"/>
              </w:numPr>
              <w:spacing w:after="0" w:line="240" w:lineRule="auto"/>
              <w:jc w:val="both"/>
              <w:rPr>
                <w:ins w:id="242" w:author="ZAIDOU Mouhammad" w:date="2024-10-26T14:58:00Z"/>
                <w:rFonts w:cstheme="minorHAnsi"/>
                <w:szCs w:val="20"/>
                <w:lang w:val="fr-FR"/>
              </w:rPr>
            </w:pPr>
          </w:p>
        </w:tc>
        <w:tc>
          <w:tcPr>
            <w:tcW w:w="1866" w:type="pct"/>
            <w:tcPrChange w:id="243" w:author="ZAIDOU Mouhammad" w:date="2024-10-26T15:08:00Z">
              <w:tcPr>
                <w:tcW w:w="1494" w:type="pct"/>
                <w:gridSpan w:val="2"/>
              </w:tcPr>
            </w:tcPrChange>
          </w:tcPr>
          <w:p w14:paraId="341106DE" w14:textId="77777777" w:rsidR="001707FF" w:rsidRPr="008D31E3" w:rsidRDefault="001707FF" w:rsidP="00C61737">
            <w:pPr>
              <w:pStyle w:val="ListParagraph1"/>
              <w:spacing w:after="0" w:line="240" w:lineRule="auto"/>
              <w:ind w:left="0"/>
              <w:rPr>
                <w:ins w:id="244" w:author="ZAIDOU Mouhammad" w:date="2024-10-26T14:58:00Z"/>
                <w:rFonts w:cstheme="minorHAnsi"/>
                <w:szCs w:val="20"/>
                <w:lang w:val="fr-FR"/>
              </w:rPr>
            </w:pPr>
            <w:ins w:id="245" w:author="ZAIDOU Mouhammad" w:date="2024-10-26T14:58:00Z">
              <w:r w:rsidRPr="008D31E3">
                <w:rPr>
                  <w:rFonts w:cstheme="minorHAnsi"/>
                  <w:szCs w:val="20"/>
                  <w:lang w:val="fr-FR"/>
                </w:rPr>
                <w:t xml:space="preserve">Médicament d'urgence dans le plateau/chariot de l'équipement    </w:t>
              </w:r>
              <w:r>
                <w:rPr>
                  <w:rFonts w:cstheme="minorHAnsi"/>
                  <w:szCs w:val="20"/>
                  <w:lang w:val="fr-FR"/>
                </w:rPr>
                <w:t xml:space="preserve"> ( Nifédipine)</w:t>
              </w:r>
              <w:r w:rsidRPr="008D31E3">
                <w:rPr>
                  <w:rFonts w:cstheme="minorHAnsi"/>
                  <w:szCs w:val="20"/>
                  <w:lang w:val="fr-FR"/>
                </w:rPr>
                <w:t xml:space="preserve">             </w:t>
              </w:r>
            </w:ins>
          </w:p>
        </w:tc>
        <w:tc>
          <w:tcPr>
            <w:tcW w:w="677" w:type="pct"/>
            <w:tcPrChange w:id="246" w:author="ZAIDOU Mouhammad" w:date="2024-10-26T15:08:00Z">
              <w:tcPr>
                <w:tcW w:w="1014" w:type="pct"/>
                <w:gridSpan w:val="6"/>
              </w:tcPr>
            </w:tcPrChange>
          </w:tcPr>
          <w:p w14:paraId="0C4141B4" w14:textId="77777777" w:rsidR="001707FF" w:rsidRPr="008D31E3" w:rsidRDefault="001707FF" w:rsidP="00C61737">
            <w:pPr>
              <w:pStyle w:val="ListParagraph1"/>
              <w:ind w:left="0"/>
              <w:jc w:val="center"/>
              <w:rPr>
                <w:ins w:id="247" w:author="ZAIDOU Mouhammad" w:date="2024-10-26T14:58:00Z"/>
                <w:rFonts w:eastAsia="Times New Roman" w:cstheme="minorHAnsi"/>
                <w:color w:val="000000"/>
                <w:szCs w:val="20"/>
                <w:lang w:val="fr-FR" w:bidi="hi-IN"/>
              </w:rPr>
            </w:pPr>
            <w:ins w:id="248"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249" w:author="ZAIDOU Mouhammad" w:date="2024-10-26T15:08:00Z">
              <w:tcPr>
                <w:tcW w:w="725" w:type="pct"/>
                <w:gridSpan w:val="2"/>
                <w:shd w:val="clear" w:color="auto" w:fill="BFBFBF" w:themeFill="background1" w:themeFillShade="BF"/>
              </w:tcPr>
            </w:tcPrChange>
          </w:tcPr>
          <w:p w14:paraId="3E823BB5" w14:textId="77777777" w:rsidR="001707FF" w:rsidRPr="008D31E3" w:rsidRDefault="001707FF" w:rsidP="00C61737">
            <w:pPr>
              <w:pStyle w:val="ListParagraph1"/>
              <w:ind w:left="0"/>
              <w:jc w:val="center"/>
              <w:rPr>
                <w:ins w:id="250" w:author="ZAIDOU Mouhammad" w:date="2024-10-26T14:58:00Z"/>
                <w:rFonts w:eastAsia="Times New Roman" w:cstheme="minorHAnsi"/>
                <w:color w:val="000000"/>
                <w:szCs w:val="20"/>
                <w:lang w:val="fr-FR" w:bidi="hi-IN"/>
              </w:rPr>
            </w:pPr>
            <w:ins w:id="251" w:author="ZAIDOU Mouhammad" w:date="2024-10-26T14:58:00Z">
              <w:r w:rsidRPr="008D31E3">
                <w:rPr>
                  <w:rFonts w:eastAsia="Times New Roman" w:cstheme="minorHAnsi"/>
                  <w:color w:val="000000"/>
                  <w:szCs w:val="20"/>
                  <w:lang w:val="fr-FR" w:bidi="hi-IN"/>
                </w:rPr>
                <w:t>2</w:t>
              </w:r>
            </w:ins>
          </w:p>
        </w:tc>
        <w:tc>
          <w:tcPr>
            <w:tcW w:w="1028" w:type="pct"/>
            <w:tcPrChange w:id="252" w:author="ZAIDOU Mouhammad" w:date="2024-10-26T15:08:00Z">
              <w:tcPr>
                <w:tcW w:w="1014" w:type="pct"/>
                <w:gridSpan w:val="3"/>
              </w:tcPr>
            </w:tcPrChange>
          </w:tcPr>
          <w:p w14:paraId="253953C4" w14:textId="77777777" w:rsidR="001707FF" w:rsidRPr="008D31E3" w:rsidRDefault="001707FF" w:rsidP="00C61737">
            <w:pPr>
              <w:pStyle w:val="ListParagraph1"/>
              <w:ind w:left="0"/>
              <w:jc w:val="center"/>
              <w:rPr>
                <w:ins w:id="253" w:author="ZAIDOU Mouhammad" w:date="2024-10-26T14:58:00Z"/>
                <w:rFonts w:eastAsia="Times New Roman" w:cstheme="minorHAnsi"/>
                <w:color w:val="000000"/>
                <w:szCs w:val="20"/>
                <w:lang w:val="fr-FR" w:bidi="hi-IN"/>
              </w:rPr>
            </w:pPr>
            <w:ins w:id="254" w:author="ZAIDOU Mouhammad" w:date="2024-10-26T14:58:00Z">
              <w:r w:rsidRPr="008D31E3">
                <w:rPr>
                  <w:rFonts w:eastAsia="Times New Roman" w:cstheme="minorHAnsi"/>
                  <w:color w:val="000000"/>
                  <w:szCs w:val="20"/>
                  <w:lang w:val="fr-FR" w:bidi="hi-IN"/>
                </w:rPr>
                <w:t>3</w:t>
              </w:r>
            </w:ins>
          </w:p>
        </w:tc>
        <w:tc>
          <w:tcPr>
            <w:tcW w:w="378" w:type="pct"/>
            <w:tcPrChange w:id="255" w:author="ZAIDOU Mouhammad" w:date="2024-10-26T15:08:00Z">
              <w:tcPr>
                <w:tcW w:w="444" w:type="pct"/>
                <w:gridSpan w:val="4"/>
              </w:tcPr>
            </w:tcPrChange>
          </w:tcPr>
          <w:p w14:paraId="234F44D8" w14:textId="77777777" w:rsidR="001707FF" w:rsidRPr="008D31E3" w:rsidRDefault="001707FF" w:rsidP="00C61737">
            <w:pPr>
              <w:pStyle w:val="ListParagraph1"/>
              <w:rPr>
                <w:ins w:id="256" w:author="ZAIDOU Mouhammad" w:date="2024-10-26T14:58:00Z"/>
                <w:rFonts w:eastAsia="Times New Roman" w:cstheme="minorHAnsi"/>
                <w:color w:val="000000"/>
                <w:szCs w:val="20"/>
                <w:lang w:val="fr-FR" w:bidi="hi-IN"/>
              </w:rPr>
            </w:pPr>
          </w:p>
        </w:tc>
      </w:tr>
      <w:tr w:rsidR="001707FF" w:rsidRPr="004F7231" w14:paraId="49189ABB" w14:textId="77777777" w:rsidTr="001707FF">
        <w:tblPrEx>
          <w:tblW w:w="5004" w:type="pct"/>
          <w:jc w:val="center"/>
          <w:tblPrExChange w:id="257" w:author="ZAIDOU Mouhammad" w:date="2024-10-26T15:08:00Z">
            <w:tblPrEx>
              <w:tblW w:w="5075" w:type="pct"/>
              <w:jc w:val="center"/>
            </w:tblPrEx>
          </w:tblPrExChange>
        </w:tblPrEx>
        <w:trPr>
          <w:trHeight w:val="20"/>
          <w:jc w:val="center"/>
          <w:ins w:id="258" w:author="ZAIDOU Mouhammad" w:date="2024-10-26T14:58:00Z"/>
          <w:trPrChange w:id="259" w:author="ZAIDOU Mouhammad" w:date="2024-10-26T15:08:00Z">
            <w:trPr>
              <w:trHeight w:val="20"/>
              <w:jc w:val="center"/>
            </w:trPr>
          </w:trPrChange>
        </w:trPr>
        <w:tc>
          <w:tcPr>
            <w:tcW w:w="315" w:type="pct"/>
            <w:tcPrChange w:id="260" w:author="ZAIDOU Mouhammad" w:date="2024-10-26T15:08:00Z">
              <w:tcPr>
                <w:tcW w:w="310" w:type="pct"/>
                <w:gridSpan w:val="3"/>
              </w:tcPr>
            </w:tcPrChange>
          </w:tcPr>
          <w:p w14:paraId="2A6BEE34" w14:textId="77777777" w:rsidR="001707FF" w:rsidRPr="008D31E3" w:rsidRDefault="001707FF" w:rsidP="004A159C">
            <w:pPr>
              <w:pStyle w:val="ListParagraph1"/>
              <w:numPr>
                <w:ilvl w:val="0"/>
                <w:numId w:val="29"/>
              </w:numPr>
              <w:spacing w:after="0" w:line="240" w:lineRule="auto"/>
              <w:jc w:val="both"/>
              <w:rPr>
                <w:ins w:id="261" w:author="ZAIDOU Mouhammad" w:date="2024-10-26T14:58:00Z"/>
                <w:rFonts w:cstheme="minorHAnsi"/>
                <w:szCs w:val="20"/>
                <w:lang w:val="fr-FR"/>
              </w:rPr>
            </w:pPr>
          </w:p>
        </w:tc>
        <w:tc>
          <w:tcPr>
            <w:tcW w:w="1866" w:type="pct"/>
            <w:tcPrChange w:id="262" w:author="ZAIDOU Mouhammad" w:date="2024-10-26T15:08:00Z">
              <w:tcPr>
                <w:tcW w:w="1494" w:type="pct"/>
                <w:gridSpan w:val="2"/>
              </w:tcPr>
            </w:tcPrChange>
          </w:tcPr>
          <w:p w14:paraId="099DFA37" w14:textId="77777777" w:rsidR="001707FF" w:rsidRPr="008D31E3" w:rsidRDefault="001707FF" w:rsidP="00C61737">
            <w:pPr>
              <w:pStyle w:val="ListParagraph1"/>
              <w:spacing w:after="0" w:line="240" w:lineRule="auto"/>
              <w:ind w:left="0"/>
              <w:rPr>
                <w:ins w:id="263" w:author="ZAIDOU Mouhammad" w:date="2024-10-26T14:58:00Z"/>
                <w:rFonts w:cstheme="minorHAnsi"/>
                <w:szCs w:val="20"/>
                <w:lang w:val="fr-FR"/>
              </w:rPr>
            </w:pPr>
            <w:ins w:id="264" w:author="ZAIDOU Mouhammad" w:date="2024-10-26T14:58:00Z">
              <w:r w:rsidRPr="008D31E3">
                <w:rPr>
                  <w:rFonts w:cstheme="minorHAnsi"/>
                  <w:szCs w:val="20"/>
                  <w:lang w:val="fr-FR"/>
                </w:rPr>
                <w:t xml:space="preserve">Médicament d'urgence dans le plateau/chariot de l'équipement    </w:t>
              </w:r>
              <w:r>
                <w:rPr>
                  <w:rFonts w:cstheme="minorHAnsi"/>
                  <w:szCs w:val="20"/>
                  <w:lang w:val="fr-FR"/>
                </w:rPr>
                <w:t xml:space="preserve"> ( Corticostéroïde)</w:t>
              </w:r>
              <w:r w:rsidRPr="008D31E3">
                <w:rPr>
                  <w:rFonts w:cstheme="minorHAnsi"/>
                  <w:szCs w:val="20"/>
                  <w:lang w:val="fr-FR"/>
                </w:rPr>
                <w:t xml:space="preserve">             </w:t>
              </w:r>
            </w:ins>
          </w:p>
        </w:tc>
        <w:tc>
          <w:tcPr>
            <w:tcW w:w="677" w:type="pct"/>
            <w:tcPrChange w:id="265" w:author="ZAIDOU Mouhammad" w:date="2024-10-26T15:08:00Z">
              <w:tcPr>
                <w:tcW w:w="1014" w:type="pct"/>
                <w:gridSpan w:val="6"/>
              </w:tcPr>
            </w:tcPrChange>
          </w:tcPr>
          <w:p w14:paraId="0C94C1BC" w14:textId="77777777" w:rsidR="001707FF" w:rsidRPr="008D31E3" w:rsidRDefault="001707FF" w:rsidP="00C61737">
            <w:pPr>
              <w:pStyle w:val="ListParagraph1"/>
              <w:ind w:left="0"/>
              <w:jc w:val="center"/>
              <w:rPr>
                <w:ins w:id="266" w:author="ZAIDOU Mouhammad" w:date="2024-10-26T14:58:00Z"/>
                <w:rFonts w:eastAsia="Times New Roman" w:cstheme="minorHAnsi"/>
                <w:color w:val="000000"/>
                <w:szCs w:val="20"/>
                <w:lang w:val="fr-FR" w:bidi="hi-IN"/>
              </w:rPr>
            </w:pPr>
            <w:ins w:id="267"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268" w:author="ZAIDOU Mouhammad" w:date="2024-10-26T15:08:00Z">
              <w:tcPr>
                <w:tcW w:w="725" w:type="pct"/>
                <w:gridSpan w:val="2"/>
                <w:shd w:val="clear" w:color="auto" w:fill="BFBFBF" w:themeFill="background1" w:themeFillShade="BF"/>
              </w:tcPr>
            </w:tcPrChange>
          </w:tcPr>
          <w:p w14:paraId="41D91427" w14:textId="77777777" w:rsidR="001707FF" w:rsidRPr="008D31E3" w:rsidRDefault="001707FF" w:rsidP="00C61737">
            <w:pPr>
              <w:pStyle w:val="ListParagraph1"/>
              <w:ind w:left="0"/>
              <w:jc w:val="center"/>
              <w:rPr>
                <w:ins w:id="269" w:author="ZAIDOU Mouhammad" w:date="2024-10-26T14:58:00Z"/>
                <w:rFonts w:eastAsia="Times New Roman" w:cstheme="minorHAnsi"/>
                <w:color w:val="000000"/>
                <w:szCs w:val="20"/>
                <w:lang w:val="fr-FR" w:bidi="hi-IN"/>
              </w:rPr>
            </w:pPr>
            <w:ins w:id="270" w:author="ZAIDOU Mouhammad" w:date="2024-10-26T14:58:00Z">
              <w:r w:rsidRPr="008D31E3">
                <w:rPr>
                  <w:rFonts w:eastAsia="Times New Roman" w:cstheme="minorHAnsi"/>
                  <w:color w:val="000000"/>
                  <w:szCs w:val="20"/>
                  <w:lang w:val="fr-FR" w:bidi="hi-IN"/>
                </w:rPr>
                <w:t>2</w:t>
              </w:r>
            </w:ins>
          </w:p>
        </w:tc>
        <w:tc>
          <w:tcPr>
            <w:tcW w:w="1028" w:type="pct"/>
            <w:tcPrChange w:id="271" w:author="ZAIDOU Mouhammad" w:date="2024-10-26T15:08:00Z">
              <w:tcPr>
                <w:tcW w:w="1014" w:type="pct"/>
                <w:gridSpan w:val="3"/>
              </w:tcPr>
            </w:tcPrChange>
          </w:tcPr>
          <w:p w14:paraId="3FE6E141" w14:textId="77777777" w:rsidR="001707FF" w:rsidRPr="008D31E3" w:rsidRDefault="001707FF" w:rsidP="00C61737">
            <w:pPr>
              <w:pStyle w:val="ListParagraph1"/>
              <w:ind w:left="0"/>
              <w:jc w:val="center"/>
              <w:rPr>
                <w:ins w:id="272" w:author="ZAIDOU Mouhammad" w:date="2024-10-26T14:58:00Z"/>
                <w:rFonts w:eastAsia="Times New Roman" w:cstheme="minorHAnsi"/>
                <w:color w:val="000000"/>
                <w:szCs w:val="20"/>
                <w:lang w:val="fr-FR" w:bidi="hi-IN"/>
              </w:rPr>
            </w:pPr>
            <w:ins w:id="273" w:author="ZAIDOU Mouhammad" w:date="2024-10-26T14:58:00Z">
              <w:r w:rsidRPr="008D31E3">
                <w:rPr>
                  <w:rFonts w:eastAsia="Times New Roman" w:cstheme="minorHAnsi"/>
                  <w:color w:val="000000"/>
                  <w:szCs w:val="20"/>
                  <w:lang w:val="fr-FR" w:bidi="hi-IN"/>
                </w:rPr>
                <w:t>3</w:t>
              </w:r>
            </w:ins>
          </w:p>
        </w:tc>
        <w:tc>
          <w:tcPr>
            <w:tcW w:w="378" w:type="pct"/>
            <w:tcPrChange w:id="274" w:author="ZAIDOU Mouhammad" w:date="2024-10-26T15:08:00Z">
              <w:tcPr>
                <w:tcW w:w="444" w:type="pct"/>
                <w:gridSpan w:val="4"/>
              </w:tcPr>
            </w:tcPrChange>
          </w:tcPr>
          <w:p w14:paraId="175C4039" w14:textId="77777777" w:rsidR="001707FF" w:rsidRPr="008D31E3" w:rsidRDefault="001707FF" w:rsidP="00C61737">
            <w:pPr>
              <w:pStyle w:val="ListParagraph1"/>
              <w:rPr>
                <w:ins w:id="275" w:author="ZAIDOU Mouhammad" w:date="2024-10-26T14:58:00Z"/>
                <w:rFonts w:eastAsia="Times New Roman" w:cstheme="minorHAnsi"/>
                <w:color w:val="000000"/>
                <w:szCs w:val="20"/>
                <w:lang w:val="fr-FR" w:bidi="hi-IN"/>
              </w:rPr>
            </w:pPr>
          </w:p>
        </w:tc>
      </w:tr>
      <w:tr w:rsidR="001707FF" w:rsidRPr="002D084C" w:rsidDel="0010068F" w14:paraId="4003B43E" w14:textId="77777777" w:rsidTr="001707FF">
        <w:tblPrEx>
          <w:tblW w:w="5004" w:type="pct"/>
          <w:jc w:val="center"/>
          <w:tblPrExChange w:id="276" w:author="ZAIDOU Mouhammad" w:date="2024-10-26T15:08:00Z">
            <w:tblPrEx>
              <w:tblW w:w="5075" w:type="pct"/>
              <w:jc w:val="center"/>
            </w:tblPrEx>
          </w:tblPrExChange>
        </w:tblPrEx>
        <w:trPr>
          <w:trHeight w:val="20"/>
          <w:jc w:val="center"/>
          <w:ins w:id="277" w:author="ZAIDOU Mouhammad" w:date="2024-10-26T14:58:00Z"/>
          <w:del w:id="278" w:author="ZAIDOU Mouhammad" w:date="2024-10-19T20:12:00Z"/>
          <w:trPrChange w:id="279" w:author="ZAIDOU Mouhammad" w:date="2024-10-26T15:08:00Z">
            <w:trPr>
              <w:trHeight w:val="20"/>
              <w:jc w:val="center"/>
            </w:trPr>
          </w:trPrChange>
        </w:trPr>
        <w:tc>
          <w:tcPr>
            <w:tcW w:w="315" w:type="pct"/>
            <w:tcPrChange w:id="280" w:author="ZAIDOU Mouhammad" w:date="2024-10-26T15:08:00Z">
              <w:tcPr>
                <w:tcW w:w="310" w:type="pct"/>
                <w:gridSpan w:val="3"/>
              </w:tcPr>
            </w:tcPrChange>
          </w:tcPr>
          <w:p w14:paraId="4FF4D179" w14:textId="77777777" w:rsidR="001707FF" w:rsidRPr="00EC5256" w:rsidDel="0010068F" w:rsidRDefault="001707FF">
            <w:pPr>
              <w:pStyle w:val="ListParagraph1"/>
              <w:numPr>
                <w:ilvl w:val="0"/>
                <w:numId w:val="29"/>
              </w:numPr>
              <w:spacing w:after="0" w:line="240" w:lineRule="auto"/>
              <w:jc w:val="both"/>
              <w:rPr>
                <w:ins w:id="281" w:author="ZAIDOU Mouhammad" w:date="2024-10-26T14:58:00Z"/>
                <w:del w:id="282" w:author="ZAIDOU Mouhammad" w:date="2024-10-19T20:12:00Z"/>
                <w:rFonts w:ascii="Arial" w:hAnsi="Arial" w:cs="Arial"/>
                <w:szCs w:val="20"/>
                <w:lang w:val="fr-FR"/>
              </w:rPr>
              <w:pPrChange w:id="283" w:author="ZAIDOU Mouhammad" w:date="2024-10-26T15:11:00Z">
                <w:pPr>
                  <w:pStyle w:val="ListParagraph1"/>
                  <w:numPr>
                    <w:numId w:val="2"/>
                  </w:numPr>
                  <w:spacing w:after="0" w:line="240" w:lineRule="auto"/>
                  <w:ind w:hanging="360"/>
                  <w:jc w:val="center"/>
                </w:pPr>
              </w:pPrChange>
            </w:pPr>
          </w:p>
        </w:tc>
        <w:tc>
          <w:tcPr>
            <w:tcW w:w="1866" w:type="pct"/>
            <w:tcPrChange w:id="284" w:author="ZAIDOU Mouhammad" w:date="2024-10-26T15:08:00Z">
              <w:tcPr>
                <w:tcW w:w="1494" w:type="pct"/>
                <w:gridSpan w:val="2"/>
              </w:tcPr>
            </w:tcPrChange>
          </w:tcPr>
          <w:p w14:paraId="7E14EB1E" w14:textId="77777777" w:rsidR="001707FF" w:rsidRPr="00EC5256" w:rsidDel="0010068F" w:rsidRDefault="001707FF" w:rsidP="001707FF">
            <w:pPr>
              <w:pStyle w:val="ListParagraph1"/>
              <w:numPr>
                <w:ilvl w:val="0"/>
                <w:numId w:val="27"/>
              </w:numPr>
              <w:spacing w:after="0" w:line="240" w:lineRule="auto"/>
              <w:rPr>
                <w:ins w:id="285" w:author="ZAIDOU Mouhammad" w:date="2024-10-26T14:58:00Z"/>
                <w:del w:id="286" w:author="ZAIDOU Mouhammad" w:date="2024-10-19T20:12:00Z"/>
                <w:rFonts w:ascii="Arial" w:hAnsi="Arial" w:cs="Arial"/>
                <w:szCs w:val="20"/>
                <w:lang w:val="fr-FR"/>
              </w:rPr>
            </w:pPr>
            <w:ins w:id="287" w:author="ZAIDOU Mouhammad" w:date="2024-10-26T14:58:00Z">
              <w:del w:id="288" w:author="ZAIDOU Mouhammad" w:date="2024-10-19T20:12:00Z">
                <w:r w:rsidRPr="00EC5256" w:rsidDel="0010068F">
                  <w:rPr>
                    <w:lang w:val="fr-FR"/>
                  </w:rPr>
                  <w:delText xml:space="preserve">Kit d'accouchement </w:delText>
                </w:r>
                <w:r w:rsidDel="0010068F">
                  <w:rPr>
                    <w:lang w:val="fr-FR"/>
                  </w:rPr>
                  <w:delText>n</w:delText>
                </w:r>
                <w:r w:rsidRPr="00EC5256" w:rsidDel="0010068F">
                  <w:rPr>
                    <w:lang w:val="fr-FR"/>
                  </w:rPr>
                  <w:delText xml:space="preserve">ormal                            </w:delText>
                </w:r>
              </w:del>
            </w:ins>
          </w:p>
        </w:tc>
        <w:tc>
          <w:tcPr>
            <w:tcW w:w="677" w:type="pct"/>
            <w:tcPrChange w:id="289" w:author="ZAIDOU Mouhammad" w:date="2024-10-26T15:08:00Z">
              <w:tcPr>
                <w:tcW w:w="1014" w:type="pct"/>
                <w:gridSpan w:val="6"/>
              </w:tcPr>
            </w:tcPrChange>
          </w:tcPr>
          <w:p w14:paraId="038CC7C7" w14:textId="77777777" w:rsidR="001707FF" w:rsidRPr="00EC5256" w:rsidDel="0010068F" w:rsidRDefault="001707FF" w:rsidP="001707FF">
            <w:pPr>
              <w:pStyle w:val="ListParagraph1"/>
              <w:numPr>
                <w:ilvl w:val="0"/>
                <w:numId w:val="27"/>
              </w:numPr>
              <w:jc w:val="center"/>
              <w:rPr>
                <w:ins w:id="290" w:author="ZAIDOU Mouhammad" w:date="2024-10-26T14:58:00Z"/>
                <w:del w:id="291" w:author="ZAIDOU Mouhammad" w:date="2024-10-19T20:12:00Z"/>
                <w:rFonts w:ascii="Arial" w:eastAsia="Times New Roman" w:hAnsi="Arial" w:cs="Arial"/>
                <w:color w:val="000000"/>
                <w:szCs w:val="20"/>
                <w:lang w:val="fr-FR" w:bidi="hi-IN"/>
              </w:rPr>
            </w:pPr>
            <w:ins w:id="292" w:author="ZAIDOU Mouhammad" w:date="2024-10-26T14:58:00Z">
              <w:del w:id="293" w:author="ZAIDOU Mouhammad" w:date="2024-10-19T20:12:00Z">
                <w:r w:rsidRPr="00EC5256" w:rsidDel="0010068F">
                  <w:rPr>
                    <w:rFonts w:ascii="Arial" w:eastAsia="Times New Roman" w:hAnsi="Arial" w:cs="Arial"/>
                    <w:color w:val="000000"/>
                    <w:szCs w:val="20"/>
                    <w:lang w:val="fr-FR" w:bidi="hi-IN"/>
                  </w:rPr>
                  <w:delText>1</w:delText>
                </w:r>
              </w:del>
            </w:ins>
          </w:p>
        </w:tc>
        <w:tc>
          <w:tcPr>
            <w:tcW w:w="736" w:type="pct"/>
            <w:shd w:val="clear" w:color="auto" w:fill="000000" w:themeFill="text1"/>
            <w:tcPrChange w:id="294" w:author="ZAIDOU Mouhammad" w:date="2024-10-26T15:08:00Z">
              <w:tcPr>
                <w:tcW w:w="725" w:type="pct"/>
                <w:gridSpan w:val="2"/>
                <w:shd w:val="clear" w:color="auto" w:fill="000000" w:themeFill="text1"/>
              </w:tcPr>
            </w:tcPrChange>
          </w:tcPr>
          <w:p w14:paraId="4AD8C3BB" w14:textId="77777777" w:rsidR="001707FF" w:rsidRPr="00EC5256" w:rsidDel="0010068F" w:rsidRDefault="001707FF" w:rsidP="001707FF">
            <w:pPr>
              <w:pStyle w:val="ListParagraph1"/>
              <w:numPr>
                <w:ilvl w:val="0"/>
                <w:numId w:val="27"/>
              </w:numPr>
              <w:jc w:val="center"/>
              <w:rPr>
                <w:ins w:id="295" w:author="ZAIDOU Mouhammad" w:date="2024-10-26T14:58:00Z"/>
                <w:del w:id="296" w:author="ZAIDOU Mouhammad" w:date="2024-10-19T20:12:00Z"/>
                <w:rFonts w:ascii="Arial" w:eastAsia="Times New Roman" w:hAnsi="Arial" w:cs="Arial"/>
                <w:color w:val="000000"/>
                <w:szCs w:val="20"/>
                <w:lang w:val="fr-FR" w:bidi="hi-IN"/>
              </w:rPr>
            </w:pPr>
          </w:p>
        </w:tc>
        <w:tc>
          <w:tcPr>
            <w:tcW w:w="1028" w:type="pct"/>
            <w:tcPrChange w:id="297" w:author="ZAIDOU Mouhammad" w:date="2024-10-26T15:08:00Z">
              <w:tcPr>
                <w:tcW w:w="1014" w:type="pct"/>
                <w:gridSpan w:val="3"/>
              </w:tcPr>
            </w:tcPrChange>
          </w:tcPr>
          <w:p w14:paraId="78D9BDBD" w14:textId="77777777" w:rsidR="001707FF" w:rsidRPr="00EC5256" w:rsidDel="0010068F" w:rsidRDefault="001707FF" w:rsidP="001707FF">
            <w:pPr>
              <w:pStyle w:val="ListParagraph1"/>
              <w:numPr>
                <w:ilvl w:val="0"/>
                <w:numId w:val="27"/>
              </w:numPr>
              <w:jc w:val="center"/>
              <w:rPr>
                <w:ins w:id="298" w:author="ZAIDOU Mouhammad" w:date="2024-10-26T14:58:00Z"/>
                <w:del w:id="299" w:author="ZAIDOU Mouhammad" w:date="2024-10-19T20:12:00Z"/>
                <w:rFonts w:ascii="Arial" w:eastAsia="Times New Roman" w:hAnsi="Arial" w:cs="Arial"/>
                <w:color w:val="000000"/>
                <w:szCs w:val="20"/>
                <w:lang w:val="fr-FR" w:bidi="hi-IN"/>
              </w:rPr>
            </w:pPr>
            <w:ins w:id="300" w:author="ZAIDOU Mouhammad" w:date="2024-10-26T14:58:00Z">
              <w:del w:id="301" w:author="ZAIDOU Mouhammad" w:date="2024-10-19T20:12:00Z">
                <w:r w:rsidRPr="00EC5256" w:rsidDel="0010068F">
                  <w:rPr>
                    <w:rFonts w:ascii="Arial" w:eastAsia="Times New Roman" w:hAnsi="Arial" w:cs="Arial"/>
                    <w:color w:val="000000"/>
                    <w:szCs w:val="20"/>
                    <w:lang w:val="fr-FR" w:bidi="hi-IN"/>
                  </w:rPr>
                  <w:delText>3</w:delText>
                </w:r>
              </w:del>
            </w:ins>
          </w:p>
        </w:tc>
        <w:tc>
          <w:tcPr>
            <w:tcW w:w="378" w:type="pct"/>
            <w:tcPrChange w:id="302" w:author="ZAIDOU Mouhammad" w:date="2024-10-26T15:08:00Z">
              <w:tcPr>
                <w:tcW w:w="444" w:type="pct"/>
                <w:gridSpan w:val="4"/>
              </w:tcPr>
            </w:tcPrChange>
          </w:tcPr>
          <w:p w14:paraId="5450EF93" w14:textId="77777777" w:rsidR="001707FF" w:rsidRPr="00EC5256" w:rsidDel="0010068F" w:rsidRDefault="001707FF" w:rsidP="001707FF">
            <w:pPr>
              <w:pStyle w:val="ListParagraph1"/>
              <w:numPr>
                <w:ilvl w:val="0"/>
                <w:numId w:val="27"/>
              </w:numPr>
              <w:rPr>
                <w:ins w:id="303" w:author="ZAIDOU Mouhammad" w:date="2024-10-26T14:58:00Z"/>
                <w:del w:id="304" w:author="ZAIDOU Mouhammad" w:date="2024-10-19T20:12:00Z"/>
                <w:rFonts w:ascii="Arial" w:eastAsia="Times New Roman" w:hAnsi="Arial" w:cs="Arial"/>
                <w:color w:val="000000"/>
                <w:szCs w:val="20"/>
                <w:lang w:val="fr-FR" w:bidi="hi-IN"/>
              </w:rPr>
            </w:pPr>
          </w:p>
        </w:tc>
      </w:tr>
      <w:tr w:rsidR="001707FF" w:rsidRPr="004F7231" w14:paraId="3A238262" w14:textId="77777777" w:rsidTr="001707FF">
        <w:tblPrEx>
          <w:tblW w:w="5004" w:type="pct"/>
          <w:jc w:val="center"/>
          <w:tblPrExChange w:id="305" w:author="ZAIDOU Mouhammad" w:date="2024-10-26T15:08:00Z">
            <w:tblPrEx>
              <w:tblW w:w="5075" w:type="pct"/>
              <w:jc w:val="center"/>
            </w:tblPrEx>
          </w:tblPrExChange>
        </w:tblPrEx>
        <w:trPr>
          <w:trHeight w:val="20"/>
          <w:jc w:val="center"/>
          <w:ins w:id="306" w:author="ZAIDOU Mouhammad" w:date="2024-10-26T14:58:00Z"/>
          <w:trPrChange w:id="307" w:author="ZAIDOU Mouhammad" w:date="2024-10-26T15:08:00Z">
            <w:trPr>
              <w:trHeight w:val="20"/>
              <w:jc w:val="center"/>
            </w:trPr>
          </w:trPrChange>
        </w:trPr>
        <w:tc>
          <w:tcPr>
            <w:tcW w:w="315" w:type="pct"/>
            <w:tcPrChange w:id="308" w:author="ZAIDOU Mouhammad" w:date="2024-10-26T15:08:00Z">
              <w:tcPr>
                <w:tcW w:w="310" w:type="pct"/>
                <w:gridSpan w:val="3"/>
              </w:tcPr>
            </w:tcPrChange>
          </w:tcPr>
          <w:p w14:paraId="69268031" w14:textId="77777777" w:rsidR="001707FF" w:rsidRPr="008D31E3" w:rsidRDefault="001707FF" w:rsidP="004A159C">
            <w:pPr>
              <w:pStyle w:val="ListParagraph1"/>
              <w:numPr>
                <w:ilvl w:val="0"/>
                <w:numId w:val="29"/>
              </w:numPr>
              <w:spacing w:after="0" w:line="240" w:lineRule="auto"/>
              <w:jc w:val="both"/>
              <w:rPr>
                <w:ins w:id="309" w:author="ZAIDOU Mouhammad" w:date="2024-10-26T14:58:00Z"/>
                <w:rFonts w:cstheme="minorHAnsi"/>
                <w:szCs w:val="20"/>
                <w:lang w:val="fr-FR"/>
              </w:rPr>
            </w:pPr>
          </w:p>
        </w:tc>
        <w:tc>
          <w:tcPr>
            <w:tcW w:w="1866" w:type="pct"/>
            <w:tcPrChange w:id="310" w:author="ZAIDOU Mouhammad" w:date="2024-10-26T15:08:00Z">
              <w:tcPr>
                <w:tcW w:w="1494" w:type="pct"/>
                <w:gridSpan w:val="2"/>
              </w:tcPr>
            </w:tcPrChange>
          </w:tcPr>
          <w:p w14:paraId="0510D78F" w14:textId="77777777" w:rsidR="001707FF" w:rsidRPr="008D31E3" w:rsidRDefault="001707FF" w:rsidP="00C61737">
            <w:pPr>
              <w:pStyle w:val="ListParagraph1"/>
              <w:spacing w:after="0" w:line="240" w:lineRule="auto"/>
              <w:ind w:left="0"/>
              <w:rPr>
                <w:ins w:id="311" w:author="ZAIDOU Mouhammad" w:date="2024-10-26T14:58:00Z"/>
                <w:rFonts w:cstheme="minorHAnsi"/>
                <w:szCs w:val="20"/>
                <w:lang w:val="fr-FR"/>
              </w:rPr>
            </w:pPr>
            <w:ins w:id="312" w:author="ZAIDOU Mouhammad" w:date="2024-10-26T14:58:00Z">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ins>
          </w:p>
        </w:tc>
        <w:tc>
          <w:tcPr>
            <w:tcW w:w="677" w:type="pct"/>
            <w:tcPrChange w:id="313" w:author="ZAIDOU Mouhammad" w:date="2024-10-26T15:08:00Z">
              <w:tcPr>
                <w:tcW w:w="1014" w:type="pct"/>
                <w:gridSpan w:val="6"/>
              </w:tcPr>
            </w:tcPrChange>
          </w:tcPr>
          <w:p w14:paraId="722A30CF" w14:textId="77777777" w:rsidR="001707FF" w:rsidRPr="008D31E3" w:rsidRDefault="001707FF" w:rsidP="00C61737">
            <w:pPr>
              <w:pStyle w:val="ListParagraph1"/>
              <w:ind w:left="0"/>
              <w:jc w:val="center"/>
              <w:rPr>
                <w:ins w:id="314" w:author="ZAIDOU Mouhammad" w:date="2024-10-26T14:58:00Z"/>
                <w:rFonts w:eastAsia="Times New Roman" w:cstheme="minorHAnsi"/>
                <w:color w:val="000000"/>
                <w:szCs w:val="20"/>
                <w:lang w:val="fr-FR" w:bidi="hi-IN"/>
              </w:rPr>
            </w:pPr>
            <w:ins w:id="315"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316" w:author="ZAIDOU Mouhammad" w:date="2024-10-26T15:08:00Z">
              <w:tcPr>
                <w:tcW w:w="725" w:type="pct"/>
                <w:gridSpan w:val="2"/>
                <w:shd w:val="clear" w:color="auto" w:fill="BFBFBF" w:themeFill="background1" w:themeFillShade="BF"/>
              </w:tcPr>
            </w:tcPrChange>
          </w:tcPr>
          <w:p w14:paraId="579F6750" w14:textId="77777777" w:rsidR="001707FF" w:rsidRPr="008D31E3" w:rsidRDefault="001707FF" w:rsidP="00C61737">
            <w:pPr>
              <w:pStyle w:val="ListParagraph1"/>
              <w:ind w:left="0"/>
              <w:jc w:val="center"/>
              <w:rPr>
                <w:ins w:id="317" w:author="ZAIDOU Mouhammad" w:date="2024-10-26T14:58:00Z"/>
                <w:rFonts w:eastAsia="Times New Roman" w:cstheme="minorHAnsi"/>
                <w:color w:val="000000"/>
                <w:szCs w:val="20"/>
                <w:lang w:val="fr-FR" w:bidi="hi-IN"/>
              </w:rPr>
            </w:pPr>
            <w:ins w:id="318" w:author="ZAIDOU Mouhammad" w:date="2024-10-26T14:58:00Z">
              <w:r w:rsidRPr="008D31E3">
                <w:rPr>
                  <w:rFonts w:eastAsia="Times New Roman" w:cstheme="minorHAnsi"/>
                  <w:color w:val="000000"/>
                  <w:szCs w:val="20"/>
                  <w:lang w:val="fr-FR" w:bidi="hi-IN"/>
                </w:rPr>
                <w:t>2</w:t>
              </w:r>
            </w:ins>
          </w:p>
        </w:tc>
        <w:tc>
          <w:tcPr>
            <w:tcW w:w="1028" w:type="pct"/>
            <w:tcPrChange w:id="319" w:author="ZAIDOU Mouhammad" w:date="2024-10-26T15:08:00Z">
              <w:tcPr>
                <w:tcW w:w="1014" w:type="pct"/>
                <w:gridSpan w:val="3"/>
              </w:tcPr>
            </w:tcPrChange>
          </w:tcPr>
          <w:p w14:paraId="194B5A7B" w14:textId="77777777" w:rsidR="001707FF" w:rsidRPr="008D31E3" w:rsidRDefault="001707FF" w:rsidP="00C61737">
            <w:pPr>
              <w:pStyle w:val="ListParagraph1"/>
              <w:ind w:left="0"/>
              <w:jc w:val="center"/>
              <w:rPr>
                <w:ins w:id="320" w:author="ZAIDOU Mouhammad" w:date="2024-10-26T14:58:00Z"/>
                <w:rFonts w:eastAsia="Times New Roman" w:cstheme="minorHAnsi"/>
                <w:color w:val="000000"/>
                <w:szCs w:val="20"/>
                <w:lang w:val="fr-FR" w:bidi="hi-IN"/>
              </w:rPr>
            </w:pPr>
            <w:ins w:id="321" w:author="ZAIDOU Mouhammad" w:date="2024-10-26T14:58:00Z">
              <w:r w:rsidRPr="008D31E3">
                <w:rPr>
                  <w:rFonts w:eastAsia="Times New Roman" w:cstheme="minorHAnsi"/>
                  <w:color w:val="000000"/>
                  <w:szCs w:val="20"/>
                  <w:lang w:val="fr-FR" w:bidi="hi-IN"/>
                </w:rPr>
                <w:t>3</w:t>
              </w:r>
            </w:ins>
          </w:p>
        </w:tc>
        <w:tc>
          <w:tcPr>
            <w:tcW w:w="378" w:type="pct"/>
            <w:tcPrChange w:id="322" w:author="ZAIDOU Mouhammad" w:date="2024-10-26T15:08:00Z">
              <w:tcPr>
                <w:tcW w:w="444" w:type="pct"/>
                <w:gridSpan w:val="4"/>
              </w:tcPr>
            </w:tcPrChange>
          </w:tcPr>
          <w:p w14:paraId="7ADAE22B" w14:textId="77777777" w:rsidR="001707FF" w:rsidRPr="008D31E3" w:rsidRDefault="001707FF" w:rsidP="00C61737">
            <w:pPr>
              <w:pStyle w:val="ListParagraph1"/>
              <w:rPr>
                <w:ins w:id="323" w:author="ZAIDOU Mouhammad" w:date="2024-10-26T14:58:00Z"/>
                <w:rFonts w:eastAsia="Times New Roman" w:cstheme="minorHAnsi"/>
                <w:color w:val="000000"/>
                <w:szCs w:val="20"/>
                <w:lang w:val="fr-FR" w:bidi="hi-IN"/>
              </w:rPr>
            </w:pPr>
          </w:p>
        </w:tc>
      </w:tr>
      <w:tr w:rsidR="001707FF" w:rsidRPr="004F7231" w14:paraId="54DE668F" w14:textId="77777777" w:rsidTr="001707FF">
        <w:tblPrEx>
          <w:tblW w:w="5004" w:type="pct"/>
          <w:jc w:val="center"/>
          <w:tblPrExChange w:id="324" w:author="ZAIDOU Mouhammad" w:date="2024-10-26T15:08:00Z">
            <w:tblPrEx>
              <w:tblW w:w="5075" w:type="pct"/>
              <w:jc w:val="center"/>
            </w:tblPrEx>
          </w:tblPrExChange>
        </w:tblPrEx>
        <w:trPr>
          <w:trHeight w:val="20"/>
          <w:jc w:val="center"/>
          <w:ins w:id="325" w:author="ZAIDOU Mouhammad" w:date="2024-10-26T14:58:00Z"/>
          <w:trPrChange w:id="326" w:author="ZAIDOU Mouhammad" w:date="2024-10-26T15:08:00Z">
            <w:trPr>
              <w:trHeight w:val="20"/>
              <w:jc w:val="center"/>
            </w:trPr>
          </w:trPrChange>
        </w:trPr>
        <w:tc>
          <w:tcPr>
            <w:tcW w:w="315" w:type="pct"/>
            <w:tcPrChange w:id="327" w:author="ZAIDOU Mouhammad" w:date="2024-10-26T15:08:00Z">
              <w:tcPr>
                <w:tcW w:w="310" w:type="pct"/>
                <w:gridSpan w:val="3"/>
              </w:tcPr>
            </w:tcPrChange>
          </w:tcPr>
          <w:p w14:paraId="7F4DBFB1" w14:textId="77777777" w:rsidR="001707FF" w:rsidRPr="008D31E3" w:rsidRDefault="001707FF" w:rsidP="004A159C">
            <w:pPr>
              <w:pStyle w:val="ListParagraph1"/>
              <w:numPr>
                <w:ilvl w:val="0"/>
                <w:numId w:val="29"/>
              </w:numPr>
              <w:spacing w:after="0" w:line="240" w:lineRule="auto"/>
              <w:jc w:val="both"/>
              <w:rPr>
                <w:ins w:id="328" w:author="ZAIDOU Mouhammad" w:date="2024-10-26T14:58:00Z"/>
                <w:rFonts w:cstheme="minorHAnsi"/>
                <w:szCs w:val="20"/>
                <w:lang w:val="fr-FR"/>
              </w:rPr>
            </w:pPr>
          </w:p>
        </w:tc>
        <w:tc>
          <w:tcPr>
            <w:tcW w:w="1866" w:type="pct"/>
            <w:tcPrChange w:id="329" w:author="ZAIDOU Mouhammad" w:date="2024-10-26T15:08:00Z">
              <w:tcPr>
                <w:tcW w:w="1494" w:type="pct"/>
                <w:gridSpan w:val="2"/>
              </w:tcPr>
            </w:tcPrChange>
          </w:tcPr>
          <w:p w14:paraId="64BFDE30" w14:textId="77777777" w:rsidR="001707FF" w:rsidRPr="008D31E3" w:rsidRDefault="001707FF" w:rsidP="00C61737">
            <w:pPr>
              <w:pStyle w:val="ListParagraph1"/>
              <w:spacing w:after="0" w:line="240" w:lineRule="auto"/>
              <w:ind w:left="0"/>
              <w:rPr>
                <w:ins w:id="330" w:author="ZAIDOU Mouhammad" w:date="2024-10-26T14:58:00Z"/>
                <w:rFonts w:cstheme="minorHAnsi"/>
                <w:szCs w:val="20"/>
                <w:lang w:val="fr-FR"/>
              </w:rPr>
            </w:pPr>
            <w:ins w:id="331" w:author="ZAIDOU Mouhammad" w:date="2024-10-26T14:58:00Z">
              <w:r w:rsidRPr="008D31E3">
                <w:rPr>
                  <w:rFonts w:cstheme="minorHAnsi"/>
                  <w:szCs w:val="20"/>
                  <w:lang w:val="fr-FR"/>
                </w:rPr>
                <w:t xml:space="preserve">Kit d'accouchement normal   </w:t>
              </w:r>
              <w:r>
                <w:rPr>
                  <w:rFonts w:cstheme="minorHAnsi"/>
                  <w:szCs w:val="20"/>
                  <w:lang w:val="fr-FR"/>
                </w:rPr>
                <w:t>: Clamp de bar</w:t>
              </w:r>
              <w:r w:rsidRPr="008D31E3">
                <w:rPr>
                  <w:rFonts w:cstheme="minorHAnsi"/>
                  <w:szCs w:val="20"/>
                  <w:lang w:val="fr-FR"/>
                </w:rPr>
                <w:t xml:space="preserve">                         </w:t>
              </w:r>
            </w:ins>
          </w:p>
        </w:tc>
        <w:tc>
          <w:tcPr>
            <w:tcW w:w="677" w:type="pct"/>
            <w:tcPrChange w:id="332" w:author="ZAIDOU Mouhammad" w:date="2024-10-26T15:08:00Z">
              <w:tcPr>
                <w:tcW w:w="1014" w:type="pct"/>
                <w:gridSpan w:val="6"/>
              </w:tcPr>
            </w:tcPrChange>
          </w:tcPr>
          <w:p w14:paraId="2FBBBF11" w14:textId="77777777" w:rsidR="001707FF" w:rsidRPr="008D31E3" w:rsidRDefault="001707FF" w:rsidP="00C61737">
            <w:pPr>
              <w:pStyle w:val="ListParagraph1"/>
              <w:ind w:left="0"/>
              <w:jc w:val="center"/>
              <w:rPr>
                <w:ins w:id="333" w:author="ZAIDOU Mouhammad" w:date="2024-10-26T14:58:00Z"/>
                <w:rFonts w:eastAsia="Times New Roman" w:cstheme="minorHAnsi"/>
                <w:color w:val="000000"/>
                <w:szCs w:val="20"/>
                <w:lang w:val="fr-FR" w:bidi="hi-IN"/>
              </w:rPr>
            </w:pPr>
            <w:ins w:id="334"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335" w:author="ZAIDOU Mouhammad" w:date="2024-10-26T15:08:00Z">
              <w:tcPr>
                <w:tcW w:w="725" w:type="pct"/>
                <w:gridSpan w:val="2"/>
                <w:shd w:val="clear" w:color="auto" w:fill="BFBFBF" w:themeFill="background1" w:themeFillShade="BF"/>
              </w:tcPr>
            </w:tcPrChange>
          </w:tcPr>
          <w:p w14:paraId="509DAAAB" w14:textId="77777777" w:rsidR="001707FF" w:rsidRPr="008D31E3" w:rsidRDefault="001707FF" w:rsidP="00C61737">
            <w:pPr>
              <w:pStyle w:val="ListParagraph1"/>
              <w:ind w:left="0"/>
              <w:jc w:val="center"/>
              <w:rPr>
                <w:ins w:id="336" w:author="ZAIDOU Mouhammad" w:date="2024-10-26T14:58:00Z"/>
                <w:rFonts w:eastAsia="Times New Roman" w:cstheme="minorHAnsi"/>
                <w:color w:val="000000"/>
                <w:szCs w:val="20"/>
                <w:lang w:val="fr-FR" w:bidi="hi-IN"/>
              </w:rPr>
            </w:pPr>
            <w:ins w:id="337" w:author="ZAIDOU Mouhammad" w:date="2024-10-26T14:58:00Z">
              <w:r w:rsidRPr="008D31E3">
                <w:rPr>
                  <w:rFonts w:eastAsia="Times New Roman" w:cstheme="minorHAnsi"/>
                  <w:color w:val="000000"/>
                  <w:szCs w:val="20"/>
                  <w:lang w:val="fr-FR" w:bidi="hi-IN"/>
                </w:rPr>
                <w:t>2</w:t>
              </w:r>
            </w:ins>
          </w:p>
        </w:tc>
        <w:tc>
          <w:tcPr>
            <w:tcW w:w="1028" w:type="pct"/>
            <w:tcPrChange w:id="338" w:author="ZAIDOU Mouhammad" w:date="2024-10-26T15:08:00Z">
              <w:tcPr>
                <w:tcW w:w="1014" w:type="pct"/>
                <w:gridSpan w:val="3"/>
              </w:tcPr>
            </w:tcPrChange>
          </w:tcPr>
          <w:p w14:paraId="4BA94480" w14:textId="77777777" w:rsidR="001707FF" w:rsidRPr="008D31E3" w:rsidRDefault="001707FF" w:rsidP="00C61737">
            <w:pPr>
              <w:pStyle w:val="ListParagraph1"/>
              <w:ind w:left="0"/>
              <w:jc w:val="center"/>
              <w:rPr>
                <w:ins w:id="339" w:author="ZAIDOU Mouhammad" w:date="2024-10-26T14:58:00Z"/>
                <w:rFonts w:eastAsia="Times New Roman" w:cstheme="minorHAnsi"/>
                <w:color w:val="000000"/>
                <w:szCs w:val="20"/>
                <w:lang w:val="fr-FR" w:bidi="hi-IN"/>
              </w:rPr>
            </w:pPr>
            <w:ins w:id="340" w:author="ZAIDOU Mouhammad" w:date="2024-10-26T14:58:00Z">
              <w:r w:rsidRPr="008D31E3">
                <w:rPr>
                  <w:rFonts w:eastAsia="Times New Roman" w:cstheme="minorHAnsi"/>
                  <w:color w:val="000000"/>
                  <w:szCs w:val="20"/>
                  <w:lang w:val="fr-FR" w:bidi="hi-IN"/>
                </w:rPr>
                <w:t>3</w:t>
              </w:r>
            </w:ins>
          </w:p>
        </w:tc>
        <w:tc>
          <w:tcPr>
            <w:tcW w:w="378" w:type="pct"/>
            <w:tcPrChange w:id="341" w:author="ZAIDOU Mouhammad" w:date="2024-10-26T15:08:00Z">
              <w:tcPr>
                <w:tcW w:w="444" w:type="pct"/>
                <w:gridSpan w:val="4"/>
              </w:tcPr>
            </w:tcPrChange>
          </w:tcPr>
          <w:p w14:paraId="37B5CF4C" w14:textId="77777777" w:rsidR="001707FF" w:rsidRPr="008D31E3" w:rsidRDefault="001707FF" w:rsidP="00C61737">
            <w:pPr>
              <w:pStyle w:val="ListParagraph1"/>
              <w:rPr>
                <w:ins w:id="342" w:author="ZAIDOU Mouhammad" w:date="2024-10-26T14:58:00Z"/>
                <w:rFonts w:eastAsia="Times New Roman" w:cstheme="minorHAnsi"/>
                <w:color w:val="000000"/>
                <w:szCs w:val="20"/>
                <w:lang w:val="fr-FR" w:bidi="hi-IN"/>
              </w:rPr>
            </w:pPr>
          </w:p>
        </w:tc>
      </w:tr>
      <w:tr w:rsidR="001707FF" w:rsidRPr="004F7231" w14:paraId="6F3AE18F" w14:textId="77777777" w:rsidTr="001707FF">
        <w:tblPrEx>
          <w:tblW w:w="5004" w:type="pct"/>
          <w:jc w:val="center"/>
          <w:tblPrExChange w:id="343" w:author="ZAIDOU Mouhammad" w:date="2024-10-26T15:08:00Z">
            <w:tblPrEx>
              <w:tblW w:w="5075" w:type="pct"/>
              <w:jc w:val="center"/>
            </w:tblPrEx>
          </w:tblPrExChange>
        </w:tblPrEx>
        <w:trPr>
          <w:trHeight w:val="20"/>
          <w:jc w:val="center"/>
          <w:ins w:id="344" w:author="ZAIDOU Mouhammad" w:date="2024-10-26T14:58:00Z"/>
          <w:trPrChange w:id="345" w:author="ZAIDOU Mouhammad" w:date="2024-10-26T15:08:00Z">
            <w:trPr>
              <w:trHeight w:val="20"/>
              <w:jc w:val="center"/>
            </w:trPr>
          </w:trPrChange>
        </w:trPr>
        <w:tc>
          <w:tcPr>
            <w:tcW w:w="315" w:type="pct"/>
            <w:tcPrChange w:id="346" w:author="ZAIDOU Mouhammad" w:date="2024-10-26T15:08:00Z">
              <w:tcPr>
                <w:tcW w:w="310" w:type="pct"/>
                <w:gridSpan w:val="3"/>
              </w:tcPr>
            </w:tcPrChange>
          </w:tcPr>
          <w:p w14:paraId="73114E84" w14:textId="77777777" w:rsidR="001707FF" w:rsidRPr="008D31E3" w:rsidRDefault="001707FF" w:rsidP="004A159C">
            <w:pPr>
              <w:pStyle w:val="ListParagraph1"/>
              <w:numPr>
                <w:ilvl w:val="0"/>
                <w:numId w:val="29"/>
              </w:numPr>
              <w:spacing w:after="0" w:line="240" w:lineRule="auto"/>
              <w:jc w:val="both"/>
              <w:rPr>
                <w:ins w:id="347" w:author="ZAIDOU Mouhammad" w:date="2024-10-26T14:58:00Z"/>
                <w:rFonts w:cstheme="minorHAnsi"/>
                <w:szCs w:val="20"/>
                <w:lang w:val="fr-FR"/>
              </w:rPr>
            </w:pPr>
          </w:p>
        </w:tc>
        <w:tc>
          <w:tcPr>
            <w:tcW w:w="1866" w:type="pct"/>
            <w:tcPrChange w:id="348" w:author="ZAIDOU Mouhammad" w:date="2024-10-26T15:08:00Z">
              <w:tcPr>
                <w:tcW w:w="1494" w:type="pct"/>
                <w:gridSpan w:val="2"/>
              </w:tcPr>
            </w:tcPrChange>
          </w:tcPr>
          <w:p w14:paraId="79FE2499" w14:textId="77777777" w:rsidR="001707FF" w:rsidRPr="008D31E3" w:rsidRDefault="001707FF" w:rsidP="00C61737">
            <w:pPr>
              <w:pStyle w:val="ListParagraph1"/>
              <w:spacing w:after="0" w:line="240" w:lineRule="auto"/>
              <w:ind w:left="0"/>
              <w:rPr>
                <w:ins w:id="349" w:author="ZAIDOU Mouhammad" w:date="2024-10-26T14:58:00Z"/>
                <w:rFonts w:cstheme="minorHAnsi"/>
                <w:szCs w:val="20"/>
                <w:lang w:val="fr-FR"/>
              </w:rPr>
            </w:pPr>
            <w:ins w:id="350" w:author="ZAIDOU Mouhammad" w:date="2024-10-26T14:58:00Z">
              <w:r w:rsidRPr="008D31E3">
                <w:rPr>
                  <w:rFonts w:cstheme="minorHAnsi"/>
                  <w:szCs w:val="20"/>
                  <w:lang w:val="fr-FR"/>
                </w:rPr>
                <w:t xml:space="preserve">Kit d'accouchement normal   </w:t>
              </w:r>
              <w:r>
                <w:rPr>
                  <w:rFonts w:cstheme="minorHAnsi"/>
                  <w:szCs w:val="20"/>
                  <w:lang w:val="fr-FR"/>
                </w:rPr>
                <w:t>: Pince à rompre</w:t>
              </w:r>
              <w:r w:rsidRPr="008D31E3">
                <w:rPr>
                  <w:rFonts w:cstheme="minorHAnsi"/>
                  <w:szCs w:val="20"/>
                  <w:lang w:val="fr-FR"/>
                </w:rPr>
                <w:t xml:space="preserve">                         </w:t>
              </w:r>
            </w:ins>
          </w:p>
        </w:tc>
        <w:tc>
          <w:tcPr>
            <w:tcW w:w="677" w:type="pct"/>
            <w:tcPrChange w:id="351" w:author="ZAIDOU Mouhammad" w:date="2024-10-26T15:08:00Z">
              <w:tcPr>
                <w:tcW w:w="1014" w:type="pct"/>
                <w:gridSpan w:val="6"/>
              </w:tcPr>
            </w:tcPrChange>
          </w:tcPr>
          <w:p w14:paraId="25CEEB28" w14:textId="77777777" w:rsidR="001707FF" w:rsidRPr="008D31E3" w:rsidRDefault="001707FF" w:rsidP="00C61737">
            <w:pPr>
              <w:pStyle w:val="ListParagraph1"/>
              <w:ind w:left="0"/>
              <w:jc w:val="center"/>
              <w:rPr>
                <w:ins w:id="352" w:author="ZAIDOU Mouhammad" w:date="2024-10-26T14:58:00Z"/>
                <w:rFonts w:eastAsia="Times New Roman" w:cstheme="minorHAnsi"/>
                <w:color w:val="000000"/>
                <w:szCs w:val="20"/>
                <w:lang w:val="fr-FR" w:bidi="hi-IN"/>
              </w:rPr>
            </w:pPr>
            <w:ins w:id="353"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354" w:author="ZAIDOU Mouhammad" w:date="2024-10-26T15:08:00Z">
              <w:tcPr>
                <w:tcW w:w="725" w:type="pct"/>
                <w:gridSpan w:val="2"/>
                <w:shd w:val="clear" w:color="auto" w:fill="BFBFBF" w:themeFill="background1" w:themeFillShade="BF"/>
              </w:tcPr>
            </w:tcPrChange>
          </w:tcPr>
          <w:p w14:paraId="0E2034D3" w14:textId="77777777" w:rsidR="001707FF" w:rsidRPr="008D31E3" w:rsidRDefault="001707FF" w:rsidP="00C61737">
            <w:pPr>
              <w:pStyle w:val="ListParagraph1"/>
              <w:ind w:left="0"/>
              <w:jc w:val="center"/>
              <w:rPr>
                <w:ins w:id="355" w:author="ZAIDOU Mouhammad" w:date="2024-10-26T14:58:00Z"/>
                <w:rFonts w:eastAsia="Times New Roman" w:cstheme="minorHAnsi"/>
                <w:color w:val="000000"/>
                <w:szCs w:val="20"/>
                <w:lang w:val="fr-FR" w:bidi="hi-IN"/>
              </w:rPr>
            </w:pPr>
            <w:ins w:id="356" w:author="ZAIDOU Mouhammad" w:date="2024-10-26T14:58:00Z">
              <w:r w:rsidRPr="008D31E3">
                <w:rPr>
                  <w:rFonts w:eastAsia="Times New Roman" w:cstheme="minorHAnsi"/>
                  <w:color w:val="000000"/>
                  <w:szCs w:val="20"/>
                  <w:lang w:val="fr-FR" w:bidi="hi-IN"/>
                </w:rPr>
                <w:t>2</w:t>
              </w:r>
            </w:ins>
          </w:p>
        </w:tc>
        <w:tc>
          <w:tcPr>
            <w:tcW w:w="1028" w:type="pct"/>
            <w:tcPrChange w:id="357" w:author="ZAIDOU Mouhammad" w:date="2024-10-26T15:08:00Z">
              <w:tcPr>
                <w:tcW w:w="1014" w:type="pct"/>
                <w:gridSpan w:val="3"/>
              </w:tcPr>
            </w:tcPrChange>
          </w:tcPr>
          <w:p w14:paraId="04974D96" w14:textId="77777777" w:rsidR="001707FF" w:rsidRPr="008D31E3" w:rsidRDefault="001707FF" w:rsidP="00C61737">
            <w:pPr>
              <w:pStyle w:val="ListParagraph1"/>
              <w:ind w:left="0"/>
              <w:jc w:val="center"/>
              <w:rPr>
                <w:ins w:id="358" w:author="ZAIDOU Mouhammad" w:date="2024-10-26T14:58:00Z"/>
                <w:rFonts w:eastAsia="Times New Roman" w:cstheme="minorHAnsi"/>
                <w:color w:val="000000"/>
                <w:szCs w:val="20"/>
                <w:lang w:val="fr-FR" w:bidi="hi-IN"/>
              </w:rPr>
            </w:pPr>
            <w:ins w:id="359" w:author="ZAIDOU Mouhammad" w:date="2024-10-26T14:58:00Z">
              <w:r w:rsidRPr="008D31E3">
                <w:rPr>
                  <w:rFonts w:eastAsia="Times New Roman" w:cstheme="minorHAnsi"/>
                  <w:color w:val="000000"/>
                  <w:szCs w:val="20"/>
                  <w:lang w:val="fr-FR" w:bidi="hi-IN"/>
                </w:rPr>
                <w:t>3</w:t>
              </w:r>
            </w:ins>
          </w:p>
        </w:tc>
        <w:tc>
          <w:tcPr>
            <w:tcW w:w="378" w:type="pct"/>
            <w:tcPrChange w:id="360" w:author="ZAIDOU Mouhammad" w:date="2024-10-26T15:08:00Z">
              <w:tcPr>
                <w:tcW w:w="444" w:type="pct"/>
                <w:gridSpan w:val="4"/>
              </w:tcPr>
            </w:tcPrChange>
          </w:tcPr>
          <w:p w14:paraId="3B88192F" w14:textId="77777777" w:rsidR="001707FF" w:rsidRPr="008D31E3" w:rsidRDefault="001707FF" w:rsidP="00C61737">
            <w:pPr>
              <w:pStyle w:val="ListParagraph1"/>
              <w:rPr>
                <w:ins w:id="361" w:author="ZAIDOU Mouhammad" w:date="2024-10-26T14:58:00Z"/>
                <w:rFonts w:eastAsia="Times New Roman" w:cstheme="minorHAnsi"/>
                <w:color w:val="000000"/>
                <w:szCs w:val="20"/>
                <w:lang w:val="fr-FR" w:bidi="hi-IN"/>
              </w:rPr>
            </w:pPr>
          </w:p>
        </w:tc>
      </w:tr>
      <w:tr w:rsidR="001707FF" w:rsidRPr="004F7231" w14:paraId="19659E80" w14:textId="77777777" w:rsidTr="001707FF">
        <w:tblPrEx>
          <w:tblW w:w="5004" w:type="pct"/>
          <w:jc w:val="center"/>
          <w:tblPrExChange w:id="362" w:author="ZAIDOU Mouhammad" w:date="2024-10-26T15:08:00Z">
            <w:tblPrEx>
              <w:tblW w:w="5075" w:type="pct"/>
              <w:jc w:val="center"/>
            </w:tblPrEx>
          </w:tblPrExChange>
        </w:tblPrEx>
        <w:trPr>
          <w:trHeight w:val="20"/>
          <w:jc w:val="center"/>
          <w:ins w:id="363" w:author="ZAIDOU Mouhammad" w:date="2024-10-26T14:58:00Z"/>
          <w:trPrChange w:id="364" w:author="ZAIDOU Mouhammad" w:date="2024-10-26T15:08:00Z">
            <w:trPr>
              <w:trHeight w:val="20"/>
              <w:jc w:val="center"/>
            </w:trPr>
          </w:trPrChange>
        </w:trPr>
        <w:tc>
          <w:tcPr>
            <w:tcW w:w="315" w:type="pct"/>
            <w:tcPrChange w:id="365" w:author="ZAIDOU Mouhammad" w:date="2024-10-26T15:08:00Z">
              <w:tcPr>
                <w:tcW w:w="310" w:type="pct"/>
                <w:gridSpan w:val="3"/>
              </w:tcPr>
            </w:tcPrChange>
          </w:tcPr>
          <w:p w14:paraId="40EC21B6" w14:textId="77777777" w:rsidR="001707FF" w:rsidRPr="008D31E3" w:rsidRDefault="001707FF" w:rsidP="004A159C">
            <w:pPr>
              <w:pStyle w:val="ListParagraph1"/>
              <w:numPr>
                <w:ilvl w:val="0"/>
                <w:numId w:val="29"/>
              </w:numPr>
              <w:spacing w:after="0" w:line="240" w:lineRule="auto"/>
              <w:jc w:val="both"/>
              <w:rPr>
                <w:ins w:id="366" w:author="ZAIDOU Mouhammad" w:date="2024-10-26T14:58:00Z"/>
                <w:rFonts w:cstheme="minorHAnsi"/>
                <w:szCs w:val="20"/>
                <w:lang w:val="fr-FR"/>
              </w:rPr>
            </w:pPr>
          </w:p>
        </w:tc>
        <w:tc>
          <w:tcPr>
            <w:tcW w:w="1866" w:type="pct"/>
            <w:tcPrChange w:id="367" w:author="ZAIDOU Mouhammad" w:date="2024-10-26T15:08:00Z">
              <w:tcPr>
                <w:tcW w:w="1494" w:type="pct"/>
                <w:gridSpan w:val="2"/>
              </w:tcPr>
            </w:tcPrChange>
          </w:tcPr>
          <w:p w14:paraId="3DD61936" w14:textId="77777777" w:rsidR="001707FF" w:rsidRPr="008D31E3" w:rsidRDefault="001707FF" w:rsidP="00C61737">
            <w:pPr>
              <w:pStyle w:val="ListParagraph1"/>
              <w:spacing w:after="0" w:line="240" w:lineRule="auto"/>
              <w:ind w:left="0"/>
              <w:rPr>
                <w:ins w:id="368" w:author="ZAIDOU Mouhammad" w:date="2024-10-26T14:58:00Z"/>
                <w:rFonts w:cstheme="minorHAnsi"/>
                <w:szCs w:val="20"/>
                <w:lang w:val="fr-FR"/>
              </w:rPr>
            </w:pPr>
            <w:ins w:id="369" w:author="ZAIDOU Mouhammad" w:date="2024-10-26T14:58:00Z">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ins>
          </w:p>
        </w:tc>
        <w:tc>
          <w:tcPr>
            <w:tcW w:w="677" w:type="pct"/>
            <w:tcPrChange w:id="370" w:author="ZAIDOU Mouhammad" w:date="2024-10-26T15:08:00Z">
              <w:tcPr>
                <w:tcW w:w="1014" w:type="pct"/>
                <w:gridSpan w:val="6"/>
              </w:tcPr>
            </w:tcPrChange>
          </w:tcPr>
          <w:p w14:paraId="5991FB24" w14:textId="77777777" w:rsidR="001707FF" w:rsidRPr="008D31E3" w:rsidRDefault="001707FF" w:rsidP="00C61737">
            <w:pPr>
              <w:pStyle w:val="ListParagraph1"/>
              <w:ind w:left="0"/>
              <w:jc w:val="center"/>
              <w:rPr>
                <w:ins w:id="371" w:author="ZAIDOU Mouhammad" w:date="2024-10-26T14:58:00Z"/>
                <w:rFonts w:eastAsia="Times New Roman" w:cstheme="minorHAnsi"/>
                <w:color w:val="000000"/>
                <w:szCs w:val="20"/>
                <w:lang w:val="fr-FR" w:bidi="hi-IN"/>
              </w:rPr>
            </w:pPr>
            <w:ins w:id="372"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373" w:author="ZAIDOU Mouhammad" w:date="2024-10-26T15:08:00Z">
              <w:tcPr>
                <w:tcW w:w="725" w:type="pct"/>
                <w:gridSpan w:val="2"/>
                <w:shd w:val="clear" w:color="auto" w:fill="BFBFBF" w:themeFill="background1" w:themeFillShade="BF"/>
              </w:tcPr>
            </w:tcPrChange>
          </w:tcPr>
          <w:p w14:paraId="505C7BB4" w14:textId="77777777" w:rsidR="001707FF" w:rsidRPr="008D31E3" w:rsidRDefault="001707FF" w:rsidP="00C61737">
            <w:pPr>
              <w:pStyle w:val="ListParagraph1"/>
              <w:ind w:left="0"/>
              <w:jc w:val="center"/>
              <w:rPr>
                <w:ins w:id="374" w:author="ZAIDOU Mouhammad" w:date="2024-10-26T14:58:00Z"/>
                <w:rFonts w:eastAsia="Times New Roman" w:cstheme="minorHAnsi"/>
                <w:color w:val="000000"/>
                <w:szCs w:val="20"/>
                <w:lang w:val="fr-FR" w:bidi="hi-IN"/>
              </w:rPr>
            </w:pPr>
            <w:ins w:id="375" w:author="ZAIDOU Mouhammad" w:date="2024-10-26T14:58:00Z">
              <w:r w:rsidRPr="008D31E3">
                <w:rPr>
                  <w:rFonts w:eastAsia="Times New Roman" w:cstheme="minorHAnsi"/>
                  <w:color w:val="000000"/>
                  <w:szCs w:val="20"/>
                  <w:lang w:val="fr-FR" w:bidi="hi-IN"/>
                </w:rPr>
                <w:t>2</w:t>
              </w:r>
            </w:ins>
          </w:p>
        </w:tc>
        <w:tc>
          <w:tcPr>
            <w:tcW w:w="1028" w:type="pct"/>
            <w:tcPrChange w:id="376" w:author="ZAIDOU Mouhammad" w:date="2024-10-26T15:08:00Z">
              <w:tcPr>
                <w:tcW w:w="1014" w:type="pct"/>
                <w:gridSpan w:val="3"/>
              </w:tcPr>
            </w:tcPrChange>
          </w:tcPr>
          <w:p w14:paraId="07028A40" w14:textId="77777777" w:rsidR="001707FF" w:rsidRPr="008D31E3" w:rsidRDefault="001707FF" w:rsidP="00C61737">
            <w:pPr>
              <w:pStyle w:val="ListParagraph1"/>
              <w:ind w:left="0"/>
              <w:jc w:val="center"/>
              <w:rPr>
                <w:ins w:id="377" w:author="ZAIDOU Mouhammad" w:date="2024-10-26T14:58:00Z"/>
                <w:rFonts w:eastAsia="Times New Roman" w:cstheme="minorHAnsi"/>
                <w:color w:val="000000"/>
                <w:szCs w:val="20"/>
                <w:lang w:val="fr-FR" w:bidi="hi-IN"/>
              </w:rPr>
            </w:pPr>
            <w:ins w:id="378" w:author="ZAIDOU Mouhammad" w:date="2024-10-26T14:58:00Z">
              <w:r w:rsidRPr="008D31E3">
                <w:rPr>
                  <w:rFonts w:eastAsia="Times New Roman" w:cstheme="minorHAnsi"/>
                  <w:color w:val="000000"/>
                  <w:szCs w:val="20"/>
                  <w:lang w:val="fr-FR" w:bidi="hi-IN"/>
                </w:rPr>
                <w:t>3</w:t>
              </w:r>
            </w:ins>
          </w:p>
        </w:tc>
        <w:tc>
          <w:tcPr>
            <w:tcW w:w="378" w:type="pct"/>
            <w:tcPrChange w:id="379" w:author="ZAIDOU Mouhammad" w:date="2024-10-26T15:08:00Z">
              <w:tcPr>
                <w:tcW w:w="444" w:type="pct"/>
                <w:gridSpan w:val="4"/>
              </w:tcPr>
            </w:tcPrChange>
          </w:tcPr>
          <w:p w14:paraId="077E7545" w14:textId="77777777" w:rsidR="001707FF" w:rsidRPr="008D31E3" w:rsidRDefault="001707FF" w:rsidP="00C61737">
            <w:pPr>
              <w:pStyle w:val="ListParagraph1"/>
              <w:rPr>
                <w:ins w:id="380" w:author="ZAIDOU Mouhammad" w:date="2024-10-26T14:58:00Z"/>
                <w:rFonts w:eastAsia="Times New Roman" w:cstheme="minorHAnsi"/>
                <w:color w:val="000000"/>
                <w:szCs w:val="20"/>
                <w:lang w:val="fr-FR" w:bidi="hi-IN"/>
              </w:rPr>
            </w:pPr>
          </w:p>
        </w:tc>
      </w:tr>
      <w:tr w:rsidR="001707FF" w:rsidRPr="004F7231" w14:paraId="7C52815A" w14:textId="77777777" w:rsidTr="001707FF">
        <w:tblPrEx>
          <w:tblW w:w="5004" w:type="pct"/>
          <w:jc w:val="center"/>
          <w:tblPrExChange w:id="381" w:author="ZAIDOU Mouhammad" w:date="2024-10-26T15:08:00Z">
            <w:tblPrEx>
              <w:tblW w:w="5075" w:type="pct"/>
              <w:jc w:val="center"/>
            </w:tblPrEx>
          </w:tblPrExChange>
        </w:tblPrEx>
        <w:trPr>
          <w:trHeight w:val="20"/>
          <w:jc w:val="center"/>
          <w:ins w:id="382" w:author="ZAIDOU Mouhammad" w:date="2024-10-26T14:58:00Z"/>
          <w:trPrChange w:id="383" w:author="ZAIDOU Mouhammad" w:date="2024-10-26T15:08:00Z">
            <w:trPr>
              <w:trHeight w:val="20"/>
              <w:jc w:val="center"/>
            </w:trPr>
          </w:trPrChange>
        </w:trPr>
        <w:tc>
          <w:tcPr>
            <w:tcW w:w="315" w:type="pct"/>
            <w:tcPrChange w:id="384" w:author="ZAIDOU Mouhammad" w:date="2024-10-26T15:08:00Z">
              <w:tcPr>
                <w:tcW w:w="310" w:type="pct"/>
                <w:gridSpan w:val="3"/>
              </w:tcPr>
            </w:tcPrChange>
          </w:tcPr>
          <w:p w14:paraId="6A7E6472" w14:textId="77777777" w:rsidR="001707FF" w:rsidRPr="008D31E3" w:rsidRDefault="001707FF" w:rsidP="004A159C">
            <w:pPr>
              <w:pStyle w:val="ListParagraph1"/>
              <w:numPr>
                <w:ilvl w:val="0"/>
                <w:numId w:val="29"/>
              </w:numPr>
              <w:spacing w:after="0" w:line="240" w:lineRule="auto"/>
              <w:jc w:val="both"/>
              <w:rPr>
                <w:ins w:id="385" w:author="ZAIDOU Mouhammad" w:date="2024-10-26T14:58:00Z"/>
                <w:rFonts w:cstheme="minorHAnsi"/>
                <w:szCs w:val="20"/>
                <w:lang w:val="fr-FR"/>
              </w:rPr>
            </w:pPr>
          </w:p>
        </w:tc>
        <w:tc>
          <w:tcPr>
            <w:tcW w:w="1866" w:type="pct"/>
            <w:tcPrChange w:id="386" w:author="ZAIDOU Mouhammad" w:date="2024-10-26T15:08:00Z">
              <w:tcPr>
                <w:tcW w:w="1494" w:type="pct"/>
                <w:gridSpan w:val="2"/>
              </w:tcPr>
            </w:tcPrChange>
          </w:tcPr>
          <w:p w14:paraId="0DE0625A" w14:textId="77777777" w:rsidR="001707FF" w:rsidRPr="008D31E3" w:rsidRDefault="001707FF" w:rsidP="00C61737">
            <w:pPr>
              <w:pStyle w:val="ListParagraph1"/>
              <w:spacing w:after="0" w:line="240" w:lineRule="auto"/>
              <w:ind w:left="0"/>
              <w:rPr>
                <w:ins w:id="387" w:author="ZAIDOU Mouhammad" w:date="2024-10-26T14:58:00Z"/>
                <w:rFonts w:cstheme="minorHAnsi"/>
                <w:szCs w:val="20"/>
                <w:lang w:val="fr-FR"/>
              </w:rPr>
            </w:pPr>
            <w:ins w:id="388" w:author="ZAIDOU Mouhammad" w:date="2024-10-26T14:58:00Z">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ins>
          </w:p>
        </w:tc>
        <w:tc>
          <w:tcPr>
            <w:tcW w:w="677" w:type="pct"/>
            <w:tcPrChange w:id="389" w:author="ZAIDOU Mouhammad" w:date="2024-10-26T15:08:00Z">
              <w:tcPr>
                <w:tcW w:w="1014" w:type="pct"/>
                <w:gridSpan w:val="6"/>
              </w:tcPr>
            </w:tcPrChange>
          </w:tcPr>
          <w:p w14:paraId="7429D09D" w14:textId="77777777" w:rsidR="001707FF" w:rsidRPr="008D31E3" w:rsidRDefault="001707FF" w:rsidP="00C61737">
            <w:pPr>
              <w:pStyle w:val="ListParagraph1"/>
              <w:ind w:left="0"/>
              <w:jc w:val="center"/>
              <w:rPr>
                <w:ins w:id="390" w:author="ZAIDOU Mouhammad" w:date="2024-10-26T14:58:00Z"/>
                <w:rFonts w:eastAsia="Times New Roman" w:cstheme="minorHAnsi"/>
                <w:color w:val="000000"/>
                <w:szCs w:val="20"/>
                <w:lang w:val="fr-FR" w:bidi="hi-IN"/>
              </w:rPr>
            </w:pPr>
            <w:ins w:id="391"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392" w:author="ZAIDOU Mouhammad" w:date="2024-10-26T15:08:00Z">
              <w:tcPr>
                <w:tcW w:w="725" w:type="pct"/>
                <w:gridSpan w:val="2"/>
                <w:shd w:val="clear" w:color="auto" w:fill="BFBFBF" w:themeFill="background1" w:themeFillShade="BF"/>
              </w:tcPr>
            </w:tcPrChange>
          </w:tcPr>
          <w:p w14:paraId="0335008A" w14:textId="77777777" w:rsidR="001707FF" w:rsidRPr="008D31E3" w:rsidRDefault="001707FF" w:rsidP="00C61737">
            <w:pPr>
              <w:pStyle w:val="ListParagraph1"/>
              <w:ind w:left="0"/>
              <w:jc w:val="center"/>
              <w:rPr>
                <w:ins w:id="393" w:author="ZAIDOU Mouhammad" w:date="2024-10-26T14:58:00Z"/>
                <w:rFonts w:eastAsia="Times New Roman" w:cstheme="minorHAnsi"/>
                <w:color w:val="000000"/>
                <w:szCs w:val="20"/>
                <w:lang w:val="fr-FR" w:bidi="hi-IN"/>
              </w:rPr>
            </w:pPr>
            <w:ins w:id="394" w:author="ZAIDOU Mouhammad" w:date="2024-10-26T14:58:00Z">
              <w:r w:rsidRPr="008D31E3">
                <w:rPr>
                  <w:rFonts w:eastAsia="Times New Roman" w:cstheme="minorHAnsi"/>
                  <w:color w:val="000000"/>
                  <w:szCs w:val="20"/>
                  <w:lang w:val="fr-FR" w:bidi="hi-IN"/>
                </w:rPr>
                <w:t>2</w:t>
              </w:r>
            </w:ins>
          </w:p>
        </w:tc>
        <w:tc>
          <w:tcPr>
            <w:tcW w:w="1028" w:type="pct"/>
            <w:tcPrChange w:id="395" w:author="ZAIDOU Mouhammad" w:date="2024-10-26T15:08:00Z">
              <w:tcPr>
                <w:tcW w:w="1014" w:type="pct"/>
                <w:gridSpan w:val="3"/>
              </w:tcPr>
            </w:tcPrChange>
          </w:tcPr>
          <w:p w14:paraId="23625805" w14:textId="77777777" w:rsidR="001707FF" w:rsidRPr="008D31E3" w:rsidRDefault="001707FF" w:rsidP="00C61737">
            <w:pPr>
              <w:pStyle w:val="ListParagraph1"/>
              <w:ind w:left="0"/>
              <w:jc w:val="center"/>
              <w:rPr>
                <w:ins w:id="396" w:author="ZAIDOU Mouhammad" w:date="2024-10-26T14:58:00Z"/>
                <w:rFonts w:eastAsia="Times New Roman" w:cstheme="minorHAnsi"/>
                <w:color w:val="000000"/>
                <w:szCs w:val="20"/>
                <w:lang w:val="fr-FR" w:bidi="hi-IN"/>
              </w:rPr>
            </w:pPr>
            <w:ins w:id="397" w:author="ZAIDOU Mouhammad" w:date="2024-10-26T14:58:00Z">
              <w:r w:rsidRPr="008D31E3">
                <w:rPr>
                  <w:rFonts w:eastAsia="Times New Roman" w:cstheme="minorHAnsi"/>
                  <w:color w:val="000000"/>
                  <w:szCs w:val="20"/>
                  <w:lang w:val="fr-FR" w:bidi="hi-IN"/>
                </w:rPr>
                <w:t>3</w:t>
              </w:r>
            </w:ins>
          </w:p>
        </w:tc>
        <w:tc>
          <w:tcPr>
            <w:tcW w:w="378" w:type="pct"/>
            <w:tcPrChange w:id="398" w:author="ZAIDOU Mouhammad" w:date="2024-10-26T15:08:00Z">
              <w:tcPr>
                <w:tcW w:w="444" w:type="pct"/>
                <w:gridSpan w:val="4"/>
              </w:tcPr>
            </w:tcPrChange>
          </w:tcPr>
          <w:p w14:paraId="0ED77FE7" w14:textId="77777777" w:rsidR="001707FF" w:rsidRPr="008D31E3" w:rsidRDefault="001707FF" w:rsidP="00C61737">
            <w:pPr>
              <w:pStyle w:val="ListParagraph1"/>
              <w:rPr>
                <w:ins w:id="399" w:author="ZAIDOU Mouhammad" w:date="2024-10-26T14:58:00Z"/>
                <w:rFonts w:eastAsia="Times New Roman" w:cstheme="minorHAnsi"/>
                <w:color w:val="000000"/>
                <w:szCs w:val="20"/>
                <w:lang w:val="fr-FR" w:bidi="hi-IN"/>
              </w:rPr>
            </w:pPr>
          </w:p>
        </w:tc>
      </w:tr>
      <w:tr w:rsidR="001707FF" w:rsidRPr="004F7231" w14:paraId="601D034B" w14:textId="77777777" w:rsidTr="001707FF">
        <w:tblPrEx>
          <w:tblW w:w="5004" w:type="pct"/>
          <w:jc w:val="center"/>
          <w:tblPrExChange w:id="400" w:author="ZAIDOU Mouhammad" w:date="2024-10-26T15:08:00Z">
            <w:tblPrEx>
              <w:tblW w:w="5075" w:type="pct"/>
              <w:jc w:val="center"/>
            </w:tblPrEx>
          </w:tblPrExChange>
        </w:tblPrEx>
        <w:trPr>
          <w:trHeight w:val="20"/>
          <w:jc w:val="center"/>
          <w:ins w:id="401" w:author="ZAIDOU Mouhammad" w:date="2024-10-26T14:58:00Z"/>
          <w:trPrChange w:id="402" w:author="ZAIDOU Mouhammad" w:date="2024-10-26T15:08:00Z">
            <w:trPr>
              <w:trHeight w:val="20"/>
              <w:jc w:val="center"/>
            </w:trPr>
          </w:trPrChange>
        </w:trPr>
        <w:tc>
          <w:tcPr>
            <w:tcW w:w="315" w:type="pct"/>
            <w:tcPrChange w:id="403" w:author="ZAIDOU Mouhammad" w:date="2024-10-26T15:08:00Z">
              <w:tcPr>
                <w:tcW w:w="310" w:type="pct"/>
                <w:gridSpan w:val="3"/>
              </w:tcPr>
            </w:tcPrChange>
          </w:tcPr>
          <w:p w14:paraId="043961FE" w14:textId="77777777" w:rsidR="001707FF" w:rsidRPr="008D31E3" w:rsidRDefault="001707FF" w:rsidP="004A159C">
            <w:pPr>
              <w:pStyle w:val="ListParagraph1"/>
              <w:numPr>
                <w:ilvl w:val="0"/>
                <w:numId w:val="29"/>
              </w:numPr>
              <w:spacing w:after="0" w:line="240" w:lineRule="auto"/>
              <w:jc w:val="both"/>
              <w:rPr>
                <w:ins w:id="404" w:author="ZAIDOU Mouhammad" w:date="2024-10-26T14:58:00Z"/>
                <w:rFonts w:cstheme="minorHAnsi"/>
                <w:szCs w:val="20"/>
                <w:lang w:val="fr-FR"/>
              </w:rPr>
            </w:pPr>
          </w:p>
        </w:tc>
        <w:tc>
          <w:tcPr>
            <w:tcW w:w="1866" w:type="pct"/>
            <w:tcPrChange w:id="405" w:author="ZAIDOU Mouhammad" w:date="2024-10-26T15:08:00Z">
              <w:tcPr>
                <w:tcW w:w="1494" w:type="pct"/>
                <w:gridSpan w:val="2"/>
              </w:tcPr>
            </w:tcPrChange>
          </w:tcPr>
          <w:p w14:paraId="28711056" w14:textId="77777777" w:rsidR="001707FF" w:rsidRPr="008D31E3" w:rsidRDefault="001707FF" w:rsidP="00C61737">
            <w:pPr>
              <w:pStyle w:val="ListParagraph1"/>
              <w:spacing w:after="0" w:line="240" w:lineRule="auto"/>
              <w:ind w:left="0"/>
              <w:rPr>
                <w:ins w:id="406" w:author="ZAIDOU Mouhammad" w:date="2024-10-26T14:58:00Z"/>
                <w:rFonts w:cstheme="minorHAnsi"/>
                <w:szCs w:val="20"/>
                <w:lang w:val="fr-FR"/>
              </w:rPr>
            </w:pPr>
            <w:ins w:id="407" w:author="ZAIDOU Mouhammad" w:date="2024-10-26T14:58:00Z">
              <w:r>
                <w:rPr>
                  <w:rFonts w:cstheme="minorHAnsi"/>
                  <w:szCs w:val="20"/>
                  <w:lang w:val="fr-FR"/>
                </w:rPr>
                <w:t>Equipement adapté pour accouchement style libre</w:t>
              </w:r>
              <w:r w:rsidRPr="008D31E3">
                <w:rPr>
                  <w:rFonts w:cstheme="minorHAnsi"/>
                  <w:szCs w:val="20"/>
                  <w:lang w:val="fr-FR"/>
                </w:rPr>
                <w:t xml:space="preserve">                            </w:t>
              </w:r>
            </w:ins>
          </w:p>
        </w:tc>
        <w:tc>
          <w:tcPr>
            <w:tcW w:w="677" w:type="pct"/>
            <w:tcPrChange w:id="408" w:author="ZAIDOU Mouhammad" w:date="2024-10-26T15:08:00Z">
              <w:tcPr>
                <w:tcW w:w="1014" w:type="pct"/>
                <w:gridSpan w:val="6"/>
              </w:tcPr>
            </w:tcPrChange>
          </w:tcPr>
          <w:p w14:paraId="148C7C86" w14:textId="77777777" w:rsidR="001707FF" w:rsidRPr="008D31E3" w:rsidRDefault="001707FF" w:rsidP="00C61737">
            <w:pPr>
              <w:pStyle w:val="ListParagraph1"/>
              <w:ind w:left="0"/>
              <w:jc w:val="center"/>
              <w:rPr>
                <w:ins w:id="409" w:author="ZAIDOU Mouhammad" w:date="2024-10-26T14:58:00Z"/>
                <w:rFonts w:eastAsia="Times New Roman" w:cstheme="minorHAnsi"/>
                <w:color w:val="000000"/>
                <w:szCs w:val="20"/>
                <w:lang w:val="fr-FR" w:bidi="hi-IN"/>
              </w:rPr>
            </w:pPr>
            <w:ins w:id="410"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411" w:author="ZAIDOU Mouhammad" w:date="2024-10-26T15:08:00Z">
              <w:tcPr>
                <w:tcW w:w="725" w:type="pct"/>
                <w:gridSpan w:val="2"/>
                <w:shd w:val="clear" w:color="auto" w:fill="BFBFBF" w:themeFill="background1" w:themeFillShade="BF"/>
              </w:tcPr>
            </w:tcPrChange>
          </w:tcPr>
          <w:p w14:paraId="6C91ECE1" w14:textId="77777777" w:rsidR="001707FF" w:rsidRPr="008D31E3" w:rsidRDefault="001707FF" w:rsidP="00C61737">
            <w:pPr>
              <w:pStyle w:val="ListParagraph1"/>
              <w:ind w:left="0"/>
              <w:jc w:val="center"/>
              <w:rPr>
                <w:ins w:id="412" w:author="ZAIDOU Mouhammad" w:date="2024-10-26T14:58:00Z"/>
                <w:rFonts w:eastAsia="Times New Roman" w:cstheme="minorHAnsi"/>
                <w:color w:val="000000"/>
                <w:szCs w:val="20"/>
                <w:lang w:val="fr-FR" w:bidi="hi-IN"/>
              </w:rPr>
            </w:pPr>
            <w:ins w:id="413" w:author="ZAIDOU Mouhammad" w:date="2024-10-26T14:58:00Z">
              <w:r w:rsidRPr="008D31E3">
                <w:rPr>
                  <w:rFonts w:eastAsia="Times New Roman" w:cstheme="minorHAnsi"/>
                  <w:color w:val="000000"/>
                  <w:szCs w:val="20"/>
                  <w:lang w:val="fr-FR" w:bidi="hi-IN"/>
                </w:rPr>
                <w:t>2</w:t>
              </w:r>
            </w:ins>
          </w:p>
        </w:tc>
        <w:tc>
          <w:tcPr>
            <w:tcW w:w="1028" w:type="pct"/>
            <w:tcPrChange w:id="414" w:author="ZAIDOU Mouhammad" w:date="2024-10-26T15:08:00Z">
              <w:tcPr>
                <w:tcW w:w="1014" w:type="pct"/>
                <w:gridSpan w:val="3"/>
              </w:tcPr>
            </w:tcPrChange>
          </w:tcPr>
          <w:p w14:paraId="35396987" w14:textId="77777777" w:rsidR="001707FF" w:rsidRPr="008D31E3" w:rsidRDefault="001707FF" w:rsidP="00C61737">
            <w:pPr>
              <w:pStyle w:val="ListParagraph1"/>
              <w:ind w:left="0"/>
              <w:jc w:val="center"/>
              <w:rPr>
                <w:ins w:id="415" w:author="ZAIDOU Mouhammad" w:date="2024-10-26T14:58:00Z"/>
                <w:rFonts w:eastAsia="Times New Roman" w:cstheme="minorHAnsi"/>
                <w:color w:val="000000"/>
                <w:szCs w:val="20"/>
                <w:lang w:val="fr-FR" w:bidi="hi-IN"/>
              </w:rPr>
            </w:pPr>
            <w:ins w:id="416" w:author="ZAIDOU Mouhammad" w:date="2024-10-26T14:58:00Z">
              <w:r w:rsidRPr="008D31E3">
                <w:rPr>
                  <w:rFonts w:eastAsia="Times New Roman" w:cstheme="minorHAnsi"/>
                  <w:color w:val="000000"/>
                  <w:szCs w:val="20"/>
                  <w:lang w:val="fr-FR" w:bidi="hi-IN"/>
                </w:rPr>
                <w:t>3</w:t>
              </w:r>
            </w:ins>
          </w:p>
        </w:tc>
        <w:tc>
          <w:tcPr>
            <w:tcW w:w="378" w:type="pct"/>
            <w:tcPrChange w:id="417" w:author="ZAIDOU Mouhammad" w:date="2024-10-26T15:08:00Z">
              <w:tcPr>
                <w:tcW w:w="444" w:type="pct"/>
                <w:gridSpan w:val="4"/>
              </w:tcPr>
            </w:tcPrChange>
          </w:tcPr>
          <w:p w14:paraId="76922832" w14:textId="77777777" w:rsidR="001707FF" w:rsidRPr="008D31E3" w:rsidRDefault="001707FF" w:rsidP="00C61737">
            <w:pPr>
              <w:pStyle w:val="ListParagraph1"/>
              <w:rPr>
                <w:ins w:id="418" w:author="ZAIDOU Mouhammad" w:date="2024-10-26T14:58:00Z"/>
                <w:rFonts w:eastAsia="Times New Roman" w:cstheme="minorHAnsi"/>
                <w:color w:val="000000"/>
                <w:szCs w:val="20"/>
                <w:lang w:val="fr-FR" w:bidi="hi-IN"/>
              </w:rPr>
            </w:pPr>
          </w:p>
        </w:tc>
      </w:tr>
      <w:tr w:rsidR="001707FF" w:rsidRPr="00DC2CD1" w14:paraId="764BA713" w14:textId="77777777" w:rsidTr="001707FF">
        <w:tblPrEx>
          <w:jc w:val="left"/>
        </w:tblPrEx>
        <w:trPr>
          <w:trHeight w:val="20"/>
        </w:trPr>
        <w:tc>
          <w:tcPr>
            <w:tcW w:w="315" w:type="pct"/>
          </w:tcPr>
          <w:p w14:paraId="67A16826" w14:textId="77777777" w:rsidR="00514AC8" w:rsidRPr="00EC5256" w:rsidRDefault="00514AC8">
            <w:pPr>
              <w:pStyle w:val="ListParagraph1"/>
              <w:numPr>
                <w:ilvl w:val="0"/>
                <w:numId w:val="29"/>
              </w:numPr>
              <w:spacing w:after="0" w:line="240" w:lineRule="auto"/>
              <w:rPr>
                <w:rFonts w:ascii="Arial" w:hAnsi="Arial" w:cs="Arial"/>
                <w:szCs w:val="20"/>
                <w:lang w:val="fr-FR"/>
              </w:rPr>
              <w:pPrChange w:id="419" w:author="ZAIDOU Mouhammad" w:date="2024-10-26T15:11:00Z">
                <w:pPr>
                  <w:pStyle w:val="ListParagraph1"/>
                  <w:numPr>
                    <w:numId w:val="2"/>
                  </w:numPr>
                  <w:spacing w:after="0" w:line="240" w:lineRule="auto"/>
                  <w:ind w:hanging="360"/>
                  <w:jc w:val="center"/>
                </w:pPr>
              </w:pPrChange>
            </w:pPr>
          </w:p>
        </w:tc>
        <w:tc>
          <w:tcPr>
            <w:tcW w:w="1866" w:type="pct"/>
          </w:tcPr>
          <w:p w14:paraId="36256E9E" w14:textId="67DBE1B2" w:rsidR="00514AC8" w:rsidRPr="00EC5256" w:rsidRDefault="00514AC8" w:rsidP="00514AC8">
            <w:pPr>
              <w:pStyle w:val="ListParagraph1"/>
              <w:spacing w:after="0" w:line="240" w:lineRule="auto"/>
              <w:ind w:left="0"/>
              <w:rPr>
                <w:lang w:val="fr-FR"/>
              </w:rPr>
            </w:pPr>
            <w:r>
              <w:rPr>
                <w:lang w:val="fr-FR"/>
              </w:rPr>
              <w:t>Equipement adapté pour accouchement à style libre</w:t>
            </w:r>
            <w:r w:rsidRPr="00EC5256">
              <w:rPr>
                <w:lang w:val="fr-FR"/>
              </w:rPr>
              <w:t xml:space="preserve">                            </w:t>
            </w:r>
          </w:p>
        </w:tc>
        <w:tc>
          <w:tcPr>
            <w:tcW w:w="677" w:type="pct"/>
          </w:tcPr>
          <w:p w14:paraId="5511840E" w14:textId="7DEDA7B8"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1</w:t>
            </w:r>
          </w:p>
        </w:tc>
        <w:tc>
          <w:tcPr>
            <w:tcW w:w="736" w:type="pct"/>
          </w:tcPr>
          <w:p w14:paraId="1C03F311" w14:textId="51439C32"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
          <w:p w14:paraId="5E908ED1" w14:textId="72D86AD8"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3</w:t>
            </w:r>
          </w:p>
        </w:tc>
        <w:tc>
          <w:tcPr>
            <w:tcW w:w="378" w:type="pct"/>
            <w:vMerge w:val="restart"/>
          </w:tcPr>
          <w:p w14:paraId="6AC3D83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FCEAEA5" w14:textId="77777777" w:rsidTr="001707FF">
        <w:tblPrEx>
          <w:tblW w:w="5004" w:type="pct"/>
          <w:jc w:val="center"/>
          <w:tblPrExChange w:id="420" w:author="ZAIDOU Mouhammad" w:date="2024-10-26T15:08:00Z">
            <w:tblPrEx>
              <w:tblW w:w="5004" w:type="pct"/>
              <w:jc w:val="center"/>
            </w:tblPrEx>
          </w:tblPrExChange>
        </w:tblPrEx>
        <w:trPr>
          <w:trHeight w:val="20"/>
          <w:jc w:val="center"/>
          <w:trPrChange w:id="421" w:author="ZAIDOU Mouhammad" w:date="2024-10-26T15:08:00Z">
            <w:trPr>
              <w:gridAfter w:val="0"/>
              <w:trHeight w:val="20"/>
              <w:jc w:val="center"/>
            </w:trPr>
          </w:trPrChange>
        </w:trPr>
        <w:tc>
          <w:tcPr>
            <w:tcW w:w="315" w:type="pct"/>
            <w:tcPrChange w:id="422" w:author="ZAIDOU Mouhammad" w:date="2024-10-26T15:08:00Z">
              <w:tcPr>
                <w:tcW w:w="315" w:type="pct"/>
                <w:gridSpan w:val="4"/>
              </w:tcPr>
            </w:tcPrChange>
          </w:tcPr>
          <w:p w14:paraId="1B05E3CB"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423" w:author="ZAIDOU Mouhammad" w:date="2024-10-26T15:11:00Z">
                <w:pPr>
                  <w:pStyle w:val="ListParagraph1"/>
                  <w:numPr>
                    <w:numId w:val="2"/>
                  </w:numPr>
                  <w:spacing w:after="0" w:line="240" w:lineRule="auto"/>
                  <w:ind w:hanging="360"/>
                  <w:jc w:val="center"/>
                </w:pPr>
              </w:pPrChange>
            </w:pPr>
          </w:p>
        </w:tc>
        <w:tc>
          <w:tcPr>
            <w:tcW w:w="1866" w:type="pct"/>
            <w:tcPrChange w:id="424" w:author="ZAIDOU Mouhammad" w:date="2024-10-26T15:08:00Z">
              <w:tcPr>
                <w:tcW w:w="1866" w:type="pct"/>
                <w:gridSpan w:val="4"/>
              </w:tcPr>
            </w:tcPrChange>
          </w:tcPr>
          <w:p w14:paraId="4C00ABF3" w14:textId="4B19559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Pince à forceps </w:t>
            </w:r>
          </w:p>
        </w:tc>
        <w:tc>
          <w:tcPr>
            <w:tcW w:w="677" w:type="pct"/>
            <w:tcPrChange w:id="425" w:author="ZAIDOU Mouhammad" w:date="2024-10-26T15:08:00Z">
              <w:tcPr>
                <w:tcW w:w="677" w:type="pct"/>
                <w:gridSpan w:val="3"/>
              </w:tcPr>
            </w:tcPrChange>
          </w:tcPr>
          <w:p w14:paraId="50D174E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426" w:author="ZAIDOU Mouhammad" w:date="2024-10-26T15:08:00Z">
              <w:tcPr>
                <w:tcW w:w="735" w:type="pct"/>
                <w:gridSpan w:val="3"/>
              </w:tcPr>
            </w:tcPrChange>
          </w:tcPr>
          <w:p w14:paraId="0E7D88E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427" w:author="ZAIDOU Mouhammad" w:date="2024-10-26T15:08:00Z">
              <w:tcPr>
                <w:tcW w:w="1028" w:type="pct"/>
                <w:gridSpan w:val="3"/>
              </w:tcPr>
            </w:tcPrChange>
          </w:tcPr>
          <w:p w14:paraId="00FA8D8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428" w:author="ZAIDOU Mouhammad" w:date="2024-10-26T15:08:00Z">
              <w:tcPr>
                <w:tcW w:w="378" w:type="pct"/>
                <w:gridSpan w:val="2"/>
                <w:vMerge/>
              </w:tcPr>
            </w:tcPrChange>
          </w:tcPr>
          <w:p w14:paraId="2713DB3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EDA5870" w14:textId="77777777" w:rsidTr="001707FF">
        <w:tblPrEx>
          <w:tblW w:w="5004" w:type="pct"/>
          <w:jc w:val="center"/>
          <w:tblPrExChange w:id="429" w:author="ZAIDOU Mouhammad" w:date="2024-10-26T15:08:00Z">
            <w:tblPrEx>
              <w:tblW w:w="5075" w:type="pct"/>
              <w:jc w:val="center"/>
            </w:tblPrEx>
          </w:tblPrExChange>
        </w:tblPrEx>
        <w:trPr>
          <w:trHeight w:val="243"/>
          <w:jc w:val="center"/>
          <w:ins w:id="430" w:author="ZAIDOU Mouhammad" w:date="2024-10-19T19:35:00Z"/>
          <w:trPrChange w:id="431" w:author="ZAIDOU Mouhammad" w:date="2024-10-26T15:08:00Z">
            <w:trPr>
              <w:gridAfter w:val="0"/>
              <w:wAfter w:w="71" w:type="pct"/>
              <w:trHeight w:val="243"/>
              <w:jc w:val="center"/>
            </w:trPr>
          </w:trPrChange>
        </w:trPr>
        <w:tc>
          <w:tcPr>
            <w:tcW w:w="315" w:type="pct"/>
            <w:tcPrChange w:id="432" w:author="ZAIDOU Mouhammad" w:date="2024-10-26T15:08:00Z">
              <w:tcPr>
                <w:tcW w:w="309" w:type="pct"/>
                <w:gridSpan w:val="2"/>
              </w:tcPr>
            </w:tcPrChange>
          </w:tcPr>
          <w:p w14:paraId="097B1793" w14:textId="77777777" w:rsidR="00514AC8" w:rsidRPr="00EC5256" w:rsidRDefault="00514AC8">
            <w:pPr>
              <w:pStyle w:val="ListParagraph1"/>
              <w:numPr>
                <w:ilvl w:val="0"/>
                <w:numId w:val="29"/>
              </w:numPr>
              <w:spacing w:after="0" w:line="240" w:lineRule="auto"/>
              <w:jc w:val="center"/>
              <w:rPr>
                <w:ins w:id="433" w:author="ZAIDOU Mouhammad" w:date="2024-10-19T19:35:00Z"/>
                <w:rFonts w:ascii="Arial" w:hAnsi="Arial" w:cs="Arial"/>
                <w:szCs w:val="20"/>
                <w:lang w:val="fr-FR"/>
              </w:rPr>
              <w:pPrChange w:id="434" w:author="ZAIDOU Mouhammad" w:date="2024-10-26T15:11:00Z">
                <w:pPr>
                  <w:pStyle w:val="ListParagraph1"/>
                  <w:numPr>
                    <w:numId w:val="2"/>
                  </w:numPr>
                  <w:spacing w:after="0" w:line="240" w:lineRule="auto"/>
                  <w:ind w:hanging="360"/>
                  <w:jc w:val="center"/>
                </w:pPr>
              </w:pPrChange>
            </w:pPr>
          </w:p>
        </w:tc>
        <w:tc>
          <w:tcPr>
            <w:tcW w:w="1866" w:type="pct"/>
            <w:tcPrChange w:id="435" w:author="ZAIDOU Mouhammad" w:date="2024-10-26T15:08:00Z">
              <w:tcPr>
                <w:tcW w:w="1840" w:type="pct"/>
                <w:gridSpan w:val="4"/>
              </w:tcPr>
            </w:tcPrChange>
          </w:tcPr>
          <w:p w14:paraId="52440CF6" w14:textId="581058AC" w:rsidR="00514AC8" w:rsidRPr="00EC5256" w:rsidRDefault="00514AC8" w:rsidP="00514AC8">
            <w:pPr>
              <w:pStyle w:val="ListParagraph1"/>
              <w:spacing w:after="0" w:line="240" w:lineRule="auto"/>
              <w:ind w:left="0"/>
              <w:rPr>
                <w:ins w:id="436" w:author="ZAIDOU Mouhammad" w:date="2024-10-19T19:35:00Z"/>
                <w:lang w:val="fr-FR"/>
              </w:rPr>
            </w:pPr>
            <w:ins w:id="437" w:author="ZAIDOU Mouhammad" w:date="2024-10-19T19:35:00Z">
              <w:r>
                <w:rPr>
                  <w:lang w:val="fr-FR"/>
                </w:rPr>
                <w:t>Ventouse</w:t>
              </w:r>
            </w:ins>
          </w:p>
        </w:tc>
        <w:tc>
          <w:tcPr>
            <w:tcW w:w="677" w:type="pct"/>
            <w:tcPrChange w:id="438" w:author="ZAIDOU Mouhammad" w:date="2024-10-26T15:08:00Z">
              <w:tcPr>
                <w:tcW w:w="668" w:type="pct"/>
                <w:gridSpan w:val="4"/>
              </w:tcPr>
            </w:tcPrChange>
          </w:tcPr>
          <w:p w14:paraId="17B219CD" w14:textId="77777777" w:rsidR="00514AC8" w:rsidRPr="00EC5256" w:rsidRDefault="00514AC8" w:rsidP="00514AC8">
            <w:pPr>
              <w:pStyle w:val="ListParagraph1"/>
              <w:ind w:left="0"/>
              <w:jc w:val="center"/>
              <w:rPr>
                <w:ins w:id="439" w:author="ZAIDOU Mouhammad" w:date="2024-10-19T19:35:00Z"/>
                <w:rFonts w:ascii="Arial" w:eastAsia="Times New Roman" w:hAnsi="Arial" w:cs="Arial"/>
                <w:color w:val="000000"/>
                <w:szCs w:val="20"/>
                <w:lang w:val="fr-FR" w:bidi="hi-IN"/>
              </w:rPr>
            </w:pPr>
          </w:p>
        </w:tc>
        <w:tc>
          <w:tcPr>
            <w:tcW w:w="736" w:type="pct"/>
            <w:tcPrChange w:id="440" w:author="ZAIDOU Mouhammad" w:date="2024-10-26T15:08:00Z">
              <w:tcPr>
                <w:tcW w:w="724" w:type="pct"/>
                <w:gridSpan w:val="2"/>
              </w:tcPr>
            </w:tcPrChange>
          </w:tcPr>
          <w:p w14:paraId="26949E8C" w14:textId="77777777" w:rsidR="00514AC8" w:rsidRPr="00EC5256" w:rsidRDefault="00514AC8" w:rsidP="00514AC8">
            <w:pPr>
              <w:pStyle w:val="ListParagraph1"/>
              <w:ind w:left="0"/>
              <w:jc w:val="center"/>
              <w:rPr>
                <w:ins w:id="441" w:author="ZAIDOU Mouhammad" w:date="2024-10-19T19:35:00Z"/>
                <w:rFonts w:ascii="Arial" w:eastAsia="Times New Roman" w:hAnsi="Arial" w:cs="Arial"/>
                <w:color w:val="000000"/>
                <w:szCs w:val="20"/>
                <w:lang w:val="fr-FR" w:bidi="hi-IN"/>
              </w:rPr>
            </w:pPr>
          </w:p>
        </w:tc>
        <w:tc>
          <w:tcPr>
            <w:tcW w:w="1028" w:type="pct"/>
            <w:tcPrChange w:id="442" w:author="ZAIDOU Mouhammad" w:date="2024-10-26T15:08:00Z">
              <w:tcPr>
                <w:tcW w:w="1014" w:type="pct"/>
                <w:gridSpan w:val="3"/>
              </w:tcPr>
            </w:tcPrChange>
          </w:tcPr>
          <w:p w14:paraId="2E9328DE" w14:textId="77777777" w:rsidR="00514AC8" w:rsidRPr="00EC5256" w:rsidRDefault="00514AC8" w:rsidP="00514AC8">
            <w:pPr>
              <w:pStyle w:val="ListParagraph1"/>
              <w:ind w:left="0"/>
              <w:jc w:val="center"/>
              <w:rPr>
                <w:ins w:id="443" w:author="ZAIDOU Mouhammad" w:date="2024-10-19T19:35:00Z"/>
                <w:rFonts w:ascii="Arial" w:eastAsia="Times New Roman" w:hAnsi="Arial" w:cs="Arial"/>
                <w:color w:val="000000"/>
                <w:szCs w:val="20"/>
                <w:lang w:val="fr-FR" w:bidi="hi-IN"/>
              </w:rPr>
            </w:pPr>
          </w:p>
        </w:tc>
        <w:tc>
          <w:tcPr>
            <w:tcW w:w="378" w:type="pct"/>
            <w:tcPrChange w:id="444" w:author="ZAIDOU Mouhammad" w:date="2024-10-26T15:08:00Z">
              <w:tcPr>
                <w:tcW w:w="373" w:type="pct"/>
                <w:gridSpan w:val="3"/>
              </w:tcPr>
            </w:tcPrChange>
          </w:tcPr>
          <w:p w14:paraId="5E93957A" w14:textId="77777777" w:rsidR="00514AC8" w:rsidRPr="00EC5256" w:rsidRDefault="00514AC8" w:rsidP="00514AC8">
            <w:pPr>
              <w:pStyle w:val="ListParagraph1"/>
              <w:rPr>
                <w:ins w:id="445" w:author="ZAIDOU Mouhammad" w:date="2024-10-19T19:35:00Z"/>
                <w:rFonts w:ascii="Arial" w:eastAsia="Times New Roman" w:hAnsi="Arial" w:cs="Arial"/>
                <w:color w:val="000000"/>
                <w:szCs w:val="20"/>
                <w:lang w:val="fr-FR" w:bidi="hi-IN"/>
              </w:rPr>
            </w:pPr>
          </w:p>
        </w:tc>
      </w:tr>
      <w:tr w:rsidR="001707FF" w:rsidRPr="002D084C" w14:paraId="784910C7" w14:textId="77777777" w:rsidTr="001707FF">
        <w:tblPrEx>
          <w:tblW w:w="5004" w:type="pct"/>
          <w:jc w:val="center"/>
          <w:tblPrExChange w:id="446" w:author="ZAIDOU Mouhammad" w:date="2024-10-26T15:08:00Z">
            <w:tblPrEx>
              <w:tblW w:w="5004" w:type="pct"/>
              <w:jc w:val="center"/>
            </w:tblPrEx>
          </w:tblPrExChange>
        </w:tblPrEx>
        <w:trPr>
          <w:trHeight w:val="243"/>
          <w:jc w:val="center"/>
          <w:trPrChange w:id="447" w:author="ZAIDOU Mouhammad" w:date="2024-10-26T15:08:00Z">
            <w:trPr>
              <w:gridAfter w:val="0"/>
              <w:trHeight w:val="243"/>
              <w:jc w:val="center"/>
            </w:trPr>
          </w:trPrChange>
        </w:trPr>
        <w:tc>
          <w:tcPr>
            <w:tcW w:w="315" w:type="pct"/>
            <w:tcPrChange w:id="448" w:author="ZAIDOU Mouhammad" w:date="2024-10-26T15:08:00Z">
              <w:tcPr>
                <w:tcW w:w="315" w:type="pct"/>
                <w:gridSpan w:val="4"/>
              </w:tcPr>
            </w:tcPrChange>
          </w:tcPr>
          <w:p w14:paraId="770EBC1A"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449" w:author="ZAIDOU Mouhammad" w:date="2024-10-26T15:11:00Z">
                <w:pPr>
                  <w:pStyle w:val="ListParagraph1"/>
                  <w:numPr>
                    <w:numId w:val="2"/>
                  </w:numPr>
                  <w:spacing w:after="0" w:line="240" w:lineRule="auto"/>
                  <w:ind w:hanging="360"/>
                  <w:jc w:val="center"/>
                </w:pPr>
              </w:pPrChange>
            </w:pPr>
          </w:p>
        </w:tc>
        <w:tc>
          <w:tcPr>
            <w:tcW w:w="1866" w:type="pct"/>
            <w:tcPrChange w:id="450" w:author="ZAIDOU Mouhammad" w:date="2024-10-26T15:08:00Z">
              <w:tcPr>
                <w:tcW w:w="1866" w:type="pct"/>
                <w:gridSpan w:val="4"/>
              </w:tcPr>
            </w:tcPrChange>
          </w:tcPr>
          <w:p w14:paraId="0B5336F9" w14:textId="6E037EFB"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Pince à </w:t>
            </w:r>
            <w:r>
              <w:rPr>
                <w:lang w:val="fr-FR"/>
              </w:rPr>
              <w:t xml:space="preserve">cœur </w:t>
            </w:r>
            <w:r w:rsidRPr="00EC5256">
              <w:rPr>
                <w:lang w:val="fr-FR"/>
              </w:rPr>
              <w:t xml:space="preserve">                     </w:t>
            </w:r>
          </w:p>
        </w:tc>
        <w:tc>
          <w:tcPr>
            <w:tcW w:w="677" w:type="pct"/>
            <w:tcPrChange w:id="451" w:author="ZAIDOU Mouhammad" w:date="2024-10-26T15:08:00Z">
              <w:tcPr>
                <w:tcW w:w="677" w:type="pct"/>
                <w:gridSpan w:val="3"/>
              </w:tcPr>
            </w:tcPrChange>
          </w:tcPr>
          <w:p w14:paraId="127095F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452" w:author="ZAIDOU Mouhammad" w:date="2024-10-26T15:08:00Z">
              <w:tcPr>
                <w:tcW w:w="735" w:type="pct"/>
                <w:gridSpan w:val="3"/>
              </w:tcPr>
            </w:tcPrChange>
          </w:tcPr>
          <w:p w14:paraId="0435343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453" w:author="ZAIDOU Mouhammad" w:date="2024-10-26T15:08:00Z">
              <w:tcPr>
                <w:tcW w:w="1028" w:type="pct"/>
                <w:gridSpan w:val="3"/>
              </w:tcPr>
            </w:tcPrChange>
          </w:tcPr>
          <w:p w14:paraId="081FF60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val="restart"/>
            <w:tcPrChange w:id="454" w:author="ZAIDOU Mouhammad" w:date="2024-10-26T15:08:00Z">
              <w:tcPr>
                <w:tcW w:w="378" w:type="pct"/>
                <w:gridSpan w:val="2"/>
                <w:vMerge w:val="restart"/>
              </w:tcPr>
            </w:tcPrChange>
          </w:tcPr>
          <w:p w14:paraId="4D2DFCD3"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27104B5" w14:textId="77777777" w:rsidTr="001707FF">
        <w:tblPrEx>
          <w:tblW w:w="5004" w:type="pct"/>
          <w:jc w:val="center"/>
          <w:tblPrExChange w:id="455" w:author="ZAIDOU Mouhammad" w:date="2024-10-26T15:08:00Z">
            <w:tblPrEx>
              <w:tblW w:w="5075" w:type="pct"/>
              <w:jc w:val="center"/>
            </w:tblPrEx>
          </w:tblPrExChange>
        </w:tblPrEx>
        <w:trPr>
          <w:trHeight w:val="243"/>
          <w:jc w:val="center"/>
          <w:trPrChange w:id="456" w:author="ZAIDOU Mouhammad" w:date="2024-10-26T15:08:00Z">
            <w:trPr>
              <w:gridAfter w:val="0"/>
              <w:wAfter w:w="71" w:type="pct"/>
              <w:trHeight w:val="243"/>
              <w:jc w:val="center"/>
            </w:trPr>
          </w:trPrChange>
        </w:trPr>
        <w:tc>
          <w:tcPr>
            <w:tcW w:w="315" w:type="pct"/>
            <w:tcPrChange w:id="457" w:author="ZAIDOU Mouhammad" w:date="2024-10-26T15:08:00Z">
              <w:tcPr>
                <w:tcW w:w="310" w:type="pct"/>
                <w:gridSpan w:val="3"/>
              </w:tcPr>
            </w:tcPrChange>
          </w:tcPr>
          <w:p w14:paraId="2615923D"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458" w:author="ZAIDOU Mouhammad" w:date="2024-10-26T15:11:00Z">
                <w:pPr>
                  <w:pStyle w:val="ListParagraph1"/>
                  <w:numPr>
                    <w:numId w:val="2"/>
                  </w:numPr>
                  <w:spacing w:after="0" w:line="240" w:lineRule="auto"/>
                  <w:ind w:hanging="360"/>
                  <w:jc w:val="center"/>
                </w:pPr>
              </w:pPrChange>
            </w:pPr>
          </w:p>
        </w:tc>
        <w:tc>
          <w:tcPr>
            <w:tcW w:w="1866" w:type="pct"/>
            <w:tcPrChange w:id="459" w:author="ZAIDOU Mouhammad" w:date="2024-10-26T15:08:00Z">
              <w:tcPr>
                <w:tcW w:w="1840" w:type="pct"/>
                <w:gridSpan w:val="4"/>
              </w:tcPr>
            </w:tcPrChange>
          </w:tcPr>
          <w:p w14:paraId="2497F006" w14:textId="0FCC0D6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Plateau réniforme (Haricots)</w:t>
            </w:r>
          </w:p>
        </w:tc>
        <w:tc>
          <w:tcPr>
            <w:tcW w:w="677" w:type="pct"/>
            <w:tcPrChange w:id="460" w:author="ZAIDOU Mouhammad" w:date="2024-10-26T15:08:00Z">
              <w:tcPr>
                <w:tcW w:w="668" w:type="pct"/>
                <w:gridSpan w:val="4"/>
              </w:tcPr>
            </w:tcPrChange>
          </w:tcPr>
          <w:p w14:paraId="73DFE30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461" w:author="ZAIDOU Mouhammad" w:date="2024-10-26T15:08:00Z">
              <w:tcPr>
                <w:tcW w:w="725" w:type="pct"/>
                <w:gridSpan w:val="2"/>
                <w:shd w:val="clear" w:color="auto" w:fill="000000" w:themeFill="text1"/>
              </w:tcPr>
            </w:tcPrChange>
          </w:tcPr>
          <w:p w14:paraId="6F1677DC" w14:textId="036AA648"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462" w:author="ZAIDOU Mouhammad" w:date="2024-10-26T15:08:00Z">
              <w:tcPr>
                <w:tcW w:w="1014" w:type="pct"/>
                <w:gridSpan w:val="3"/>
              </w:tcPr>
            </w:tcPrChange>
          </w:tcPr>
          <w:p w14:paraId="4C0122C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463" w:author="ZAIDOU Mouhammad" w:date="2024-10-26T15:08:00Z">
              <w:tcPr>
                <w:tcW w:w="373" w:type="pct"/>
                <w:gridSpan w:val="3"/>
                <w:vMerge/>
              </w:tcPr>
            </w:tcPrChange>
          </w:tcPr>
          <w:p w14:paraId="62A0809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DEC61AA" w14:textId="77777777" w:rsidTr="001707FF">
        <w:tblPrEx>
          <w:tblW w:w="5004" w:type="pct"/>
          <w:jc w:val="center"/>
          <w:tblPrExChange w:id="464" w:author="ZAIDOU Mouhammad" w:date="2024-10-26T15:08:00Z">
            <w:tblPrEx>
              <w:tblW w:w="5075" w:type="pct"/>
              <w:jc w:val="center"/>
            </w:tblPrEx>
          </w:tblPrExChange>
        </w:tblPrEx>
        <w:trPr>
          <w:trHeight w:val="243"/>
          <w:jc w:val="center"/>
          <w:trPrChange w:id="465" w:author="ZAIDOU Mouhammad" w:date="2024-10-26T15:08:00Z">
            <w:trPr>
              <w:gridAfter w:val="0"/>
              <w:wAfter w:w="71" w:type="pct"/>
              <w:trHeight w:val="243"/>
              <w:jc w:val="center"/>
            </w:trPr>
          </w:trPrChange>
        </w:trPr>
        <w:tc>
          <w:tcPr>
            <w:tcW w:w="315" w:type="pct"/>
            <w:tcPrChange w:id="466" w:author="ZAIDOU Mouhammad" w:date="2024-10-26T15:08:00Z">
              <w:tcPr>
                <w:tcW w:w="310" w:type="pct"/>
                <w:gridSpan w:val="3"/>
              </w:tcPr>
            </w:tcPrChange>
          </w:tcPr>
          <w:p w14:paraId="04CE58EB"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467" w:author="ZAIDOU Mouhammad" w:date="2024-10-26T15:11:00Z">
                <w:pPr>
                  <w:pStyle w:val="ListParagraph1"/>
                  <w:numPr>
                    <w:numId w:val="2"/>
                  </w:numPr>
                  <w:spacing w:after="0" w:line="240" w:lineRule="auto"/>
                  <w:ind w:hanging="360"/>
                  <w:jc w:val="center"/>
                </w:pPr>
              </w:pPrChange>
            </w:pPr>
          </w:p>
        </w:tc>
        <w:tc>
          <w:tcPr>
            <w:tcW w:w="1866" w:type="pct"/>
            <w:tcPrChange w:id="468" w:author="ZAIDOU Mouhammad" w:date="2024-10-26T15:08:00Z">
              <w:tcPr>
                <w:tcW w:w="1840" w:type="pct"/>
                <w:gridSpan w:val="4"/>
              </w:tcPr>
            </w:tcPrChange>
          </w:tcPr>
          <w:p w14:paraId="7B35D595" w14:textId="4D4EB7A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Seringue et canule AMIU (Aspiration manuelle intra-utérine)                       </w:t>
            </w:r>
          </w:p>
        </w:tc>
        <w:tc>
          <w:tcPr>
            <w:tcW w:w="677" w:type="pct"/>
            <w:tcPrChange w:id="469" w:author="ZAIDOU Mouhammad" w:date="2024-10-26T15:08:00Z">
              <w:tcPr>
                <w:tcW w:w="668" w:type="pct"/>
                <w:gridSpan w:val="4"/>
              </w:tcPr>
            </w:tcPrChange>
          </w:tcPr>
          <w:p w14:paraId="5B4FA76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470" w:author="ZAIDOU Mouhammad" w:date="2024-10-26T15:08:00Z">
              <w:tcPr>
                <w:tcW w:w="725" w:type="pct"/>
                <w:gridSpan w:val="2"/>
                <w:shd w:val="clear" w:color="auto" w:fill="000000" w:themeFill="text1"/>
              </w:tcPr>
            </w:tcPrChange>
          </w:tcPr>
          <w:p w14:paraId="19D5A7AF" w14:textId="2D79C125"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471" w:author="ZAIDOU Mouhammad" w:date="2024-10-26T15:08:00Z">
              <w:tcPr>
                <w:tcW w:w="1014" w:type="pct"/>
                <w:gridSpan w:val="3"/>
              </w:tcPr>
            </w:tcPrChange>
          </w:tcPr>
          <w:p w14:paraId="348E9DD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472" w:author="ZAIDOU Mouhammad" w:date="2024-10-26T15:08:00Z">
              <w:tcPr>
                <w:tcW w:w="373" w:type="pct"/>
                <w:gridSpan w:val="3"/>
                <w:vMerge/>
              </w:tcPr>
            </w:tcPrChange>
          </w:tcPr>
          <w:p w14:paraId="5E49526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D61C3F2" w14:textId="77777777" w:rsidTr="001707FF">
        <w:tblPrEx>
          <w:tblW w:w="5004" w:type="pct"/>
          <w:jc w:val="center"/>
          <w:tblPrExChange w:id="473" w:author="ZAIDOU Mouhammad" w:date="2024-10-26T15:08:00Z">
            <w:tblPrEx>
              <w:tblW w:w="5075" w:type="pct"/>
              <w:jc w:val="center"/>
            </w:tblPrEx>
          </w:tblPrExChange>
        </w:tblPrEx>
        <w:trPr>
          <w:trHeight w:val="243"/>
          <w:jc w:val="center"/>
          <w:ins w:id="474" w:author="ZAIDOU Mouhammad" w:date="2024-10-19T19:35:00Z"/>
          <w:trPrChange w:id="475" w:author="ZAIDOU Mouhammad" w:date="2024-10-26T15:08:00Z">
            <w:trPr>
              <w:gridAfter w:val="0"/>
              <w:wAfter w:w="71" w:type="pct"/>
              <w:trHeight w:val="243"/>
              <w:jc w:val="center"/>
            </w:trPr>
          </w:trPrChange>
        </w:trPr>
        <w:tc>
          <w:tcPr>
            <w:tcW w:w="315" w:type="pct"/>
            <w:tcPrChange w:id="476" w:author="ZAIDOU Mouhammad" w:date="2024-10-26T15:08:00Z">
              <w:tcPr>
                <w:tcW w:w="309" w:type="pct"/>
                <w:gridSpan w:val="2"/>
              </w:tcPr>
            </w:tcPrChange>
          </w:tcPr>
          <w:p w14:paraId="625D8AD3" w14:textId="77777777" w:rsidR="00514AC8" w:rsidRPr="00EC5256" w:rsidRDefault="00514AC8">
            <w:pPr>
              <w:pStyle w:val="ListParagraph1"/>
              <w:numPr>
                <w:ilvl w:val="0"/>
                <w:numId w:val="29"/>
              </w:numPr>
              <w:spacing w:after="0" w:line="240" w:lineRule="auto"/>
              <w:jc w:val="center"/>
              <w:rPr>
                <w:ins w:id="477" w:author="ZAIDOU Mouhammad" w:date="2024-10-19T19:35:00Z"/>
                <w:rFonts w:ascii="Arial" w:hAnsi="Arial" w:cs="Arial"/>
                <w:szCs w:val="20"/>
                <w:lang w:val="fr-FR"/>
              </w:rPr>
              <w:pPrChange w:id="478" w:author="ZAIDOU Mouhammad" w:date="2024-10-26T15:11:00Z">
                <w:pPr>
                  <w:pStyle w:val="ListParagraph1"/>
                  <w:numPr>
                    <w:numId w:val="2"/>
                  </w:numPr>
                  <w:spacing w:after="0" w:line="240" w:lineRule="auto"/>
                  <w:ind w:hanging="360"/>
                  <w:jc w:val="center"/>
                </w:pPr>
              </w:pPrChange>
            </w:pPr>
          </w:p>
        </w:tc>
        <w:tc>
          <w:tcPr>
            <w:tcW w:w="1866" w:type="pct"/>
            <w:tcPrChange w:id="479" w:author="ZAIDOU Mouhammad" w:date="2024-10-26T15:08:00Z">
              <w:tcPr>
                <w:tcW w:w="1840" w:type="pct"/>
                <w:gridSpan w:val="4"/>
              </w:tcPr>
            </w:tcPrChange>
          </w:tcPr>
          <w:p w14:paraId="39A3BCD9" w14:textId="3DB6A442" w:rsidR="00514AC8" w:rsidRPr="00EC5256" w:rsidRDefault="00514AC8" w:rsidP="00514AC8">
            <w:pPr>
              <w:pStyle w:val="ListParagraph1"/>
              <w:spacing w:after="0" w:line="240" w:lineRule="auto"/>
              <w:ind w:left="0"/>
              <w:rPr>
                <w:ins w:id="480" w:author="ZAIDOU Mouhammad" w:date="2024-10-19T19:35:00Z"/>
                <w:lang w:val="fr-FR"/>
              </w:rPr>
            </w:pPr>
            <w:ins w:id="481" w:author="ZAIDOU Mouhammad" w:date="2024-10-19T19:35:00Z">
              <w:r>
                <w:rPr>
                  <w:lang w:val="fr-FR"/>
                </w:rPr>
                <w:t>Sthét</w:t>
              </w:r>
            </w:ins>
            <w:ins w:id="482" w:author="ZAIDOU Mouhammad" w:date="2024-10-19T19:36:00Z">
              <w:r>
                <w:rPr>
                  <w:lang w:val="fr-FR"/>
                </w:rPr>
                <w:t>oscope Pinard</w:t>
              </w:r>
            </w:ins>
          </w:p>
        </w:tc>
        <w:tc>
          <w:tcPr>
            <w:tcW w:w="677" w:type="pct"/>
            <w:tcPrChange w:id="483" w:author="ZAIDOU Mouhammad" w:date="2024-10-26T15:08:00Z">
              <w:tcPr>
                <w:tcW w:w="668" w:type="pct"/>
                <w:gridSpan w:val="4"/>
              </w:tcPr>
            </w:tcPrChange>
          </w:tcPr>
          <w:p w14:paraId="59909A30" w14:textId="77777777" w:rsidR="00514AC8" w:rsidRDefault="00514AC8" w:rsidP="00514AC8">
            <w:pPr>
              <w:pStyle w:val="ListParagraph1"/>
              <w:ind w:left="0"/>
              <w:jc w:val="center"/>
              <w:rPr>
                <w:ins w:id="484" w:author="ZAIDOU Mouhammad" w:date="2024-10-19T19:35:00Z"/>
                <w:rFonts w:ascii="Arial" w:eastAsia="Times New Roman" w:hAnsi="Arial" w:cs="Arial"/>
                <w:color w:val="000000"/>
                <w:szCs w:val="20"/>
                <w:lang w:val="fr-FR" w:bidi="hi-IN"/>
              </w:rPr>
            </w:pPr>
          </w:p>
        </w:tc>
        <w:tc>
          <w:tcPr>
            <w:tcW w:w="736" w:type="pct"/>
            <w:tcPrChange w:id="485" w:author="ZAIDOU Mouhammad" w:date="2024-10-26T15:08:00Z">
              <w:tcPr>
                <w:tcW w:w="724" w:type="pct"/>
                <w:gridSpan w:val="2"/>
              </w:tcPr>
            </w:tcPrChange>
          </w:tcPr>
          <w:p w14:paraId="1B77F69C" w14:textId="77777777" w:rsidR="00514AC8" w:rsidRDefault="00514AC8" w:rsidP="00514AC8">
            <w:pPr>
              <w:pStyle w:val="ListParagraph1"/>
              <w:ind w:left="0"/>
              <w:jc w:val="center"/>
              <w:rPr>
                <w:ins w:id="486" w:author="ZAIDOU Mouhammad" w:date="2024-10-19T19:35:00Z"/>
                <w:rFonts w:ascii="Arial" w:eastAsia="Times New Roman" w:hAnsi="Arial" w:cs="Arial"/>
                <w:color w:val="000000"/>
                <w:szCs w:val="20"/>
                <w:lang w:val="fr-FR" w:bidi="hi-IN"/>
              </w:rPr>
            </w:pPr>
          </w:p>
        </w:tc>
        <w:tc>
          <w:tcPr>
            <w:tcW w:w="1028" w:type="pct"/>
            <w:tcPrChange w:id="487" w:author="ZAIDOU Mouhammad" w:date="2024-10-26T15:08:00Z">
              <w:tcPr>
                <w:tcW w:w="1014" w:type="pct"/>
                <w:gridSpan w:val="3"/>
              </w:tcPr>
            </w:tcPrChange>
          </w:tcPr>
          <w:p w14:paraId="643C89F9" w14:textId="77777777" w:rsidR="00514AC8" w:rsidRDefault="00514AC8" w:rsidP="00514AC8">
            <w:pPr>
              <w:pStyle w:val="ListParagraph1"/>
              <w:ind w:left="0"/>
              <w:jc w:val="center"/>
              <w:rPr>
                <w:ins w:id="488" w:author="ZAIDOU Mouhammad" w:date="2024-10-19T19:35:00Z"/>
                <w:rFonts w:ascii="Arial" w:eastAsia="Times New Roman" w:hAnsi="Arial" w:cs="Arial"/>
                <w:color w:val="000000"/>
                <w:szCs w:val="20"/>
                <w:lang w:val="fr-FR" w:bidi="hi-IN"/>
              </w:rPr>
            </w:pPr>
          </w:p>
        </w:tc>
        <w:tc>
          <w:tcPr>
            <w:tcW w:w="378" w:type="pct"/>
            <w:tcPrChange w:id="489" w:author="ZAIDOU Mouhammad" w:date="2024-10-26T15:08:00Z">
              <w:tcPr>
                <w:tcW w:w="373" w:type="pct"/>
                <w:gridSpan w:val="3"/>
              </w:tcPr>
            </w:tcPrChange>
          </w:tcPr>
          <w:p w14:paraId="0186045B" w14:textId="77777777" w:rsidR="00514AC8" w:rsidRPr="00EC5256" w:rsidRDefault="00514AC8" w:rsidP="00514AC8">
            <w:pPr>
              <w:pStyle w:val="ListParagraph1"/>
              <w:rPr>
                <w:ins w:id="490" w:author="ZAIDOU Mouhammad" w:date="2024-10-19T19:35:00Z"/>
                <w:rFonts w:ascii="Arial" w:eastAsia="Times New Roman" w:hAnsi="Arial" w:cs="Arial"/>
                <w:color w:val="000000"/>
                <w:szCs w:val="20"/>
                <w:lang w:val="fr-FR" w:bidi="hi-IN"/>
              </w:rPr>
            </w:pPr>
          </w:p>
        </w:tc>
      </w:tr>
      <w:tr w:rsidR="001707FF" w:rsidRPr="002D084C" w14:paraId="37720AE2" w14:textId="77777777" w:rsidTr="001707FF">
        <w:tblPrEx>
          <w:tblW w:w="5004" w:type="pct"/>
          <w:jc w:val="center"/>
          <w:tblPrExChange w:id="491" w:author="ZAIDOU Mouhammad" w:date="2024-10-26T15:08:00Z">
            <w:tblPrEx>
              <w:tblW w:w="5004" w:type="pct"/>
              <w:jc w:val="center"/>
            </w:tblPrEx>
          </w:tblPrExChange>
        </w:tblPrEx>
        <w:trPr>
          <w:trHeight w:val="243"/>
          <w:jc w:val="center"/>
          <w:trPrChange w:id="492" w:author="ZAIDOU Mouhammad" w:date="2024-10-26T15:08:00Z">
            <w:trPr>
              <w:gridAfter w:val="0"/>
              <w:trHeight w:val="243"/>
              <w:jc w:val="center"/>
            </w:trPr>
          </w:trPrChange>
        </w:trPr>
        <w:tc>
          <w:tcPr>
            <w:tcW w:w="315" w:type="pct"/>
            <w:tcPrChange w:id="493" w:author="ZAIDOU Mouhammad" w:date="2024-10-26T15:08:00Z">
              <w:tcPr>
                <w:tcW w:w="315" w:type="pct"/>
                <w:gridSpan w:val="4"/>
              </w:tcPr>
            </w:tcPrChange>
          </w:tcPr>
          <w:p w14:paraId="41619715"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494" w:author="ZAIDOU Mouhammad" w:date="2024-10-26T15:11:00Z">
                <w:pPr>
                  <w:pStyle w:val="ListParagraph1"/>
                  <w:numPr>
                    <w:numId w:val="2"/>
                  </w:numPr>
                  <w:spacing w:after="0" w:line="240" w:lineRule="auto"/>
                  <w:ind w:hanging="360"/>
                  <w:jc w:val="center"/>
                </w:pPr>
              </w:pPrChange>
            </w:pPr>
          </w:p>
        </w:tc>
        <w:tc>
          <w:tcPr>
            <w:tcW w:w="1866" w:type="pct"/>
            <w:tcPrChange w:id="495" w:author="ZAIDOU Mouhammad" w:date="2024-10-26T15:08:00Z">
              <w:tcPr>
                <w:tcW w:w="1866" w:type="pct"/>
                <w:gridSpan w:val="4"/>
              </w:tcPr>
            </w:tcPrChange>
          </w:tcPr>
          <w:p w14:paraId="57EDCEA1" w14:textId="2B3DB07A" w:rsidR="00514AC8" w:rsidRPr="00EC5256" w:rsidRDefault="00514AC8" w:rsidP="00514AC8">
            <w:pPr>
              <w:pStyle w:val="ListParagraph1"/>
              <w:spacing w:after="0" w:line="240" w:lineRule="auto"/>
              <w:ind w:left="0"/>
              <w:rPr>
                <w:lang w:val="fr-FR"/>
              </w:rPr>
            </w:pPr>
            <w:r w:rsidRPr="00EC5256">
              <w:rPr>
                <w:lang w:val="fr-FR"/>
              </w:rPr>
              <w:t>Fœtoscope/Doppler</w:t>
            </w:r>
          </w:p>
        </w:tc>
        <w:tc>
          <w:tcPr>
            <w:tcW w:w="677" w:type="pct"/>
            <w:tcPrChange w:id="496" w:author="ZAIDOU Mouhammad" w:date="2024-10-26T15:08:00Z">
              <w:tcPr>
                <w:tcW w:w="677" w:type="pct"/>
                <w:gridSpan w:val="3"/>
              </w:tcPr>
            </w:tcPrChange>
          </w:tcPr>
          <w:p w14:paraId="591CD3B3" w14:textId="05012FC9"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1</w:t>
            </w:r>
          </w:p>
        </w:tc>
        <w:tc>
          <w:tcPr>
            <w:tcW w:w="736" w:type="pct"/>
            <w:tcPrChange w:id="497" w:author="ZAIDOU Mouhammad" w:date="2024-10-26T15:08:00Z">
              <w:tcPr>
                <w:tcW w:w="735" w:type="pct"/>
                <w:gridSpan w:val="3"/>
              </w:tcPr>
            </w:tcPrChange>
          </w:tcPr>
          <w:p w14:paraId="41F2525E" w14:textId="5A058F9C"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Change w:id="498" w:author="ZAIDOU Mouhammad" w:date="2024-10-26T15:08:00Z">
              <w:tcPr>
                <w:tcW w:w="1028" w:type="pct"/>
                <w:gridSpan w:val="3"/>
              </w:tcPr>
            </w:tcPrChange>
          </w:tcPr>
          <w:p w14:paraId="084EBFE9" w14:textId="1B3A989E"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3</w:t>
            </w:r>
          </w:p>
        </w:tc>
        <w:tc>
          <w:tcPr>
            <w:tcW w:w="378" w:type="pct"/>
            <w:vMerge w:val="restart"/>
            <w:tcPrChange w:id="499" w:author="ZAIDOU Mouhammad" w:date="2024-10-26T15:08:00Z">
              <w:tcPr>
                <w:tcW w:w="378" w:type="pct"/>
                <w:gridSpan w:val="2"/>
                <w:vMerge w:val="restart"/>
              </w:tcPr>
            </w:tcPrChange>
          </w:tcPr>
          <w:p w14:paraId="5025065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271CBA1" w14:textId="77777777" w:rsidTr="001707FF">
        <w:tblPrEx>
          <w:tblW w:w="5004" w:type="pct"/>
          <w:jc w:val="center"/>
          <w:tblPrExChange w:id="500" w:author="ZAIDOU Mouhammad" w:date="2024-10-26T15:08:00Z">
            <w:tblPrEx>
              <w:tblW w:w="5004" w:type="pct"/>
              <w:jc w:val="center"/>
            </w:tblPrEx>
          </w:tblPrExChange>
        </w:tblPrEx>
        <w:trPr>
          <w:trHeight w:val="243"/>
          <w:jc w:val="center"/>
          <w:trPrChange w:id="501" w:author="ZAIDOU Mouhammad" w:date="2024-10-26T15:08:00Z">
            <w:trPr>
              <w:gridAfter w:val="0"/>
              <w:trHeight w:val="243"/>
              <w:jc w:val="center"/>
            </w:trPr>
          </w:trPrChange>
        </w:trPr>
        <w:tc>
          <w:tcPr>
            <w:tcW w:w="315" w:type="pct"/>
            <w:tcPrChange w:id="502" w:author="ZAIDOU Mouhammad" w:date="2024-10-26T15:08:00Z">
              <w:tcPr>
                <w:tcW w:w="315" w:type="pct"/>
                <w:gridSpan w:val="4"/>
              </w:tcPr>
            </w:tcPrChange>
          </w:tcPr>
          <w:p w14:paraId="306B7B78"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03" w:author="ZAIDOU Mouhammad" w:date="2024-10-26T15:11:00Z">
                <w:pPr>
                  <w:pStyle w:val="ListParagraph1"/>
                  <w:numPr>
                    <w:numId w:val="2"/>
                  </w:numPr>
                  <w:spacing w:after="0" w:line="240" w:lineRule="auto"/>
                  <w:ind w:hanging="360"/>
                  <w:jc w:val="center"/>
                </w:pPr>
              </w:pPrChange>
            </w:pPr>
          </w:p>
        </w:tc>
        <w:tc>
          <w:tcPr>
            <w:tcW w:w="1866" w:type="pct"/>
            <w:tcPrChange w:id="504" w:author="ZAIDOU Mouhammad" w:date="2024-10-26T15:08:00Z">
              <w:tcPr>
                <w:tcW w:w="1866" w:type="pct"/>
                <w:gridSpan w:val="4"/>
              </w:tcPr>
            </w:tcPrChange>
          </w:tcPr>
          <w:p w14:paraId="266C73BA" w14:textId="11D4B6C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Tambour                               </w:t>
            </w:r>
          </w:p>
        </w:tc>
        <w:tc>
          <w:tcPr>
            <w:tcW w:w="677" w:type="pct"/>
            <w:tcPrChange w:id="505" w:author="ZAIDOU Mouhammad" w:date="2024-10-26T15:08:00Z">
              <w:tcPr>
                <w:tcW w:w="677" w:type="pct"/>
                <w:gridSpan w:val="3"/>
              </w:tcPr>
            </w:tcPrChange>
          </w:tcPr>
          <w:p w14:paraId="29A064D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506" w:author="ZAIDOU Mouhammad" w:date="2024-10-26T15:08:00Z">
              <w:tcPr>
                <w:tcW w:w="735" w:type="pct"/>
                <w:gridSpan w:val="3"/>
              </w:tcPr>
            </w:tcPrChange>
          </w:tcPr>
          <w:p w14:paraId="09493D6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507" w:author="ZAIDOU Mouhammad" w:date="2024-10-26T15:08:00Z">
              <w:tcPr>
                <w:tcW w:w="1028" w:type="pct"/>
                <w:gridSpan w:val="3"/>
              </w:tcPr>
            </w:tcPrChange>
          </w:tcPr>
          <w:p w14:paraId="59C5AC8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08" w:author="ZAIDOU Mouhammad" w:date="2024-10-26T15:08:00Z">
              <w:tcPr>
                <w:tcW w:w="378" w:type="pct"/>
                <w:gridSpan w:val="2"/>
                <w:vMerge/>
              </w:tcPr>
            </w:tcPrChange>
          </w:tcPr>
          <w:p w14:paraId="0F797B0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5AFB8DA" w14:textId="77777777" w:rsidTr="001707FF">
        <w:tblPrEx>
          <w:tblW w:w="5004" w:type="pct"/>
          <w:jc w:val="center"/>
          <w:tblPrExChange w:id="509" w:author="ZAIDOU Mouhammad" w:date="2024-10-26T15:08:00Z">
            <w:tblPrEx>
              <w:tblW w:w="5004" w:type="pct"/>
              <w:jc w:val="center"/>
            </w:tblPrEx>
          </w:tblPrExChange>
        </w:tblPrEx>
        <w:trPr>
          <w:trHeight w:val="243"/>
          <w:jc w:val="center"/>
          <w:trPrChange w:id="510" w:author="ZAIDOU Mouhammad" w:date="2024-10-26T15:08:00Z">
            <w:trPr>
              <w:gridAfter w:val="0"/>
              <w:trHeight w:val="243"/>
              <w:jc w:val="center"/>
            </w:trPr>
          </w:trPrChange>
        </w:trPr>
        <w:tc>
          <w:tcPr>
            <w:tcW w:w="315" w:type="pct"/>
            <w:tcPrChange w:id="511" w:author="ZAIDOU Mouhammad" w:date="2024-10-26T15:08:00Z">
              <w:tcPr>
                <w:tcW w:w="315" w:type="pct"/>
                <w:gridSpan w:val="4"/>
              </w:tcPr>
            </w:tcPrChange>
          </w:tcPr>
          <w:p w14:paraId="229DC4A5"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12" w:author="ZAIDOU Mouhammad" w:date="2024-10-26T15:11:00Z">
                <w:pPr>
                  <w:pStyle w:val="ListParagraph1"/>
                  <w:numPr>
                    <w:numId w:val="2"/>
                  </w:numPr>
                  <w:spacing w:after="0" w:line="240" w:lineRule="auto"/>
                  <w:ind w:hanging="360"/>
                  <w:jc w:val="center"/>
                </w:pPr>
              </w:pPrChange>
            </w:pPr>
          </w:p>
        </w:tc>
        <w:tc>
          <w:tcPr>
            <w:tcW w:w="1866" w:type="pct"/>
            <w:tcPrChange w:id="513" w:author="ZAIDOU Mouhammad" w:date="2024-10-26T15:08:00Z">
              <w:tcPr>
                <w:tcW w:w="1866" w:type="pct"/>
                <w:gridSpan w:val="4"/>
              </w:tcPr>
            </w:tcPrChange>
          </w:tcPr>
          <w:p w14:paraId="198DA9A9" w14:textId="0555474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Ciseaux à cordon                               </w:t>
            </w:r>
          </w:p>
        </w:tc>
        <w:tc>
          <w:tcPr>
            <w:tcW w:w="677" w:type="pct"/>
            <w:tcPrChange w:id="514" w:author="ZAIDOU Mouhammad" w:date="2024-10-26T15:08:00Z">
              <w:tcPr>
                <w:tcW w:w="677" w:type="pct"/>
                <w:gridSpan w:val="3"/>
              </w:tcPr>
            </w:tcPrChange>
          </w:tcPr>
          <w:p w14:paraId="6AB2895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auto"/>
            <w:tcPrChange w:id="515" w:author="ZAIDOU Mouhammad" w:date="2024-10-26T15:08:00Z">
              <w:tcPr>
                <w:tcW w:w="735" w:type="pct"/>
                <w:gridSpan w:val="3"/>
                <w:shd w:val="clear" w:color="auto" w:fill="auto"/>
              </w:tcPr>
            </w:tcPrChange>
          </w:tcPr>
          <w:p w14:paraId="5E4AC8DB" w14:textId="0B580A08"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Change w:id="516" w:author="ZAIDOU Mouhammad" w:date="2024-10-26T15:08:00Z">
              <w:tcPr>
                <w:tcW w:w="1028" w:type="pct"/>
                <w:gridSpan w:val="3"/>
              </w:tcPr>
            </w:tcPrChange>
          </w:tcPr>
          <w:p w14:paraId="760870F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17" w:author="ZAIDOU Mouhammad" w:date="2024-10-26T15:08:00Z">
              <w:tcPr>
                <w:tcW w:w="378" w:type="pct"/>
                <w:gridSpan w:val="2"/>
                <w:vMerge/>
              </w:tcPr>
            </w:tcPrChange>
          </w:tcPr>
          <w:p w14:paraId="3CE3AEA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8C9E132" w14:textId="77777777" w:rsidTr="001707FF">
        <w:tblPrEx>
          <w:tblW w:w="5004" w:type="pct"/>
          <w:jc w:val="center"/>
          <w:tblPrExChange w:id="518" w:author="ZAIDOU Mouhammad" w:date="2024-10-26T15:08:00Z">
            <w:tblPrEx>
              <w:tblW w:w="5004" w:type="pct"/>
              <w:jc w:val="center"/>
            </w:tblPrEx>
          </w:tblPrExChange>
        </w:tblPrEx>
        <w:trPr>
          <w:trHeight w:val="243"/>
          <w:jc w:val="center"/>
          <w:trPrChange w:id="519" w:author="ZAIDOU Mouhammad" w:date="2024-10-26T15:08:00Z">
            <w:trPr>
              <w:gridAfter w:val="0"/>
              <w:trHeight w:val="243"/>
              <w:jc w:val="center"/>
            </w:trPr>
          </w:trPrChange>
        </w:trPr>
        <w:tc>
          <w:tcPr>
            <w:tcW w:w="315" w:type="pct"/>
            <w:tcPrChange w:id="520" w:author="ZAIDOU Mouhammad" w:date="2024-10-26T15:08:00Z">
              <w:tcPr>
                <w:tcW w:w="315" w:type="pct"/>
                <w:gridSpan w:val="4"/>
              </w:tcPr>
            </w:tcPrChange>
          </w:tcPr>
          <w:p w14:paraId="41532C8E"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21" w:author="ZAIDOU Mouhammad" w:date="2024-10-26T15:11:00Z">
                <w:pPr>
                  <w:pStyle w:val="ListParagraph1"/>
                  <w:numPr>
                    <w:numId w:val="2"/>
                  </w:numPr>
                  <w:spacing w:after="0" w:line="240" w:lineRule="auto"/>
                  <w:ind w:hanging="360"/>
                  <w:jc w:val="center"/>
                </w:pPr>
              </w:pPrChange>
            </w:pPr>
          </w:p>
        </w:tc>
        <w:tc>
          <w:tcPr>
            <w:tcW w:w="1866" w:type="pct"/>
            <w:tcPrChange w:id="522" w:author="ZAIDOU Mouhammad" w:date="2024-10-26T15:08:00Z">
              <w:tcPr>
                <w:tcW w:w="1866" w:type="pct"/>
                <w:gridSpan w:val="4"/>
              </w:tcPr>
            </w:tcPrChange>
          </w:tcPr>
          <w:p w14:paraId="2EE1279E" w14:textId="79008DD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Pinces à cordon                              </w:t>
            </w:r>
          </w:p>
        </w:tc>
        <w:tc>
          <w:tcPr>
            <w:tcW w:w="677" w:type="pct"/>
            <w:tcPrChange w:id="523" w:author="ZAIDOU Mouhammad" w:date="2024-10-26T15:08:00Z">
              <w:tcPr>
                <w:tcW w:w="677" w:type="pct"/>
                <w:gridSpan w:val="3"/>
              </w:tcPr>
            </w:tcPrChange>
          </w:tcPr>
          <w:p w14:paraId="0EB99EA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auto"/>
            <w:tcPrChange w:id="524" w:author="ZAIDOU Mouhammad" w:date="2024-10-26T15:08:00Z">
              <w:tcPr>
                <w:tcW w:w="735" w:type="pct"/>
                <w:gridSpan w:val="3"/>
                <w:shd w:val="clear" w:color="auto" w:fill="auto"/>
              </w:tcPr>
            </w:tcPrChange>
          </w:tcPr>
          <w:p w14:paraId="02096197" w14:textId="562DAEA2"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Change w:id="525" w:author="ZAIDOU Mouhammad" w:date="2024-10-26T15:08:00Z">
              <w:tcPr>
                <w:tcW w:w="1028" w:type="pct"/>
                <w:gridSpan w:val="3"/>
              </w:tcPr>
            </w:tcPrChange>
          </w:tcPr>
          <w:p w14:paraId="3CF1924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26" w:author="ZAIDOU Mouhammad" w:date="2024-10-26T15:08:00Z">
              <w:tcPr>
                <w:tcW w:w="378" w:type="pct"/>
                <w:gridSpan w:val="2"/>
                <w:vMerge/>
              </w:tcPr>
            </w:tcPrChange>
          </w:tcPr>
          <w:p w14:paraId="1A8699E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6522528" w14:textId="77777777" w:rsidTr="001707FF">
        <w:tblPrEx>
          <w:tblW w:w="5004" w:type="pct"/>
          <w:jc w:val="center"/>
          <w:tblPrExChange w:id="527" w:author="ZAIDOU Mouhammad" w:date="2024-10-26T15:08:00Z">
            <w:tblPrEx>
              <w:tblW w:w="5004" w:type="pct"/>
              <w:jc w:val="center"/>
            </w:tblPrEx>
          </w:tblPrExChange>
        </w:tblPrEx>
        <w:trPr>
          <w:trHeight w:val="243"/>
          <w:jc w:val="center"/>
          <w:trPrChange w:id="528" w:author="ZAIDOU Mouhammad" w:date="2024-10-26T15:08:00Z">
            <w:trPr>
              <w:gridAfter w:val="0"/>
              <w:trHeight w:val="243"/>
              <w:jc w:val="center"/>
            </w:trPr>
          </w:trPrChange>
        </w:trPr>
        <w:tc>
          <w:tcPr>
            <w:tcW w:w="315" w:type="pct"/>
            <w:tcPrChange w:id="529" w:author="ZAIDOU Mouhammad" w:date="2024-10-26T15:08:00Z">
              <w:tcPr>
                <w:tcW w:w="315" w:type="pct"/>
                <w:gridSpan w:val="4"/>
              </w:tcPr>
            </w:tcPrChange>
          </w:tcPr>
          <w:p w14:paraId="33D10532"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30" w:author="ZAIDOU Mouhammad" w:date="2024-10-26T15:11:00Z">
                <w:pPr>
                  <w:pStyle w:val="ListParagraph1"/>
                  <w:numPr>
                    <w:numId w:val="2"/>
                  </w:numPr>
                  <w:spacing w:after="0" w:line="240" w:lineRule="auto"/>
                  <w:ind w:hanging="360"/>
                  <w:jc w:val="center"/>
                </w:pPr>
              </w:pPrChange>
            </w:pPr>
          </w:p>
        </w:tc>
        <w:tc>
          <w:tcPr>
            <w:tcW w:w="1866" w:type="pct"/>
            <w:tcPrChange w:id="531" w:author="ZAIDOU Mouhammad" w:date="2024-10-26T15:08:00Z">
              <w:tcPr>
                <w:tcW w:w="1866" w:type="pct"/>
                <w:gridSpan w:val="4"/>
              </w:tcPr>
            </w:tcPrChange>
          </w:tcPr>
          <w:p w14:paraId="74C11452" w14:textId="427C52D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Clamp de Bar                                 </w:t>
            </w:r>
          </w:p>
        </w:tc>
        <w:tc>
          <w:tcPr>
            <w:tcW w:w="677" w:type="pct"/>
            <w:tcPrChange w:id="532" w:author="ZAIDOU Mouhammad" w:date="2024-10-26T15:08:00Z">
              <w:tcPr>
                <w:tcW w:w="677" w:type="pct"/>
                <w:gridSpan w:val="3"/>
              </w:tcPr>
            </w:tcPrChange>
          </w:tcPr>
          <w:p w14:paraId="2E3580B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auto"/>
            <w:tcPrChange w:id="533" w:author="ZAIDOU Mouhammad" w:date="2024-10-26T15:08:00Z">
              <w:tcPr>
                <w:tcW w:w="735" w:type="pct"/>
                <w:gridSpan w:val="3"/>
                <w:shd w:val="clear" w:color="auto" w:fill="auto"/>
              </w:tcPr>
            </w:tcPrChange>
          </w:tcPr>
          <w:p w14:paraId="559851FC" w14:textId="257B61C0"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Change w:id="534" w:author="ZAIDOU Mouhammad" w:date="2024-10-26T15:08:00Z">
              <w:tcPr>
                <w:tcW w:w="1028" w:type="pct"/>
                <w:gridSpan w:val="3"/>
              </w:tcPr>
            </w:tcPrChange>
          </w:tcPr>
          <w:p w14:paraId="4F8E186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35" w:author="ZAIDOU Mouhammad" w:date="2024-10-26T15:08:00Z">
              <w:tcPr>
                <w:tcW w:w="378" w:type="pct"/>
                <w:gridSpan w:val="2"/>
                <w:vMerge/>
              </w:tcPr>
            </w:tcPrChange>
          </w:tcPr>
          <w:p w14:paraId="194AD17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2F53AA7" w14:textId="77777777" w:rsidTr="001707FF">
        <w:tblPrEx>
          <w:tblW w:w="5004" w:type="pct"/>
          <w:jc w:val="center"/>
          <w:tblPrExChange w:id="536" w:author="ZAIDOU Mouhammad" w:date="2024-10-26T15:08:00Z">
            <w:tblPrEx>
              <w:tblW w:w="5075" w:type="pct"/>
              <w:jc w:val="center"/>
            </w:tblPrEx>
          </w:tblPrExChange>
        </w:tblPrEx>
        <w:trPr>
          <w:trHeight w:val="243"/>
          <w:jc w:val="center"/>
          <w:trPrChange w:id="537" w:author="ZAIDOU Mouhammad" w:date="2024-10-26T15:08:00Z">
            <w:trPr>
              <w:gridAfter w:val="0"/>
              <w:wAfter w:w="71" w:type="pct"/>
              <w:trHeight w:val="243"/>
              <w:jc w:val="center"/>
            </w:trPr>
          </w:trPrChange>
        </w:trPr>
        <w:tc>
          <w:tcPr>
            <w:tcW w:w="315" w:type="pct"/>
            <w:tcPrChange w:id="538" w:author="ZAIDOU Mouhammad" w:date="2024-10-26T15:08:00Z">
              <w:tcPr>
                <w:tcW w:w="310" w:type="pct"/>
                <w:gridSpan w:val="3"/>
              </w:tcPr>
            </w:tcPrChange>
          </w:tcPr>
          <w:p w14:paraId="78685D73"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39" w:author="ZAIDOU Mouhammad" w:date="2024-10-26T15:11:00Z">
                <w:pPr>
                  <w:pStyle w:val="ListParagraph1"/>
                  <w:numPr>
                    <w:numId w:val="2"/>
                  </w:numPr>
                  <w:spacing w:after="0" w:line="240" w:lineRule="auto"/>
                  <w:ind w:hanging="360"/>
                  <w:jc w:val="center"/>
                </w:pPr>
              </w:pPrChange>
            </w:pPr>
          </w:p>
        </w:tc>
        <w:tc>
          <w:tcPr>
            <w:tcW w:w="1866" w:type="pct"/>
            <w:tcPrChange w:id="540" w:author="ZAIDOU Mouhammad" w:date="2024-10-26T15:08:00Z">
              <w:tcPr>
                <w:tcW w:w="1840" w:type="pct"/>
                <w:gridSpan w:val="4"/>
              </w:tcPr>
            </w:tcPrChange>
          </w:tcPr>
          <w:p w14:paraId="56D5F086" w14:textId="5209697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Support à perfusion                                </w:t>
            </w:r>
          </w:p>
        </w:tc>
        <w:tc>
          <w:tcPr>
            <w:tcW w:w="677" w:type="pct"/>
            <w:tcPrChange w:id="541" w:author="ZAIDOU Mouhammad" w:date="2024-10-26T15:08:00Z">
              <w:tcPr>
                <w:tcW w:w="668" w:type="pct"/>
                <w:gridSpan w:val="4"/>
              </w:tcPr>
            </w:tcPrChange>
          </w:tcPr>
          <w:p w14:paraId="6879264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542" w:author="ZAIDOU Mouhammad" w:date="2024-10-26T15:08:00Z">
              <w:tcPr>
                <w:tcW w:w="725" w:type="pct"/>
                <w:gridSpan w:val="2"/>
                <w:shd w:val="clear" w:color="auto" w:fill="000000" w:themeFill="text1"/>
              </w:tcPr>
            </w:tcPrChange>
          </w:tcPr>
          <w:p w14:paraId="0ABF988B" w14:textId="62EB8AA5"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543" w:author="ZAIDOU Mouhammad" w:date="2024-10-26T15:08:00Z">
              <w:tcPr>
                <w:tcW w:w="1014" w:type="pct"/>
                <w:gridSpan w:val="3"/>
              </w:tcPr>
            </w:tcPrChange>
          </w:tcPr>
          <w:p w14:paraId="734BB8E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44" w:author="ZAIDOU Mouhammad" w:date="2024-10-26T15:08:00Z">
              <w:tcPr>
                <w:tcW w:w="373" w:type="pct"/>
                <w:gridSpan w:val="3"/>
                <w:vMerge/>
              </w:tcPr>
            </w:tcPrChange>
          </w:tcPr>
          <w:p w14:paraId="3B02514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B788BE1" w14:textId="77777777" w:rsidTr="001707FF">
        <w:tblPrEx>
          <w:tblW w:w="5004" w:type="pct"/>
          <w:jc w:val="center"/>
          <w:tblPrExChange w:id="545" w:author="ZAIDOU Mouhammad" w:date="2024-10-26T15:08:00Z">
            <w:tblPrEx>
              <w:tblW w:w="5075" w:type="pct"/>
              <w:jc w:val="center"/>
            </w:tblPrEx>
          </w:tblPrExChange>
        </w:tblPrEx>
        <w:trPr>
          <w:trHeight w:val="243"/>
          <w:jc w:val="center"/>
          <w:trPrChange w:id="546" w:author="ZAIDOU Mouhammad" w:date="2024-10-26T15:08:00Z">
            <w:trPr>
              <w:gridAfter w:val="0"/>
              <w:wAfter w:w="71" w:type="pct"/>
              <w:trHeight w:val="243"/>
              <w:jc w:val="center"/>
            </w:trPr>
          </w:trPrChange>
        </w:trPr>
        <w:tc>
          <w:tcPr>
            <w:tcW w:w="315" w:type="pct"/>
            <w:tcPrChange w:id="547" w:author="ZAIDOU Mouhammad" w:date="2024-10-26T15:08:00Z">
              <w:tcPr>
                <w:tcW w:w="310" w:type="pct"/>
                <w:gridSpan w:val="3"/>
              </w:tcPr>
            </w:tcPrChange>
          </w:tcPr>
          <w:p w14:paraId="74D81067"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48" w:author="ZAIDOU Mouhammad" w:date="2024-10-26T15:11:00Z">
                <w:pPr>
                  <w:pStyle w:val="ListParagraph1"/>
                  <w:numPr>
                    <w:numId w:val="2"/>
                  </w:numPr>
                  <w:spacing w:after="0" w:line="240" w:lineRule="auto"/>
                  <w:ind w:hanging="360"/>
                  <w:jc w:val="center"/>
                </w:pPr>
              </w:pPrChange>
            </w:pPr>
          </w:p>
        </w:tc>
        <w:tc>
          <w:tcPr>
            <w:tcW w:w="1866" w:type="pct"/>
            <w:tcPrChange w:id="549" w:author="ZAIDOU Mouhammad" w:date="2024-10-26T15:08:00Z">
              <w:tcPr>
                <w:tcW w:w="1840" w:type="pct"/>
                <w:gridSpan w:val="4"/>
              </w:tcPr>
            </w:tcPrChange>
          </w:tcPr>
          <w:p w14:paraId="1FFA234D" w14:textId="17114D8B"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Kits de perfusion intraveineuse                                  </w:t>
            </w:r>
          </w:p>
        </w:tc>
        <w:tc>
          <w:tcPr>
            <w:tcW w:w="677" w:type="pct"/>
            <w:tcPrChange w:id="550" w:author="ZAIDOU Mouhammad" w:date="2024-10-26T15:08:00Z">
              <w:tcPr>
                <w:tcW w:w="668" w:type="pct"/>
                <w:gridSpan w:val="4"/>
              </w:tcPr>
            </w:tcPrChange>
          </w:tcPr>
          <w:p w14:paraId="5A28F96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551" w:author="ZAIDOU Mouhammad" w:date="2024-10-26T15:08:00Z">
              <w:tcPr>
                <w:tcW w:w="725" w:type="pct"/>
                <w:gridSpan w:val="2"/>
                <w:shd w:val="clear" w:color="auto" w:fill="000000" w:themeFill="text1"/>
              </w:tcPr>
            </w:tcPrChange>
          </w:tcPr>
          <w:p w14:paraId="70F468E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552" w:author="ZAIDOU Mouhammad" w:date="2024-10-26T15:08:00Z">
              <w:tcPr>
                <w:tcW w:w="1014" w:type="pct"/>
                <w:gridSpan w:val="3"/>
              </w:tcPr>
            </w:tcPrChange>
          </w:tcPr>
          <w:p w14:paraId="6B69AEF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53" w:author="ZAIDOU Mouhammad" w:date="2024-10-26T15:08:00Z">
              <w:tcPr>
                <w:tcW w:w="373" w:type="pct"/>
                <w:gridSpan w:val="3"/>
                <w:vMerge/>
              </w:tcPr>
            </w:tcPrChange>
          </w:tcPr>
          <w:p w14:paraId="5069874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FD87A57" w14:textId="77777777" w:rsidTr="001707FF">
        <w:tblPrEx>
          <w:tblW w:w="5004" w:type="pct"/>
          <w:jc w:val="center"/>
          <w:tblPrExChange w:id="554" w:author="ZAIDOU Mouhammad" w:date="2024-10-26T15:08:00Z">
            <w:tblPrEx>
              <w:tblW w:w="5075" w:type="pct"/>
              <w:jc w:val="center"/>
            </w:tblPrEx>
          </w:tblPrExChange>
        </w:tblPrEx>
        <w:trPr>
          <w:trHeight w:val="243"/>
          <w:jc w:val="center"/>
          <w:trPrChange w:id="555" w:author="ZAIDOU Mouhammad" w:date="2024-10-26T15:08:00Z">
            <w:trPr>
              <w:gridAfter w:val="0"/>
              <w:wAfter w:w="71" w:type="pct"/>
              <w:trHeight w:val="243"/>
              <w:jc w:val="center"/>
            </w:trPr>
          </w:trPrChange>
        </w:trPr>
        <w:tc>
          <w:tcPr>
            <w:tcW w:w="315" w:type="pct"/>
            <w:tcPrChange w:id="556" w:author="ZAIDOU Mouhammad" w:date="2024-10-26T15:08:00Z">
              <w:tcPr>
                <w:tcW w:w="310" w:type="pct"/>
                <w:gridSpan w:val="3"/>
              </w:tcPr>
            </w:tcPrChange>
          </w:tcPr>
          <w:p w14:paraId="5A9B410E"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57" w:author="ZAIDOU Mouhammad" w:date="2024-10-26T15:11:00Z">
                <w:pPr>
                  <w:pStyle w:val="ListParagraph1"/>
                  <w:numPr>
                    <w:numId w:val="2"/>
                  </w:numPr>
                  <w:spacing w:after="0" w:line="240" w:lineRule="auto"/>
                  <w:ind w:hanging="360"/>
                  <w:jc w:val="center"/>
                </w:pPr>
              </w:pPrChange>
            </w:pPr>
          </w:p>
        </w:tc>
        <w:tc>
          <w:tcPr>
            <w:tcW w:w="1866" w:type="pct"/>
            <w:tcPrChange w:id="558" w:author="ZAIDOU Mouhammad" w:date="2024-10-26T15:08:00Z">
              <w:tcPr>
                <w:tcW w:w="1840" w:type="pct"/>
                <w:gridSpan w:val="4"/>
              </w:tcPr>
            </w:tcPrChange>
          </w:tcPr>
          <w:p w14:paraId="111B9BEB" w14:textId="44AACFB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Sonde urinaire                             </w:t>
            </w:r>
          </w:p>
        </w:tc>
        <w:tc>
          <w:tcPr>
            <w:tcW w:w="677" w:type="pct"/>
            <w:tcPrChange w:id="559" w:author="ZAIDOU Mouhammad" w:date="2024-10-26T15:08:00Z">
              <w:tcPr>
                <w:tcW w:w="668" w:type="pct"/>
                <w:gridSpan w:val="4"/>
              </w:tcPr>
            </w:tcPrChange>
          </w:tcPr>
          <w:p w14:paraId="6B39341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560" w:author="ZAIDOU Mouhammad" w:date="2024-10-26T15:08:00Z">
              <w:tcPr>
                <w:tcW w:w="725" w:type="pct"/>
                <w:gridSpan w:val="2"/>
                <w:shd w:val="clear" w:color="auto" w:fill="000000" w:themeFill="text1"/>
              </w:tcPr>
            </w:tcPrChange>
          </w:tcPr>
          <w:p w14:paraId="0C8FB57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561" w:author="ZAIDOU Mouhammad" w:date="2024-10-26T15:08:00Z">
              <w:tcPr>
                <w:tcW w:w="1014" w:type="pct"/>
                <w:gridSpan w:val="3"/>
              </w:tcPr>
            </w:tcPrChange>
          </w:tcPr>
          <w:p w14:paraId="003153C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62" w:author="ZAIDOU Mouhammad" w:date="2024-10-26T15:08:00Z">
              <w:tcPr>
                <w:tcW w:w="373" w:type="pct"/>
                <w:gridSpan w:val="3"/>
                <w:vMerge/>
              </w:tcPr>
            </w:tcPrChange>
          </w:tcPr>
          <w:p w14:paraId="7F66A51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92BAF92" w14:textId="77777777" w:rsidTr="001707FF">
        <w:tblPrEx>
          <w:tblW w:w="5004" w:type="pct"/>
          <w:jc w:val="center"/>
          <w:tblPrExChange w:id="563" w:author="ZAIDOU Mouhammad" w:date="2024-10-26T15:08:00Z">
            <w:tblPrEx>
              <w:tblW w:w="5075" w:type="pct"/>
              <w:jc w:val="center"/>
            </w:tblPrEx>
          </w:tblPrExChange>
        </w:tblPrEx>
        <w:trPr>
          <w:trHeight w:val="243"/>
          <w:jc w:val="center"/>
          <w:trPrChange w:id="564" w:author="ZAIDOU Mouhammad" w:date="2024-10-26T15:08:00Z">
            <w:trPr>
              <w:gridAfter w:val="0"/>
              <w:wAfter w:w="71" w:type="pct"/>
              <w:trHeight w:val="243"/>
              <w:jc w:val="center"/>
            </w:trPr>
          </w:trPrChange>
        </w:trPr>
        <w:tc>
          <w:tcPr>
            <w:tcW w:w="315" w:type="pct"/>
            <w:tcPrChange w:id="565" w:author="ZAIDOU Mouhammad" w:date="2024-10-26T15:08:00Z">
              <w:tcPr>
                <w:tcW w:w="310" w:type="pct"/>
                <w:gridSpan w:val="3"/>
              </w:tcPr>
            </w:tcPrChange>
          </w:tcPr>
          <w:p w14:paraId="4EDA1DC4"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66" w:author="ZAIDOU Mouhammad" w:date="2024-10-26T15:11:00Z">
                <w:pPr>
                  <w:pStyle w:val="ListParagraph1"/>
                  <w:numPr>
                    <w:numId w:val="2"/>
                  </w:numPr>
                  <w:spacing w:after="0" w:line="240" w:lineRule="auto"/>
                  <w:ind w:hanging="360"/>
                  <w:jc w:val="center"/>
                </w:pPr>
              </w:pPrChange>
            </w:pPr>
          </w:p>
        </w:tc>
        <w:tc>
          <w:tcPr>
            <w:tcW w:w="1866" w:type="pct"/>
            <w:tcPrChange w:id="567" w:author="ZAIDOU Mouhammad" w:date="2024-10-26T15:08:00Z">
              <w:tcPr>
                <w:tcW w:w="1840" w:type="pct"/>
                <w:gridSpan w:val="4"/>
              </w:tcPr>
            </w:tcPrChange>
          </w:tcPr>
          <w:p w14:paraId="20B4D0F5" w14:textId="5F18632C"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Coton et compresse stérilisés                         </w:t>
            </w:r>
          </w:p>
        </w:tc>
        <w:tc>
          <w:tcPr>
            <w:tcW w:w="677" w:type="pct"/>
            <w:tcPrChange w:id="568" w:author="ZAIDOU Mouhammad" w:date="2024-10-26T15:08:00Z">
              <w:tcPr>
                <w:tcW w:w="668" w:type="pct"/>
                <w:gridSpan w:val="4"/>
              </w:tcPr>
            </w:tcPrChange>
          </w:tcPr>
          <w:p w14:paraId="53C0F7E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569" w:author="ZAIDOU Mouhammad" w:date="2024-10-26T15:08:00Z">
              <w:tcPr>
                <w:tcW w:w="725" w:type="pct"/>
                <w:gridSpan w:val="2"/>
                <w:shd w:val="clear" w:color="auto" w:fill="000000" w:themeFill="text1"/>
              </w:tcPr>
            </w:tcPrChange>
          </w:tcPr>
          <w:p w14:paraId="2CF456C1" w14:textId="14266C4B"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570" w:author="ZAIDOU Mouhammad" w:date="2024-10-26T15:08:00Z">
              <w:tcPr>
                <w:tcW w:w="1014" w:type="pct"/>
                <w:gridSpan w:val="3"/>
              </w:tcPr>
            </w:tcPrChange>
          </w:tcPr>
          <w:p w14:paraId="34B0F62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71" w:author="ZAIDOU Mouhammad" w:date="2024-10-26T15:08:00Z">
              <w:tcPr>
                <w:tcW w:w="373" w:type="pct"/>
                <w:gridSpan w:val="3"/>
                <w:vMerge/>
              </w:tcPr>
            </w:tcPrChange>
          </w:tcPr>
          <w:p w14:paraId="03E0911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D5452EA" w14:textId="77777777" w:rsidTr="001707FF">
        <w:tblPrEx>
          <w:tblW w:w="5004" w:type="pct"/>
          <w:jc w:val="center"/>
          <w:tblPrExChange w:id="572" w:author="ZAIDOU Mouhammad" w:date="2024-10-26T15:08:00Z">
            <w:tblPrEx>
              <w:tblW w:w="5004" w:type="pct"/>
              <w:jc w:val="center"/>
            </w:tblPrEx>
          </w:tblPrExChange>
        </w:tblPrEx>
        <w:trPr>
          <w:trHeight w:val="243"/>
          <w:jc w:val="center"/>
          <w:trPrChange w:id="573" w:author="ZAIDOU Mouhammad" w:date="2024-10-26T15:08:00Z">
            <w:trPr>
              <w:gridAfter w:val="0"/>
              <w:trHeight w:val="243"/>
              <w:jc w:val="center"/>
            </w:trPr>
          </w:trPrChange>
        </w:trPr>
        <w:tc>
          <w:tcPr>
            <w:tcW w:w="315" w:type="pct"/>
            <w:tcPrChange w:id="574" w:author="ZAIDOU Mouhammad" w:date="2024-10-26T15:08:00Z">
              <w:tcPr>
                <w:tcW w:w="315" w:type="pct"/>
                <w:gridSpan w:val="4"/>
              </w:tcPr>
            </w:tcPrChange>
          </w:tcPr>
          <w:p w14:paraId="7BFB4A0E"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75" w:author="ZAIDOU Mouhammad" w:date="2024-10-26T15:11:00Z">
                <w:pPr>
                  <w:pStyle w:val="ListParagraph1"/>
                  <w:numPr>
                    <w:numId w:val="2"/>
                  </w:numPr>
                  <w:spacing w:after="0" w:line="240" w:lineRule="auto"/>
                  <w:ind w:hanging="360"/>
                  <w:jc w:val="center"/>
                </w:pPr>
              </w:pPrChange>
            </w:pPr>
          </w:p>
        </w:tc>
        <w:tc>
          <w:tcPr>
            <w:tcW w:w="1866" w:type="pct"/>
            <w:tcPrChange w:id="576" w:author="ZAIDOU Mouhammad" w:date="2024-10-26T15:08:00Z">
              <w:tcPr>
                <w:tcW w:w="1866" w:type="pct"/>
                <w:gridSpan w:val="4"/>
              </w:tcPr>
            </w:tcPrChange>
          </w:tcPr>
          <w:p w14:paraId="7254E901" w14:textId="5DCEC65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Stérilisateur à haute pression / Autoclave                      </w:t>
            </w:r>
          </w:p>
        </w:tc>
        <w:tc>
          <w:tcPr>
            <w:tcW w:w="677" w:type="pct"/>
            <w:tcPrChange w:id="577" w:author="ZAIDOU Mouhammad" w:date="2024-10-26T15:08:00Z">
              <w:tcPr>
                <w:tcW w:w="677" w:type="pct"/>
                <w:gridSpan w:val="3"/>
              </w:tcPr>
            </w:tcPrChange>
          </w:tcPr>
          <w:p w14:paraId="3E7BB72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578" w:author="ZAIDOU Mouhammad" w:date="2024-10-26T15:08:00Z">
              <w:tcPr>
                <w:tcW w:w="735" w:type="pct"/>
                <w:gridSpan w:val="3"/>
              </w:tcPr>
            </w:tcPrChange>
          </w:tcPr>
          <w:p w14:paraId="2B2F6E9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579" w:author="ZAIDOU Mouhammad" w:date="2024-10-26T15:08:00Z">
              <w:tcPr>
                <w:tcW w:w="1028" w:type="pct"/>
                <w:gridSpan w:val="3"/>
              </w:tcPr>
            </w:tcPrChange>
          </w:tcPr>
          <w:p w14:paraId="55B2CC5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80" w:author="ZAIDOU Mouhammad" w:date="2024-10-26T15:08:00Z">
              <w:tcPr>
                <w:tcW w:w="378" w:type="pct"/>
                <w:gridSpan w:val="2"/>
                <w:vMerge/>
              </w:tcPr>
            </w:tcPrChange>
          </w:tcPr>
          <w:p w14:paraId="4755B02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3A99039" w14:textId="77777777" w:rsidTr="001707FF">
        <w:tblPrEx>
          <w:jc w:val="left"/>
        </w:tblPrEx>
        <w:trPr>
          <w:trHeight w:val="243"/>
          <w:ins w:id="581" w:author="ZAIDOU Mouhammad" w:date="2024-10-26T14:46:00Z"/>
        </w:trPr>
        <w:tc>
          <w:tcPr>
            <w:tcW w:w="315" w:type="pct"/>
          </w:tcPr>
          <w:p w14:paraId="3464091C" w14:textId="77777777" w:rsidR="0039667B" w:rsidRPr="00EC5256" w:rsidRDefault="0039667B">
            <w:pPr>
              <w:pStyle w:val="ListParagraph1"/>
              <w:numPr>
                <w:ilvl w:val="0"/>
                <w:numId w:val="29"/>
              </w:numPr>
              <w:spacing w:after="0" w:line="240" w:lineRule="auto"/>
              <w:jc w:val="both"/>
              <w:rPr>
                <w:ins w:id="582" w:author="ZAIDOU Mouhammad" w:date="2024-10-26T14:46:00Z"/>
                <w:rFonts w:ascii="Arial" w:hAnsi="Arial" w:cs="Arial"/>
                <w:szCs w:val="20"/>
                <w:lang w:val="fr-FR"/>
              </w:rPr>
              <w:pPrChange w:id="583" w:author="ZAIDOU Mouhammad" w:date="2024-10-26T15:11:00Z">
                <w:pPr>
                  <w:pStyle w:val="ListParagraph1"/>
                  <w:numPr>
                    <w:numId w:val="2"/>
                  </w:numPr>
                  <w:spacing w:after="0" w:line="240" w:lineRule="auto"/>
                  <w:ind w:hanging="360"/>
                  <w:jc w:val="center"/>
                </w:pPr>
              </w:pPrChange>
            </w:pPr>
          </w:p>
        </w:tc>
        <w:tc>
          <w:tcPr>
            <w:tcW w:w="1866" w:type="pct"/>
            <w:vAlign w:val="bottom"/>
          </w:tcPr>
          <w:p w14:paraId="7CBE4757" w14:textId="77777777" w:rsidR="0039667B" w:rsidRPr="00EC5256" w:rsidRDefault="0039667B" w:rsidP="00C61737">
            <w:pPr>
              <w:pStyle w:val="ListParagraph1"/>
              <w:spacing w:after="0" w:line="240" w:lineRule="auto"/>
              <w:ind w:left="0"/>
              <w:rPr>
                <w:ins w:id="584" w:author="ZAIDOU Mouhammad" w:date="2024-10-26T14:46:00Z"/>
                <w:rFonts w:ascii="Arial" w:hAnsi="Arial" w:cs="Arial"/>
                <w:szCs w:val="20"/>
                <w:lang w:val="fr-FR"/>
              </w:rPr>
            </w:pPr>
            <w:ins w:id="585" w:author="ZAIDOU Mouhammad" w:date="2024-10-26T14:46:00Z">
              <w:r>
                <w:rPr>
                  <w:rFonts w:ascii="Calibri" w:hAnsi="Calibri" w:cs="Calibri"/>
                  <w:color w:val="000000"/>
                  <w:sz w:val="22"/>
                </w:rPr>
                <w:t>Kit de suture  (pince)</w:t>
              </w:r>
              <w:del w:id="586" w:author="ZAIDOU Mouhammad" w:date="2024-10-26T14:11:00Z">
                <w:r w:rsidDel="0074756F">
                  <w:rPr>
                    <w:rFonts w:ascii="Calibri" w:hAnsi="Calibri" w:cs="Calibri"/>
                    <w:color w:val="000000"/>
                    <w:sz w:val="22"/>
                  </w:rPr>
                  <w:delText>Kit de suture  (pince)</w:delText>
                </w:r>
              </w:del>
            </w:ins>
          </w:p>
        </w:tc>
        <w:tc>
          <w:tcPr>
            <w:tcW w:w="677" w:type="pct"/>
          </w:tcPr>
          <w:p w14:paraId="2AC3E272" w14:textId="77777777" w:rsidR="0039667B" w:rsidRPr="00EC5256" w:rsidRDefault="0039667B" w:rsidP="00C61737">
            <w:pPr>
              <w:pStyle w:val="ListParagraph1"/>
              <w:ind w:left="0"/>
              <w:jc w:val="center"/>
              <w:rPr>
                <w:ins w:id="587" w:author="ZAIDOU Mouhammad" w:date="2024-10-26T14:46:00Z"/>
                <w:rFonts w:ascii="Arial" w:eastAsia="Times New Roman" w:hAnsi="Arial" w:cs="Arial"/>
                <w:color w:val="000000"/>
                <w:szCs w:val="20"/>
                <w:lang w:val="fr-FR" w:bidi="hi-IN"/>
              </w:rPr>
            </w:pPr>
            <w:ins w:id="588" w:author="ZAIDOU Mouhammad" w:date="2024-10-26T14:46:00Z">
              <w:r w:rsidRPr="00EC5256">
                <w:rPr>
                  <w:rFonts w:ascii="Arial" w:eastAsia="Times New Roman" w:hAnsi="Arial" w:cs="Arial"/>
                  <w:color w:val="000000"/>
                  <w:szCs w:val="20"/>
                  <w:lang w:val="fr-FR" w:bidi="hi-IN"/>
                </w:rPr>
                <w:t>1</w:t>
              </w:r>
              <w:del w:id="589"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37D30369" w14:textId="77777777" w:rsidR="0039667B" w:rsidRPr="00EC5256" w:rsidRDefault="0039667B" w:rsidP="00C61737">
            <w:pPr>
              <w:pStyle w:val="ListParagraph1"/>
              <w:ind w:left="0"/>
              <w:jc w:val="center"/>
              <w:rPr>
                <w:ins w:id="590" w:author="ZAIDOU Mouhammad" w:date="2024-10-26T14:46:00Z"/>
                <w:rFonts w:ascii="Arial" w:eastAsia="Times New Roman" w:hAnsi="Arial" w:cs="Arial"/>
                <w:color w:val="000000"/>
                <w:szCs w:val="20"/>
                <w:lang w:val="fr-FR" w:bidi="hi-IN"/>
              </w:rPr>
            </w:pPr>
            <w:ins w:id="591" w:author="ZAIDOU Mouhammad" w:date="2024-10-26T14:46:00Z">
              <w:r w:rsidRPr="00EC5256">
                <w:rPr>
                  <w:rFonts w:ascii="Arial" w:eastAsia="Times New Roman" w:hAnsi="Arial" w:cs="Arial"/>
                  <w:color w:val="000000"/>
                  <w:szCs w:val="20"/>
                  <w:lang w:val="fr-FR" w:bidi="hi-IN"/>
                </w:rPr>
                <w:t>2</w:t>
              </w:r>
              <w:del w:id="592"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35369E60" w14:textId="77777777" w:rsidR="0039667B" w:rsidRPr="00EC5256" w:rsidRDefault="0039667B" w:rsidP="00C61737">
            <w:pPr>
              <w:pStyle w:val="ListParagraph1"/>
              <w:ind w:left="0"/>
              <w:jc w:val="center"/>
              <w:rPr>
                <w:ins w:id="593" w:author="ZAIDOU Mouhammad" w:date="2024-10-26T14:46:00Z"/>
                <w:rFonts w:ascii="Arial" w:eastAsia="Times New Roman" w:hAnsi="Arial" w:cs="Arial"/>
                <w:color w:val="000000"/>
                <w:szCs w:val="20"/>
                <w:lang w:val="fr-FR" w:bidi="hi-IN"/>
              </w:rPr>
            </w:pPr>
            <w:ins w:id="594" w:author="ZAIDOU Mouhammad" w:date="2024-10-26T14:46:00Z">
              <w:r w:rsidRPr="00EC5256">
                <w:rPr>
                  <w:rFonts w:ascii="Arial" w:eastAsia="Times New Roman" w:hAnsi="Arial" w:cs="Arial"/>
                  <w:color w:val="000000"/>
                  <w:szCs w:val="20"/>
                  <w:lang w:val="fr-FR" w:bidi="hi-IN"/>
                </w:rPr>
                <w:t>3</w:t>
              </w:r>
              <w:del w:id="595"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val="restart"/>
          </w:tcPr>
          <w:p w14:paraId="0B668A71" w14:textId="77777777" w:rsidR="0039667B" w:rsidRPr="00EC5256" w:rsidRDefault="0039667B" w:rsidP="00C61737">
            <w:pPr>
              <w:pStyle w:val="ListParagraph1"/>
              <w:rPr>
                <w:ins w:id="596" w:author="ZAIDOU Mouhammad" w:date="2024-10-26T14:46:00Z"/>
                <w:rFonts w:ascii="Arial" w:eastAsia="Times New Roman" w:hAnsi="Arial" w:cs="Arial"/>
                <w:color w:val="000000"/>
                <w:szCs w:val="20"/>
                <w:lang w:val="fr-FR" w:bidi="hi-IN"/>
              </w:rPr>
            </w:pPr>
          </w:p>
        </w:tc>
      </w:tr>
      <w:tr w:rsidR="001707FF" w:rsidRPr="002D084C" w14:paraId="17CCD714" w14:textId="77777777" w:rsidTr="001707FF">
        <w:tblPrEx>
          <w:jc w:val="left"/>
        </w:tblPrEx>
        <w:trPr>
          <w:trHeight w:val="243"/>
          <w:ins w:id="597" w:author="ZAIDOU Mouhammad" w:date="2024-10-26T14:46:00Z"/>
        </w:trPr>
        <w:tc>
          <w:tcPr>
            <w:tcW w:w="315" w:type="pct"/>
          </w:tcPr>
          <w:p w14:paraId="77F664FB" w14:textId="77777777" w:rsidR="0039667B" w:rsidRPr="00EC5256" w:rsidRDefault="0039667B">
            <w:pPr>
              <w:pStyle w:val="ListParagraph1"/>
              <w:numPr>
                <w:ilvl w:val="0"/>
                <w:numId w:val="29"/>
              </w:numPr>
              <w:spacing w:after="0" w:line="240" w:lineRule="auto"/>
              <w:jc w:val="both"/>
              <w:rPr>
                <w:ins w:id="598" w:author="ZAIDOU Mouhammad" w:date="2024-10-26T14:46:00Z"/>
                <w:rFonts w:ascii="Arial" w:hAnsi="Arial" w:cs="Arial"/>
                <w:szCs w:val="20"/>
                <w:lang w:val="fr-FR"/>
              </w:rPr>
              <w:pPrChange w:id="599"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428CDF8E" w14:textId="77777777" w:rsidR="0039667B" w:rsidRPr="00EC5256" w:rsidRDefault="0039667B" w:rsidP="00C61737">
            <w:pPr>
              <w:pStyle w:val="ListParagraph1"/>
              <w:spacing w:after="0" w:line="240" w:lineRule="auto"/>
              <w:ind w:left="0"/>
              <w:rPr>
                <w:ins w:id="600" w:author="ZAIDOU Mouhammad" w:date="2024-10-26T14:46:00Z"/>
                <w:lang w:val="fr-FR"/>
              </w:rPr>
            </w:pPr>
            <w:ins w:id="601" w:author="ZAIDOU Mouhammad" w:date="2024-10-26T14:46:00Z">
              <w:r w:rsidRPr="00984976">
                <w:rPr>
                  <w:rFonts w:ascii="Calibri" w:hAnsi="Calibri" w:cs="Calibri"/>
                  <w:color w:val="000000"/>
                  <w:sz w:val="22"/>
                  <w:lang w:val="fr-SN"/>
                  <w:rPrChange w:id="602" w:author="Mouhamadou Faly Ba" w:date="2024-10-27T13:13:00Z" w16du:dateUtc="2024-10-27T13:13:00Z">
                    <w:rPr>
                      <w:rFonts w:ascii="Calibri" w:hAnsi="Calibri" w:cs="Calibri"/>
                      <w:color w:val="000000"/>
                      <w:sz w:val="22"/>
                    </w:rPr>
                  </w:rPrChange>
                </w:rPr>
                <w:t>Kit de suture  (porte aiguille)</w:t>
              </w:r>
              <w:del w:id="603" w:author="ZAIDOU Mouhammad" w:date="2024-10-26T14:11:00Z">
                <w:r w:rsidRPr="00984976" w:rsidDel="0074756F">
                  <w:rPr>
                    <w:rFonts w:ascii="Calibri" w:hAnsi="Calibri" w:cs="Calibri"/>
                    <w:color w:val="000000"/>
                    <w:sz w:val="22"/>
                    <w:lang w:val="fr-SN"/>
                    <w:rPrChange w:id="604" w:author="Mouhamadou Faly Ba" w:date="2024-10-27T13:13:00Z" w16du:dateUtc="2024-10-27T13:13:00Z">
                      <w:rPr>
                        <w:rFonts w:ascii="Calibri" w:hAnsi="Calibri" w:cs="Calibri"/>
                        <w:color w:val="000000"/>
                        <w:sz w:val="22"/>
                      </w:rPr>
                    </w:rPrChange>
                  </w:rPr>
                  <w:delText>Kit de suture  (porte aiguille)</w:delText>
                </w:r>
              </w:del>
            </w:ins>
          </w:p>
        </w:tc>
        <w:tc>
          <w:tcPr>
            <w:tcW w:w="677" w:type="pct"/>
          </w:tcPr>
          <w:p w14:paraId="3169137E" w14:textId="77777777" w:rsidR="0039667B" w:rsidRPr="00EC5256" w:rsidRDefault="0039667B" w:rsidP="00C61737">
            <w:pPr>
              <w:pStyle w:val="ListParagraph1"/>
              <w:ind w:left="0"/>
              <w:jc w:val="center"/>
              <w:rPr>
                <w:ins w:id="605" w:author="ZAIDOU Mouhammad" w:date="2024-10-26T14:46:00Z"/>
                <w:rFonts w:ascii="Arial" w:eastAsia="Times New Roman" w:hAnsi="Arial" w:cs="Arial"/>
                <w:color w:val="000000"/>
                <w:szCs w:val="20"/>
                <w:lang w:val="fr-FR" w:bidi="hi-IN"/>
              </w:rPr>
            </w:pPr>
            <w:ins w:id="606" w:author="ZAIDOU Mouhammad" w:date="2024-10-26T14:46:00Z">
              <w:r w:rsidRPr="00EC5256">
                <w:rPr>
                  <w:rFonts w:ascii="Arial" w:eastAsia="Times New Roman" w:hAnsi="Arial" w:cs="Arial"/>
                  <w:color w:val="000000"/>
                  <w:szCs w:val="20"/>
                  <w:lang w:val="fr-FR" w:bidi="hi-IN"/>
                </w:rPr>
                <w:t>1</w:t>
              </w:r>
              <w:del w:id="607"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271D9880" w14:textId="77777777" w:rsidR="0039667B" w:rsidRPr="00EC5256" w:rsidRDefault="0039667B" w:rsidP="00C61737">
            <w:pPr>
              <w:pStyle w:val="ListParagraph1"/>
              <w:ind w:left="0"/>
              <w:jc w:val="center"/>
              <w:rPr>
                <w:ins w:id="608" w:author="ZAIDOU Mouhammad" w:date="2024-10-26T14:46:00Z"/>
                <w:rFonts w:ascii="Arial" w:eastAsia="Times New Roman" w:hAnsi="Arial" w:cs="Arial"/>
                <w:color w:val="000000"/>
                <w:szCs w:val="20"/>
                <w:lang w:val="fr-FR" w:bidi="hi-IN"/>
              </w:rPr>
            </w:pPr>
            <w:ins w:id="609" w:author="ZAIDOU Mouhammad" w:date="2024-10-26T14:46:00Z">
              <w:r w:rsidRPr="00EC5256">
                <w:rPr>
                  <w:rFonts w:ascii="Arial" w:eastAsia="Times New Roman" w:hAnsi="Arial" w:cs="Arial"/>
                  <w:color w:val="000000"/>
                  <w:szCs w:val="20"/>
                  <w:lang w:val="fr-FR" w:bidi="hi-IN"/>
                </w:rPr>
                <w:t>2</w:t>
              </w:r>
              <w:del w:id="610"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3570242B" w14:textId="77777777" w:rsidR="0039667B" w:rsidRPr="00EC5256" w:rsidRDefault="0039667B" w:rsidP="00C61737">
            <w:pPr>
              <w:pStyle w:val="ListParagraph1"/>
              <w:ind w:left="0"/>
              <w:jc w:val="center"/>
              <w:rPr>
                <w:ins w:id="611" w:author="ZAIDOU Mouhammad" w:date="2024-10-26T14:46:00Z"/>
                <w:rFonts w:ascii="Arial" w:eastAsia="Times New Roman" w:hAnsi="Arial" w:cs="Arial"/>
                <w:color w:val="000000"/>
                <w:szCs w:val="20"/>
                <w:lang w:val="fr-FR" w:bidi="hi-IN"/>
              </w:rPr>
            </w:pPr>
            <w:ins w:id="612" w:author="ZAIDOU Mouhammad" w:date="2024-10-26T14:46:00Z">
              <w:r w:rsidRPr="00EC5256">
                <w:rPr>
                  <w:rFonts w:ascii="Arial" w:eastAsia="Times New Roman" w:hAnsi="Arial" w:cs="Arial"/>
                  <w:color w:val="000000"/>
                  <w:szCs w:val="20"/>
                  <w:lang w:val="fr-FR" w:bidi="hi-IN"/>
                </w:rPr>
                <w:t>3</w:t>
              </w:r>
              <w:del w:id="613"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2A284BE8" w14:textId="77777777" w:rsidR="0039667B" w:rsidRPr="00EC5256" w:rsidRDefault="0039667B" w:rsidP="00C61737">
            <w:pPr>
              <w:pStyle w:val="ListParagraph1"/>
              <w:rPr>
                <w:ins w:id="614" w:author="ZAIDOU Mouhammad" w:date="2024-10-26T14:46:00Z"/>
                <w:rFonts w:ascii="Arial" w:eastAsia="Times New Roman" w:hAnsi="Arial" w:cs="Arial"/>
                <w:color w:val="000000"/>
                <w:szCs w:val="20"/>
                <w:lang w:val="fr-FR" w:bidi="hi-IN"/>
              </w:rPr>
            </w:pPr>
          </w:p>
        </w:tc>
      </w:tr>
      <w:tr w:rsidR="001707FF" w:rsidRPr="002D084C" w14:paraId="55CE1E6A" w14:textId="77777777" w:rsidTr="001707FF">
        <w:tblPrEx>
          <w:jc w:val="left"/>
        </w:tblPrEx>
        <w:trPr>
          <w:trHeight w:val="243"/>
          <w:ins w:id="615" w:author="ZAIDOU Mouhammad" w:date="2024-10-26T14:46:00Z"/>
        </w:trPr>
        <w:tc>
          <w:tcPr>
            <w:tcW w:w="315" w:type="pct"/>
          </w:tcPr>
          <w:p w14:paraId="5741A90F" w14:textId="77777777" w:rsidR="0039667B" w:rsidRPr="00EC5256" w:rsidRDefault="0039667B">
            <w:pPr>
              <w:pStyle w:val="ListParagraph1"/>
              <w:numPr>
                <w:ilvl w:val="0"/>
                <w:numId w:val="29"/>
              </w:numPr>
              <w:spacing w:after="0" w:line="240" w:lineRule="auto"/>
              <w:jc w:val="both"/>
              <w:rPr>
                <w:ins w:id="616" w:author="ZAIDOU Mouhammad" w:date="2024-10-26T14:46:00Z"/>
                <w:rFonts w:ascii="Arial" w:hAnsi="Arial" w:cs="Arial"/>
                <w:szCs w:val="20"/>
                <w:lang w:val="fr-FR"/>
              </w:rPr>
              <w:pPrChange w:id="617"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0CFF83FC" w14:textId="77777777" w:rsidR="0039667B" w:rsidRPr="00EC5256" w:rsidRDefault="0039667B" w:rsidP="00C61737">
            <w:pPr>
              <w:pStyle w:val="ListParagraph1"/>
              <w:spacing w:after="0" w:line="240" w:lineRule="auto"/>
              <w:ind w:left="0"/>
              <w:rPr>
                <w:ins w:id="618" w:author="ZAIDOU Mouhammad" w:date="2024-10-26T14:46:00Z"/>
                <w:lang w:val="fr-FR"/>
              </w:rPr>
            </w:pPr>
            <w:ins w:id="619" w:author="ZAIDOU Mouhammad" w:date="2024-10-26T14:46:00Z">
              <w:r>
                <w:rPr>
                  <w:rFonts w:ascii="Calibri" w:hAnsi="Calibri" w:cs="Calibri"/>
                  <w:color w:val="000000"/>
                  <w:sz w:val="22"/>
                </w:rPr>
                <w:t>Kit de suture  (ciseaux)</w:t>
              </w:r>
              <w:del w:id="620" w:author="ZAIDOU Mouhammad" w:date="2024-10-26T14:11:00Z">
                <w:r w:rsidDel="0074756F">
                  <w:rPr>
                    <w:rFonts w:ascii="Calibri" w:hAnsi="Calibri" w:cs="Calibri"/>
                    <w:color w:val="000000"/>
                    <w:sz w:val="22"/>
                  </w:rPr>
                  <w:delText>Kit de suture  (ciseaux)</w:delText>
                </w:r>
              </w:del>
            </w:ins>
          </w:p>
        </w:tc>
        <w:tc>
          <w:tcPr>
            <w:tcW w:w="677" w:type="pct"/>
          </w:tcPr>
          <w:p w14:paraId="417724BA" w14:textId="77777777" w:rsidR="0039667B" w:rsidRPr="00EC5256" w:rsidRDefault="0039667B" w:rsidP="00C61737">
            <w:pPr>
              <w:pStyle w:val="ListParagraph1"/>
              <w:ind w:left="0"/>
              <w:jc w:val="center"/>
              <w:rPr>
                <w:ins w:id="621" w:author="ZAIDOU Mouhammad" w:date="2024-10-26T14:46:00Z"/>
                <w:rFonts w:ascii="Arial" w:eastAsia="Times New Roman" w:hAnsi="Arial" w:cs="Arial"/>
                <w:color w:val="000000"/>
                <w:szCs w:val="20"/>
                <w:lang w:val="fr-FR" w:bidi="hi-IN"/>
              </w:rPr>
            </w:pPr>
            <w:ins w:id="622" w:author="ZAIDOU Mouhammad" w:date="2024-10-26T14:46:00Z">
              <w:r w:rsidRPr="00EC5256">
                <w:rPr>
                  <w:rFonts w:ascii="Arial" w:eastAsia="Times New Roman" w:hAnsi="Arial" w:cs="Arial"/>
                  <w:color w:val="000000"/>
                  <w:szCs w:val="20"/>
                  <w:lang w:val="fr-FR" w:bidi="hi-IN"/>
                </w:rPr>
                <w:t>1</w:t>
              </w:r>
              <w:del w:id="623"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12C8C6AB" w14:textId="77777777" w:rsidR="0039667B" w:rsidRPr="00EC5256" w:rsidRDefault="0039667B" w:rsidP="00C61737">
            <w:pPr>
              <w:pStyle w:val="ListParagraph1"/>
              <w:ind w:left="0"/>
              <w:jc w:val="center"/>
              <w:rPr>
                <w:ins w:id="624" w:author="ZAIDOU Mouhammad" w:date="2024-10-26T14:46:00Z"/>
                <w:rFonts w:ascii="Arial" w:eastAsia="Times New Roman" w:hAnsi="Arial" w:cs="Arial"/>
                <w:color w:val="000000"/>
                <w:szCs w:val="20"/>
                <w:lang w:val="fr-FR" w:bidi="hi-IN"/>
              </w:rPr>
            </w:pPr>
            <w:ins w:id="625" w:author="ZAIDOU Mouhammad" w:date="2024-10-26T14:46:00Z">
              <w:r w:rsidRPr="00EC5256">
                <w:rPr>
                  <w:rFonts w:ascii="Arial" w:eastAsia="Times New Roman" w:hAnsi="Arial" w:cs="Arial"/>
                  <w:color w:val="000000"/>
                  <w:szCs w:val="20"/>
                  <w:lang w:val="fr-FR" w:bidi="hi-IN"/>
                </w:rPr>
                <w:t>2</w:t>
              </w:r>
              <w:del w:id="626"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3B7A5275" w14:textId="77777777" w:rsidR="0039667B" w:rsidRPr="00EC5256" w:rsidRDefault="0039667B" w:rsidP="00C61737">
            <w:pPr>
              <w:pStyle w:val="ListParagraph1"/>
              <w:ind w:left="0"/>
              <w:jc w:val="center"/>
              <w:rPr>
                <w:ins w:id="627" w:author="ZAIDOU Mouhammad" w:date="2024-10-26T14:46:00Z"/>
                <w:rFonts w:ascii="Arial" w:eastAsia="Times New Roman" w:hAnsi="Arial" w:cs="Arial"/>
                <w:color w:val="000000"/>
                <w:szCs w:val="20"/>
                <w:lang w:val="fr-FR" w:bidi="hi-IN"/>
              </w:rPr>
            </w:pPr>
            <w:ins w:id="628" w:author="ZAIDOU Mouhammad" w:date="2024-10-26T14:46:00Z">
              <w:r w:rsidRPr="00EC5256">
                <w:rPr>
                  <w:rFonts w:ascii="Arial" w:eastAsia="Times New Roman" w:hAnsi="Arial" w:cs="Arial"/>
                  <w:color w:val="000000"/>
                  <w:szCs w:val="20"/>
                  <w:lang w:val="fr-FR" w:bidi="hi-IN"/>
                </w:rPr>
                <w:t>3</w:t>
              </w:r>
              <w:del w:id="629"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5EBA1F27" w14:textId="77777777" w:rsidR="0039667B" w:rsidRPr="00EC5256" w:rsidRDefault="0039667B" w:rsidP="00C61737">
            <w:pPr>
              <w:pStyle w:val="ListParagraph1"/>
              <w:rPr>
                <w:ins w:id="630" w:author="ZAIDOU Mouhammad" w:date="2024-10-26T14:46:00Z"/>
                <w:rFonts w:ascii="Arial" w:eastAsia="Times New Roman" w:hAnsi="Arial" w:cs="Arial"/>
                <w:color w:val="000000"/>
                <w:szCs w:val="20"/>
                <w:lang w:val="fr-FR" w:bidi="hi-IN"/>
              </w:rPr>
            </w:pPr>
          </w:p>
        </w:tc>
      </w:tr>
      <w:tr w:rsidR="001707FF" w:rsidRPr="002D084C" w14:paraId="5BCDB0C5" w14:textId="77777777" w:rsidTr="001707FF">
        <w:tblPrEx>
          <w:jc w:val="left"/>
        </w:tblPrEx>
        <w:trPr>
          <w:trHeight w:val="243"/>
          <w:ins w:id="631" w:author="ZAIDOU Mouhammad" w:date="2024-10-26T14:46:00Z"/>
        </w:trPr>
        <w:tc>
          <w:tcPr>
            <w:tcW w:w="315" w:type="pct"/>
          </w:tcPr>
          <w:p w14:paraId="25FD8936" w14:textId="77777777" w:rsidR="0039667B" w:rsidRPr="00EC5256" w:rsidRDefault="0039667B">
            <w:pPr>
              <w:pStyle w:val="ListParagraph1"/>
              <w:numPr>
                <w:ilvl w:val="0"/>
                <w:numId w:val="29"/>
              </w:numPr>
              <w:spacing w:after="0" w:line="240" w:lineRule="auto"/>
              <w:jc w:val="both"/>
              <w:rPr>
                <w:ins w:id="632" w:author="ZAIDOU Mouhammad" w:date="2024-10-26T14:46:00Z"/>
                <w:rFonts w:ascii="Arial" w:hAnsi="Arial" w:cs="Arial"/>
                <w:szCs w:val="20"/>
                <w:lang w:val="fr-FR"/>
              </w:rPr>
              <w:pPrChange w:id="633"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0A85B5A3" w14:textId="77777777" w:rsidR="0039667B" w:rsidRPr="00EC5256" w:rsidRDefault="0039667B" w:rsidP="00C61737">
            <w:pPr>
              <w:pStyle w:val="ListParagraph1"/>
              <w:spacing w:after="0" w:line="240" w:lineRule="auto"/>
              <w:ind w:left="0"/>
              <w:rPr>
                <w:ins w:id="634" w:author="ZAIDOU Mouhammad" w:date="2024-10-26T14:46:00Z"/>
                <w:lang w:val="fr-FR"/>
              </w:rPr>
            </w:pPr>
            <w:ins w:id="635" w:author="ZAIDOU Mouhammad" w:date="2024-10-26T14:46:00Z">
              <w:r>
                <w:rPr>
                  <w:rFonts w:ascii="Calibri" w:hAnsi="Calibri" w:cs="Calibri"/>
                  <w:color w:val="000000"/>
                  <w:sz w:val="22"/>
                </w:rPr>
                <w:t>Kit de suture  (lames)</w:t>
              </w:r>
              <w:del w:id="636" w:author="ZAIDOU Mouhammad" w:date="2024-10-26T14:11:00Z">
                <w:r w:rsidDel="0074756F">
                  <w:rPr>
                    <w:rFonts w:ascii="Calibri" w:hAnsi="Calibri" w:cs="Calibri"/>
                    <w:color w:val="000000"/>
                    <w:sz w:val="22"/>
                  </w:rPr>
                  <w:delText>Kit de suture  (lames)</w:delText>
                </w:r>
              </w:del>
            </w:ins>
          </w:p>
        </w:tc>
        <w:tc>
          <w:tcPr>
            <w:tcW w:w="677" w:type="pct"/>
          </w:tcPr>
          <w:p w14:paraId="4695D999" w14:textId="77777777" w:rsidR="0039667B" w:rsidRPr="00EC5256" w:rsidRDefault="0039667B" w:rsidP="00C61737">
            <w:pPr>
              <w:pStyle w:val="ListParagraph1"/>
              <w:ind w:left="0"/>
              <w:jc w:val="center"/>
              <w:rPr>
                <w:ins w:id="637" w:author="ZAIDOU Mouhammad" w:date="2024-10-26T14:46:00Z"/>
                <w:rFonts w:ascii="Arial" w:eastAsia="Times New Roman" w:hAnsi="Arial" w:cs="Arial"/>
                <w:color w:val="000000"/>
                <w:szCs w:val="20"/>
                <w:lang w:val="fr-FR" w:bidi="hi-IN"/>
              </w:rPr>
            </w:pPr>
            <w:ins w:id="638" w:author="ZAIDOU Mouhammad" w:date="2024-10-26T14:46:00Z">
              <w:r w:rsidRPr="00EC5256">
                <w:rPr>
                  <w:rFonts w:ascii="Arial" w:eastAsia="Times New Roman" w:hAnsi="Arial" w:cs="Arial"/>
                  <w:color w:val="000000"/>
                  <w:szCs w:val="20"/>
                  <w:lang w:val="fr-FR" w:bidi="hi-IN"/>
                </w:rPr>
                <w:t>1</w:t>
              </w:r>
              <w:del w:id="639"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7DC9A2F0" w14:textId="77777777" w:rsidR="0039667B" w:rsidRPr="00EC5256" w:rsidRDefault="0039667B" w:rsidP="00C61737">
            <w:pPr>
              <w:pStyle w:val="ListParagraph1"/>
              <w:ind w:left="0"/>
              <w:jc w:val="center"/>
              <w:rPr>
                <w:ins w:id="640" w:author="ZAIDOU Mouhammad" w:date="2024-10-26T14:46:00Z"/>
                <w:rFonts w:ascii="Arial" w:eastAsia="Times New Roman" w:hAnsi="Arial" w:cs="Arial"/>
                <w:color w:val="000000"/>
                <w:szCs w:val="20"/>
                <w:lang w:val="fr-FR" w:bidi="hi-IN"/>
              </w:rPr>
            </w:pPr>
            <w:ins w:id="641" w:author="ZAIDOU Mouhammad" w:date="2024-10-26T14:46:00Z">
              <w:r w:rsidRPr="00EC5256">
                <w:rPr>
                  <w:rFonts w:ascii="Arial" w:eastAsia="Times New Roman" w:hAnsi="Arial" w:cs="Arial"/>
                  <w:color w:val="000000"/>
                  <w:szCs w:val="20"/>
                  <w:lang w:val="fr-FR" w:bidi="hi-IN"/>
                </w:rPr>
                <w:t>2</w:t>
              </w:r>
              <w:del w:id="642"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3B7CC1A8" w14:textId="77777777" w:rsidR="0039667B" w:rsidRPr="00EC5256" w:rsidRDefault="0039667B" w:rsidP="00C61737">
            <w:pPr>
              <w:pStyle w:val="ListParagraph1"/>
              <w:ind w:left="0"/>
              <w:jc w:val="center"/>
              <w:rPr>
                <w:ins w:id="643" w:author="ZAIDOU Mouhammad" w:date="2024-10-26T14:46:00Z"/>
                <w:rFonts w:ascii="Arial" w:eastAsia="Times New Roman" w:hAnsi="Arial" w:cs="Arial"/>
                <w:color w:val="000000"/>
                <w:szCs w:val="20"/>
                <w:lang w:val="fr-FR" w:bidi="hi-IN"/>
              </w:rPr>
            </w:pPr>
            <w:ins w:id="644" w:author="ZAIDOU Mouhammad" w:date="2024-10-26T14:46:00Z">
              <w:r w:rsidRPr="00EC5256">
                <w:rPr>
                  <w:rFonts w:ascii="Arial" w:eastAsia="Times New Roman" w:hAnsi="Arial" w:cs="Arial"/>
                  <w:color w:val="000000"/>
                  <w:szCs w:val="20"/>
                  <w:lang w:val="fr-FR" w:bidi="hi-IN"/>
                </w:rPr>
                <w:t>3</w:t>
              </w:r>
              <w:del w:id="645"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3C1E163C" w14:textId="77777777" w:rsidR="0039667B" w:rsidRPr="00EC5256" w:rsidRDefault="0039667B" w:rsidP="00C61737">
            <w:pPr>
              <w:pStyle w:val="ListParagraph1"/>
              <w:rPr>
                <w:ins w:id="646" w:author="ZAIDOU Mouhammad" w:date="2024-10-26T14:46:00Z"/>
                <w:rFonts w:ascii="Arial" w:eastAsia="Times New Roman" w:hAnsi="Arial" w:cs="Arial"/>
                <w:color w:val="000000"/>
                <w:szCs w:val="20"/>
                <w:lang w:val="fr-FR" w:bidi="hi-IN"/>
              </w:rPr>
            </w:pPr>
          </w:p>
        </w:tc>
      </w:tr>
      <w:tr w:rsidR="001707FF" w:rsidRPr="002D084C" w14:paraId="37A5F9EC" w14:textId="77777777" w:rsidTr="001707FF">
        <w:tblPrEx>
          <w:jc w:val="left"/>
        </w:tblPrEx>
        <w:trPr>
          <w:trHeight w:val="243"/>
          <w:ins w:id="647" w:author="ZAIDOU Mouhammad" w:date="2024-10-26T14:46:00Z"/>
        </w:trPr>
        <w:tc>
          <w:tcPr>
            <w:tcW w:w="315" w:type="pct"/>
          </w:tcPr>
          <w:p w14:paraId="024C11DE" w14:textId="77777777" w:rsidR="0039667B" w:rsidRPr="00EC5256" w:rsidRDefault="0039667B">
            <w:pPr>
              <w:pStyle w:val="ListParagraph1"/>
              <w:numPr>
                <w:ilvl w:val="0"/>
                <w:numId w:val="29"/>
              </w:numPr>
              <w:spacing w:after="0" w:line="240" w:lineRule="auto"/>
              <w:jc w:val="both"/>
              <w:rPr>
                <w:ins w:id="648" w:author="ZAIDOU Mouhammad" w:date="2024-10-26T14:46:00Z"/>
                <w:rFonts w:ascii="Arial" w:hAnsi="Arial" w:cs="Arial"/>
                <w:szCs w:val="20"/>
                <w:lang w:val="fr-FR"/>
              </w:rPr>
              <w:pPrChange w:id="649"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3B56220D" w14:textId="77777777" w:rsidR="0039667B" w:rsidRPr="00EC5256" w:rsidRDefault="0039667B" w:rsidP="00C61737">
            <w:pPr>
              <w:pStyle w:val="ListParagraph1"/>
              <w:spacing w:after="0" w:line="240" w:lineRule="auto"/>
              <w:ind w:left="0"/>
              <w:rPr>
                <w:ins w:id="650" w:author="ZAIDOU Mouhammad" w:date="2024-10-26T14:46:00Z"/>
                <w:lang w:val="fr-FR"/>
              </w:rPr>
            </w:pPr>
            <w:ins w:id="651" w:author="ZAIDOU Mouhammad" w:date="2024-10-26T14:46:00Z">
              <w:r>
                <w:rPr>
                  <w:rFonts w:ascii="Calibri" w:hAnsi="Calibri" w:cs="Calibri"/>
                  <w:color w:val="000000"/>
                  <w:sz w:val="22"/>
                </w:rPr>
                <w:t>Kit de suture  (fils)</w:t>
              </w:r>
              <w:del w:id="652" w:author="ZAIDOU Mouhammad" w:date="2024-10-26T14:11:00Z">
                <w:r w:rsidDel="0074756F">
                  <w:rPr>
                    <w:rFonts w:ascii="Calibri" w:hAnsi="Calibri" w:cs="Calibri"/>
                    <w:color w:val="000000"/>
                    <w:sz w:val="22"/>
                  </w:rPr>
                  <w:delText>Kit de suture  (fils)</w:delText>
                </w:r>
              </w:del>
            </w:ins>
          </w:p>
        </w:tc>
        <w:tc>
          <w:tcPr>
            <w:tcW w:w="677" w:type="pct"/>
          </w:tcPr>
          <w:p w14:paraId="72653399" w14:textId="77777777" w:rsidR="0039667B" w:rsidRPr="00EC5256" w:rsidRDefault="0039667B" w:rsidP="00C61737">
            <w:pPr>
              <w:pStyle w:val="ListParagraph1"/>
              <w:ind w:left="0"/>
              <w:jc w:val="center"/>
              <w:rPr>
                <w:ins w:id="653" w:author="ZAIDOU Mouhammad" w:date="2024-10-26T14:46:00Z"/>
                <w:rFonts w:ascii="Arial" w:eastAsia="Times New Roman" w:hAnsi="Arial" w:cs="Arial"/>
                <w:color w:val="000000"/>
                <w:szCs w:val="20"/>
                <w:lang w:val="fr-FR" w:bidi="hi-IN"/>
              </w:rPr>
            </w:pPr>
            <w:ins w:id="654" w:author="ZAIDOU Mouhammad" w:date="2024-10-26T14:46:00Z">
              <w:r w:rsidRPr="00EC5256">
                <w:rPr>
                  <w:rFonts w:ascii="Arial" w:eastAsia="Times New Roman" w:hAnsi="Arial" w:cs="Arial"/>
                  <w:color w:val="000000"/>
                  <w:szCs w:val="20"/>
                  <w:lang w:val="fr-FR" w:bidi="hi-IN"/>
                </w:rPr>
                <w:t>1</w:t>
              </w:r>
              <w:del w:id="655"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2F79747C" w14:textId="77777777" w:rsidR="0039667B" w:rsidRPr="00EC5256" w:rsidRDefault="0039667B" w:rsidP="00C61737">
            <w:pPr>
              <w:pStyle w:val="ListParagraph1"/>
              <w:ind w:left="0"/>
              <w:jc w:val="center"/>
              <w:rPr>
                <w:ins w:id="656" w:author="ZAIDOU Mouhammad" w:date="2024-10-26T14:46:00Z"/>
                <w:rFonts w:ascii="Arial" w:eastAsia="Times New Roman" w:hAnsi="Arial" w:cs="Arial"/>
                <w:color w:val="000000"/>
                <w:szCs w:val="20"/>
                <w:lang w:val="fr-FR" w:bidi="hi-IN"/>
              </w:rPr>
            </w:pPr>
            <w:ins w:id="657" w:author="ZAIDOU Mouhammad" w:date="2024-10-26T14:46:00Z">
              <w:r w:rsidRPr="00EC5256">
                <w:rPr>
                  <w:rFonts w:ascii="Arial" w:eastAsia="Times New Roman" w:hAnsi="Arial" w:cs="Arial"/>
                  <w:color w:val="000000"/>
                  <w:szCs w:val="20"/>
                  <w:lang w:val="fr-FR" w:bidi="hi-IN"/>
                </w:rPr>
                <w:t>2</w:t>
              </w:r>
              <w:del w:id="658"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61769548" w14:textId="77777777" w:rsidR="0039667B" w:rsidRPr="00EC5256" w:rsidRDefault="0039667B" w:rsidP="00C61737">
            <w:pPr>
              <w:pStyle w:val="ListParagraph1"/>
              <w:ind w:left="0"/>
              <w:jc w:val="center"/>
              <w:rPr>
                <w:ins w:id="659" w:author="ZAIDOU Mouhammad" w:date="2024-10-26T14:46:00Z"/>
                <w:rFonts w:ascii="Arial" w:eastAsia="Times New Roman" w:hAnsi="Arial" w:cs="Arial"/>
                <w:color w:val="000000"/>
                <w:szCs w:val="20"/>
                <w:lang w:val="fr-FR" w:bidi="hi-IN"/>
              </w:rPr>
            </w:pPr>
            <w:ins w:id="660" w:author="ZAIDOU Mouhammad" w:date="2024-10-26T14:46:00Z">
              <w:r w:rsidRPr="00EC5256">
                <w:rPr>
                  <w:rFonts w:ascii="Arial" w:eastAsia="Times New Roman" w:hAnsi="Arial" w:cs="Arial"/>
                  <w:color w:val="000000"/>
                  <w:szCs w:val="20"/>
                  <w:lang w:val="fr-FR" w:bidi="hi-IN"/>
                </w:rPr>
                <w:t>3</w:t>
              </w:r>
              <w:del w:id="661"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1D49DC00" w14:textId="77777777" w:rsidR="0039667B" w:rsidRPr="00EC5256" w:rsidRDefault="0039667B" w:rsidP="00C61737">
            <w:pPr>
              <w:pStyle w:val="ListParagraph1"/>
              <w:rPr>
                <w:ins w:id="662" w:author="ZAIDOU Mouhammad" w:date="2024-10-26T14:46:00Z"/>
                <w:rFonts w:ascii="Arial" w:eastAsia="Times New Roman" w:hAnsi="Arial" w:cs="Arial"/>
                <w:color w:val="000000"/>
                <w:szCs w:val="20"/>
                <w:lang w:val="fr-FR" w:bidi="hi-IN"/>
              </w:rPr>
            </w:pPr>
          </w:p>
        </w:tc>
      </w:tr>
      <w:tr w:rsidR="001707FF" w:rsidRPr="002D084C" w14:paraId="24BB43C6" w14:textId="77777777" w:rsidTr="001707FF">
        <w:tblPrEx>
          <w:jc w:val="left"/>
        </w:tblPrEx>
        <w:trPr>
          <w:trHeight w:val="243"/>
          <w:ins w:id="663" w:author="ZAIDOU Mouhammad" w:date="2024-10-26T14:46:00Z"/>
        </w:trPr>
        <w:tc>
          <w:tcPr>
            <w:tcW w:w="315" w:type="pct"/>
          </w:tcPr>
          <w:p w14:paraId="7EE27885" w14:textId="77777777" w:rsidR="0039667B" w:rsidRPr="00EC5256" w:rsidRDefault="0039667B">
            <w:pPr>
              <w:pStyle w:val="ListParagraph1"/>
              <w:numPr>
                <w:ilvl w:val="0"/>
                <w:numId w:val="29"/>
              </w:numPr>
              <w:spacing w:after="0" w:line="240" w:lineRule="auto"/>
              <w:jc w:val="both"/>
              <w:rPr>
                <w:ins w:id="664" w:author="ZAIDOU Mouhammad" w:date="2024-10-26T14:46:00Z"/>
                <w:rFonts w:ascii="Arial" w:hAnsi="Arial" w:cs="Arial"/>
                <w:szCs w:val="20"/>
                <w:lang w:val="fr-FR"/>
              </w:rPr>
              <w:pPrChange w:id="665"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51367AD4" w14:textId="77777777" w:rsidR="0039667B" w:rsidRPr="00EC5256" w:rsidRDefault="0039667B" w:rsidP="00C61737">
            <w:pPr>
              <w:pStyle w:val="ListParagraph1"/>
              <w:spacing w:after="0" w:line="240" w:lineRule="auto"/>
              <w:ind w:left="0"/>
              <w:rPr>
                <w:ins w:id="666" w:author="ZAIDOU Mouhammad" w:date="2024-10-26T14:46:00Z"/>
                <w:lang w:val="fr-FR"/>
              </w:rPr>
            </w:pPr>
            <w:ins w:id="667" w:author="ZAIDOU Mouhammad" w:date="2024-10-26T14:46:00Z">
              <w:r w:rsidRPr="00984976">
                <w:rPr>
                  <w:rFonts w:ascii="Calibri" w:hAnsi="Calibri" w:cs="Calibri"/>
                  <w:color w:val="000000"/>
                  <w:sz w:val="22"/>
                  <w:lang w:val="fr-SN"/>
                  <w:rPrChange w:id="668" w:author="Mouhamadou Faly Ba" w:date="2024-10-27T13:13:00Z" w16du:dateUtc="2024-10-27T13:13:00Z">
                    <w:rPr>
                      <w:rFonts w:ascii="Calibri" w:hAnsi="Calibri" w:cs="Calibri"/>
                      <w:color w:val="000000"/>
                      <w:sz w:val="22"/>
                    </w:rPr>
                  </w:rPrChange>
                </w:rPr>
                <w:t>Kit de suture  (compresses stériles)</w:t>
              </w:r>
              <w:del w:id="669" w:author="ZAIDOU Mouhammad" w:date="2024-10-26T14:11:00Z">
                <w:r w:rsidRPr="00984976" w:rsidDel="0074756F">
                  <w:rPr>
                    <w:rFonts w:ascii="Calibri" w:hAnsi="Calibri" w:cs="Calibri"/>
                    <w:color w:val="000000"/>
                    <w:sz w:val="22"/>
                    <w:lang w:val="fr-SN"/>
                    <w:rPrChange w:id="670" w:author="Mouhamadou Faly Ba" w:date="2024-10-27T13:13:00Z" w16du:dateUtc="2024-10-27T13:13:00Z">
                      <w:rPr>
                        <w:rFonts w:ascii="Calibri" w:hAnsi="Calibri" w:cs="Calibri"/>
                        <w:color w:val="000000"/>
                        <w:sz w:val="22"/>
                      </w:rPr>
                    </w:rPrChange>
                  </w:rPr>
                  <w:delText>Kit de suture  (compresses stériles)</w:delText>
                </w:r>
              </w:del>
            </w:ins>
          </w:p>
        </w:tc>
        <w:tc>
          <w:tcPr>
            <w:tcW w:w="677" w:type="pct"/>
          </w:tcPr>
          <w:p w14:paraId="3213023D" w14:textId="77777777" w:rsidR="0039667B" w:rsidRPr="00EC5256" w:rsidRDefault="0039667B" w:rsidP="00C61737">
            <w:pPr>
              <w:pStyle w:val="ListParagraph1"/>
              <w:ind w:left="0"/>
              <w:jc w:val="center"/>
              <w:rPr>
                <w:ins w:id="671" w:author="ZAIDOU Mouhammad" w:date="2024-10-26T14:46:00Z"/>
                <w:rFonts w:ascii="Arial" w:eastAsia="Times New Roman" w:hAnsi="Arial" w:cs="Arial"/>
                <w:color w:val="000000"/>
                <w:szCs w:val="20"/>
                <w:lang w:val="fr-FR" w:bidi="hi-IN"/>
              </w:rPr>
            </w:pPr>
            <w:ins w:id="672" w:author="ZAIDOU Mouhammad" w:date="2024-10-26T14:46:00Z">
              <w:r w:rsidRPr="00EC5256">
                <w:rPr>
                  <w:rFonts w:ascii="Arial" w:eastAsia="Times New Roman" w:hAnsi="Arial" w:cs="Arial"/>
                  <w:color w:val="000000"/>
                  <w:szCs w:val="20"/>
                  <w:lang w:val="fr-FR" w:bidi="hi-IN"/>
                </w:rPr>
                <w:t>1</w:t>
              </w:r>
              <w:del w:id="673"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1E49B53B" w14:textId="77777777" w:rsidR="0039667B" w:rsidRPr="00EC5256" w:rsidRDefault="0039667B" w:rsidP="00C61737">
            <w:pPr>
              <w:pStyle w:val="ListParagraph1"/>
              <w:ind w:left="0"/>
              <w:jc w:val="center"/>
              <w:rPr>
                <w:ins w:id="674" w:author="ZAIDOU Mouhammad" w:date="2024-10-26T14:46:00Z"/>
                <w:rFonts w:ascii="Arial" w:eastAsia="Times New Roman" w:hAnsi="Arial" w:cs="Arial"/>
                <w:color w:val="000000"/>
                <w:szCs w:val="20"/>
                <w:lang w:val="fr-FR" w:bidi="hi-IN"/>
              </w:rPr>
            </w:pPr>
            <w:ins w:id="675" w:author="ZAIDOU Mouhammad" w:date="2024-10-26T14:46:00Z">
              <w:r w:rsidRPr="00EC5256">
                <w:rPr>
                  <w:rFonts w:ascii="Arial" w:eastAsia="Times New Roman" w:hAnsi="Arial" w:cs="Arial"/>
                  <w:color w:val="000000"/>
                  <w:szCs w:val="20"/>
                  <w:lang w:val="fr-FR" w:bidi="hi-IN"/>
                </w:rPr>
                <w:t>2</w:t>
              </w:r>
              <w:del w:id="676"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0CBA4E76" w14:textId="77777777" w:rsidR="0039667B" w:rsidRPr="00EC5256" w:rsidRDefault="0039667B" w:rsidP="00C61737">
            <w:pPr>
              <w:pStyle w:val="ListParagraph1"/>
              <w:ind w:left="0"/>
              <w:jc w:val="center"/>
              <w:rPr>
                <w:ins w:id="677" w:author="ZAIDOU Mouhammad" w:date="2024-10-26T14:46:00Z"/>
                <w:rFonts w:ascii="Arial" w:eastAsia="Times New Roman" w:hAnsi="Arial" w:cs="Arial"/>
                <w:color w:val="000000"/>
                <w:szCs w:val="20"/>
                <w:lang w:val="fr-FR" w:bidi="hi-IN"/>
              </w:rPr>
            </w:pPr>
            <w:ins w:id="678" w:author="ZAIDOU Mouhammad" w:date="2024-10-26T14:46:00Z">
              <w:r w:rsidRPr="00EC5256">
                <w:rPr>
                  <w:rFonts w:ascii="Arial" w:eastAsia="Times New Roman" w:hAnsi="Arial" w:cs="Arial"/>
                  <w:color w:val="000000"/>
                  <w:szCs w:val="20"/>
                  <w:lang w:val="fr-FR" w:bidi="hi-IN"/>
                </w:rPr>
                <w:t>3</w:t>
              </w:r>
              <w:del w:id="679"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6260B6EB" w14:textId="77777777" w:rsidR="0039667B" w:rsidRPr="00EC5256" w:rsidRDefault="0039667B" w:rsidP="00C61737">
            <w:pPr>
              <w:pStyle w:val="ListParagraph1"/>
              <w:rPr>
                <w:ins w:id="680" w:author="ZAIDOU Mouhammad" w:date="2024-10-26T14:46:00Z"/>
                <w:rFonts w:ascii="Arial" w:eastAsia="Times New Roman" w:hAnsi="Arial" w:cs="Arial"/>
                <w:color w:val="000000"/>
                <w:szCs w:val="20"/>
                <w:lang w:val="fr-FR" w:bidi="hi-IN"/>
              </w:rPr>
            </w:pPr>
          </w:p>
        </w:tc>
      </w:tr>
      <w:tr w:rsidR="001707FF" w:rsidRPr="002D084C" w14:paraId="67E36175" w14:textId="77777777" w:rsidTr="001707FF">
        <w:tblPrEx>
          <w:jc w:val="left"/>
        </w:tblPrEx>
        <w:trPr>
          <w:trHeight w:val="243"/>
          <w:ins w:id="681" w:author="ZAIDOU Mouhammad" w:date="2024-10-26T14:46:00Z"/>
        </w:trPr>
        <w:tc>
          <w:tcPr>
            <w:tcW w:w="315" w:type="pct"/>
          </w:tcPr>
          <w:p w14:paraId="0E4C660C" w14:textId="77777777" w:rsidR="0039667B" w:rsidRPr="00EC5256" w:rsidRDefault="0039667B">
            <w:pPr>
              <w:pStyle w:val="ListParagraph1"/>
              <w:numPr>
                <w:ilvl w:val="0"/>
                <w:numId w:val="29"/>
              </w:numPr>
              <w:spacing w:after="0" w:line="240" w:lineRule="auto"/>
              <w:jc w:val="both"/>
              <w:rPr>
                <w:ins w:id="682" w:author="ZAIDOU Mouhammad" w:date="2024-10-26T14:46:00Z"/>
                <w:rFonts w:ascii="Arial" w:hAnsi="Arial" w:cs="Arial"/>
                <w:szCs w:val="20"/>
                <w:lang w:val="fr-FR"/>
              </w:rPr>
              <w:pPrChange w:id="683"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23F3A178" w14:textId="77777777" w:rsidR="0039667B" w:rsidRPr="00EC5256" w:rsidRDefault="0039667B" w:rsidP="00C61737">
            <w:pPr>
              <w:pStyle w:val="ListParagraph1"/>
              <w:spacing w:after="0" w:line="240" w:lineRule="auto"/>
              <w:ind w:left="0"/>
              <w:rPr>
                <w:ins w:id="684" w:author="ZAIDOU Mouhammad" w:date="2024-10-26T14:46:00Z"/>
                <w:lang w:val="fr-FR"/>
              </w:rPr>
            </w:pPr>
            <w:ins w:id="685" w:author="ZAIDOU Mouhammad" w:date="2024-10-26T14:46:00Z">
              <w:r>
                <w:rPr>
                  <w:rFonts w:ascii="Calibri" w:hAnsi="Calibri" w:cs="Calibri"/>
                  <w:color w:val="000000"/>
                  <w:sz w:val="22"/>
                </w:rPr>
                <w:t>Kit de suture  (gants stériles)</w:t>
              </w:r>
              <w:del w:id="686" w:author="ZAIDOU Mouhammad" w:date="2024-10-26T14:11:00Z">
                <w:r w:rsidDel="0074756F">
                  <w:rPr>
                    <w:rFonts w:ascii="Calibri" w:hAnsi="Calibri" w:cs="Calibri"/>
                    <w:color w:val="000000"/>
                    <w:sz w:val="22"/>
                  </w:rPr>
                  <w:delText>Kit de suture  (gants stériles)</w:delText>
                </w:r>
              </w:del>
            </w:ins>
          </w:p>
        </w:tc>
        <w:tc>
          <w:tcPr>
            <w:tcW w:w="677" w:type="pct"/>
          </w:tcPr>
          <w:p w14:paraId="54863A88" w14:textId="77777777" w:rsidR="0039667B" w:rsidRPr="00EC5256" w:rsidRDefault="0039667B" w:rsidP="00C61737">
            <w:pPr>
              <w:pStyle w:val="ListParagraph1"/>
              <w:ind w:left="0"/>
              <w:jc w:val="center"/>
              <w:rPr>
                <w:ins w:id="687" w:author="ZAIDOU Mouhammad" w:date="2024-10-26T14:46:00Z"/>
                <w:rFonts w:ascii="Arial" w:eastAsia="Times New Roman" w:hAnsi="Arial" w:cs="Arial"/>
                <w:color w:val="000000"/>
                <w:szCs w:val="20"/>
                <w:lang w:val="fr-FR" w:bidi="hi-IN"/>
              </w:rPr>
            </w:pPr>
            <w:ins w:id="688" w:author="ZAIDOU Mouhammad" w:date="2024-10-26T14:46:00Z">
              <w:r w:rsidRPr="00EC5256">
                <w:rPr>
                  <w:rFonts w:ascii="Arial" w:eastAsia="Times New Roman" w:hAnsi="Arial" w:cs="Arial"/>
                  <w:color w:val="000000"/>
                  <w:szCs w:val="20"/>
                  <w:lang w:val="fr-FR" w:bidi="hi-IN"/>
                </w:rPr>
                <w:t>1</w:t>
              </w:r>
              <w:del w:id="689"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3C804740" w14:textId="77777777" w:rsidR="0039667B" w:rsidRPr="00EC5256" w:rsidRDefault="0039667B" w:rsidP="00C61737">
            <w:pPr>
              <w:pStyle w:val="ListParagraph1"/>
              <w:ind w:left="0"/>
              <w:jc w:val="center"/>
              <w:rPr>
                <w:ins w:id="690" w:author="ZAIDOU Mouhammad" w:date="2024-10-26T14:46:00Z"/>
                <w:rFonts w:ascii="Arial" w:eastAsia="Times New Roman" w:hAnsi="Arial" w:cs="Arial"/>
                <w:color w:val="000000"/>
                <w:szCs w:val="20"/>
                <w:lang w:val="fr-FR" w:bidi="hi-IN"/>
              </w:rPr>
            </w:pPr>
            <w:ins w:id="691" w:author="ZAIDOU Mouhammad" w:date="2024-10-26T14:46:00Z">
              <w:r w:rsidRPr="00EC5256">
                <w:rPr>
                  <w:rFonts w:ascii="Arial" w:eastAsia="Times New Roman" w:hAnsi="Arial" w:cs="Arial"/>
                  <w:color w:val="000000"/>
                  <w:szCs w:val="20"/>
                  <w:lang w:val="fr-FR" w:bidi="hi-IN"/>
                </w:rPr>
                <w:t>2</w:t>
              </w:r>
              <w:del w:id="692"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203A45E8" w14:textId="77777777" w:rsidR="0039667B" w:rsidRPr="00EC5256" w:rsidRDefault="0039667B" w:rsidP="00C61737">
            <w:pPr>
              <w:pStyle w:val="ListParagraph1"/>
              <w:ind w:left="0"/>
              <w:jc w:val="center"/>
              <w:rPr>
                <w:ins w:id="693" w:author="ZAIDOU Mouhammad" w:date="2024-10-26T14:46:00Z"/>
                <w:rFonts w:ascii="Arial" w:eastAsia="Times New Roman" w:hAnsi="Arial" w:cs="Arial"/>
                <w:color w:val="000000"/>
                <w:szCs w:val="20"/>
                <w:lang w:val="fr-FR" w:bidi="hi-IN"/>
              </w:rPr>
            </w:pPr>
            <w:ins w:id="694" w:author="ZAIDOU Mouhammad" w:date="2024-10-26T14:46:00Z">
              <w:r w:rsidRPr="00EC5256">
                <w:rPr>
                  <w:rFonts w:ascii="Arial" w:eastAsia="Times New Roman" w:hAnsi="Arial" w:cs="Arial"/>
                  <w:color w:val="000000"/>
                  <w:szCs w:val="20"/>
                  <w:lang w:val="fr-FR" w:bidi="hi-IN"/>
                </w:rPr>
                <w:t>3</w:t>
              </w:r>
              <w:del w:id="695"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76989F15" w14:textId="77777777" w:rsidR="0039667B" w:rsidRPr="00EC5256" w:rsidRDefault="0039667B" w:rsidP="00C61737">
            <w:pPr>
              <w:pStyle w:val="ListParagraph1"/>
              <w:rPr>
                <w:ins w:id="696" w:author="ZAIDOU Mouhammad" w:date="2024-10-26T14:46:00Z"/>
                <w:rFonts w:ascii="Arial" w:eastAsia="Times New Roman" w:hAnsi="Arial" w:cs="Arial"/>
                <w:color w:val="000000"/>
                <w:szCs w:val="20"/>
                <w:lang w:val="fr-FR" w:bidi="hi-IN"/>
              </w:rPr>
            </w:pPr>
          </w:p>
        </w:tc>
      </w:tr>
      <w:tr w:rsidR="001707FF" w:rsidRPr="002D084C" w14:paraId="6B9CD413" w14:textId="77777777" w:rsidTr="001707FF">
        <w:trPr>
          <w:trHeight w:val="243"/>
          <w:jc w:val="center"/>
          <w:ins w:id="697" w:author="ZAIDOU Mouhammad" w:date="2024-10-26T14:46:00Z"/>
        </w:trPr>
        <w:tc>
          <w:tcPr>
            <w:tcW w:w="315" w:type="pct"/>
          </w:tcPr>
          <w:p w14:paraId="41446A9D" w14:textId="77777777" w:rsidR="0039667B" w:rsidRPr="00EC5256" w:rsidRDefault="0039667B">
            <w:pPr>
              <w:pStyle w:val="ListParagraph1"/>
              <w:numPr>
                <w:ilvl w:val="0"/>
                <w:numId w:val="29"/>
              </w:numPr>
              <w:spacing w:after="0" w:line="240" w:lineRule="auto"/>
              <w:jc w:val="both"/>
              <w:rPr>
                <w:ins w:id="698" w:author="ZAIDOU Mouhammad" w:date="2024-10-26T14:46:00Z"/>
                <w:rFonts w:ascii="Arial" w:hAnsi="Arial" w:cs="Arial"/>
                <w:szCs w:val="20"/>
                <w:lang w:val="fr-FR"/>
              </w:rPr>
              <w:pPrChange w:id="699"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78BAD3CF" w14:textId="77777777" w:rsidR="0039667B" w:rsidRPr="00EC5256" w:rsidRDefault="0039667B" w:rsidP="00C61737">
            <w:pPr>
              <w:pStyle w:val="ListParagraph1"/>
              <w:spacing w:after="0" w:line="240" w:lineRule="auto"/>
              <w:ind w:left="0"/>
              <w:rPr>
                <w:ins w:id="700" w:author="ZAIDOU Mouhammad" w:date="2024-10-26T14:46:00Z"/>
                <w:lang w:val="fr-FR"/>
              </w:rPr>
            </w:pPr>
            <w:ins w:id="701" w:author="ZAIDOU Mouhammad" w:date="2024-10-26T14:46:00Z">
              <w:r>
                <w:rPr>
                  <w:rFonts w:ascii="Calibri" w:hAnsi="Calibri" w:cs="Calibri"/>
                  <w:color w:val="000000"/>
                  <w:sz w:val="22"/>
                </w:rPr>
                <w:t>Kit de suture  (bétadine)</w:t>
              </w:r>
              <w:del w:id="702" w:author="ZAIDOU Mouhammad" w:date="2024-10-26T14:11:00Z">
                <w:r w:rsidDel="0074756F">
                  <w:rPr>
                    <w:rFonts w:ascii="Calibri" w:hAnsi="Calibri" w:cs="Calibri"/>
                    <w:color w:val="000000"/>
                    <w:sz w:val="22"/>
                  </w:rPr>
                  <w:delText>Kit de suture  (bétadine)</w:delText>
                </w:r>
              </w:del>
            </w:ins>
          </w:p>
        </w:tc>
        <w:tc>
          <w:tcPr>
            <w:tcW w:w="677" w:type="pct"/>
          </w:tcPr>
          <w:p w14:paraId="325CB70B" w14:textId="77777777" w:rsidR="0039667B" w:rsidRPr="00EC5256" w:rsidRDefault="0039667B" w:rsidP="00C61737">
            <w:pPr>
              <w:pStyle w:val="ListParagraph1"/>
              <w:ind w:left="0"/>
              <w:jc w:val="center"/>
              <w:rPr>
                <w:ins w:id="703" w:author="ZAIDOU Mouhammad" w:date="2024-10-26T14:46:00Z"/>
                <w:rFonts w:ascii="Arial" w:eastAsia="Times New Roman" w:hAnsi="Arial" w:cs="Arial"/>
                <w:color w:val="000000"/>
                <w:szCs w:val="20"/>
                <w:lang w:val="fr-FR" w:bidi="hi-IN"/>
              </w:rPr>
            </w:pPr>
            <w:ins w:id="704" w:author="ZAIDOU Mouhammad" w:date="2024-10-26T14:46:00Z">
              <w:r w:rsidRPr="00EC5256">
                <w:rPr>
                  <w:rFonts w:ascii="Arial" w:eastAsia="Times New Roman" w:hAnsi="Arial" w:cs="Arial"/>
                  <w:color w:val="000000"/>
                  <w:szCs w:val="20"/>
                  <w:lang w:val="fr-FR" w:bidi="hi-IN"/>
                </w:rPr>
                <w:t>1</w:t>
              </w:r>
              <w:del w:id="705"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shd w:val="clear" w:color="auto" w:fill="auto"/>
          </w:tcPr>
          <w:p w14:paraId="29E6EACD" w14:textId="77777777" w:rsidR="0039667B" w:rsidRPr="00EC5256" w:rsidRDefault="0039667B" w:rsidP="00C61737">
            <w:pPr>
              <w:pStyle w:val="ListParagraph1"/>
              <w:ind w:left="0"/>
              <w:jc w:val="center"/>
              <w:rPr>
                <w:ins w:id="706" w:author="ZAIDOU Mouhammad" w:date="2024-10-26T14:46:00Z"/>
                <w:rFonts w:ascii="Arial" w:eastAsia="Times New Roman" w:hAnsi="Arial" w:cs="Arial"/>
                <w:color w:val="000000"/>
                <w:szCs w:val="20"/>
                <w:lang w:val="fr-FR" w:bidi="hi-IN"/>
              </w:rPr>
            </w:pPr>
            <w:ins w:id="707" w:author="ZAIDOU Mouhammad" w:date="2024-10-26T14:46:00Z">
              <w:r w:rsidRPr="00EC5256">
                <w:rPr>
                  <w:rFonts w:ascii="Arial" w:eastAsia="Times New Roman" w:hAnsi="Arial" w:cs="Arial"/>
                  <w:color w:val="000000"/>
                  <w:szCs w:val="20"/>
                  <w:lang w:val="fr-FR" w:bidi="hi-IN"/>
                </w:rPr>
                <w:t>2</w:t>
              </w:r>
              <w:del w:id="708"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shd w:val="clear" w:color="auto" w:fill="auto"/>
          </w:tcPr>
          <w:p w14:paraId="1ACA9118" w14:textId="77777777" w:rsidR="0039667B" w:rsidRPr="00EC5256" w:rsidRDefault="0039667B" w:rsidP="00C61737">
            <w:pPr>
              <w:pStyle w:val="ListParagraph1"/>
              <w:ind w:left="0"/>
              <w:jc w:val="center"/>
              <w:rPr>
                <w:ins w:id="709" w:author="ZAIDOU Mouhammad" w:date="2024-10-26T14:46:00Z"/>
                <w:rFonts w:ascii="Arial" w:eastAsia="Times New Roman" w:hAnsi="Arial" w:cs="Arial"/>
                <w:color w:val="000000"/>
                <w:szCs w:val="20"/>
                <w:lang w:val="fr-FR" w:bidi="hi-IN"/>
              </w:rPr>
            </w:pPr>
            <w:ins w:id="710" w:author="ZAIDOU Mouhammad" w:date="2024-10-26T14:46:00Z">
              <w:r w:rsidRPr="00EC5256">
                <w:rPr>
                  <w:rFonts w:ascii="Arial" w:eastAsia="Times New Roman" w:hAnsi="Arial" w:cs="Arial"/>
                  <w:color w:val="000000"/>
                  <w:szCs w:val="20"/>
                  <w:lang w:val="fr-FR" w:bidi="hi-IN"/>
                </w:rPr>
                <w:t>3</w:t>
              </w:r>
              <w:del w:id="711"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682CF84B" w14:textId="77777777" w:rsidR="0039667B" w:rsidRPr="00EC5256" w:rsidRDefault="0039667B" w:rsidP="00C61737">
            <w:pPr>
              <w:pStyle w:val="ListParagraph1"/>
              <w:rPr>
                <w:ins w:id="712" w:author="ZAIDOU Mouhammad" w:date="2024-10-26T14:46:00Z"/>
                <w:rFonts w:ascii="Arial" w:eastAsia="Times New Roman" w:hAnsi="Arial" w:cs="Arial"/>
                <w:color w:val="000000"/>
                <w:szCs w:val="20"/>
                <w:lang w:val="fr-FR" w:bidi="hi-IN"/>
              </w:rPr>
            </w:pPr>
          </w:p>
        </w:tc>
      </w:tr>
      <w:tr w:rsidR="001707FF" w:rsidRPr="002D084C" w14:paraId="27C2F896" w14:textId="77777777" w:rsidTr="001707FF">
        <w:tblPrEx>
          <w:tblW w:w="5004" w:type="pct"/>
          <w:jc w:val="center"/>
          <w:tblPrExChange w:id="713" w:author="ZAIDOU Mouhammad" w:date="2024-10-26T15:08:00Z">
            <w:tblPrEx>
              <w:tblW w:w="5075" w:type="pct"/>
              <w:jc w:val="center"/>
            </w:tblPrEx>
          </w:tblPrExChange>
        </w:tblPrEx>
        <w:trPr>
          <w:trHeight w:val="243"/>
          <w:jc w:val="center"/>
          <w:trPrChange w:id="714" w:author="ZAIDOU Mouhammad" w:date="2024-10-26T15:08:00Z">
            <w:trPr>
              <w:gridAfter w:val="0"/>
              <w:wAfter w:w="71" w:type="pct"/>
              <w:trHeight w:val="243"/>
              <w:jc w:val="center"/>
            </w:trPr>
          </w:trPrChange>
        </w:trPr>
        <w:tc>
          <w:tcPr>
            <w:tcW w:w="315" w:type="pct"/>
            <w:tcPrChange w:id="715" w:author="ZAIDOU Mouhammad" w:date="2024-10-26T15:08:00Z">
              <w:tcPr>
                <w:tcW w:w="310" w:type="pct"/>
                <w:gridSpan w:val="3"/>
              </w:tcPr>
            </w:tcPrChange>
          </w:tcPr>
          <w:p w14:paraId="51CAB05B"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16" w:author="ZAIDOU Mouhammad" w:date="2024-10-26T15:11:00Z">
                <w:pPr>
                  <w:pStyle w:val="ListParagraph1"/>
                  <w:numPr>
                    <w:numId w:val="2"/>
                  </w:numPr>
                  <w:spacing w:after="0" w:line="240" w:lineRule="auto"/>
                  <w:ind w:hanging="360"/>
                  <w:jc w:val="center"/>
                </w:pPr>
              </w:pPrChange>
            </w:pPr>
          </w:p>
        </w:tc>
        <w:tc>
          <w:tcPr>
            <w:tcW w:w="1866" w:type="pct"/>
            <w:tcPrChange w:id="717" w:author="ZAIDOU Mouhammad" w:date="2024-10-26T15:08:00Z">
              <w:tcPr>
                <w:tcW w:w="1840" w:type="pct"/>
                <w:gridSpan w:val="4"/>
              </w:tcPr>
            </w:tcPrChange>
          </w:tcPr>
          <w:p w14:paraId="67DC8519" w14:textId="7EB5485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Kit de test de grossesse urinaire                            </w:t>
            </w:r>
          </w:p>
        </w:tc>
        <w:tc>
          <w:tcPr>
            <w:tcW w:w="677" w:type="pct"/>
            <w:tcPrChange w:id="718" w:author="ZAIDOU Mouhammad" w:date="2024-10-26T15:08:00Z">
              <w:tcPr>
                <w:tcW w:w="668" w:type="pct"/>
                <w:gridSpan w:val="4"/>
              </w:tcPr>
            </w:tcPrChange>
          </w:tcPr>
          <w:p w14:paraId="11EAFB7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719" w:author="ZAIDOU Mouhammad" w:date="2024-10-26T15:08:00Z">
              <w:tcPr>
                <w:tcW w:w="725" w:type="pct"/>
                <w:gridSpan w:val="2"/>
                <w:shd w:val="clear" w:color="auto" w:fill="000000" w:themeFill="text1"/>
              </w:tcPr>
            </w:tcPrChange>
          </w:tcPr>
          <w:p w14:paraId="7EBD7624" w14:textId="64E68D13"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720" w:author="ZAIDOU Mouhammad" w:date="2024-10-26T15:08:00Z">
              <w:tcPr>
                <w:tcW w:w="1014" w:type="pct"/>
                <w:gridSpan w:val="3"/>
              </w:tcPr>
            </w:tcPrChange>
          </w:tcPr>
          <w:p w14:paraId="456A3D9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val="restart"/>
            <w:tcPrChange w:id="721" w:author="ZAIDOU Mouhammad" w:date="2024-10-26T15:08:00Z">
              <w:tcPr>
                <w:tcW w:w="373" w:type="pct"/>
                <w:gridSpan w:val="3"/>
                <w:vMerge w:val="restart"/>
              </w:tcPr>
            </w:tcPrChange>
          </w:tcPr>
          <w:p w14:paraId="17C97CB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0282081" w14:textId="77777777" w:rsidTr="001707FF">
        <w:tblPrEx>
          <w:tblW w:w="5004" w:type="pct"/>
          <w:jc w:val="center"/>
          <w:tblPrExChange w:id="722" w:author="ZAIDOU Mouhammad" w:date="2024-10-26T15:08:00Z">
            <w:tblPrEx>
              <w:tblW w:w="5004" w:type="pct"/>
              <w:jc w:val="center"/>
            </w:tblPrEx>
          </w:tblPrExChange>
        </w:tblPrEx>
        <w:trPr>
          <w:trHeight w:val="243"/>
          <w:jc w:val="center"/>
          <w:trPrChange w:id="723" w:author="ZAIDOU Mouhammad" w:date="2024-10-26T15:08:00Z">
            <w:trPr>
              <w:gridAfter w:val="0"/>
              <w:trHeight w:val="243"/>
              <w:jc w:val="center"/>
            </w:trPr>
          </w:trPrChange>
        </w:trPr>
        <w:tc>
          <w:tcPr>
            <w:tcW w:w="315" w:type="pct"/>
            <w:tcPrChange w:id="724" w:author="ZAIDOU Mouhammad" w:date="2024-10-26T15:08:00Z">
              <w:tcPr>
                <w:tcW w:w="315" w:type="pct"/>
                <w:gridSpan w:val="4"/>
              </w:tcPr>
            </w:tcPrChange>
          </w:tcPr>
          <w:p w14:paraId="7DC7667C"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25" w:author="ZAIDOU Mouhammad" w:date="2024-10-26T15:11:00Z">
                <w:pPr>
                  <w:pStyle w:val="ListParagraph1"/>
                  <w:numPr>
                    <w:numId w:val="2"/>
                  </w:numPr>
                  <w:spacing w:after="0" w:line="240" w:lineRule="auto"/>
                  <w:ind w:hanging="360"/>
                  <w:jc w:val="center"/>
                </w:pPr>
              </w:pPrChange>
            </w:pPr>
          </w:p>
        </w:tc>
        <w:tc>
          <w:tcPr>
            <w:tcW w:w="1866" w:type="pct"/>
            <w:tcPrChange w:id="726" w:author="ZAIDOU Mouhammad" w:date="2024-10-26T15:08:00Z">
              <w:tcPr>
                <w:tcW w:w="1866" w:type="pct"/>
                <w:gridSpan w:val="4"/>
              </w:tcPr>
            </w:tcPrChange>
          </w:tcPr>
          <w:p w14:paraId="65B394A3" w14:textId="5589C80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Lavage des mains à l'eau courante au point d'utilisation </w:t>
            </w:r>
          </w:p>
        </w:tc>
        <w:tc>
          <w:tcPr>
            <w:tcW w:w="677" w:type="pct"/>
            <w:tcPrChange w:id="727" w:author="ZAIDOU Mouhammad" w:date="2024-10-26T15:08:00Z">
              <w:tcPr>
                <w:tcW w:w="677" w:type="pct"/>
                <w:gridSpan w:val="3"/>
              </w:tcPr>
            </w:tcPrChange>
          </w:tcPr>
          <w:p w14:paraId="355A192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728" w:author="ZAIDOU Mouhammad" w:date="2024-10-26T15:08:00Z">
              <w:tcPr>
                <w:tcW w:w="735" w:type="pct"/>
                <w:gridSpan w:val="3"/>
              </w:tcPr>
            </w:tcPrChange>
          </w:tcPr>
          <w:p w14:paraId="5C83517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729" w:author="ZAIDOU Mouhammad" w:date="2024-10-26T15:08:00Z">
              <w:tcPr>
                <w:tcW w:w="1028" w:type="pct"/>
                <w:gridSpan w:val="3"/>
              </w:tcPr>
            </w:tcPrChange>
          </w:tcPr>
          <w:p w14:paraId="34D8545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30" w:author="ZAIDOU Mouhammad" w:date="2024-10-26T15:08:00Z">
              <w:tcPr>
                <w:tcW w:w="378" w:type="pct"/>
                <w:gridSpan w:val="2"/>
                <w:vMerge/>
              </w:tcPr>
            </w:tcPrChange>
          </w:tcPr>
          <w:p w14:paraId="6A2748F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2B3D4DE" w14:textId="77777777" w:rsidTr="001707FF">
        <w:tblPrEx>
          <w:tblW w:w="5004" w:type="pct"/>
          <w:jc w:val="center"/>
          <w:tblPrExChange w:id="731" w:author="ZAIDOU Mouhammad" w:date="2024-10-26T15:08:00Z">
            <w:tblPrEx>
              <w:tblW w:w="5004" w:type="pct"/>
              <w:jc w:val="center"/>
            </w:tblPrEx>
          </w:tblPrExChange>
        </w:tblPrEx>
        <w:trPr>
          <w:trHeight w:val="243"/>
          <w:jc w:val="center"/>
          <w:trPrChange w:id="732" w:author="ZAIDOU Mouhammad" w:date="2024-10-26T15:08:00Z">
            <w:trPr>
              <w:gridAfter w:val="0"/>
              <w:trHeight w:val="243"/>
              <w:jc w:val="center"/>
            </w:trPr>
          </w:trPrChange>
        </w:trPr>
        <w:tc>
          <w:tcPr>
            <w:tcW w:w="315" w:type="pct"/>
            <w:tcPrChange w:id="733" w:author="ZAIDOU Mouhammad" w:date="2024-10-26T15:08:00Z">
              <w:tcPr>
                <w:tcW w:w="315" w:type="pct"/>
                <w:gridSpan w:val="4"/>
              </w:tcPr>
            </w:tcPrChange>
          </w:tcPr>
          <w:p w14:paraId="1E739B61"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34" w:author="ZAIDOU Mouhammad" w:date="2024-10-26T15:11:00Z">
                <w:pPr>
                  <w:pStyle w:val="ListParagraph1"/>
                  <w:numPr>
                    <w:numId w:val="2"/>
                  </w:numPr>
                  <w:spacing w:after="0" w:line="240" w:lineRule="auto"/>
                  <w:ind w:hanging="360"/>
                  <w:jc w:val="center"/>
                </w:pPr>
              </w:pPrChange>
            </w:pPr>
          </w:p>
        </w:tc>
        <w:tc>
          <w:tcPr>
            <w:tcW w:w="1866" w:type="pct"/>
            <w:tcPrChange w:id="735" w:author="ZAIDOU Mouhammad" w:date="2024-10-26T15:08:00Z">
              <w:tcPr>
                <w:tcW w:w="1866" w:type="pct"/>
                <w:gridSpan w:val="4"/>
              </w:tcPr>
            </w:tcPrChange>
          </w:tcPr>
          <w:p w14:paraId="541C99A7" w14:textId="16D4D1CA"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Robinets actionnés par le coude  </w:t>
            </w:r>
          </w:p>
        </w:tc>
        <w:tc>
          <w:tcPr>
            <w:tcW w:w="677" w:type="pct"/>
            <w:tcPrChange w:id="736" w:author="ZAIDOU Mouhammad" w:date="2024-10-26T15:08:00Z">
              <w:tcPr>
                <w:tcW w:w="677" w:type="pct"/>
                <w:gridSpan w:val="3"/>
              </w:tcPr>
            </w:tcPrChange>
          </w:tcPr>
          <w:p w14:paraId="683F737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737" w:author="ZAIDOU Mouhammad" w:date="2024-10-26T15:08:00Z">
              <w:tcPr>
                <w:tcW w:w="735" w:type="pct"/>
                <w:gridSpan w:val="3"/>
              </w:tcPr>
            </w:tcPrChange>
          </w:tcPr>
          <w:p w14:paraId="653E316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738" w:author="ZAIDOU Mouhammad" w:date="2024-10-26T15:08:00Z">
              <w:tcPr>
                <w:tcW w:w="1028" w:type="pct"/>
                <w:gridSpan w:val="3"/>
              </w:tcPr>
            </w:tcPrChange>
          </w:tcPr>
          <w:p w14:paraId="1DF99EE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39" w:author="ZAIDOU Mouhammad" w:date="2024-10-26T15:08:00Z">
              <w:tcPr>
                <w:tcW w:w="378" w:type="pct"/>
                <w:gridSpan w:val="2"/>
                <w:vMerge/>
              </w:tcPr>
            </w:tcPrChange>
          </w:tcPr>
          <w:p w14:paraId="0C51A1A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40D0194" w14:textId="77777777" w:rsidTr="001707FF">
        <w:tblPrEx>
          <w:tblW w:w="5004" w:type="pct"/>
          <w:jc w:val="center"/>
          <w:tblPrExChange w:id="740" w:author="ZAIDOU Mouhammad" w:date="2024-10-26T15:08:00Z">
            <w:tblPrEx>
              <w:tblW w:w="5004" w:type="pct"/>
              <w:jc w:val="center"/>
            </w:tblPrEx>
          </w:tblPrExChange>
        </w:tblPrEx>
        <w:trPr>
          <w:trHeight w:val="243"/>
          <w:jc w:val="center"/>
          <w:trPrChange w:id="741" w:author="ZAIDOU Mouhammad" w:date="2024-10-26T15:08:00Z">
            <w:trPr>
              <w:gridAfter w:val="0"/>
              <w:trHeight w:val="243"/>
              <w:jc w:val="center"/>
            </w:trPr>
          </w:trPrChange>
        </w:trPr>
        <w:tc>
          <w:tcPr>
            <w:tcW w:w="315" w:type="pct"/>
            <w:tcPrChange w:id="742" w:author="ZAIDOU Mouhammad" w:date="2024-10-26T15:08:00Z">
              <w:tcPr>
                <w:tcW w:w="315" w:type="pct"/>
                <w:gridSpan w:val="4"/>
              </w:tcPr>
            </w:tcPrChange>
          </w:tcPr>
          <w:p w14:paraId="37FA27E2"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43" w:author="ZAIDOU Mouhammad" w:date="2024-10-26T15:11:00Z">
                <w:pPr>
                  <w:pStyle w:val="ListParagraph1"/>
                  <w:numPr>
                    <w:numId w:val="2"/>
                  </w:numPr>
                  <w:spacing w:after="0" w:line="240" w:lineRule="auto"/>
                  <w:ind w:hanging="360"/>
                  <w:jc w:val="center"/>
                </w:pPr>
              </w:pPrChange>
            </w:pPr>
          </w:p>
        </w:tc>
        <w:tc>
          <w:tcPr>
            <w:tcW w:w="1866" w:type="pct"/>
            <w:tcPrChange w:id="744" w:author="ZAIDOU Mouhammad" w:date="2024-10-26T15:08:00Z">
              <w:tcPr>
                <w:tcW w:w="1866" w:type="pct"/>
                <w:gridSpan w:val="4"/>
              </w:tcPr>
            </w:tcPrChange>
          </w:tcPr>
          <w:p w14:paraId="12D8DDC6" w14:textId="550D59F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Lavabo large et profond pour éviter les éclaboussures et la rétention d'eau</w:t>
            </w:r>
          </w:p>
        </w:tc>
        <w:tc>
          <w:tcPr>
            <w:tcW w:w="677" w:type="pct"/>
            <w:tcPrChange w:id="745" w:author="ZAIDOU Mouhammad" w:date="2024-10-26T15:08:00Z">
              <w:tcPr>
                <w:tcW w:w="677" w:type="pct"/>
                <w:gridSpan w:val="3"/>
              </w:tcPr>
            </w:tcPrChange>
          </w:tcPr>
          <w:p w14:paraId="24C0B22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746" w:author="ZAIDOU Mouhammad" w:date="2024-10-26T15:08:00Z">
              <w:tcPr>
                <w:tcW w:w="735" w:type="pct"/>
                <w:gridSpan w:val="3"/>
              </w:tcPr>
            </w:tcPrChange>
          </w:tcPr>
          <w:p w14:paraId="0F7F1EA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747" w:author="ZAIDOU Mouhammad" w:date="2024-10-26T15:08:00Z">
              <w:tcPr>
                <w:tcW w:w="1028" w:type="pct"/>
                <w:gridSpan w:val="3"/>
              </w:tcPr>
            </w:tcPrChange>
          </w:tcPr>
          <w:p w14:paraId="1AC7545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48" w:author="ZAIDOU Mouhammad" w:date="2024-10-26T15:08:00Z">
              <w:tcPr>
                <w:tcW w:w="378" w:type="pct"/>
                <w:gridSpan w:val="2"/>
                <w:vMerge/>
              </w:tcPr>
            </w:tcPrChange>
          </w:tcPr>
          <w:p w14:paraId="6BFA7FF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1B91C1B" w14:textId="77777777" w:rsidTr="001707FF">
        <w:tblPrEx>
          <w:tblW w:w="5004" w:type="pct"/>
          <w:jc w:val="center"/>
          <w:tblPrExChange w:id="749" w:author="ZAIDOU Mouhammad" w:date="2024-10-26T15:08:00Z">
            <w:tblPrEx>
              <w:tblW w:w="5075" w:type="pct"/>
              <w:jc w:val="center"/>
            </w:tblPrEx>
          </w:tblPrExChange>
        </w:tblPrEx>
        <w:trPr>
          <w:trHeight w:val="243"/>
          <w:jc w:val="center"/>
          <w:trPrChange w:id="750" w:author="ZAIDOU Mouhammad" w:date="2024-10-26T15:08:00Z">
            <w:trPr>
              <w:gridAfter w:val="0"/>
              <w:wAfter w:w="71" w:type="pct"/>
              <w:trHeight w:val="243"/>
              <w:jc w:val="center"/>
            </w:trPr>
          </w:trPrChange>
        </w:trPr>
        <w:tc>
          <w:tcPr>
            <w:tcW w:w="315" w:type="pct"/>
            <w:tcPrChange w:id="751" w:author="ZAIDOU Mouhammad" w:date="2024-10-26T15:08:00Z">
              <w:tcPr>
                <w:tcW w:w="310" w:type="pct"/>
                <w:gridSpan w:val="3"/>
              </w:tcPr>
            </w:tcPrChange>
          </w:tcPr>
          <w:p w14:paraId="02023734"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52" w:author="ZAIDOU Mouhammad" w:date="2024-10-26T15:11:00Z">
                <w:pPr>
                  <w:pStyle w:val="ListParagraph1"/>
                  <w:numPr>
                    <w:numId w:val="2"/>
                  </w:numPr>
                  <w:spacing w:after="0" w:line="240" w:lineRule="auto"/>
                  <w:ind w:hanging="360"/>
                  <w:jc w:val="center"/>
                </w:pPr>
              </w:pPrChange>
            </w:pPr>
          </w:p>
        </w:tc>
        <w:tc>
          <w:tcPr>
            <w:tcW w:w="1866" w:type="pct"/>
            <w:tcPrChange w:id="753" w:author="ZAIDOU Mouhammad" w:date="2024-10-26T15:08:00Z">
              <w:tcPr>
                <w:tcW w:w="1840" w:type="pct"/>
                <w:gridSpan w:val="4"/>
              </w:tcPr>
            </w:tcPrChange>
          </w:tcPr>
          <w:p w14:paraId="2A0C6E5B" w14:textId="521A09C8"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Savon antiseptique avec porte-savon/antiseptique liquide avec distributeur.</w:t>
            </w:r>
          </w:p>
        </w:tc>
        <w:tc>
          <w:tcPr>
            <w:tcW w:w="677" w:type="pct"/>
            <w:tcPrChange w:id="754" w:author="ZAIDOU Mouhammad" w:date="2024-10-26T15:08:00Z">
              <w:tcPr>
                <w:tcW w:w="668" w:type="pct"/>
                <w:gridSpan w:val="4"/>
              </w:tcPr>
            </w:tcPrChange>
          </w:tcPr>
          <w:p w14:paraId="39F24FD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755" w:author="ZAIDOU Mouhammad" w:date="2024-10-26T15:08:00Z">
              <w:tcPr>
                <w:tcW w:w="725" w:type="pct"/>
                <w:gridSpan w:val="2"/>
                <w:shd w:val="clear" w:color="auto" w:fill="000000" w:themeFill="text1"/>
              </w:tcPr>
            </w:tcPrChange>
          </w:tcPr>
          <w:p w14:paraId="1FED86C2" w14:textId="66864845"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756" w:author="ZAIDOU Mouhammad" w:date="2024-10-26T15:08:00Z">
              <w:tcPr>
                <w:tcW w:w="1014" w:type="pct"/>
                <w:gridSpan w:val="3"/>
              </w:tcPr>
            </w:tcPrChange>
          </w:tcPr>
          <w:p w14:paraId="765774E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57" w:author="ZAIDOU Mouhammad" w:date="2024-10-26T15:08:00Z">
              <w:tcPr>
                <w:tcW w:w="373" w:type="pct"/>
                <w:gridSpan w:val="3"/>
                <w:vMerge/>
              </w:tcPr>
            </w:tcPrChange>
          </w:tcPr>
          <w:p w14:paraId="142D87A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75FE1EB" w14:textId="77777777" w:rsidTr="001707FF">
        <w:tblPrEx>
          <w:tblW w:w="5004" w:type="pct"/>
          <w:jc w:val="center"/>
          <w:tblPrExChange w:id="758" w:author="ZAIDOU Mouhammad" w:date="2024-10-26T15:08:00Z">
            <w:tblPrEx>
              <w:tblW w:w="5075" w:type="pct"/>
              <w:jc w:val="center"/>
            </w:tblPrEx>
          </w:tblPrExChange>
        </w:tblPrEx>
        <w:trPr>
          <w:trHeight w:val="243"/>
          <w:jc w:val="center"/>
          <w:trPrChange w:id="759" w:author="ZAIDOU Mouhammad" w:date="2024-10-26T15:08:00Z">
            <w:trPr>
              <w:gridAfter w:val="0"/>
              <w:wAfter w:w="71" w:type="pct"/>
              <w:trHeight w:val="243"/>
              <w:jc w:val="center"/>
            </w:trPr>
          </w:trPrChange>
        </w:trPr>
        <w:tc>
          <w:tcPr>
            <w:tcW w:w="315" w:type="pct"/>
            <w:tcPrChange w:id="760" w:author="ZAIDOU Mouhammad" w:date="2024-10-26T15:08:00Z">
              <w:tcPr>
                <w:tcW w:w="310" w:type="pct"/>
                <w:gridSpan w:val="3"/>
              </w:tcPr>
            </w:tcPrChange>
          </w:tcPr>
          <w:p w14:paraId="257811E0"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61" w:author="ZAIDOU Mouhammad" w:date="2024-10-26T15:11:00Z">
                <w:pPr>
                  <w:pStyle w:val="ListParagraph1"/>
                  <w:numPr>
                    <w:numId w:val="2"/>
                  </w:numPr>
                  <w:spacing w:after="0" w:line="240" w:lineRule="auto"/>
                  <w:ind w:hanging="360"/>
                  <w:jc w:val="center"/>
                </w:pPr>
              </w:pPrChange>
            </w:pPr>
          </w:p>
        </w:tc>
        <w:tc>
          <w:tcPr>
            <w:tcW w:w="1866" w:type="pct"/>
            <w:tcPrChange w:id="762" w:author="ZAIDOU Mouhammad" w:date="2024-10-26T15:08:00Z">
              <w:tcPr>
                <w:tcW w:w="1840" w:type="pct"/>
                <w:gridSpan w:val="4"/>
              </w:tcPr>
            </w:tcPrChange>
          </w:tcPr>
          <w:p w14:paraId="0A527E98" w14:textId="3B57B027"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Produit de friction pour les mains à base d'alcool </w:t>
            </w:r>
          </w:p>
        </w:tc>
        <w:tc>
          <w:tcPr>
            <w:tcW w:w="677" w:type="pct"/>
            <w:tcPrChange w:id="763" w:author="ZAIDOU Mouhammad" w:date="2024-10-26T15:08:00Z">
              <w:tcPr>
                <w:tcW w:w="668" w:type="pct"/>
                <w:gridSpan w:val="4"/>
              </w:tcPr>
            </w:tcPrChange>
          </w:tcPr>
          <w:p w14:paraId="19CF33E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764" w:author="ZAIDOU Mouhammad" w:date="2024-10-26T15:08:00Z">
              <w:tcPr>
                <w:tcW w:w="725" w:type="pct"/>
                <w:gridSpan w:val="2"/>
                <w:shd w:val="clear" w:color="auto" w:fill="000000" w:themeFill="text1"/>
              </w:tcPr>
            </w:tcPrChange>
          </w:tcPr>
          <w:p w14:paraId="3D063473" w14:textId="42F8986A"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765" w:author="ZAIDOU Mouhammad" w:date="2024-10-26T15:08:00Z">
              <w:tcPr>
                <w:tcW w:w="1014" w:type="pct"/>
                <w:gridSpan w:val="3"/>
              </w:tcPr>
            </w:tcPrChange>
          </w:tcPr>
          <w:p w14:paraId="3217075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66" w:author="ZAIDOU Mouhammad" w:date="2024-10-26T15:08:00Z">
              <w:tcPr>
                <w:tcW w:w="373" w:type="pct"/>
                <w:gridSpan w:val="3"/>
                <w:vMerge/>
              </w:tcPr>
            </w:tcPrChange>
          </w:tcPr>
          <w:p w14:paraId="3880FC6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7F531D4" w14:textId="77777777" w:rsidTr="001707FF">
        <w:tblPrEx>
          <w:tblW w:w="5004" w:type="pct"/>
          <w:jc w:val="center"/>
          <w:tblPrExChange w:id="767" w:author="ZAIDOU Mouhammad" w:date="2024-10-26T15:08:00Z">
            <w:tblPrEx>
              <w:tblW w:w="5075" w:type="pct"/>
              <w:jc w:val="center"/>
            </w:tblPrEx>
          </w:tblPrExChange>
        </w:tblPrEx>
        <w:trPr>
          <w:trHeight w:val="243"/>
          <w:jc w:val="center"/>
          <w:trPrChange w:id="768" w:author="ZAIDOU Mouhammad" w:date="2024-10-26T15:08:00Z">
            <w:trPr>
              <w:gridAfter w:val="0"/>
              <w:wAfter w:w="71" w:type="pct"/>
              <w:trHeight w:val="243"/>
              <w:jc w:val="center"/>
            </w:trPr>
          </w:trPrChange>
        </w:trPr>
        <w:tc>
          <w:tcPr>
            <w:tcW w:w="315" w:type="pct"/>
            <w:tcPrChange w:id="769" w:author="ZAIDOU Mouhammad" w:date="2024-10-26T15:08:00Z">
              <w:tcPr>
                <w:tcW w:w="310" w:type="pct"/>
                <w:gridSpan w:val="3"/>
              </w:tcPr>
            </w:tcPrChange>
          </w:tcPr>
          <w:p w14:paraId="446AE0CB"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70" w:author="ZAIDOU Mouhammad" w:date="2024-10-26T15:11:00Z">
                <w:pPr>
                  <w:pStyle w:val="ListParagraph1"/>
                  <w:numPr>
                    <w:numId w:val="2"/>
                  </w:numPr>
                  <w:spacing w:after="0" w:line="240" w:lineRule="auto"/>
                  <w:ind w:hanging="360"/>
                  <w:jc w:val="center"/>
                </w:pPr>
              </w:pPrChange>
            </w:pPr>
          </w:p>
        </w:tc>
        <w:tc>
          <w:tcPr>
            <w:tcW w:w="1866" w:type="pct"/>
            <w:tcPrChange w:id="771" w:author="ZAIDOU Mouhammad" w:date="2024-10-26T15:08:00Z">
              <w:tcPr>
                <w:tcW w:w="1840" w:type="pct"/>
                <w:gridSpan w:val="4"/>
              </w:tcPr>
            </w:tcPrChange>
          </w:tcPr>
          <w:p w14:paraId="533E9F37" w14:textId="5CBF306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Affichage des instructions relatives au lavage des mains au point d'utilisation </w:t>
            </w:r>
          </w:p>
        </w:tc>
        <w:tc>
          <w:tcPr>
            <w:tcW w:w="677" w:type="pct"/>
            <w:tcPrChange w:id="772" w:author="ZAIDOU Mouhammad" w:date="2024-10-26T15:08:00Z">
              <w:tcPr>
                <w:tcW w:w="668" w:type="pct"/>
                <w:gridSpan w:val="4"/>
              </w:tcPr>
            </w:tcPrChange>
          </w:tcPr>
          <w:p w14:paraId="246EE82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773" w:author="ZAIDOU Mouhammad" w:date="2024-10-26T15:08:00Z">
              <w:tcPr>
                <w:tcW w:w="725" w:type="pct"/>
                <w:gridSpan w:val="2"/>
                <w:shd w:val="clear" w:color="auto" w:fill="000000" w:themeFill="text1"/>
              </w:tcPr>
            </w:tcPrChange>
          </w:tcPr>
          <w:p w14:paraId="4DCD24F1" w14:textId="3B10EC14"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774" w:author="ZAIDOU Mouhammad" w:date="2024-10-26T15:08:00Z">
              <w:tcPr>
                <w:tcW w:w="1014" w:type="pct"/>
                <w:gridSpan w:val="3"/>
              </w:tcPr>
            </w:tcPrChange>
          </w:tcPr>
          <w:p w14:paraId="520F064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75" w:author="ZAIDOU Mouhammad" w:date="2024-10-26T15:08:00Z">
              <w:tcPr>
                <w:tcW w:w="373" w:type="pct"/>
                <w:gridSpan w:val="3"/>
                <w:vMerge/>
              </w:tcPr>
            </w:tcPrChange>
          </w:tcPr>
          <w:p w14:paraId="257155C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423F440" w14:textId="77777777" w:rsidTr="001707FF">
        <w:tblPrEx>
          <w:tblW w:w="5004" w:type="pct"/>
          <w:jc w:val="center"/>
          <w:tblPrExChange w:id="776" w:author="ZAIDOU Mouhammad" w:date="2024-10-26T15:08:00Z">
            <w:tblPrEx>
              <w:tblW w:w="5075" w:type="pct"/>
              <w:jc w:val="center"/>
            </w:tblPrEx>
          </w:tblPrExChange>
        </w:tblPrEx>
        <w:trPr>
          <w:trHeight w:val="243"/>
          <w:jc w:val="center"/>
          <w:trPrChange w:id="777" w:author="ZAIDOU Mouhammad" w:date="2024-10-26T15:08:00Z">
            <w:trPr>
              <w:gridAfter w:val="0"/>
              <w:wAfter w:w="71" w:type="pct"/>
              <w:trHeight w:val="243"/>
              <w:jc w:val="center"/>
            </w:trPr>
          </w:trPrChange>
        </w:trPr>
        <w:tc>
          <w:tcPr>
            <w:tcW w:w="315" w:type="pct"/>
            <w:tcPrChange w:id="778" w:author="ZAIDOU Mouhammad" w:date="2024-10-26T15:08:00Z">
              <w:tcPr>
                <w:tcW w:w="310" w:type="pct"/>
                <w:gridSpan w:val="3"/>
              </w:tcPr>
            </w:tcPrChange>
          </w:tcPr>
          <w:p w14:paraId="648546C3"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79" w:author="ZAIDOU Mouhammad" w:date="2024-10-26T15:11:00Z">
                <w:pPr>
                  <w:pStyle w:val="ListParagraph1"/>
                  <w:numPr>
                    <w:numId w:val="2"/>
                  </w:numPr>
                  <w:spacing w:after="0" w:line="240" w:lineRule="auto"/>
                  <w:ind w:hanging="360"/>
                  <w:jc w:val="center"/>
                </w:pPr>
              </w:pPrChange>
            </w:pPr>
          </w:p>
        </w:tc>
        <w:tc>
          <w:tcPr>
            <w:tcW w:w="1866" w:type="pct"/>
            <w:tcPrChange w:id="780" w:author="ZAIDOU Mouhammad" w:date="2024-10-26T15:08:00Z">
              <w:tcPr>
                <w:tcW w:w="1840" w:type="pct"/>
                <w:gridSpan w:val="4"/>
              </w:tcPr>
            </w:tcPrChange>
          </w:tcPr>
          <w:p w14:paraId="67F8A23F" w14:textId="4F24623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Équipement de protection individuelle (EPI)</w:t>
            </w:r>
          </w:p>
        </w:tc>
        <w:tc>
          <w:tcPr>
            <w:tcW w:w="677" w:type="pct"/>
            <w:tcPrChange w:id="781" w:author="ZAIDOU Mouhammad" w:date="2024-10-26T15:08:00Z">
              <w:tcPr>
                <w:tcW w:w="668" w:type="pct"/>
                <w:gridSpan w:val="4"/>
              </w:tcPr>
            </w:tcPrChange>
          </w:tcPr>
          <w:p w14:paraId="48752AF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782" w:author="ZAIDOU Mouhammad" w:date="2024-10-26T15:08:00Z">
              <w:tcPr>
                <w:tcW w:w="725" w:type="pct"/>
                <w:gridSpan w:val="2"/>
                <w:shd w:val="clear" w:color="auto" w:fill="000000" w:themeFill="text1"/>
              </w:tcPr>
            </w:tcPrChange>
          </w:tcPr>
          <w:p w14:paraId="51FD5A82" w14:textId="6F0CBFDE"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783" w:author="ZAIDOU Mouhammad" w:date="2024-10-26T15:08:00Z">
              <w:tcPr>
                <w:tcW w:w="1014" w:type="pct"/>
                <w:gridSpan w:val="3"/>
              </w:tcPr>
            </w:tcPrChange>
          </w:tcPr>
          <w:p w14:paraId="7F8609D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84" w:author="ZAIDOU Mouhammad" w:date="2024-10-26T15:08:00Z">
              <w:tcPr>
                <w:tcW w:w="373" w:type="pct"/>
                <w:gridSpan w:val="3"/>
                <w:vMerge/>
              </w:tcPr>
            </w:tcPrChange>
          </w:tcPr>
          <w:p w14:paraId="5434441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3240A31" w14:textId="77777777" w:rsidTr="001707FF">
        <w:tblPrEx>
          <w:tblW w:w="5004" w:type="pct"/>
          <w:jc w:val="center"/>
          <w:tblPrExChange w:id="785" w:author="ZAIDOU Mouhammad" w:date="2024-10-26T15:08:00Z">
            <w:tblPrEx>
              <w:tblW w:w="5075" w:type="pct"/>
              <w:jc w:val="center"/>
            </w:tblPrEx>
          </w:tblPrExChange>
        </w:tblPrEx>
        <w:trPr>
          <w:trHeight w:val="243"/>
          <w:jc w:val="center"/>
          <w:trPrChange w:id="786" w:author="ZAIDOU Mouhammad" w:date="2024-10-26T15:08:00Z">
            <w:trPr>
              <w:gridAfter w:val="0"/>
              <w:wAfter w:w="71" w:type="pct"/>
              <w:trHeight w:val="243"/>
              <w:jc w:val="center"/>
            </w:trPr>
          </w:trPrChange>
        </w:trPr>
        <w:tc>
          <w:tcPr>
            <w:tcW w:w="315" w:type="pct"/>
            <w:tcPrChange w:id="787" w:author="ZAIDOU Mouhammad" w:date="2024-10-26T15:08:00Z">
              <w:tcPr>
                <w:tcW w:w="310" w:type="pct"/>
                <w:gridSpan w:val="3"/>
              </w:tcPr>
            </w:tcPrChange>
          </w:tcPr>
          <w:p w14:paraId="225E1E4F"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88" w:author="ZAIDOU Mouhammad" w:date="2024-10-26T15:11:00Z">
                <w:pPr>
                  <w:pStyle w:val="ListParagraph1"/>
                  <w:numPr>
                    <w:numId w:val="2"/>
                  </w:numPr>
                  <w:spacing w:after="0" w:line="240" w:lineRule="auto"/>
                  <w:ind w:hanging="360"/>
                  <w:jc w:val="center"/>
                </w:pPr>
              </w:pPrChange>
            </w:pPr>
          </w:p>
        </w:tc>
        <w:tc>
          <w:tcPr>
            <w:tcW w:w="1866" w:type="pct"/>
            <w:tcPrChange w:id="789" w:author="ZAIDOU Mouhammad" w:date="2024-10-26T15:08:00Z">
              <w:tcPr>
                <w:tcW w:w="1840" w:type="pct"/>
                <w:gridSpan w:val="4"/>
              </w:tcPr>
            </w:tcPrChange>
          </w:tcPr>
          <w:p w14:paraId="0FBD7546" w14:textId="2B149D0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Désinfectant </w:t>
            </w:r>
          </w:p>
        </w:tc>
        <w:tc>
          <w:tcPr>
            <w:tcW w:w="677" w:type="pct"/>
            <w:tcPrChange w:id="790" w:author="ZAIDOU Mouhammad" w:date="2024-10-26T15:08:00Z">
              <w:tcPr>
                <w:tcW w:w="668" w:type="pct"/>
                <w:gridSpan w:val="4"/>
              </w:tcPr>
            </w:tcPrChange>
          </w:tcPr>
          <w:p w14:paraId="7248B73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791" w:author="ZAIDOU Mouhammad" w:date="2024-10-26T15:08:00Z">
              <w:tcPr>
                <w:tcW w:w="725" w:type="pct"/>
                <w:gridSpan w:val="2"/>
                <w:shd w:val="clear" w:color="auto" w:fill="000000" w:themeFill="text1"/>
              </w:tcPr>
            </w:tcPrChange>
          </w:tcPr>
          <w:p w14:paraId="6AA9F9C5" w14:textId="6F9E3B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792" w:author="ZAIDOU Mouhammad" w:date="2024-10-26T15:08:00Z">
              <w:tcPr>
                <w:tcW w:w="1014" w:type="pct"/>
                <w:gridSpan w:val="3"/>
              </w:tcPr>
            </w:tcPrChange>
          </w:tcPr>
          <w:p w14:paraId="15DFE25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93" w:author="ZAIDOU Mouhammad" w:date="2024-10-26T15:08:00Z">
              <w:tcPr>
                <w:tcW w:w="373" w:type="pct"/>
                <w:gridSpan w:val="3"/>
                <w:vMerge/>
              </w:tcPr>
            </w:tcPrChange>
          </w:tcPr>
          <w:p w14:paraId="48FB136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D523340" w14:textId="77777777" w:rsidTr="001707FF">
        <w:tblPrEx>
          <w:tblW w:w="5004" w:type="pct"/>
          <w:jc w:val="center"/>
          <w:tblPrExChange w:id="794" w:author="ZAIDOU Mouhammad" w:date="2024-10-26T15:08:00Z">
            <w:tblPrEx>
              <w:tblW w:w="5075" w:type="pct"/>
              <w:jc w:val="center"/>
            </w:tblPrEx>
          </w:tblPrExChange>
        </w:tblPrEx>
        <w:trPr>
          <w:trHeight w:val="243"/>
          <w:jc w:val="center"/>
          <w:trPrChange w:id="795" w:author="ZAIDOU Mouhammad" w:date="2024-10-26T15:08:00Z">
            <w:trPr>
              <w:gridAfter w:val="0"/>
              <w:wAfter w:w="71" w:type="pct"/>
              <w:trHeight w:val="243"/>
              <w:jc w:val="center"/>
            </w:trPr>
          </w:trPrChange>
        </w:trPr>
        <w:tc>
          <w:tcPr>
            <w:tcW w:w="315" w:type="pct"/>
            <w:tcPrChange w:id="796" w:author="ZAIDOU Mouhammad" w:date="2024-10-26T15:08:00Z">
              <w:tcPr>
                <w:tcW w:w="310" w:type="pct"/>
                <w:gridSpan w:val="3"/>
              </w:tcPr>
            </w:tcPrChange>
          </w:tcPr>
          <w:p w14:paraId="78A7E758"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97" w:author="ZAIDOU Mouhammad" w:date="2024-10-26T15:11:00Z">
                <w:pPr>
                  <w:pStyle w:val="ListParagraph1"/>
                  <w:numPr>
                    <w:numId w:val="2"/>
                  </w:numPr>
                  <w:spacing w:after="0" w:line="240" w:lineRule="auto"/>
                  <w:ind w:hanging="360"/>
                  <w:jc w:val="center"/>
                </w:pPr>
              </w:pPrChange>
            </w:pPr>
          </w:p>
        </w:tc>
        <w:tc>
          <w:tcPr>
            <w:tcW w:w="1866" w:type="pct"/>
            <w:tcPrChange w:id="798" w:author="ZAIDOU Mouhammad" w:date="2024-10-26T15:08:00Z">
              <w:tcPr>
                <w:tcW w:w="1840" w:type="pct"/>
                <w:gridSpan w:val="4"/>
              </w:tcPr>
            </w:tcPrChange>
          </w:tcPr>
          <w:p w14:paraId="5C630A3C" w14:textId="56D8F6C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Produits de nettoyage </w:t>
            </w:r>
          </w:p>
        </w:tc>
        <w:tc>
          <w:tcPr>
            <w:tcW w:w="677" w:type="pct"/>
            <w:tcPrChange w:id="799" w:author="ZAIDOU Mouhammad" w:date="2024-10-26T15:08:00Z">
              <w:tcPr>
                <w:tcW w:w="668" w:type="pct"/>
                <w:gridSpan w:val="4"/>
              </w:tcPr>
            </w:tcPrChange>
          </w:tcPr>
          <w:p w14:paraId="5E8C95F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800" w:author="ZAIDOU Mouhammad" w:date="2024-10-26T15:08:00Z">
              <w:tcPr>
                <w:tcW w:w="725" w:type="pct"/>
                <w:gridSpan w:val="2"/>
                <w:shd w:val="clear" w:color="auto" w:fill="000000" w:themeFill="text1"/>
              </w:tcPr>
            </w:tcPrChange>
          </w:tcPr>
          <w:p w14:paraId="5261C300" w14:textId="01DCD21C"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801" w:author="ZAIDOU Mouhammad" w:date="2024-10-26T15:08:00Z">
              <w:tcPr>
                <w:tcW w:w="1014" w:type="pct"/>
                <w:gridSpan w:val="3"/>
              </w:tcPr>
            </w:tcPrChange>
          </w:tcPr>
          <w:p w14:paraId="0B82BF8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02" w:author="ZAIDOU Mouhammad" w:date="2024-10-26T15:08:00Z">
              <w:tcPr>
                <w:tcW w:w="373" w:type="pct"/>
                <w:gridSpan w:val="3"/>
                <w:vMerge/>
              </w:tcPr>
            </w:tcPrChange>
          </w:tcPr>
          <w:p w14:paraId="31FA606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3B3E2E9" w14:textId="77777777" w:rsidTr="001707FF">
        <w:tblPrEx>
          <w:tblW w:w="5004" w:type="pct"/>
          <w:jc w:val="center"/>
          <w:tblPrExChange w:id="803" w:author="ZAIDOU Mouhammad" w:date="2024-10-26T15:08:00Z">
            <w:tblPrEx>
              <w:tblW w:w="5004" w:type="pct"/>
              <w:jc w:val="center"/>
            </w:tblPrEx>
          </w:tblPrExChange>
        </w:tblPrEx>
        <w:trPr>
          <w:trHeight w:val="243"/>
          <w:jc w:val="center"/>
          <w:trPrChange w:id="804" w:author="ZAIDOU Mouhammad" w:date="2024-10-26T15:08:00Z">
            <w:trPr>
              <w:gridAfter w:val="0"/>
              <w:trHeight w:val="243"/>
              <w:jc w:val="center"/>
            </w:trPr>
          </w:trPrChange>
        </w:trPr>
        <w:tc>
          <w:tcPr>
            <w:tcW w:w="315" w:type="pct"/>
            <w:tcPrChange w:id="805" w:author="ZAIDOU Mouhammad" w:date="2024-10-26T15:08:00Z">
              <w:tcPr>
                <w:tcW w:w="315" w:type="pct"/>
                <w:gridSpan w:val="4"/>
              </w:tcPr>
            </w:tcPrChange>
          </w:tcPr>
          <w:p w14:paraId="05850F8C"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806" w:author="ZAIDOU Mouhammad" w:date="2024-10-26T15:11:00Z">
                <w:pPr>
                  <w:pStyle w:val="ListParagraph1"/>
                  <w:numPr>
                    <w:numId w:val="2"/>
                  </w:numPr>
                  <w:spacing w:after="0" w:line="240" w:lineRule="auto"/>
                  <w:ind w:hanging="360"/>
                  <w:jc w:val="center"/>
                </w:pPr>
              </w:pPrChange>
            </w:pPr>
          </w:p>
        </w:tc>
        <w:tc>
          <w:tcPr>
            <w:tcW w:w="1866" w:type="pct"/>
            <w:tcPrChange w:id="807" w:author="ZAIDOU Mouhammad" w:date="2024-10-26T15:08:00Z">
              <w:tcPr>
                <w:tcW w:w="1866" w:type="pct"/>
                <w:gridSpan w:val="4"/>
              </w:tcPr>
            </w:tcPrChange>
          </w:tcPr>
          <w:p w14:paraId="5CB2138C" w14:textId="5BC92520"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Poubelles à code couleur au point de production des déchets </w:t>
            </w:r>
          </w:p>
        </w:tc>
        <w:tc>
          <w:tcPr>
            <w:tcW w:w="677" w:type="pct"/>
            <w:tcPrChange w:id="808" w:author="ZAIDOU Mouhammad" w:date="2024-10-26T15:08:00Z">
              <w:tcPr>
                <w:tcW w:w="677" w:type="pct"/>
                <w:gridSpan w:val="3"/>
              </w:tcPr>
            </w:tcPrChange>
          </w:tcPr>
          <w:p w14:paraId="36A4C9B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auto"/>
            <w:tcPrChange w:id="809" w:author="ZAIDOU Mouhammad" w:date="2024-10-26T15:08:00Z">
              <w:tcPr>
                <w:tcW w:w="735" w:type="pct"/>
                <w:gridSpan w:val="3"/>
                <w:shd w:val="clear" w:color="auto" w:fill="auto"/>
              </w:tcPr>
            </w:tcPrChange>
          </w:tcPr>
          <w:p w14:paraId="6ADB1B83" w14:textId="6DC4572D"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Change w:id="810" w:author="ZAIDOU Mouhammad" w:date="2024-10-26T15:08:00Z">
              <w:tcPr>
                <w:tcW w:w="1028" w:type="pct"/>
                <w:gridSpan w:val="3"/>
              </w:tcPr>
            </w:tcPrChange>
          </w:tcPr>
          <w:p w14:paraId="72BB6CF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11" w:author="ZAIDOU Mouhammad" w:date="2024-10-26T15:08:00Z">
              <w:tcPr>
                <w:tcW w:w="378" w:type="pct"/>
                <w:gridSpan w:val="2"/>
                <w:vMerge/>
              </w:tcPr>
            </w:tcPrChange>
          </w:tcPr>
          <w:p w14:paraId="1B50540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9A86649" w14:textId="77777777" w:rsidTr="001707FF">
        <w:tblPrEx>
          <w:tblW w:w="5004" w:type="pct"/>
          <w:jc w:val="center"/>
          <w:tblPrExChange w:id="812" w:author="ZAIDOU Mouhammad" w:date="2024-10-26T15:08:00Z">
            <w:tblPrEx>
              <w:tblW w:w="5075" w:type="pct"/>
              <w:jc w:val="center"/>
            </w:tblPrEx>
          </w:tblPrExChange>
        </w:tblPrEx>
        <w:trPr>
          <w:trHeight w:val="243"/>
          <w:jc w:val="center"/>
          <w:trPrChange w:id="813" w:author="ZAIDOU Mouhammad" w:date="2024-10-26T15:08:00Z">
            <w:trPr>
              <w:gridAfter w:val="0"/>
              <w:wAfter w:w="71" w:type="pct"/>
              <w:trHeight w:val="243"/>
              <w:jc w:val="center"/>
            </w:trPr>
          </w:trPrChange>
        </w:trPr>
        <w:tc>
          <w:tcPr>
            <w:tcW w:w="315" w:type="pct"/>
            <w:tcPrChange w:id="814" w:author="ZAIDOU Mouhammad" w:date="2024-10-26T15:08:00Z">
              <w:tcPr>
                <w:tcW w:w="310" w:type="pct"/>
                <w:gridSpan w:val="3"/>
              </w:tcPr>
            </w:tcPrChange>
          </w:tcPr>
          <w:p w14:paraId="5714ED18"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815" w:author="ZAIDOU Mouhammad" w:date="2024-10-26T15:11:00Z">
                <w:pPr>
                  <w:pStyle w:val="ListParagraph1"/>
                  <w:numPr>
                    <w:numId w:val="2"/>
                  </w:numPr>
                  <w:spacing w:after="0" w:line="240" w:lineRule="auto"/>
                  <w:ind w:hanging="360"/>
                  <w:jc w:val="center"/>
                </w:pPr>
              </w:pPrChange>
            </w:pPr>
          </w:p>
        </w:tc>
        <w:tc>
          <w:tcPr>
            <w:tcW w:w="1866" w:type="pct"/>
            <w:tcPrChange w:id="816" w:author="ZAIDOU Mouhammad" w:date="2024-10-26T15:08:00Z">
              <w:tcPr>
                <w:tcW w:w="1840" w:type="pct"/>
                <w:gridSpan w:val="4"/>
              </w:tcPr>
            </w:tcPrChange>
          </w:tcPr>
          <w:p w14:paraId="58D893A6" w14:textId="3F667550"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Sacs en plastique au point de production des déchets</w:t>
            </w:r>
          </w:p>
        </w:tc>
        <w:tc>
          <w:tcPr>
            <w:tcW w:w="677" w:type="pct"/>
            <w:tcPrChange w:id="817" w:author="ZAIDOU Mouhammad" w:date="2024-10-26T15:08:00Z">
              <w:tcPr>
                <w:tcW w:w="668" w:type="pct"/>
                <w:gridSpan w:val="4"/>
              </w:tcPr>
            </w:tcPrChange>
          </w:tcPr>
          <w:p w14:paraId="07A530A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818" w:author="ZAIDOU Mouhammad" w:date="2024-10-26T15:08:00Z">
              <w:tcPr>
                <w:tcW w:w="725" w:type="pct"/>
                <w:gridSpan w:val="2"/>
                <w:shd w:val="clear" w:color="auto" w:fill="000000" w:themeFill="text1"/>
              </w:tcPr>
            </w:tcPrChange>
          </w:tcPr>
          <w:p w14:paraId="67485F57" w14:textId="456CDB01"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819" w:author="ZAIDOU Mouhammad" w:date="2024-10-26T15:08:00Z">
              <w:tcPr>
                <w:tcW w:w="1014" w:type="pct"/>
                <w:gridSpan w:val="3"/>
              </w:tcPr>
            </w:tcPrChange>
          </w:tcPr>
          <w:p w14:paraId="5E7E834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20" w:author="ZAIDOU Mouhammad" w:date="2024-10-26T15:08:00Z">
              <w:tcPr>
                <w:tcW w:w="373" w:type="pct"/>
                <w:gridSpan w:val="3"/>
                <w:vMerge/>
              </w:tcPr>
            </w:tcPrChange>
          </w:tcPr>
          <w:p w14:paraId="367FA34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514AC8" w:rsidRPr="00AA1CC3" w14:paraId="20E32387" w14:textId="77777777" w:rsidTr="001707FF">
        <w:tblPrEx>
          <w:tblW w:w="5004" w:type="pct"/>
          <w:jc w:val="center"/>
          <w:tblPrExChange w:id="821" w:author="ZAIDOU Mouhammad" w:date="2024-10-26T15:08:00Z">
            <w:tblPrEx>
              <w:tblW w:w="5003" w:type="pct"/>
              <w:jc w:val="center"/>
            </w:tblPrEx>
          </w:tblPrExChange>
        </w:tblPrEx>
        <w:trPr>
          <w:trHeight w:val="376"/>
          <w:jc w:val="center"/>
          <w:trPrChange w:id="822" w:author="ZAIDOU Mouhammad" w:date="2024-10-26T15:08:00Z">
            <w:trPr>
              <w:gridAfter w:val="0"/>
              <w:trHeight w:val="376"/>
              <w:jc w:val="center"/>
            </w:trPr>
          </w:trPrChange>
        </w:trPr>
        <w:tc>
          <w:tcPr>
            <w:tcW w:w="5000" w:type="pct"/>
            <w:gridSpan w:val="6"/>
            <w:shd w:val="clear" w:color="auto" w:fill="AEAAAA" w:themeFill="background2" w:themeFillShade="BF"/>
            <w:vAlign w:val="center"/>
            <w:tcPrChange w:id="823" w:author="ZAIDOU Mouhammad" w:date="2024-10-26T15:08:00Z">
              <w:tcPr>
                <w:tcW w:w="5000" w:type="pct"/>
                <w:gridSpan w:val="18"/>
                <w:shd w:val="clear" w:color="auto" w:fill="AEAAAA" w:themeFill="background2" w:themeFillShade="BF"/>
                <w:vAlign w:val="center"/>
              </w:tcPr>
            </w:tcPrChange>
          </w:tcPr>
          <w:p w14:paraId="6E3E35DB" w14:textId="3FF926A2" w:rsidR="00514AC8" w:rsidRPr="00EC5256" w:rsidRDefault="00514AC8" w:rsidP="00514AC8">
            <w:pPr>
              <w:jc w:val="center"/>
              <w:rPr>
                <w:b/>
                <w:lang w:val="fr-FR"/>
              </w:rPr>
            </w:pPr>
            <w:r w:rsidRPr="00EC5256">
              <w:rPr>
                <w:b/>
                <w:lang w:val="fr-FR"/>
              </w:rPr>
              <w:t>SALLE</w:t>
            </w:r>
            <w:r>
              <w:rPr>
                <w:b/>
                <w:lang w:val="fr-FR"/>
              </w:rPr>
              <w:t>S D’HOSPITALISATION</w:t>
            </w:r>
          </w:p>
          <w:p w14:paraId="4FE1B4D5" w14:textId="73E74A1C" w:rsidR="00514AC8" w:rsidRPr="00EC5256" w:rsidRDefault="00514AC8" w:rsidP="00514AC8">
            <w:pPr>
              <w:jc w:val="center"/>
              <w:rPr>
                <w:rFonts w:ascii="Arial" w:hAnsi="Arial" w:cs="Arial"/>
                <w:bCs/>
                <w:i/>
                <w:iCs/>
                <w:szCs w:val="20"/>
                <w:lang w:val="fr-FR"/>
              </w:rPr>
            </w:pPr>
            <w:r w:rsidRPr="00EC5256">
              <w:rPr>
                <w:bCs/>
                <w:i/>
                <w:iCs/>
                <w:lang w:val="fr-FR"/>
              </w:rPr>
              <w:t>Visite de</w:t>
            </w:r>
            <w:r>
              <w:rPr>
                <w:bCs/>
                <w:i/>
                <w:iCs/>
                <w:lang w:val="fr-FR"/>
              </w:rPr>
              <w:t xml:space="preserve"> la maternité</w:t>
            </w:r>
            <w:r w:rsidRPr="00EC5256">
              <w:rPr>
                <w:bCs/>
                <w:i/>
                <w:iCs/>
                <w:lang w:val="fr-FR"/>
              </w:rPr>
              <w:t xml:space="preserve"> et de </w:t>
            </w:r>
            <w:r>
              <w:rPr>
                <w:bCs/>
                <w:i/>
                <w:iCs/>
                <w:lang w:val="fr-FR"/>
              </w:rPr>
              <w:t xml:space="preserve">la </w:t>
            </w:r>
            <w:r w:rsidRPr="00EC5256">
              <w:rPr>
                <w:bCs/>
                <w:i/>
                <w:iCs/>
                <w:lang w:val="fr-FR"/>
              </w:rPr>
              <w:t>pédiatrie et enregistrement sur la base de ses observations</w:t>
            </w:r>
          </w:p>
        </w:tc>
      </w:tr>
      <w:tr w:rsidR="001707FF" w:rsidRPr="002D084C" w14:paraId="69837781" w14:textId="77777777" w:rsidTr="001707FF">
        <w:trPr>
          <w:trHeight w:val="376"/>
          <w:jc w:val="center"/>
        </w:trPr>
        <w:tc>
          <w:tcPr>
            <w:tcW w:w="315" w:type="pct"/>
          </w:tcPr>
          <w:p w14:paraId="44D6A4D8" w14:textId="77777777" w:rsidR="00514AC8" w:rsidRPr="00EC5256" w:rsidRDefault="00514AC8" w:rsidP="00514AC8">
            <w:pPr>
              <w:jc w:val="center"/>
              <w:rPr>
                <w:rFonts w:ascii="Arial" w:hAnsi="Arial" w:cs="Arial"/>
                <w:b/>
                <w:bCs/>
                <w:szCs w:val="20"/>
                <w:lang w:val="fr-FR"/>
              </w:rPr>
            </w:pPr>
            <w:r w:rsidRPr="00EC5256">
              <w:rPr>
                <w:rFonts w:ascii="Arial" w:hAnsi="Arial" w:cs="Arial"/>
                <w:b/>
                <w:bCs/>
                <w:szCs w:val="20"/>
                <w:lang w:val="fr-FR"/>
              </w:rPr>
              <w:t>304</w:t>
            </w:r>
          </w:p>
        </w:tc>
        <w:tc>
          <w:tcPr>
            <w:tcW w:w="1866" w:type="pct"/>
          </w:tcPr>
          <w:p w14:paraId="797ED226" w14:textId="44334C03" w:rsidR="00514AC8" w:rsidRPr="00EC5256" w:rsidRDefault="00514AC8" w:rsidP="00514AC8">
            <w:pPr>
              <w:pStyle w:val="ListParagraph1"/>
              <w:spacing w:after="0" w:line="240" w:lineRule="auto"/>
              <w:ind w:left="0"/>
              <w:rPr>
                <w:rFonts w:ascii="Arial" w:hAnsi="Arial" w:cs="Arial"/>
                <w:b/>
                <w:bCs/>
                <w:szCs w:val="20"/>
                <w:lang w:val="fr-FR"/>
              </w:rPr>
            </w:pPr>
            <w:r w:rsidRPr="00EC5256">
              <w:rPr>
                <w:b/>
                <w:bCs/>
                <w:lang w:val="fr-FR"/>
              </w:rPr>
              <w:t>Les installations suivant</w:t>
            </w:r>
            <w:r>
              <w:rPr>
                <w:b/>
                <w:bCs/>
                <w:lang w:val="fr-FR"/>
              </w:rPr>
              <w:t>e</w:t>
            </w:r>
            <w:r w:rsidRPr="00EC5256">
              <w:rPr>
                <w:b/>
                <w:bCs/>
                <w:lang w:val="fr-FR"/>
              </w:rPr>
              <w:t>s sont-</w:t>
            </w:r>
            <w:r>
              <w:rPr>
                <w:b/>
                <w:bCs/>
                <w:lang w:val="fr-FR"/>
              </w:rPr>
              <w:t>elles</w:t>
            </w:r>
            <w:r w:rsidRPr="00EC5256">
              <w:rPr>
                <w:b/>
                <w:bCs/>
                <w:lang w:val="fr-FR"/>
              </w:rPr>
              <w:t xml:space="preserve"> disponibles </w:t>
            </w:r>
            <w:r>
              <w:rPr>
                <w:b/>
                <w:bCs/>
                <w:lang w:val="fr-FR"/>
              </w:rPr>
              <w:t xml:space="preserve">à la maternité </w:t>
            </w:r>
            <w:r w:rsidRPr="00EC5256">
              <w:rPr>
                <w:b/>
                <w:bCs/>
                <w:lang w:val="fr-FR"/>
              </w:rPr>
              <w:t xml:space="preserve">et </w:t>
            </w:r>
            <w:r>
              <w:rPr>
                <w:b/>
                <w:bCs/>
                <w:lang w:val="fr-FR"/>
              </w:rPr>
              <w:t>en</w:t>
            </w:r>
            <w:r w:rsidRPr="00EC5256">
              <w:rPr>
                <w:b/>
                <w:bCs/>
                <w:lang w:val="fr-FR"/>
              </w:rPr>
              <w:t xml:space="preserve"> pédiatrie ?</w:t>
            </w:r>
          </w:p>
        </w:tc>
        <w:tc>
          <w:tcPr>
            <w:tcW w:w="1413" w:type="pct"/>
            <w:gridSpan w:val="2"/>
            <w:shd w:val="clear" w:color="auto" w:fill="BFBFBF" w:themeFill="background1" w:themeFillShade="BF"/>
          </w:tcPr>
          <w:p w14:paraId="1150FA49" w14:textId="7EF7F12B" w:rsidR="00514AC8" w:rsidRPr="00EC5256" w:rsidRDefault="00514AC8" w:rsidP="00514AC8">
            <w:pPr>
              <w:tabs>
                <w:tab w:val="right" w:leader="dot" w:pos="4092"/>
              </w:tabs>
              <w:jc w:val="center"/>
              <w:rPr>
                <w:rFonts w:ascii="Arial" w:hAnsi="Arial" w:cs="Arial"/>
                <w:b/>
                <w:bCs/>
                <w:szCs w:val="20"/>
                <w:lang w:val="fr-FR"/>
              </w:rPr>
            </w:pPr>
            <w:r w:rsidRPr="00EC5256">
              <w:rPr>
                <w:b/>
                <w:lang w:val="fr-FR"/>
              </w:rPr>
              <w:t xml:space="preserve">A. </w:t>
            </w:r>
            <w:r>
              <w:rPr>
                <w:b/>
                <w:lang w:val="fr-FR"/>
              </w:rPr>
              <w:t>Maternité</w:t>
            </w:r>
            <w:r w:rsidRPr="00EC5256">
              <w:rPr>
                <w:b/>
                <w:lang w:val="fr-FR"/>
              </w:rPr>
              <w:t xml:space="preserve"> </w:t>
            </w:r>
          </w:p>
        </w:tc>
        <w:tc>
          <w:tcPr>
            <w:tcW w:w="1028" w:type="pct"/>
            <w:shd w:val="clear" w:color="auto" w:fill="BFBFBF" w:themeFill="background1" w:themeFillShade="BF"/>
          </w:tcPr>
          <w:p w14:paraId="6A9E8D5F" w14:textId="5F45A5B6" w:rsidR="00514AC8" w:rsidRPr="00EC5256" w:rsidRDefault="00514AC8" w:rsidP="00514AC8">
            <w:pPr>
              <w:tabs>
                <w:tab w:val="right" w:leader="dot" w:pos="4092"/>
              </w:tabs>
              <w:jc w:val="center"/>
              <w:rPr>
                <w:rFonts w:ascii="Arial" w:hAnsi="Arial" w:cs="Arial"/>
                <w:b/>
                <w:bCs/>
                <w:szCs w:val="20"/>
                <w:lang w:val="fr-FR"/>
              </w:rPr>
            </w:pPr>
            <w:r w:rsidRPr="00EC5256">
              <w:rPr>
                <w:b/>
                <w:lang w:val="fr-FR"/>
              </w:rPr>
              <w:t xml:space="preserve">B. </w:t>
            </w:r>
            <w:r>
              <w:rPr>
                <w:b/>
                <w:lang w:val="fr-FR"/>
              </w:rPr>
              <w:t>P</w:t>
            </w:r>
            <w:r w:rsidRPr="00EC5256">
              <w:rPr>
                <w:b/>
                <w:lang w:val="fr-FR"/>
              </w:rPr>
              <w:t>édiatrie</w:t>
            </w:r>
          </w:p>
        </w:tc>
        <w:tc>
          <w:tcPr>
            <w:tcW w:w="378" w:type="pct"/>
            <w:vMerge w:val="restart"/>
          </w:tcPr>
          <w:p w14:paraId="5FA260F5" w14:textId="77777777" w:rsidR="00514AC8" w:rsidRPr="00EC5256" w:rsidRDefault="00514AC8" w:rsidP="00514AC8">
            <w:pPr>
              <w:rPr>
                <w:rFonts w:ascii="Arial" w:hAnsi="Arial" w:cs="Arial"/>
                <w:b/>
                <w:bCs/>
                <w:szCs w:val="20"/>
                <w:lang w:val="fr-FR"/>
              </w:rPr>
            </w:pPr>
          </w:p>
          <w:p w14:paraId="736E82F9" w14:textId="77777777" w:rsidR="00514AC8" w:rsidRPr="00EC5256" w:rsidRDefault="00514AC8" w:rsidP="00514AC8">
            <w:pPr>
              <w:rPr>
                <w:rFonts w:ascii="Arial" w:hAnsi="Arial" w:cs="Arial"/>
                <w:szCs w:val="20"/>
                <w:lang w:val="fr-FR"/>
              </w:rPr>
            </w:pPr>
          </w:p>
          <w:p w14:paraId="71A380D7" w14:textId="77777777" w:rsidR="00514AC8" w:rsidRPr="00EC5256" w:rsidRDefault="00514AC8" w:rsidP="00514AC8">
            <w:pPr>
              <w:rPr>
                <w:rFonts w:ascii="Arial" w:hAnsi="Arial" w:cs="Arial"/>
                <w:szCs w:val="20"/>
                <w:lang w:val="fr-FR"/>
              </w:rPr>
            </w:pPr>
          </w:p>
          <w:p w14:paraId="2892B803" w14:textId="77777777" w:rsidR="00514AC8" w:rsidRPr="00EC5256" w:rsidRDefault="00514AC8" w:rsidP="00514AC8">
            <w:pPr>
              <w:rPr>
                <w:rFonts w:ascii="Arial" w:hAnsi="Arial" w:cs="Arial"/>
                <w:szCs w:val="20"/>
                <w:lang w:val="fr-FR"/>
              </w:rPr>
            </w:pPr>
          </w:p>
          <w:p w14:paraId="1FAA00F7" w14:textId="77777777" w:rsidR="00514AC8" w:rsidRPr="00EC5256" w:rsidRDefault="00514AC8" w:rsidP="00514AC8">
            <w:pPr>
              <w:rPr>
                <w:rFonts w:ascii="Arial" w:hAnsi="Arial" w:cs="Arial"/>
                <w:szCs w:val="20"/>
                <w:lang w:val="fr-FR"/>
              </w:rPr>
            </w:pPr>
          </w:p>
          <w:p w14:paraId="57F3CE35" w14:textId="77777777" w:rsidR="00514AC8" w:rsidRPr="00EC5256" w:rsidRDefault="00514AC8" w:rsidP="00514AC8">
            <w:pPr>
              <w:rPr>
                <w:rFonts w:ascii="Arial" w:hAnsi="Arial" w:cs="Arial"/>
                <w:szCs w:val="20"/>
                <w:lang w:val="fr-FR"/>
              </w:rPr>
            </w:pPr>
          </w:p>
          <w:p w14:paraId="3F3AB639" w14:textId="77777777" w:rsidR="00514AC8" w:rsidRPr="00EC5256" w:rsidRDefault="00514AC8" w:rsidP="00514AC8">
            <w:pPr>
              <w:rPr>
                <w:rFonts w:ascii="Arial" w:hAnsi="Arial" w:cs="Arial"/>
                <w:szCs w:val="20"/>
                <w:lang w:val="fr-FR"/>
              </w:rPr>
            </w:pPr>
          </w:p>
          <w:p w14:paraId="4A6D82EC" w14:textId="77777777" w:rsidR="00514AC8" w:rsidRPr="00EC5256" w:rsidRDefault="00514AC8" w:rsidP="00514AC8">
            <w:pPr>
              <w:rPr>
                <w:rFonts w:ascii="Arial" w:hAnsi="Arial" w:cs="Arial"/>
                <w:szCs w:val="20"/>
                <w:lang w:val="fr-FR"/>
              </w:rPr>
            </w:pPr>
          </w:p>
          <w:p w14:paraId="664465E2" w14:textId="77777777" w:rsidR="00514AC8" w:rsidRPr="00EC5256" w:rsidRDefault="00514AC8" w:rsidP="00514AC8">
            <w:pPr>
              <w:rPr>
                <w:rFonts w:ascii="Arial" w:hAnsi="Arial" w:cs="Arial"/>
                <w:szCs w:val="20"/>
                <w:lang w:val="fr-FR"/>
              </w:rPr>
            </w:pPr>
          </w:p>
          <w:p w14:paraId="69057A3F" w14:textId="77777777" w:rsidR="00514AC8" w:rsidRPr="00EC5256" w:rsidRDefault="00514AC8" w:rsidP="00514AC8">
            <w:pPr>
              <w:rPr>
                <w:rFonts w:ascii="Arial" w:hAnsi="Arial" w:cs="Arial"/>
                <w:szCs w:val="20"/>
                <w:lang w:val="fr-FR"/>
              </w:rPr>
            </w:pPr>
          </w:p>
          <w:p w14:paraId="122FB95A" w14:textId="77777777" w:rsidR="00514AC8" w:rsidRPr="00EC5256" w:rsidRDefault="00514AC8" w:rsidP="00514AC8">
            <w:pPr>
              <w:rPr>
                <w:rFonts w:ascii="Arial" w:hAnsi="Arial" w:cs="Arial"/>
                <w:szCs w:val="20"/>
                <w:lang w:val="fr-FR"/>
              </w:rPr>
            </w:pPr>
          </w:p>
          <w:p w14:paraId="4BE66BD7" w14:textId="77777777" w:rsidR="00514AC8" w:rsidRPr="00EC5256" w:rsidRDefault="00514AC8" w:rsidP="00514AC8">
            <w:pPr>
              <w:rPr>
                <w:rFonts w:ascii="Arial" w:hAnsi="Arial" w:cs="Arial"/>
                <w:szCs w:val="20"/>
                <w:lang w:val="fr-FR"/>
              </w:rPr>
            </w:pPr>
          </w:p>
          <w:p w14:paraId="61C3EF25" w14:textId="77777777" w:rsidR="00514AC8" w:rsidRPr="00EC5256" w:rsidRDefault="00514AC8" w:rsidP="00514AC8">
            <w:pPr>
              <w:rPr>
                <w:rFonts w:ascii="Arial" w:hAnsi="Arial" w:cs="Arial"/>
                <w:szCs w:val="20"/>
                <w:lang w:val="fr-FR"/>
              </w:rPr>
            </w:pPr>
          </w:p>
          <w:p w14:paraId="34BA48B1" w14:textId="77777777" w:rsidR="00514AC8" w:rsidRPr="00EC5256" w:rsidRDefault="00514AC8" w:rsidP="00514AC8">
            <w:pPr>
              <w:rPr>
                <w:rFonts w:ascii="Arial" w:hAnsi="Arial" w:cs="Arial"/>
                <w:szCs w:val="20"/>
                <w:lang w:val="fr-FR"/>
              </w:rPr>
            </w:pPr>
          </w:p>
        </w:tc>
      </w:tr>
      <w:tr w:rsidR="001707FF" w:rsidRPr="002D084C" w14:paraId="23A0762C" w14:textId="77777777" w:rsidTr="001707FF">
        <w:tblPrEx>
          <w:jc w:val="left"/>
        </w:tblPrEx>
        <w:trPr>
          <w:trHeight w:val="20"/>
        </w:trPr>
        <w:tc>
          <w:tcPr>
            <w:tcW w:w="315" w:type="pct"/>
          </w:tcPr>
          <w:p w14:paraId="738C7B75" w14:textId="77777777" w:rsidR="00514AC8" w:rsidRPr="00EC5256" w:rsidRDefault="00514AC8" w:rsidP="00514AC8">
            <w:pPr>
              <w:pStyle w:val="ListParagraph1"/>
              <w:numPr>
                <w:ilvl w:val="0"/>
                <w:numId w:val="4"/>
              </w:numPr>
              <w:spacing w:after="0" w:line="240" w:lineRule="auto"/>
              <w:rPr>
                <w:rFonts w:ascii="Arial" w:hAnsi="Arial" w:cs="Arial"/>
                <w:szCs w:val="20"/>
                <w:lang w:val="fr-FR"/>
              </w:rPr>
            </w:pPr>
          </w:p>
        </w:tc>
        <w:tc>
          <w:tcPr>
            <w:tcW w:w="1866" w:type="pct"/>
          </w:tcPr>
          <w:p w14:paraId="6F693169" w14:textId="6F1B101F"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Services d’hospitalisation</w:t>
            </w:r>
          </w:p>
        </w:tc>
        <w:tc>
          <w:tcPr>
            <w:tcW w:w="1413" w:type="pct"/>
            <w:gridSpan w:val="2"/>
          </w:tcPr>
          <w:p w14:paraId="3199775E" w14:textId="280730EC"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7850C1D" w14:textId="07F5598C"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2B0BAE54"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890AB90" w14:textId="417BB527"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6112A713"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458AB02" w14:textId="77777777" w:rsidTr="001707FF">
        <w:tblPrEx>
          <w:jc w:val="left"/>
        </w:tblPrEx>
        <w:trPr>
          <w:trHeight w:val="20"/>
        </w:trPr>
        <w:tc>
          <w:tcPr>
            <w:tcW w:w="315" w:type="pct"/>
          </w:tcPr>
          <w:p w14:paraId="5DE22989" w14:textId="77777777" w:rsidR="00514AC8" w:rsidRPr="00EC5256" w:rsidRDefault="00514AC8" w:rsidP="00514AC8">
            <w:pPr>
              <w:pStyle w:val="ListParagraph1"/>
              <w:numPr>
                <w:ilvl w:val="0"/>
                <w:numId w:val="4"/>
              </w:numPr>
              <w:spacing w:after="0" w:line="240" w:lineRule="auto"/>
              <w:rPr>
                <w:rFonts w:ascii="Arial" w:hAnsi="Arial" w:cs="Arial"/>
                <w:szCs w:val="20"/>
                <w:lang w:val="fr-FR"/>
              </w:rPr>
            </w:pPr>
          </w:p>
        </w:tc>
        <w:tc>
          <w:tcPr>
            <w:tcW w:w="1866" w:type="pct"/>
          </w:tcPr>
          <w:p w14:paraId="48604569" w14:textId="2646E952"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Toilettes fonctionnelles avec eau courante et chasse d'eau dans le service</w:t>
            </w:r>
          </w:p>
        </w:tc>
        <w:tc>
          <w:tcPr>
            <w:tcW w:w="1413" w:type="pct"/>
            <w:gridSpan w:val="2"/>
          </w:tcPr>
          <w:p w14:paraId="576D022F"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138A8B1C" w14:textId="017E9FF9"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5A7E7D44"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4AC94227" w14:textId="2E993328"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lastRenderedPageBreak/>
              <w:t>Non</w:t>
            </w:r>
            <w:r w:rsidRPr="00EC5256">
              <w:rPr>
                <w:rFonts w:ascii="Arial" w:eastAsia="Times New Roman" w:hAnsi="Arial" w:cs="Arial"/>
                <w:color w:val="000000"/>
                <w:szCs w:val="20"/>
                <w:lang w:val="fr-FR" w:bidi="hi-IN"/>
              </w:rPr>
              <w:tab/>
              <w:t>2</w:t>
            </w:r>
          </w:p>
        </w:tc>
        <w:tc>
          <w:tcPr>
            <w:tcW w:w="378" w:type="pct"/>
            <w:vMerge/>
          </w:tcPr>
          <w:p w14:paraId="25FBB4E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AE48E3A" w14:textId="77777777" w:rsidTr="001707FF">
        <w:tblPrEx>
          <w:jc w:val="left"/>
        </w:tblPrEx>
        <w:trPr>
          <w:trHeight w:val="20"/>
        </w:trPr>
        <w:tc>
          <w:tcPr>
            <w:tcW w:w="315" w:type="pct"/>
          </w:tcPr>
          <w:p w14:paraId="18A54D70"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18986FC5" w14:textId="6B47AFE2"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Aire de lavage des mains et de bain séparée pour les patients et les visiteurs.</w:t>
            </w:r>
          </w:p>
        </w:tc>
        <w:tc>
          <w:tcPr>
            <w:tcW w:w="1413" w:type="pct"/>
            <w:gridSpan w:val="2"/>
          </w:tcPr>
          <w:p w14:paraId="2B04A73E" w14:textId="259CC20B"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C90C4B8" w14:textId="0F406636"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08D7C6D3" w14:textId="136368EA"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58F3496B" w14:textId="25E367CC"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085473A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5229324" w14:textId="77777777" w:rsidTr="001707FF">
        <w:tblPrEx>
          <w:jc w:val="left"/>
        </w:tblPrEx>
        <w:trPr>
          <w:trHeight w:val="20"/>
        </w:trPr>
        <w:tc>
          <w:tcPr>
            <w:tcW w:w="315" w:type="pct"/>
          </w:tcPr>
          <w:p w14:paraId="1D311D64"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00414266" w14:textId="7530AF47"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 xml:space="preserve">Zone d'attente ombragée pour les accompagnateurs des patients </w:t>
            </w:r>
          </w:p>
        </w:tc>
        <w:tc>
          <w:tcPr>
            <w:tcW w:w="1413" w:type="pct"/>
            <w:gridSpan w:val="2"/>
          </w:tcPr>
          <w:p w14:paraId="5DF3717A"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3AE12E9F" w14:textId="5F554DA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6BC66FF6" w14:textId="58B92BBD"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36C22747" w14:textId="333B7A7E"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1028" w:type="pct"/>
          </w:tcPr>
          <w:p w14:paraId="7E9E10CE"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10F79D6F" w14:textId="7E60DBEC"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065F62B3"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538FCF33" w14:textId="145A296C"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378" w:type="pct"/>
            <w:vMerge/>
          </w:tcPr>
          <w:p w14:paraId="4F0CB257"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2E10C8B" w14:textId="77777777" w:rsidTr="001707FF">
        <w:tblPrEx>
          <w:jc w:val="left"/>
        </w:tblPrEx>
        <w:trPr>
          <w:trHeight w:val="20"/>
        </w:trPr>
        <w:tc>
          <w:tcPr>
            <w:tcW w:w="315" w:type="pct"/>
          </w:tcPr>
          <w:p w14:paraId="0A739643"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0F583513" w14:textId="1053F873"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Salle de travail réservées aux infirmières</w:t>
            </w:r>
          </w:p>
        </w:tc>
        <w:tc>
          <w:tcPr>
            <w:tcW w:w="1413" w:type="pct"/>
            <w:gridSpan w:val="2"/>
          </w:tcPr>
          <w:p w14:paraId="45F8DE3D" w14:textId="058C4A00"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77296CF" w14:textId="7B668C02"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02107C70" w14:textId="21B42EC2"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4D828444" w14:textId="7366D8A3"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23190BA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C9CEB92" w14:textId="77777777" w:rsidTr="001707FF">
        <w:tblPrEx>
          <w:jc w:val="left"/>
        </w:tblPrEx>
        <w:trPr>
          <w:trHeight w:val="20"/>
        </w:trPr>
        <w:tc>
          <w:tcPr>
            <w:tcW w:w="315" w:type="pct"/>
          </w:tcPr>
          <w:p w14:paraId="5EAAE22C"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5CB39C3B" w14:textId="082F1F4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Salle de décontamination</w:t>
            </w:r>
          </w:p>
        </w:tc>
        <w:tc>
          <w:tcPr>
            <w:tcW w:w="1413" w:type="pct"/>
            <w:gridSpan w:val="2"/>
          </w:tcPr>
          <w:p w14:paraId="1C9E50B8"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4B1B298" w14:textId="37ECE21A"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05870CF7"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3A398D8" w14:textId="57362D7E"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162B77B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0B02E2E" w14:textId="77777777" w:rsidTr="001707FF">
        <w:tblPrEx>
          <w:jc w:val="left"/>
        </w:tblPrEx>
        <w:trPr>
          <w:trHeight w:val="20"/>
        </w:trPr>
        <w:tc>
          <w:tcPr>
            <w:tcW w:w="315" w:type="pct"/>
          </w:tcPr>
          <w:p w14:paraId="4B060114" w14:textId="77777777" w:rsidR="00514AC8" w:rsidRPr="00EC5256" w:rsidRDefault="00514AC8" w:rsidP="00514AC8">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305</w:t>
            </w:r>
          </w:p>
        </w:tc>
        <w:tc>
          <w:tcPr>
            <w:tcW w:w="1866" w:type="pct"/>
          </w:tcPr>
          <w:p w14:paraId="40642938" w14:textId="454DC598" w:rsidR="00514AC8" w:rsidRPr="00EC5256" w:rsidRDefault="00514AC8" w:rsidP="00514AC8">
            <w:pPr>
              <w:pStyle w:val="ListParagraph1"/>
              <w:spacing w:after="0" w:line="240" w:lineRule="auto"/>
              <w:ind w:left="0"/>
              <w:rPr>
                <w:rFonts w:ascii="Arial" w:hAnsi="Arial" w:cs="Arial"/>
                <w:b/>
                <w:bCs/>
                <w:szCs w:val="20"/>
                <w:lang w:val="fr-FR"/>
              </w:rPr>
            </w:pPr>
            <w:r w:rsidRPr="00EC5256">
              <w:rPr>
                <w:b/>
                <w:bCs/>
                <w:lang w:val="fr-FR"/>
              </w:rPr>
              <w:t xml:space="preserve">Les instruments et équipements suivants sont-ils </w:t>
            </w:r>
            <w:r w:rsidRPr="00D37CDB">
              <w:rPr>
                <w:b/>
                <w:bCs/>
                <w:lang w:val="fr-FR"/>
              </w:rPr>
              <w:t>disponibles</w:t>
            </w:r>
            <w:r>
              <w:rPr>
                <w:b/>
                <w:bCs/>
                <w:lang w:val="fr-FR"/>
              </w:rPr>
              <w:t xml:space="preserve"> et fonctionnels</w:t>
            </w:r>
            <w:r w:rsidRPr="00D37CDB">
              <w:rPr>
                <w:b/>
                <w:bCs/>
                <w:lang w:val="fr-FR"/>
              </w:rPr>
              <w:t xml:space="preserve"> </w:t>
            </w:r>
            <w:r>
              <w:rPr>
                <w:b/>
                <w:bCs/>
                <w:lang w:val="fr-FR"/>
              </w:rPr>
              <w:t xml:space="preserve">à la maternité </w:t>
            </w:r>
            <w:r w:rsidRPr="00D37CDB">
              <w:rPr>
                <w:b/>
                <w:bCs/>
                <w:lang w:val="fr-FR"/>
              </w:rPr>
              <w:t xml:space="preserve">et </w:t>
            </w:r>
            <w:r>
              <w:rPr>
                <w:b/>
                <w:bCs/>
                <w:lang w:val="fr-FR"/>
              </w:rPr>
              <w:t>en</w:t>
            </w:r>
            <w:r w:rsidRPr="00D37CDB">
              <w:rPr>
                <w:b/>
                <w:bCs/>
                <w:lang w:val="fr-FR"/>
              </w:rPr>
              <w:t xml:space="preserve"> pédiatrie ?</w:t>
            </w:r>
          </w:p>
        </w:tc>
        <w:tc>
          <w:tcPr>
            <w:tcW w:w="1413" w:type="pct"/>
            <w:gridSpan w:val="2"/>
            <w:shd w:val="clear" w:color="auto" w:fill="D9D9D9" w:themeFill="background1" w:themeFillShade="D9"/>
          </w:tcPr>
          <w:p w14:paraId="7BD28770"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56A2C6B4"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3DADBA56"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07627F41" w14:textId="4CD25201"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1028" w:type="pct"/>
            <w:shd w:val="clear" w:color="auto" w:fill="D9D9D9" w:themeFill="background1" w:themeFillShade="D9"/>
          </w:tcPr>
          <w:p w14:paraId="21BC471A"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4F0066EB"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5D79213B"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4FA82651" w14:textId="0AFCC8CD"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378" w:type="pct"/>
          </w:tcPr>
          <w:p w14:paraId="00D2C3D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391DBE1" w14:textId="77777777" w:rsidTr="001707FF">
        <w:tblPrEx>
          <w:jc w:val="left"/>
        </w:tblPrEx>
        <w:trPr>
          <w:trHeight w:val="20"/>
        </w:trPr>
        <w:tc>
          <w:tcPr>
            <w:tcW w:w="315" w:type="pct"/>
          </w:tcPr>
          <w:p w14:paraId="71E86616"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BA15B5A" w14:textId="2249AF5D" w:rsidR="00514AC8" w:rsidRPr="00EC5256" w:rsidRDefault="00514AC8" w:rsidP="00514AC8">
            <w:pPr>
              <w:pStyle w:val="ListParagraph1"/>
              <w:spacing w:after="0" w:line="240" w:lineRule="auto"/>
              <w:ind w:left="0"/>
              <w:rPr>
                <w:rFonts w:ascii="Arial" w:hAnsi="Arial" w:cs="Arial"/>
                <w:szCs w:val="20"/>
                <w:lang w:val="fr-FR"/>
              </w:rPr>
            </w:pPr>
            <w:r w:rsidRPr="00EC5256">
              <w:rPr>
                <w:rFonts w:ascii="Arial" w:hAnsi="Arial" w:cs="Arial"/>
                <w:szCs w:val="20"/>
                <w:lang w:val="fr-FR"/>
              </w:rPr>
              <w:t>Mobilier</w:t>
            </w:r>
          </w:p>
        </w:tc>
        <w:tc>
          <w:tcPr>
            <w:tcW w:w="1413" w:type="pct"/>
            <w:gridSpan w:val="2"/>
          </w:tcPr>
          <w:p w14:paraId="783A8FF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9B1015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val="restart"/>
          </w:tcPr>
          <w:p w14:paraId="168C688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A05A887" w14:textId="77777777" w:rsidTr="001707FF">
        <w:tblPrEx>
          <w:jc w:val="left"/>
        </w:tblPrEx>
        <w:trPr>
          <w:trHeight w:val="121"/>
        </w:trPr>
        <w:tc>
          <w:tcPr>
            <w:tcW w:w="315" w:type="pct"/>
          </w:tcPr>
          <w:p w14:paraId="2DAD175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4660F58" w14:textId="2C22259A"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Tensiomètre</w:t>
            </w:r>
          </w:p>
        </w:tc>
        <w:tc>
          <w:tcPr>
            <w:tcW w:w="1413" w:type="pct"/>
            <w:gridSpan w:val="2"/>
          </w:tcPr>
          <w:p w14:paraId="3A67848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3053F58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1FFFF92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15572B8" w14:textId="77777777" w:rsidTr="001707FF">
        <w:tblPrEx>
          <w:jc w:val="left"/>
        </w:tblPrEx>
        <w:trPr>
          <w:trHeight w:val="20"/>
        </w:trPr>
        <w:tc>
          <w:tcPr>
            <w:tcW w:w="315" w:type="pct"/>
          </w:tcPr>
          <w:p w14:paraId="061F23B4"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3A97000" w14:textId="132A9D0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Thermomètre</w:t>
            </w:r>
          </w:p>
        </w:tc>
        <w:tc>
          <w:tcPr>
            <w:tcW w:w="1413" w:type="pct"/>
            <w:gridSpan w:val="2"/>
          </w:tcPr>
          <w:p w14:paraId="463AB85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5BFDE7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3CC65FC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3374DE2" w14:textId="77777777" w:rsidTr="001707FF">
        <w:tblPrEx>
          <w:jc w:val="left"/>
        </w:tblPrEx>
        <w:trPr>
          <w:trHeight w:val="20"/>
        </w:trPr>
        <w:tc>
          <w:tcPr>
            <w:tcW w:w="315" w:type="pct"/>
          </w:tcPr>
          <w:p w14:paraId="661EC85F"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5F9C1F2" w14:textId="15EEFDF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Fœtoscope/Doppler</w:t>
            </w:r>
          </w:p>
        </w:tc>
        <w:tc>
          <w:tcPr>
            <w:tcW w:w="1413" w:type="pct"/>
            <w:gridSpan w:val="2"/>
          </w:tcPr>
          <w:p w14:paraId="19924E2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1CCD4E4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0B414D1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4D27C0B" w14:textId="77777777" w:rsidTr="001707FF">
        <w:tblPrEx>
          <w:jc w:val="left"/>
        </w:tblPrEx>
        <w:trPr>
          <w:trHeight w:val="20"/>
        </w:trPr>
        <w:tc>
          <w:tcPr>
            <w:tcW w:w="315" w:type="pct"/>
          </w:tcPr>
          <w:p w14:paraId="5BB3D1D5"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C85C673" w14:textId="48ECA66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Balance Nourrisson</w:t>
            </w:r>
            <w:r>
              <w:rPr>
                <w:lang w:val="fr-FR"/>
              </w:rPr>
              <w:t xml:space="preserve"> (pèse bébé)</w:t>
            </w:r>
          </w:p>
        </w:tc>
        <w:tc>
          <w:tcPr>
            <w:tcW w:w="1413" w:type="pct"/>
            <w:gridSpan w:val="2"/>
          </w:tcPr>
          <w:p w14:paraId="531AFD1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D6C815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56AA0D7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90C6B77" w14:textId="77777777" w:rsidTr="001707FF">
        <w:tblPrEx>
          <w:jc w:val="left"/>
        </w:tblPrEx>
        <w:trPr>
          <w:trHeight w:val="20"/>
        </w:trPr>
        <w:tc>
          <w:tcPr>
            <w:tcW w:w="315" w:type="pct"/>
          </w:tcPr>
          <w:p w14:paraId="29EDA397"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CA9996C" w14:textId="1AA8A57C"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Balance adulte</w:t>
            </w:r>
          </w:p>
        </w:tc>
        <w:tc>
          <w:tcPr>
            <w:tcW w:w="1413" w:type="pct"/>
            <w:gridSpan w:val="2"/>
          </w:tcPr>
          <w:p w14:paraId="316F753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BF1770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1971426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49F5CB9" w14:textId="77777777" w:rsidTr="001707FF">
        <w:tblPrEx>
          <w:jc w:val="left"/>
        </w:tblPrEx>
        <w:trPr>
          <w:trHeight w:val="20"/>
        </w:trPr>
        <w:tc>
          <w:tcPr>
            <w:tcW w:w="315" w:type="pct"/>
          </w:tcPr>
          <w:p w14:paraId="5C83811B"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BFCD096" w14:textId="261AD35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Stéthoscope adulte/enfant</w:t>
            </w:r>
          </w:p>
        </w:tc>
        <w:tc>
          <w:tcPr>
            <w:tcW w:w="1413" w:type="pct"/>
            <w:gridSpan w:val="2"/>
          </w:tcPr>
          <w:p w14:paraId="6CDAD3E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2200DEE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1672FEA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F165442" w14:textId="77777777" w:rsidTr="001707FF">
        <w:tblPrEx>
          <w:jc w:val="left"/>
        </w:tblPrEx>
        <w:trPr>
          <w:trHeight w:val="20"/>
        </w:trPr>
        <w:tc>
          <w:tcPr>
            <w:tcW w:w="315" w:type="pct"/>
          </w:tcPr>
          <w:p w14:paraId="00B5172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E46D764" w14:textId="677177C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Spéculum</w:t>
            </w:r>
          </w:p>
        </w:tc>
        <w:tc>
          <w:tcPr>
            <w:tcW w:w="1413" w:type="pct"/>
            <w:gridSpan w:val="2"/>
          </w:tcPr>
          <w:p w14:paraId="3EC1DA1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2DD8839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663D0C8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52EF350" w14:textId="77777777" w:rsidTr="001707FF">
        <w:tblPrEx>
          <w:jc w:val="left"/>
        </w:tblPrEx>
        <w:trPr>
          <w:trHeight w:val="20"/>
        </w:trPr>
        <w:tc>
          <w:tcPr>
            <w:tcW w:w="315" w:type="pct"/>
          </w:tcPr>
          <w:p w14:paraId="26AB512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5560617" w14:textId="097A4F6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Écarteur de paroi vaginale antérieure</w:t>
            </w:r>
            <w:r>
              <w:rPr>
                <w:lang w:val="fr-FR"/>
              </w:rPr>
              <w:t xml:space="preserve"> (speculum)</w:t>
            </w:r>
          </w:p>
        </w:tc>
        <w:tc>
          <w:tcPr>
            <w:tcW w:w="1413" w:type="pct"/>
            <w:gridSpan w:val="2"/>
          </w:tcPr>
          <w:p w14:paraId="2034528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250064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30C97F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EC30777" w14:textId="77777777" w:rsidTr="001707FF">
        <w:tblPrEx>
          <w:jc w:val="left"/>
        </w:tblPrEx>
        <w:trPr>
          <w:trHeight w:val="20"/>
        </w:trPr>
        <w:tc>
          <w:tcPr>
            <w:tcW w:w="315" w:type="pct"/>
          </w:tcPr>
          <w:p w14:paraId="65392551"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C598BC9" w14:textId="148EC10A"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Oxygène à canalisation centrale/concentrateur/cylindre</w:t>
            </w:r>
          </w:p>
        </w:tc>
        <w:tc>
          <w:tcPr>
            <w:tcW w:w="1413" w:type="pct"/>
            <w:gridSpan w:val="2"/>
          </w:tcPr>
          <w:p w14:paraId="7254856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F8F4D3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790F2E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C139170" w14:textId="77777777" w:rsidTr="001707FF">
        <w:tblPrEx>
          <w:jc w:val="left"/>
        </w:tblPrEx>
        <w:trPr>
          <w:trHeight w:val="20"/>
        </w:trPr>
        <w:tc>
          <w:tcPr>
            <w:tcW w:w="315" w:type="pct"/>
          </w:tcPr>
          <w:p w14:paraId="1B025CF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4B61A05" w14:textId="1389066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Débitmètre pour la source d'oxygène, avec graduations en ml</w:t>
            </w:r>
          </w:p>
        </w:tc>
        <w:tc>
          <w:tcPr>
            <w:tcW w:w="1413" w:type="pct"/>
            <w:gridSpan w:val="2"/>
          </w:tcPr>
          <w:p w14:paraId="19110FE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E9CD65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1D74F8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FD19D02" w14:textId="77777777" w:rsidTr="001707FF">
        <w:tblPrEx>
          <w:jc w:val="left"/>
        </w:tblPrEx>
        <w:trPr>
          <w:trHeight w:val="20"/>
        </w:trPr>
        <w:tc>
          <w:tcPr>
            <w:tcW w:w="315" w:type="pct"/>
          </w:tcPr>
          <w:p w14:paraId="75BF5EE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9A80534" w14:textId="14A9413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Humidificateur/Climatisation</w:t>
            </w:r>
          </w:p>
        </w:tc>
        <w:tc>
          <w:tcPr>
            <w:tcW w:w="1413" w:type="pct"/>
            <w:gridSpan w:val="2"/>
          </w:tcPr>
          <w:p w14:paraId="4DDC748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D6F5AA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53F66D7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9371160" w14:textId="77777777" w:rsidTr="001707FF">
        <w:tblPrEx>
          <w:jc w:val="left"/>
        </w:tblPrEx>
        <w:trPr>
          <w:trHeight w:val="20"/>
        </w:trPr>
        <w:tc>
          <w:tcPr>
            <w:tcW w:w="315" w:type="pct"/>
          </w:tcPr>
          <w:p w14:paraId="17813377"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2A0189F" w14:textId="5D5DDD3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Appareil d'administration d'oxygène pour adultes/enfants (tubes de raccordement et masque)</w:t>
            </w:r>
          </w:p>
        </w:tc>
        <w:tc>
          <w:tcPr>
            <w:tcW w:w="1413" w:type="pct"/>
            <w:gridSpan w:val="2"/>
          </w:tcPr>
          <w:p w14:paraId="62DD750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64DFBBF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763B3A43"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F55709F" w14:textId="77777777" w:rsidTr="001707FF">
        <w:tblPrEx>
          <w:jc w:val="left"/>
        </w:tblPrEx>
        <w:trPr>
          <w:trHeight w:val="20"/>
        </w:trPr>
        <w:tc>
          <w:tcPr>
            <w:tcW w:w="315" w:type="pct"/>
          </w:tcPr>
          <w:p w14:paraId="30A28597"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5EBB30B" w14:textId="75DDA3B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Appareil d'administration d'oxygène pour adultes/enfants (pinces nasales)</w:t>
            </w:r>
          </w:p>
        </w:tc>
        <w:tc>
          <w:tcPr>
            <w:tcW w:w="1413" w:type="pct"/>
            <w:gridSpan w:val="2"/>
          </w:tcPr>
          <w:p w14:paraId="1E4087E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CA9CF9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98E335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B6669D3" w14:textId="77777777" w:rsidTr="001707FF">
        <w:tblPrEx>
          <w:jc w:val="left"/>
        </w:tblPrEx>
        <w:trPr>
          <w:trHeight w:val="20"/>
        </w:trPr>
        <w:tc>
          <w:tcPr>
            <w:tcW w:w="315" w:type="pct"/>
          </w:tcPr>
          <w:p w14:paraId="7BCE449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32999D0" w14:textId="2EA523D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Aspirateur</w:t>
            </w:r>
          </w:p>
        </w:tc>
        <w:tc>
          <w:tcPr>
            <w:tcW w:w="1413" w:type="pct"/>
            <w:gridSpan w:val="2"/>
          </w:tcPr>
          <w:p w14:paraId="5DFE954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0AB2BBE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5DEB22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76790A5" w14:textId="77777777" w:rsidTr="001707FF">
        <w:tblPrEx>
          <w:jc w:val="left"/>
        </w:tblPrEx>
        <w:trPr>
          <w:trHeight w:val="20"/>
        </w:trPr>
        <w:tc>
          <w:tcPr>
            <w:tcW w:w="315" w:type="pct"/>
          </w:tcPr>
          <w:p w14:paraId="32F698B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94CC4B9" w14:textId="78082E48"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Réfrigérateur</w:t>
            </w:r>
          </w:p>
        </w:tc>
        <w:tc>
          <w:tcPr>
            <w:tcW w:w="1413" w:type="pct"/>
            <w:gridSpan w:val="2"/>
          </w:tcPr>
          <w:p w14:paraId="5123C1C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63CEB21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B92BCF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F357C13" w14:textId="77777777" w:rsidTr="001707FF">
        <w:tblPrEx>
          <w:jc w:val="left"/>
        </w:tblPrEx>
        <w:trPr>
          <w:trHeight w:val="20"/>
        </w:trPr>
        <w:tc>
          <w:tcPr>
            <w:tcW w:w="315" w:type="pct"/>
          </w:tcPr>
          <w:p w14:paraId="7B24BFA9"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BD9BFAA" w14:textId="1870973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Chariot de réanimation avec plateau d'urgence</w:t>
            </w:r>
          </w:p>
        </w:tc>
        <w:tc>
          <w:tcPr>
            <w:tcW w:w="1413" w:type="pct"/>
            <w:gridSpan w:val="2"/>
          </w:tcPr>
          <w:p w14:paraId="7B9AAD9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802ECC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3423D4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20492D8" w14:textId="77777777" w:rsidTr="001707FF">
        <w:tblPrEx>
          <w:jc w:val="left"/>
        </w:tblPrEx>
        <w:trPr>
          <w:trHeight w:val="20"/>
        </w:trPr>
        <w:tc>
          <w:tcPr>
            <w:tcW w:w="315" w:type="pct"/>
          </w:tcPr>
          <w:p w14:paraId="01E5AFFC"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39D0A2C" w14:textId="23CD20D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Équipement pour la prévention standard des infections courantes</w:t>
            </w:r>
          </w:p>
        </w:tc>
        <w:tc>
          <w:tcPr>
            <w:tcW w:w="1413" w:type="pct"/>
            <w:gridSpan w:val="2"/>
          </w:tcPr>
          <w:p w14:paraId="1A9C199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18EC45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D10366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7031F67" w14:textId="77777777" w:rsidTr="001707FF">
        <w:tblPrEx>
          <w:jc w:val="left"/>
        </w:tblPrEx>
        <w:trPr>
          <w:trHeight w:val="20"/>
        </w:trPr>
        <w:tc>
          <w:tcPr>
            <w:tcW w:w="315" w:type="pct"/>
          </w:tcPr>
          <w:p w14:paraId="4482387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2BE1350" w14:textId="747C188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Support à perfusion (potence)</w:t>
            </w:r>
          </w:p>
        </w:tc>
        <w:tc>
          <w:tcPr>
            <w:tcW w:w="1413" w:type="pct"/>
            <w:gridSpan w:val="2"/>
          </w:tcPr>
          <w:p w14:paraId="60F7C03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B96349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6C6C04D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5084794" w14:textId="77777777" w:rsidTr="001707FF">
        <w:tblPrEx>
          <w:jc w:val="left"/>
        </w:tblPrEx>
        <w:trPr>
          <w:trHeight w:val="20"/>
        </w:trPr>
        <w:tc>
          <w:tcPr>
            <w:tcW w:w="315" w:type="pct"/>
          </w:tcPr>
          <w:p w14:paraId="1DD85DC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09361D5" w14:textId="66F6D42C"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Dispositif électrique pour les équipements comme l'aspirateur</w:t>
            </w:r>
          </w:p>
        </w:tc>
        <w:tc>
          <w:tcPr>
            <w:tcW w:w="1413" w:type="pct"/>
            <w:gridSpan w:val="2"/>
          </w:tcPr>
          <w:p w14:paraId="011CF27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E8F4B2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6A43C5C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21AC5D1" w14:textId="77777777" w:rsidTr="001707FF">
        <w:tblPrEx>
          <w:jc w:val="left"/>
        </w:tblPrEx>
        <w:trPr>
          <w:trHeight w:val="20"/>
        </w:trPr>
        <w:tc>
          <w:tcPr>
            <w:tcW w:w="315" w:type="pct"/>
          </w:tcPr>
          <w:p w14:paraId="69AEC723"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11A89C4" w14:textId="172B52E8" w:rsidR="00514AC8" w:rsidRPr="00EC5256" w:rsidRDefault="00514AC8" w:rsidP="00514AC8">
            <w:pPr>
              <w:pStyle w:val="ListParagraph1"/>
              <w:spacing w:after="0" w:line="240" w:lineRule="auto"/>
              <w:ind w:left="0"/>
              <w:rPr>
                <w:rFonts w:ascii="Arial" w:hAnsi="Arial" w:cs="Arial"/>
                <w:szCs w:val="20"/>
                <w:lang w:val="fr-FR"/>
              </w:rPr>
            </w:pPr>
            <w:r>
              <w:rPr>
                <w:lang w:val="fr-FR"/>
              </w:rPr>
              <w:t>Salle</w:t>
            </w:r>
            <w:r w:rsidRPr="00EC5256">
              <w:rPr>
                <w:lang w:val="fr-FR"/>
              </w:rPr>
              <w:t xml:space="preserve"> de soins infirmiers</w:t>
            </w:r>
          </w:p>
        </w:tc>
        <w:tc>
          <w:tcPr>
            <w:tcW w:w="1413" w:type="pct"/>
            <w:gridSpan w:val="2"/>
          </w:tcPr>
          <w:p w14:paraId="22240E4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C45819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7189E4C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BF77E1E" w14:textId="77777777" w:rsidTr="001707FF">
        <w:tblPrEx>
          <w:jc w:val="left"/>
        </w:tblPrEx>
        <w:trPr>
          <w:trHeight w:val="20"/>
        </w:trPr>
        <w:tc>
          <w:tcPr>
            <w:tcW w:w="315" w:type="pct"/>
          </w:tcPr>
          <w:p w14:paraId="6823B1D3"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C69CFC2" w14:textId="74183B29" w:rsidR="00514AC8" w:rsidRPr="00EC5256" w:rsidRDefault="00514AC8" w:rsidP="00514AC8">
            <w:pPr>
              <w:pStyle w:val="ListParagraph1"/>
              <w:spacing w:after="0" w:line="240" w:lineRule="auto"/>
              <w:ind w:left="0"/>
              <w:rPr>
                <w:rFonts w:ascii="Arial" w:hAnsi="Arial" w:cs="Arial"/>
                <w:szCs w:val="20"/>
                <w:lang w:val="fr-FR"/>
              </w:rPr>
            </w:pPr>
            <w:r>
              <w:rPr>
                <w:lang w:val="fr-FR"/>
              </w:rPr>
              <w:t>Altimètre</w:t>
            </w:r>
          </w:p>
        </w:tc>
        <w:tc>
          <w:tcPr>
            <w:tcW w:w="1413" w:type="pct"/>
            <w:gridSpan w:val="2"/>
            <w:shd w:val="clear" w:color="auto" w:fill="D9D9D9" w:themeFill="background1" w:themeFillShade="D9"/>
          </w:tcPr>
          <w:p w14:paraId="425412B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2E5F4DD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193972D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05F27C3" w14:textId="77777777" w:rsidTr="001707FF">
        <w:tblPrEx>
          <w:jc w:val="left"/>
        </w:tblPrEx>
        <w:trPr>
          <w:trHeight w:val="20"/>
        </w:trPr>
        <w:tc>
          <w:tcPr>
            <w:tcW w:w="315" w:type="pct"/>
          </w:tcPr>
          <w:p w14:paraId="70AE20D5"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32E86B6" w14:textId="56F601F7" w:rsidR="00514AC8" w:rsidRPr="00EC5256" w:rsidRDefault="00514AC8" w:rsidP="00514AC8">
            <w:pPr>
              <w:pStyle w:val="ListParagraph1"/>
              <w:spacing w:after="0" w:line="240" w:lineRule="auto"/>
              <w:ind w:left="0"/>
              <w:rPr>
                <w:rFonts w:ascii="Arial" w:hAnsi="Arial" w:cs="Arial"/>
                <w:szCs w:val="20"/>
                <w:lang w:val="fr-FR"/>
              </w:rPr>
            </w:pPr>
            <w:r>
              <w:rPr>
                <w:lang w:val="fr-FR"/>
              </w:rPr>
              <w:t>Toise</w:t>
            </w:r>
          </w:p>
        </w:tc>
        <w:tc>
          <w:tcPr>
            <w:tcW w:w="1413" w:type="pct"/>
            <w:gridSpan w:val="2"/>
            <w:shd w:val="clear" w:color="auto" w:fill="D9D9D9" w:themeFill="background1" w:themeFillShade="D9"/>
          </w:tcPr>
          <w:p w14:paraId="0AF2CD5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1FBD02B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311DD41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05EF980" w14:textId="77777777" w:rsidTr="001707FF">
        <w:tblPrEx>
          <w:jc w:val="left"/>
        </w:tblPrEx>
        <w:trPr>
          <w:trHeight w:val="20"/>
        </w:trPr>
        <w:tc>
          <w:tcPr>
            <w:tcW w:w="315" w:type="pct"/>
          </w:tcPr>
          <w:p w14:paraId="3D854BC4"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DB87592" w14:textId="3C65AE5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Stéthoscope pédiatrique</w:t>
            </w:r>
          </w:p>
        </w:tc>
        <w:tc>
          <w:tcPr>
            <w:tcW w:w="1413" w:type="pct"/>
            <w:gridSpan w:val="2"/>
          </w:tcPr>
          <w:p w14:paraId="688333E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0C6C461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30CAD52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3CC3662" w14:textId="77777777" w:rsidTr="001707FF">
        <w:tblPrEx>
          <w:jc w:val="left"/>
        </w:tblPrEx>
        <w:trPr>
          <w:trHeight w:val="20"/>
        </w:trPr>
        <w:tc>
          <w:tcPr>
            <w:tcW w:w="315" w:type="pct"/>
          </w:tcPr>
          <w:p w14:paraId="06968B48"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869EC4C" w14:textId="422313B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Oxymètre de pouls</w:t>
            </w:r>
          </w:p>
        </w:tc>
        <w:tc>
          <w:tcPr>
            <w:tcW w:w="1413" w:type="pct"/>
            <w:gridSpan w:val="2"/>
          </w:tcPr>
          <w:p w14:paraId="729B00B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F7755E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60276EA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0B5FAE8" w14:textId="77777777" w:rsidTr="001707FF">
        <w:tblPrEx>
          <w:jc w:val="left"/>
        </w:tblPrEx>
        <w:trPr>
          <w:trHeight w:val="20"/>
        </w:trPr>
        <w:tc>
          <w:tcPr>
            <w:tcW w:w="315" w:type="pct"/>
          </w:tcPr>
          <w:p w14:paraId="2C4F3F45"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73B0298" w14:textId="68140D8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Tensiomètre avec brassard pédiatrique</w:t>
            </w:r>
          </w:p>
        </w:tc>
        <w:tc>
          <w:tcPr>
            <w:tcW w:w="1413" w:type="pct"/>
            <w:gridSpan w:val="2"/>
          </w:tcPr>
          <w:p w14:paraId="2DDF7AD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7177E95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040602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0B4C2AF" w14:textId="77777777" w:rsidTr="001707FF">
        <w:tblPrEx>
          <w:jc w:val="left"/>
        </w:tblPrEx>
        <w:trPr>
          <w:trHeight w:val="20"/>
        </w:trPr>
        <w:tc>
          <w:tcPr>
            <w:tcW w:w="315" w:type="pct"/>
          </w:tcPr>
          <w:p w14:paraId="40677358"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BC0C15F" w14:textId="73D58C5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Torche</w:t>
            </w:r>
          </w:p>
        </w:tc>
        <w:tc>
          <w:tcPr>
            <w:tcW w:w="1413" w:type="pct"/>
            <w:gridSpan w:val="2"/>
          </w:tcPr>
          <w:p w14:paraId="0CC7418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3291CE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6B477DD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5EFD01F" w14:textId="77777777" w:rsidTr="001707FF">
        <w:tblPrEx>
          <w:jc w:val="left"/>
        </w:tblPrEx>
        <w:trPr>
          <w:trHeight w:val="20"/>
        </w:trPr>
        <w:tc>
          <w:tcPr>
            <w:tcW w:w="315" w:type="pct"/>
          </w:tcPr>
          <w:p w14:paraId="219D71F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02ADC84" w14:textId="0B19378B"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Nébuliseur</w:t>
            </w:r>
          </w:p>
        </w:tc>
        <w:tc>
          <w:tcPr>
            <w:tcW w:w="1413" w:type="pct"/>
            <w:gridSpan w:val="2"/>
          </w:tcPr>
          <w:p w14:paraId="775A731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63FF247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4E267F5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4F61966" w14:textId="77777777" w:rsidTr="001707FF">
        <w:tblPrEx>
          <w:jc w:val="left"/>
        </w:tblPrEx>
        <w:trPr>
          <w:trHeight w:val="20"/>
        </w:trPr>
        <w:tc>
          <w:tcPr>
            <w:tcW w:w="315" w:type="pct"/>
          </w:tcPr>
          <w:p w14:paraId="4C1012D9"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FAFE3A7" w14:textId="0ABDF317"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 avec chambre d’inhalation</w:t>
            </w:r>
          </w:p>
        </w:tc>
        <w:tc>
          <w:tcPr>
            <w:tcW w:w="1413" w:type="pct"/>
            <w:gridSpan w:val="2"/>
          </w:tcPr>
          <w:p w14:paraId="39BD48D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D9F813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5B2E295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B9DFBBC" w14:textId="77777777" w:rsidTr="001707FF">
        <w:tblPrEx>
          <w:jc w:val="left"/>
        </w:tblPrEx>
        <w:trPr>
          <w:trHeight w:val="20"/>
        </w:trPr>
        <w:tc>
          <w:tcPr>
            <w:tcW w:w="315" w:type="pct"/>
          </w:tcPr>
          <w:p w14:paraId="4039298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BFA36B1" w14:textId="41E0F8C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Masques de protection : Nouveau-né</w:t>
            </w:r>
          </w:p>
        </w:tc>
        <w:tc>
          <w:tcPr>
            <w:tcW w:w="1413" w:type="pct"/>
            <w:gridSpan w:val="2"/>
          </w:tcPr>
          <w:p w14:paraId="791115A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F79143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3096CC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EC372B0" w14:textId="77777777" w:rsidTr="001707FF">
        <w:tblPrEx>
          <w:jc w:val="left"/>
        </w:tblPrEx>
        <w:trPr>
          <w:trHeight w:val="20"/>
        </w:trPr>
        <w:tc>
          <w:tcPr>
            <w:tcW w:w="315" w:type="pct"/>
          </w:tcPr>
          <w:p w14:paraId="16CF2A0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248CFB88" w14:textId="370394FA"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Masques de protection : Nourrisson</w:t>
            </w:r>
          </w:p>
        </w:tc>
        <w:tc>
          <w:tcPr>
            <w:tcW w:w="1413" w:type="pct"/>
            <w:gridSpan w:val="2"/>
            <w:shd w:val="clear" w:color="auto" w:fill="D9D9D9" w:themeFill="background1" w:themeFillShade="D9"/>
          </w:tcPr>
          <w:p w14:paraId="4F9A5CD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6FE83BB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3B4770E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95474D9" w14:textId="77777777" w:rsidTr="001707FF">
        <w:tblPrEx>
          <w:jc w:val="left"/>
        </w:tblPrEx>
        <w:trPr>
          <w:trHeight w:val="20"/>
        </w:trPr>
        <w:tc>
          <w:tcPr>
            <w:tcW w:w="315" w:type="pct"/>
          </w:tcPr>
          <w:p w14:paraId="6B138DD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834A0DB" w14:textId="0220937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Masques de protection : Pédiatrie</w:t>
            </w:r>
          </w:p>
        </w:tc>
        <w:tc>
          <w:tcPr>
            <w:tcW w:w="1413" w:type="pct"/>
            <w:gridSpan w:val="2"/>
            <w:shd w:val="clear" w:color="auto" w:fill="D9D9D9" w:themeFill="background1" w:themeFillShade="D9"/>
          </w:tcPr>
          <w:p w14:paraId="460BDD3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5032FAF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4ED1FFF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8E50E5F" w14:textId="77777777" w:rsidTr="001707FF">
        <w:tblPrEx>
          <w:jc w:val="left"/>
        </w:tblPrEx>
        <w:trPr>
          <w:trHeight w:val="20"/>
        </w:trPr>
        <w:tc>
          <w:tcPr>
            <w:tcW w:w="315" w:type="pct"/>
          </w:tcPr>
          <w:p w14:paraId="6813A0CA"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40C5E2B" w14:textId="4D315A47"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Masques de protection : Adulte</w:t>
            </w:r>
          </w:p>
        </w:tc>
        <w:tc>
          <w:tcPr>
            <w:tcW w:w="1413" w:type="pct"/>
            <w:gridSpan w:val="2"/>
          </w:tcPr>
          <w:p w14:paraId="798569F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0E3F1A7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25E7639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514AC8" w:rsidRPr="00AA1CC3" w14:paraId="36868E00" w14:textId="77777777" w:rsidTr="001707FF">
        <w:tblPrEx>
          <w:tblW w:w="5004" w:type="pct"/>
          <w:jc w:val="center"/>
          <w:tblPrExChange w:id="824" w:author="ZAIDOU Mouhammad" w:date="2024-10-26T15:08:00Z">
            <w:tblPrEx>
              <w:tblW w:w="5003" w:type="pct"/>
              <w:jc w:val="center"/>
            </w:tblPrEx>
          </w:tblPrExChange>
        </w:tblPrEx>
        <w:trPr>
          <w:trHeight w:val="376"/>
          <w:jc w:val="center"/>
          <w:trPrChange w:id="825" w:author="ZAIDOU Mouhammad" w:date="2024-10-26T15:08:00Z">
            <w:trPr>
              <w:gridAfter w:val="0"/>
              <w:trHeight w:val="376"/>
              <w:jc w:val="center"/>
            </w:trPr>
          </w:trPrChange>
        </w:trPr>
        <w:tc>
          <w:tcPr>
            <w:tcW w:w="5000" w:type="pct"/>
            <w:gridSpan w:val="6"/>
            <w:shd w:val="clear" w:color="auto" w:fill="AEAAAA" w:themeFill="background2" w:themeFillShade="BF"/>
            <w:vAlign w:val="center"/>
            <w:tcPrChange w:id="826" w:author="ZAIDOU Mouhammad" w:date="2024-10-26T15:08:00Z">
              <w:tcPr>
                <w:tcW w:w="5000" w:type="pct"/>
                <w:gridSpan w:val="18"/>
                <w:shd w:val="clear" w:color="auto" w:fill="AEAAAA" w:themeFill="background2" w:themeFillShade="BF"/>
                <w:vAlign w:val="center"/>
              </w:tcPr>
            </w:tcPrChange>
          </w:tcPr>
          <w:p w14:paraId="2F025ED1" w14:textId="77777777" w:rsidR="00514AC8" w:rsidRPr="00EC5256" w:rsidRDefault="00514AC8" w:rsidP="00514AC8">
            <w:pPr>
              <w:tabs>
                <w:tab w:val="left" w:leader="dot" w:pos="2160"/>
                <w:tab w:val="left" w:pos="2520"/>
              </w:tabs>
              <w:suppressAutoHyphens/>
              <w:spacing w:line="276" w:lineRule="auto"/>
              <w:jc w:val="center"/>
              <w:rPr>
                <w:rFonts w:ascii="Aptos" w:eastAsia="Times New Roman" w:hAnsi="Aptos" w:cstheme="minorHAnsi"/>
                <w:b/>
                <w:bCs/>
                <w:szCs w:val="20"/>
                <w:lang w:val="fr-FR"/>
              </w:rPr>
            </w:pPr>
            <w:r w:rsidRPr="00EC5256">
              <w:rPr>
                <w:rFonts w:ascii="Aptos" w:eastAsia="Times New Roman" w:hAnsi="Aptos" w:cstheme="minorHAnsi"/>
                <w:b/>
                <w:bCs/>
                <w:szCs w:val="20"/>
                <w:lang w:val="fr-FR"/>
              </w:rPr>
              <w:t>LABORATOIRE</w:t>
            </w:r>
          </w:p>
          <w:p w14:paraId="1DF40C3F" w14:textId="0C56519A" w:rsidR="00514AC8" w:rsidRPr="00EC5256" w:rsidRDefault="00514AC8" w:rsidP="00514AC8">
            <w:pPr>
              <w:tabs>
                <w:tab w:val="left" w:leader="dot" w:pos="2160"/>
                <w:tab w:val="left" w:pos="2520"/>
              </w:tabs>
              <w:suppressAutoHyphens/>
              <w:spacing w:line="276" w:lineRule="auto"/>
              <w:jc w:val="center"/>
              <w:rPr>
                <w:rFonts w:ascii="Arial" w:hAnsi="Arial" w:cs="Arial"/>
                <w:i/>
                <w:iCs/>
                <w:sz w:val="22"/>
                <w:szCs w:val="24"/>
                <w:lang w:val="fr-FR"/>
              </w:rPr>
            </w:pPr>
            <w:r w:rsidRPr="004D3C08">
              <w:rPr>
                <w:rFonts w:ascii="Aptos" w:eastAsia="Times New Roman" w:hAnsi="Aptos" w:cstheme="minorHAnsi"/>
                <w:i/>
                <w:iCs/>
                <w:szCs w:val="20"/>
                <w:lang w:val="fr-FR"/>
              </w:rPr>
              <w:t>Visiter le laboratoire s'il est disponible et nonter les observations.</w:t>
            </w:r>
          </w:p>
        </w:tc>
      </w:tr>
      <w:tr w:rsidR="00514AC8" w:rsidRPr="002D084C" w14:paraId="3A19627C" w14:textId="77777777" w:rsidTr="001707FF">
        <w:tblPrEx>
          <w:tblW w:w="5004" w:type="pct"/>
          <w:jc w:val="center"/>
          <w:tblPrExChange w:id="827" w:author="ZAIDOU Mouhammad" w:date="2024-10-26T15:08:00Z">
            <w:tblPrEx>
              <w:tblW w:w="5003" w:type="pct"/>
              <w:jc w:val="center"/>
            </w:tblPrEx>
          </w:tblPrExChange>
        </w:tblPrEx>
        <w:trPr>
          <w:trHeight w:val="529"/>
          <w:jc w:val="center"/>
          <w:trPrChange w:id="828" w:author="ZAIDOU Mouhammad" w:date="2024-10-26T15:08:00Z">
            <w:trPr>
              <w:gridAfter w:val="0"/>
              <w:trHeight w:val="529"/>
              <w:jc w:val="center"/>
            </w:trPr>
          </w:trPrChange>
        </w:trPr>
        <w:tc>
          <w:tcPr>
            <w:tcW w:w="315" w:type="pct"/>
            <w:tcPrChange w:id="829" w:author="ZAIDOU Mouhammad" w:date="2024-10-26T15:08:00Z">
              <w:tcPr>
                <w:tcW w:w="313" w:type="pct"/>
              </w:tcPr>
            </w:tcPrChange>
          </w:tcPr>
          <w:p w14:paraId="630269EB" w14:textId="420885E7" w:rsidR="00514AC8" w:rsidRPr="00EC5256" w:rsidRDefault="00514AC8" w:rsidP="00514AC8">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306</w:t>
            </w:r>
          </w:p>
        </w:tc>
        <w:tc>
          <w:tcPr>
            <w:tcW w:w="1866" w:type="pct"/>
            <w:tcPrChange w:id="830" w:author="ZAIDOU Mouhammad" w:date="2024-10-26T15:08:00Z">
              <w:tcPr>
                <w:tcW w:w="1903" w:type="pct"/>
                <w:gridSpan w:val="8"/>
              </w:tcPr>
            </w:tcPrChange>
          </w:tcPr>
          <w:p w14:paraId="6EA646FE" w14:textId="36B6424A" w:rsidR="00514AC8" w:rsidRPr="00EC5256" w:rsidRDefault="00514AC8" w:rsidP="00514AC8">
            <w:pPr>
              <w:rPr>
                <w:rFonts w:ascii="Arial" w:hAnsi="Arial" w:cs="Arial"/>
                <w:b/>
                <w:bCs/>
                <w:szCs w:val="20"/>
                <w:lang w:val="fr-FR"/>
              </w:rPr>
            </w:pPr>
            <w:r>
              <w:rPr>
                <w:b/>
                <w:bCs/>
                <w:lang w:val="fr-FR"/>
              </w:rPr>
              <w:t>La clinique</w:t>
            </w:r>
            <w:r w:rsidRPr="00EC5256">
              <w:rPr>
                <w:b/>
                <w:bCs/>
                <w:lang w:val="fr-FR"/>
              </w:rPr>
              <w:t xml:space="preserve"> dispose-t-il d'un laboratoire ?</w:t>
            </w:r>
          </w:p>
        </w:tc>
        <w:tc>
          <w:tcPr>
            <w:tcW w:w="2441" w:type="pct"/>
            <w:gridSpan w:val="3"/>
            <w:tcPrChange w:id="831" w:author="ZAIDOU Mouhammad" w:date="2024-10-26T15:08:00Z">
              <w:tcPr>
                <w:tcW w:w="2407" w:type="pct"/>
                <w:gridSpan w:val="7"/>
              </w:tcPr>
            </w:tcPrChange>
          </w:tcPr>
          <w:p w14:paraId="7BFE6A51" w14:textId="57171C0D" w:rsidR="00514AC8" w:rsidRPr="00EC5256" w:rsidRDefault="00514AC8" w:rsidP="00514AC8">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6A41A2EE" w14:textId="36CB013C" w:rsidR="00514AC8" w:rsidRPr="00EC5256" w:rsidRDefault="00514AC8" w:rsidP="00514AC8">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Pr="00EC5256">
              <w:rPr>
                <w:rFonts w:ascii="Arial" w:eastAsia="Arial Narrow" w:hAnsi="Arial" w:cs="Mangal"/>
                <w:szCs w:val="20"/>
                <w:cs/>
                <w:lang w:val="fr-FR" w:bidi="hi-IN"/>
              </w:rPr>
              <w:tab/>
              <w:t>2</w:t>
            </w:r>
          </w:p>
        </w:tc>
        <w:tc>
          <w:tcPr>
            <w:tcW w:w="378" w:type="pct"/>
            <w:shd w:val="clear" w:color="auto" w:fill="auto"/>
            <w:tcPrChange w:id="832" w:author="ZAIDOU Mouhammad" w:date="2024-10-26T15:08:00Z">
              <w:tcPr>
                <w:tcW w:w="376" w:type="pct"/>
                <w:gridSpan w:val="2"/>
                <w:shd w:val="clear" w:color="auto" w:fill="auto"/>
              </w:tcPr>
            </w:tcPrChange>
          </w:tcPr>
          <w:p w14:paraId="731467E3" w14:textId="5840A98D" w:rsidR="00514AC8" w:rsidRPr="00EC5256" w:rsidRDefault="00514AC8" w:rsidP="00514AC8">
            <w:pPr>
              <w:rPr>
                <w:rFonts w:ascii="Arial" w:hAnsi="Arial" w:cs="Arial"/>
                <w:b/>
                <w:bCs/>
                <w:szCs w:val="20"/>
                <w:lang w:val="fr-FR"/>
              </w:rPr>
            </w:pPr>
            <w:r w:rsidRPr="002D084C">
              <w:rPr>
                <w:rFonts w:ascii="Arial" w:hAnsi="Arial" w:cs="Arial"/>
                <w:noProof/>
                <w:szCs w:val="20"/>
                <w:lang w:val="fr-FR" w:eastAsia="fr-FR"/>
              </w:rPr>
              <mc:AlternateContent>
                <mc:Choice Requires="wps">
                  <w:drawing>
                    <wp:anchor distT="0" distB="0" distL="114300" distR="114300" simplePos="0" relativeHeight="252348416" behindDoc="0" locked="0" layoutInCell="1" allowOverlap="1" wp14:anchorId="5E9954FB" wp14:editId="4950F2F5">
                      <wp:simplePos x="0" y="0"/>
                      <wp:positionH relativeFrom="column">
                        <wp:posOffset>35491</wp:posOffset>
                      </wp:positionH>
                      <wp:positionV relativeFrom="paragraph">
                        <wp:posOffset>72572</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2C5619" id="_x0000_t32" coordsize="21600,21600" o:spt="32" o:oned="t" path="m,l21600,21600e" filled="f">
                      <v:path arrowok="t" fillok="f" o:connecttype="none"/>
                      <o:lock v:ext="edit" shapetype="t"/>
                    </v:shapetype>
                    <v:shape id="Straight Arrow Connector 17" o:spid="_x0000_s1026" type="#_x0000_t32" style="position:absolute;margin-left:2.8pt;margin-top:5.7pt;width:17.85pt;height:0;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" strokecolor="black [3213]" strokeweight=".5pt">
                      <v:stroke endarrow="block" joinstyle="miter"/>
                    </v:shape>
                  </w:pict>
                </mc:Fallback>
              </mc:AlternateContent>
            </w:r>
          </w:p>
          <w:p w14:paraId="70E27117" w14:textId="3BAF89A7" w:rsidR="00514AC8" w:rsidRPr="00EC5256" w:rsidRDefault="00514AC8" w:rsidP="00514AC8">
            <w:pPr>
              <w:rPr>
                <w:rFonts w:ascii="Arial" w:hAnsi="Arial" w:cs="Arial"/>
                <w:b/>
                <w:bCs/>
                <w:szCs w:val="20"/>
                <w:lang w:val="fr-FR"/>
              </w:rPr>
            </w:pPr>
            <w:r w:rsidRPr="00EC5256">
              <w:rPr>
                <w:rFonts w:ascii="Arial" w:hAnsi="Arial" w:cs="Arial"/>
                <w:b/>
                <w:bCs/>
                <w:szCs w:val="20"/>
                <w:lang w:val="fr-FR"/>
              </w:rPr>
              <w:t xml:space="preserve">  401</w:t>
            </w:r>
          </w:p>
        </w:tc>
      </w:tr>
      <w:tr w:rsidR="001707FF" w:rsidRPr="002D084C" w14:paraId="6EB023F5" w14:textId="77777777" w:rsidTr="001707FF">
        <w:tblPrEx>
          <w:tblW w:w="5004" w:type="pct"/>
          <w:jc w:val="center"/>
          <w:tblPrExChange w:id="833" w:author="ZAIDOU Mouhammad" w:date="2024-10-26T15:08:00Z">
            <w:tblPrEx>
              <w:tblW w:w="5075" w:type="pct"/>
              <w:jc w:val="center"/>
            </w:tblPrEx>
          </w:tblPrExChange>
        </w:tblPrEx>
        <w:trPr>
          <w:trHeight w:val="720"/>
          <w:jc w:val="center"/>
          <w:trPrChange w:id="834" w:author="ZAIDOU Mouhammad" w:date="2024-10-26T15:08:00Z">
            <w:trPr>
              <w:gridAfter w:val="0"/>
              <w:wAfter w:w="71" w:type="pct"/>
              <w:trHeight w:val="720"/>
              <w:jc w:val="center"/>
            </w:trPr>
          </w:trPrChange>
        </w:trPr>
        <w:tc>
          <w:tcPr>
            <w:tcW w:w="315" w:type="pct"/>
            <w:tcPrChange w:id="835" w:author="ZAIDOU Mouhammad" w:date="2024-10-26T15:08:00Z">
              <w:tcPr>
                <w:tcW w:w="309" w:type="pct"/>
                <w:gridSpan w:val="2"/>
              </w:tcPr>
            </w:tcPrChange>
          </w:tcPr>
          <w:p w14:paraId="7AE414DF" w14:textId="5FDF7342" w:rsidR="00514AC8" w:rsidRPr="00EC5256" w:rsidRDefault="00514AC8" w:rsidP="00514AC8">
            <w:pPr>
              <w:jc w:val="center"/>
              <w:rPr>
                <w:rFonts w:ascii="Arial" w:hAnsi="Arial" w:cs="Arial"/>
                <w:b/>
                <w:bCs/>
                <w:szCs w:val="20"/>
                <w:lang w:val="fr-FR"/>
              </w:rPr>
            </w:pPr>
            <w:r w:rsidRPr="00EC5256">
              <w:rPr>
                <w:rFonts w:ascii="Arial" w:eastAsia="Arial Narrow" w:hAnsi="Arial" w:cs="Arial"/>
                <w:b/>
                <w:bCs/>
                <w:szCs w:val="20"/>
                <w:lang w:val="fr-FR" w:bidi="hi-IN"/>
              </w:rPr>
              <w:t>307</w:t>
            </w:r>
          </w:p>
        </w:tc>
        <w:tc>
          <w:tcPr>
            <w:tcW w:w="1866" w:type="pct"/>
            <w:tcPrChange w:id="836" w:author="ZAIDOU Mouhammad" w:date="2024-10-26T15:08:00Z">
              <w:tcPr>
                <w:tcW w:w="1840" w:type="pct"/>
                <w:gridSpan w:val="4"/>
              </w:tcPr>
            </w:tcPrChange>
          </w:tcPr>
          <w:p w14:paraId="1B01A972" w14:textId="74E07C2C" w:rsidR="00514AC8" w:rsidRPr="00EC5256" w:rsidRDefault="00514AC8" w:rsidP="00514AC8">
            <w:pPr>
              <w:suppressAutoHyphens/>
              <w:rPr>
                <w:rFonts w:ascii="Arial" w:hAnsi="Arial" w:cs="Arial"/>
                <w:b/>
                <w:bCs/>
                <w:spacing w:val="-2"/>
                <w:szCs w:val="20"/>
                <w:lang w:val="fr-FR"/>
              </w:rPr>
            </w:pPr>
            <w:r w:rsidRPr="00EC5256">
              <w:rPr>
                <w:b/>
                <w:bCs/>
                <w:lang w:val="fr-FR"/>
              </w:rPr>
              <w:t>Les installations et équipements suivants sont-ils disponibles et fonctionnels dans le laboratoire ?</w:t>
            </w:r>
          </w:p>
        </w:tc>
        <w:tc>
          <w:tcPr>
            <w:tcW w:w="677" w:type="pct"/>
            <w:shd w:val="clear" w:color="auto" w:fill="BFBFBF" w:themeFill="background1" w:themeFillShade="BF"/>
            <w:vAlign w:val="center"/>
            <w:tcPrChange w:id="837" w:author="ZAIDOU Mouhammad" w:date="2024-10-26T15:08:00Z">
              <w:tcPr>
                <w:tcW w:w="668" w:type="pct"/>
                <w:gridSpan w:val="4"/>
                <w:shd w:val="clear" w:color="auto" w:fill="BFBFBF" w:themeFill="background1" w:themeFillShade="BF"/>
                <w:vAlign w:val="center"/>
              </w:tcPr>
            </w:tcPrChange>
          </w:tcPr>
          <w:p w14:paraId="29CE4CC3" w14:textId="064F150C" w:rsidR="00514AC8" w:rsidRPr="00EC5256" w:rsidRDefault="00514AC8" w:rsidP="00514AC8">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Disponible et fonctionnel</w:t>
            </w:r>
          </w:p>
        </w:tc>
        <w:tc>
          <w:tcPr>
            <w:tcW w:w="736" w:type="pct"/>
            <w:shd w:val="clear" w:color="auto" w:fill="BFBFBF" w:themeFill="background1" w:themeFillShade="BF"/>
            <w:vAlign w:val="center"/>
            <w:tcPrChange w:id="838" w:author="ZAIDOU Mouhammad" w:date="2024-10-26T15:08:00Z">
              <w:tcPr>
                <w:tcW w:w="724" w:type="pct"/>
                <w:gridSpan w:val="2"/>
                <w:shd w:val="clear" w:color="auto" w:fill="BFBFBF" w:themeFill="background1" w:themeFillShade="BF"/>
                <w:vAlign w:val="center"/>
              </w:tcPr>
            </w:tcPrChange>
          </w:tcPr>
          <w:p w14:paraId="6A63A037" w14:textId="18BDF997" w:rsidR="00514AC8" w:rsidRPr="00EC5256" w:rsidRDefault="00514AC8" w:rsidP="00514AC8">
            <w:pPr>
              <w:pStyle w:val="ListParagraph1"/>
              <w:spacing w:after="0"/>
              <w:ind w:left="0"/>
              <w:jc w:val="center"/>
              <w:rPr>
                <w:rFonts w:ascii="Arial" w:hAnsi="Arial" w:cs="Arial"/>
                <w:b/>
                <w:bCs/>
                <w:szCs w:val="20"/>
                <w:lang w:val="fr-FR"/>
              </w:rPr>
            </w:pPr>
            <w:r w:rsidRPr="00EC5256">
              <w:rPr>
                <w:rFonts w:ascii="Arial" w:hAnsi="Arial" w:cs="Arial"/>
                <w:b/>
                <w:bCs/>
                <w:szCs w:val="20"/>
                <w:lang w:val="fr-FR"/>
              </w:rPr>
              <w:t>Disponible mais pas fonctionnel</w:t>
            </w:r>
          </w:p>
        </w:tc>
        <w:tc>
          <w:tcPr>
            <w:tcW w:w="1028" w:type="pct"/>
            <w:shd w:val="clear" w:color="auto" w:fill="BFBFBF" w:themeFill="background1" w:themeFillShade="BF"/>
            <w:vAlign w:val="center"/>
            <w:tcPrChange w:id="839" w:author="ZAIDOU Mouhammad" w:date="2024-10-26T15:08:00Z">
              <w:tcPr>
                <w:tcW w:w="1014" w:type="pct"/>
                <w:gridSpan w:val="3"/>
                <w:shd w:val="clear" w:color="auto" w:fill="BFBFBF" w:themeFill="background1" w:themeFillShade="BF"/>
                <w:vAlign w:val="center"/>
              </w:tcPr>
            </w:tcPrChange>
          </w:tcPr>
          <w:p w14:paraId="0B0653D9" w14:textId="2961DF31"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378" w:type="pct"/>
            <w:vMerge w:val="restart"/>
            <w:tcPrChange w:id="840" w:author="ZAIDOU Mouhammad" w:date="2024-10-26T15:08:00Z">
              <w:tcPr>
                <w:tcW w:w="373" w:type="pct"/>
                <w:gridSpan w:val="3"/>
                <w:vMerge w:val="restart"/>
              </w:tcPr>
            </w:tcPrChange>
          </w:tcPr>
          <w:p w14:paraId="0CCB5499" w14:textId="77777777" w:rsidR="00514AC8" w:rsidRPr="00EC5256" w:rsidRDefault="00514AC8" w:rsidP="00514AC8">
            <w:pPr>
              <w:rPr>
                <w:rFonts w:ascii="Arial" w:hAnsi="Arial" w:cs="Arial"/>
                <w:b/>
                <w:bCs/>
                <w:szCs w:val="20"/>
                <w:lang w:val="fr-FR"/>
              </w:rPr>
            </w:pPr>
          </w:p>
          <w:p w14:paraId="6F791DDD" w14:textId="77777777" w:rsidR="00514AC8" w:rsidRPr="00EC5256" w:rsidRDefault="00514AC8" w:rsidP="00514AC8">
            <w:pPr>
              <w:rPr>
                <w:rFonts w:ascii="Arial" w:hAnsi="Arial" w:cs="Arial"/>
                <w:szCs w:val="20"/>
                <w:lang w:val="fr-FR"/>
              </w:rPr>
            </w:pPr>
          </w:p>
          <w:p w14:paraId="147B8E8A" w14:textId="77777777" w:rsidR="00514AC8" w:rsidRPr="00EC5256" w:rsidRDefault="00514AC8" w:rsidP="00514AC8">
            <w:pPr>
              <w:rPr>
                <w:rFonts w:ascii="Arial" w:hAnsi="Arial" w:cs="Arial"/>
                <w:szCs w:val="20"/>
                <w:lang w:val="fr-FR"/>
              </w:rPr>
            </w:pPr>
          </w:p>
          <w:p w14:paraId="6318034C" w14:textId="77777777" w:rsidR="00514AC8" w:rsidRPr="00EC5256" w:rsidRDefault="00514AC8" w:rsidP="00514AC8">
            <w:pPr>
              <w:rPr>
                <w:rFonts w:ascii="Arial" w:hAnsi="Arial" w:cs="Arial"/>
                <w:szCs w:val="20"/>
                <w:lang w:val="fr-FR"/>
              </w:rPr>
            </w:pPr>
          </w:p>
          <w:p w14:paraId="2B43592C" w14:textId="77777777" w:rsidR="00514AC8" w:rsidRPr="00EC5256" w:rsidRDefault="00514AC8" w:rsidP="00514AC8">
            <w:pPr>
              <w:rPr>
                <w:rFonts w:ascii="Arial" w:hAnsi="Arial" w:cs="Arial"/>
                <w:szCs w:val="20"/>
                <w:lang w:val="fr-FR"/>
              </w:rPr>
            </w:pPr>
          </w:p>
          <w:p w14:paraId="51C0A94D" w14:textId="77777777" w:rsidR="00514AC8" w:rsidRPr="00EC5256" w:rsidRDefault="00514AC8" w:rsidP="00514AC8">
            <w:pPr>
              <w:rPr>
                <w:rFonts w:ascii="Arial" w:hAnsi="Arial" w:cs="Arial"/>
                <w:szCs w:val="20"/>
                <w:lang w:val="fr-FR"/>
              </w:rPr>
            </w:pPr>
          </w:p>
          <w:p w14:paraId="672BD147" w14:textId="77777777" w:rsidR="00514AC8" w:rsidRPr="00EC5256" w:rsidRDefault="00514AC8" w:rsidP="00514AC8">
            <w:pPr>
              <w:rPr>
                <w:rFonts w:ascii="Arial" w:hAnsi="Arial" w:cs="Arial"/>
                <w:szCs w:val="20"/>
                <w:lang w:val="fr-FR"/>
              </w:rPr>
            </w:pPr>
          </w:p>
          <w:p w14:paraId="170876A0" w14:textId="77777777" w:rsidR="00514AC8" w:rsidRPr="00EC5256" w:rsidRDefault="00514AC8" w:rsidP="00514AC8">
            <w:pPr>
              <w:rPr>
                <w:rFonts w:ascii="Arial" w:hAnsi="Arial" w:cs="Arial"/>
                <w:szCs w:val="20"/>
                <w:lang w:val="fr-FR"/>
              </w:rPr>
            </w:pPr>
          </w:p>
          <w:p w14:paraId="3ABB85D5" w14:textId="77777777" w:rsidR="00514AC8" w:rsidRPr="00EC5256" w:rsidRDefault="00514AC8" w:rsidP="00514AC8">
            <w:pPr>
              <w:rPr>
                <w:rFonts w:ascii="Arial" w:hAnsi="Arial" w:cs="Arial"/>
                <w:szCs w:val="20"/>
                <w:lang w:val="fr-FR"/>
              </w:rPr>
            </w:pPr>
          </w:p>
          <w:p w14:paraId="470A0E93" w14:textId="77777777" w:rsidR="00514AC8" w:rsidRPr="00EC5256" w:rsidRDefault="00514AC8" w:rsidP="00514AC8">
            <w:pPr>
              <w:rPr>
                <w:rFonts w:ascii="Arial" w:hAnsi="Arial" w:cs="Arial"/>
                <w:szCs w:val="20"/>
                <w:lang w:val="fr-FR"/>
              </w:rPr>
            </w:pPr>
          </w:p>
          <w:p w14:paraId="67DE0134" w14:textId="77777777" w:rsidR="00514AC8" w:rsidRPr="00EC5256" w:rsidRDefault="00514AC8" w:rsidP="00514AC8">
            <w:pPr>
              <w:rPr>
                <w:rFonts w:ascii="Arial" w:hAnsi="Arial" w:cs="Arial"/>
                <w:szCs w:val="20"/>
                <w:lang w:val="fr-FR"/>
              </w:rPr>
            </w:pPr>
          </w:p>
          <w:p w14:paraId="4AE125FF" w14:textId="77777777" w:rsidR="00514AC8" w:rsidRPr="00EC5256" w:rsidRDefault="00514AC8" w:rsidP="00514AC8">
            <w:pPr>
              <w:rPr>
                <w:rFonts w:ascii="Arial" w:hAnsi="Arial" w:cs="Arial"/>
                <w:szCs w:val="20"/>
                <w:lang w:val="fr-FR"/>
              </w:rPr>
            </w:pPr>
          </w:p>
          <w:p w14:paraId="3A7B7603" w14:textId="77777777" w:rsidR="00514AC8" w:rsidRPr="00EC5256" w:rsidRDefault="00514AC8" w:rsidP="00514AC8">
            <w:pPr>
              <w:rPr>
                <w:rFonts w:ascii="Arial" w:hAnsi="Arial" w:cs="Arial"/>
                <w:szCs w:val="20"/>
                <w:lang w:val="fr-FR"/>
              </w:rPr>
            </w:pPr>
          </w:p>
          <w:p w14:paraId="2D6B2AC8" w14:textId="77777777" w:rsidR="00514AC8" w:rsidRPr="00EC5256" w:rsidRDefault="00514AC8" w:rsidP="00514AC8">
            <w:pPr>
              <w:rPr>
                <w:rFonts w:ascii="Arial" w:hAnsi="Arial" w:cs="Arial"/>
                <w:szCs w:val="20"/>
                <w:lang w:val="fr-FR"/>
              </w:rPr>
            </w:pPr>
          </w:p>
          <w:p w14:paraId="0354FE65" w14:textId="77777777" w:rsidR="00514AC8" w:rsidRPr="00EC5256" w:rsidRDefault="00514AC8" w:rsidP="00514AC8">
            <w:pPr>
              <w:rPr>
                <w:rFonts w:ascii="Arial" w:hAnsi="Arial" w:cs="Arial"/>
                <w:szCs w:val="20"/>
                <w:lang w:val="fr-FR"/>
              </w:rPr>
            </w:pPr>
          </w:p>
        </w:tc>
      </w:tr>
      <w:tr w:rsidR="001707FF" w:rsidRPr="002D084C" w14:paraId="5F9B587D" w14:textId="77777777" w:rsidTr="001707FF">
        <w:tblPrEx>
          <w:tblW w:w="5004" w:type="pct"/>
          <w:jc w:val="center"/>
          <w:tblPrExChange w:id="841" w:author="ZAIDOU Mouhammad" w:date="2024-10-26T15:08:00Z">
            <w:tblPrEx>
              <w:tblW w:w="5004" w:type="pct"/>
              <w:jc w:val="center"/>
            </w:tblPrEx>
          </w:tblPrExChange>
        </w:tblPrEx>
        <w:trPr>
          <w:trHeight w:val="20"/>
          <w:jc w:val="center"/>
          <w:trPrChange w:id="842" w:author="ZAIDOU Mouhammad" w:date="2024-10-26T15:08:00Z">
            <w:trPr>
              <w:gridAfter w:val="0"/>
              <w:trHeight w:val="20"/>
              <w:jc w:val="center"/>
            </w:trPr>
          </w:trPrChange>
        </w:trPr>
        <w:tc>
          <w:tcPr>
            <w:tcW w:w="315" w:type="pct"/>
            <w:tcPrChange w:id="843" w:author="ZAIDOU Mouhammad" w:date="2024-10-26T15:08:00Z">
              <w:tcPr>
                <w:tcW w:w="315" w:type="pct"/>
                <w:gridSpan w:val="4"/>
              </w:tcPr>
            </w:tcPrChange>
          </w:tcPr>
          <w:p w14:paraId="766061D8"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44" w:author="ZAIDOU Mouhammad" w:date="2024-10-26T15:08:00Z">
              <w:tcPr>
                <w:tcW w:w="1866" w:type="pct"/>
                <w:gridSpan w:val="4"/>
              </w:tcPr>
            </w:tcPrChange>
          </w:tcPr>
          <w:p w14:paraId="6A968557" w14:textId="6C43929B"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Eau courante avec robinet Normal</w:t>
            </w:r>
          </w:p>
        </w:tc>
        <w:tc>
          <w:tcPr>
            <w:tcW w:w="677" w:type="pct"/>
            <w:tcPrChange w:id="845" w:author="ZAIDOU Mouhammad" w:date="2024-10-26T15:08:00Z">
              <w:tcPr>
                <w:tcW w:w="677" w:type="pct"/>
                <w:gridSpan w:val="3"/>
              </w:tcPr>
            </w:tcPrChange>
          </w:tcPr>
          <w:p w14:paraId="2B864DC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46" w:author="ZAIDOU Mouhammad" w:date="2024-10-26T15:08:00Z">
              <w:tcPr>
                <w:tcW w:w="735" w:type="pct"/>
                <w:gridSpan w:val="3"/>
              </w:tcPr>
            </w:tcPrChange>
          </w:tcPr>
          <w:p w14:paraId="5A625F5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47" w:author="ZAIDOU Mouhammad" w:date="2024-10-26T15:08:00Z">
              <w:tcPr>
                <w:tcW w:w="1028" w:type="pct"/>
                <w:gridSpan w:val="3"/>
              </w:tcPr>
            </w:tcPrChange>
          </w:tcPr>
          <w:p w14:paraId="0AF1B36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48" w:author="ZAIDOU Mouhammad" w:date="2024-10-26T15:08:00Z">
              <w:tcPr>
                <w:tcW w:w="378" w:type="pct"/>
                <w:gridSpan w:val="2"/>
                <w:vMerge/>
              </w:tcPr>
            </w:tcPrChange>
          </w:tcPr>
          <w:p w14:paraId="757D365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7605B38" w14:textId="77777777" w:rsidTr="001707FF">
        <w:tblPrEx>
          <w:tblW w:w="5004" w:type="pct"/>
          <w:jc w:val="center"/>
          <w:tblPrExChange w:id="849" w:author="ZAIDOU Mouhammad" w:date="2024-10-26T15:08:00Z">
            <w:tblPrEx>
              <w:tblW w:w="5004" w:type="pct"/>
              <w:jc w:val="center"/>
            </w:tblPrEx>
          </w:tblPrExChange>
        </w:tblPrEx>
        <w:trPr>
          <w:trHeight w:val="20"/>
          <w:jc w:val="center"/>
          <w:trPrChange w:id="850" w:author="ZAIDOU Mouhammad" w:date="2024-10-26T15:08:00Z">
            <w:trPr>
              <w:gridAfter w:val="0"/>
              <w:trHeight w:val="20"/>
              <w:jc w:val="center"/>
            </w:trPr>
          </w:trPrChange>
        </w:trPr>
        <w:tc>
          <w:tcPr>
            <w:tcW w:w="315" w:type="pct"/>
            <w:tcPrChange w:id="851" w:author="ZAIDOU Mouhammad" w:date="2024-10-26T15:08:00Z">
              <w:tcPr>
                <w:tcW w:w="315" w:type="pct"/>
                <w:gridSpan w:val="4"/>
              </w:tcPr>
            </w:tcPrChange>
          </w:tcPr>
          <w:p w14:paraId="659E90FE"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52" w:author="ZAIDOU Mouhammad" w:date="2024-10-26T15:08:00Z">
              <w:tcPr>
                <w:tcW w:w="1866" w:type="pct"/>
                <w:gridSpan w:val="4"/>
              </w:tcPr>
            </w:tcPrChange>
          </w:tcPr>
          <w:p w14:paraId="0F2D5B75" w14:textId="1892235A"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 xml:space="preserve">Eau courante avec robinet coudé </w:t>
            </w:r>
          </w:p>
        </w:tc>
        <w:tc>
          <w:tcPr>
            <w:tcW w:w="677" w:type="pct"/>
            <w:tcPrChange w:id="853" w:author="ZAIDOU Mouhammad" w:date="2024-10-26T15:08:00Z">
              <w:tcPr>
                <w:tcW w:w="677" w:type="pct"/>
                <w:gridSpan w:val="3"/>
              </w:tcPr>
            </w:tcPrChange>
          </w:tcPr>
          <w:p w14:paraId="5A1A62A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54" w:author="ZAIDOU Mouhammad" w:date="2024-10-26T15:08:00Z">
              <w:tcPr>
                <w:tcW w:w="735" w:type="pct"/>
                <w:gridSpan w:val="3"/>
              </w:tcPr>
            </w:tcPrChange>
          </w:tcPr>
          <w:p w14:paraId="4147A7F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55" w:author="ZAIDOU Mouhammad" w:date="2024-10-26T15:08:00Z">
              <w:tcPr>
                <w:tcW w:w="1028" w:type="pct"/>
                <w:gridSpan w:val="3"/>
              </w:tcPr>
            </w:tcPrChange>
          </w:tcPr>
          <w:p w14:paraId="7504706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56" w:author="ZAIDOU Mouhammad" w:date="2024-10-26T15:08:00Z">
              <w:tcPr>
                <w:tcW w:w="378" w:type="pct"/>
                <w:gridSpan w:val="2"/>
                <w:vMerge/>
              </w:tcPr>
            </w:tcPrChange>
          </w:tcPr>
          <w:p w14:paraId="4658CA9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A2DFAE3" w14:textId="77777777" w:rsidTr="001707FF">
        <w:tblPrEx>
          <w:tblW w:w="5004" w:type="pct"/>
          <w:jc w:val="center"/>
          <w:tblPrExChange w:id="857" w:author="ZAIDOU Mouhammad" w:date="2024-10-26T15:08:00Z">
            <w:tblPrEx>
              <w:tblW w:w="5004" w:type="pct"/>
              <w:jc w:val="center"/>
            </w:tblPrEx>
          </w:tblPrExChange>
        </w:tblPrEx>
        <w:trPr>
          <w:trHeight w:val="20"/>
          <w:jc w:val="center"/>
          <w:trPrChange w:id="858" w:author="ZAIDOU Mouhammad" w:date="2024-10-26T15:08:00Z">
            <w:trPr>
              <w:gridAfter w:val="0"/>
              <w:trHeight w:val="20"/>
              <w:jc w:val="center"/>
            </w:trPr>
          </w:trPrChange>
        </w:trPr>
        <w:tc>
          <w:tcPr>
            <w:tcW w:w="315" w:type="pct"/>
            <w:tcPrChange w:id="859" w:author="ZAIDOU Mouhammad" w:date="2024-10-26T15:08:00Z">
              <w:tcPr>
                <w:tcW w:w="315" w:type="pct"/>
                <w:gridSpan w:val="4"/>
              </w:tcPr>
            </w:tcPrChange>
          </w:tcPr>
          <w:p w14:paraId="269849D0"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60" w:author="ZAIDOU Mouhammad" w:date="2024-10-26T15:08:00Z">
              <w:tcPr>
                <w:tcW w:w="1866" w:type="pct"/>
                <w:gridSpan w:val="4"/>
              </w:tcPr>
            </w:tcPrChange>
          </w:tcPr>
          <w:p w14:paraId="3B547B91" w14:textId="3BED86BA"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Stérilisateur d’instruments</w:t>
            </w:r>
          </w:p>
        </w:tc>
        <w:tc>
          <w:tcPr>
            <w:tcW w:w="677" w:type="pct"/>
            <w:tcPrChange w:id="861" w:author="ZAIDOU Mouhammad" w:date="2024-10-26T15:08:00Z">
              <w:tcPr>
                <w:tcW w:w="677" w:type="pct"/>
                <w:gridSpan w:val="3"/>
              </w:tcPr>
            </w:tcPrChange>
          </w:tcPr>
          <w:p w14:paraId="33153CB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62" w:author="ZAIDOU Mouhammad" w:date="2024-10-26T15:08:00Z">
              <w:tcPr>
                <w:tcW w:w="735" w:type="pct"/>
                <w:gridSpan w:val="3"/>
              </w:tcPr>
            </w:tcPrChange>
          </w:tcPr>
          <w:p w14:paraId="50C65C6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63" w:author="ZAIDOU Mouhammad" w:date="2024-10-26T15:08:00Z">
              <w:tcPr>
                <w:tcW w:w="1028" w:type="pct"/>
                <w:gridSpan w:val="3"/>
              </w:tcPr>
            </w:tcPrChange>
          </w:tcPr>
          <w:p w14:paraId="64D35F7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64" w:author="ZAIDOU Mouhammad" w:date="2024-10-26T15:08:00Z">
              <w:tcPr>
                <w:tcW w:w="378" w:type="pct"/>
                <w:gridSpan w:val="2"/>
                <w:vMerge/>
              </w:tcPr>
            </w:tcPrChange>
          </w:tcPr>
          <w:p w14:paraId="1C022AB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8EB7880" w14:textId="77777777" w:rsidTr="001707FF">
        <w:tblPrEx>
          <w:tblW w:w="5004" w:type="pct"/>
          <w:jc w:val="center"/>
          <w:tblPrExChange w:id="865" w:author="ZAIDOU Mouhammad" w:date="2024-10-26T15:08:00Z">
            <w:tblPrEx>
              <w:tblW w:w="5004" w:type="pct"/>
              <w:jc w:val="center"/>
            </w:tblPrEx>
          </w:tblPrExChange>
        </w:tblPrEx>
        <w:trPr>
          <w:trHeight w:val="20"/>
          <w:jc w:val="center"/>
          <w:trPrChange w:id="866" w:author="ZAIDOU Mouhammad" w:date="2024-10-26T15:08:00Z">
            <w:trPr>
              <w:gridAfter w:val="0"/>
              <w:trHeight w:val="20"/>
              <w:jc w:val="center"/>
            </w:trPr>
          </w:trPrChange>
        </w:trPr>
        <w:tc>
          <w:tcPr>
            <w:tcW w:w="315" w:type="pct"/>
            <w:tcPrChange w:id="867" w:author="ZAIDOU Mouhammad" w:date="2024-10-26T15:08:00Z">
              <w:tcPr>
                <w:tcW w:w="315" w:type="pct"/>
                <w:gridSpan w:val="4"/>
              </w:tcPr>
            </w:tcPrChange>
          </w:tcPr>
          <w:p w14:paraId="70FE9DB8"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68" w:author="ZAIDOU Mouhammad" w:date="2024-10-26T15:08:00Z">
              <w:tcPr>
                <w:tcW w:w="1866" w:type="pct"/>
                <w:gridSpan w:val="4"/>
              </w:tcPr>
            </w:tcPrChange>
          </w:tcPr>
          <w:p w14:paraId="72F59214" w14:textId="76292183"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Destructeur d'aiguilles/coupe-embouts</w:t>
            </w:r>
          </w:p>
        </w:tc>
        <w:tc>
          <w:tcPr>
            <w:tcW w:w="677" w:type="pct"/>
            <w:tcPrChange w:id="869" w:author="ZAIDOU Mouhammad" w:date="2024-10-26T15:08:00Z">
              <w:tcPr>
                <w:tcW w:w="677" w:type="pct"/>
                <w:gridSpan w:val="3"/>
              </w:tcPr>
            </w:tcPrChange>
          </w:tcPr>
          <w:p w14:paraId="51F1FB6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70" w:author="ZAIDOU Mouhammad" w:date="2024-10-26T15:08:00Z">
              <w:tcPr>
                <w:tcW w:w="735" w:type="pct"/>
                <w:gridSpan w:val="3"/>
              </w:tcPr>
            </w:tcPrChange>
          </w:tcPr>
          <w:p w14:paraId="4B45AAA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71" w:author="ZAIDOU Mouhammad" w:date="2024-10-26T15:08:00Z">
              <w:tcPr>
                <w:tcW w:w="1028" w:type="pct"/>
                <w:gridSpan w:val="3"/>
              </w:tcPr>
            </w:tcPrChange>
          </w:tcPr>
          <w:p w14:paraId="4AB0B08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72" w:author="ZAIDOU Mouhammad" w:date="2024-10-26T15:08:00Z">
              <w:tcPr>
                <w:tcW w:w="378" w:type="pct"/>
                <w:gridSpan w:val="2"/>
                <w:vMerge/>
              </w:tcPr>
            </w:tcPrChange>
          </w:tcPr>
          <w:p w14:paraId="7770AEB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77F3B0F" w14:textId="77777777" w:rsidTr="001707FF">
        <w:tblPrEx>
          <w:tblW w:w="5004" w:type="pct"/>
          <w:jc w:val="center"/>
          <w:tblPrExChange w:id="873" w:author="ZAIDOU Mouhammad" w:date="2024-10-26T15:08:00Z">
            <w:tblPrEx>
              <w:tblW w:w="5004" w:type="pct"/>
              <w:jc w:val="center"/>
            </w:tblPrEx>
          </w:tblPrExChange>
        </w:tblPrEx>
        <w:trPr>
          <w:trHeight w:val="20"/>
          <w:jc w:val="center"/>
          <w:trPrChange w:id="874" w:author="ZAIDOU Mouhammad" w:date="2024-10-26T15:08:00Z">
            <w:trPr>
              <w:gridAfter w:val="0"/>
              <w:trHeight w:val="20"/>
              <w:jc w:val="center"/>
            </w:trPr>
          </w:trPrChange>
        </w:trPr>
        <w:tc>
          <w:tcPr>
            <w:tcW w:w="315" w:type="pct"/>
            <w:tcPrChange w:id="875" w:author="ZAIDOU Mouhammad" w:date="2024-10-26T15:08:00Z">
              <w:tcPr>
                <w:tcW w:w="315" w:type="pct"/>
                <w:gridSpan w:val="4"/>
              </w:tcPr>
            </w:tcPrChange>
          </w:tcPr>
          <w:p w14:paraId="3C7A8E0F"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76" w:author="ZAIDOU Mouhammad" w:date="2024-10-26T15:08:00Z">
              <w:tcPr>
                <w:tcW w:w="1866" w:type="pct"/>
                <w:gridSpan w:val="4"/>
              </w:tcPr>
            </w:tcPrChange>
          </w:tcPr>
          <w:p w14:paraId="44A89AD5" w14:textId="4F070AD4"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Réfrigérateur</w:t>
            </w:r>
          </w:p>
        </w:tc>
        <w:tc>
          <w:tcPr>
            <w:tcW w:w="677" w:type="pct"/>
            <w:tcPrChange w:id="877" w:author="ZAIDOU Mouhammad" w:date="2024-10-26T15:08:00Z">
              <w:tcPr>
                <w:tcW w:w="677" w:type="pct"/>
                <w:gridSpan w:val="3"/>
              </w:tcPr>
            </w:tcPrChange>
          </w:tcPr>
          <w:p w14:paraId="1348BED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78" w:author="ZAIDOU Mouhammad" w:date="2024-10-26T15:08:00Z">
              <w:tcPr>
                <w:tcW w:w="735" w:type="pct"/>
                <w:gridSpan w:val="3"/>
              </w:tcPr>
            </w:tcPrChange>
          </w:tcPr>
          <w:p w14:paraId="68CEE3D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79" w:author="ZAIDOU Mouhammad" w:date="2024-10-26T15:08:00Z">
              <w:tcPr>
                <w:tcW w:w="1028" w:type="pct"/>
                <w:gridSpan w:val="3"/>
              </w:tcPr>
            </w:tcPrChange>
          </w:tcPr>
          <w:p w14:paraId="6406F0B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80" w:author="ZAIDOU Mouhammad" w:date="2024-10-26T15:08:00Z">
              <w:tcPr>
                <w:tcW w:w="378" w:type="pct"/>
                <w:gridSpan w:val="2"/>
                <w:vMerge/>
              </w:tcPr>
            </w:tcPrChange>
          </w:tcPr>
          <w:p w14:paraId="794C845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6BBED29" w14:textId="77777777" w:rsidTr="001707FF">
        <w:tblPrEx>
          <w:tblW w:w="5004" w:type="pct"/>
          <w:jc w:val="center"/>
          <w:tblPrExChange w:id="881" w:author="ZAIDOU Mouhammad" w:date="2024-10-26T15:08:00Z">
            <w:tblPrEx>
              <w:tblW w:w="5004" w:type="pct"/>
              <w:jc w:val="center"/>
            </w:tblPrEx>
          </w:tblPrExChange>
        </w:tblPrEx>
        <w:trPr>
          <w:trHeight w:val="20"/>
          <w:jc w:val="center"/>
          <w:trPrChange w:id="882" w:author="ZAIDOU Mouhammad" w:date="2024-10-26T15:08:00Z">
            <w:trPr>
              <w:gridAfter w:val="0"/>
              <w:trHeight w:val="20"/>
              <w:jc w:val="center"/>
            </w:trPr>
          </w:trPrChange>
        </w:trPr>
        <w:tc>
          <w:tcPr>
            <w:tcW w:w="315" w:type="pct"/>
            <w:tcPrChange w:id="883" w:author="ZAIDOU Mouhammad" w:date="2024-10-26T15:08:00Z">
              <w:tcPr>
                <w:tcW w:w="315" w:type="pct"/>
                <w:gridSpan w:val="4"/>
              </w:tcPr>
            </w:tcPrChange>
          </w:tcPr>
          <w:p w14:paraId="37095C62"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84" w:author="ZAIDOU Mouhammad" w:date="2024-10-26T15:08:00Z">
              <w:tcPr>
                <w:tcW w:w="1866" w:type="pct"/>
                <w:gridSpan w:val="4"/>
              </w:tcPr>
            </w:tcPrChange>
          </w:tcPr>
          <w:p w14:paraId="7D29DC56" w14:textId="42790ABB"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Hémoglobinomètre</w:t>
            </w:r>
          </w:p>
        </w:tc>
        <w:tc>
          <w:tcPr>
            <w:tcW w:w="677" w:type="pct"/>
            <w:tcPrChange w:id="885" w:author="ZAIDOU Mouhammad" w:date="2024-10-26T15:08:00Z">
              <w:tcPr>
                <w:tcW w:w="677" w:type="pct"/>
                <w:gridSpan w:val="3"/>
              </w:tcPr>
            </w:tcPrChange>
          </w:tcPr>
          <w:p w14:paraId="49F6CD0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86" w:author="ZAIDOU Mouhammad" w:date="2024-10-26T15:08:00Z">
              <w:tcPr>
                <w:tcW w:w="735" w:type="pct"/>
                <w:gridSpan w:val="3"/>
              </w:tcPr>
            </w:tcPrChange>
          </w:tcPr>
          <w:p w14:paraId="1C251E4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87" w:author="ZAIDOU Mouhammad" w:date="2024-10-26T15:08:00Z">
              <w:tcPr>
                <w:tcW w:w="1028" w:type="pct"/>
                <w:gridSpan w:val="3"/>
              </w:tcPr>
            </w:tcPrChange>
          </w:tcPr>
          <w:p w14:paraId="57083AC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88" w:author="ZAIDOU Mouhammad" w:date="2024-10-26T15:08:00Z">
              <w:tcPr>
                <w:tcW w:w="378" w:type="pct"/>
                <w:gridSpan w:val="2"/>
                <w:vMerge/>
              </w:tcPr>
            </w:tcPrChange>
          </w:tcPr>
          <w:p w14:paraId="71C2BC3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DDE81EE" w14:textId="77777777" w:rsidTr="001707FF">
        <w:tblPrEx>
          <w:tblW w:w="5004" w:type="pct"/>
          <w:jc w:val="center"/>
          <w:tblPrExChange w:id="889" w:author="ZAIDOU Mouhammad" w:date="2024-10-26T15:08:00Z">
            <w:tblPrEx>
              <w:tblW w:w="5004" w:type="pct"/>
              <w:jc w:val="center"/>
            </w:tblPrEx>
          </w:tblPrExChange>
        </w:tblPrEx>
        <w:trPr>
          <w:trHeight w:val="20"/>
          <w:jc w:val="center"/>
          <w:trPrChange w:id="890" w:author="ZAIDOU Mouhammad" w:date="2024-10-26T15:08:00Z">
            <w:trPr>
              <w:gridAfter w:val="0"/>
              <w:trHeight w:val="20"/>
              <w:jc w:val="center"/>
            </w:trPr>
          </w:trPrChange>
        </w:trPr>
        <w:tc>
          <w:tcPr>
            <w:tcW w:w="315" w:type="pct"/>
            <w:tcPrChange w:id="891" w:author="ZAIDOU Mouhammad" w:date="2024-10-26T15:08:00Z">
              <w:tcPr>
                <w:tcW w:w="315" w:type="pct"/>
                <w:gridSpan w:val="4"/>
              </w:tcPr>
            </w:tcPrChange>
          </w:tcPr>
          <w:p w14:paraId="028633E9"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92" w:author="ZAIDOU Mouhammad" w:date="2024-10-26T15:08:00Z">
              <w:tcPr>
                <w:tcW w:w="1866" w:type="pct"/>
                <w:gridSpan w:val="4"/>
              </w:tcPr>
            </w:tcPrChange>
          </w:tcPr>
          <w:p w14:paraId="71822857" w14:textId="7AA43D2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Microscope bi</w:t>
            </w:r>
            <w:r>
              <w:rPr>
                <w:lang w:val="fr-FR"/>
              </w:rPr>
              <w:t>n</w:t>
            </w:r>
            <w:r w:rsidRPr="00EC5256">
              <w:rPr>
                <w:lang w:val="fr-FR"/>
              </w:rPr>
              <w:t>oculaire/mo</w:t>
            </w:r>
            <w:r>
              <w:rPr>
                <w:lang w:val="fr-FR"/>
              </w:rPr>
              <w:t>n</w:t>
            </w:r>
            <w:r w:rsidRPr="00EC5256">
              <w:rPr>
                <w:lang w:val="fr-FR"/>
              </w:rPr>
              <w:t>oculaire</w:t>
            </w:r>
          </w:p>
        </w:tc>
        <w:tc>
          <w:tcPr>
            <w:tcW w:w="677" w:type="pct"/>
            <w:tcPrChange w:id="893" w:author="ZAIDOU Mouhammad" w:date="2024-10-26T15:08:00Z">
              <w:tcPr>
                <w:tcW w:w="677" w:type="pct"/>
                <w:gridSpan w:val="3"/>
              </w:tcPr>
            </w:tcPrChange>
          </w:tcPr>
          <w:p w14:paraId="2952826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94" w:author="ZAIDOU Mouhammad" w:date="2024-10-26T15:08:00Z">
              <w:tcPr>
                <w:tcW w:w="735" w:type="pct"/>
                <w:gridSpan w:val="3"/>
              </w:tcPr>
            </w:tcPrChange>
          </w:tcPr>
          <w:p w14:paraId="5D60758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95" w:author="ZAIDOU Mouhammad" w:date="2024-10-26T15:08:00Z">
              <w:tcPr>
                <w:tcW w:w="1028" w:type="pct"/>
                <w:gridSpan w:val="3"/>
              </w:tcPr>
            </w:tcPrChange>
          </w:tcPr>
          <w:p w14:paraId="58891E3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96" w:author="ZAIDOU Mouhammad" w:date="2024-10-26T15:08:00Z">
              <w:tcPr>
                <w:tcW w:w="378" w:type="pct"/>
                <w:gridSpan w:val="2"/>
                <w:vMerge/>
              </w:tcPr>
            </w:tcPrChange>
          </w:tcPr>
          <w:p w14:paraId="1F593F4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45620F3" w14:textId="77777777" w:rsidTr="001707FF">
        <w:tblPrEx>
          <w:tblW w:w="5004" w:type="pct"/>
          <w:jc w:val="center"/>
          <w:tblPrExChange w:id="897" w:author="ZAIDOU Mouhammad" w:date="2024-10-26T15:08:00Z">
            <w:tblPrEx>
              <w:tblW w:w="5004" w:type="pct"/>
              <w:jc w:val="center"/>
            </w:tblPrEx>
          </w:tblPrExChange>
        </w:tblPrEx>
        <w:trPr>
          <w:trHeight w:val="20"/>
          <w:jc w:val="center"/>
          <w:trPrChange w:id="898" w:author="ZAIDOU Mouhammad" w:date="2024-10-26T15:08:00Z">
            <w:trPr>
              <w:gridAfter w:val="0"/>
              <w:trHeight w:val="20"/>
              <w:jc w:val="center"/>
            </w:trPr>
          </w:trPrChange>
        </w:trPr>
        <w:tc>
          <w:tcPr>
            <w:tcW w:w="315" w:type="pct"/>
            <w:tcPrChange w:id="899" w:author="ZAIDOU Mouhammad" w:date="2024-10-26T15:08:00Z">
              <w:tcPr>
                <w:tcW w:w="315" w:type="pct"/>
                <w:gridSpan w:val="4"/>
              </w:tcPr>
            </w:tcPrChange>
          </w:tcPr>
          <w:p w14:paraId="1C2B6533"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900" w:author="ZAIDOU Mouhammad" w:date="2024-10-26T15:08:00Z">
              <w:tcPr>
                <w:tcW w:w="1866" w:type="pct"/>
                <w:gridSpan w:val="4"/>
              </w:tcPr>
            </w:tcPrChange>
          </w:tcPr>
          <w:p w14:paraId="47D611EB" w14:textId="63BF192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Test d'électrolytes</w:t>
            </w:r>
          </w:p>
        </w:tc>
        <w:tc>
          <w:tcPr>
            <w:tcW w:w="677" w:type="pct"/>
            <w:tcPrChange w:id="901" w:author="ZAIDOU Mouhammad" w:date="2024-10-26T15:08:00Z">
              <w:tcPr>
                <w:tcW w:w="677" w:type="pct"/>
                <w:gridSpan w:val="3"/>
              </w:tcPr>
            </w:tcPrChange>
          </w:tcPr>
          <w:p w14:paraId="7A7A4DA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902" w:author="ZAIDOU Mouhammad" w:date="2024-10-26T15:08:00Z">
              <w:tcPr>
                <w:tcW w:w="735" w:type="pct"/>
                <w:gridSpan w:val="3"/>
              </w:tcPr>
            </w:tcPrChange>
          </w:tcPr>
          <w:p w14:paraId="410194A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903" w:author="ZAIDOU Mouhammad" w:date="2024-10-26T15:08:00Z">
              <w:tcPr>
                <w:tcW w:w="1028" w:type="pct"/>
                <w:gridSpan w:val="3"/>
              </w:tcPr>
            </w:tcPrChange>
          </w:tcPr>
          <w:p w14:paraId="74B078B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904" w:author="ZAIDOU Mouhammad" w:date="2024-10-26T15:08:00Z">
              <w:tcPr>
                <w:tcW w:w="378" w:type="pct"/>
                <w:gridSpan w:val="2"/>
                <w:vMerge/>
              </w:tcPr>
            </w:tcPrChange>
          </w:tcPr>
          <w:p w14:paraId="31152C6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7DC7C1A" w14:textId="77777777" w:rsidTr="001707FF">
        <w:tblPrEx>
          <w:tblW w:w="5004" w:type="pct"/>
          <w:jc w:val="center"/>
          <w:tblPrExChange w:id="905" w:author="ZAIDOU Mouhammad" w:date="2024-10-26T15:08:00Z">
            <w:tblPrEx>
              <w:tblW w:w="5004" w:type="pct"/>
              <w:jc w:val="center"/>
            </w:tblPrEx>
          </w:tblPrExChange>
        </w:tblPrEx>
        <w:trPr>
          <w:trHeight w:val="20"/>
          <w:jc w:val="center"/>
          <w:trPrChange w:id="906" w:author="ZAIDOU Mouhammad" w:date="2024-10-26T15:08:00Z">
            <w:trPr>
              <w:gridAfter w:val="0"/>
              <w:trHeight w:val="20"/>
              <w:jc w:val="center"/>
            </w:trPr>
          </w:trPrChange>
        </w:trPr>
        <w:tc>
          <w:tcPr>
            <w:tcW w:w="315" w:type="pct"/>
            <w:tcPrChange w:id="907" w:author="ZAIDOU Mouhammad" w:date="2024-10-26T15:08:00Z">
              <w:tcPr>
                <w:tcW w:w="315" w:type="pct"/>
                <w:gridSpan w:val="4"/>
              </w:tcPr>
            </w:tcPrChange>
          </w:tcPr>
          <w:p w14:paraId="473ACB77"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908" w:author="ZAIDOU Mouhammad" w:date="2024-10-26T15:08:00Z">
              <w:tcPr>
                <w:tcW w:w="1866" w:type="pct"/>
                <w:gridSpan w:val="4"/>
              </w:tcPr>
            </w:tcPrChange>
          </w:tcPr>
          <w:p w14:paraId="359C6F1F" w14:textId="396C2C0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Glucomètre/ Dextrogyre</w:t>
            </w:r>
          </w:p>
        </w:tc>
        <w:tc>
          <w:tcPr>
            <w:tcW w:w="677" w:type="pct"/>
            <w:tcPrChange w:id="909" w:author="ZAIDOU Mouhammad" w:date="2024-10-26T15:08:00Z">
              <w:tcPr>
                <w:tcW w:w="677" w:type="pct"/>
                <w:gridSpan w:val="3"/>
              </w:tcPr>
            </w:tcPrChange>
          </w:tcPr>
          <w:p w14:paraId="4D5FB86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910" w:author="ZAIDOU Mouhammad" w:date="2024-10-26T15:08:00Z">
              <w:tcPr>
                <w:tcW w:w="735" w:type="pct"/>
                <w:gridSpan w:val="3"/>
              </w:tcPr>
            </w:tcPrChange>
          </w:tcPr>
          <w:p w14:paraId="6C320D7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911" w:author="ZAIDOU Mouhammad" w:date="2024-10-26T15:08:00Z">
              <w:tcPr>
                <w:tcW w:w="1028" w:type="pct"/>
                <w:gridSpan w:val="3"/>
              </w:tcPr>
            </w:tcPrChange>
          </w:tcPr>
          <w:p w14:paraId="573BD4C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912" w:author="ZAIDOU Mouhammad" w:date="2024-10-26T15:08:00Z">
              <w:tcPr>
                <w:tcW w:w="378" w:type="pct"/>
                <w:gridSpan w:val="2"/>
                <w:vMerge/>
              </w:tcPr>
            </w:tcPrChange>
          </w:tcPr>
          <w:p w14:paraId="2D5F30B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0476AA9" w14:textId="77777777" w:rsidTr="001707FF">
        <w:tblPrEx>
          <w:tblW w:w="5004" w:type="pct"/>
          <w:jc w:val="center"/>
          <w:tblPrExChange w:id="913" w:author="ZAIDOU Mouhammad" w:date="2024-10-26T15:08:00Z">
            <w:tblPrEx>
              <w:tblW w:w="5004" w:type="pct"/>
              <w:jc w:val="center"/>
            </w:tblPrEx>
          </w:tblPrExChange>
        </w:tblPrEx>
        <w:trPr>
          <w:trHeight w:val="243"/>
          <w:jc w:val="center"/>
          <w:trPrChange w:id="914" w:author="ZAIDOU Mouhammad" w:date="2024-10-26T15:08:00Z">
            <w:trPr>
              <w:gridAfter w:val="0"/>
              <w:trHeight w:val="243"/>
              <w:jc w:val="center"/>
            </w:trPr>
          </w:trPrChange>
        </w:trPr>
        <w:tc>
          <w:tcPr>
            <w:tcW w:w="315" w:type="pct"/>
            <w:tcPrChange w:id="915" w:author="ZAIDOU Mouhammad" w:date="2024-10-26T15:08:00Z">
              <w:tcPr>
                <w:tcW w:w="315" w:type="pct"/>
                <w:gridSpan w:val="4"/>
              </w:tcPr>
            </w:tcPrChange>
          </w:tcPr>
          <w:p w14:paraId="2091BDF3"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916" w:author="ZAIDOU Mouhammad" w:date="2024-10-26T15:08:00Z">
              <w:tcPr>
                <w:tcW w:w="1866" w:type="pct"/>
                <w:gridSpan w:val="4"/>
              </w:tcPr>
            </w:tcPrChange>
          </w:tcPr>
          <w:p w14:paraId="1230D837" w14:textId="3D9E912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Bilirubinomètre</w:t>
            </w:r>
          </w:p>
        </w:tc>
        <w:tc>
          <w:tcPr>
            <w:tcW w:w="677" w:type="pct"/>
            <w:tcPrChange w:id="917" w:author="ZAIDOU Mouhammad" w:date="2024-10-26T15:08:00Z">
              <w:tcPr>
                <w:tcW w:w="677" w:type="pct"/>
                <w:gridSpan w:val="3"/>
              </w:tcPr>
            </w:tcPrChange>
          </w:tcPr>
          <w:p w14:paraId="76E36DA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918" w:author="ZAIDOU Mouhammad" w:date="2024-10-26T15:08:00Z">
              <w:tcPr>
                <w:tcW w:w="735" w:type="pct"/>
                <w:gridSpan w:val="3"/>
              </w:tcPr>
            </w:tcPrChange>
          </w:tcPr>
          <w:p w14:paraId="0DF277F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919" w:author="ZAIDOU Mouhammad" w:date="2024-10-26T15:08:00Z">
              <w:tcPr>
                <w:tcW w:w="1028" w:type="pct"/>
                <w:gridSpan w:val="3"/>
              </w:tcPr>
            </w:tcPrChange>
          </w:tcPr>
          <w:p w14:paraId="29EFE4C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920" w:author="ZAIDOU Mouhammad" w:date="2024-10-26T15:08:00Z">
              <w:tcPr>
                <w:tcW w:w="378" w:type="pct"/>
                <w:gridSpan w:val="2"/>
                <w:vMerge/>
              </w:tcPr>
            </w:tcPrChange>
          </w:tcPr>
          <w:p w14:paraId="7327FDF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481226A" w14:textId="77777777" w:rsidTr="001707FF">
        <w:trPr>
          <w:trHeight w:val="376"/>
          <w:jc w:val="center"/>
        </w:trPr>
        <w:tc>
          <w:tcPr>
            <w:tcW w:w="315" w:type="pct"/>
          </w:tcPr>
          <w:p w14:paraId="2ED3C590" w14:textId="79F9DC1A" w:rsidR="00514AC8" w:rsidRPr="00EC5256" w:rsidRDefault="00514AC8" w:rsidP="00514AC8">
            <w:pPr>
              <w:jc w:val="center"/>
              <w:rPr>
                <w:rFonts w:ascii="Arial" w:hAnsi="Arial" w:cs="Arial"/>
                <w:b/>
                <w:bCs/>
                <w:szCs w:val="20"/>
                <w:lang w:val="fr-FR"/>
              </w:rPr>
            </w:pPr>
            <w:r w:rsidRPr="00EC5256">
              <w:rPr>
                <w:rFonts w:ascii="Arial" w:eastAsia="Arial Narrow" w:hAnsi="Arial" w:cs="Mangal"/>
                <w:b/>
                <w:bCs/>
                <w:szCs w:val="20"/>
                <w:cs/>
                <w:lang w:val="fr-FR" w:bidi="hi-IN"/>
              </w:rPr>
              <w:t>3</w:t>
            </w:r>
            <w:r w:rsidRPr="00EC5256">
              <w:rPr>
                <w:rFonts w:ascii="Arial" w:eastAsia="Arial Narrow" w:hAnsi="Arial" w:cs="Arial"/>
                <w:b/>
                <w:bCs/>
                <w:szCs w:val="20"/>
                <w:lang w:val="fr-FR" w:bidi="hi-IN"/>
              </w:rPr>
              <w:t>08</w:t>
            </w:r>
          </w:p>
        </w:tc>
        <w:tc>
          <w:tcPr>
            <w:tcW w:w="1866" w:type="pct"/>
          </w:tcPr>
          <w:p w14:paraId="0D4EFBEF" w14:textId="0919D765" w:rsidR="00514AC8" w:rsidRPr="00EC5256" w:rsidRDefault="00514AC8" w:rsidP="00514AC8">
            <w:pPr>
              <w:suppressAutoHyphens/>
              <w:rPr>
                <w:rFonts w:ascii="Arial" w:eastAsia="Arial Narrow" w:hAnsi="Arial" w:cs="Arial"/>
                <w:b/>
                <w:bCs/>
                <w:spacing w:val="-2"/>
                <w:szCs w:val="20"/>
                <w:lang w:val="fr-FR" w:bidi="hi-IN"/>
              </w:rPr>
            </w:pPr>
            <w:r>
              <w:rPr>
                <w:b/>
                <w:bCs/>
                <w:lang w:val="fr-FR"/>
              </w:rPr>
              <w:t>La clinique</w:t>
            </w:r>
            <w:r w:rsidRPr="00D37CDB">
              <w:rPr>
                <w:b/>
                <w:bCs/>
                <w:lang w:val="fr-FR"/>
              </w:rPr>
              <w:t xml:space="preserve"> dispose-t-il </w:t>
            </w:r>
            <w:r w:rsidRPr="00EC5256">
              <w:rPr>
                <w:b/>
                <w:bCs/>
                <w:lang w:val="fr-FR"/>
              </w:rPr>
              <w:t>des fournitures/consommables suivants dans le laboratoire ?</w:t>
            </w:r>
          </w:p>
        </w:tc>
        <w:tc>
          <w:tcPr>
            <w:tcW w:w="1413" w:type="pct"/>
            <w:gridSpan w:val="2"/>
            <w:shd w:val="clear" w:color="auto" w:fill="BFBFBF" w:themeFill="background1" w:themeFillShade="BF"/>
            <w:vAlign w:val="center"/>
          </w:tcPr>
          <w:p w14:paraId="2A23B267" w14:textId="510EEC24"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 xml:space="preserve">Disponible </w:t>
            </w:r>
          </w:p>
        </w:tc>
        <w:tc>
          <w:tcPr>
            <w:tcW w:w="1028" w:type="pct"/>
            <w:shd w:val="clear" w:color="auto" w:fill="BFBFBF" w:themeFill="background1" w:themeFillShade="BF"/>
            <w:vAlign w:val="center"/>
          </w:tcPr>
          <w:p w14:paraId="367FE433" w14:textId="54352F0C"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378" w:type="pct"/>
            <w:vMerge w:val="restart"/>
          </w:tcPr>
          <w:p w14:paraId="636236A4" w14:textId="77777777" w:rsidR="00514AC8" w:rsidRPr="00EC5256" w:rsidRDefault="00514AC8" w:rsidP="00514AC8">
            <w:pPr>
              <w:rPr>
                <w:rFonts w:ascii="Arial" w:hAnsi="Arial" w:cs="Arial"/>
                <w:b/>
                <w:bCs/>
                <w:szCs w:val="20"/>
                <w:lang w:val="fr-FR"/>
              </w:rPr>
            </w:pPr>
          </w:p>
          <w:p w14:paraId="49D721AC" w14:textId="77777777" w:rsidR="00514AC8" w:rsidRPr="00EC5256" w:rsidRDefault="00514AC8" w:rsidP="00514AC8">
            <w:pPr>
              <w:rPr>
                <w:rFonts w:ascii="Arial" w:hAnsi="Arial" w:cs="Arial"/>
                <w:szCs w:val="20"/>
                <w:lang w:val="fr-FR"/>
              </w:rPr>
            </w:pPr>
          </w:p>
          <w:p w14:paraId="5D339322" w14:textId="77777777" w:rsidR="00514AC8" w:rsidRPr="00EC5256" w:rsidRDefault="00514AC8" w:rsidP="00514AC8">
            <w:pPr>
              <w:rPr>
                <w:rFonts w:ascii="Arial" w:hAnsi="Arial" w:cs="Arial"/>
                <w:szCs w:val="20"/>
                <w:lang w:val="fr-FR"/>
              </w:rPr>
            </w:pPr>
          </w:p>
          <w:p w14:paraId="1EA05C6A" w14:textId="77777777" w:rsidR="00514AC8" w:rsidRPr="00EC5256" w:rsidRDefault="00514AC8" w:rsidP="00514AC8">
            <w:pPr>
              <w:rPr>
                <w:rFonts w:ascii="Arial" w:hAnsi="Arial" w:cs="Arial"/>
                <w:szCs w:val="20"/>
                <w:lang w:val="fr-FR"/>
              </w:rPr>
            </w:pPr>
          </w:p>
          <w:p w14:paraId="090618EA" w14:textId="77777777" w:rsidR="00514AC8" w:rsidRPr="00EC5256" w:rsidRDefault="00514AC8" w:rsidP="00514AC8">
            <w:pPr>
              <w:rPr>
                <w:rFonts w:ascii="Arial" w:hAnsi="Arial" w:cs="Arial"/>
                <w:szCs w:val="20"/>
                <w:lang w:val="fr-FR"/>
              </w:rPr>
            </w:pPr>
          </w:p>
          <w:p w14:paraId="49F68AA5" w14:textId="77777777" w:rsidR="00514AC8" w:rsidRPr="00EC5256" w:rsidRDefault="00514AC8" w:rsidP="00514AC8">
            <w:pPr>
              <w:rPr>
                <w:rFonts w:ascii="Arial" w:hAnsi="Arial" w:cs="Arial"/>
                <w:szCs w:val="20"/>
                <w:lang w:val="fr-FR"/>
              </w:rPr>
            </w:pPr>
          </w:p>
          <w:p w14:paraId="1231BA47" w14:textId="77777777" w:rsidR="00514AC8" w:rsidRPr="00EC5256" w:rsidRDefault="00514AC8" w:rsidP="00514AC8">
            <w:pPr>
              <w:rPr>
                <w:rFonts w:ascii="Arial" w:hAnsi="Arial" w:cs="Arial"/>
                <w:szCs w:val="20"/>
                <w:lang w:val="fr-FR"/>
              </w:rPr>
            </w:pPr>
          </w:p>
          <w:p w14:paraId="18C40392" w14:textId="77777777" w:rsidR="00514AC8" w:rsidRPr="00EC5256" w:rsidRDefault="00514AC8" w:rsidP="00514AC8">
            <w:pPr>
              <w:rPr>
                <w:rFonts w:ascii="Arial" w:hAnsi="Arial" w:cs="Arial"/>
                <w:szCs w:val="20"/>
                <w:lang w:val="fr-FR"/>
              </w:rPr>
            </w:pPr>
          </w:p>
          <w:p w14:paraId="32C9C059" w14:textId="77777777" w:rsidR="00514AC8" w:rsidRPr="00EC5256" w:rsidRDefault="00514AC8" w:rsidP="00514AC8">
            <w:pPr>
              <w:rPr>
                <w:rFonts w:ascii="Arial" w:hAnsi="Arial" w:cs="Arial"/>
                <w:szCs w:val="20"/>
                <w:lang w:val="fr-FR"/>
              </w:rPr>
            </w:pPr>
          </w:p>
          <w:p w14:paraId="00E4D4AD" w14:textId="77777777" w:rsidR="00514AC8" w:rsidRPr="00EC5256" w:rsidRDefault="00514AC8" w:rsidP="00514AC8">
            <w:pPr>
              <w:rPr>
                <w:rFonts w:ascii="Arial" w:hAnsi="Arial" w:cs="Arial"/>
                <w:szCs w:val="20"/>
                <w:lang w:val="fr-FR"/>
              </w:rPr>
            </w:pPr>
          </w:p>
          <w:p w14:paraId="65BFA91E" w14:textId="77777777" w:rsidR="00514AC8" w:rsidRPr="00EC5256" w:rsidRDefault="00514AC8" w:rsidP="00514AC8">
            <w:pPr>
              <w:rPr>
                <w:rFonts w:ascii="Arial" w:hAnsi="Arial" w:cs="Arial"/>
                <w:szCs w:val="20"/>
                <w:lang w:val="fr-FR"/>
              </w:rPr>
            </w:pPr>
          </w:p>
          <w:p w14:paraId="04C7CD8D" w14:textId="77777777" w:rsidR="00514AC8" w:rsidRPr="00EC5256" w:rsidRDefault="00514AC8" w:rsidP="00514AC8">
            <w:pPr>
              <w:rPr>
                <w:rFonts w:ascii="Arial" w:hAnsi="Arial" w:cs="Arial"/>
                <w:szCs w:val="20"/>
                <w:lang w:val="fr-FR"/>
              </w:rPr>
            </w:pPr>
          </w:p>
          <w:p w14:paraId="00255D83" w14:textId="77777777" w:rsidR="00514AC8" w:rsidRPr="00EC5256" w:rsidRDefault="00514AC8" w:rsidP="00514AC8">
            <w:pPr>
              <w:rPr>
                <w:rFonts w:ascii="Arial" w:hAnsi="Arial" w:cs="Arial"/>
                <w:szCs w:val="20"/>
                <w:lang w:val="fr-FR"/>
              </w:rPr>
            </w:pPr>
          </w:p>
        </w:tc>
      </w:tr>
      <w:tr w:rsidR="001707FF" w:rsidRPr="002D084C" w14:paraId="3B06D7B6" w14:textId="77777777" w:rsidTr="001707FF">
        <w:tblPrEx>
          <w:jc w:val="left"/>
        </w:tblPrEx>
        <w:trPr>
          <w:trHeight w:val="20"/>
        </w:trPr>
        <w:tc>
          <w:tcPr>
            <w:tcW w:w="315" w:type="pct"/>
          </w:tcPr>
          <w:p w14:paraId="5911FC59"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220AC145" w14:textId="78D112C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Savon </w:t>
            </w:r>
          </w:p>
        </w:tc>
        <w:tc>
          <w:tcPr>
            <w:tcW w:w="1413" w:type="pct"/>
            <w:gridSpan w:val="2"/>
          </w:tcPr>
          <w:p w14:paraId="11A52CD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8B6E7F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6BEE963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3D22435" w14:textId="77777777" w:rsidTr="001707FF">
        <w:tblPrEx>
          <w:jc w:val="left"/>
        </w:tblPrEx>
        <w:trPr>
          <w:trHeight w:val="20"/>
        </w:trPr>
        <w:tc>
          <w:tcPr>
            <w:tcW w:w="315" w:type="pct"/>
          </w:tcPr>
          <w:p w14:paraId="108E3F75"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3C2512EB" w14:textId="3F68EE3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Gants </w:t>
            </w:r>
            <w:r>
              <w:rPr>
                <w:lang w:val="fr-FR"/>
              </w:rPr>
              <w:t>de ménage</w:t>
            </w:r>
          </w:p>
        </w:tc>
        <w:tc>
          <w:tcPr>
            <w:tcW w:w="1413" w:type="pct"/>
            <w:gridSpan w:val="2"/>
          </w:tcPr>
          <w:p w14:paraId="755389A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20D5968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CFD7DD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F0246DF" w14:textId="77777777" w:rsidTr="001707FF">
        <w:tblPrEx>
          <w:jc w:val="left"/>
        </w:tblPrEx>
        <w:trPr>
          <w:trHeight w:val="20"/>
        </w:trPr>
        <w:tc>
          <w:tcPr>
            <w:tcW w:w="315" w:type="pct"/>
          </w:tcPr>
          <w:p w14:paraId="0FC3E371"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68F925E3" w14:textId="309354ED"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Gants de chirurgie/d'examen</w:t>
            </w:r>
          </w:p>
        </w:tc>
        <w:tc>
          <w:tcPr>
            <w:tcW w:w="1413" w:type="pct"/>
            <w:gridSpan w:val="2"/>
          </w:tcPr>
          <w:p w14:paraId="392F6C6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B5D82D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D70E4B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56620A7" w14:textId="77777777" w:rsidTr="001707FF">
        <w:tblPrEx>
          <w:jc w:val="left"/>
        </w:tblPrEx>
        <w:trPr>
          <w:trHeight w:val="20"/>
        </w:trPr>
        <w:tc>
          <w:tcPr>
            <w:tcW w:w="315" w:type="pct"/>
          </w:tcPr>
          <w:p w14:paraId="4565BA7E"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6AB059C0" w14:textId="3EA06198"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Bacs en plastique couverts pour la décontamination</w:t>
            </w:r>
          </w:p>
        </w:tc>
        <w:tc>
          <w:tcPr>
            <w:tcW w:w="1413" w:type="pct"/>
            <w:gridSpan w:val="2"/>
          </w:tcPr>
          <w:p w14:paraId="0A6FFCC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540686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12F3288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7585A19" w14:textId="77777777" w:rsidTr="001707FF">
        <w:tblPrEx>
          <w:jc w:val="left"/>
        </w:tblPrEx>
        <w:trPr>
          <w:trHeight w:val="20"/>
        </w:trPr>
        <w:tc>
          <w:tcPr>
            <w:tcW w:w="315" w:type="pct"/>
          </w:tcPr>
          <w:p w14:paraId="09FF7233"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27CCC59A" w14:textId="303C7BFB"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 xml:space="preserve">Poubelles à déchets biomédicaux jaunes </w:t>
            </w:r>
          </w:p>
        </w:tc>
        <w:tc>
          <w:tcPr>
            <w:tcW w:w="1413" w:type="pct"/>
            <w:gridSpan w:val="2"/>
          </w:tcPr>
          <w:p w14:paraId="75C56BD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1C6776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25DFD76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80E2D78" w14:textId="77777777" w:rsidTr="001707FF">
        <w:tblPrEx>
          <w:jc w:val="left"/>
        </w:tblPrEx>
        <w:trPr>
          <w:trHeight w:val="20"/>
        </w:trPr>
        <w:tc>
          <w:tcPr>
            <w:tcW w:w="315" w:type="pct"/>
          </w:tcPr>
          <w:p w14:paraId="33854155"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1A2821F6" w14:textId="4311001B"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 xml:space="preserve">Poubelles pour déchets biomédicaux-Rouge </w:t>
            </w:r>
          </w:p>
        </w:tc>
        <w:tc>
          <w:tcPr>
            <w:tcW w:w="1413" w:type="pct"/>
            <w:gridSpan w:val="2"/>
          </w:tcPr>
          <w:p w14:paraId="10ABAA2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24ABF84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45FBE23"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89A52F6" w14:textId="77777777" w:rsidTr="001707FF">
        <w:tblPrEx>
          <w:jc w:val="left"/>
        </w:tblPrEx>
        <w:trPr>
          <w:trHeight w:val="20"/>
        </w:trPr>
        <w:tc>
          <w:tcPr>
            <w:tcW w:w="315" w:type="pct"/>
          </w:tcPr>
          <w:p w14:paraId="72F305AB"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702D7059" w14:textId="72196C60"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Poubelles pour déchets biomédicaux - Nonires</w:t>
            </w:r>
          </w:p>
        </w:tc>
        <w:tc>
          <w:tcPr>
            <w:tcW w:w="1413" w:type="pct"/>
            <w:gridSpan w:val="2"/>
          </w:tcPr>
          <w:p w14:paraId="1A3BF0A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88C2D4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4B1EB3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29C686C" w14:textId="77777777" w:rsidTr="001707FF">
        <w:trPr>
          <w:trHeight w:val="622"/>
          <w:jc w:val="center"/>
        </w:trPr>
        <w:tc>
          <w:tcPr>
            <w:tcW w:w="315" w:type="pct"/>
          </w:tcPr>
          <w:p w14:paraId="136D6C01"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67D52486" w14:textId="5E54626C"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Boîte en carton bleu pour les ampoules et les flacons en verre mis au rebut</w:t>
            </w:r>
          </w:p>
        </w:tc>
        <w:tc>
          <w:tcPr>
            <w:tcW w:w="1413" w:type="pct"/>
            <w:gridSpan w:val="2"/>
          </w:tcPr>
          <w:p w14:paraId="76E7116D" w14:textId="77777777" w:rsidR="00514AC8" w:rsidRPr="00EC5256" w:rsidRDefault="00514AC8" w:rsidP="00514AC8">
            <w:pPr>
              <w:pStyle w:val="ListParagraph1"/>
              <w:spacing w:after="0" w:line="240" w:lineRule="auto"/>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19948041" w14:textId="77777777" w:rsidR="00514AC8" w:rsidRPr="00EC5256" w:rsidRDefault="00514AC8" w:rsidP="00514AC8">
            <w:pPr>
              <w:pStyle w:val="ListParagraph1"/>
              <w:spacing w:after="0" w:line="240" w:lineRule="auto"/>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109089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2533545" w14:textId="77777777" w:rsidTr="001707FF">
        <w:trPr>
          <w:trHeight w:val="70"/>
          <w:jc w:val="center"/>
        </w:trPr>
        <w:tc>
          <w:tcPr>
            <w:tcW w:w="315" w:type="pct"/>
          </w:tcPr>
          <w:p w14:paraId="455EB49A" w14:textId="7303ABC8" w:rsidR="00514AC8" w:rsidRPr="00EC5256" w:rsidRDefault="00514AC8" w:rsidP="00514AC8">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309</w:t>
            </w:r>
          </w:p>
        </w:tc>
        <w:tc>
          <w:tcPr>
            <w:tcW w:w="1866" w:type="pct"/>
          </w:tcPr>
          <w:p w14:paraId="5D4348B8" w14:textId="3F7E622D" w:rsidR="00514AC8" w:rsidRPr="00EC5256" w:rsidRDefault="00514AC8" w:rsidP="00514AC8">
            <w:pPr>
              <w:tabs>
                <w:tab w:val="left" w:pos="2520"/>
              </w:tabs>
              <w:suppressAutoHyphens/>
              <w:spacing w:line="276" w:lineRule="auto"/>
              <w:rPr>
                <w:rFonts w:ascii="Arial" w:hAnsi="Arial" w:cs="Arial"/>
                <w:b/>
                <w:bCs/>
                <w:szCs w:val="20"/>
                <w:lang w:val="fr-FR" w:bidi="hi-IN"/>
              </w:rPr>
            </w:pPr>
            <w:r w:rsidRPr="00EC5256">
              <w:rPr>
                <w:b/>
                <w:bCs/>
                <w:lang w:val="fr-FR"/>
              </w:rPr>
              <w:t>Les tests suivants sont-ils disponibles au laboratoire ? DEMANDER ET ENREGISTRER</w:t>
            </w:r>
          </w:p>
        </w:tc>
        <w:tc>
          <w:tcPr>
            <w:tcW w:w="1413" w:type="pct"/>
            <w:gridSpan w:val="2"/>
            <w:shd w:val="clear" w:color="auto" w:fill="BFBFBF" w:themeFill="background1" w:themeFillShade="BF"/>
            <w:vAlign w:val="center"/>
          </w:tcPr>
          <w:p w14:paraId="7949A457" w14:textId="0BE1968D"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 xml:space="preserve">Disponible </w:t>
            </w:r>
          </w:p>
        </w:tc>
        <w:tc>
          <w:tcPr>
            <w:tcW w:w="1028" w:type="pct"/>
            <w:shd w:val="clear" w:color="auto" w:fill="BFBFBF" w:themeFill="background1" w:themeFillShade="BF"/>
            <w:vAlign w:val="center"/>
          </w:tcPr>
          <w:p w14:paraId="19329438" w14:textId="4393080C"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378" w:type="pct"/>
            <w:vMerge w:val="restart"/>
          </w:tcPr>
          <w:p w14:paraId="446CF080" w14:textId="77777777" w:rsidR="00514AC8" w:rsidRPr="00EC5256" w:rsidRDefault="00514AC8" w:rsidP="00514AC8">
            <w:pPr>
              <w:rPr>
                <w:rFonts w:ascii="Arial" w:eastAsia="Times New Roman" w:hAnsi="Arial" w:cs="Arial"/>
                <w:color w:val="000000"/>
                <w:szCs w:val="20"/>
                <w:lang w:val="fr-FR" w:bidi="hi-IN"/>
              </w:rPr>
            </w:pPr>
          </w:p>
        </w:tc>
      </w:tr>
      <w:tr w:rsidR="001707FF" w:rsidRPr="002D084C" w14:paraId="069A896A" w14:textId="77777777" w:rsidTr="001707FF">
        <w:tblPrEx>
          <w:tblW w:w="5004" w:type="pct"/>
          <w:jc w:val="center"/>
          <w:tblPrExChange w:id="921" w:author="ZAIDOU Mouhammad" w:date="2024-10-26T15:08:00Z">
            <w:tblPrEx>
              <w:tblW w:w="5075" w:type="pct"/>
              <w:jc w:val="center"/>
            </w:tblPrEx>
          </w:tblPrExChange>
        </w:tblPrEx>
        <w:trPr>
          <w:trHeight w:val="70"/>
          <w:jc w:val="center"/>
          <w:trPrChange w:id="922" w:author="ZAIDOU Mouhammad" w:date="2024-10-26T15:08:00Z">
            <w:trPr>
              <w:gridAfter w:val="0"/>
              <w:wAfter w:w="71" w:type="pct"/>
              <w:trHeight w:val="70"/>
              <w:jc w:val="center"/>
            </w:trPr>
          </w:trPrChange>
        </w:trPr>
        <w:tc>
          <w:tcPr>
            <w:tcW w:w="315" w:type="pct"/>
            <w:tcPrChange w:id="923" w:author="ZAIDOU Mouhammad" w:date="2024-10-26T15:08:00Z">
              <w:tcPr>
                <w:tcW w:w="310" w:type="pct"/>
                <w:gridSpan w:val="3"/>
              </w:tcPr>
            </w:tcPrChange>
          </w:tcPr>
          <w:p w14:paraId="6D2F5894" w14:textId="77777777" w:rsidR="00514AC8" w:rsidRPr="00EC5256" w:rsidRDefault="00514AC8" w:rsidP="00514AC8">
            <w:pPr>
              <w:pStyle w:val="ListParagraph1"/>
              <w:spacing w:after="0" w:line="240" w:lineRule="auto"/>
              <w:ind w:left="0"/>
              <w:rPr>
                <w:rFonts w:ascii="Arial" w:hAnsi="Arial" w:cs="Arial"/>
                <w:szCs w:val="20"/>
                <w:lang w:val="fr-FR"/>
              </w:rPr>
            </w:pPr>
          </w:p>
        </w:tc>
        <w:tc>
          <w:tcPr>
            <w:tcW w:w="1866" w:type="pct"/>
            <w:shd w:val="clear" w:color="auto" w:fill="D0CECE" w:themeFill="background2" w:themeFillShade="E6"/>
            <w:tcPrChange w:id="924" w:author="ZAIDOU Mouhammad" w:date="2024-10-26T15:08:00Z">
              <w:tcPr>
                <w:tcW w:w="1840" w:type="pct"/>
                <w:gridSpan w:val="4"/>
                <w:shd w:val="clear" w:color="auto" w:fill="D0CECE" w:themeFill="background2" w:themeFillShade="E6"/>
              </w:tcPr>
            </w:tcPrChange>
          </w:tcPr>
          <w:p w14:paraId="4C660EAA" w14:textId="23EA449D" w:rsidR="00514AC8" w:rsidRPr="00EC5256" w:rsidRDefault="00514AC8" w:rsidP="00514AC8">
            <w:pPr>
              <w:tabs>
                <w:tab w:val="left" w:pos="2520"/>
              </w:tabs>
              <w:suppressAutoHyphens/>
              <w:spacing w:line="276" w:lineRule="auto"/>
              <w:rPr>
                <w:rFonts w:ascii="Arial" w:hAnsi="Arial" w:cs="Arial"/>
                <w:b/>
                <w:szCs w:val="20"/>
                <w:lang w:val="fr-FR" w:bidi="hi-IN"/>
              </w:rPr>
            </w:pPr>
            <w:r w:rsidRPr="00EC5256">
              <w:rPr>
                <w:b/>
                <w:lang w:val="fr-FR"/>
              </w:rPr>
              <w:t>Pathologie Clinique</w:t>
            </w:r>
          </w:p>
        </w:tc>
        <w:tc>
          <w:tcPr>
            <w:tcW w:w="1413" w:type="pct"/>
            <w:gridSpan w:val="2"/>
            <w:shd w:val="clear" w:color="auto" w:fill="D0CECE" w:themeFill="background2" w:themeFillShade="E6"/>
            <w:tcPrChange w:id="925" w:author="ZAIDOU Mouhammad" w:date="2024-10-26T15:08:00Z">
              <w:tcPr>
                <w:tcW w:w="1393" w:type="pct"/>
                <w:gridSpan w:val="6"/>
                <w:shd w:val="clear" w:color="auto" w:fill="D0CECE" w:themeFill="background2" w:themeFillShade="E6"/>
              </w:tcPr>
            </w:tcPrChange>
          </w:tcPr>
          <w:p w14:paraId="024D74FD"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Change w:id="926" w:author="ZAIDOU Mouhammad" w:date="2024-10-26T15:08:00Z">
              <w:tcPr>
                <w:tcW w:w="1014" w:type="pct"/>
                <w:gridSpan w:val="3"/>
                <w:shd w:val="clear" w:color="auto" w:fill="D0CECE" w:themeFill="background2" w:themeFillShade="E6"/>
              </w:tcPr>
            </w:tcPrChange>
          </w:tcPr>
          <w:p w14:paraId="708DD098"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Change w:id="927" w:author="ZAIDOU Mouhammad" w:date="2024-10-26T15:08:00Z">
              <w:tcPr>
                <w:tcW w:w="373" w:type="pct"/>
                <w:gridSpan w:val="3"/>
                <w:vMerge/>
              </w:tcPr>
            </w:tcPrChange>
          </w:tcPr>
          <w:p w14:paraId="0B884A64" w14:textId="77777777" w:rsidR="00514AC8" w:rsidRPr="00EC5256" w:rsidRDefault="00514AC8" w:rsidP="00514AC8">
            <w:pPr>
              <w:rPr>
                <w:rFonts w:ascii="Arial" w:eastAsia="Times New Roman" w:hAnsi="Arial" w:cs="Arial"/>
                <w:color w:val="000000"/>
                <w:szCs w:val="20"/>
                <w:lang w:val="fr-FR" w:bidi="hi-IN"/>
              </w:rPr>
            </w:pPr>
          </w:p>
        </w:tc>
      </w:tr>
      <w:tr w:rsidR="001707FF" w:rsidRPr="002D084C" w14:paraId="79A0E443" w14:textId="77777777" w:rsidTr="001707FF">
        <w:tblPrEx>
          <w:jc w:val="left"/>
        </w:tblPrEx>
        <w:trPr>
          <w:trHeight w:val="20"/>
        </w:trPr>
        <w:tc>
          <w:tcPr>
            <w:tcW w:w="315" w:type="pct"/>
          </w:tcPr>
          <w:p w14:paraId="71966BFD"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32B9C9DD" w14:textId="0933E0A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Hématologie</w:t>
            </w:r>
          </w:p>
        </w:tc>
        <w:tc>
          <w:tcPr>
            <w:tcW w:w="1413" w:type="pct"/>
            <w:gridSpan w:val="2"/>
          </w:tcPr>
          <w:p w14:paraId="1C81EDF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F93E06C"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27155D1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B764C82" w14:textId="77777777" w:rsidTr="001707FF">
        <w:tblPrEx>
          <w:jc w:val="left"/>
        </w:tblPrEx>
        <w:trPr>
          <w:trHeight w:val="20"/>
        </w:trPr>
        <w:tc>
          <w:tcPr>
            <w:tcW w:w="315" w:type="pct"/>
          </w:tcPr>
          <w:p w14:paraId="2C61E54A"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42A6009B" w14:textId="23FCCFC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Analyse d'urine</w:t>
            </w:r>
          </w:p>
        </w:tc>
        <w:tc>
          <w:tcPr>
            <w:tcW w:w="1413" w:type="pct"/>
            <w:gridSpan w:val="2"/>
          </w:tcPr>
          <w:p w14:paraId="7572010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19EC875"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37CF2A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609C663" w14:textId="77777777" w:rsidTr="001707FF">
        <w:tblPrEx>
          <w:jc w:val="left"/>
        </w:tblPrEx>
        <w:trPr>
          <w:trHeight w:val="20"/>
        </w:trPr>
        <w:tc>
          <w:tcPr>
            <w:tcW w:w="315" w:type="pct"/>
          </w:tcPr>
          <w:p w14:paraId="6461EE84"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1C082F3F" w14:textId="0183761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Analyse des selles</w:t>
            </w:r>
          </w:p>
        </w:tc>
        <w:tc>
          <w:tcPr>
            <w:tcW w:w="1413" w:type="pct"/>
            <w:gridSpan w:val="2"/>
          </w:tcPr>
          <w:p w14:paraId="01094FF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5D4C9209"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5D8B5A0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529C70C" w14:textId="77777777" w:rsidTr="001707FF">
        <w:tblPrEx>
          <w:tblW w:w="5004" w:type="pct"/>
          <w:jc w:val="center"/>
          <w:tblPrExChange w:id="928" w:author="ZAIDOU Mouhammad" w:date="2024-10-26T15:08:00Z">
            <w:tblPrEx>
              <w:tblW w:w="5075" w:type="pct"/>
              <w:jc w:val="center"/>
            </w:tblPrEx>
          </w:tblPrExChange>
        </w:tblPrEx>
        <w:trPr>
          <w:trHeight w:val="241"/>
          <w:jc w:val="center"/>
          <w:trPrChange w:id="929" w:author="ZAIDOU Mouhammad" w:date="2024-10-26T15:08:00Z">
            <w:trPr>
              <w:gridAfter w:val="0"/>
              <w:wAfter w:w="71" w:type="pct"/>
              <w:trHeight w:val="241"/>
              <w:jc w:val="center"/>
            </w:trPr>
          </w:trPrChange>
        </w:trPr>
        <w:tc>
          <w:tcPr>
            <w:tcW w:w="315" w:type="pct"/>
            <w:tcPrChange w:id="930" w:author="ZAIDOU Mouhammad" w:date="2024-10-26T15:08:00Z">
              <w:tcPr>
                <w:tcW w:w="310" w:type="pct"/>
                <w:gridSpan w:val="3"/>
              </w:tcPr>
            </w:tcPrChange>
          </w:tcPr>
          <w:p w14:paraId="000CA9DF" w14:textId="77777777" w:rsidR="00514AC8" w:rsidRPr="00EC5256" w:rsidRDefault="00514AC8" w:rsidP="00514AC8">
            <w:pPr>
              <w:pStyle w:val="ListParagraph1"/>
              <w:spacing w:after="0" w:line="240" w:lineRule="auto"/>
              <w:ind w:left="0"/>
              <w:rPr>
                <w:rFonts w:ascii="Arial" w:hAnsi="Arial" w:cs="Arial"/>
                <w:szCs w:val="20"/>
                <w:lang w:val="fr-FR"/>
              </w:rPr>
            </w:pPr>
          </w:p>
        </w:tc>
        <w:tc>
          <w:tcPr>
            <w:tcW w:w="1866" w:type="pct"/>
            <w:shd w:val="clear" w:color="auto" w:fill="D0CECE" w:themeFill="background2" w:themeFillShade="E6"/>
            <w:tcPrChange w:id="931" w:author="ZAIDOU Mouhammad" w:date="2024-10-26T15:08:00Z">
              <w:tcPr>
                <w:tcW w:w="1840" w:type="pct"/>
                <w:gridSpan w:val="4"/>
                <w:shd w:val="clear" w:color="auto" w:fill="D0CECE" w:themeFill="background2" w:themeFillShade="E6"/>
              </w:tcPr>
            </w:tcPrChange>
          </w:tcPr>
          <w:p w14:paraId="00DD84B1" w14:textId="4C575CC6" w:rsidR="00514AC8" w:rsidRPr="00EC5256" w:rsidRDefault="00514AC8" w:rsidP="00514AC8">
            <w:pPr>
              <w:tabs>
                <w:tab w:val="left" w:pos="2520"/>
              </w:tabs>
              <w:suppressAutoHyphens/>
              <w:spacing w:line="276" w:lineRule="auto"/>
              <w:rPr>
                <w:rFonts w:ascii="Arial" w:hAnsi="Arial" w:cs="Arial"/>
                <w:b/>
                <w:szCs w:val="20"/>
                <w:lang w:val="fr-FR" w:bidi="hi-IN"/>
              </w:rPr>
            </w:pPr>
            <w:r w:rsidRPr="00EC5256">
              <w:rPr>
                <w:b/>
                <w:lang w:val="fr-FR"/>
              </w:rPr>
              <w:t>Biochimie</w:t>
            </w:r>
          </w:p>
        </w:tc>
        <w:tc>
          <w:tcPr>
            <w:tcW w:w="1413" w:type="pct"/>
            <w:gridSpan w:val="2"/>
            <w:shd w:val="clear" w:color="auto" w:fill="D0CECE" w:themeFill="background2" w:themeFillShade="E6"/>
            <w:tcPrChange w:id="932" w:author="ZAIDOU Mouhammad" w:date="2024-10-26T15:08:00Z">
              <w:tcPr>
                <w:tcW w:w="1393" w:type="pct"/>
                <w:gridSpan w:val="6"/>
                <w:shd w:val="clear" w:color="auto" w:fill="D0CECE" w:themeFill="background2" w:themeFillShade="E6"/>
              </w:tcPr>
            </w:tcPrChange>
          </w:tcPr>
          <w:p w14:paraId="4D382204"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Change w:id="933" w:author="ZAIDOU Mouhammad" w:date="2024-10-26T15:08:00Z">
              <w:tcPr>
                <w:tcW w:w="1014" w:type="pct"/>
                <w:gridSpan w:val="3"/>
                <w:shd w:val="clear" w:color="auto" w:fill="D0CECE" w:themeFill="background2" w:themeFillShade="E6"/>
              </w:tcPr>
            </w:tcPrChange>
          </w:tcPr>
          <w:p w14:paraId="7D7DBEEC"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Change w:id="934" w:author="ZAIDOU Mouhammad" w:date="2024-10-26T15:08:00Z">
              <w:tcPr>
                <w:tcW w:w="373" w:type="pct"/>
                <w:gridSpan w:val="3"/>
                <w:vMerge/>
              </w:tcPr>
            </w:tcPrChange>
          </w:tcPr>
          <w:p w14:paraId="5C124D3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8081499" w14:textId="77777777" w:rsidTr="001707FF">
        <w:tblPrEx>
          <w:jc w:val="left"/>
        </w:tblPrEx>
        <w:trPr>
          <w:trHeight w:val="233"/>
        </w:trPr>
        <w:tc>
          <w:tcPr>
            <w:tcW w:w="315" w:type="pct"/>
          </w:tcPr>
          <w:p w14:paraId="6EC5DF70"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3819C1DA" w14:textId="5AF6AA1F"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Glycémie</w:t>
            </w:r>
          </w:p>
        </w:tc>
        <w:tc>
          <w:tcPr>
            <w:tcW w:w="1413" w:type="pct"/>
            <w:gridSpan w:val="2"/>
          </w:tcPr>
          <w:p w14:paraId="4F2E8CE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47E06969"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738C5C7"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61C8D03" w14:textId="77777777" w:rsidTr="001707FF">
        <w:tblPrEx>
          <w:jc w:val="left"/>
        </w:tblPrEx>
        <w:trPr>
          <w:trHeight w:val="252"/>
        </w:trPr>
        <w:tc>
          <w:tcPr>
            <w:tcW w:w="315" w:type="pct"/>
          </w:tcPr>
          <w:p w14:paraId="590AF8FD"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14FEDFB9" w14:textId="670E8D2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Urée sanguine</w:t>
            </w:r>
          </w:p>
        </w:tc>
        <w:tc>
          <w:tcPr>
            <w:tcW w:w="1413" w:type="pct"/>
            <w:gridSpan w:val="2"/>
          </w:tcPr>
          <w:p w14:paraId="10D97F9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2FFC2D5"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28E2211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D0E1534" w14:textId="77777777" w:rsidTr="001707FF">
        <w:tblPrEx>
          <w:jc w:val="left"/>
        </w:tblPrEx>
        <w:trPr>
          <w:trHeight w:val="252"/>
        </w:trPr>
        <w:tc>
          <w:tcPr>
            <w:tcW w:w="315" w:type="pct"/>
          </w:tcPr>
          <w:p w14:paraId="14214C24"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5C72AD5C" w14:textId="59E83AE7" w:rsidR="00514AC8" w:rsidRPr="00EC5256" w:rsidRDefault="00514AC8" w:rsidP="00514AC8">
            <w:pPr>
              <w:pStyle w:val="ListParagraph1"/>
              <w:spacing w:after="0" w:line="240" w:lineRule="auto"/>
              <w:ind w:left="0"/>
              <w:rPr>
                <w:lang w:val="fr-FR"/>
              </w:rPr>
            </w:pPr>
            <w:r>
              <w:rPr>
                <w:lang w:val="fr-FR"/>
              </w:rPr>
              <w:t>Test de grossesse</w:t>
            </w:r>
          </w:p>
        </w:tc>
        <w:tc>
          <w:tcPr>
            <w:tcW w:w="1413" w:type="pct"/>
            <w:gridSpan w:val="2"/>
          </w:tcPr>
          <w:p w14:paraId="367189AD" w14:textId="019CD5E4"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CBB70DD" w14:textId="78C6381C"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DE59EE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E065631" w14:textId="77777777" w:rsidTr="001707FF">
        <w:tblPrEx>
          <w:jc w:val="left"/>
        </w:tblPrEx>
        <w:trPr>
          <w:trHeight w:val="269"/>
        </w:trPr>
        <w:tc>
          <w:tcPr>
            <w:tcW w:w="315" w:type="pct"/>
          </w:tcPr>
          <w:p w14:paraId="105A56CD"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74C0BE7A" w14:textId="771EBC0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Créatinine sanguine</w:t>
            </w:r>
          </w:p>
        </w:tc>
        <w:tc>
          <w:tcPr>
            <w:tcW w:w="1413" w:type="pct"/>
            <w:gridSpan w:val="2"/>
          </w:tcPr>
          <w:p w14:paraId="21583D8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513CB9B5"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21AD3CE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337EC31" w14:textId="77777777" w:rsidTr="001707FF">
        <w:tblPrEx>
          <w:tblW w:w="5004" w:type="pct"/>
          <w:jc w:val="center"/>
          <w:tblPrExChange w:id="935" w:author="ZAIDOU Mouhammad" w:date="2024-10-26T15:08:00Z">
            <w:tblPrEx>
              <w:tblW w:w="5075" w:type="pct"/>
              <w:jc w:val="center"/>
            </w:tblPrEx>
          </w:tblPrExChange>
        </w:tblPrEx>
        <w:trPr>
          <w:trHeight w:val="171"/>
          <w:jc w:val="center"/>
          <w:trPrChange w:id="936" w:author="ZAIDOU Mouhammad" w:date="2024-10-26T15:08:00Z">
            <w:trPr>
              <w:gridAfter w:val="0"/>
              <w:wAfter w:w="71" w:type="pct"/>
              <w:trHeight w:val="171"/>
              <w:jc w:val="center"/>
            </w:trPr>
          </w:trPrChange>
        </w:trPr>
        <w:tc>
          <w:tcPr>
            <w:tcW w:w="315" w:type="pct"/>
            <w:tcPrChange w:id="937" w:author="ZAIDOU Mouhammad" w:date="2024-10-26T15:08:00Z">
              <w:tcPr>
                <w:tcW w:w="310" w:type="pct"/>
                <w:gridSpan w:val="3"/>
              </w:tcPr>
            </w:tcPrChange>
          </w:tcPr>
          <w:p w14:paraId="24255B56" w14:textId="77777777" w:rsidR="00514AC8" w:rsidRPr="00EC5256" w:rsidRDefault="00514AC8" w:rsidP="00514AC8">
            <w:pPr>
              <w:pStyle w:val="ListParagraph1"/>
              <w:spacing w:after="0" w:line="240" w:lineRule="auto"/>
              <w:ind w:left="360"/>
              <w:jc w:val="center"/>
              <w:rPr>
                <w:rFonts w:ascii="Arial" w:hAnsi="Arial" w:cs="Arial"/>
                <w:szCs w:val="20"/>
                <w:lang w:val="fr-FR"/>
              </w:rPr>
            </w:pPr>
          </w:p>
        </w:tc>
        <w:tc>
          <w:tcPr>
            <w:tcW w:w="1866" w:type="pct"/>
            <w:shd w:val="clear" w:color="auto" w:fill="D0CECE" w:themeFill="background2" w:themeFillShade="E6"/>
            <w:tcPrChange w:id="938" w:author="ZAIDOU Mouhammad" w:date="2024-10-26T15:08:00Z">
              <w:tcPr>
                <w:tcW w:w="1840" w:type="pct"/>
                <w:gridSpan w:val="4"/>
                <w:shd w:val="clear" w:color="auto" w:fill="D0CECE" w:themeFill="background2" w:themeFillShade="E6"/>
              </w:tcPr>
            </w:tcPrChange>
          </w:tcPr>
          <w:p w14:paraId="482DBB4C" w14:textId="275A6F19" w:rsidR="00514AC8" w:rsidRPr="00EC5256" w:rsidRDefault="00514AC8" w:rsidP="00514AC8">
            <w:pPr>
              <w:tabs>
                <w:tab w:val="left" w:pos="2520"/>
              </w:tabs>
              <w:suppressAutoHyphens/>
              <w:spacing w:line="276" w:lineRule="auto"/>
              <w:rPr>
                <w:rFonts w:ascii="Arial" w:hAnsi="Arial" w:cs="Arial"/>
                <w:b/>
                <w:szCs w:val="20"/>
                <w:lang w:val="fr-FR" w:bidi="hi-IN"/>
              </w:rPr>
            </w:pPr>
            <w:r w:rsidRPr="00EC5256">
              <w:rPr>
                <w:b/>
                <w:lang w:val="fr-FR"/>
              </w:rPr>
              <w:t>Sérologie</w:t>
            </w:r>
          </w:p>
        </w:tc>
        <w:tc>
          <w:tcPr>
            <w:tcW w:w="1413" w:type="pct"/>
            <w:gridSpan w:val="2"/>
            <w:shd w:val="clear" w:color="auto" w:fill="D0CECE" w:themeFill="background2" w:themeFillShade="E6"/>
            <w:tcPrChange w:id="939" w:author="ZAIDOU Mouhammad" w:date="2024-10-26T15:08:00Z">
              <w:tcPr>
                <w:tcW w:w="1393" w:type="pct"/>
                <w:gridSpan w:val="6"/>
                <w:shd w:val="clear" w:color="auto" w:fill="D0CECE" w:themeFill="background2" w:themeFillShade="E6"/>
              </w:tcPr>
            </w:tcPrChange>
          </w:tcPr>
          <w:p w14:paraId="1D773046"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Change w:id="940" w:author="ZAIDOU Mouhammad" w:date="2024-10-26T15:08:00Z">
              <w:tcPr>
                <w:tcW w:w="1014" w:type="pct"/>
                <w:gridSpan w:val="3"/>
                <w:shd w:val="clear" w:color="auto" w:fill="D0CECE" w:themeFill="background2" w:themeFillShade="E6"/>
              </w:tcPr>
            </w:tcPrChange>
          </w:tcPr>
          <w:p w14:paraId="0083A2DC"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Change w:id="941" w:author="ZAIDOU Mouhammad" w:date="2024-10-26T15:08:00Z">
              <w:tcPr>
                <w:tcW w:w="373" w:type="pct"/>
                <w:gridSpan w:val="3"/>
                <w:vMerge/>
              </w:tcPr>
            </w:tcPrChange>
          </w:tcPr>
          <w:p w14:paraId="550B7297"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3FFECC1" w14:textId="77777777" w:rsidTr="001707FF">
        <w:tblPrEx>
          <w:jc w:val="left"/>
        </w:tblPrEx>
        <w:trPr>
          <w:trHeight w:val="269"/>
        </w:trPr>
        <w:tc>
          <w:tcPr>
            <w:tcW w:w="315" w:type="pct"/>
          </w:tcPr>
          <w:p w14:paraId="28D7C02B"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77F3FC82" w14:textId="71BAB8B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Test W</w:t>
            </w:r>
            <w:r>
              <w:rPr>
                <w:lang w:val="fr-FR"/>
              </w:rPr>
              <w:t>idal</w:t>
            </w:r>
          </w:p>
        </w:tc>
        <w:tc>
          <w:tcPr>
            <w:tcW w:w="1413" w:type="pct"/>
            <w:gridSpan w:val="2"/>
          </w:tcPr>
          <w:p w14:paraId="662B095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1C122573"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F33744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5BB967B" w14:textId="77777777" w:rsidTr="001707FF">
        <w:tblPrEx>
          <w:jc w:val="left"/>
        </w:tblPrEx>
        <w:trPr>
          <w:trHeight w:val="273"/>
        </w:trPr>
        <w:tc>
          <w:tcPr>
            <w:tcW w:w="315" w:type="pct"/>
          </w:tcPr>
          <w:p w14:paraId="3C2A8DCB"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478E6AF4" w14:textId="0640344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Test ELISA pour le VIH</w:t>
            </w:r>
          </w:p>
        </w:tc>
        <w:tc>
          <w:tcPr>
            <w:tcW w:w="1413" w:type="pct"/>
            <w:gridSpan w:val="2"/>
          </w:tcPr>
          <w:p w14:paraId="3DA9F40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C044F4B"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C62CF6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CC080C0" w14:textId="77777777" w:rsidTr="001707FF">
        <w:tblPrEx>
          <w:jc w:val="left"/>
        </w:tblPrEx>
        <w:trPr>
          <w:trHeight w:val="263"/>
        </w:trPr>
        <w:tc>
          <w:tcPr>
            <w:tcW w:w="315" w:type="pct"/>
          </w:tcPr>
          <w:p w14:paraId="4888D462" w14:textId="09FC002A" w:rsidR="00514AC8" w:rsidRPr="00EC5256" w:rsidRDefault="00514AC8" w:rsidP="00514AC8">
            <w:pPr>
              <w:pStyle w:val="ListParagraph1"/>
              <w:numPr>
                <w:ilvl w:val="0"/>
                <w:numId w:val="8"/>
              </w:numPr>
              <w:spacing w:after="0" w:line="240" w:lineRule="auto"/>
              <w:rPr>
                <w:rFonts w:ascii="Arial" w:hAnsi="Arial" w:cs="Arial"/>
                <w:szCs w:val="20"/>
                <w:lang w:val="fr-FR"/>
              </w:rPr>
            </w:pPr>
          </w:p>
        </w:tc>
        <w:tc>
          <w:tcPr>
            <w:tcW w:w="1866" w:type="pct"/>
          </w:tcPr>
          <w:p w14:paraId="44489C6D" w14:textId="2E24B59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Test VDRL</w:t>
            </w:r>
          </w:p>
        </w:tc>
        <w:tc>
          <w:tcPr>
            <w:tcW w:w="1413" w:type="pct"/>
            <w:gridSpan w:val="2"/>
          </w:tcPr>
          <w:p w14:paraId="30A5DFD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689C1BA"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4DD9EF5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EDD1A91" w14:textId="77777777" w:rsidTr="001707FF">
        <w:tblPrEx>
          <w:tblW w:w="5004" w:type="pct"/>
          <w:jc w:val="center"/>
          <w:tblPrExChange w:id="942" w:author="ZAIDOU Mouhammad" w:date="2024-10-26T15:08:00Z">
            <w:tblPrEx>
              <w:tblW w:w="5075" w:type="pct"/>
              <w:jc w:val="center"/>
            </w:tblPrEx>
          </w:tblPrExChange>
        </w:tblPrEx>
        <w:trPr>
          <w:trHeight w:val="206"/>
          <w:jc w:val="center"/>
          <w:trPrChange w:id="943" w:author="ZAIDOU Mouhammad" w:date="2024-10-26T15:08:00Z">
            <w:trPr>
              <w:gridAfter w:val="0"/>
              <w:wAfter w:w="71" w:type="pct"/>
              <w:trHeight w:val="206"/>
              <w:jc w:val="center"/>
            </w:trPr>
          </w:trPrChange>
        </w:trPr>
        <w:tc>
          <w:tcPr>
            <w:tcW w:w="315" w:type="pct"/>
            <w:tcPrChange w:id="944" w:author="ZAIDOU Mouhammad" w:date="2024-10-26T15:08:00Z">
              <w:tcPr>
                <w:tcW w:w="310" w:type="pct"/>
                <w:gridSpan w:val="3"/>
              </w:tcPr>
            </w:tcPrChange>
          </w:tcPr>
          <w:p w14:paraId="401827E8" w14:textId="77777777" w:rsidR="00514AC8" w:rsidRPr="00EC5256" w:rsidRDefault="00514AC8" w:rsidP="00514AC8">
            <w:pPr>
              <w:pStyle w:val="ListParagraph1"/>
              <w:spacing w:after="0" w:line="240" w:lineRule="auto"/>
              <w:ind w:left="360"/>
              <w:jc w:val="center"/>
              <w:rPr>
                <w:rFonts w:ascii="Arial" w:hAnsi="Arial" w:cs="Arial"/>
                <w:szCs w:val="20"/>
                <w:lang w:val="fr-FR"/>
              </w:rPr>
            </w:pPr>
          </w:p>
        </w:tc>
        <w:tc>
          <w:tcPr>
            <w:tcW w:w="1866" w:type="pct"/>
            <w:shd w:val="clear" w:color="auto" w:fill="D0CECE" w:themeFill="background2" w:themeFillShade="E6"/>
            <w:tcPrChange w:id="945" w:author="ZAIDOU Mouhammad" w:date="2024-10-26T15:08:00Z">
              <w:tcPr>
                <w:tcW w:w="1840" w:type="pct"/>
                <w:gridSpan w:val="4"/>
                <w:shd w:val="clear" w:color="auto" w:fill="D0CECE" w:themeFill="background2" w:themeFillShade="E6"/>
              </w:tcPr>
            </w:tcPrChange>
          </w:tcPr>
          <w:p w14:paraId="79BFC72B" w14:textId="3A553FDD" w:rsidR="00514AC8" w:rsidRPr="00EC5256" w:rsidRDefault="00514AC8" w:rsidP="00514AC8">
            <w:pPr>
              <w:tabs>
                <w:tab w:val="left" w:pos="2520"/>
              </w:tabs>
              <w:suppressAutoHyphens/>
              <w:spacing w:line="276" w:lineRule="auto"/>
              <w:rPr>
                <w:rFonts w:ascii="Arial" w:hAnsi="Arial" w:cs="Arial"/>
                <w:b/>
                <w:szCs w:val="20"/>
                <w:lang w:val="fr-FR" w:bidi="hi-IN"/>
              </w:rPr>
            </w:pPr>
            <w:r w:rsidRPr="00EC5256">
              <w:rPr>
                <w:b/>
                <w:lang w:val="fr-FR"/>
              </w:rPr>
              <w:t>Investigation</w:t>
            </w:r>
          </w:p>
        </w:tc>
        <w:tc>
          <w:tcPr>
            <w:tcW w:w="1413" w:type="pct"/>
            <w:gridSpan w:val="2"/>
            <w:shd w:val="clear" w:color="auto" w:fill="D0CECE" w:themeFill="background2" w:themeFillShade="E6"/>
            <w:tcPrChange w:id="946" w:author="ZAIDOU Mouhammad" w:date="2024-10-26T15:08:00Z">
              <w:tcPr>
                <w:tcW w:w="1393" w:type="pct"/>
                <w:gridSpan w:val="6"/>
                <w:shd w:val="clear" w:color="auto" w:fill="D0CECE" w:themeFill="background2" w:themeFillShade="E6"/>
              </w:tcPr>
            </w:tcPrChange>
          </w:tcPr>
          <w:p w14:paraId="4D48BF4C"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Change w:id="947" w:author="ZAIDOU Mouhammad" w:date="2024-10-26T15:08:00Z">
              <w:tcPr>
                <w:tcW w:w="1014" w:type="pct"/>
                <w:gridSpan w:val="3"/>
                <w:shd w:val="clear" w:color="auto" w:fill="D0CECE" w:themeFill="background2" w:themeFillShade="E6"/>
              </w:tcPr>
            </w:tcPrChange>
          </w:tcPr>
          <w:p w14:paraId="7ADF980E"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Change w:id="948" w:author="ZAIDOU Mouhammad" w:date="2024-10-26T15:08:00Z">
              <w:tcPr>
                <w:tcW w:w="373" w:type="pct"/>
                <w:gridSpan w:val="3"/>
                <w:vMerge/>
              </w:tcPr>
            </w:tcPrChange>
          </w:tcPr>
          <w:p w14:paraId="6ED93BE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D3C5880" w14:textId="77777777" w:rsidTr="001707FF">
        <w:tblPrEx>
          <w:jc w:val="left"/>
        </w:tblPrEx>
        <w:trPr>
          <w:trHeight w:val="259"/>
        </w:trPr>
        <w:tc>
          <w:tcPr>
            <w:tcW w:w="315" w:type="pct"/>
          </w:tcPr>
          <w:p w14:paraId="2350DEF4"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70860BE8" w14:textId="07A7D31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Radiologie</w:t>
            </w:r>
          </w:p>
        </w:tc>
        <w:tc>
          <w:tcPr>
            <w:tcW w:w="1413" w:type="pct"/>
            <w:gridSpan w:val="2"/>
          </w:tcPr>
          <w:p w14:paraId="6183B83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15401132"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55E0698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C6D7EB6" w14:textId="77777777" w:rsidTr="001707FF">
        <w:tblPrEx>
          <w:jc w:val="left"/>
        </w:tblPrEx>
        <w:trPr>
          <w:trHeight w:val="278"/>
        </w:trPr>
        <w:tc>
          <w:tcPr>
            <w:tcW w:w="315" w:type="pct"/>
          </w:tcPr>
          <w:p w14:paraId="2F1BE9C9"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5CE4A234" w14:textId="5F06A360" w:rsidR="00514AC8" w:rsidRPr="00EC5256" w:rsidRDefault="00514AC8" w:rsidP="00514AC8">
            <w:pPr>
              <w:pStyle w:val="ListParagraph1"/>
              <w:spacing w:after="0" w:line="240" w:lineRule="auto"/>
              <w:ind w:left="0"/>
              <w:rPr>
                <w:rFonts w:ascii="Arial" w:hAnsi="Arial" w:cs="Arial"/>
                <w:szCs w:val="20"/>
                <w:lang w:val="fr-FR"/>
              </w:rPr>
            </w:pPr>
            <w:del w:id="949" w:author="ZAIDOU Mouhammad" w:date="2024-10-19T19:36:00Z">
              <w:r w:rsidRPr="00EC5256" w:rsidDel="004462D5">
                <w:rPr>
                  <w:lang w:val="fr-FR"/>
                </w:rPr>
                <w:delText>Pathologie Clinique</w:delText>
              </w:r>
            </w:del>
            <w:ins w:id="950" w:author="ZAIDOU Mouhammad" w:date="2024-10-19T19:36:00Z">
              <w:r>
                <w:rPr>
                  <w:lang w:val="fr-FR"/>
                </w:rPr>
                <w:t>Echographie</w:t>
              </w:r>
            </w:ins>
          </w:p>
        </w:tc>
        <w:tc>
          <w:tcPr>
            <w:tcW w:w="1413" w:type="pct"/>
            <w:gridSpan w:val="2"/>
          </w:tcPr>
          <w:p w14:paraId="4A2F8B1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1CF7E845"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6D965CA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0E84B56" w14:textId="77777777" w:rsidTr="001707FF">
        <w:tblPrEx>
          <w:jc w:val="left"/>
        </w:tblPrEx>
        <w:trPr>
          <w:trHeight w:val="125"/>
        </w:trPr>
        <w:tc>
          <w:tcPr>
            <w:tcW w:w="315" w:type="pct"/>
          </w:tcPr>
          <w:p w14:paraId="4FA2D253"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346B9B8F" w14:textId="391EF388" w:rsidR="00514AC8" w:rsidRPr="00EC5256" w:rsidRDefault="00514AC8" w:rsidP="00514AC8">
            <w:pPr>
              <w:pStyle w:val="ListParagraph1"/>
              <w:spacing w:after="0" w:line="240" w:lineRule="auto"/>
              <w:ind w:left="0"/>
              <w:rPr>
                <w:rFonts w:ascii="Arial" w:hAnsi="Arial" w:cs="Arial"/>
                <w:szCs w:val="20"/>
                <w:lang w:val="fr-FR"/>
              </w:rPr>
            </w:pPr>
            <w:del w:id="951" w:author="ZAIDOU Mouhammad" w:date="2024-10-19T19:36:00Z">
              <w:r w:rsidRPr="00EC5256" w:rsidDel="004462D5">
                <w:rPr>
                  <w:lang w:val="fr-FR"/>
                </w:rPr>
                <w:delText>Hématologie</w:delText>
              </w:r>
            </w:del>
            <w:ins w:id="952" w:author="ZAIDOU Mouhammad" w:date="2024-10-19T19:36:00Z">
              <w:r>
                <w:rPr>
                  <w:lang w:val="fr-FR"/>
                </w:rPr>
                <w:t>Scanner</w:t>
              </w:r>
            </w:ins>
          </w:p>
        </w:tc>
        <w:tc>
          <w:tcPr>
            <w:tcW w:w="1413" w:type="pct"/>
            <w:gridSpan w:val="2"/>
          </w:tcPr>
          <w:p w14:paraId="1F3B9BE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4CD80C43"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175B340B" w14:textId="77777777" w:rsidR="00514AC8" w:rsidRPr="00EC5256" w:rsidRDefault="00514AC8" w:rsidP="00514AC8">
            <w:pPr>
              <w:pStyle w:val="ListParagraph1"/>
              <w:rPr>
                <w:rFonts w:ascii="Arial" w:eastAsia="Times New Roman" w:hAnsi="Arial" w:cs="Arial"/>
                <w:color w:val="000000"/>
                <w:szCs w:val="20"/>
                <w:lang w:val="fr-FR" w:bidi="hi-IN"/>
              </w:rPr>
            </w:pPr>
          </w:p>
        </w:tc>
      </w:tr>
    </w:tbl>
    <w:p w14:paraId="77CAC8D5" w14:textId="77777777" w:rsidR="006D5C46" w:rsidRPr="00EC5256" w:rsidRDefault="006D5C46">
      <w:pPr>
        <w:rPr>
          <w:rFonts w:ascii="Arial" w:hAnsi="Arial" w:cs="Arial"/>
          <w:lang w:val="fr-FR"/>
        </w:rPr>
        <w:sectPr w:rsidR="006D5C46" w:rsidRPr="00EC5256" w:rsidSect="00204D88">
          <w:footerReference w:type="default" r:id="rId7"/>
          <w:pgSz w:w="11906" w:h="16838"/>
          <w:pgMar w:top="709" w:right="991" w:bottom="1440" w:left="1134" w:header="708" w:footer="708" w:gutter="0"/>
          <w:cols w:space="708"/>
          <w:docGrid w:linePitch="360"/>
        </w:sectPr>
      </w:pPr>
    </w:p>
    <w:p w14:paraId="1EF0E700" w14:textId="6D668DCA" w:rsidR="006D5C46" w:rsidRPr="00EC5256" w:rsidRDefault="006D5C46" w:rsidP="0035001D">
      <w:pPr>
        <w:spacing w:line="276" w:lineRule="auto"/>
        <w:jc w:val="center"/>
        <w:rPr>
          <w:rFonts w:ascii="Arial" w:hAnsi="Arial" w:cs="Arial"/>
          <w:b/>
          <w:bCs/>
          <w:sz w:val="24"/>
          <w:szCs w:val="24"/>
          <w:lang w:val="fr-FR"/>
        </w:rPr>
      </w:pPr>
      <w:r w:rsidRPr="00EC5256">
        <w:rPr>
          <w:rFonts w:ascii="Arial" w:hAnsi="Arial" w:cs="Arial"/>
          <w:b/>
          <w:bCs/>
          <w:sz w:val="24"/>
          <w:szCs w:val="24"/>
          <w:lang w:val="fr-FR"/>
        </w:rPr>
        <w:lastRenderedPageBreak/>
        <w:t>SECTION 4</w:t>
      </w:r>
      <w:r w:rsidR="0035001D" w:rsidRPr="00EC5256">
        <w:rPr>
          <w:rFonts w:ascii="Arial" w:hAnsi="Arial" w:cs="Arial"/>
          <w:b/>
          <w:bCs/>
          <w:sz w:val="24"/>
          <w:szCs w:val="24"/>
          <w:lang w:val="fr-FR"/>
        </w:rPr>
        <w:t> : RESSOURCES HUMAINES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43"/>
        <w:gridCol w:w="1673"/>
        <w:gridCol w:w="1697"/>
        <w:gridCol w:w="1547"/>
        <w:gridCol w:w="1547"/>
        <w:gridCol w:w="2484"/>
        <w:gridCol w:w="1808"/>
        <w:gridCol w:w="1295"/>
        <w:gridCol w:w="1685"/>
      </w:tblGrid>
      <w:tr w:rsidR="004462D5" w:rsidRPr="00734145" w14:paraId="68CB02E6" w14:textId="77777777" w:rsidTr="00E13526">
        <w:trPr>
          <w:cantSplit/>
          <w:trHeight w:val="22"/>
          <w:jc w:val="center"/>
          <w:ins w:id="953" w:author="ZAIDOU Mouhammad" w:date="2024-10-19T19:37:00Z"/>
        </w:trPr>
        <w:tc>
          <w:tcPr>
            <w:tcW w:w="321" w:type="pct"/>
          </w:tcPr>
          <w:p w14:paraId="34547E25" w14:textId="77777777" w:rsidR="004462D5" w:rsidRPr="00734145" w:rsidRDefault="004462D5" w:rsidP="00E13526">
            <w:pPr>
              <w:widowControl w:val="0"/>
              <w:rPr>
                <w:ins w:id="954" w:author="ZAIDOU Mouhammad" w:date="2024-10-19T19:37:00Z"/>
                <w:rFonts w:cstheme="minorHAnsi"/>
                <w:sz w:val="19"/>
                <w:szCs w:val="19"/>
                <w:lang w:val="fr-FR"/>
              </w:rPr>
            </w:pPr>
            <w:ins w:id="955" w:author="ZAIDOU Mouhammad" w:date="2024-10-19T19:37:00Z">
              <w:r w:rsidRPr="00734145">
                <w:rPr>
                  <w:rFonts w:cstheme="minorHAnsi"/>
                  <w:b/>
                  <w:bCs/>
                  <w:sz w:val="19"/>
                  <w:szCs w:val="19"/>
                  <w:lang w:val="fr-FR"/>
                </w:rPr>
                <w:t>401</w:t>
              </w:r>
              <w:r>
                <w:rPr>
                  <w:rFonts w:cstheme="minorHAnsi"/>
                  <w:b/>
                  <w:bCs/>
                  <w:sz w:val="19"/>
                  <w:szCs w:val="19"/>
                  <w:lang w:val="fr-FR"/>
                </w:rPr>
                <w:t>b</w:t>
              </w:r>
            </w:ins>
          </w:p>
        </w:tc>
        <w:tc>
          <w:tcPr>
            <w:tcW w:w="4679" w:type="pct"/>
            <w:gridSpan w:val="8"/>
            <w:shd w:val="clear" w:color="auto" w:fill="auto"/>
            <w:tcMar>
              <w:top w:w="72" w:type="dxa"/>
              <w:left w:w="144" w:type="dxa"/>
              <w:bottom w:w="72" w:type="dxa"/>
              <w:right w:w="144" w:type="dxa"/>
            </w:tcMar>
          </w:tcPr>
          <w:p w14:paraId="2878200B" w14:textId="77777777" w:rsidR="004462D5" w:rsidRPr="00734145" w:rsidRDefault="004462D5" w:rsidP="00E13526">
            <w:pPr>
              <w:widowControl w:val="0"/>
              <w:rPr>
                <w:ins w:id="956" w:author="ZAIDOU Mouhammad" w:date="2024-10-19T19:37:00Z"/>
                <w:rFonts w:cstheme="minorHAnsi"/>
                <w:sz w:val="19"/>
                <w:szCs w:val="19"/>
                <w:lang w:val="fr-FR"/>
              </w:rPr>
            </w:pPr>
            <w:ins w:id="957" w:author="ZAIDOU Mouhammad" w:date="2024-10-19T19:37:00Z">
              <w:r w:rsidRPr="00734145">
                <w:rPr>
                  <w:rFonts w:cstheme="minorHAnsi"/>
                  <w:b/>
                  <w:bCs/>
                  <w:sz w:val="19"/>
                  <w:szCs w:val="19"/>
                  <w:lang w:val="fr-FR"/>
                </w:rPr>
                <w:t>Veuillez fournir des détails sur le personnel sanctionné (autorisé) et disponible (</w:t>
              </w:r>
              <w:r w:rsidRPr="00E13526">
                <w:rPr>
                  <w:rFonts w:cstheme="minorHAnsi"/>
                  <w:b/>
                  <w:bCs/>
                  <w:strike/>
                  <w:sz w:val="19"/>
                  <w:szCs w:val="19"/>
                  <w:lang w:val="fr-FR"/>
                </w:rPr>
                <w:t>Service de gynécologie</w:t>
              </w:r>
              <w:r w:rsidRPr="00734145">
                <w:rPr>
                  <w:rFonts w:cstheme="minorHAnsi"/>
                  <w:b/>
                  <w:bCs/>
                  <w:sz w:val="19"/>
                  <w:szCs w:val="19"/>
                  <w:lang w:val="fr-FR"/>
                </w:rPr>
                <w:t>)</w:t>
              </w:r>
            </w:ins>
          </w:p>
        </w:tc>
      </w:tr>
      <w:tr w:rsidR="004462D5" w:rsidRPr="00984976" w14:paraId="45B4B7BE" w14:textId="77777777" w:rsidTr="00E13526">
        <w:trPr>
          <w:cantSplit/>
          <w:trHeight w:val="1908"/>
          <w:jc w:val="center"/>
          <w:ins w:id="958" w:author="ZAIDOU Mouhammad" w:date="2024-10-19T19:37:00Z"/>
        </w:trPr>
        <w:tc>
          <w:tcPr>
            <w:tcW w:w="321" w:type="pct"/>
          </w:tcPr>
          <w:p w14:paraId="6998A4CE" w14:textId="77777777" w:rsidR="004462D5" w:rsidRPr="00734145" w:rsidRDefault="004462D5" w:rsidP="00E13526">
            <w:pPr>
              <w:widowControl w:val="0"/>
              <w:rPr>
                <w:ins w:id="959" w:author="ZAIDOU Mouhammad" w:date="2024-10-19T19:37:00Z"/>
                <w:rFonts w:cstheme="minorHAnsi"/>
                <w:sz w:val="19"/>
                <w:szCs w:val="19"/>
                <w:lang w:val="fr-FR"/>
              </w:rPr>
            </w:pPr>
            <w:ins w:id="960" w:author="ZAIDOU Mouhammad" w:date="2024-10-19T19:37:00Z">
              <w:r w:rsidRPr="00734145">
                <w:rPr>
                  <w:rFonts w:cstheme="minorHAnsi"/>
                  <w:sz w:val="19"/>
                  <w:szCs w:val="19"/>
                  <w:lang w:val="fr-FR"/>
                </w:rPr>
                <w:t>Désignation</w:t>
              </w:r>
            </w:ins>
          </w:p>
        </w:tc>
        <w:tc>
          <w:tcPr>
            <w:tcW w:w="570" w:type="pct"/>
            <w:shd w:val="clear" w:color="auto" w:fill="auto"/>
            <w:tcMar>
              <w:top w:w="72" w:type="dxa"/>
              <w:left w:w="144" w:type="dxa"/>
              <w:bottom w:w="72" w:type="dxa"/>
              <w:right w:w="144" w:type="dxa"/>
            </w:tcMar>
            <w:hideMark/>
          </w:tcPr>
          <w:p w14:paraId="1FF75598" w14:textId="77777777" w:rsidR="004462D5" w:rsidRPr="00734145" w:rsidRDefault="004462D5" w:rsidP="00E13526">
            <w:pPr>
              <w:widowControl w:val="0"/>
              <w:jc w:val="center"/>
              <w:rPr>
                <w:ins w:id="961" w:author="ZAIDOU Mouhammad" w:date="2024-10-19T19:37:00Z"/>
                <w:rFonts w:cstheme="minorHAnsi"/>
                <w:b/>
                <w:bCs/>
                <w:sz w:val="19"/>
                <w:szCs w:val="19"/>
                <w:lang w:val="fr-FR"/>
              </w:rPr>
            </w:pPr>
            <w:ins w:id="962" w:author="ZAIDOU Mouhammad" w:date="2024-10-19T19:37:00Z">
              <w:r w:rsidRPr="00734145">
                <w:rPr>
                  <w:rFonts w:cstheme="minorHAnsi"/>
                  <w:sz w:val="19"/>
                  <w:szCs w:val="19"/>
                  <w:lang w:val="fr-FR"/>
                </w:rPr>
                <w:t>Nombre (Personnel)</w:t>
              </w:r>
            </w:ins>
          </w:p>
        </w:tc>
        <w:tc>
          <w:tcPr>
            <w:tcW w:w="578" w:type="pct"/>
            <w:shd w:val="clear" w:color="auto" w:fill="auto"/>
            <w:tcMar>
              <w:top w:w="72" w:type="dxa"/>
              <w:left w:w="144" w:type="dxa"/>
              <w:bottom w:w="72" w:type="dxa"/>
              <w:right w:w="144" w:type="dxa"/>
            </w:tcMar>
            <w:hideMark/>
          </w:tcPr>
          <w:p w14:paraId="6E9B6B21" w14:textId="77777777" w:rsidR="004462D5" w:rsidRPr="00734145" w:rsidRDefault="004462D5" w:rsidP="00E13526">
            <w:pPr>
              <w:widowControl w:val="0"/>
              <w:jc w:val="center"/>
              <w:rPr>
                <w:ins w:id="963" w:author="ZAIDOU Mouhammad" w:date="2024-10-19T19:37:00Z"/>
                <w:rFonts w:cstheme="minorHAnsi"/>
                <w:b/>
                <w:sz w:val="19"/>
                <w:szCs w:val="19"/>
                <w:lang w:val="fr-FR"/>
              </w:rPr>
            </w:pPr>
            <w:ins w:id="964" w:author="ZAIDOU Mouhammad" w:date="2024-10-19T19:37:00Z">
              <w:r w:rsidRPr="00734145">
                <w:rPr>
                  <w:rFonts w:cstheme="minorHAnsi"/>
                  <w:sz w:val="19"/>
                  <w:szCs w:val="19"/>
                  <w:lang w:val="fr-FR"/>
                </w:rPr>
                <w:t>Nombre de poste vacant ?</w:t>
              </w:r>
            </w:ins>
          </w:p>
          <w:p w14:paraId="5B69B2B2" w14:textId="77777777" w:rsidR="004462D5" w:rsidRPr="00734145" w:rsidRDefault="004462D5" w:rsidP="00E13526">
            <w:pPr>
              <w:widowControl w:val="0"/>
              <w:rPr>
                <w:ins w:id="965" w:author="ZAIDOU Mouhammad" w:date="2024-10-19T19:37:00Z"/>
                <w:rFonts w:cstheme="minorHAnsi"/>
                <w:sz w:val="19"/>
                <w:szCs w:val="19"/>
                <w:lang w:val="fr-FR"/>
              </w:rPr>
            </w:pPr>
            <w:ins w:id="966" w:author="ZAIDOU Mouhammad" w:date="2024-10-19T19:37:00Z">
              <w:r w:rsidRPr="00734145">
                <w:rPr>
                  <w:rFonts w:cstheme="minorHAnsi"/>
                  <w:bCs/>
                  <w:i/>
                  <w:iCs/>
                  <w:sz w:val="19"/>
                  <w:szCs w:val="19"/>
                  <w:lang w:val="fr-FR"/>
                </w:rPr>
                <w:t>[Si supérieur ou égal à 1, passez au point 11]</w:t>
              </w:r>
            </w:ins>
          </w:p>
        </w:tc>
        <w:tc>
          <w:tcPr>
            <w:tcW w:w="527" w:type="pct"/>
            <w:shd w:val="clear" w:color="auto" w:fill="auto"/>
            <w:tcMar>
              <w:top w:w="72" w:type="dxa"/>
              <w:left w:w="144" w:type="dxa"/>
              <w:bottom w:w="72" w:type="dxa"/>
              <w:right w:w="144" w:type="dxa"/>
            </w:tcMar>
            <w:hideMark/>
          </w:tcPr>
          <w:p w14:paraId="00F92B1D" w14:textId="77777777" w:rsidR="004462D5" w:rsidRPr="00734145" w:rsidRDefault="004462D5" w:rsidP="00E13526">
            <w:pPr>
              <w:widowControl w:val="0"/>
              <w:jc w:val="center"/>
              <w:rPr>
                <w:ins w:id="967" w:author="ZAIDOU Mouhammad" w:date="2024-10-19T19:37:00Z"/>
                <w:rFonts w:cstheme="minorHAnsi"/>
                <w:sz w:val="19"/>
                <w:szCs w:val="19"/>
                <w:lang w:val="fr-FR"/>
              </w:rPr>
            </w:pPr>
            <w:ins w:id="968" w:author="ZAIDOU Mouhammad" w:date="2024-10-19T19:37:00Z">
              <w:r w:rsidRPr="00734145">
                <w:rPr>
                  <w:rFonts w:cstheme="minorHAnsi"/>
                  <w:sz w:val="19"/>
                  <w:szCs w:val="19"/>
                  <w:lang w:val="fr-FR"/>
                </w:rPr>
                <w:t>Niveau d'études en majorité</w:t>
              </w:r>
            </w:ins>
          </w:p>
        </w:tc>
        <w:tc>
          <w:tcPr>
            <w:tcW w:w="527" w:type="pct"/>
            <w:shd w:val="clear" w:color="auto" w:fill="auto"/>
            <w:tcMar>
              <w:top w:w="72" w:type="dxa"/>
              <w:left w:w="144" w:type="dxa"/>
              <w:bottom w:w="72" w:type="dxa"/>
              <w:right w:w="144" w:type="dxa"/>
            </w:tcMar>
          </w:tcPr>
          <w:p w14:paraId="71F79FD8" w14:textId="77777777" w:rsidR="004462D5" w:rsidRPr="00734145" w:rsidRDefault="004462D5" w:rsidP="00E13526">
            <w:pPr>
              <w:widowControl w:val="0"/>
              <w:jc w:val="center"/>
              <w:rPr>
                <w:ins w:id="969" w:author="ZAIDOU Mouhammad" w:date="2024-10-19T19:37:00Z"/>
                <w:rFonts w:cstheme="minorHAnsi"/>
                <w:sz w:val="19"/>
                <w:szCs w:val="19"/>
                <w:lang w:val="fr-FR"/>
              </w:rPr>
            </w:pPr>
            <w:ins w:id="970" w:author="ZAIDOU Mouhammad" w:date="2024-10-19T19:37:00Z">
              <w:r w:rsidRPr="00734145">
                <w:rPr>
                  <w:rFonts w:cstheme="minorHAnsi"/>
                  <w:sz w:val="19"/>
                  <w:szCs w:val="19"/>
                  <w:lang w:val="fr-FR"/>
                </w:rPr>
                <w:t>Formations complémentaires reçues sur la SMNI (en majorité)</w:t>
              </w:r>
            </w:ins>
          </w:p>
          <w:p w14:paraId="43BC1708" w14:textId="77777777" w:rsidR="004462D5" w:rsidRPr="00734145" w:rsidRDefault="004462D5" w:rsidP="00E13526">
            <w:pPr>
              <w:widowControl w:val="0"/>
              <w:jc w:val="center"/>
              <w:rPr>
                <w:ins w:id="971" w:author="ZAIDOU Mouhammad" w:date="2024-10-19T19:37:00Z"/>
                <w:rFonts w:cstheme="minorHAnsi"/>
                <w:b/>
                <w:bCs/>
                <w:sz w:val="19"/>
                <w:szCs w:val="19"/>
                <w:lang w:val="fr-FR"/>
              </w:rPr>
            </w:pPr>
          </w:p>
        </w:tc>
        <w:tc>
          <w:tcPr>
            <w:tcW w:w="846" w:type="pct"/>
            <w:shd w:val="clear" w:color="auto" w:fill="auto"/>
            <w:tcMar>
              <w:top w:w="72" w:type="dxa"/>
              <w:left w:w="144" w:type="dxa"/>
              <w:bottom w:w="72" w:type="dxa"/>
              <w:right w:w="144" w:type="dxa"/>
            </w:tcMar>
          </w:tcPr>
          <w:p w14:paraId="21CC72FD" w14:textId="77777777" w:rsidR="004462D5" w:rsidRPr="00734145" w:rsidRDefault="004462D5" w:rsidP="00E13526">
            <w:pPr>
              <w:widowControl w:val="0"/>
              <w:jc w:val="center"/>
              <w:rPr>
                <w:ins w:id="972" w:author="ZAIDOU Mouhammad" w:date="2024-10-19T19:37:00Z"/>
                <w:rFonts w:cstheme="minorHAnsi"/>
                <w:sz w:val="19"/>
                <w:szCs w:val="19"/>
                <w:lang w:val="fr-FR"/>
              </w:rPr>
            </w:pPr>
            <w:ins w:id="973" w:author="ZAIDOU Mouhammad" w:date="2024-10-19T19:37:00Z">
              <w:r w:rsidRPr="00734145">
                <w:rPr>
                  <w:rFonts w:cstheme="minorHAnsi"/>
                  <w:sz w:val="19"/>
                  <w:szCs w:val="19"/>
                  <w:lang w:val="fr-FR"/>
                </w:rPr>
                <w:t xml:space="preserve">Nombre de personnes fournissant actuellement des services SMNI ? </w:t>
              </w:r>
            </w:ins>
          </w:p>
          <w:p w14:paraId="3B6408A9" w14:textId="77777777" w:rsidR="004462D5" w:rsidRPr="00734145" w:rsidRDefault="004462D5" w:rsidP="00E13526">
            <w:pPr>
              <w:widowControl w:val="0"/>
              <w:jc w:val="center"/>
              <w:rPr>
                <w:ins w:id="974" w:author="ZAIDOU Mouhammad" w:date="2024-10-19T19:37:00Z"/>
                <w:rFonts w:cstheme="minorHAnsi"/>
                <w:b/>
                <w:bCs/>
                <w:sz w:val="19"/>
                <w:szCs w:val="19"/>
                <w:lang w:val="fr-FR"/>
              </w:rPr>
            </w:pPr>
            <w:ins w:id="975" w:author="ZAIDOU Mouhammad" w:date="2024-10-19T19:37:00Z">
              <w:r w:rsidRPr="00734145">
                <w:rPr>
                  <w:rFonts w:cstheme="minorHAnsi"/>
                  <w:bCs/>
                  <w:i/>
                  <w:iCs/>
                  <w:sz w:val="19"/>
                  <w:szCs w:val="19"/>
                  <w:lang w:val="fr-FR"/>
                </w:rPr>
                <w:t>[Si=0, passez au niveau suivant]</w:t>
              </w:r>
            </w:ins>
          </w:p>
        </w:tc>
        <w:tc>
          <w:tcPr>
            <w:tcW w:w="616" w:type="pct"/>
          </w:tcPr>
          <w:p w14:paraId="07AD1071" w14:textId="77777777" w:rsidR="004462D5" w:rsidRPr="00734145" w:rsidRDefault="004462D5" w:rsidP="00E13526">
            <w:pPr>
              <w:widowControl w:val="0"/>
              <w:jc w:val="center"/>
              <w:rPr>
                <w:ins w:id="976" w:author="ZAIDOU Mouhammad" w:date="2024-10-19T19:37:00Z"/>
                <w:rFonts w:cstheme="minorHAnsi"/>
                <w:sz w:val="19"/>
                <w:szCs w:val="19"/>
                <w:lang w:val="fr-FR"/>
              </w:rPr>
            </w:pPr>
            <w:ins w:id="977" w:author="ZAIDOU Mouhammad" w:date="2024-10-19T19:37:00Z">
              <w:r w:rsidRPr="00734145">
                <w:rPr>
                  <w:rFonts w:cstheme="minorHAnsi"/>
                  <w:sz w:val="19"/>
                  <w:szCs w:val="19"/>
                  <w:lang w:val="fr-FR"/>
                </w:rPr>
                <w:t>Quels sont les services de SMNI qu'ils/elles fournissent ?</w:t>
              </w:r>
            </w:ins>
          </w:p>
          <w:p w14:paraId="155C78C0" w14:textId="77777777" w:rsidR="004462D5" w:rsidRPr="00734145" w:rsidRDefault="004462D5" w:rsidP="00E13526">
            <w:pPr>
              <w:widowControl w:val="0"/>
              <w:jc w:val="center"/>
              <w:rPr>
                <w:ins w:id="978" w:author="ZAIDOU Mouhammad" w:date="2024-10-19T19:37:00Z"/>
                <w:rFonts w:cstheme="minorHAnsi"/>
                <w:sz w:val="19"/>
                <w:szCs w:val="19"/>
                <w:lang w:val="fr-FR"/>
              </w:rPr>
            </w:pPr>
          </w:p>
          <w:p w14:paraId="17910BFC" w14:textId="77777777" w:rsidR="004462D5" w:rsidRPr="00734145" w:rsidRDefault="004462D5" w:rsidP="00E13526">
            <w:pPr>
              <w:widowControl w:val="0"/>
              <w:jc w:val="center"/>
              <w:rPr>
                <w:ins w:id="979" w:author="ZAIDOU Mouhammad" w:date="2024-10-19T19:37:00Z"/>
                <w:rFonts w:cstheme="minorHAnsi"/>
                <w:sz w:val="19"/>
                <w:szCs w:val="19"/>
                <w:lang w:val="fr-FR"/>
              </w:rPr>
            </w:pPr>
            <w:ins w:id="980" w:author="ZAIDOU Mouhammad" w:date="2024-10-19T19:37:00Z">
              <w:r w:rsidRPr="00734145">
                <w:rPr>
                  <w:rFonts w:cstheme="minorHAnsi"/>
                  <w:sz w:val="19"/>
                  <w:szCs w:val="19"/>
                  <w:lang w:val="fr-FR"/>
                </w:rPr>
                <w:t>PLUSIEURS RÉPONSES</w:t>
              </w:r>
            </w:ins>
          </w:p>
          <w:p w14:paraId="328578CC" w14:textId="77777777" w:rsidR="004462D5" w:rsidRPr="00734145" w:rsidRDefault="004462D5" w:rsidP="00E13526">
            <w:pPr>
              <w:widowControl w:val="0"/>
              <w:jc w:val="center"/>
              <w:rPr>
                <w:ins w:id="981" w:author="ZAIDOU Mouhammad" w:date="2024-10-19T19:37:00Z"/>
                <w:rFonts w:cstheme="minorHAnsi"/>
                <w:b/>
                <w:bCs/>
                <w:sz w:val="19"/>
                <w:szCs w:val="19"/>
                <w:lang w:val="fr-FR"/>
              </w:rPr>
            </w:pPr>
            <w:ins w:id="982" w:author="ZAIDOU Mouhammad" w:date="2024-10-19T19:37:00Z">
              <w:r w:rsidRPr="00734145">
                <w:rPr>
                  <w:rFonts w:cstheme="minorHAnsi"/>
                  <w:b/>
                  <w:bCs/>
                  <w:sz w:val="19"/>
                  <w:szCs w:val="19"/>
                  <w:lang w:val="fr-FR"/>
                </w:rPr>
                <w:t>[UTILISER LES CODES]</w:t>
              </w:r>
            </w:ins>
          </w:p>
        </w:tc>
        <w:tc>
          <w:tcPr>
            <w:tcW w:w="441" w:type="pct"/>
          </w:tcPr>
          <w:p w14:paraId="4577F111" w14:textId="77777777" w:rsidR="004462D5" w:rsidRPr="00734145" w:rsidRDefault="004462D5" w:rsidP="00E13526">
            <w:pPr>
              <w:widowControl w:val="0"/>
              <w:jc w:val="center"/>
              <w:rPr>
                <w:ins w:id="983" w:author="ZAIDOU Mouhammad" w:date="2024-10-19T19:37:00Z"/>
                <w:rFonts w:cstheme="minorHAnsi"/>
                <w:sz w:val="19"/>
                <w:szCs w:val="19"/>
                <w:vertAlign w:val="superscript"/>
                <w:lang w:val="fr-FR"/>
              </w:rPr>
            </w:pPr>
            <w:ins w:id="984" w:author="ZAIDOU Mouhammad" w:date="2024-10-19T19:37:00Z">
              <w:r w:rsidRPr="00734145">
                <w:rPr>
                  <w:rFonts w:cstheme="minorHAnsi"/>
                  <w:sz w:val="19"/>
                  <w:szCs w:val="19"/>
                  <w:lang w:val="fr-FR"/>
                </w:rPr>
                <w:t>Pourquoi le(s) poste(s) est (sont)-il(s) actuellement vacant(s) ?</w:t>
              </w:r>
            </w:ins>
          </w:p>
          <w:p w14:paraId="2567F38B" w14:textId="77777777" w:rsidR="004462D5" w:rsidRPr="00734145" w:rsidRDefault="004462D5" w:rsidP="00E13526">
            <w:pPr>
              <w:widowControl w:val="0"/>
              <w:jc w:val="center"/>
              <w:rPr>
                <w:ins w:id="985" w:author="ZAIDOU Mouhammad" w:date="2024-10-19T19:37:00Z"/>
                <w:rFonts w:cstheme="minorHAnsi"/>
                <w:sz w:val="19"/>
                <w:szCs w:val="19"/>
                <w:vertAlign w:val="superscript"/>
                <w:lang w:val="fr-FR"/>
              </w:rPr>
            </w:pPr>
          </w:p>
          <w:p w14:paraId="1FF6D139" w14:textId="77777777" w:rsidR="004462D5" w:rsidRPr="00734145" w:rsidRDefault="004462D5" w:rsidP="00E13526">
            <w:pPr>
              <w:widowControl w:val="0"/>
              <w:jc w:val="center"/>
              <w:rPr>
                <w:ins w:id="986" w:author="ZAIDOU Mouhammad" w:date="2024-10-19T19:37:00Z"/>
                <w:rFonts w:cstheme="minorHAnsi"/>
                <w:b/>
                <w:bCs/>
                <w:sz w:val="19"/>
                <w:szCs w:val="19"/>
                <w:lang w:val="fr-FR"/>
              </w:rPr>
            </w:pPr>
            <w:ins w:id="987" w:author="ZAIDOU Mouhammad" w:date="2024-10-19T19:37:00Z">
              <w:r w:rsidRPr="00734145">
                <w:rPr>
                  <w:rFonts w:cstheme="minorHAnsi"/>
                  <w:b/>
                  <w:bCs/>
                  <w:sz w:val="19"/>
                  <w:szCs w:val="19"/>
                  <w:lang w:val="fr-FR"/>
                </w:rPr>
                <w:t>[UTILISER LES CODES]</w:t>
              </w:r>
            </w:ins>
          </w:p>
        </w:tc>
        <w:tc>
          <w:tcPr>
            <w:tcW w:w="574" w:type="pct"/>
          </w:tcPr>
          <w:p w14:paraId="5AC5343F" w14:textId="77777777" w:rsidR="004462D5" w:rsidRPr="00734145" w:rsidRDefault="004462D5" w:rsidP="00E13526">
            <w:pPr>
              <w:widowControl w:val="0"/>
              <w:jc w:val="center"/>
              <w:rPr>
                <w:ins w:id="988" w:author="ZAIDOU Mouhammad" w:date="2024-10-19T19:37:00Z"/>
                <w:rFonts w:cstheme="minorHAnsi"/>
                <w:sz w:val="19"/>
                <w:szCs w:val="19"/>
                <w:lang w:val="fr-FR"/>
              </w:rPr>
            </w:pPr>
            <w:ins w:id="989" w:author="ZAIDOU Mouhammad" w:date="2024-10-19T19:37:00Z">
              <w:r w:rsidRPr="00734145">
                <w:rPr>
                  <w:rFonts w:cstheme="minorHAnsi"/>
                  <w:sz w:val="19"/>
                  <w:szCs w:val="19"/>
                  <w:lang w:val="fr-FR"/>
                </w:rPr>
                <w:t>Depuis combien de temps (en moyenne) ce(s) poste(s) est(sont)-il(s) vacant(s)</w:t>
              </w:r>
            </w:ins>
          </w:p>
          <w:p w14:paraId="5A724C19" w14:textId="77777777" w:rsidR="004462D5" w:rsidRPr="00734145" w:rsidRDefault="004462D5" w:rsidP="00E13526">
            <w:pPr>
              <w:widowControl w:val="0"/>
              <w:jc w:val="center"/>
              <w:rPr>
                <w:ins w:id="990" w:author="ZAIDOU Mouhammad" w:date="2024-10-19T19:37:00Z"/>
                <w:rFonts w:cstheme="minorHAnsi"/>
                <w:sz w:val="19"/>
                <w:szCs w:val="19"/>
                <w:lang w:val="fr-FR"/>
              </w:rPr>
            </w:pPr>
          </w:p>
          <w:p w14:paraId="6DDE348B" w14:textId="77777777" w:rsidR="004462D5" w:rsidRPr="00734145" w:rsidRDefault="004462D5" w:rsidP="00E13526">
            <w:pPr>
              <w:widowControl w:val="0"/>
              <w:jc w:val="center"/>
              <w:rPr>
                <w:ins w:id="991" w:author="ZAIDOU Mouhammad" w:date="2024-10-19T19:37:00Z"/>
                <w:rFonts w:cstheme="minorHAnsi"/>
                <w:sz w:val="19"/>
                <w:szCs w:val="19"/>
                <w:lang w:val="fr-FR"/>
              </w:rPr>
            </w:pPr>
            <w:ins w:id="992" w:author="ZAIDOU Mouhammad" w:date="2024-10-19T19:37:00Z">
              <w:r w:rsidRPr="00734145">
                <w:rPr>
                  <w:rFonts w:cstheme="minorHAnsi"/>
                  <w:sz w:val="19"/>
                  <w:szCs w:val="19"/>
                  <w:lang w:val="fr-FR"/>
                </w:rPr>
                <w:t>(en mois, 0 si moins d'un mois)</w:t>
              </w:r>
            </w:ins>
          </w:p>
        </w:tc>
      </w:tr>
      <w:tr w:rsidR="004462D5" w:rsidRPr="00734145" w14:paraId="18AE7F21" w14:textId="77777777" w:rsidTr="00E13526">
        <w:trPr>
          <w:cantSplit/>
          <w:trHeight w:val="10"/>
          <w:jc w:val="center"/>
          <w:ins w:id="993" w:author="ZAIDOU Mouhammad" w:date="2024-10-19T19:37:00Z"/>
        </w:trPr>
        <w:tc>
          <w:tcPr>
            <w:tcW w:w="321" w:type="pct"/>
          </w:tcPr>
          <w:p w14:paraId="171244CC" w14:textId="77777777" w:rsidR="004462D5" w:rsidRPr="00734145" w:rsidRDefault="004462D5" w:rsidP="00E13526">
            <w:pPr>
              <w:widowControl w:val="0"/>
              <w:jc w:val="center"/>
              <w:rPr>
                <w:ins w:id="994" w:author="ZAIDOU Mouhammad" w:date="2024-10-19T19:37:00Z"/>
                <w:rFonts w:cstheme="minorHAnsi"/>
                <w:sz w:val="19"/>
                <w:szCs w:val="19"/>
                <w:lang w:val="fr-FR"/>
              </w:rPr>
            </w:pPr>
            <w:ins w:id="995" w:author="ZAIDOU Mouhammad" w:date="2024-10-19T19:37:00Z">
              <w:r w:rsidRPr="00734145">
                <w:rPr>
                  <w:rFonts w:cstheme="minorHAnsi"/>
                  <w:sz w:val="19"/>
                  <w:szCs w:val="19"/>
                  <w:lang w:val="fr-FR"/>
                </w:rPr>
                <w:t>(1)</w:t>
              </w:r>
            </w:ins>
          </w:p>
        </w:tc>
        <w:tc>
          <w:tcPr>
            <w:tcW w:w="570" w:type="pct"/>
            <w:shd w:val="clear" w:color="auto" w:fill="auto"/>
            <w:tcMar>
              <w:top w:w="72" w:type="dxa"/>
              <w:left w:w="144" w:type="dxa"/>
              <w:bottom w:w="72" w:type="dxa"/>
              <w:right w:w="144" w:type="dxa"/>
            </w:tcMar>
          </w:tcPr>
          <w:p w14:paraId="32E5F312" w14:textId="77777777" w:rsidR="004462D5" w:rsidRPr="00734145" w:rsidRDefault="004462D5" w:rsidP="00E13526">
            <w:pPr>
              <w:widowControl w:val="0"/>
              <w:jc w:val="center"/>
              <w:rPr>
                <w:ins w:id="996" w:author="ZAIDOU Mouhammad" w:date="2024-10-19T19:37:00Z"/>
                <w:rFonts w:cstheme="minorHAnsi"/>
                <w:sz w:val="19"/>
                <w:szCs w:val="19"/>
                <w:lang w:val="fr-FR"/>
              </w:rPr>
            </w:pPr>
            <w:ins w:id="997"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0288" behindDoc="0" locked="0" layoutInCell="1" allowOverlap="1" wp14:anchorId="61BB855D" wp14:editId="71F83A51">
                        <wp:simplePos x="0" y="0"/>
                        <wp:positionH relativeFrom="column">
                          <wp:posOffset>179070</wp:posOffset>
                        </wp:positionH>
                        <wp:positionV relativeFrom="paragraph">
                          <wp:posOffset>194945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98AE93" id="Group 20" o:spid="_x0000_s1026" style="position:absolute;margin-left:14.1pt;margin-top:15.35pt;width:23.1pt;height:14.5pt;z-index:2523002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&#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"/>
                      </v:group>
                    </w:pict>
                  </mc:Fallback>
                </mc:AlternateContent>
              </w:r>
              <w:r w:rsidRPr="00734145">
                <w:rPr>
                  <w:rFonts w:cstheme="minorHAnsi"/>
                  <w:sz w:val="19"/>
                  <w:szCs w:val="19"/>
                  <w:lang w:val="fr-FR"/>
                </w:rPr>
                <w:t>(2)</w:t>
              </w:r>
            </w:ins>
          </w:p>
        </w:tc>
        <w:tc>
          <w:tcPr>
            <w:tcW w:w="578" w:type="pct"/>
            <w:shd w:val="clear" w:color="auto" w:fill="auto"/>
            <w:tcMar>
              <w:top w:w="72" w:type="dxa"/>
              <w:left w:w="144" w:type="dxa"/>
              <w:bottom w:w="72" w:type="dxa"/>
              <w:right w:w="144" w:type="dxa"/>
            </w:tcMar>
          </w:tcPr>
          <w:p w14:paraId="3AAAB7EB" w14:textId="77777777" w:rsidR="004462D5" w:rsidRPr="00734145" w:rsidRDefault="004462D5" w:rsidP="00E13526">
            <w:pPr>
              <w:widowControl w:val="0"/>
              <w:jc w:val="center"/>
              <w:rPr>
                <w:ins w:id="998" w:author="ZAIDOU Mouhammad" w:date="2024-10-19T19:37:00Z"/>
                <w:rFonts w:cstheme="minorHAnsi"/>
                <w:sz w:val="19"/>
                <w:szCs w:val="19"/>
                <w:lang w:val="fr-FR"/>
              </w:rPr>
            </w:pPr>
            <w:ins w:id="999" w:author="ZAIDOU Mouhammad" w:date="2024-10-19T19:37:00Z">
              <w:r w:rsidRPr="00734145">
                <w:rPr>
                  <w:rFonts w:cstheme="minorHAnsi"/>
                  <w:sz w:val="19"/>
                  <w:szCs w:val="19"/>
                  <w:lang w:val="fr-FR"/>
                </w:rPr>
                <w:t>(3)</w:t>
              </w:r>
            </w:ins>
          </w:p>
        </w:tc>
        <w:tc>
          <w:tcPr>
            <w:tcW w:w="527" w:type="pct"/>
            <w:shd w:val="clear" w:color="auto" w:fill="auto"/>
            <w:tcMar>
              <w:top w:w="72" w:type="dxa"/>
              <w:left w:w="144" w:type="dxa"/>
              <w:bottom w:w="72" w:type="dxa"/>
              <w:right w:w="144" w:type="dxa"/>
            </w:tcMar>
          </w:tcPr>
          <w:p w14:paraId="425E814F" w14:textId="77777777" w:rsidR="004462D5" w:rsidRPr="00734145" w:rsidRDefault="004462D5" w:rsidP="00E13526">
            <w:pPr>
              <w:widowControl w:val="0"/>
              <w:jc w:val="center"/>
              <w:rPr>
                <w:ins w:id="1000" w:author="ZAIDOU Mouhammad" w:date="2024-10-19T19:37:00Z"/>
                <w:rFonts w:cstheme="minorHAnsi"/>
                <w:sz w:val="19"/>
                <w:szCs w:val="19"/>
                <w:lang w:val="fr-FR"/>
              </w:rPr>
            </w:pPr>
            <w:ins w:id="1001" w:author="ZAIDOU Mouhammad" w:date="2024-10-19T19:37:00Z">
              <w:r w:rsidRPr="00734145">
                <w:rPr>
                  <w:rFonts w:cstheme="minorHAnsi"/>
                  <w:sz w:val="19"/>
                  <w:szCs w:val="19"/>
                  <w:lang w:val="fr-FR"/>
                </w:rPr>
                <w:t>(4)</w:t>
              </w:r>
            </w:ins>
          </w:p>
        </w:tc>
        <w:tc>
          <w:tcPr>
            <w:tcW w:w="527" w:type="pct"/>
            <w:shd w:val="clear" w:color="auto" w:fill="auto"/>
            <w:tcMar>
              <w:top w:w="72" w:type="dxa"/>
              <w:left w:w="144" w:type="dxa"/>
              <w:bottom w:w="72" w:type="dxa"/>
              <w:right w:w="144" w:type="dxa"/>
            </w:tcMar>
          </w:tcPr>
          <w:p w14:paraId="3E938825" w14:textId="77777777" w:rsidR="004462D5" w:rsidRPr="00734145" w:rsidRDefault="004462D5" w:rsidP="00E13526">
            <w:pPr>
              <w:widowControl w:val="0"/>
              <w:jc w:val="center"/>
              <w:rPr>
                <w:ins w:id="1002" w:author="ZAIDOU Mouhammad" w:date="2024-10-19T19:37:00Z"/>
                <w:rFonts w:cstheme="minorHAnsi"/>
                <w:sz w:val="19"/>
                <w:szCs w:val="19"/>
                <w:lang w:val="fr-FR"/>
              </w:rPr>
            </w:pPr>
            <w:ins w:id="1003"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42272" behindDoc="0" locked="0" layoutInCell="1" allowOverlap="1" wp14:anchorId="5AE22717" wp14:editId="31028C53">
                        <wp:simplePos x="0" y="0"/>
                        <wp:positionH relativeFrom="column">
                          <wp:posOffset>153035</wp:posOffset>
                        </wp:positionH>
                        <wp:positionV relativeFrom="paragraph">
                          <wp:posOffset>229870</wp:posOffset>
                        </wp:positionV>
                        <wp:extent cx="293370" cy="152400"/>
                        <wp:effectExtent l="0" t="0" r="11430" b="19050"/>
                        <wp:wrapNone/>
                        <wp:docPr id="1643204555"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1C0ADA" id="Group 41" o:spid="_x0000_s1026" style="position:absolute;margin-left:12.05pt;margin-top:18.1pt;width:23.1pt;height:12pt;z-index:2523422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llQIAANY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"/>
                      </v:group>
                    </w:pict>
                  </mc:Fallback>
                </mc:AlternateContent>
              </w:r>
              <w:r w:rsidRPr="00734145">
                <w:rPr>
                  <w:rFonts w:cstheme="minorHAnsi"/>
                  <w:sz w:val="19"/>
                  <w:szCs w:val="19"/>
                  <w:lang w:val="fr-FR"/>
                </w:rPr>
                <w:t>(8)</w:t>
              </w:r>
            </w:ins>
          </w:p>
        </w:tc>
        <w:tc>
          <w:tcPr>
            <w:tcW w:w="846" w:type="pct"/>
            <w:shd w:val="clear" w:color="auto" w:fill="auto"/>
            <w:tcMar>
              <w:top w:w="72" w:type="dxa"/>
              <w:left w:w="144" w:type="dxa"/>
              <w:bottom w:w="72" w:type="dxa"/>
              <w:right w:w="144" w:type="dxa"/>
            </w:tcMar>
          </w:tcPr>
          <w:p w14:paraId="3CDAC21E" w14:textId="77777777" w:rsidR="004462D5" w:rsidRPr="00734145" w:rsidRDefault="004462D5" w:rsidP="00E13526">
            <w:pPr>
              <w:widowControl w:val="0"/>
              <w:jc w:val="center"/>
              <w:rPr>
                <w:ins w:id="1004" w:author="ZAIDOU Mouhammad" w:date="2024-10-19T19:37:00Z"/>
                <w:rFonts w:cstheme="minorHAnsi"/>
                <w:sz w:val="19"/>
                <w:szCs w:val="19"/>
                <w:lang w:val="fr-FR"/>
              </w:rPr>
            </w:pPr>
            <w:ins w:id="1005" w:author="ZAIDOU Mouhammad" w:date="2024-10-19T19:37:00Z">
              <w:r w:rsidRPr="00734145">
                <w:rPr>
                  <w:rFonts w:cstheme="minorHAnsi"/>
                  <w:sz w:val="19"/>
                  <w:szCs w:val="19"/>
                  <w:lang w:val="fr-FR"/>
                </w:rPr>
                <w:t>(9)</w:t>
              </w:r>
            </w:ins>
          </w:p>
        </w:tc>
        <w:tc>
          <w:tcPr>
            <w:tcW w:w="616" w:type="pct"/>
          </w:tcPr>
          <w:p w14:paraId="2F55C819" w14:textId="77777777" w:rsidR="004462D5" w:rsidRPr="00734145" w:rsidRDefault="004462D5" w:rsidP="00E13526">
            <w:pPr>
              <w:widowControl w:val="0"/>
              <w:jc w:val="center"/>
              <w:rPr>
                <w:ins w:id="1006" w:author="ZAIDOU Mouhammad" w:date="2024-10-19T19:37:00Z"/>
                <w:rFonts w:cstheme="minorHAnsi"/>
                <w:sz w:val="19"/>
                <w:szCs w:val="19"/>
                <w:lang w:val="fr-FR"/>
              </w:rPr>
            </w:pPr>
            <w:ins w:id="1007" w:author="ZAIDOU Mouhammad" w:date="2024-10-19T19:37:00Z">
              <w:r w:rsidRPr="00734145">
                <w:rPr>
                  <w:rFonts w:cstheme="minorHAnsi"/>
                  <w:sz w:val="19"/>
                  <w:szCs w:val="19"/>
                  <w:lang w:val="fr-FR"/>
                </w:rPr>
                <w:t>(10)</w:t>
              </w:r>
            </w:ins>
          </w:p>
        </w:tc>
        <w:tc>
          <w:tcPr>
            <w:tcW w:w="441" w:type="pct"/>
          </w:tcPr>
          <w:p w14:paraId="08EA40B3" w14:textId="77777777" w:rsidR="004462D5" w:rsidRPr="00734145" w:rsidRDefault="004462D5" w:rsidP="00E13526">
            <w:pPr>
              <w:widowControl w:val="0"/>
              <w:jc w:val="center"/>
              <w:rPr>
                <w:ins w:id="1008" w:author="ZAIDOU Mouhammad" w:date="2024-10-19T19:37:00Z"/>
                <w:rFonts w:cstheme="minorHAnsi"/>
                <w:sz w:val="19"/>
                <w:szCs w:val="19"/>
                <w:lang w:val="fr-FR"/>
              </w:rPr>
            </w:pPr>
            <w:ins w:id="1009" w:author="ZAIDOU Mouhammad" w:date="2024-10-19T19:37:00Z">
              <w:r w:rsidRPr="00734145">
                <w:rPr>
                  <w:rFonts w:cstheme="minorHAnsi"/>
                  <w:sz w:val="19"/>
                  <w:szCs w:val="19"/>
                  <w:lang w:val="fr-FR"/>
                </w:rPr>
                <w:t>(11)</w:t>
              </w:r>
            </w:ins>
          </w:p>
        </w:tc>
        <w:tc>
          <w:tcPr>
            <w:tcW w:w="574" w:type="pct"/>
          </w:tcPr>
          <w:p w14:paraId="1DC0CFCC" w14:textId="77777777" w:rsidR="004462D5" w:rsidRPr="00734145" w:rsidRDefault="004462D5" w:rsidP="00E13526">
            <w:pPr>
              <w:widowControl w:val="0"/>
              <w:jc w:val="center"/>
              <w:rPr>
                <w:ins w:id="1010" w:author="ZAIDOU Mouhammad" w:date="2024-10-19T19:37:00Z"/>
                <w:rFonts w:cstheme="minorHAnsi"/>
                <w:sz w:val="19"/>
                <w:szCs w:val="19"/>
                <w:lang w:val="fr-FR"/>
              </w:rPr>
            </w:pPr>
            <w:ins w:id="1011" w:author="ZAIDOU Mouhammad" w:date="2024-10-19T19:37:00Z">
              <w:r w:rsidRPr="00734145">
                <w:rPr>
                  <w:rFonts w:cstheme="minorHAnsi"/>
                  <w:sz w:val="19"/>
                  <w:szCs w:val="19"/>
                  <w:lang w:val="fr-FR"/>
                </w:rPr>
                <w:t>(12)</w:t>
              </w:r>
            </w:ins>
          </w:p>
        </w:tc>
      </w:tr>
      <w:tr w:rsidR="004462D5" w:rsidRPr="00734145" w14:paraId="791D7058" w14:textId="77777777" w:rsidTr="00E13526">
        <w:trPr>
          <w:trHeight w:val="168"/>
          <w:jc w:val="center"/>
          <w:ins w:id="1012" w:author="ZAIDOU Mouhammad" w:date="2024-10-19T19:37:00Z"/>
        </w:trPr>
        <w:tc>
          <w:tcPr>
            <w:tcW w:w="321" w:type="pct"/>
          </w:tcPr>
          <w:p w14:paraId="0E17EF9B" w14:textId="77777777" w:rsidR="004462D5" w:rsidRPr="00734145" w:rsidRDefault="004462D5" w:rsidP="00E13526">
            <w:pPr>
              <w:widowControl w:val="0"/>
              <w:spacing w:line="180" w:lineRule="exact"/>
              <w:jc w:val="center"/>
              <w:rPr>
                <w:ins w:id="1013" w:author="ZAIDOU Mouhammad" w:date="2024-10-19T19:37:00Z"/>
                <w:rFonts w:cstheme="minorHAnsi"/>
                <w:sz w:val="19"/>
                <w:szCs w:val="19"/>
                <w:lang w:val="fr-FR"/>
              </w:rPr>
            </w:pPr>
            <w:ins w:id="1014" w:author="ZAIDOU Mouhammad" w:date="2024-10-19T19:37:00Z">
              <w:r w:rsidRPr="00734145">
                <w:rPr>
                  <w:rFonts w:cstheme="minorHAnsi"/>
                  <w:sz w:val="19"/>
                  <w:szCs w:val="19"/>
                  <w:lang w:val="fr-FR"/>
                </w:rPr>
                <w:t>1 (H)</w:t>
              </w:r>
            </w:ins>
          </w:p>
        </w:tc>
        <w:tc>
          <w:tcPr>
            <w:tcW w:w="570" w:type="pct"/>
            <w:shd w:val="clear" w:color="auto" w:fill="auto"/>
            <w:tcMar>
              <w:top w:w="72" w:type="dxa"/>
              <w:left w:w="144" w:type="dxa"/>
              <w:bottom w:w="72" w:type="dxa"/>
              <w:right w:w="144" w:type="dxa"/>
            </w:tcMar>
            <w:hideMark/>
          </w:tcPr>
          <w:p w14:paraId="474FBD43" w14:textId="77777777" w:rsidR="004462D5" w:rsidRPr="00734145" w:rsidRDefault="004462D5" w:rsidP="00E13526">
            <w:pPr>
              <w:widowControl w:val="0"/>
              <w:spacing w:line="180" w:lineRule="exact"/>
              <w:rPr>
                <w:ins w:id="1015" w:author="ZAIDOU Mouhammad" w:date="2024-10-19T19:37:00Z"/>
                <w:rFonts w:cstheme="minorHAnsi"/>
                <w:sz w:val="19"/>
                <w:szCs w:val="19"/>
                <w:lang w:val="fr-FR"/>
              </w:rPr>
            </w:pPr>
          </w:p>
        </w:tc>
        <w:tc>
          <w:tcPr>
            <w:tcW w:w="578" w:type="pct"/>
            <w:shd w:val="clear" w:color="auto" w:fill="auto"/>
            <w:tcMar>
              <w:top w:w="72" w:type="dxa"/>
              <w:left w:w="144" w:type="dxa"/>
              <w:bottom w:w="72" w:type="dxa"/>
              <w:right w:w="144" w:type="dxa"/>
            </w:tcMar>
            <w:hideMark/>
          </w:tcPr>
          <w:p w14:paraId="591C96C5" w14:textId="77777777" w:rsidR="004462D5" w:rsidRPr="00734145" w:rsidRDefault="004462D5" w:rsidP="00E13526">
            <w:pPr>
              <w:widowControl w:val="0"/>
              <w:spacing w:line="180" w:lineRule="exact"/>
              <w:jc w:val="center"/>
              <w:rPr>
                <w:ins w:id="1016" w:author="ZAIDOU Mouhammad" w:date="2024-10-19T19:37:00Z"/>
                <w:rFonts w:cstheme="minorHAnsi"/>
                <w:sz w:val="19"/>
                <w:szCs w:val="19"/>
                <w:lang w:val="fr-FR"/>
              </w:rPr>
            </w:pPr>
            <w:ins w:id="1017"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4080" behindDoc="0" locked="0" layoutInCell="1" allowOverlap="1" wp14:anchorId="49CE265E" wp14:editId="04A2B24D">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576224" id="Rectangle 221" o:spid="_x0000_s1026" style="position:absolute;margin-left:13.5pt;margin-top:-1.45pt;width:11.55pt;height:12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hideMark/>
          </w:tcPr>
          <w:p w14:paraId="38D0DED4" w14:textId="77777777" w:rsidR="004462D5" w:rsidRPr="00734145" w:rsidRDefault="004462D5" w:rsidP="00E13526">
            <w:pPr>
              <w:widowControl w:val="0"/>
              <w:spacing w:line="180" w:lineRule="exact"/>
              <w:rPr>
                <w:ins w:id="1018" w:author="ZAIDOU Mouhammad" w:date="2024-10-19T19:37:00Z"/>
                <w:rFonts w:cstheme="minorHAnsi"/>
                <w:sz w:val="19"/>
                <w:szCs w:val="19"/>
                <w:lang w:val="fr-FR"/>
              </w:rPr>
            </w:pPr>
            <w:ins w:id="1019"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2336" behindDoc="0" locked="0" layoutInCell="1" allowOverlap="1" wp14:anchorId="709EF8C1" wp14:editId="1DB9FA94">
                        <wp:simplePos x="0" y="0"/>
                        <wp:positionH relativeFrom="column">
                          <wp:posOffset>200017</wp:posOffset>
                        </wp:positionH>
                        <wp:positionV relativeFrom="paragraph">
                          <wp:posOffset>1905</wp:posOffset>
                        </wp:positionV>
                        <wp:extent cx="293370" cy="152400"/>
                        <wp:effectExtent l="0" t="0" r="11430" b="19050"/>
                        <wp:wrapNone/>
                        <wp:docPr id="1757343782"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283449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0131321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ADAFD7" id="Group 1920869360" o:spid="_x0000_s1026" style="position:absolute;margin-left:15.75pt;margin-top:.15pt;width:23.1pt;height:12pt;z-index:2523023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Et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&#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&#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40014DFF" w14:textId="77777777" w:rsidR="004462D5" w:rsidRPr="00734145" w:rsidRDefault="004462D5" w:rsidP="00E13526">
            <w:pPr>
              <w:widowControl w:val="0"/>
              <w:spacing w:line="180" w:lineRule="exact"/>
              <w:rPr>
                <w:ins w:id="1020" w:author="ZAIDOU Mouhammad" w:date="2024-10-19T19:37:00Z"/>
                <w:rFonts w:cstheme="minorHAnsi"/>
                <w:sz w:val="19"/>
                <w:szCs w:val="19"/>
                <w:lang w:val="fr-FR"/>
              </w:rPr>
            </w:pPr>
          </w:p>
        </w:tc>
        <w:tc>
          <w:tcPr>
            <w:tcW w:w="846" w:type="pct"/>
            <w:shd w:val="clear" w:color="auto" w:fill="auto"/>
            <w:tcMar>
              <w:top w:w="72" w:type="dxa"/>
              <w:left w:w="144" w:type="dxa"/>
              <w:bottom w:w="72" w:type="dxa"/>
              <w:right w:w="144" w:type="dxa"/>
            </w:tcMar>
            <w:hideMark/>
          </w:tcPr>
          <w:p w14:paraId="0D1A0775" w14:textId="77777777" w:rsidR="004462D5" w:rsidRPr="00734145" w:rsidRDefault="004462D5" w:rsidP="00E13526">
            <w:pPr>
              <w:widowControl w:val="0"/>
              <w:spacing w:line="180" w:lineRule="exact"/>
              <w:jc w:val="center"/>
              <w:rPr>
                <w:ins w:id="1021" w:author="ZAIDOU Mouhammad" w:date="2024-10-19T19:37:00Z"/>
                <w:rFonts w:cstheme="minorHAnsi"/>
                <w:sz w:val="19"/>
                <w:szCs w:val="19"/>
                <w:lang w:val="fr-FR"/>
              </w:rPr>
            </w:pPr>
            <w:ins w:id="1022"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1792" behindDoc="0" locked="0" layoutInCell="1" allowOverlap="1" wp14:anchorId="02CEB9FD" wp14:editId="4FC1D78E">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D7D17F" id="Rectangle 221" o:spid="_x0000_s1026" style="position:absolute;margin-left:13.5pt;margin-top:-1.45pt;width:11.55pt;height:12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616" w:type="pct"/>
          </w:tcPr>
          <w:p w14:paraId="3A9CC27C" w14:textId="77777777" w:rsidR="004462D5" w:rsidRPr="00734145" w:rsidRDefault="004462D5" w:rsidP="00E13526">
            <w:pPr>
              <w:widowControl w:val="0"/>
              <w:spacing w:line="180" w:lineRule="exact"/>
              <w:rPr>
                <w:ins w:id="1023" w:author="ZAIDOU Mouhammad" w:date="2024-10-19T19:37:00Z"/>
                <w:rFonts w:cstheme="minorHAnsi"/>
                <w:sz w:val="19"/>
                <w:szCs w:val="19"/>
                <w:lang w:val="fr-FR"/>
              </w:rPr>
            </w:pPr>
          </w:p>
        </w:tc>
        <w:tc>
          <w:tcPr>
            <w:tcW w:w="441" w:type="pct"/>
          </w:tcPr>
          <w:p w14:paraId="2ADDE49E" w14:textId="77777777" w:rsidR="004462D5" w:rsidRPr="00734145" w:rsidRDefault="004462D5" w:rsidP="00E13526">
            <w:pPr>
              <w:widowControl w:val="0"/>
              <w:spacing w:line="180" w:lineRule="exact"/>
              <w:rPr>
                <w:ins w:id="1024" w:author="ZAIDOU Mouhammad" w:date="2024-10-19T19:37:00Z"/>
                <w:rFonts w:cstheme="minorHAnsi"/>
                <w:sz w:val="19"/>
                <w:szCs w:val="19"/>
                <w:lang w:val="fr-FR"/>
              </w:rPr>
            </w:pPr>
            <w:ins w:id="1025"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7936" behindDoc="0" locked="0" layoutInCell="1" allowOverlap="1" wp14:anchorId="5A7748B7" wp14:editId="2D2D7511">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8630421" id="Rectangle 221" o:spid="_x0000_s1026" style="position:absolute;margin-left:13.5pt;margin-top:-1.45pt;width:11.55pt;height:12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574" w:type="pct"/>
          </w:tcPr>
          <w:p w14:paraId="1D984583" w14:textId="77777777" w:rsidR="004462D5" w:rsidRPr="00734145" w:rsidRDefault="004462D5" w:rsidP="00E13526">
            <w:pPr>
              <w:widowControl w:val="0"/>
              <w:spacing w:line="180" w:lineRule="exact"/>
              <w:rPr>
                <w:ins w:id="1026" w:author="ZAIDOU Mouhammad" w:date="2024-10-19T19:37:00Z"/>
                <w:rFonts w:cstheme="minorHAnsi"/>
                <w:sz w:val="19"/>
                <w:szCs w:val="19"/>
                <w:lang w:val="fr-FR"/>
              </w:rPr>
            </w:pPr>
            <w:ins w:id="1027" w:author="ZAIDOU Mouhammad" w:date="2024-10-19T19:37:00Z">
              <w:r w:rsidRPr="00734145">
                <w:rPr>
                  <w:rFonts w:cstheme="minorHAnsi"/>
                  <w:noProof/>
                  <w:sz w:val="19"/>
                  <w:szCs w:val="19"/>
                  <w:lang w:val="fr-FR" w:eastAsia="en-IN" w:bidi="hi-IN"/>
                </w:rPr>
                <mc:AlternateContent>
                  <mc:Choice Requires="wpg">
                    <w:drawing>
                      <wp:anchor distT="0" distB="0" distL="114300" distR="114300" simplePos="0" relativeHeight="252301312" behindDoc="0" locked="0" layoutInCell="1" allowOverlap="1" wp14:anchorId="43F0C5D2" wp14:editId="06E1EF6C">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EB474A5" id="Group 87" o:spid="_x0000_s1026" style="position:absolute;margin-left:12.55pt;margin-top:.1pt;width:23.85pt;height:12pt;z-index:25230131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"/>
                      </v:group>
                    </w:pict>
                  </mc:Fallback>
                </mc:AlternateContent>
              </w:r>
            </w:ins>
          </w:p>
        </w:tc>
      </w:tr>
      <w:tr w:rsidR="004462D5" w:rsidRPr="00734145" w14:paraId="45302818" w14:textId="77777777" w:rsidTr="00E13526">
        <w:trPr>
          <w:trHeight w:val="168"/>
          <w:jc w:val="center"/>
          <w:ins w:id="1028" w:author="ZAIDOU Mouhammad" w:date="2024-10-19T19:37:00Z"/>
        </w:trPr>
        <w:tc>
          <w:tcPr>
            <w:tcW w:w="321" w:type="pct"/>
          </w:tcPr>
          <w:p w14:paraId="658F4479" w14:textId="77777777" w:rsidR="004462D5" w:rsidRPr="00734145" w:rsidRDefault="004462D5" w:rsidP="00E13526">
            <w:pPr>
              <w:widowControl w:val="0"/>
              <w:spacing w:line="180" w:lineRule="exact"/>
              <w:jc w:val="center"/>
              <w:rPr>
                <w:ins w:id="1029" w:author="ZAIDOU Mouhammad" w:date="2024-10-19T19:37:00Z"/>
                <w:rFonts w:cstheme="minorHAnsi"/>
                <w:sz w:val="19"/>
                <w:szCs w:val="19"/>
                <w:lang w:val="fr-FR"/>
              </w:rPr>
            </w:pPr>
            <w:ins w:id="1030" w:author="ZAIDOU Mouhammad" w:date="2024-10-19T19:37:00Z">
              <w:r w:rsidRPr="00734145">
                <w:rPr>
                  <w:rFonts w:cstheme="minorHAnsi"/>
                  <w:sz w:val="19"/>
                  <w:szCs w:val="19"/>
                  <w:lang w:val="fr-FR"/>
                </w:rPr>
                <w:t>1 (F)</w:t>
              </w:r>
            </w:ins>
          </w:p>
        </w:tc>
        <w:tc>
          <w:tcPr>
            <w:tcW w:w="570" w:type="pct"/>
            <w:shd w:val="clear" w:color="auto" w:fill="auto"/>
            <w:tcMar>
              <w:top w:w="72" w:type="dxa"/>
              <w:left w:w="144" w:type="dxa"/>
              <w:bottom w:w="72" w:type="dxa"/>
              <w:right w:w="144" w:type="dxa"/>
            </w:tcMar>
          </w:tcPr>
          <w:p w14:paraId="4442D110" w14:textId="77777777" w:rsidR="004462D5" w:rsidRPr="00734145" w:rsidRDefault="004462D5" w:rsidP="00E13526">
            <w:pPr>
              <w:widowControl w:val="0"/>
              <w:spacing w:line="180" w:lineRule="exact"/>
              <w:rPr>
                <w:ins w:id="1031" w:author="ZAIDOU Mouhammad" w:date="2024-10-19T19:37:00Z"/>
                <w:rFonts w:eastAsia="Arial Narrow" w:cstheme="minorHAnsi"/>
                <w:noProof/>
                <w:sz w:val="19"/>
                <w:szCs w:val="19"/>
                <w:lang w:val="fr-FR" w:eastAsia="en-IN" w:bidi="hi-IN"/>
              </w:rPr>
            </w:pPr>
            <w:ins w:id="1032"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9744" behindDoc="0" locked="0" layoutInCell="1" allowOverlap="1" wp14:anchorId="24AAA574" wp14:editId="419A14DA">
                        <wp:simplePos x="0" y="0"/>
                        <wp:positionH relativeFrom="column">
                          <wp:posOffset>166370</wp:posOffset>
                        </wp:positionH>
                        <wp:positionV relativeFrom="paragraph">
                          <wp:posOffset>-18415</wp:posOffset>
                        </wp:positionV>
                        <wp:extent cx="293370" cy="152400"/>
                        <wp:effectExtent l="0" t="0" r="11430" b="19050"/>
                        <wp:wrapNone/>
                        <wp:docPr id="436991366"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97463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696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4A8F59" id="Group 23" o:spid="_x0000_s1026" style="position:absolute;margin-left:13.1pt;margin-top:-1.45pt;width:23.1pt;height:12pt;z-index:2523197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fJlAIAANQ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tcPr>
          <w:p w14:paraId="525B3D5C" w14:textId="77777777" w:rsidR="004462D5" w:rsidRPr="00734145" w:rsidRDefault="004462D5" w:rsidP="00E13526">
            <w:pPr>
              <w:widowControl w:val="0"/>
              <w:spacing w:line="180" w:lineRule="exact"/>
              <w:jc w:val="center"/>
              <w:rPr>
                <w:ins w:id="1033" w:author="ZAIDOU Mouhammad" w:date="2024-10-19T19:37:00Z"/>
                <w:rFonts w:cstheme="minorHAnsi"/>
                <w:sz w:val="19"/>
                <w:szCs w:val="19"/>
                <w:lang w:val="fr-FR"/>
              </w:rPr>
            </w:pPr>
            <w:ins w:id="1034"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5104" behindDoc="0" locked="0" layoutInCell="1" allowOverlap="1" wp14:anchorId="4F1ED47F" wp14:editId="6CCAFC27">
                        <wp:simplePos x="0" y="0"/>
                        <wp:positionH relativeFrom="column">
                          <wp:posOffset>171450</wp:posOffset>
                        </wp:positionH>
                        <wp:positionV relativeFrom="paragraph">
                          <wp:posOffset>-15875</wp:posOffset>
                        </wp:positionV>
                        <wp:extent cx="146685" cy="152400"/>
                        <wp:effectExtent l="0" t="0" r="24765" b="19050"/>
                        <wp:wrapNone/>
                        <wp:docPr id="7182169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1B9A351" id="Rectangle 221" o:spid="_x0000_s1026" style="position:absolute;margin-left:13.5pt;margin-top:-1.25pt;width:11.55pt;height:12pt;z-index:25233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tcPr>
          <w:p w14:paraId="114DD781" w14:textId="77777777" w:rsidR="004462D5" w:rsidRPr="00734145" w:rsidRDefault="004462D5" w:rsidP="00E13526">
            <w:pPr>
              <w:widowControl w:val="0"/>
              <w:spacing w:line="180" w:lineRule="exact"/>
              <w:rPr>
                <w:ins w:id="1035" w:author="ZAIDOU Mouhammad" w:date="2024-10-19T19:37:00Z"/>
                <w:rFonts w:eastAsia="Arial Narrow" w:cstheme="minorHAnsi"/>
                <w:noProof/>
                <w:sz w:val="19"/>
                <w:szCs w:val="19"/>
                <w:lang w:val="fr-FR" w:eastAsia="en-IN" w:bidi="hi-IN"/>
              </w:rPr>
            </w:pPr>
            <w:ins w:id="1036"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20768" behindDoc="0" locked="0" layoutInCell="1" allowOverlap="1" wp14:anchorId="42385336" wp14:editId="05DD1FCE">
                        <wp:simplePos x="0" y="0"/>
                        <wp:positionH relativeFrom="column">
                          <wp:posOffset>199390</wp:posOffset>
                        </wp:positionH>
                        <wp:positionV relativeFrom="paragraph">
                          <wp:posOffset>-12644</wp:posOffset>
                        </wp:positionV>
                        <wp:extent cx="293370" cy="152400"/>
                        <wp:effectExtent l="0" t="0" r="11430" b="19050"/>
                        <wp:wrapNone/>
                        <wp:docPr id="105744389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606820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772024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59EEC1" id="Group 1920869363" o:spid="_x0000_s1026" style="position:absolute;margin-left:15.7pt;margin-top:-1pt;width:23.1pt;height:12pt;z-index:2523207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Mr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28mMrlQIAANY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"/>
                      </v:group>
                    </w:pict>
                  </mc:Fallback>
                </mc:AlternateContent>
              </w:r>
            </w:ins>
          </w:p>
        </w:tc>
        <w:tc>
          <w:tcPr>
            <w:tcW w:w="527" w:type="pct"/>
            <w:shd w:val="clear" w:color="auto" w:fill="auto"/>
            <w:tcMar>
              <w:top w:w="72" w:type="dxa"/>
              <w:left w:w="144" w:type="dxa"/>
              <w:bottom w:w="72" w:type="dxa"/>
              <w:right w:w="144" w:type="dxa"/>
            </w:tcMar>
          </w:tcPr>
          <w:p w14:paraId="7251249C" w14:textId="77777777" w:rsidR="004462D5" w:rsidRPr="00734145" w:rsidRDefault="004462D5" w:rsidP="00E13526">
            <w:pPr>
              <w:widowControl w:val="0"/>
              <w:spacing w:line="180" w:lineRule="exact"/>
              <w:rPr>
                <w:ins w:id="1037" w:author="ZAIDOU Mouhammad" w:date="2024-10-19T19:37:00Z"/>
                <w:rFonts w:eastAsia="Arial Narrow" w:cstheme="minorHAnsi"/>
                <w:noProof/>
                <w:sz w:val="19"/>
                <w:szCs w:val="19"/>
                <w:lang w:val="fr-FR" w:eastAsia="en-IN" w:bidi="hi-IN"/>
              </w:rPr>
            </w:pPr>
            <w:ins w:id="1038"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40224" behindDoc="0" locked="0" layoutInCell="1" allowOverlap="1" wp14:anchorId="0F19C581" wp14:editId="6ABAAB05">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3DC703" id="Group 41" o:spid="_x0000_s1026" style="position:absolute;margin-left:12.05pt;margin-top:-3.45pt;width:23.1pt;height:12pt;z-index:2523402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C6lQ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&#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tcPr>
          <w:p w14:paraId="2DF67015" w14:textId="77777777" w:rsidR="004462D5" w:rsidRPr="00734145" w:rsidRDefault="004462D5" w:rsidP="00E13526">
            <w:pPr>
              <w:widowControl w:val="0"/>
              <w:spacing w:line="180" w:lineRule="exact"/>
              <w:jc w:val="center"/>
              <w:rPr>
                <w:ins w:id="1039" w:author="ZAIDOU Mouhammad" w:date="2024-10-19T19:37:00Z"/>
                <w:rFonts w:cstheme="minorHAnsi"/>
                <w:sz w:val="19"/>
                <w:szCs w:val="19"/>
                <w:lang w:val="fr-FR"/>
              </w:rPr>
            </w:pPr>
            <w:ins w:id="1040"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2816" behindDoc="0" locked="0" layoutInCell="1" allowOverlap="1" wp14:anchorId="163FD1C2" wp14:editId="295ECB61">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0A94B33" id="Rectangle 221" o:spid="_x0000_s1026" style="position:absolute;margin-left:13.5pt;margin-top:-1.25pt;width:11.55pt;height:12pt;z-index:25232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616" w:type="pct"/>
          </w:tcPr>
          <w:p w14:paraId="62368F66" w14:textId="77777777" w:rsidR="004462D5" w:rsidRPr="00734145" w:rsidRDefault="004462D5" w:rsidP="00E13526">
            <w:pPr>
              <w:widowControl w:val="0"/>
              <w:spacing w:line="180" w:lineRule="exact"/>
              <w:rPr>
                <w:ins w:id="1041" w:author="ZAIDOU Mouhammad" w:date="2024-10-19T19:37:00Z"/>
                <w:rFonts w:cstheme="minorHAnsi"/>
                <w:sz w:val="19"/>
                <w:szCs w:val="19"/>
                <w:lang w:val="fr-FR"/>
              </w:rPr>
            </w:pPr>
          </w:p>
        </w:tc>
        <w:tc>
          <w:tcPr>
            <w:tcW w:w="441" w:type="pct"/>
          </w:tcPr>
          <w:p w14:paraId="6228179E" w14:textId="77777777" w:rsidR="004462D5" w:rsidRPr="00734145" w:rsidRDefault="004462D5" w:rsidP="00E13526">
            <w:pPr>
              <w:widowControl w:val="0"/>
              <w:spacing w:line="180" w:lineRule="exact"/>
              <w:rPr>
                <w:ins w:id="1042" w:author="ZAIDOU Mouhammad" w:date="2024-10-19T19:37:00Z"/>
                <w:rFonts w:cstheme="minorHAnsi"/>
                <w:noProof/>
                <w:sz w:val="19"/>
                <w:szCs w:val="19"/>
                <w:lang w:val="fr-FR" w:eastAsia="en-IN" w:bidi="hi-IN"/>
              </w:rPr>
            </w:pPr>
            <w:ins w:id="1043"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8960" behindDoc="0" locked="0" layoutInCell="1" allowOverlap="1" wp14:anchorId="34AD2227" wp14:editId="71040ACE">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D53D780" id="Rectangle 221" o:spid="_x0000_s1026" style="position:absolute;margin-left:13.5pt;margin-top:-1.25pt;width:11.55pt;height:12pt;z-index:25232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574" w:type="pct"/>
          </w:tcPr>
          <w:p w14:paraId="371EE0E4" w14:textId="77777777" w:rsidR="004462D5" w:rsidRPr="00734145" w:rsidRDefault="004462D5" w:rsidP="00E13526">
            <w:pPr>
              <w:widowControl w:val="0"/>
              <w:spacing w:line="180" w:lineRule="exact"/>
              <w:rPr>
                <w:ins w:id="1044" w:author="ZAIDOU Mouhammad" w:date="2024-10-19T19:37:00Z"/>
                <w:rFonts w:cstheme="minorHAnsi"/>
                <w:noProof/>
                <w:sz w:val="19"/>
                <w:szCs w:val="19"/>
                <w:lang w:val="fr-FR" w:eastAsia="en-IN" w:bidi="hi-IN"/>
              </w:rPr>
            </w:pPr>
          </w:p>
        </w:tc>
      </w:tr>
      <w:tr w:rsidR="004462D5" w:rsidRPr="00734145" w14:paraId="580FB96B" w14:textId="77777777" w:rsidTr="00E13526">
        <w:trPr>
          <w:trHeight w:val="64"/>
          <w:jc w:val="center"/>
          <w:ins w:id="1045" w:author="ZAIDOU Mouhammad" w:date="2024-10-19T19:37:00Z"/>
        </w:trPr>
        <w:tc>
          <w:tcPr>
            <w:tcW w:w="321" w:type="pct"/>
          </w:tcPr>
          <w:p w14:paraId="25AAC5BD" w14:textId="77777777" w:rsidR="004462D5" w:rsidRPr="00734145" w:rsidRDefault="004462D5" w:rsidP="00E13526">
            <w:pPr>
              <w:widowControl w:val="0"/>
              <w:spacing w:line="180" w:lineRule="exact"/>
              <w:jc w:val="center"/>
              <w:rPr>
                <w:ins w:id="1046" w:author="ZAIDOU Mouhammad" w:date="2024-10-19T19:37:00Z"/>
                <w:rFonts w:cstheme="minorHAnsi"/>
                <w:sz w:val="19"/>
                <w:szCs w:val="19"/>
                <w:lang w:val="fr-FR"/>
              </w:rPr>
            </w:pPr>
            <w:ins w:id="1047" w:author="ZAIDOU Mouhammad" w:date="2024-10-19T19:37:00Z">
              <w:r w:rsidRPr="00734145">
                <w:rPr>
                  <w:rFonts w:cstheme="minorHAnsi"/>
                  <w:sz w:val="19"/>
                  <w:szCs w:val="19"/>
                  <w:lang w:val="fr-FR"/>
                </w:rPr>
                <w:t>2 (H)</w:t>
              </w:r>
            </w:ins>
          </w:p>
        </w:tc>
        <w:tc>
          <w:tcPr>
            <w:tcW w:w="570" w:type="pct"/>
            <w:shd w:val="clear" w:color="auto" w:fill="auto"/>
            <w:tcMar>
              <w:top w:w="72" w:type="dxa"/>
              <w:left w:w="144" w:type="dxa"/>
              <w:bottom w:w="72" w:type="dxa"/>
              <w:right w:w="144" w:type="dxa"/>
            </w:tcMar>
            <w:hideMark/>
          </w:tcPr>
          <w:p w14:paraId="2370AB25" w14:textId="77777777" w:rsidR="004462D5" w:rsidRPr="00734145" w:rsidRDefault="004462D5" w:rsidP="00E13526">
            <w:pPr>
              <w:widowControl w:val="0"/>
              <w:spacing w:line="180" w:lineRule="exact"/>
              <w:rPr>
                <w:ins w:id="1048" w:author="ZAIDOU Mouhammad" w:date="2024-10-19T19:37:00Z"/>
                <w:rFonts w:cstheme="minorHAnsi"/>
                <w:sz w:val="19"/>
                <w:szCs w:val="19"/>
                <w:lang w:val="fr-FR"/>
              </w:rPr>
            </w:pPr>
            <w:ins w:id="1049"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4384" behindDoc="0" locked="0" layoutInCell="1" allowOverlap="1" wp14:anchorId="431F7C78" wp14:editId="29F6D632">
                        <wp:simplePos x="0" y="0"/>
                        <wp:positionH relativeFrom="column">
                          <wp:posOffset>166370</wp:posOffset>
                        </wp:positionH>
                        <wp:positionV relativeFrom="paragraph">
                          <wp:posOffset>-18415</wp:posOffset>
                        </wp:positionV>
                        <wp:extent cx="293370" cy="152400"/>
                        <wp:effectExtent l="0" t="0" r="11430" b="19050"/>
                        <wp:wrapNone/>
                        <wp:docPr id="8933952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385695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852795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23364F" id="Group 23" o:spid="_x0000_s1026" style="position:absolute;margin-left:13.1pt;margin-top:-1.45pt;width:23.1pt;height:12pt;z-index:2523043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&#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"/>
                      </v:group>
                    </w:pict>
                  </mc:Fallback>
                </mc:AlternateContent>
              </w:r>
            </w:ins>
          </w:p>
        </w:tc>
        <w:tc>
          <w:tcPr>
            <w:tcW w:w="578" w:type="pct"/>
            <w:shd w:val="clear" w:color="auto" w:fill="auto"/>
            <w:tcMar>
              <w:top w:w="72" w:type="dxa"/>
              <w:left w:w="144" w:type="dxa"/>
              <w:bottom w:w="72" w:type="dxa"/>
              <w:right w:w="144" w:type="dxa"/>
            </w:tcMar>
            <w:hideMark/>
          </w:tcPr>
          <w:p w14:paraId="346268DC" w14:textId="77777777" w:rsidR="004462D5" w:rsidRPr="00734145" w:rsidRDefault="004462D5" w:rsidP="00E13526">
            <w:pPr>
              <w:widowControl w:val="0"/>
              <w:spacing w:line="180" w:lineRule="exact"/>
              <w:jc w:val="center"/>
              <w:rPr>
                <w:ins w:id="1050" w:author="ZAIDOU Mouhammad" w:date="2024-10-19T19:37:00Z"/>
                <w:rFonts w:cstheme="minorHAnsi"/>
                <w:sz w:val="19"/>
                <w:szCs w:val="19"/>
                <w:lang w:val="fr-FR"/>
              </w:rPr>
            </w:pPr>
            <w:ins w:id="1051"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6128" behindDoc="0" locked="0" layoutInCell="1" allowOverlap="1" wp14:anchorId="7D840464" wp14:editId="4CA9746D">
                        <wp:simplePos x="0" y="0"/>
                        <wp:positionH relativeFrom="column">
                          <wp:posOffset>171450</wp:posOffset>
                        </wp:positionH>
                        <wp:positionV relativeFrom="paragraph">
                          <wp:posOffset>-31115</wp:posOffset>
                        </wp:positionV>
                        <wp:extent cx="146685" cy="152400"/>
                        <wp:effectExtent l="0" t="0" r="24765" b="19050"/>
                        <wp:wrapNone/>
                        <wp:docPr id="10374336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3BB65F8" id="Rectangle 221" o:spid="_x0000_s1026" style="position:absolute;margin-left:13.5pt;margin-top:-2.45pt;width:11.55pt;height:12pt;z-index:25233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hideMark/>
          </w:tcPr>
          <w:p w14:paraId="3E5D7F29" w14:textId="77777777" w:rsidR="004462D5" w:rsidRPr="00734145" w:rsidRDefault="004462D5" w:rsidP="00E13526">
            <w:pPr>
              <w:widowControl w:val="0"/>
              <w:spacing w:line="180" w:lineRule="exact"/>
              <w:rPr>
                <w:ins w:id="1052" w:author="ZAIDOU Mouhammad" w:date="2024-10-19T19:37:00Z"/>
                <w:rFonts w:cstheme="minorHAnsi"/>
                <w:sz w:val="19"/>
                <w:szCs w:val="19"/>
                <w:lang w:val="fr-FR"/>
              </w:rPr>
            </w:pPr>
            <w:ins w:id="1053"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5648" behindDoc="0" locked="0" layoutInCell="1" allowOverlap="1" wp14:anchorId="1BE45C6E" wp14:editId="22BAB1D8">
                        <wp:simplePos x="0" y="0"/>
                        <wp:positionH relativeFrom="column">
                          <wp:posOffset>199390</wp:posOffset>
                        </wp:positionH>
                        <wp:positionV relativeFrom="paragraph">
                          <wp:posOffset>-12644</wp:posOffset>
                        </wp:positionV>
                        <wp:extent cx="293370" cy="152400"/>
                        <wp:effectExtent l="0" t="0" r="11430" b="19050"/>
                        <wp:wrapNone/>
                        <wp:docPr id="1149171272"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179617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13375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6AE26A3" id="Group 1920869363" o:spid="_x0000_s1026" style="position:absolute;margin-left:15.7pt;margin-top:-1pt;width:23.1pt;height:12pt;z-index:2523156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DKooulQIAANc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&#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23E42D6D" w14:textId="77777777" w:rsidR="004462D5" w:rsidRPr="00734145" w:rsidRDefault="004462D5" w:rsidP="00E13526">
            <w:pPr>
              <w:widowControl w:val="0"/>
              <w:spacing w:line="180" w:lineRule="exact"/>
              <w:rPr>
                <w:ins w:id="1054" w:author="ZAIDOU Mouhammad" w:date="2024-10-19T19:37:00Z"/>
                <w:rFonts w:cstheme="minorHAnsi"/>
                <w:sz w:val="19"/>
                <w:szCs w:val="19"/>
                <w:lang w:val="fr-FR"/>
              </w:rPr>
            </w:pPr>
            <w:ins w:id="1055"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8480" behindDoc="0" locked="0" layoutInCell="1" allowOverlap="1" wp14:anchorId="6F4562B0" wp14:editId="53E7F51E">
                        <wp:simplePos x="0" y="0"/>
                        <wp:positionH relativeFrom="column">
                          <wp:posOffset>152400</wp:posOffset>
                        </wp:positionH>
                        <wp:positionV relativeFrom="paragraph">
                          <wp:posOffset>189230</wp:posOffset>
                        </wp:positionV>
                        <wp:extent cx="293370" cy="152400"/>
                        <wp:effectExtent l="0" t="0" r="11430" b="19050"/>
                        <wp:wrapNone/>
                        <wp:docPr id="84991244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11763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426076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AE7A52" id="Group 52" o:spid="_x0000_s1026" style="position:absolute;margin-left:12pt;margin-top:14.9pt;width:23.1pt;height:12pt;z-index:2523084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&#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hideMark/>
          </w:tcPr>
          <w:p w14:paraId="03AF66CC" w14:textId="77777777" w:rsidR="004462D5" w:rsidRPr="00734145" w:rsidRDefault="004462D5" w:rsidP="00E13526">
            <w:pPr>
              <w:widowControl w:val="0"/>
              <w:spacing w:line="180" w:lineRule="exact"/>
              <w:jc w:val="center"/>
              <w:rPr>
                <w:ins w:id="1056" w:author="ZAIDOU Mouhammad" w:date="2024-10-19T19:37:00Z"/>
                <w:rFonts w:cstheme="minorHAnsi"/>
                <w:sz w:val="19"/>
                <w:szCs w:val="19"/>
                <w:lang w:val="fr-FR"/>
              </w:rPr>
            </w:pPr>
            <w:ins w:id="1057"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3840" behindDoc="0" locked="0" layoutInCell="1" allowOverlap="1" wp14:anchorId="04B3716B" wp14:editId="7312D076">
                        <wp:simplePos x="0" y="0"/>
                        <wp:positionH relativeFrom="column">
                          <wp:posOffset>171450</wp:posOffset>
                        </wp:positionH>
                        <wp:positionV relativeFrom="paragraph">
                          <wp:posOffset>-31115</wp:posOffset>
                        </wp:positionV>
                        <wp:extent cx="146685" cy="152400"/>
                        <wp:effectExtent l="0" t="0" r="24765" b="19050"/>
                        <wp:wrapNone/>
                        <wp:docPr id="19698971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942C587" id="Rectangle 221" o:spid="_x0000_s1026" style="position:absolute;margin-left:13.5pt;margin-top:-2.45pt;width:11.55pt;height:12pt;z-index:25232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616" w:type="pct"/>
          </w:tcPr>
          <w:p w14:paraId="7B075C6C" w14:textId="77777777" w:rsidR="004462D5" w:rsidRPr="00734145" w:rsidRDefault="004462D5" w:rsidP="00E13526">
            <w:pPr>
              <w:widowControl w:val="0"/>
              <w:spacing w:line="180" w:lineRule="exact"/>
              <w:rPr>
                <w:ins w:id="1058" w:author="ZAIDOU Mouhammad" w:date="2024-10-19T19:37:00Z"/>
                <w:rFonts w:cstheme="minorHAnsi"/>
                <w:sz w:val="19"/>
                <w:szCs w:val="19"/>
                <w:lang w:val="fr-FR"/>
              </w:rPr>
            </w:pPr>
          </w:p>
        </w:tc>
        <w:tc>
          <w:tcPr>
            <w:tcW w:w="441" w:type="pct"/>
          </w:tcPr>
          <w:p w14:paraId="6471A3E7" w14:textId="77777777" w:rsidR="004462D5" w:rsidRPr="00734145" w:rsidRDefault="004462D5" w:rsidP="00E13526">
            <w:pPr>
              <w:widowControl w:val="0"/>
              <w:spacing w:line="180" w:lineRule="exact"/>
              <w:rPr>
                <w:ins w:id="1059" w:author="ZAIDOU Mouhammad" w:date="2024-10-19T19:37:00Z"/>
                <w:rFonts w:cstheme="minorHAnsi"/>
                <w:sz w:val="19"/>
                <w:szCs w:val="19"/>
                <w:lang w:val="fr-FR"/>
              </w:rPr>
            </w:pPr>
            <w:ins w:id="1060"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9984" behindDoc="0" locked="0" layoutInCell="1" allowOverlap="1" wp14:anchorId="33D440B8" wp14:editId="70C3A470">
                        <wp:simplePos x="0" y="0"/>
                        <wp:positionH relativeFrom="column">
                          <wp:posOffset>171450</wp:posOffset>
                        </wp:positionH>
                        <wp:positionV relativeFrom="paragraph">
                          <wp:posOffset>-31115</wp:posOffset>
                        </wp:positionV>
                        <wp:extent cx="146685" cy="152400"/>
                        <wp:effectExtent l="0" t="0" r="24765" b="19050"/>
                        <wp:wrapNone/>
                        <wp:docPr id="1951943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B9BE890" id="Rectangle 221" o:spid="_x0000_s1026" style="position:absolute;margin-left:13.5pt;margin-top:-2.45pt;width:11.55pt;height:12pt;z-index:25232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574" w:type="pct"/>
          </w:tcPr>
          <w:p w14:paraId="76A9BABE" w14:textId="77777777" w:rsidR="004462D5" w:rsidRPr="00734145" w:rsidRDefault="004462D5" w:rsidP="00E13526">
            <w:pPr>
              <w:widowControl w:val="0"/>
              <w:spacing w:line="180" w:lineRule="exact"/>
              <w:rPr>
                <w:ins w:id="1061" w:author="ZAIDOU Mouhammad" w:date="2024-10-19T19:37:00Z"/>
                <w:rFonts w:cstheme="minorHAnsi"/>
                <w:sz w:val="19"/>
                <w:szCs w:val="19"/>
                <w:lang w:val="fr-FR"/>
              </w:rPr>
            </w:pPr>
            <w:ins w:id="1062"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41248" behindDoc="0" locked="0" layoutInCell="1" allowOverlap="1" wp14:anchorId="1C885579" wp14:editId="3543D54E">
                        <wp:simplePos x="0" y="0"/>
                        <wp:positionH relativeFrom="column">
                          <wp:posOffset>161290</wp:posOffset>
                        </wp:positionH>
                        <wp:positionV relativeFrom="paragraph">
                          <wp:posOffset>-224155</wp:posOffset>
                        </wp:positionV>
                        <wp:extent cx="293370" cy="152400"/>
                        <wp:effectExtent l="0" t="0" r="11430" b="19050"/>
                        <wp:wrapNone/>
                        <wp:docPr id="165319340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993828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314368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0B8B57" id="Group 41" o:spid="_x0000_s1026" style="position:absolute;margin-left:12.7pt;margin-top:-17.65pt;width:23.1pt;height:12pt;z-index:2523412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&#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"/>
                      </v:group>
                    </w:pict>
                  </mc:Fallback>
                </mc:AlternateContent>
              </w:r>
              <w:r w:rsidRPr="00734145">
                <w:rPr>
                  <w:rFonts w:cstheme="minorHAnsi"/>
                  <w:noProof/>
                  <w:sz w:val="19"/>
                  <w:szCs w:val="19"/>
                  <w:lang w:val="fr-FR" w:eastAsia="en-IN" w:bidi="hi-IN"/>
                </w:rPr>
                <mc:AlternateContent>
                  <mc:Choice Requires="wpg">
                    <w:drawing>
                      <wp:anchor distT="0" distB="0" distL="114300" distR="114300" simplePos="0" relativeHeight="252311552" behindDoc="0" locked="0" layoutInCell="1" allowOverlap="1" wp14:anchorId="065ADCB8" wp14:editId="66D227FA">
                        <wp:simplePos x="0" y="0"/>
                        <wp:positionH relativeFrom="column">
                          <wp:posOffset>159385</wp:posOffset>
                        </wp:positionH>
                        <wp:positionV relativeFrom="paragraph">
                          <wp:posOffset>31750</wp:posOffset>
                        </wp:positionV>
                        <wp:extent cx="302943" cy="152400"/>
                        <wp:effectExtent l="0" t="0" r="20955" b="19050"/>
                        <wp:wrapNone/>
                        <wp:docPr id="108265776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74238443"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128464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70B6C35" id="Group 88" o:spid="_x0000_s1026" style="position:absolute;margin-left:12.55pt;margin-top:2.5pt;width:23.85pt;height:12pt;z-index:25231155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"/>
                      </v:group>
                    </w:pict>
                  </mc:Fallback>
                </mc:AlternateContent>
              </w:r>
            </w:ins>
          </w:p>
        </w:tc>
      </w:tr>
      <w:tr w:rsidR="004462D5" w:rsidRPr="00734145" w14:paraId="25809117" w14:textId="77777777" w:rsidTr="00E13526">
        <w:trPr>
          <w:trHeight w:val="150"/>
          <w:jc w:val="center"/>
          <w:ins w:id="1063" w:author="ZAIDOU Mouhammad" w:date="2024-10-19T19:37:00Z"/>
        </w:trPr>
        <w:tc>
          <w:tcPr>
            <w:tcW w:w="321" w:type="pct"/>
          </w:tcPr>
          <w:p w14:paraId="5FD42BB3" w14:textId="77777777" w:rsidR="004462D5" w:rsidRPr="00734145" w:rsidRDefault="004462D5" w:rsidP="00E13526">
            <w:pPr>
              <w:widowControl w:val="0"/>
              <w:spacing w:line="180" w:lineRule="exact"/>
              <w:jc w:val="center"/>
              <w:rPr>
                <w:ins w:id="1064" w:author="ZAIDOU Mouhammad" w:date="2024-10-19T19:37:00Z"/>
                <w:rFonts w:cstheme="minorHAnsi"/>
                <w:sz w:val="19"/>
                <w:szCs w:val="19"/>
                <w:lang w:val="fr-FR"/>
              </w:rPr>
            </w:pPr>
            <w:ins w:id="1065" w:author="ZAIDOU Mouhammad" w:date="2024-10-19T19:37:00Z">
              <w:r w:rsidRPr="00734145">
                <w:rPr>
                  <w:rFonts w:cstheme="minorHAnsi"/>
                  <w:sz w:val="19"/>
                  <w:szCs w:val="19"/>
                  <w:lang w:val="fr-FR"/>
                </w:rPr>
                <w:t>2 (F)</w:t>
              </w:r>
            </w:ins>
          </w:p>
        </w:tc>
        <w:tc>
          <w:tcPr>
            <w:tcW w:w="570" w:type="pct"/>
            <w:shd w:val="clear" w:color="auto" w:fill="auto"/>
            <w:tcMar>
              <w:top w:w="72" w:type="dxa"/>
              <w:left w:w="144" w:type="dxa"/>
              <w:bottom w:w="72" w:type="dxa"/>
              <w:right w:w="144" w:type="dxa"/>
            </w:tcMar>
            <w:hideMark/>
          </w:tcPr>
          <w:p w14:paraId="699D55D4" w14:textId="77777777" w:rsidR="004462D5" w:rsidRPr="00734145" w:rsidRDefault="004462D5" w:rsidP="00E13526">
            <w:pPr>
              <w:widowControl w:val="0"/>
              <w:spacing w:line="180" w:lineRule="exact"/>
              <w:rPr>
                <w:ins w:id="1066" w:author="ZAIDOU Mouhammad" w:date="2024-10-19T19:37:00Z"/>
                <w:rFonts w:cstheme="minorHAnsi"/>
                <w:sz w:val="19"/>
                <w:szCs w:val="19"/>
                <w:lang w:val="fr-FR"/>
              </w:rPr>
            </w:pPr>
            <w:ins w:id="1067"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5408" behindDoc="0" locked="0" layoutInCell="1" allowOverlap="1" wp14:anchorId="2754974F" wp14:editId="733D8458">
                        <wp:simplePos x="0" y="0"/>
                        <wp:positionH relativeFrom="column">
                          <wp:posOffset>160020</wp:posOffset>
                        </wp:positionH>
                        <wp:positionV relativeFrom="paragraph">
                          <wp:posOffset>-8255</wp:posOffset>
                        </wp:positionV>
                        <wp:extent cx="293370" cy="152400"/>
                        <wp:effectExtent l="0" t="0" r="11430" b="19050"/>
                        <wp:wrapNone/>
                        <wp:docPr id="113554957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87503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8390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734D27" id="Group 26" o:spid="_x0000_s1026" style="position:absolute;margin-left:12.6pt;margin-top:-.65pt;width:23.1pt;height:12pt;z-index:2523054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P2lAIAANU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hideMark/>
          </w:tcPr>
          <w:p w14:paraId="53F2A41E" w14:textId="77777777" w:rsidR="004462D5" w:rsidRPr="00734145" w:rsidRDefault="004462D5" w:rsidP="00E13526">
            <w:pPr>
              <w:widowControl w:val="0"/>
              <w:spacing w:line="180" w:lineRule="exact"/>
              <w:jc w:val="center"/>
              <w:rPr>
                <w:ins w:id="1068" w:author="ZAIDOU Mouhammad" w:date="2024-10-19T19:37:00Z"/>
                <w:rFonts w:cstheme="minorHAnsi"/>
                <w:sz w:val="19"/>
                <w:szCs w:val="19"/>
                <w:lang w:val="fr-FR"/>
              </w:rPr>
            </w:pPr>
            <w:ins w:id="1069"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7152" behindDoc="0" locked="0" layoutInCell="1" allowOverlap="1" wp14:anchorId="1A0B0B39" wp14:editId="34BA48B9">
                        <wp:simplePos x="0" y="0"/>
                        <wp:positionH relativeFrom="column">
                          <wp:posOffset>171450</wp:posOffset>
                        </wp:positionH>
                        <wp:positionV relativeFrom="paragraph">
                          <wp:posOffset>-14605</wp:posOffset>
                        </wp:positionV>
                        <wp:extent cx="146685" cy="152400"/>
                        <wp:effectExtent l="0" t="0" r="24765" b="19050"/>
                        <wp:wrapNone/>
                        <wp:docPr id="1669230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51CCC34" id="Rectangle 221" o:spid="_x0000_s1026" style="position:absolute;margin-left:13.5pt;margin-top:-1.15pt;width:11.55pt;height:12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527" w:type="pct"/>
            <w:shd w:val="clear" w:color="auto" w:fill="auto"/>
            <w:tcMar>
              <w:top w:w="72" w:type="dxa"/>
              <w:left w:w="144" w:type="dxa"/>
              <w:bottom w:w="72" w:type="dxa"/>
              <w:right w:w="144" w:type="dxa"/>
            </w:tcMar>
            <w:hideMark/>
          </w:tcPr>
          <w:p w14:paraId="1E8F07A4" w14:textId="77777777" w:rsidR="004462D5" w:rsidRPr="00734145" w:rsidRDefault="004462D5" w:rsidP="00E13526">
            <w:pPr>
              <w:widowControl w:val="0"/>
              <w:spacing w:line="180" w:lineRule="exact"/>
              <w:rPr>
                <w:ins w:id="1070" w:author="ZAIDOU Mouhammad" w:date="2024-10-19T19:37:00Z"/>
                <w:rFonts w:cstheme="minorHAnsi"/>
                <w:sz w:val="19"/>
                <w:szCs w:val="19"/>
                <w:lang w:val="fr-FR"/>
              </w:rPr>
            </w:pPr>
            <w:ins w:id="1071"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6672" behindDoc="0" locked="0" layoutInCell="1" allowOverlap="1" wp14:anchorId="6984B1D4" wp14:editId="22A6FCF1">
                        <wp:simplePos x="0" y="0"/>
                        <wp:positionH relativeFrom="column">
                          <wp:posOffset>200017</wp:posOffset>
                        </wp:positionH>
                        <wp:positionV relativeFrom="paragraph">
                          <wp:posOffset>-16092</wp:posOffset>
                        </wp:positionV>
                        <wp:extent cx="293370" cy="152400"/>
                        <wp:effectExtent l="0" t="0" r="11430" b="19050"/>
                        <wp:wrapNone/>
                        <wp:docPr id="28566423"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547562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21923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503FD7" id="Group 1920869366" o:spid="_x0000_s1026" style="position:absolute;margin-left:15.75pt;margin-top:-1.25pt;width:23.1pt;height:12pt;z-index:2523166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&#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&#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7024D1E7" w14:textId="77777777" w:rsidR="004462D5" w:rsidRPr="00734145" w:rsidRDefault="004462D5" w:rsidP="00E13526">
            <w:pPr>
              <w:widowControl w:val="0"/>
              <w:spacing w:line="180" w:lineRule="exact"/>
              <w:rPr>
                <w:ins w:id="1072" w:author="ZAIDOU Mouhammad" w:date="2024-10-19T19:37:00Z"/>
                <w:rFonts w:cstheme="minorHAnsi"/>
                <w:sz w:val="19"/>
                <w:szCs w:val="19"/>
                <w:lang w:val="fr-FR"/>
              </w:rPr>
            </w:pPr>
            <w:ins w:id="1073"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3360" behindDoc="0" locked="0" layoutInCell="1" allowOverlap="1" wp14:anchorId="7B4264BE" wp14:editId="3D1FB9E5">
                        <wp:simplePos x="0" y="0"/>
                        <wp:positionH relativeFrom="column">
                          <wp:posOffset>153670</wp:posOffset>
                        </wp:positionH>
                        <wp:positionV relativeFrom="paragraph">
                          <wp:posOffset>-238760</wp:posOffset>
                        </wp:positionV>
                        <wp:extent cx="293370" cy="152400"/>
                        <wp:effectExtent l="0" t="0" r="11430" b="19050"/>
                        <wp:wrapNone/>
                        <wp:docPr id="115861177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16925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6858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0221A2" id="Group 44" o:spid="_x0000_s1026" style="position:absolute;margin-left:12.1pt;margin-top:-18.8pt;width:23.1pt;height:12pt;z-index:2523033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&#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hideMark/>
          </w:tcPr>
          <w:p w14:paraId="4F957504" w14:textId="77777777" w:rsidR="004462D5" w:rsidRPr="00734145" w:rsidRDefault="004462D5" w:rsidP="00E13526">
            <w:pPr>
              <w:widowControl w:val="0"/>
              <w:spacing w:line="180" w:lineRule="exact"/>
              <w:jc w:val="center"/>
              <w:rPr>
                <w:ins w:id="1074" w:author="ZAIDOU Mouhammad" w:date="2024-10-19T19:37:00Z"/>
                <w:rFonts w:cstheme="minorHAnsi"/>
                <w:sz w:val="19"/>
                <w:szCs w:val="19"/>
                <w:lang w:val="fr-FR"/>
              </w:rPr>
            </w:pPr>
            <w:ins w:id="1075"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4864" behindDoc="0" locked="0" layoutInCell="1" allowOverlap="1" wp14:anchorId="052B5D30" wp14:editId="6BA2A97D">
                        <wp:simplePos x="0" y="0"/>
                        <wp:positionH relativeFrom="column">
                          <wp:posOffset>171450</wp:posOffset>
                        </wp:positionH>
                        <wp:positionV relativeFrom="paragraph">
                          <wp:posOffset>-14605</wp:posOffset>
                        </wp:positionV>
                        <wp:extent cx="146685" cy="152400"/>
                        <wp:effectExtent l="0" t="0" r="24765" b="19050"/>
                        <wp:wrapNone/>
                        <wp:docPr id="1125116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B7EB64F" id="Rectangle 221" o:spid="_x0000_s1026" style="position:absolute;margin-left:13.5pt;margin-top:-1.15pt;width:11.55pt;height:12pt;z-index:25232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616" w:type="pct"/>
          </w:tcPr>
          <w:p w14:paraId="33B6FC16" w14:textId="77777777" w:rsidR="004462D5" w:rsidRPr="00734145" w:rsidRDefault="004462D5" w:rsidP="00E13526">
            <w:pPr>
              <w:widowControl w:val="0"/>
              <w:spacing w:line="180" w:lineRule="exact"/>
              <w:rPr>
                <w:ins w:id="1076" w:author="ZAIDOU Mouhammad" w:date="2024-10-19T19:37:00Z"/>
                <w:rFonts w:cstheme="minorHAnsi"/>
                <w:sz w:val="19"/>
                <w:szCs w:val="19"/>
                <w:lang w:val="fr-FR"/>
              </w:rPr>
            </w:pPr>
          </w:p>
        </w:tc>
        <w:tc>
          <w:tcPr>
            <w:tcW w:w="441" w:type="pct"/>
          </w:tcPr>
          <w:p w14:paraId="0DF1A579" w14:textId="77777777" w:rsidR="004462D5" w:rsidRPr="00734145" w:rsidRDefault="004462D5" w:rsidP="00E13526">
            <w:pPr>
              <w:widowControl w:val="0"/>
              <w:spacing w:line="180" w:lineRule="exact"/>
              <w:rPr>
                <w:ins w:id="1077" w:author="ZAIDOU Mouhammad" w:date="2024-10-19T19:37:00Z"/>
                <w:rFonts w:cstheme="minorHAnsi"/>
                <w:sz w:val="19"/>
                <w:szCs w:val="19"/>
                <w:lang w:val="fr-FR"/>
              </w:rPr>
            </w:pPr>
            <w:ins w:id="1078"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1008" behindDoc="0" locked="0" layoutInCell="1" allowOverlap="1" wp14:anchorId="5A4D234F" wp14:editId="5C507420">
                        <wp:simplePos x="0" y="0"/>
                        <wp:positionH relativeFrom="column">
                          <wp:posOffset>171450</wp:posOffset>
                        </wp:positionH>
                        <wp:positionV relativeFrom="paragraph">
                          <wp:posOffset>-14605</wp:posOffset>
                        </wp:positionV>
                        <wp:extent cx="146685" cy="152400"/>
                        <wp:effectExtent l="0" t="0" r="24765" b="19050"/>
                        <wp:wrapNone/>
                        <wp:docPr id="5246049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937DECA" id="Rectangle 221" o:spid="_x0000_s1026" style="position:absolute;margin-left:13.5pt;margin-top:-1.15pt;width:11.55pt;height:12pt;z-index:25233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574" w:type="pct"/>
          </w:tcPr>
          <w:p w14:paraId="0A65BF65" w14:textId="77777777" w:rsidR="004462D5" w:rsidRPr="00734145" w:rsidRDefault="004462D5" w:rsidP="00E13526">
            <w:pPr>
              <w:widowControl w:val="0"/>
              <w:spacing w:line="180" w:lineRule="exact"/>
              <w:rPr>
                <w:ins w:id="1079" w:author="ZAIDOU Mouhammad" w:date="2024-10-19T19:37:00Z"/>
                <w:rFonts w:cstheme="minorHAnsi"/>
                <w:sz w:val="19"/>
                <w:szCs w:val="19"/>
                <w:lang w:val="fr-FR"/>
              </w:rPr>
            </w:pPr>
            <w:ins w:id="1080" w:author="ZAIDOU Mouhammad" w:date="2024-10-19T19:37:00Z">
              <w:r w:rsidRPr="00734145">
                <w:rPr>
                  <w:rFonts w:cstheme="minorHAnsi"/>
                  <w:noProof/>
                  <w:sz w:val="19"/>
                  <w:szCs w:val="19"/>
                  <w:lang w:val="fr-FR" w:eastAsia="en-IN" w:bidi="hi-IN"/>
                </w:rPr>
                <mc:AlternateContent>
                  <mc:Choice Requires="wpg">
                    <w:drawing>
                      <wp:anchor distT="0" distB="0" distL="114300" distR="114300" simplePos="0" relativeHeight="252312576" behindDoc="0" locked="0" layoutInCell="1" allowOverlap="1" wp14:anchorId="1583D515" wp14:editId="7D9237DA">
                        <wp:simplePos x="0" y="0"/>
                        <wp:positionH relativeFrom="column">
                          <wp:posOffset>159385</wp:posOffset>
                        </wp:positionH>
                        <wp:positionV relativeFrom="paragraph">
                          <wp:posOffset>31750</wp:posOffset>
                        </wp:positionV>
                        <wp:extent cx="302943" cy="152400"/>
                        <wp:effectExtent l="0" t="0" r="20955" b="19050"/>
                        <wp:wrapNone/>
                        <wp:docPr id="1691910832"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2420265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91769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273F352" id="Group 91" o:spid="_x0000_s1026" style="position:absolute;margin-left:12.55pt;margin-top:2.5pt;width:23.85pt;height:12pt;z-index:25231257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"/>
                      </v:group>
                    </w:pict>
                  </mc:Fallback>
                </mc:AlternateContent>
              </w:r>
            </w:ins>
          </w:p>
        </w:tc>
      </w:tr>
      <w:tr w:rsidR="004462D5" w:rsidRPr="00734145" w14:paraId="5FAD920A" w14:textId="77777777" w:rsidTr="00E13526">
        <w:trPr>
          <w:trHeight w:val="150"/>
          <w:jc w:val="center"/>
          <w:ins w:id="1081" w:author="ZAIDOU Mouhammad" w:date="2024-10-19T19:37:00Z"/>
        </w:trPr>
        <w:tc>
          <w:tcPr>
            <w:tcW w:w="321" w:type="pct"/>
          </w:tcPr>
          <w:p w14:paraId="5D336B4D" w14:textId="77777777" w:rsidR="004462D5" w:rsidRPr="00734145" w:rsidRDefault="004462D5" w:rsidP="00E13526">
            <w:pPr>
              <w:widowControl w:val="0"/>
              <w:spacing w:line="180" w:lineRule="exact"/>
              <w:jc w:val="center"/>
              <w:rPr>
                <w:ins w:id="1082" w:author="ZAIDOU Mouhammad" w:date="2024-10-19T19:37:00Z"/>
                <w:rFonts w:cstheme="minorHAnsi"/>
                <w:sz w:val="19"/>
                <w:szCs w:val="19"/>
                <w:lang w:val="fr-FR"/>
              </w:rPr>
            </w:pPr>
            <w:ins w:id="1083" w:author="ZAIDOU Mouhammad" w:date="2024-10-19T19:37:00Z">
              <w:r w:rsidRPr="00734145">
                <w:rPr>
                  <w:rFonts w:cstheme="minorHAnsi"/>
                  <w:sz w:val="19"/>
                  <w:szCs w:val="19"/>
                  <w:lang w:val="fr-FR"/>
                </w:rPr>
                <w:t>3 (H)</w:t>
              </w:r>
            </w:ins>
          </w:p>
        </w:tc>
        <w:tc>
          <w:tcPr>
            <w:tcW w:w="570" w:type="pct"/>
            <w:shd w:val="clear" w:color="auto" w:fill="auto"/>
            <w:tcMar>
              <w:top w:w="72" w:type="dxa"/>
              <w:left w:w="144" w:type="dxa"/>
              <w:bottom w:w="72" w:type="dxa"/>
              <w:right w:w="144" w:type="dxa"/>
            </w:tcMar>
            <w:hideMark/>
          </w:tcPr>
          <w:p w14:paraId="18A860C9" w14:textId="77777777" w:rsidR="004462D5" w:rsidRPr="00734145" w:rsidRDefault="004462D5" w:rsidP="00E13526">
            <w:pPr>
              <w:widowControl w:val="0"/>
              <w:spacing w:line="180" w:lineRule="exact"/>
              <w:rPr>
                <w:ins w:id="1084" w:author="ZAIDOU Mouhammad" w:date="2024-10-19T19:37:00Z"/>
                <w:rFonts w:cstheme="minorHAnsi"/>
                <w:sz w:val="19"/>
                <w:szCs w:val="19"/>
                <w:lang w:val="fr-FR"/>
              </w:rPr>
            </w:pPr>
            <w:ins w:id="1085"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6432" behindDoc="0" locked="0" layoutInCell="1" allowOverlap="1" wp14:anchorId="6D75B35C" wp14:editId="576EB25A">
                        <wp:simplePos x="0" y="0"/>
                        <wp:positionH relativeFrom="column">
                          <wp:posOffset>153670</wp:posOffset>
                        </wp:positionH>
                        <wp:positionV relativeFrom="paragraph">
                          <wp:posOffset>-23495</wp:posOffset>
                        </wp:positionV>
                        <wp:extent cx="293370" cy="152400"/>
                        <wp:effectExtent l="0" t="0" r="11430" b="19050"/>
                        <wp:wrapNone/>
                        <wp:docPr id="159985673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67965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71048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19EFF1" id="Group 29" o:spid="_x0000_s1026" style="position:absolute;margin-left:12.1pt;margin-top:-1.85pt;width:23.1pt;height:12pt;z-index:2523064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"/>
                      </v:group>
                    </w:pict>
                  </mc:Fallback>
                </mc:AlternateContent>
              </w:r>
            </w:ins>
          </w:p>
        </w:tc>
        <w:tc>
          <w:tcPr>
            <w:tcW w:w="578" w:type="pct"/>
            <w:shd w:val="clear" w:color="auto" w:fill="auto"/>
            <w:tcMar>
              <w:top w:w="72" w:type="dxa"/>
              <w:left w:w="144" w:type="dxa"/>
              <w:bottom w:w="72" w:type="dxa"/>
              <w:right w:w="144" w:type="dxa"/>
            </w:tcMar>
            <w:hideMark/>
          </w:tcPr>
          <w:p w14:paraId="0E95C382" w14:textId="77777777" w:rsidR="004462D5" w:rsidRPr="00734145" w:rsidRDefault="004462D5" w:rsidP="00E13526">
            <w:pPr>
              <w:widowControl w:val="0"/>
              <w:spacing w:line="180" w:lineRule="exact"/>
              <w:jc w:val="center"/>
              <w:rPr>
                <w:ins w:id="1086" w:author="ZAIDOU Mouhammad" w:date="2024-10-19T19:37:00Z"/>
                <w:rFonts w:cstheme="minorHAnsi"/>
                <w:sz w:val="19"/>
                <w:szCs w:val="19"/>
                <w:lang w:val="fr-FR"/>
              </w:rPr>
            </w:pPr>
            <w:ins w:id="1087"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8176" behindDoc="0" locked="0" layoutInCell="1" allowOverlap="1" wp14:anchorId="4CBD101E" wp14:editId="0C203E8C">
                        <wp:simplePos x="0" y="0"/>
                        <wp:positionH relativeFrom="column">
                          <wp:posOffset>177800</wp:posOffset>
                        </wp:positionH>
                        <wp:positionV relativeFrom="paragraph">
                          <wp:posOffset>-17145</wp:posOffset>
                        </wp:positionV>
                        <wp:extent cx="146685" cy="152400"/>
                        <wp:effectExtent l="0" t="0" r="24765" b="19050"/>
                        <wp:wrapNone/>
                        <wp:docPr id="2005838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2FA8A49" id="Rectangle 221" o:spid="_x0000_s1026" style="position:absolute;margin-left:14pt;margin-top:-1.35pt;width:11.55pt;height:12pt;z-index:25233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527" w:type="pct"/>
            <w:shd w:val="clear" w:color="auto" w:fill="auto"/>
            <w:tcMar>
              <w:top w:w="72" w:type="dxa"/>
              <w:left w:w="144" w:type="dxa"/>
              <w:bottom w:w="72" w:type="dxa"/>
              <w:right w:w="144" w:type="dxa"/>
            </w:tcMar>
            <w:hideMark/>
          </w:tcPr>
          <w:p w14:paraId="227A0674" w14:textId="77777777" w:rsidR="004462D5" w:rsidRPr="00734145" w:rsidRDefault="004462D5" w:rsidP="00E13526">
            <w:pPr>
              <w:widowControl w:val="0"/>
              <w:spacing w:line="180" w:lineRule="exact"/>
              <w:rPr>
                <w:ins w:id="1088" w:author="ZAIDOU Mouhammad" w:date="2024-10-19T19:37:00Z"/>
                <w:rFonts w:cstheme="minorHAnsi"/>
                <w:sz w:val="19"/>
                <w:szCs w:val="19"/>
                <w:lang w:val="fr-FR"/>
              </w:rPr>
            </w:pPr>
            <w:ins w:id="1089"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7696" behindDoc="0" locked="0" layoutInCell="1" allowOverlap="1" wp14:anchorId="4C0C26B3" wp14:editId="09357074">
                        <wp:simplePos x="0" y="0"/>
                        <wp:positionH relativeFrom="column">
                          <wp:posOffset>195724</wp:posOffset>
                        </wp:positionH>
                        <wp:positionV relativeFrom="paragraph">
                          <wp:posOffset>-13552</wp:posOffset>
                        </wp:positionV>
                        <wp:extent cx="293370" cy="152400"/>
                        <wp:effectExtent l="0" t="0" r="11430" b="19050"/>
                        <wp:wrapNone/>
                        <wp:docPr id="162272405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73449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52898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806C6E" id="Group 1920869369" o:spid="_x0000_s1026" style="position:absolute;margin-left:15.4pt;margin-top:-1.05pt;width:23.1pt;height:12pt;z-index:2523176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&#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"/>
                      </v:group>
                    </w:pict>
                  </mc:Fallback>
                </mc:AlternateContent>
              </w:r>
            </w:ins>
          </w:p>
        </w:tc>
        <w:tc>
          <w:tcPr>
            <w:tcW w:w="527" w:type="pct"/>
            <w:shd w:val="clear" w:color="auto" w:fill="auto"/>
            <w:tcMar>
              <w:top w:w="72" w:type="dxa"/>
              <w:left w:w="144" w:type="dxa"/>
              <w:bottom w:w="72" w:type="dxa"/>
              <w:right w:w="144" w:type="dxa"/>
            </w:tcMar>
            <w:hideMark/>
          </w:tcPr>
          <w:p w14:paraId="3E565AC5" w14:textId="77777777" w:rsidR="004462D5" w:rsidRPr="00734145" w:rsidRDefault="004462D5" w:rsidP="00E13526">
            <w:pPr>
              <w:widowControl w:val="0"/>
              <w:spacing w:line="180" w:lineRule="exact"/>
              <w:rPr>
                <w:ins w:id="1090" w:author="ZAIDOU Mouhammad" w:date="2024-10-19T19:37:00Z"/>
                <w:rFonts w:cstheme="minorHAnsi"/>
                <w:sz w:val="19"/>
                <w:szCs w:val="19"/>
                <w:lang w:val="fr-FR"/>
              </w:rPr>
            </w:pPr>
            <w:ins w:id="1091"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9504" behindDoc="0" locked="0" layoutInCell="1" allowOverlap="1" wp14:anchorId="6227DA4B" wp14:editId="2DEE6C61">
                        <wp:simplePos x="0" y="0"/>
                        <wp:positionH relativeFrom="column">
                          <wp:posOffset>146050</wp:posOffset>
                        </wp:positionH>
                        <wp:positionV relativeFrom="paragraph">
                          <wp:posOffset>-12700</wp:posOffset>
                        </wp:positionV>
                        <wp:extent cx="293370" cy="152400"/>
                        <wp:effectExtent l="0" t="0" r="11430" b="19050"/>
                        <wp:wrapNone/>
                        <wp:docPr id="1770177068"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116870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564734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1832C8" id="Group 55" o:spid="_x0000_s1026" style="position:absolute;margin-left:11.5pt;margin-top:-1pt;width:23.1pt;height:12pt;z-index:2523095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4ClQ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&#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"/>
                      </v:group>
                    </w:pict>
                  </mc:Fallback>
                </mc:AlternateContent>
              </w:r>
            </w:ins>
          </w:p>
        </w:tc>
        <w:tc>
          <w:tcPr>
            <w:tcW w:w="846" w:type="pct"/>
            <w:shd w:val="clear" w:color="auto" w:fill="auto"/>
            <w:tcMar>
              <w:top w:w="72" w:type="dxa"/>
              <w:left w:w="144" w:type="dxa"/>
              <w:bottom w:w="72" w:type="dxa"/>
              <w:right w:w="144" w:type="dxa"/>
            </w:tcMar>
            <w:hideMark/>
          </w:tcPr>
          <w:p w14:paraId="11E50E1D" w14:textId="77777777" w:rsidR="004462D5" w:rsidRPr="00734145" w:rsidRDefault="004462D5" w:rsidP="00E13526">
            <w:pPr>
              <w:widowControl w:val="0"/>
              <w:spacing w:line="180" w:lineRule="exact"/>
              <w:jc w:val="center"/>
              <w:rPr>
                <w:ins w:id="1092" w:author="ZAIDOU Mouhammad" w:date="2024-10-19T19:37:00Z"/>
                <w:rFonts w:cstheme="minorHAnsi"/>
                <w:sz w:val="19"/>
                <w:szCs w:val="19"/>
                <w:lang w:val="fr-FR"/>
              </w:rPr>
            </w:pPr>
            <w:ins w:id="1093"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5888" behindDoc="0" locked="0" layoutInCell="1" allowOverlap="1" wp14:anchorId="2EC085C1" wp14:editId="2AD7FFA7">
                        <wp:simplePos x="0" y="0"/>
                        <wp:positionH relativeFrom="column">
                          <wp:posOffset>177800</wp:posOffset>
                        </wp:positionH>
                        <wp:positionV relativeFrom="paragraph">
                          <wp:posOffset>-17145</wp:posOffset>
                        </wp:positionV>
                        <wp:extent cx="146685" cy="152400"/>
                        <wp:effectExtent l="0" t="0" r="24765" b="19050"/>
                        <wp:wrapNone/>
                        <wp:docPr id="1468947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0C429C3" id="Rectangle 221" o:spid="_x0000_s1026" style="position:absolute;margin-left:14pt;margin-top:-1.35pt;width:11.55pt;height:12pt;z-index:25232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616" w:type="pct"/>
          </w:tcPr>
          <w:p w14:paraId="1B5B1A25" w14:textId="77777777" w:rsidR="004462D5" w:rsidRPr="00734145" w:rsidRDefault="004462D5" w:rsidP="00E13526">
            <w:pPr>
              <w:widowControl w:val="0"/>
              <w:spacing w:line="180" w:lineRule="exact"/>
              <w:rPr>
                <w:ins w:id="1094" w:author="ZAIDOU Mouhammad" w:date="2024-10-19T19:37:00Z"/>
                <w:rFonts w:cstheme="minorHAnsi"/>
                <w:sz w:val="19"/>
                <w:szCs w:val="19"/>
                <w:lang w:val="fr-FR"/>
              </w:rPr>
            </w:pPr>
          </w:p>
        </w:tc>
        <w:tc>
          <w:tcPr>
            <w:tcW w:w="441" w:type="pct"/>
          </w:tcPr>
          <w:p w14:paraId="1106CC58" w14:textId="77777777" w:rsidR="004462D5" w:rsidRPr="00734145" w:rsidRDefault="004462D5" w:rsidP="00E13526">
            <w:pPr>
              <w:widowControl w:val="0"/>
              <w:spacing w:line="180" w:lineRule="exact"/>
              <w:rPr>
                <w:ins w:id="1095" w:author="ZAIDOU Mouhammad" w:date="2024-10-19T19:37:00Z"/>
                <w:rFonts w:cstheme="minorHAnsi"/>
                <w:sz w:val="19"/>
                <w:szCs w:val="19"/>
                <w:lang w:val="fr-FR"/>
              </w:rPr>
            </w:pPr>
            <w:ins w:id="1096"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2032" behindDoc="0" locked="0" layoutInCell="1" allowOverlap="1" wp14:anchorId="3B776889" wp14:editId="6EF21274">
                        <wp:simplePos x="0" y="0"/>
                        <wp:positionH relativeFrom="column">
                          <wp:posOffset>177800</wp:posOffset>
                        </wp:positionH>
                        <wp:positionV relativeFrom="paragraph">
                          <wp:posOffset>-17145</wp:posOffset>
                        </wp:positionV>
                        <wp:extent cx="146685" cy="152400"/>
                        <wp:effectExtent l="0" t="0" r="24765" b="19050"/>
                        <wp:wrapNone/>
                        <wp:docPr id="4528748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EFF92B5" id="Rectangle 221" o:spid="_x0000_s1026" style="position:absolute;margin-left:14pt;margin-top:-1.35pt;width:11.55pt;height:12pt;z-index:25233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574" w:type="pct"/>
          </w:tcPr>
          <w:p w14:paraId="4CDA09B6" w14:textId="77777777" w:rsidR="004462D5" w:rsidRPr="00734145" w:rsidRDefault="004462D5" w:rsidP="00E13526">
            <w:pPr>
              <w:widowControl w:val="0"/>
              <w:spacing w:line="180" w:lineRule="exact"/>
              <w:rPr>
                <w:ins w:id="1097" w:author="ZAIDOU Mouhammad" w:date="2024-10-19T19:37:00Z"/>
                <w:rFonts w:cstheme="minorHAnsi"/>
                <w:sz w:val="19"/>
                <w:szCs w:val="19"/>
                <w:lang w:val="fr-FR"/>
              </w:rPr>
            </w:pPr>
            <w:ins w:id="1098" w:author="ZAIDOU Mouhammad" w:date="2024-10-19T19:37:00Z">
              <w:r w:rsidRPr="00734145">
                <w:rPr>
                  <w:rFonts w:cstheme="minorHAnsi"/>
                  <w:noProof/>
                  <w:sz w:val="19"/>
                  <w:szCs w:val="19"/>
                  <w:lang w:val="fr-FR" w:eastAsia="en-IN" w:bidi="hi-IN"/>
                </w:rPr>
                <mc:AlternateContent>
                  <mc:Choice Requires="wpg">
                    <w:drawing>
                      <wp:anchor distT="0" distB="0" distL="114300" distR="114300" simplePos="0" relativeHeight="252313600" behindDoc="0" locked="0" layoutInCell="1" allowOverlap="1" wp14:anchorId="57BADF4E" wp14:editId="37159438">
                        <wp:simplePos x="0" y="0"/>
                        <wp:positionH relativeFrom="column">
                          <wp:posOffset>159385</wp:posOffset>
                        </wp:positionH>
                        <wp:positionV relativeFrom="paragraph">
                          <wp:posOffset>31750</wp:posOffset>
                        </wp:positionV>
                        <wp:extent cx="302943" cy="152400"/>
                        <wp:effectExtent l="0" t="0" r="20955" b="19050"/>
                        <wp:wrapNone/>
                        <wp:docPr id="1035960437"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14345906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0787075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7C1496B" id="Group 98" o:spid="_x0000_s1026" style="position:absolute;margin-left:12.55pt;margin-top:2.5pt;width:23.85pt;height:12pt;z-index:25231360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Y+hg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"/>
                      </v:group>
                    </w:pict>
                  </mc:Fallback>
                </mc:AlternateContent>
              </w:r>
            </w:ins>
          </w:p>
        </w:tc>
      </w:tr>
      <w:tr w:rsidR="004462D5" w:rsidRPr="00734145" w14:paraId="7BB4152A" w14:textId="77777777" w:rsidTr="00E13526">
        <w:trPr>
          <w:trHeight w:val="150"/>
          <w:jc w:val="center"/>
          <w:ins w:id="1099" w:author="ZAIDOU Mouhammad" w:date="2024-10-19T19:37:00Z"/>
        </w:trPr>
        <w:tc>
          <w:tcPr>
            <w:tcW w:w="321" w:type="pct"/>
          </w:tcPr>
          <w:p w14:paraId="7251F266" w14:textId="77777777" w:rsidR="004462D5" w:rsidRPr="00734145" w:rsidRDefault="004462D5" w:rsidP="00E13526">
            <w:pPr>
              <w:widowControl w:val="0"/>
              <w:spacing w:line="180" w:lineRule="exact"/>
              <w:jc w:val="center"/>
              <w:rPr>
                <w:ins w:id="1100" w:author="ZAIDOU Mouhammad" w:date="2024-10-19T19:37:00Z"/>
                <w:rFonts w:cstheme="minorHAnsi"/>
                <w:sz w:val="19"/>
                <w:szCs w:val="19"/>
                <w:lang w:val="fr-FR"/>
              </w:rPr>
            </w:pPr>
            <w:ins w:id="1101" w:author="ZAIDOU Mouhammad" w:date="2024-10-19T19:37:00Z">
              <w:r w:rsidRPr="00734145">
                <w:rPr>
                  <w:rFonts w:cstheme="minorHAnsi"/>
                  <w:sz w:val="19"/>
                  <w:szCs w:val="19"/>
                  <w:lang w:val="fr-FR"/>
                </w:rPr>
                <w:t>3 (F)</w:t>
              </w:r>
            </w:ins>
          </w:p>
        </w:tc>
        <w:tc>
          <w:tcPr>
            <w:tcW w:w="570" w:type="pct"/>
            <w:shd w:val="clear" w:color="auto" w:fill="auto"/>
            <w:tcMar>
              <w:top w:w="72" w:type="dxa"/>
              <w:left w:w="144" w:type="dxa"/>
              <w:bottom w:w="72" w:type="dxa"/>
              <w:right w:w="144" w:type="dxa"/>
            </w:tcMar>
            <w:hideMark/>
          </w:tcPr>
          <w:p w14:paraId="4CCD349B" w14:textId="77777777" w:rsidR="004462D5" w:rsidRPr="00734145" w:rsidRDefault="004462D5" w:rsidP="00E13526">
            <w:pPr>
              <w:widowControl w:val="0"/>
              <w:spacing w:line="180" w:lineRule="exact"/>
              <w:rPr>
                <w:ins w:id="1102" w:author="ZAIDOU Mouhammad" w:date="2024-10-19T19:37:00Z"/>
                <w:rFonts w:cstheme="minorHAnsi"/>
                <w:sz w:val="19"/>
                <w:szCs w:val="19"/>
                <w:lang w:val="fr-FR"/>
              </w:rPr>
            </w:pPr>
            <w:ins w:id="1103"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7456" behindDoc="0" locked="0" layoutInCell="1" allowOverlap="1" wp14:anchorId="51E3FCDD" wp14:editId="32687FEE">
                        <wp:simplePos x="0" y="0"/>
                        <wp:positionH relativeFrom="column">
                          <wp:posOffset>147955</wp:posOffset>
                        </wp:positionH>
                        <wp:positionV relativeFrom="paragraph">
                          <wp:posOffset>-13335</wp:posOffset>
                        </wp:positionV>
                        <wp:extent cx="293370" cy="152400"/>
                        <wp:effectExtent l="0" t="0" r="11430" b="19050"/>
                        <wp:wrapNone/>
                        <wp:docPr id="1070235458"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337725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250381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FF8F8F" id="Group 32" o:spid="_x0000_s1026" style="position:absolute;margin-left:11.65pt;margin-top:-1.05pt;width:23.1pt;height:12pt;z-index:2523074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wlA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&#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hideMark/>
          </w:tcPr>
          <w:p w14:paraId="7767FA64" w14:textId="77777777" w:rsidR="004462D5" w:rsidRPr="00734145" w:rsidRDefault="004462D5" w:rsidP="00E13526">
            <w:pPr>
              <w:widowControl w:val="0"/>
              <w:spacing w:line="180" w:lineRule="exact"/>
              <w:jc w:val="center"/>
              <w:rPr>
                <w:ins w:id="1104" w:author="ZAIDOU Mouhammad" w:date="2024-10-19T19:37:00Z"/>
                <w:rFonts w:cstheme="minorHAnsi"/>
                <w:sz w:val="19"/>
                <w:szCs w:val="19"/>
                <w:lang w:val="fr-FR"/>
              </w:rPr>
            </w:pPr>
            <w:ins w:id="1105"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9200" behindDoc="0" locked="0" layoutInCell="1" allowOverlap="1" wp14:anchorId="6E009889" wp14:editId="27E8C020">
                        <wp:simplePos x="0" y="0"/>
                        <wp:positionH relativeFrom="column">
                          <wp:posOffset>177800</wp:posOffset>
                        </wp:positionH>
                        <wp:positionV relativeFrom="paragraph">
                          <wp:posOffset>-19685</wp:posOffset>
                        </wp:positionV>
                        <wp:extent cx="146685" cy="152400"/>
                        <wp:effectExtent l="0" t="0" r="24765" b="19050"/>
                        <wp:wrapNone/>
                        <wp:docPr id="66886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8F09222" id="Rectangle 221" o:spid="_x0000_s1026" style="position:absolute;margin-left:14pt;margin-top:-1.55pt;width:11.55pt;height:12pt;z-index:25233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527" w:type="pct"/>
            <w:shd w:val="clear" w:color="auto" w:fill="auto"/>
            <w:tcMar>
              <w:top w:w="72" w:type="dxa"/>
              <w:left w:w="144" w:type="dxa"/>
              <w:bottom w:w="72" w:type="dxa"/>
              <w:right w:w="144" w:type="dxa"/>
            </w:tcMar>
            <w:hideMark/>
          </w:tcPr>
          <w:p w14:paraId="6AFDD798" w14:textId="77777777" w:rsidR="004462D5" w:rsidRPr="00734145" w:rsidRDefault="004462D5" w:rsidP="00E13526">
            <w:pPr>
              <w:widowControl w:val="0"/>
              <w:spacing w:line="180" w:lineRule="exact"/>
              <w:rPr>
                <w:ins w:id="1106" w:author="ZAIDOU Mouhammad" w:date="2024-10-19T19:37:00Z"/>
                <w:rFonts w:cstheme="minorHAnsi"/>
                <w:sz w:val="19"/>
                <w:szCs w:val="19"/>
                <w:lang w:val="fr-FR"/>
              </w:rPr>
            </w:pPr>
            <w:ins w:id="1107"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8720" behindDoc="0" locked="0" layoutInCell="1" allowOverlap="1" wp14:anchorId="271F44F2" wp14:editId="75A4D007">
                        <wp:simplePos x="0" y="0"/>
                        <wp:positionH relativeFrom="column">
                          <wp:posOffset>196014</wp:posOffset>
                        </wp:positionH>
                        <wp:positionV relativeFrom="paragraph">
                          <wp:posOffset>0</wp:posOffset>
                        </wp:positionV>
                        <wp:extent cx="293370" cy="152400"/>
                        <wp:effectExtent l="0" t="0" r="11430" b="19050"/>
                        <wp:wrapNone/>
                        <wp:docPr id="2047315668"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8447753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18727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15F0AB" id="Group 1920869372" o:spid="_x0000_s1026" style="position:absolute;margin-left:15.45pt;margin-top:0;width:23.1pt;height:12pt;z-index:2523187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VmlQIAANY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&#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2744D96E" w14:textId="77777777" w:rsidR="004462D5" w:rsidRPr="00734145" w:rsidRDefault="004462D5" w:rsidP="00E13526">
            <w:pPr>
              <w:widowControl w:val="0"/>
              <w:spacing w:line="180" w:lineRule="exact"/>
              <w:rPr>
                <w:ins w:id="1108" w:author="ZAIDOU Mouhammad" w:date="2024-10-19T19:37:00Z"/>
                <w:rFonts w:cstheme="minorHAnsi"/>
                <w:sz w:val="19"/>
                <w:szCs w:val="19"/>
                <w:lang w:val="fr-FR"/>
              </w:rPr>
            </w:pPr>
            <w:ins w:id="1109"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0528" behindDoc="0" locked="0" layoutInCell="1" allowOverlap="1" wp14:anchorId="4ECD8DC2" wp14:editId="3EC43700">
                        <wp:simplePos x="0" y="0"/>
                        <wp:positionH relativeFrom="column">
                          <wp:posOffset>146050</wp:posOffset>
                        </wp:positionH>
                        <wp:positionV relativeFrom="paragraph">
                          <wp:posOffset>-8890</wp:posOffset>
                        </wp:positionV>
                        <wp:extent cx="293370" cy="152400"/>
                        <wp:effectExtent l="0" t="0" r="11430" b="19050"/>
                        <wp:wrapNone/>
                        <wp:docPr id="1020639974"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45715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28559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F056DF" id="Group 58" o:spid="_x0000_s1026" style="position:absolute;margin-left:11.5pt;margin-top:-.7pt;width:23.1pt;height:12pt;z-index:2523105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&#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"/>
                      </v:group>
                    </w:pict>
                  </mc:Fallback>
                </mc:AlternateContent>
              </w:r>
            </w:ins>
          </w:p>
        </w:tc>
        <w:tc>
          <w:tcPr>
            <w:tcW w:w="846" w:type="pct"/>
            <w:shd w:val="clear" w:color="auto" w:fill="auto"/>
            <w:tcMar>
              <w:top w:w="72" w:type="dxa"/>
              <w:left w:w="144" w:type="dxa"/>
              <w:bottom w:w="72" w:type="dxa"/>
              <w:right w:w="144" w:type="dxa"/>
            </w:tcMar>
            <w:hideMark/>
          </w:tcPr>
          <w:p w14:paraId="17562A81" w14:textId="77777777" w:rsidR="004462D5" w:rsidRPr="00734145" w:rsidRDefault="004462D5" w:rsidP="00E13526">
            <w:pPr>
              <w:widowControl w:val="0"/>
              <w:spacing w:line="180" w:lineRule="exact"/>
              <w:jc w:val="center"/>
              <w:rPr>
                <w:ins w:id="1110" w:author="ZAIDOU Mouhammad" w:date="2024-10-19T19:37:00Z"/>
                <w:rFonts w:cstheme="minorHAnsi"/>
                <w:sz w:val="19"/>
                <w:szCs w:val="19"/>
                <w:lang w:val="fr-FR"/>
              </w:rPr>
            </w:pPr>
            <w:ins w:id="1111"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6912" behindDoc="0" locked="0" layoutInCell="1" allowOverlap="1" wp14:anchorId="087EC795" wp14:editId="02BB44AC">
                        <wp:simplePos x="0" y="0"/>
                        <wp:positionH relativeFrom="column">
                          <wp:posOffset>177800</wp:posOffset>
                        </wp:positionH>
                        <wp:positionV relativeFrom="paragraph">
                          <wp:posOffset>-19685</wp:posOffset>
                        </wp:positionV>
                        <wp:extent cx="146685" cy="152400"/>
                        <wp:effectExtent l="0" t="0" r="24765" b="19050"/>
                        <wp:wrapNone/>
                        <wp:docPr id="6659911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477CB48" id="Rectangle 221" o:spid="_x0000_s1026" style="position:absolute;margin-left:14pt;margin-top:-1.55pt;width:11.55pt;height:12pt;z-index:25232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616" w:type="pct"/>
          </w:tcPr>
          <w:p w14:paraId="5FA94CA9" w14:textId="77777777" w:rsidR="004462D5" w:rsidRPr="00734145" w:rsidRDefault="004462D5" w:rsidP="00E13526">
            <w:pPr>
              <w:widowControl w:val="0"/>
              <w:spacing w:line="180" w:lineRule="exact"/>
              <w:rPr>
                <w:ins w:id="1112" w:author="ZAIDOU Mouhammad" w:date="2024-10-19T19:37:00Z"/>
                <w:rFonts w:cstheme="minorHAnsi"/>
                <w:sz w:val="19"/>
                <w:szCs w:val="19"/>
                <w:lang w:val="fr-FR"/>
              </w:rPr>
            </w:pPr>
          </w:p>
        </w:tc>
        <w:tc>
          <w:tcPr>
            <w:tcW w:w="441" w:type="pct"/>
          </w:tcPr>
          <w:p w14:paraId="7CEED944" w14:textId="77777777" w:rsidR="004462D5" w:rsidRPr="00734145" w:rsidRDefault="004462D5" w:rsidP="00E13526">
            <w:pPr>
              <w:widowControl w:val="0"/>
              <w:spacing w:line="180" w:lineRule="exact"/>
              <w:rPr>
                <w:ins w:id="1113" w:author="ZAIDOU Mouhammad" w:date="2024-10-19T19:37:00Z"/>
                <w:rFonts w:cstheme="minorHAnsi"/>
                <w:sz w:val="19"/>
                <w:szCs w:val="19"/>
                <w:lang w:val="fr-FR"/>
              </w:rPr>
            </w:pPr>
            <w:ins w:id="1114"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3056" behindDoc="0" locked="0" layoutInCell="1" allowOverlap="1" wp14:anchorId="65462E08" wp14:editId="5060E7E9">
                        <wp:simplePos x="0" y="0"/>
                        <wp:positionH relativeFrom="column">
                          <wp:posOffset>177800</wp:posOffset>
                        </wp:positionH>
                        <wp:positionV relativeFrom="paragraph">
                          <wp:posOffset>-19685</wp:posOffset>
                        </wp:positionV>
                        <wp:extent cx="146685" cy="152400"/>
                        <wp:effectExtent l="0" t="0" r="24765" b="19050"/>
                        <wp:wrapNone/>
                        <wp:docPr id="20430863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D272E40" id="Rectangle 221" o:spid="_x0000_s1026" style="position:absolute;margin-left:14pt;margin-top:-1.55pt;width:11.55pt;height:12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574" w:type="pct"/>
          </w:tcPr>
          <w:p w14:paraId="7211F8CA" w14:textId="77777777" w:rsidR="004462D5" w:rsidRPr="00734145" w:rsidRDefault="004462D5" w:rsidP="00E13526">
            <w:pPr>
              <w:widowControl w:val="0"/>
              <w:spacing w:line="180" w:lineRule="exact"/>
              <w:rPr>
                <w:ins w:id="1115" w:author="ZAIDOU Mouhammad" w:date="2024-10-19T19:37:00Z"/>
                <w:rFonts w:cstheme="minorHAnsi"/>
                <w:sz w:val="19"/>
                <w:szCs w:val="19"/>
                <w:lang w:val="fr-FR"/>
              </w:rPr>
            </w:pPr>
            <w:ins w:id="1116" w:author="ZAIDOU Mouhammad" w:date="2024-10-19T19:37:00Z">
              <w:r w:rsidRPr="00734145">
                <w:rPr>
                  <w:rFonts w:cstheme="minorHAnsi"/>
                  <w:noProof/>
                  <w:sz w:val="19"/>
                  <w:szCs w:val="19"/>
                  <w:lang w:val="fr-FR" w:eastAsia="en-IN" w:bidi="hi-IN"/>
                </w:rPr>
                <mc:AlternateContent>
                  <mc:Choice Requires="wpg">
                    <w:drawing>
                      <wp:anchor distT="0" distB="0" distL="114300" distR="114300" simplePos="0" relativeHeight="252314624" behindDoc="0" locked="0" layoutInCell="1" allowOverlap="1" wp14:anchorId="30ADC1EB" wp14:editId="14F519E8">
                        <wp:simplePos x="0" y="0"/>
                        <wp:positionH relativeFrom="column">
                          <wp:posOffset>159385</wp:posOffset>
                        </wp:positionH>
                        <wp:positionV relativeFrom="paragraph">
                          <wp:posOffset>31750</wp:posOffset>
                        </wp:positionV>
                        <wp:extent cx="302943" cy="152400"/>
                        <wp:effectExtent l="0" t="0" r="20955" b="19050"/>
                        <wp:wrapNone/>
                        <wp:docPr id="171139826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26558416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77025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95970C4" id="Group 103" o:spid="_x0000_s1026" style="position:absolute;margin-left:12.55pt;margin-top:2.5pt;width:23.85pt;height:12pt;z-index:25231462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GChA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"/>
                      </v:group>
                    </w:pict>
                  </mc:Fallback>
                </mc:AlternateContent>
              </w:r>
            </w:ins>
          </w:p>
        </w:tc>
      </w:tr>
      <w:tr w:rsidR="004462D5" w:rsidRPr="00734145" w14:paraId="32FD95A3" w14:textId="77777777" w:rsidTr="00E13526">
        <w:trPr>
          <w:trHeight w:val="150"/>
          <w:jc w:val="center"/>
          <w:ins w:id="1117" w:author="ZAIDOU Mouhammad" w:date="2024-10-19T19:37:00Z"/>
        </w:trPr>
        <w:tc>
          <w:tcPr>
            <w:tcW w:w="321" w:type="pct"/>
          </w:tcPr>
          <w:p w14:paraId="424D153D" w14:textId="77777777" w:rsidR="004462D5" w:rsidRPr="00734145" w:rsidRDefault="004462D5" w:rsidP="00E13526">
            <w:pPr>
              <w:widowControl w:val="0"/>
              <w:spacing w:line="180" w:lineRule="exact"/>
              <w:jc w:val="center"/>
              <w:rPr>
                <w:ins w:id="1118" w:author="ZAIDOU Mouhammad" w:date="2024-10-19T19:37:00Z"/>
                <w:rFonts w:cstheme="minorHAnsi"/>
                <w:sz w:val="19"/>
                <w:szCs w:val="19"/>
                <w:lang w:val="fr-FR"/>
              </w:rPr>
            </w:pPr>
            <w:ins w:id="1119" w:author="ZAIDOU Mouhammad" w:date="2024-10-19T19:37:00Z">
              <w:r w:rsidRPr="00734145">
                <w:rPr>
                  <w:rFonts w:cstheme="minorHAnsi"/>
                  <w:sz w:val="19"/>
                  <w:szCs w:val="19"/>
                  <w:lang w:val="fr-FR"/>
                </w:rPr>
                <w:t>….</w:t>
              </w:r>
            </w:ins>
          </w:p>
        </w:tc>
        <w:tc>
          <w:tcPr>
            <w:tcW w:w="570" w:type="pct"/>
            <w:shd w:val="clear" w:color="auto" w:fill="auto"/>
            <w:tcMar>
              <w:top w:w="72" w:type="dxa"/>
              <w:left w:w="144" w:type="dxa"/>
              <w:bottom w:w="72" w:type="dxa"/>
              <w:right w:w="144" w:type="dxa"/>
            </w:tcMar>
          </w:tcPr>
          <w:p w14:paraId="2234A585" w14:textId="77777777" w:rsidR="004462D5" w:rsidRPr="00734145" w:rsidRDefault="004462D5" w:rsidP="00E13526">
            <w:pPr>
              <w:widowControl w:val="0"/>
              <w:spacing w:line="180" w:lineRule="exact"/>
              <w:jc w:val="center"/>
              <w:rPr>
                <w:ins w:id="1120" w:author="ZAIDOU Mouhammad" w:date="2024-10-19T19:37:00Z"/>
                <w:rFonts w:eastAsia="Arial Narrow" w:cstheme="minorHAnsi"/>
                <w:noProof/>
                <w:sz w:val="19"/>
                <w:szCs w:val="19"/>
                <w:lang w:val="fr-FR" w:eastAsia="en-IN" w:bidi="hi-IN"/>
              </w:rPr>
            </w:pPr>
            <w:ins w:id="1121" w:author="ZAIDOU Mouhammad" w:date="2024-10-19T19:37:00Z">
              <w:r w:rsidRPr="00734145">
                <w:rPr>
                  <w:rFonts w:eastAsia="Arial Narrow" w:cstheme="minorHAnsi"/>
                  <w:noProof/>
                  <w:sz w:val="19"/>
                  <w:szCs w:val="19"/>
                  <w:lang w:val="fr-FR" w:eastAsia="en-IN" w:bidi="hi-IN"/>
                </w:rPr>
                <w:t>……</w:t>
              </w:r>
            </w:ins>
          </w:p>
        </w:tc>
        <w:tc>
          <w:tcPr>
            <w:tcW w:w="578" w:type="pct"/>
            <w:shd w:val="clear" w:color="auto" w:fill="auto"/>
            <w:tcMar>
              <w:top w:w="72" w:type="dxa"/>
              <w:left w:w="144" w:type="dxa"/>
              <w:bottom w:w="72" w:type="dxa"/>
              <w:right w:w="144" w:type="dxa"/>
            </w:tcMar>
          </w:tcPr>
          <w:p w14:paraId="58BEA96B" w14:textId="77777777" w:rsidR="004462D5" w:rsidRPr="00734145" w:rsidRDefault="004462D5" w:rsidP="00E13526">
            <w:pPr>
              <w:widowControl w:val="0"/>
              <w:spacing w:line="180" w:lineRule="exact"/>
              <w:jc w:val="center"/>
              <w:rPr>
                <w:ins w:id="1122" w:author="ZAIDOU Mouhammad" w:date="2024-10-19T19:37:00Z"/>
                <w:rFonts w:cstheme="minorHAnsi"/>
                <w:sz w:val="19"/>
                <w:szCs w:val="19"/>
                <w:lang w:val="fr-FR"/>
              </w:rPr>
            </w:pPr>
            <w:ins w:id="1123" w:author="ZAIDOU Mouhammad" w:date="2024-10-19T19:37:00Z">
              <w:r w:rsidRPr="00734145">
                <w:rPr>
                  <w:rFonts w:cstheme="minorHAnsi"/>
                  <w:sz w:val="19"/>
                  <w:szCs w:val="19"/>
                  <w:lang w:val="fr-FR"/>
                </w:rPr>
                <w:t>……</w:t>
              </w:r>
            </w:ins>
          </w:p>
        </w:tc>
        <w:tc>
          <w:tcPr>
            <w:tcW w:w="527" w:type="pct"/>
            <w:shd w:val="clear" w:color="auto" w:fill="auto"/>
            <w:tcMar>
              <w:top w:w="72" w:type="dxa"/>
              <w:left w:w="144" w:type="dxa"/>
              <w:bottom w:w="72" w:type="dxa"/>
              <w:right w:w="144" w:type="dxa"/>
            </w:tcMar>
          </w:tcPr>
          <w:p w14:paraId="2576605D" w14:textId="77777777" w:rsidR="004462D5" w:rsidRPr="00734145" w:rsidRDefault="004462D5" w:rsidP="00E13526">
            <w:pPr>
              <w:widowControl w:val="0"/>
              <w:spacing w:line="180" w:lineRule="exact"/>
              <w:jc w:val="center"/>
              <w:rPr>
                <w:ins w:id="1124" w:author="ZAIDOU Mouhammad" w:date="2024-10-19T19:37:00Z"/>
                <w:rFonts w:eastAsia="Arial Narrow" w:cstheme="minorHAnsi"/>
                <w:noProof/>
                <w:sz w:val="19"/>
                <w:szCs w:val="19"/>
                <w:lang w:val="fr-FR" w:eastAsia="en-IN" w:bidi="hi-IN"/>
              </w:rPr>
            </w:pPr>
            <w:ins w:id="1125" w:author="ZAIDOU Mouhammad" w:date="2024-10-19T19:37:00Z">
              <w:r w:rsidRPr="00734145">
                <w:rPr>
                  <w:rFonts w:cstheme="minorHAnsi"/>
                  <w:sz w:val="19"/>
                  <w:szCs w:val="19"/>
                  <w:lang w:val="fr-FR"/>
                </w:rPr>
                <w:t>……</w:t>
              </w:r>
            </w:ins>
          </w:p>
        </w:tc>
        <w:tc>
          <w:tcPr>
            <w:tcW w:w="527" w:type="pct"/>
            <w:shd w:val="clear" w:color="auto" w:fill="auto"/>
            <w:tcMar>
              <w:top w:w="72" w:type="dxa"/>
              <w:left w:w="144" w:type="dxa"/>
              <w:bottom w:w="72" w:type="dxa"/>
              <w:right w:w="144" w:type="dxa"/>
            </w:tcMar>
          </w:tcPr>
          <w:p w14:paraId="495B983E" w14:textId="77777777" w:rsidR="004462D5" w:rsidRPr="00734145" w:rsidRDefault="004462D5" w:rsidP="00E13526">
            <w:pPr>
              <w:widowControl w:val="0"/>
              <w:spacing w:line="180" w:lineRule="exact"/>
              <w:jc w:val="center"/>
              <w:rPr>
                <w:ins w:id="1126" w:author="ZAIDOU Mouhammad" w:date="2024-10-19T19:37:00Z"/>
                <w:rFonts w:eastAsia="Arial Narrow" w:cstheme="minorHAnsi"/>
                <w:noProof/>
                <w:sz w:val="19"/>
                <w:szCs w:val="19"/>
                <w:lang w:val="fr-FR" w:eastAsia="en-IN" w:bidi="hi-IN"/>
              </w:rPr>
            </w:pPr>
            <w:ins w:id="1127" w:author="ZAIDOU Mouhammad" w:date="2024-10-19T19:37:00Z">
              <w:r w:rsidRPr="00734145">
                <w:rPr>
                  <w:rFonts w:cstheme="minorHAnsi"/>
                  <w:sz w:val="19"/>
                  <w:szCs w:val="19"/>
                  <w:lang w:val="fr-FR"/>
                </w:rPr>
                <w:t>……</w:t>
              </w:r>
            </w:ins>
          </w:p>
        </w:tc>
        <w:tc>
          <w:tcPr>
            <w:tcW w:w="846" w:type="pct"/>
            <w:shd w:val="clear" w:color="auto" w:fill="auto"/>
            <w:tcMar>
              <w:top w:w="72" w:type="dxa"/>
              <w:left w:w="144" w:type="dxa"/>
              <w:bottom w:w="72" w:type="dxa"/>
              <w:right w:w="144" w:type="dxa"/>
            </w:tcMar>
          </w:tcPr>
          <w:p w14:paraId="59EC4ECD" w14:textId="77777777" w:rsidR="004462D5" w:rsidRPr="00734145" w:rsidRDefault="004462D5" w:rsidP="00E13526">
            <w:pPr>
              <w:widowControl w:val="0"/>
              <w:spacing w:line="180" w:lineRule="exact"/>
              <w:jc w:val="center"/>
              <w:rPr>
                <w:ins w:id="1128" w:author="ZAIDOU Mouhammad" w:date="2024-10-19T19:37:00Z"/>
                <w:rFonts w:cstheme="minorHAnsi"/>
                <w:sz w:val="19"/>
                <w:szCs w:val="19"/>
                <w:lang w:val="fr-FR"/>
              </w:rPr>
            </w:pPr>
            <w:ins w:id="1129" w:author="ZAIDOU Mouhammad" w:date="2024-10-19T19:37:00Z">
              <w:r w:rsidRPr="00734145">
                <w:rPr>
                  <w:rFonts w:cstheme="minorHAnsi"/>
                  <w:sz w:val="19"/>
                  <w:szCs w:val="19"/>
                  <w:lang w:val="fr-FR"/>
                </w:rPr>
                <w:t>……</w:t>
              </w:r>
            </w:ins>
          </w:p>
        </w:tc>
        <w:tc>
          <w:tcPr>
            <w:tcW w:w="616" w:type="pct"/>
          </w:tcPr>
          <w:p w14:paraId="5997E4DD" w14:textId="77777777" w:rsidR="004462D5" w:rsidRPr="00734145" w:rsidRDefault="004462D5" w:rsidP="00E13526">
            <w:pPr>
              <w:widowControl w:val="0"/>
              <w:spacing w:line="180" w:lineRule="exact"/>
              <w:jc w:val="center"/>
              <w:rPr>
                <w:ins w:id="1130" w:author="ZAIDOU Mouhammad" w:date="2024-10-19T19:37:00Z"/>
                <w:rFonts w:cstheme="minorHAnsi"/>
                <w:sz w:val="19"/>
                <w:szCs w:val="19"/>
                <w:lang w:val="fr-FR"/>
              </w:rPr>
            </w:pPr>
            <w:ins w:id="1131" w:author="ZAIDOU Mouhammad" w:date="2024-10-19T19:37:00Z">
              <w:r w:rsidRPr="00734145">
                <w:rPr>
                  <w:rFonts w:cstheme="minorHAnsi"/>
                  <w:sz w:val="19"/>
                  <w:szCs w:val="19"/>
                  <w:lang w:val="fr-FR"/>
                </w:rPr>
                <w:t>……</w:t>
              </w:r>
            </w:ins>
          </w:p>
        </w:tc>
        <w:tc>
          <w:tcPr>
            <w:tcW w:w="441" w:type="pct"/>
          </w:tcPr>
          <w:p w14:paraId="3333DCAF" w14:textId="77777777" w:rsidR="004462D5" w:rsidRPr="00734145" w:rsidRDefault="004462D5" w:rsidP="00E13526">
            <w:pPr>
              <w:widowControl w:val="0"/>
              <w:spacing w:line="180" w:lineRule="exact"/>
              <w:jc w:val="center"/>
              <w:rPr>
                <w:ins w:id="1132" w:author="ZAIDOU Mouhammad" w:date="2024-10-19T19:37:00Z"/>
                <w:rFonts w:cstheme="minorHAnsi"/>
                <w:sz w:val="19"/>
                <w:szCs w:val="19"/>
                <w:lang w:val="fr-FR"/>
              </w:rPr>
            </w:pPr>
            <w:ins w:id="1133" w:author="ZAIDOU Mouhammad" w:date="2024-10-19T19:37:00Z">
              <w:r w:rsidRPr="00734145">
                <w:rPr>
                  <w:rFonts w:cstheme="minorHAnsi"/>
                  <w:sz w:val="19"/>
                  <w:szCs w:val="19"/>
                  <w:lang w:val="fr-FR"/>
                </w:rPr>
                <w:t>……</w:t>
              </w:r>
            </w:ins>
          </w:p>
        </w:tc>
        <w:tc>
          <w:tcPr>
            <w:tcW w:w="574" w:type="pct"/>
          </w:tcPr>
          <w:p w14:paraId="67A5FCB7" w14:textId="77777777" w:rsidR="004462D5" w:rsidRPr="00734145" w:rsidRDefault="004462D5" w:rsidP="00E13526">
            <w:pPr>
              <w:widowControl w:val="0"/>
              <w:spacing w:line="180" w:lineRule="exact"/>
              <w:jc w:val="center"/>
              <w:rPr>
                <w:ins w:id="1134" w:author="ZAIDOU Mouhammad" w:date="2024-10-19T19:37:00Z"/>
                <w:rFonts w:cstheme="minorHAnsi"/>
                <w:noProof/>
                <w:sz w:val="19"/>
                <w:szCs w:val="19"/>
                <w:lang w:val="fr-FR" w:eastAsia="en-IN" w:bidi="hi-IN"/>
              </w:rPr>
            </w:pPr>
            <w:ins w:id="1135" w:author="ZAIDOU Mouhammad" w:date="2024-10-19T19:37:00Z">
              <w:r w:rsidRPr="00734145">
                <w:rPr>
                  <w:rFonts w:cstheme="minorHAnsi"/>
                  <w:sz w:val="19"/>
                  <w:szCs w:val="19"/>
                  <w:lang w:val="fr-FR"/>
                </w:rPr>
                <w:t>……</w:t>
              </w:r>
            </w:ins>
          </w:p>
        </w:tc>
      </w:tr>
      <w:tr w:rsidR="004462D5" w:rsidRPr="00F83934" w14:paraId="1DFCBE8E" w14:textId="77777777" w:rsidTr="00E13526">
        <w:trPr>
          <w:trHeight w:val="150"/>
          <w:jc w:val="center"/>
          <w:ins w:id="1136" w:author="ZAIDOU Mouhammad" w:date="2024-10-19T19:37:00Z"/>
        </w:trPr>
        <w:tc>
          <w:tcPr>
            <w:tcW w:w="5000" w:type="pct"/>
            <w:gridSpan w:val="9"/>
          </w:tcPr>
          <w:p w14:paraId="64EA7509" w14:textId="77777777" w:rsidR="004462D5" w:rsidRPr="00734145" w:rsidRDefault="004462D5" w:rsidP="00E13526">
            <w:pPr>
              <w:widowControl w:val="0"/>
              <w:ind w:left="2268" w:right="79" w:hanging="2126"/>
              <w:rPr>
                <w:ins w:id="1137" w:author="ZAIDOU Mouhammad" w:date="2024-10-19T19:37:00Z"/>
                <w:rFonts w:cstheme="minorHAnsi"/>
                <w:bCs/>
                <w:sz w:val="19"/>
                <w:szCs w:val="19"/>
                <w:lang w:val="fr-FR"/>
              </w:rPr>
            </w:pPr>
            <w:ins w:id="1138" w:author="ZAIDOU Mouhammad" w:date="2024-10-19T19:37:00Z">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=4 ,  DES =5, pédiatre =6, pharmacien=7, infirmier/infirmière=8, Sage-femmes=9, ASC=10, autres=96</w:t>
              </w:r>
            </w:ins>
          </w:p>
          <w:p w14:paraId="1198C160" w14:textId="77777777" w:rsidR="004462D5" w:rsidRPr="00734145" w:rsidRDefault="004462D5" w:rsidP="00E13526">
            <w:pPr>
              <w:widowControl w:val="0"/>
              <w:ind w:left="2268" w:right="79" w:hanging="2126"/>
              <w:rPr>
                <w:ins w:id="1139" w:author="ZAIDOU Mouhammad" w:date="2024-10-19T19:37:00Z"/>
                <w:rFonts w:cstheme="minorHAnsi"/>
                <w:bCs/>
                <w:sz w:val="19"/>
                <w:szCs w:val="19"/>
                <w:lang w:val="fr-FR"/>
              </w:rPr>
            </w:pPr>
            <w:ins w:id="1140" w:author="ZAIDOU Mouhammad" w:date="2024-10-19T19:37:00Z">
              <w:r w:rsidRPr="00734145">
                <w:rPr>
                  <w:rFonts w:cstheme="minorHAnsi"/>
                  <w:b/>
                  <w:bCs/>
                  <w:sz w:val="19"/>
                  <w:szCs w:val="19"/>
                  <w:lang w:val="fr-FR"/>
                </w:rPr>
                <w:t xml:space="preserve">Codes pour la colonne (4) : </w:t>
              </w:r>
              <w:r w:rsidRPr="00734145">
                <w:rPr>
                  <w:rFonts w:cstheme="minorHAnsi"/>
                  <w:bCs/>
                  <w:sz w:val="19"/>
                  <w:szCs w:val="19"/>
                  <w:lang w:val="fr-FR"/>
                </w:rPr>
                <w:t>(Aucun niveau=0, primaire=1, secondaire=2, baccaulauréat=3, licence=4, maîtrise=5, master=6, doctorat=7, doctorat avec spécialisation (DES)=8, autres=96)</w:t>
              </w:r>
            </w:ins>
          </w:p>
          <w:p w14:paraId="2C3F30F4" w14:textId="77777777" w:rsidR="004462D5" w:rsidRPr="00734145" w:rsidRDefault="004462D5" w:rsidP="00E13526">
            <w:pPr>
              <w:ind w:left="2268" w:right="79" w:hanging="2126"/>
              <w:rPr>
                <w:ins w:id="1141" w:author="ZAIDOU Mouhammad" w:date="2024-10-19T19:37:00Z"/>
                <w:rFonts w:cstheme="minorHAnsi"/>
                <w:bCs/>
                <w:sz w:val="19"/>
                <w:szCs w:val="19"/>
                <w:lang w:val="fr-FR"/>
              </w:rPr>
            </w:pPr>
            <w:ins w:id="1142" w:author="ZAIDOU Mouhammad" w:date="2024-10-19T19:37:00Z">
              <w:r w:rsidRPr="00734145">
                <w:rPr>
                  <w:rFonts w:cstheme="minorHAnsi"/>
                  <w:b/>
                  <w:bCs/>
                  <w:sz w:val="19"/>
                  <w:szCs w:val="19"/>
                  <w:lang w:val="fr-FR"/>
                </w:rPr>
                <w:t xml:space="preserve">Codes pour la colonne (8) </w:t>
              </w:r>
              <w:r w:rsidRPr="00734145">
                <w:rPr>
                  <w:rFonts w:cstheme="minorHAnsi"/>
                  <w:bCs/>
                  <w:sz w:val="19"/>
                  <w:szCs w:val="19"/>
                  <w:lang w:val="fr-FR"/>
                </w:rPr>
                <w: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t>
              </w:r>
            </w:ins>
          </w:p>
          <w:p w14:paraId="0F45D982" w14:textId="77777777" w:rsidR="004462D5" w:rsidRPr="00734145" w:rsidRDefault="004462D5" w:rsidP="00E13526">
            <w:pPr>
              <w:ind w:left="2268" w:right="79" w:hanging="2126"/>
              <w:rPr>
                <w:ins w:id="1143" w:author="ZAIDOU Mouhammad" w:date="2024-10-19T19:37:00Z"/>
                <w:rFonts w:cstheme="minorHAnsi"/>
                <w:bCs/>
                <w:sz w:val="19"/>
                <w:szCs w:val="19"/>
                <w:lang w:val="fr-FR"/>
              </w:rPr>
            </w:pPr>
            <w:ins w:id="1144" w:author="ZAIDOU Mouhammad" w:date="2024-10-19T19:37:00Z">
              <w:r w:rsidRPr="00734145">
                <w:rPr>
                  <w:rFonts w:cstheme="minorHAnsi"/>
                  <w:b/>
                  <w:bCs/>
                  <w:sz w:val="19"/>
                  <w:szCs w:val="19"/>
                  <w:lang w:val="fr-FR"/>
                </w:rPr>
                <w:t xml:space="preserve">Codes pour la colonne (10)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ins>
          </w:p>
          <w:p w14:paraId="05B6140A" w14:textId="77777777" w:rsidR="004462D5" w:rsidRPr="00734145" w:rsidRDefault="004462D5" w:rsidP="00E13526">
            <w:pPr>
              <w:widowControl w:val="0"/>
              <w:spacing w:line="180" w:lineRule="exact"/>
              <w:jc w:val="center"/>
              <w:rPr>
                <w:ins w:id="1145" w:author="ZAIDOU Mouhammad" w:date="2024-10-19T19:37:00Z"/>
                <w:rFonts w:cstheme="minorHAnsi"/>
                <w:sz w:val="19"/>
                <w:szCs w:val="19"/>
                <w:lang w:val="fr-FR"/>
              </w:rPr>
            </w:pPr>
            <w:ins w:id="1146" w:author="ZAIDOU Mouhammad" w:date="2024-10-19T19:37:00Z">
              <w:r w:rsidRPr="00734145">
                <w:rPr>
                  <w:rFonts w:cstheme="minorHAnsi"/>
                  <w:b/>
                  <w:bCs/>
                  <w:sz w:val="19"/>
                  <w:szCs w:val="19"/>
                  <w:lang w:val="fr-FR"/>
                </w:rPr>
                <w:t xml:space="preserve">Codes pour la colonne (11)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ins>
          </w:p>
        </w:tc>
      </w:tr>
    </w:tbl>
    <w:p w14:paraId="0CF8601E" w14:textId="59AA45DA" w:rsidR="0035001D" w:rsidRPr="00EC5256" w:rsidRDefault="004462D5">
      <w:pPr>
        <w:spacing w:after="160" w:line="259" w:lineRule="auto"/>
        <w:rPr>
          <w:rFonts w:ascii="Arial" w:hAnsi="Arial" w:cs="Arial"/>
          <w:sz w:val="20"/>
          <w:szCs w:val="20"/>
          <w:lang w:val="fr-FR"/>
        </w:rPr>
        <w:pPrChange w:id="1147" w:author="ZAIDOU Mouhammad" w:date="2024-10-19T19:37:00Z">
          <w:pPr>
            <w:spacing w:line="276" w:lineRule="auto"/>
            <w:jc w:val="center"/>
          </w:pPr>
        </w:pPrChange>
      </w:pPr>
      <w:ins w:id="1148" w:author="ZAIDOU Mouhammad" w:date="2024-10-19T19:37:00Z">
        <w:r>
          <w:rPr>
            <w:rFonts w:ascii="Arial" w:hAnsi="Arial" w:cs="Arial"/>
            <w:sz w:val="20"/>
            <w:szCs w:val="20"/>
            <w:lang w:val="fr-FR"/>
          </w:rPr>
          <w:br w:type="page"/>
        </w:r>
      </w:ins>
    </w:p>
    <w:tbl>
      <w:tblPr>
        <w:tblW w:w="5338"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425"/>
        <w:gridCol w:w="1221"/>
        <w:gridCol w:w="1238"/>
        <w:gridCol w:w="1229"/>
        <w:gridCol w:w="1414"/>
        <w:gridCol w:w="994"/>
        <w:gridCol w:w="1442"/>
        <w:gridCol w:w="1363"/>
        <w:gridCol w:w="1172"/>
        <w:gridCol w:w="1671"/>
        <w:gridCol w:w="1323"/>
        <w:gridCol w:w="947"/>
        <w:gridCol w:w="1232"/>
      </w:tblGrid>
      <w:tr w:rsidR="006D5C46" w:rsidRPr="00AA1CC3" w:rsidDel="004462D5" w14:paraId="21E71E03" w14:textId="0C421D05" w:rsidTr="00FF19BE">
        <w:trPr>
          <w:cantSplit/>
          <w:trHeight w:val="108"/>
          <w:del w:id="1149" w:author="ZAIDOU Mouhammad" w:date="2024-10-19T19:36:00Z"/>
        </w:trPr>
        <w:tc>
          <w:tcPr>
            <w:tcW w:w="136" w:type="pct"/>
          </w:tcPr>
          <w:p w14:paraId="1ADABFD2" w14:textId="30FDEC2B" w:rsidR="006D5C46" w:rsidRPr="00EC5256" w:rsidDel="004462D5" w:rsidRDefault="006D5C46" w:rsidP="001629FA">
            <w:pPr>
              <w:widowControl w:val="0"/>
              <w:rPr>
                <w:del w:id="1150" w:author="ZAIDOU Mouhammad" w:date="2024-10-19T19:36:00Z"/>
                <w:rFonts w:ascii="Arial" w:hAnsi="Arial" w:cs="Arial"/>
                <w:b/>
                <w:bCs/>
                <w:sz w:val="20"/>
                <w:szCs w:val="20"/>
                <w:lang w:val="fr-FR"/>
              </w:rPr>
            </w:pPr>
            <w:del w:id="1151" w:author="ZAIDOU Mouhammad" w:date="2024-10-19T19:36:00Z">
              <w:r w:rsidRPr="00EC5256" w:rsidDel="004462D5">
                <w:rPr>
                  <w:rFonts w:ascii="Arial" w:hAnsi="Arial" w:cs="Arial"/>
                  <w:b/>
                  <w:bCs/>
                  <w:sz w:val="20"/>
                  <w:szCs w:val="20"/>
                  <w:lang w:val="fr-FR"/>
                </w:rPr>
                <w:lastRenderedPageBreak/>
                <w:delText>401</w:delText>
              </w:r>
            </w:del>
          </w:p>
        </w:tc>
        <w:tc>
          <w:tcPr>
            <w:tcW w:w="4864" w:type="pct"/>
            <w:gridSpan w:val="12"/>
            <w:shd w:val="clear" w:color="auto" w:fill="auto"/>
            <w:tcMar>
              <w:top w:w="72" w:type="dxa"/>
              <w:left w:w="144" w:type="dxa"/>
              <w:bottom w:w="72" w:type="dxa"/>
              <w:right w:w="144" w:type="dxa"/>
            </w:tcMar>
          </w:tcPr>
          <w:p w14:paraId="54FDA671" w14:textId="0C614FE1" w:rsidR="006D5C46" w:rsidRPr="00EC5256" w:rsidDel="004462D5" w:rsidRDefault="007C20CF" w:rsidP="001629FA">
            <w:pPr>
              <w:widowControl w:val="0"/>
              <w:rPr>
                <w:del w:id="1152" w:author="ZAIDOU Mouhammad" w:date="2024-10-19T19:36:00Z"/>
                <w:rFonts w:ascii="Arial" w:hAnsi="Arial" w:cs="Arial"/>
                <w:b/>
                <w:bCs/>
                <w:sz w:val="20"/>
                <w:szCs w:val="20"/>
                <w:lang w:val="fr-FR"/>
              </w:rPr>
            </w:pPr>
            <w:del w:id="1153" w:author="ZAIDOU Mouhammad" w:date="2024-10-19T19:36:00Z">
              <w:r w:rsidRPr="00EC5256" w:rsidDel="004462D5">
                <w:rPr>
                  <w:rFonts w:ascii="Arial" w:hAnsi="Arial" w:cs="Arial"/>
                  <w:b/>
                  <w:bCs/>
                  <w:sz w:val="20"/>
                  <w:szCs w:val="20"/>
                  <w:lang w:val="fr-FR"/>
                </w:rPr>
                <w:delText>Veuillez fournir des détails sur le personnel sanctionné (autorisé) et disponible</w:delText>
              </w:r>
            </w:del>
          </w:p>
        </w:tc>
      </w:tr>
      <w:tr w:rsidR="007C20CF" w:rsidRPr="00AA1CC3" w:rsidDel="004462D5" w14:paraId="443CF98F" w14:textId="421A576F" w:rsidTr="001629FA">
        <w:trPr>
          <w:cantSplit/>
          <w:trHeight w:val="1448"/>
          <w:del w:id="1154" w:author="ZAIDOU Mouhammad" w:date="2024-10-19T19:36:00Z"/>
        </w:trPr>
        <w:tc>
          <w:tcPr>
            <w:tcW w:w="136" w:type="pct"/>
          </w:tcPr>
          <w:p w14:paraId="3A770E37" w14:textId="7FAF42CE" w:rsidR="007C20CF" w:rsidRPr="00EC5256" w:rsidDel="004462D5" w:rsidRDefault="007C20CF" w:rsidP="007C20CF">
            <w:pPr>
              <w:widowControl w:val="0"/>
              <w:rPr>
                <w:del w:id="1155" w:author="ZAIDOU Mouhammad" w:date="2024-10-19T19:36:00Z"/>
                <w:rFonts w:ascii="Arial" w:hAnsi="Arial" w:cs="Arial"/>
                <w:sz w:val="20"/>
                <w:szCs w:val="20"/>
                <w:lang w:val="fr-FR"/>
              </w:rPr>
            </w:pPr>
            <w:del w:id="1156" w:author="ZAIDOU Mouhammad" w:date="2024-10-19T19:36:00Z">
              <w:r w:rsidRPr="00EC5256" w:rsidDel="004462D5">
                <w:rPr>
                  <w:rFonts w:ascii="Arial" w:hAnsi="Arial" w:cs="Arial"/>
                  <w:sz w:val="20"/>
                  <w:szCs w:val="20"/>
                  <w:lang w:val="fr-FR"/>
                </w:rPr>
                <w:delText>Sl #</w:delText>
              </w:r>
            </w:del>
          </w:p>
        </w:tc>
        <w:tc>
          <w:tcPr>
            <w:tcW w:w="390" w:type="pct"/>
            <w:shd w:val="clear" w:color="auto" w:fill="auto"/>
            <w:tcMar>
              <w:top w:w="72" w:type="dxa"/>
              <w:left w:w="144" w:type="dxa"/>
              <w:bottom w:w="72" w:type="dxa"/>
              <w:right w:w="144" w:type="dxa"/>
            </w:tcMar>
            <w:hideMark/>
          </w:tcPr>
          <w:p w14:paraId="354737C0" w14:textId="5CC9A4B2" w:rsidR="007C20CF" w:rsidRPr="00EC5256" w:rsidDel="004462D5" w:rsidRDefault="007C20CF" w:rsidP="007C20CF">
            <w:pPr>
              <w:widowControl w:val="0"/>
              <w:jc w:val="center"/>
              <w:rPr>
                <w:del w:id="1157" w:author="ZAIDOU Mouhammad" w:date="2024-10-19T19:36:00Z"/>
                <w:rFonts w:ascii="Calibri" w:hAnsi="Calibri" w:cs="Calibri"/>
                <w:sz w:val="20"/>
                <w:szCs w:val="20"/>
                <w:lang w:val="fr-FR"/>
              </w:rPr>
            </w:pPr>
            <w:del w:id="1158" w:author="ZAIDOU Mouhammad" w:date="2024-10-19T19:36:00Z">
              <w:r w:rsidRPr="00EC5256" w:rsidDel="004462D5">
                <w:rPr>
                  <w:rFonts w:ascii="Calibri" w:hAnsi="Calibri" w:cs="Calibri"/>
                  <w:sz w:val="20"/>
                  <w:szCs w:val="20"/>
                  <w:lang w:val="fr-FR"/>
                </w:rPr>
                <w:delText>Désignation du personnel sanctionné (autorisé)</w:delText>
              </w:r>
            </w:del>
          </w:p>
          <w:p w14:paraId="6C63A6E4" w14:textId="6C1BB49B" w:rsidR="007C20CF" w:rsidRPr="00EC5256" w:rsidDel="004462D5" w:rsidRDefault="007C20CF" w:rsidP="007C20CF">
            <w:pPr>
              <w:widowControl w:val="0"/>
              <w:jc w:val="center"/>
              <w:rPr>
                <w:del w:id="1159" w:author="ZAIDOU Mouhammad" w:date="2024-10-19T19:36:00Z"/>
                <w:rFonts w:ascii="Arial" w:hAnsi="Arial" w:cs="Arial"/>
                <w:b/>
                <w:bCs/>
                <w:sz w:val="20"/>
                <w:szCs w:val="20"/>
                <w:lang w:val="fr-FR"/>
              </w:rPr>
            </w:pPr>
            <w:del w:id="1160" w:author="ZAIDOU Mouhammad" w:date="2024-10-19T19:36:00Z">
              <w:r w:rsidRPr="00EC5256" w:rsidDel="004462D5">
                <w:rPr>
                  <w:rFonts w:ascii="Calibri" w:hAnsi="Calibri" w:cs="Calibri"/>
                  <w:b/>
                  <w:bCs/>
                  <w:sz w:val="18"/>
                  <w:szCs w:val="18"/>
                  <w:lang w:val="fr-FR"/>
                </w:rPr>
                <w:delText>[UTILISER LES CODES]</w:delText>
              </w:r>
            </w:del>
          </w:p>
        </w:tc>
        <w:tc>
          <w:tcPr>
            <w:tcW w:w="395" w:type="pct"/>
            <w:shd w:val="clear" w:color="auto" w:fill="auto"/>
            <w:tcMar>
              <w:top w:w="72" w:type="dxa"/>
              <w:left w:w="144" w:type="dxa"/>
              <w:bottom w:w="72" w:type="dxa"/>
              <w:right w:w="144" w:type="dxa"/>
            </w:tcMar>
            <w:hideMark/>
          </w:tcPr>
          <w:p w14:paraId="095722AD" w14:textId="79841998" w:rsidR="007C20CF" w:rsidRPr="00EC5256" w:rsidDel="004462D5" w:rsidRDefault="007C20CF" w:rsidP="007C20CF">
            <w:pPr>
              <w:widowControl w:val="0"/>
              <w:jc w:val="center"/>
              <w:rPr>
                <w:del w:id="1161" w:author="ZAIDOU Mouhammad" w:date="2024-10-19T19:36:00Z"/>
                <w:rFonts w:ascii="Calibri" w:hAnsi="Calibri" w:cs="Calibri"/>
                <w:sz w:val="20"/>
                <w:szCs w:val="20"/>
                <w:lang w:val="fr-FR"/>
              </w:rPr>
            </w:pPr>
            <w:del w:id="1162" w:author="ZAIDOU Mouhammad" w:date="2024-10-19T19:36:00Z">
              <w:r w:rsidRPr="00EC5256" w:rsidDel="004462D5">
                <w:rPr>
                  <w:rFonts w:ascii="Calibri" w:hAnsi="Calibri" w:cs="Calibri"/>
                  <w:sz w:val="20"/>
                  <w:szCs w:val="20"/>
                  <w:lang w:val="fr-FR"/>
                </w:rPr>
                <w:delText>Ce poste est-il actuellement vacant ?</w:delText>
              </w:r>
            </w:del>
          </w:p>
          <w:p w14:paraId="6EDA07E2" w14:textId="1D43F3EF" w:rsidR="007C20CF" w:rsidRPr="00EC5256" w:rsidDel="004462D5" w:rsidRDefault="007C20CF" w:rsidP="007C20CF">
            <w:pPr>
              <w:widowControl w:val="0"/>
              <w:jc w:val="center"/>
              <w:rPr>
                <w:del w:id="1163" w:author="ZAIDOU Mouhammad" w:date="2024-10-19T19:36:00Z"/>
                <w:rFonts w:ascii="Calibri" w:hAnsi="Calibri" w:cs="Calibri"/>
                <w:b/>
                <w:sz w:val="20"/>
                <w:szCs w:val="20"/>
                <w:lang w:val="fr-FR"/>
              </w:rPr>
            </w:pPr>
            <w:del w:id="1164" w:author="ZAIDOU Mouhammad" w:date="2024-10-19T19:36:00Z">
              <w:r w:rsidRPr="00EC5256" w:rsidDel="004462D5">
                <w:rPr>
                  <w:rFonts w:ascii="Calibri" w:hAnsi="Calibri" w:cs="Calibri"/>
                  <w:b/>
                  <w:sz w:val="20"/>
                  <w:szCs w:val="20"/>
                  <w:lang w:val="fr-FR"/>
                </w:rPr>
                <w:delText xml:space="preserve">(Oui -1, </w:delText>
              </w:r>
              <w:r w:rsidR="003874A6" w:rsidRPr="00EC5256" w:rsidDel="004462D5">
                <w:rPr>
                  <w:rFonts w:ascii="Calibri" w:hAnsi="Calibri" w:cs="Calibri"/>
                  <w:b/>
                  <w:sz w:val="20"/>
                  <w:szCs w:val="20"/>
                  <w:lang w:val="fr-FR"/>
                </w:rPr>
                <w:delText>Non</w:delText>
              </w:r>
              <w:r w:rsidRPr="00EC5256" w:rsidDel="004462D5">
                <w:rPr>
                  <w:rFonts w:ascii="Calibri" w:hAnsi="Calibri" w:cs="Calibri"/>
                  <w:b/>
                  <w:sz w:val="20"/>
                  <w:szCs w:val="20"/>
                  <w:lang w:val="fr-FR"/>
                </w:rPr>
                <w:delText xml:space="preserve"> – 2)</w:delText>
              </w:r>
            </w:del>
          </w:p>
          <w:p w14:paraId="3D6D5C6B" w14:textId="23C01BBD" w:rsidR="007C20CF" w:rsidRPr="00EC5256" w:rsidDel="004462D5" w:rsidRDefault="007C20CF" w:rsidP="007C20CF">
            <w:pPr>
              <w:widowControl w:val="0"/>
              <w:jc w:val="center"/>
              <w:rPr>
                <w:del w:id="1165" w:author="ZAIDOU Mouhammad" w:date="2024-10-19T19:36:00Z"/>
                <w:rFonts w:ascii="Calibri" w:hAnsi="Calibri" w:cs="Calibri"/>
                <w:b/>
                <w:sz w:val="20"/>
                <w:szCs w:val="20"/>
                <w:lang w:val="fr-FR"/>
              </w:rPr>
            </w:pPr>
            <w:del w:id="1166" w:author="ZAIDOU Mouhammad" w:date="2024-10-19T19:36:00Z">
              <w:r w:rsidRPr="00EC5256" w:rsidDel="004462D5">
                <w:rPr>
                  <w:rFonts w:ascii="Calibri" w:hAnsi="Calibri" w:cs="Calibri"/>
                  <w:b/>
                  <w:sz w:val="20"/>
                  <w:szCs w:val="20"/>
                  <w:lang w:val="fr-FR"/>
                </w:rPr>
                <w:delText xml:space="preserve"> </w:delText>
              </w:r>
            </w:del>
          </w:p>
          <w:p w14:paraId="2E35135F" w14:textId="0B502DEF" w:rsidR="007C20CF" w:rsidRPr="00EC5256" w:rsidDel="004462D5" w:rsidRDefault="007C20CF" w:rsidP="007C20CF">
            <w:pPr>
              <w:widowControl w:val="0"/>
              <w:jc w:val="center"/>
              <w:rPr>
                <w:del w:id="1167" w:author="ZAIDOU Mouhammad" w:date="2024-10-19T19:36:00Z"/>
                <w:rFonts w:ascii="Arial" w:hAnsi="Arial" w:cs="Arial"/>
                <w:sz w:val="20"/>
                <w:szCs w:val="20"/>
                <w:lang w:val="fr-FR"/>
              </w:rPr>
            </w:pPr>
            <w:del w:id="1168" w:author="ZAIDOU Mouhammad" w:date="2024-10-19T19:36:00Z">
              <w:r w:rsidRPr="00EC5256" w:rsidDel="004462D5">
                <w:rPr>
                  <w:rFonts w:ascii="Calibri" w:hAnsi="Calibri" w:cs="Calibri"/>
                  <w:b/>
                  <w:sz w:val="20"/>
                  <w:szCs w:val="20"/>
                  <w:lang w:val="fr-FR"/>
                </w:rPr>
                <w:delText xml:space="preserve">[Si </w:delText>
              </w:r>
              <w:r w:rsidR="003874A6" w:rsidRPr="00EC5256" w:rsidDel="004462D5">
                <w:rPr>
                  <w:rFonts w:ascii="Calibri" w:hAnsi="Calibri" w:cs="Calibri"/>
                  <w:b/>
                  <w:sz w:val="20"/>
                  <w:szCs w:val="20"/>
                  <w:lang w:val="fr-FR"/>
                </w:rPr>
                <w:delText>Non</w:delText>
              </w:r>
              <w:r w:rsidRPr="00EC5256" w:rsidDel="004462D5">
                <w:rPr>
                  <w:rFonts w:ascii="Calibri" w:hAnsi="Calibri" w:cs="Calibri"/>
                  <w:b/>
                  <w:sz w:val="20"/>
                  <w:szCs w:val="20"/>
                  <w:lang w:val="fr-FR"/>
                </w:rPr>
                <w:delText>, passez au point 12]</w:delText>
              </w:r>
            </w:del>
          </w:p>
        </w:tc>
        <w:tc>
          <w:tcPr>
            <w:tcW w:w="392" w:type="pct"/>
            <w:shd w:val="clear" w:color="auto" w:fill="auto"/>
            <w:tcMar>
              <w:top w:w="72" w:type="dxa"/>
              <w:left w:w="144" w:type="dxa"/>
              <w:bottom w:w="72" w:type="dxa"/>
              <w:right w:w="144" w:type="dxa"/>
            </w:tcMar>
            <w:hideMark/>
          </w:tcPr>
          <w:p w14:paraId="2DDFC124" w14:textId="54A50E58" w:rsidR="007C20CF" w:rsidRPr="00EC5256" w:rsidDel="004462D5" w:rsidRDefault="007C20CF" w:rsidP="007C20CF">
            <w:pPr>
              <w:widowControl w:val="0"/>
              <w:jc w:val="center"/>
              <w:rPr>
                <w:del w:id="1169" w:author="ZAIDOU Mouhammad" w:date="2024-10-19T19:36:00Z"/>
                <w:rFonts w:ascii="Calibri" w:hAnsi="Calibri" w:cs="Calibri"/>
                <w:sz w:val="20"/>
                <w:szCs w:val="20"/>
                <w:lang w:val="fr-FR"/>
              </w:rPr>
            </w:pPr>
            <w:del w:id="1170" w:author="ZAIDOU Mouhammad" w:date="2024-10-19T19:36:00Z">
              <w:r w:rsidRPr="00EC5256" w:rsidDel="004462D5">
                <w:rPr>
                  <w:rFonts w:ascii="Calibri" w:hAnsi="Calibri" w:cs="Calibri"/>
                  <w:sz w:val="20"/>
                  <w:szCs w:val="20"/>
                  <w:lang w:val="fr-FR"/>
                </w:rPr>
                <w:delText xml:space="preserve">Sexe </w:delText>
              </w:r>
            </w:del>
          </w:p>
          <w:p w14:paraId="7C01461C" w14:textId="5B242188" w:rsidR="007C20CF" w:rsidRPr="00EC5256" w:rsidDel="004462D5" w:rsidRDefault="007C20CF" w:rsidP="007C20CF">
            <w:pPr>
              <w:widowControl w:val="0"/>
              <w:jc w:val="center"/>
              <w:rPr>
                <w:del w:id="1171" w:author="ZAIDOU Mouhammad" w:date="2024-10-19T19:36:00Z"/>
                <w:rFonts w:ascii="Calibri" w:hAnsi="Calibri" w:cs="Calibri"/>
                <w:sz w:val="20"/>
                <w:szCs w:val="20"/>
                <w:lang w:val="fr-FR"/>
              </w:rPr>
            </w:pPr>
          </w:p>
          <w:p w14:paraId="50C69471" w14:textId="3F71DCE3" w:rsidR="007C20CF" w:rsidRPr="00EC5256" w:rsidDel="004462D5" w:rsidRDefault="007C20CF" w:rsidP="007C20CF">
            <w:pPr>
              <w:widowControl w:val="0"/>
              <w:jc w:val="center"/>
              <w:rPr>
                <w:del w:id="1172" w:author="ZAIDOU Mouhammad" w:date="2024-10-19T19:36:00Z"/>
                <w:rFonts w:ascii="Arial" w:hAnsi="Arial" w:cs="Arial"/>
                <w:sz w:val="20"/>
                <w:szCs w:val="20"/>
                <w:lang w:val="fr-FR"/>
              </w:rPr>
            </w:pPr>
            <w:del w:id="1173" w:author="ZAIDOU Mouhammad" w:date="2024-10-19T19:36:00Z">
              <w:r w:rsidRPr="00EC5256" w:rsidDel="004462D5">
                <w:rPr>
                  <w:rFonts w:ascii="Calibri" w:hAnsi="Calibri" w:cs="Calibri"/>
                  <w:sz w:val="20"/>
                  <w:szCs w:val="20"/>
                  <w:lang w:val="fr-FR"/>
                </w:rPr>
                <w:delText>(Homme -1, Femme -2, Autre -3)</w:delText>
              </w:r>
            </w:del>
          </w:p>
        </w:tc>
        <w:tc>
          <w:tcPr>
            <w:tcW w:w="451" w:type="pct"/>
            <w:shd w:val="clear" w:color="auto" w:fill="auto"/>
            <w:tcMar>
              <w:top w:w="72" w:type="dxa"/>
              <w:left w:w="144" w:type="dxa"/>
              <w:bottom w:w="72" w:type="dxa"/>
              <w:right w:w="144" w:type="dxa"/>
            </w:tcMar>
            <w:hideMark/>
          </w:tcPr>
          <w:p w14:paraId="58F8540E" w14:textId="7371E92E" w:rsidR="007C20CF" w:rsidRPr="00EC5256" w:rsidDel="004462D5" w:rsidRDefault="007C20CF" w:rsidP="007C20CF">
            <w:pPr>
              <w:widowControl w:val="0"/>
              <w:jc w:val="center"/>
              <w:rPr>
                <w:del w:id="1174" w:author="ZAIDOU Mouhammad" w:date="2024-10-19T19:36:00Z"/>
                <w:rFonts w:ascii="Calibri" w:hAnsi="Calibri" w:cs="Calibri"/>
                <w:sz w:val="20"/>
                <w:szCs w:val="20"/>
                <w:lang w:val="fr-FR"/>
              </w:rPr>
            </w:pPr>
            <w:del w:id="1175" w:author="ZAIDOU Mouhammad" w:date="2024-10-19T19:36:00Z">
              <w:r w:rsidRPr="00EC5256" w:rsidDel="004462D5">
                <w:rPr>
                  <w:rFonts w:ascii="Calibri" w:hAnsi="Calibri" w:cs="Calibri"/>
                  <w:sz w:val="20"/>
                  <w:szCs w:val="20"/>
                  <w:lang w:val="fr-FR"/>
                </w:rPr>
                <w:delText>Niveau d'études</w:delText>
              </w:r>
              <w:r w:rsidRPr="00EC5256" w:rsidDel="004462D5">
                <w:rPr>
                  <w:rFonts w:ascii="Calibri" w:hAnsi="Calibri" w:cs="Calibri"/>
                  <w:sz w:val="20"/>
                  <w:szCs w:val="20"/>
                  <w:lang w:val="fr-FR"/>
                </w:rPr>
                <w:br/>
              </w:r>
            </w:del>
          </w:p>
          <w:p w14:paraId="54D8ED3F" w14:textId="79325CCB" w:rsidR="007C20CF" w:rsidRPr="00EC5256" w:rsidDel="004462D5" w:rsidRDefault="007C20CF" w:rsidP="007C20CF">
            <w:pPr>
              <w:widowControl w:val="0"/>
              <w:jc w:val="center"/>
              <w:rPr>
                <w:del w:id="1176" w:author="ZAIDOU Mouhammad" w:date="2024-10-19T19:36:00Z"/>
                <w:rFonts w:ascii="Arial" w:hAnsi="Arial" w:cs="Arial"/>
                <w:sz w:val="20"/>
                <w:szCs w:val="20"/>
                <w:lang w:val="fr-FR"/>
              </w:rPr>
            </w:pPr>
            <w:del w:id="1177" w:author="ZAIDOU Mouhammad" w:date="2024-10-19T19:36:00Z">
              <w:r w:rsidRPr="00EC5256" w:rsidDel="004462D5">
                <w:rPr>
                  <w:rFonts w:ascii="Calibri" w:hAnsi="Calibri" w:cs="Calibri"/>
                  <w:sz w:val="20"/>
                  <w:szCs w:val="20"/>
                  <w:lang w:val="fr-FR"/>
                </w:rPr>
                <w:delText>[</w:delText>
              </w:r>
              <w:r w:rsidRPr="00EC5256" w:rsidDel="004462D5">
                <w:rPr>
                  <w:rFonts w:ascii="Calibri" w:hAnsi="Calibri" w:cs="Calibri"/>
                  <w:b/>
                  <w:bCs/>
                  <w:sz w:val="18"/>
                  <w:szCs w:val="18"/>
                  <w:lang w:val="fr-FR"/>
                </w:rPr>
                <w:delText>UTILISER LES CODES</w:delText>
              </w:r>
              <w:r w:rsidRPr="00EC5256" w:rsidDel="004462D5">
                <w:rPr>
                  <w:rFonts w:ascii="Calibri" w:hAnsi="Calibri" w:cs="Calibri"/>
                  <w:sz w:val="20"/>
                  <w:szCs w:val="20"/>
                  <w:lang w:val="fr-FR"/>
                </w:rPr>
                <w:delText>]</w:delText>
              </w:r>
            </w:del>
          </w:p>
        </w:tc>
        <w:tc>
          <w:tcPr>
            <w:tcW w:w="317" w:type="pct"/>
            <w:shd w:val="clear" w:color="auto" w:fill="auto"/>
            <w:tcMar>
              <w:top w:w="72" w:type="dxa"/>
              <w:left w:w="144" w:type="dxa"/>
              <w:bottom w:w="72" w:type="dxa"/>
              <w:right w:w="144" w:type="dxa"/>
            </w:tcMar>
            <w:hideMark/>
          </w:tcPr>
          <w:p w14:paraId="05E6E3FF" w14:textId="625E6457" w:rsidR="007C20CF" w:rsidRPr="00EC5256" w:rsidDel="004462D5" w:rsidRDefault="007C20CF" w:rsidP="007C20CF">
            <w:pPr>
              <w:widowControl w:val="0"/>
              <w:jc w:val="center"/>
              <w:rPr>
                <w:del w:id="1178" w:author="ZAIDOU Mouhammad" w:date="2024-10-19T19:36:00Z"/>
                <w:rFonts w:ascii="Calibri" w:hAnsi="Calibri" w:cs="Calibri"/>
                <w:sz w:val="20"/>
                <w:szCs w:val="20"/>
                <w:lang w:val="fr-FR"/>
              </w:rPr>
            </w:pPr>
            <w:del w:id="1179" w:author="ZAIDOU Mouhammad" w:date="2024-10-19T19:36:00Z">
              <w:r w:rsidRPr="00EC5256" w:rsidDel="004462D5">
                <w:rPr>
                  <w:rFonts w:ascii="Calibri" w:hAnsi="Calibri" w:cs="Calibri"/>
                  <w:sz w:val="20"/>
                  <w:szCs w:val="20"/>
                  <w:lang w:val="fr-FR"/>
                </w:rPr>
                <w:delText>Formation complémentaire sur le PF</w:delText>
              </w:r>
            </w:del>
          </w:p>
          <w:p w14:paraId="041FE126" w14:textId="5724542D" w:rsidR="007C20CF" w:rsidRPr="00EC5256" w:rsidDel="004462D5" w:rsidRDefault="007C20CF" w:rsidP="007C20CF">
            <w:pPr>
              <w:widowControl w:val="0"/>
              <w:jc w:val="center"/>
              <w:rPr>
                <w:del w:id="1180" w:author="ZAIDOU Mouhammad" w:date="2024-10-19T19:36:00Z"/>
                <w:rFonts w:ascii="Arial" w:hAnsi="Arial" w:cs="Arial"/>
                <w:sz w:val="20"/>
                <w:szCs w:val="20"/>
                <w:lang w:val="fr-FR"/>
              </w:rPr>
            </w:pPr>
            <w:del w:id="1181" w:author="ZAIDOU Mouhammad" w:date="2024-10-19T19:36:00Z">
              <w:r w:rsidRPr="00EC5256" w:rsidDel="004462D5">
                <w:rPr>
                  <w:rFonts w:ascii="Calibri" w:hAnsi="Calibri" w:cs="Calibri"/>
                  <w:b/>
                  <w:bCs/>
                  <w:sz w:val="18"/>
                  <w:szCs w:val="18"/>
                  <w:lang w:val="fr-FR"/>
                </w:rPr>
                <w:delText>[UTILISER LES CODES]</w:delText>
              </w:r>
            </w:del>
          </w:p>
        </w:tc>
        <w:tc>
          <w:tcPr>
            <w:tcW w:w="460" w:type="pct"/>
            <w:shd w:val="clear" w:color="auto" w:fill="auto"/>
            <w:tcMar>
              <w:top w:w="72" w:type="dxa"/>
              <w:left w:w="144" w:type="dxa"/>
              <w:bottom w:w="72" w:type="dxa"/>
              <w:right w:w="144" w:type="dxa"/>
            </w:tcMar>
            <w:hideMark/>
          </w:tcPr>
          <w:p w14:paraId="43A26434" w14:textId="427498CF" w:rsidR="007C20CF" w:rsidRPr="00EC5256" w:rsidDel="004462D5" w:rsidRDefault="007C20CF" w:rsidP="007C20CF">
            <w:pPr>
              <w:widowControl w:val="0"/>
              <w:jc w:val="center"/>
              <w:rPr>
                <w:del w:id="1182" w:author="ZAIDOU Mouhammad" w:date="2024-10-19T19:36:00Z"/>
                <w:rFonts w:ascii="Calibri" w:hAnsi="Calibri" w:cs="Calibri"/>
                <w:sz w:val="20"/>
                <w:szCs w:val="20"/>
                <w:lang w:val="fr-FR"/>
              </w:rPr>
            </w:pPr>
            <w:del w:id="1183" w:author="ZAIDOU Mouhammad" w:date="2024-10-19T19:36:00Z">
              <w:r w:rsidRPr="00EC5256" w:rsidDel="004462D5">
                <w:rPr>
                  <w:rFonts w:ascii="Calibri" w:hAnsi="Calibri" w:cs="Calibri"/>
                  <w:sz w:val="20"/>
                  <w:szCs w:val="20"/>
                  <w:lang w:val="fr-FR"/>
                </w:rPr>
                <w:delText xml:space="preserve">Cette personne fournit-elle actuellement des services de PF ? </w:delText>
              </w:r>
            </w:del>
          </w:p>
          <w:p w14:paraId="47EAFD13" w14:textId="67B9B375" w:rsidR="007C20CF" w:rsidRPr="00EC5256" w:rsidDel="004462D5" w:rsidRDefault="007C20CF" w:rsidP="007C20CF">
            <w:pPr>
              <w:widowControl w:val="0"/>
              <w:jc w:val="center"/>
              <w:rPr>
                <w:del w:id="1184" w:author="ZAIDOU Mouhammad" w:date="2024-10-19T19:36:00Z"/>
                <w:rFonts w:ascii="Calibri" w:hAnsi="Calibri" w:cs="Calibri"/>
                <w:b/>
                <w:sz w:val="20"/>
                <w:szCs w:val="20"/>
                <w:lang w:val="fr-FR"/>
              </w:rPr>
            </w:pPr>
            <w:del w:id="1185" w:author="ZAIDOU Mouhammad" w:date="2024-10-19T19:36:00Z">
              <w:r w:rsidRPr="00EC5256" w:rsidDel="004462D5">
                <w:rPr>
                  <w:rFonts w:ascii="Calibri" w:hAnsi="Calibri" w:cs="Calibri"/>
                  <w:b/>
                  <w:sz w:val="20"/>
                  <w:szCs w:val="20"/>
                  <w:lang w:val="fr-FR"/>
                </w:rPr>
                <w:delText xml:space="preserve">(Oui -1, </w:delText>
              </w:r>
              <w:r w:rsidR="003874A6" w:rsidRPr="00EC5256" w:rsidDel="004462D5">
                <w:rPr>
                  <w:rFonts w:ascii="Calibri" w:hAnsi="Calibri" w:cs="Calibri"/>
                  <w:b/>
                  <w:sz w:val="20"/>
                  <w:szCs w:val="20"/>
                  <w:lang w:val="fr-FR"/>
                </w:rPr>
                <w:delText>Non</w:delText>
              </w:r>
              <w:r w:rsidRPr="00EC5256" w:rsidDel="004462D5">
                <w:rPr>
                  <w:rFonts w:ascii="Calibri" w:hAnsi="Calibri" w:cs="Calibri"/>
                  <w:b/>
                  <w:sz w:val="20"/>
                  <w:szCs w:val="20"/>
                  <w:lang w:val="fr-FR"/>
                </w:rPr>
                <w:delText xml:space="preserve">-2) </w:delText>
              </w:r>
            </w:del>
          </w:p>
          <w:p w14:paraId="266DAA4A" w14:textId="7F59B074" w:rsidR="007C20CF" w:rsidRPr="00EC5256" w:rsidDel="004462D5" w:rsidRDefault="007C20CF" w:rsidP="007C20CF">
            <w:pPr>
              <w:widowControl w:val="0"/>
              <w:jc w:val="center"/>
              <w:rPr>
                <w:del w:id="1186" w:author="ZAIDOU Mouhammad" w:date="2024-10-19T19:36:00Z"/>
                <w:rFonts w:ascii="Arial" w:hAnsi="Arial" w:cs="Arial"/>
                <w:sz w:val="20"/>
                <w:szCs w:val="20"/>
                <w:lang w:val="fr-FR"/>
              </w:rPr>
            </w:pPr>
            <w:del w:id="1187" w:author="ZAIDOU Mouhammad" w:date="2024-10-19T19:36:00Z">
              <w:r w:rsidRPr="00EC5256" w:rsidDel="004462D5">
                <w:rPr>
                  <w:rFonts w:ascii="Calibri" w:hAnsi="Calibri" w:cs="Calibri"/>
                  <w:b/>
                  <w:sz w:val="20"/>
                  <w:szCs w:val="20"/>
                  <w:lang w:val="fr-FR"/>
                </w:rPr>
                <w:delText xml:space="preserve">[Si </w:delText>
              </w:r>
              <w:r w:rsidR="003874A6" w:rsidRPr="00EC5256" w:rsidDel="004462D5">
                <w:rPr>
                  <w:rFonts w:ascii="Calibri" w:hAnsi="Calibri" w:cs="Calibri"/>
                  <w:b/>
                  <w:sz w:val="20"/>
                  <w:szCs w:val="20"/>
                  <w:lang w:val="fr-FR"/>
                </w:rPr>
                <w:delText>Non</w:delText>
              </w:r>
              <w:r w:rsidRPr="00EC5256" w:rsidDel="004462D5">
                <w:rPr>
                  <w:rFonts w:ascii="Calibri" w:hAnsi="Calibri" w:cs="Calibri"/>
                  <w:b/>
                  <w:sz w:val="20"/>
                  <w:szCs w:val="20"/>
                  <w:lang w:val="fr-FR"/>
                </w:rPr>
                <w:delText>, passez à 9]</w:delText>
              </w:r>
            </w:del>
          </w:p>
        </w:tc>
        <w:tc>
          <w:tcPr>
            <w:tcW w:w="435" w:type="pct"/>
            <w:shd w:val="clear" w:color="auto" w:fill="auto"/>
            <w:tcMar>
              <w:top w:w="72" w:type="dxa"/>
              <w:left w:w="144" w:type="dxa"/>
              <w:bottom w:w="72" w:type="dxa"/>
              <w:right w:w="144" w:type="dxa"/>
            </w:tcMar>
            <w:hideMark/>
          </w:tcPr>
          <w:p w14:paraId="55815B03" w14:textId="7CBFE37D" w:rsidR="007C20CF" w:rsidRPr="00EC5256" w:rsidDel="004462D5" w:rsidRDefault="007C20CF" w:rsidP="007C20CF">
            <w:pPr>
              <w:widowControl w:val="0"/>
              <w:jc w:val="center"/>
              <w:rPr>
                <w:del w:id="1188" w:author="ZAIDOU Mouhammad" w:date="2024-10-19T19:36:00Z"/>
                <w:rFonts w:ascii="Calibri" w:hAnsi="Calibri" w:cs="Calibri"/>
                <w:sz w:val="20"/>
                <w:szCs w:val="20"/>
                <w:lang w:val="fr-FR"/>
              </w:rPr>
            </w:pPr>
            <w:del w:id="1189" w:author="ZAIDOU Mouhammad" w:date="2024-10-19T19:36:00Z">
              <w:r w:rsidRPr="00EC5256" w:rsidDel="004462D5">
                <w:rPr>
                  <w:rFonts w:ascii="Calibri" w:hAnsi="Calibri" w:cs="Calibri"/>
                  <w:sz w:val="20"/>
                  <w:szCs w:val="20"/>
                  <w:lang w:val="fr-FR"/>
                </w:rPr>
                <w:delText xml:space="preserve">Quelles sont les méthodes qu'il/elle propose ? </w:delText>
              </w:r>
            </w:del>
          </w:p>
          <w:p w14:paraId="5E8D67EA" w14:textId="26F25418" w:rsidR="007C20CF" w:rsidRPr="00EC5256" w:rsidDel="004462D5" w:rsidRDefault="007C20CF" w:rsidP="007C20CF">
            <w:pPr>
              <w:widowControl w:val="0"/>
              <w:jc w:val="center"/>
              <w:rPr>
                <w:del w:id="1190" w:author="ZAIDOU Mouhammad" w:date="2024-10-19T19:36:00Z"/>
                <w:rFonts w:ascii="Calibri" w:hAnsi="Calibri" w:cs="Calibri"/>
                <w:b/>
                <w:sz w:val="20"/>
                <w:szCs w:val="20"/>
                <w:lang w:val="fr-FR"/>
              </w:rPr>
            </w:pPr>
            <w:del w:id="1191" w:author="ZAIDOU Mouhammad" w:date="2024-10-19T19:36:00Z">
              <w:r w:rsidRPr="00EC5256" w:rsidDel="004462D5">
                <w:rPr>
                  <w:rFonts w:ascii="Calibri" w:hAnsi="Calibri" w:cs="Calibri"/>
                  <w:b/>
                  <w:sz w:val="20"/>
                  <w:szCs w:val="20"/>
                  <w:lang w:val="fr-FR"/>
                </w:rPr>
                <w:delText>RÉPONSES MULTIPLES</w:delText>
              </w:r>
            </w:del>
          </w:p>
          <w:p w14:paraId="273FBE02" w14:textId="08724795" w:rsidR="007C20CF" w:rsidRPr="00EC5256" w:rsidDel="004462D5" w:rsidRDefault="007C20CF" w:rsidP="007C20CF">
            <w:pPr>
              <w:widowControl w:val="0"/>
              <w:jc w:val="center"/>
              <w:rPr>
                <w:del w:id="1192" w:author="ZAIDOU Mouhammad" w:date="2024-10-19T19:36:00Z"/>
                <w:rFonts w:ascii="Arial" w:hAnsi="Arial" w:cs="Arial"/>
                <w:b/>
                <w:bCs/>
                <w:sz w:val="20"/>
                <w:szCs w:val="20"/>
                <w:lang w:val="fr-FR"/>
              </w:rPr>
            </w:pPr>
            <w:del w:id="1193" w:author="ZAIDOU Mouhammad" w:date="2024-10-19T19:36:00Z">
              <w:r w:rsidRPr="00EC5256" w:rsidDel="004462D5">
                <w:rPr>
                  <w:rFonts w:ascii="Calibri" w:hAnsi="Calibri" w:cs="Calibri"/>
                  <w:b/>
                  <w:sz w:val="20"/>
                  <w:szCs w:val="20"/>
                  <w:lang w:val="fr-FR"/>
                </w:rPr>
                <w:delText>[UTILISER LES CODES]</w:delText>
              </w:r>
            </w:del>
          </w:p>
        </w:tc>
        <w:tc>
          <w:tcPr>
            <w:tcW w:w="374" w:type="pct"/>
            <w:shd w:val="clear" w:color="auto" w:fill="auto"/>
            <w:tcMar>
              <w:top w:w="72" w:type="dxa"/>
              <w:left w:w="144" w:type="dxa"/>
              <w:bottom w:w="72" w:type="dxa"/>
              <w:right w:w="144" w:type="dxa"/>
            </w:tcMar>
          </w:tcPr>
          <w:p w14:paraId="1B9E17C5" w14:textId="248AA4C8" w:rsidR="007C20CF" w:rsidRPr="00EC5256" w:rsidDel="004462D5" w:rsidRDefault="007C20CF" w:rsidP="007C20CF">
            <w:pPr>
              <w:widowControl w:val="0"/>
              <w:jc w:val="center"/>
              <w:rPr>
                <w:del w:id="1194" w:author="ZAIDOU Mouhammad" w:date="2024-10-19T19:36:00Z"/>
                <w:rFonts w:ascii="Calibri" w:hAnsi="Calibri" w:cs="Calibri"/>
                <w:sz w:val="20"/>
                <w:szCs w:val="20"/>
                <w:lang w:val="fr-FR"/>
              </w:rPr>
            </w:pPr>
            <w:del w:id="1195" w:author="ZAIDOU Mouhammad" w:date="2024-10-19T19:36:00Z">
              <w:r w:rsidRPr="00EC5256" w:rsidDel="004462D5">
                <w:rPr>
                  <w:rFonts w:ascii="Calibri" w:hAnsi="Calibri" w:cs="Calibri"/>
                  <w:sz w:val="20"/>
                  <w:szCs w:val="20"/>
                  <w:lang w:val="fr-FR"/>
                </w:rPr>
                <w:delText>Formation supplémentaire reçue sur la SMNI ?</w:delText>
              </w:r>
            </w:del>
          </w:p>
          <w:p w14:paraId="1B0298EA" w14:textId="75E05B07" w:rsidR="007C20CF" w:rsidRPr="00EC5256" w:rsidDel="004462D5" w:rsidRDefault="007C20CF" w:rsidP="007C20CF">
            <w:pPr>
              <w:widowControl w:val="0"/>
              <w:jc w:val="center"/>
              <w:rPr>
                <w:del w:id="1196" w:author="ZAIDOU Mouhammad" w:date="2024-10-19T19:36:00Z"/>
                <w:rFonts w:ascii="Calibri" w:hAnsi="Calibri" w:cs="Calibri"/>
                <w:b/>
                <w:bCs/>
                <w:sz w:val="18"/>
                <w:szCs w:val="18"/>
                <w:lang w:val="fr-FR"/>
              </w:rPr>
            </w:pPr>
          </w:p>
          <w:p w14:paraId="4DB11343" w14:textId="3B111B99" w:rsidR="007C20CF" w:rsidRPr="00EC5256" w:rsidDel="004462D5" w:rsidRDefault="007C20CF" w:rsidP="007C20CF">
            <w:pPr>
              <w:widowControl w:val="0"/>
              <w:jc w:val="center"/>
              <w:rPr>
                <w:del w:id="1197" w:author="ZAIDOU Mouhammad" w:date="2024-10-19T19:36:00Z"/>
                <w:rFonts w:ascii="Calibri" w:hAnsi="Calibri" w:cs="Calibri"/>
                <w:b/>
                <w:bCs/>
                <w:sz w:val="18"/>
                <w:szCs w:val="18"/>
                <w:lang w:val="fr-FR"/>
              </w:rPr>
            </w:pPr>
          </w:p>
          <w:p w14:paraId="1A783672" w14:textId="69B664ED" w:rsidR="007C20CF" w:rsidRPr="00EC5256" w:rsidDel="004462D5" w:rsidRDefault="007C20CF" w:rsidP="007C20CF">
            <w:pPr>
              <w:widowControl w:val="0"/>
              <w:jc w:val="center"/>
              <w:rPr>
                <w:del w:id="1198" w:author="ZAIDOU Mouhammad" w:date="2024-10-19T19:36:00Z"/>
                <w:rFonts w:ascii="Arial" w:hAnsi="Arial" w:cs="Arial"/>
                <w:b/>
                <w:bCs/>
                <w:sz w:val="20"/>
                <w:szCs w:val="20"/>
                <w:lang w:val="fr-FR"/>
              </w:rPr>
            </w:pPr>
            <w:del w:id="1199" w:author="ZAIDOU Mouhammad" w:date="2024-10-19T19:36:00Z">
              <w:r w:rsidRPr="00EC5256" w:rsidDel="004462D5">
                <w:rPr>
                  <w:rFonts w:ascii="Calibri" w:hAnsi="Calibri" w:cs="Calibri"/>
                  <w:b/>
                  <w:bCs/>
                  <w:sz w:val="18"/>
                  <w:szCs w:val="18"/>
                  <w:lang w:val="fr-FR"/>
                </w:rPr>
                <w:delText>[UTILISER LES CODES]</w:delText>
              </w:r>
            </w:del>
          </w:p>
        </w:tc>
        <w:tc>
          <w:tcPr>
            <w:tcW w:w="533" w:type="pct"/>
            <w:shd w:val="clear" w:color="auto" w:fill="auto"/>
            <w:tcMar>
              <w:top w:w="72" w:type="dxa"/>
              <w:left w:w="144" w:type="dxa"/>
              <w:bottom w:w="72" w:type="dxa"/>
              <w:right w:w="144" w:type="dxa"/>
            </w:tcMar>
          </w:tcPr>
          <w:p w14:paraId="74B647A9" w14:textId="70E07018" w:rsidR="007C20CF" w:rsidRPr="00EC5256" w:rsidDel="004462D5" w:rsidRDefault="007C20CF" w:rsidP="007C20CF">
            <w:pPr>
              <w:widowControl w:val="0"/>
              <w:jc w:val="center"/>
              <w:rPr>
                <w:del w:id="1200" w:author="ZAIDOU Mouhammad" w:date="2024-10-19T19:36:00Z"/>
                <w:rFonts w:ascii="Calibri" w:hAnsi="Calibri" w:cs="Calibri"/>
                <w:sz w:val="20"/>
                <w:szCs w:val="20"/>
                <w:lang w:val="fr-FR"/>
              </w:rPr>
            </w:pPr>
            <w:del w:id="1201" w:author="ZAIDOU Mouhammad" w:date="2024-10-19T19:36:00Z">
              <w:r w:rsidRPr="00EC5256" w:rsidDel="004462D5">
                <w:rPr>
                  <w:rFonts w:ascii="Calibri" w:hAnsi="Calibri" w:cs="Calibri"/>
                  <w:sz w:val="20"/>
                  <w:szCs w:val="20"/>
                  <w:lang w:val="fr-FR"/>
                </w:rPr>
                <w:delText xml:space="preserve">Cette personne fournit-elle actuellement un service de SMNI ? </w:delText>
              </w:r>
            </w:del>
          </w:p>
          <w:p w14:paraId="0FE8141C" w14:textId="523C8AA2" w:rsidR="007C20CF" w:rsidRPr="00EC5256" w:rsidDel="004462D5" w:rsidRDefault="007C20CF" w:rsidP="007C20CF">
            <w:pPr>
              <w:widowControl w:val="0"/>
              <w:jc w:val="center"/>
              <w:rPr>
                <w:del w:id="1202" w:author="ZAIDOU Mouhammad" w:date="2024-10-19T19:36:00Z"/>
                <w:rFonts w:ascii="Calibri" w:hAnsi="Calibri" w:cs="Calibri"/>
                <w:sz w:val="20"/>
                <w:szCs w:val="20"/>
                <w:lang w:val="fr-FR"/>
              </w:rPr>
            </w:pPr>
            <w:del w:id="1203" w:author="ZAIDOU Mouhammad" w:date="2024-10-19T19:36:00Z">
              <w:r w:rsidRPr="00EC5256" w:rsidDel="004462D5">
                <w:rPr>
                  <w:rFonts w:ascii="Calibri" w:hAnsi="Calibri" w:cs="Calibri"/>
                  <w:sz w:val="20"/>
                  <w:szCs w:val="20"/>
                  <w:lang w:val="fr-FR"/>
                </w:rPr>
                <w:delText xml:space="preserve">(Oui -1, </w:delText>
              </w:r>
              <w:r w:rsidR="003874A6" w:rsidRPr="00EC5256" w:rsidDel="004462D5">
                <w:rPr>
                  <w:rFonts w:ascii="Calibri" w:hAnsi="Calibri" w:cs="Calibri"/>
                  <w:sz w:val="20"/>
                  <w:szCs w:val="20"/>
                  <w:lang w:val="fr-FR"/>
                </w:rPr>
                <w:delText>Non</w:delText>
              </w:r>
              <w:r w:rsidRPr="00EC5256" w:rsidDel="004462D5">
                <w:rPr>
                  <w:rFonts w:ascii="Calibri" w:hAnsi="Calibri" w:cs="Calibri"/>
                  <w:sz w:val="20"/>
                  <w:szCs w:val="20"/>
                  <w:lang w:val="fr-FR"/>
                </w:rPr>
                <w:delText xml:space="preserve">-2) </w:delText>
              </w:r>
            </w:del>
          </w:p>
          <w:p w14:paraId="5558376F" w14:textId="779F4FE0" w:rsidR="007C20CF" w:rsidRPr="00EC5256" w:rsidDel="004462D5" w:rsidRDefault="007C20CF" w:rsidP="007C20CF">
            <w:pPr>
              <w:widowControl w:val="0"/>
              <w:jc w:val="center"/>
              <w:rPr>
                <w:del w:id="1204" w:author="ZAIDOU Mouhammad" w:date="2024-10-19T19:36:00Z"/>
                <w:rFonts w:ascii="Calibri" w:hAnsi="Calibri" w:cs="Calibri"/>
                <w:sz w:val="20"/>
                <w:szCs w:val="20"/>
                <w:lang w:val="fr-FR"/>
              </w:rPr>
            </w:pPr>
          </w:p>
          <w:p w14:paraId="544F4FA4" w14:textId="32630925" w:rsidR="007C20CF" w:rsidRPr="00EC5256" w:rsidDel="004462D5" w:rsidRDefault="007C20CF" w:rsidP="007C20CF">
            <w:pPr>
              <w:widowControl w:val="0"/>
              <w:jc w:val="center"/>
              <w:rPr>
                <w:del w:id="1205" w:author="ZAIDOU Mouhammad" w:date="2024-10-19T19:36:00Z"/>
                <w:rFonts w:ascii="Arial" w:hAnsi="Arial" w:cs="Arial"/>
                <w:b/>
                <w:bCs/>
                <w:sz w:val="20"/>
                <w:szCs w:val="20"/>
                <w:lang w:val="fr-FR"/>
              </w:rPr>
            </w:pPr>
            <w:del w:id="1206" w:author="ZAIDOU Mouhammad" w:date="2024-10-19T19:36:00Z">
              <w:r w:rsidRPr="00EC5256" w:rsidDel="004462D5">
                <w:rPr>
                  <w:rFonts w:ascii="Calibri" w:hAnsi="Calibri" w:cs="Calibri"/>
                  <w:b/>
                  <w:sz w:val="20"/>
                  <w:szCs w:val="20"/>
                  <w:lang w:val="fr-FR"/>
                </w:rPr>
                <w:delText xml:space="preserve">[Si </w:delText>
              </w:r>
              <w:r w:rsidR="003874A6" w:rsidRPr="00EC5256" w:rsidDel="004462D5">
                <w:rPr>
                  <w:rFonts w:ascii="Calibri" w:hAnsi="Calibri" w:cs="Calibri"/>
                  <w:b/>
                  <w:sz w:val="20"/>
                  <w:szCs w:val="20"/>
                  <w:lang w:val="fr-FR"/>
                </w:rPr>
                <w:delText>Non</w:delText>
              </w:r>
              <w:r w:rsidRPr="00EC5256" w:rsidDel="004462D5">
                <w:rPr>
                  <w:rFonts w:ascii="Calibri" w:hAnsi="Calibri" w:cs="Calibri"/>
                  <w:b/>
                  <w:sz w:val="20"/>
                  <w:szCs w:val="20"/>
                  <w:lang w:val="fr-FR"/>
                </w:rPr>
                <w:delText>, passez au membre du personnel suivant]</w:delText>
              </w:r>
            </w:del>
          </w:p>
        </w:tc>
        <w:tc>
          <w:tcPr>
            <w:tcW w:w="422" w:type="pct"/>
          </w:tcPr>
          <w:p w14:paraId="5C1B6126" w14:textId="10C976B8" w:rsidR="007C20CF" w:rsidRPr="00EC5256" w:rsidDel="004462D5" w:rsidRDefault="007C20CF" w:rsidP="007C20CF">
            <w:pPr>
              <w:widowControl w:val="0"/>
              <w:jc w:val="center"/>
              <w:rPr>
                <w:del w:id="1207" w:author="ZAIDOU Mouhammad" w:date="2024-10-19T19:36:00Z"/>
                <w:rFonts w:ascii="Calibri" w:hAnsi="Calibri" w:cs="Calibri"/>
                <w:sz w:val="20"/>
                <w:szCs w:val="20"/>
                <w:lang w:val="fr-FR"/>
              </w:rPr>
            </w:pPr>
            <w:del w:id="1208" w:author="ZAIDOU Mouhammad" w:date="2024-10-19T19:36:00Z">
              <w:r w:rsidRPr="00EC5256" w:rsidDel="004462D5">
                <w:rPr>
                  <w:rFonts w:ascii="Calibri" w:hAnsi="Calibri" w:cs="Calibri"/>
                  <w:sz w:val="20"/>
                  <w:szCs w:val="20"/>
                  <w:lang w:val="fr-FR"/>
                </w:rPr>
                <w:delText>Quels sont les services de SMNI qu'il/elle fournit ?</w:delText>
              </w:r>
            </w:del>
          </w:p>
          <w:p w14:paraId="216AE51F" w14:textId="1BDC2765" w:rsidR="007C20CF" w:rsidRPr="00EC5256" w:rsidDel="004462D5" w:rsidRDefault="007C20CF" w:rsidP="007C20CF">
            <w:pPr>
              <w:widowControl w:val="0"/>
              <w:jc w:val="center"/>
              <w:rPr>
                <w:del w:id="1209" w:author="ZAIDOU Mouhammad" w:date="2024-10-19T19:36:00Z"/>
                <w:rFonts w:ascii="Calibri" w:hAnsi="Calibri" w:cs="Calibri"/>
                <w:sz w:val="20"/>
                <w:szCs w:val="20"/>
                <w:lang w:val="fr-FR"/>
              </w:rPr>
            </w:pPr>
          </w:p>
          <w:p w14:paraId="1CE4997A" w14:textId="18F290C7" w:rsidR="007C20CF" w:rsidRPr="00EC5256" w:rsidDel="004462D5" w:rsidRDefault="007C20CF" w:rsidP="007C20CF">
            <w:pPr>
              <w:widowControl w:val="0"/>
              <w:jc w:val="center"/>
              <w:rPr>
                <w:del w:id="1210" w:author="ZAIDOU Mouhammad" w:date="2024-10-19T19:36:00Z"/>
                <w:rFonts w:ascii="Calibri" w:hAnsi="Calibri" w:cs="Calibri"/>
                <w:sz w:val="20"/>
                <w:szCs w:val="20"/>
                <w:lang w:val="fr-FR"/>
              </w:rPr>
            </w:pPr>
            <w:del w:id="1211" w:author="ZAIDOU Mouhammad" w:date="2024-10-19T19:36:00Z">
              <w:r w:rsidRPr="00EC5256" w:rsidDel="004462D5">
                <w:rPr>
                  <w:rFonts w:ascii="Calibri" w:hAnsi="Calibri" w:cs="Calibri"/>
                  <w:sz w:val="20"/>
                  <w:szCs w:val="20"/>
                  <w:lang w:val="fr-FR"/>
                </w:rPr>
                <w:delText>PLUSIEURS RÉPONSES</w:delText>
              </w:r>
            </w:del>
          </w:p>
          <w:p w14:paraId="43C9B48C" w14:textId="64AD71C5" w:rsidR="007C20CF" w:rsidRPr="00EC5256" w:rsidDel="004462D5" w:rsidRDefault="007C20CF" w:rsidP="007C20CF">
            <w:pPr>
              <w:widowControl w:val="0"/>
              <w:jc w:val="center"/>
              <w:rPr>
                <w:del w:id="1212" w:author="ZAIDOU Mouhammad" w:date="2024-10-19T19:36:00Z"/>
                <w:rFonts w:ascii="Arial" w:hAnsi="Arial" w:cs="Arial"/>
                <w:b/>
                <w:bCs/>
                <w:sz w:val="20"/>
                <w:szCs w:val="20"/>
                <w:lang w:val="fr-FR"/>
              </w:rPr>
            </w:pPr>
            <w:del w:id="1213" w:author="ZAIDOU Mouhammad" w:date="2024-10-19T19:36:00Z">
              <w:r w:rsidRPr="00EC5256" w:rsidDel="004462D5">
                <w:rPr>
                  <w:rFonts w:ascii="Calibri" w:hAnsi="Calibri" w:cs="Calibri"/>
                  <w:b/>
                  <w:bCs/>
                  <w:sz w:val="20"/>
                  <w:szCs w:val="20"/>
                  <w:lang w:val="fr-FR"/>
                </w:rPr>
                <w:delText>[UTILISER LES CODES]</w:delText>
              </w:r>
            </w:del>
          </w:p>
        </w:tc>
        <w:tc>
          <w:tcPr>
            <w:tcW w:w="302" w:type="pct"/>
          </w:tcPr>
          <w:p w14:paraId="09A05EE0" w14:textId="2EC1FA96" w:rsidR="007C20CF" w:rsidRPr="00EC5256" w:rsidDel="004462D5" w:rsidRDefault="007C20CF" w:rsidP="007C20CF">
            <w:pPr>
              <w:widowControl w:val="0"/>
              <w:jc w:val="center"/>
              <w:rPr>
                <w:del w:id="1214" w:author="ZAIDOU Mouhammad" w:date="2024-10-19T19:36:00Z"/>
                <w:rFonts w:ascii="Calibri" w:hAnsi="Calibri" w:cs="Calibri"/>
                <w:sz w:val="20"/>
                <w:szCs w:val="20"/>
                <w:vertAlign w:val="superscript"/>
                <w:lang w:val="fr-FR"/>
              </w:rPr>
            </w:pPr>
            <w:del w:id="1215" w:author="ZAIDOU Mouhammad" w:date="2024-10-19T19:36:00Z">
              <w:r w:rsidRPr="00EC5256" w:rsidDel="004462D5">
                <w:rPr>
                  <w:rFonts w:ascii="Calibri" w:hAnsi="Calibri" w:cs="Calibri"/>
                  <w:sz w:val="20"/>
                  <w:szCs w:val="20"/>
                  <w:lang w:val="fr-FR"/>
                </w:rPr>
                <w:delText>Pourquoi le poste est-il actuellement vacant ?</w:delText>
              </w:r>
            </w:del>
          </w:p>
          <w:p w14:paraId="6864787C" w14:textId="62B727FA" w:rsidR="007C20CF" w:rsidRPr="00EC5256" w:rsidDel="004462D5" w:rsidRDefault="007C20CF" w:rsidP="007C20CF">
            <w:pPr>
              <w:widowControl w:val="0"/>
              <w:jc w:val="center"/>
              <w:rPr>
                <w:del w:id="1216" w:author="ZAIDOU Mouhammad" w:date="2024-10-19T19:36:00Z"/>
                <w:rFonts w:ascii="Calibri" w:hAnsi="Calibri" w:cs="Calibri"/>
                <w:sz w:val="20"/>
                <w:szCs w:val="20"/>
                <w:vertAlign w:val="superscript"/>
                <w:lang w:val="fr-FR"/>
              </w:rPr>
            </w:pPr>
          </w:p>
          <w:p w14:paraId="49DE2BED" w14:textId="4B668035" w:rsidR="007C20CF" w:rsidRPr="00EC5256" w:rsidDel="004462D5" w:rsidRDefault="007C20CF" w:rsidP="007C20CF">
            <w:pPr>
              <w:widowControl w:val="0"/>
              <w:jc w:val="center"/>
              <w:rPr>
                <w:del w:id="1217" w:author="ZAIDOU Mouhammad" w:date="2024-10-19T19:36:00Z"/>
                <w:rFonts w:ascii="Arial" w:hAnsi="Arial" w:cs="Arial"/>
                <w:b/>
                <w:bCs/>
                <w:sz w:val="20"/>
                <w:szCs w:val="20"/>
                <w:lang w:val="fr-FR"/>
              </w:rPr>
            </w:pPr>
            <w:del w:id="1218" w:author="ZAIDOU Mouhammad" w:date="2024-10-19T19:36:00Z">
              <w:r w:rsidRPr="00EC5256" w:rsidDel="004462D5">
                <w:rPr>
                  <w:rFonts w:ascii="Calibri" w:hAnsi="Calibri" w:cs="Calibri"/>
                  <w:b/>
                  <w:bCs/>
                  <w:sz w:val="20"/>
                  <w:szCs w:val="20"/>
                  <w:lang w:val="fr-FR"/>
                </w:rPr>
                <w:delText>[UTILISER LES CODES]</w:delText>
              </w:r>
            </w:del>
          </w:p>
        </w:tc>
        <w:tc>
          <w:tcPr>
            <w:tcW w:w="393" w:type="pct"/>
          </w:tcPr>
          <w:p w14:paraId="758CA6D5" w14:textId="67394F35" w:rsidR="007C20CF" w:rsidRPr="00EC5256" w:rsidDel="004462D5" w:rsidRDefault="007C20CF" w:rsidP="007C20CF">
            <w:pPr>
              <w:widowControl w:val="0"/>
              <w:jc w:val="center"/>
              <w:rPr>
                <w:del w:id="1219" w:author="ZAIDOU Mouhammad" w:date="2024-10-19T19:36:00Z"/>
                <w:rFonts w:ascii="Calibri" w:hAnsi="Calibri" w:cs="Calibri"/>
                <w:sz w:val="20"/>
                <w:szCs w:val="20"/>
                <w:lang w:val="fr-FR"/>
              </w:rPr>
            </w:pPr>
            <w:del w:id="1220" w:author="ZAIDOU Mouhammad" w:date="2024-10-19T19:36:00Z">
              <w:r w:rsidRPr="00EC5256" w:rsidDel="004462D5">
                <w:rPr>
                  <w:rFonts w:ascii="Calibri" w:hAnsi="Calibri" w:cs="Calibri"/>
                  <w:sz w:val="20"/>
                  <w:szCs w:val="20"/>
                  <w:lang w:val="fr-FR"/>
                </w:rPr>
                <w:delText>Depuis combien de temps ce poste est-il vacant</w:delText>
              </w:r>
            </w:del>
          </w:p>
          <w:p w14:paraId="2FE93DB4" w14:textId="1CA09DA4" w:rsidR="007C20CF" w:rsidRPr="00EC5256" w:rsidDel="004462D5" w:rsidRDefault="007C20CF" w:rsidP="007C20CF">
            <w:pPr>
              <w:widowControl w:val="0"/>
              <w:jc w:val="center"/>
              <w:rPr>
                <w:del w:id="1221" w:author="ZAIDOU Mouhammad" w:date="2024-10-19T19:36:00Z"/>
                <w:rFonts w:ascii="Calibri" w:hAnsi="Calibri" w:cs="Calibri"/>
                <w:sz w:val="20"/>
                <w:szCs w:val="20"/>
                <w:lang w:val="fr-FR"/>
              </w:rPr>
            </w:pPr>
          </w:p>
          <w:p w14:paraId="14094F89" w14:textId="32A369B0" w:rsidR="007C20CF" w:rsidRPr="00EC5256" w:rsidDel="004462D5" w:rsidRDefault="007C20CF" w:rsidP="007C20CF">
            <w:pPr>
              <w:widowControl w:val="0"/>
              <w:jc w:val="center"/>
              <w:rPr>
                <w:del w:id="1222" w:author="ZAIDOU Mouhammad" w:date="2024-10-19T19:36:00Z"/>
                <w:rFonts w:ascii="Arial" w:hAnsi="Arial" w:cs="Arial"/>
                <w:sz w:val="20"/>
                <w:szCs w:val="20"/>
                <w:lang w:val="fr-FR"/>
              </w:rPr>
            </w:pPr>
            <w:del w:id="1223" w:author="ZAIDOU Mouhammad" w:date="2024-10-19T19:36:00Z">
              <w:r w:rsidRPr="00EC5256" w:rsidDel="004462D5">
                <w:rPr>
                  <w:rFonts w:ascii="Calibri" w:hAnsi="Calibri" w:cs="Calibri"/>
                  <w:sz w:val="20"/>
                  <w:szCs w:val="20"/>
                  <w:lang w:val="fr-FR"/>
                </w:rPr>
                <w:delText>(en mois, 0 si moins d'un mois)</w:delText>
              </w:r>
            </w:del>
          </w:p>
        </w:tc>
      </w:tr>
      <w:tr w:rsidR="006D5C46" w:rsidRPr="002D084C" w:rsidDel="004462D5" w14:paraId="0E0E0801" w14:textId="3A76A2C0" w:rsidTr="001629FA">
        <w:trPr>
          <w:cantSplit/>
          <w:trHeight w:val="18"/>
          <w:del w:id="1224" w:author="ZAIDOU Mouhammad" w:date="2024-10-19T19:36:00Z"/>
        </w:trPr>
        <w:tc>
          <w:tcPr>
            <w:tcW w:w="136" w:type="pct"/>
          </w:tcPr>
          <w:p w14:paraId="723EC507" w14:textId="170658D6" w:rsidR="006D5C46" w:rsidRPr="00EC5256" w:rsidDel="004462D5" w:rsidRDefault="006D5C46" w:rsidP="001629FA">
            <w:pPr>
              <w:widowControl w:val="0"/>
              <w:jc w:val="center"/>
              <w:rPr>
                <w:del w:id="1225" w:author="ZAIDOU Mouhammad" w:date="2024-10-19T19:36:00Z"/>
                <w:rFonts w:ascii="Arial" w:hAnsi="Arial" w:cs="Arial"/>
                <w:sz w:val="18"/>
                <w:szCs w:val="18"/>
                <w:lang w:val="fr-FR"/>
              </w:rPr>
            </w:pPr>
            <w:del w:id="1226" w:author="ZAIDOU Mouhammad" w:date="2024-10-19T19:36:00Z">
              <w:r w:rsidRPr="00EC5256" w:rsidDel="004462D5">
                <w:rPr>
                  <w:rFonts w:ascii="Arial" w:hAnsi="Arial" w:cs="Arial"/>
                  <w:sz w:val="18"/>
                  <w:szCs w:val="18"/>
                  <w:lang w:val="fr-FR"/>
                </w:rPr>
                <w:delText>(1)</w:delText>
              </w:r>
            </w:del>
          </w:p>
        </w:tc>
        <w:tc>
          <w:tcPr>
            <w:tcW w:w="390" w:type="pct"/>
            <w:shd w:val="clear" w:color="auto" w:fill="auto"/>
            <w:tcMar>
              <w:top w:w="72" w:type="dxa"/>
              <w:left w:w="144" w:type="dxa"/>
              <w:bottom w:w="72" w:type="dxa"/>
              <w:right w:w="144" w:type="dxa"/>
            </w:tcMar>
          </w:tcPr>
          <w:p w14:paraId="6D1994D4" w14:textId="0ECB4E01" w:rsidR="006D5C46" w:rsidRPr="00EC5256" w:rsidDel="004462D5" w:rsidRDefault="006D5C46" w:rsidP="001629FA">
            <w:pPr>
              <w:widowControl w:val="0"/>
              <w:jc w:val="center"/>
              <w:rPr>
                <w:del w:id="1227" w:author="ZAIDOU Mouhammad" w:date="2024-10-19T19:36:00Z"/>
                <w:rFonts w:ascii="Arial" w:hAnsi="Arial" w:cs="Arial"/>
                <w:sz w:val="18"/>
                <w:szCs w:val="18"/>
                <w:lang w:val="fr-FR"/>
              </w:rPr>
            </w:pPr>
            <w:del w:id="1228" w:author="ZAIDOU Mouhammad" w:date="2024-10-19T19:36:00Z">
              <w:r w:rsidRPr="00EC5256" w:rsidDel="004462D5">
                <w:rPr>
                  <w:rFonts w:ascii="Arial" w:hAnsi="Arial" w:cs="Arial"/>
                  <w:sz w:val="18"/>
                  <w:szCs w:val="18"/>
                  <w:lang w:val="fr-FR"/>
                </w:rPr>
                <w:delText>(2)</w:delText>
              </w:r>
            </w:del>
          </w:p>
        </w:tc>
        <w:tc>
          <w:tcPr>
            <w:tcW w:w="395" w:type="pct"/>
            <w:shd w:val="clear" w:color="auto" w:fill="auto"/>
            <w:tcMar>
              <w:top w:w="72" w:type="dxa"/>
              <w:left w:w="144" w:type="dxa"/>
              <w:bottom w:w="72" w:type="dxa"/>
              <w:right w:w="144" w:type="dxa"/>
            </w:tcMar>
          </w:tcPr>
          <w:p w14:paraId="096F6974" w14:textId="40D96A8B" w:rsidR="006D5C46" w:rsidRPr="00EC5256" w:rsidDel="004462D5" w:rsidRDefault="006D5C46" w:rsidP="001629FA">
            <w:pPr>
              <w:widowControl w:val="0"/>
              <w:jc w:val="center"/>
              <w:rPr>
                <w:del w:id="1229" w:author="ZAIDOU Mouhammad" w:date="2024-10-19T19:36:00Z"/>
                <w:rFonts w:ascii="Arial" w:hAnsi="Arial" w:cs="Arial"/>
                <w:sz w:val="18"/>
                <w:szCs w:val="18"/>
                <w:lang w:val="fr-FR"/>
              </w:rPr>
            </w:pPr>
            <w:del w:id="1230" w:author="ZAIDOU Mouhammad" w:date="2024-10-19T19:36:00Z">
              <w:r w:rsidRPr="00EC5256" w:rsidDel="004462D5">
                <w:rPr>
                  <w:rFonts w:ascii="Arial" w:hAnsi="Arial" w:cs="Arial"/>
                  <w:sz w:val="18"/>
                  <w:szCs w:val="18"/>
                  <w:lang w:val="fr-FR"/>
                </w:rPr>
                <w:delText>(3)</w:delText>
              </w:r>
            </w:del>
          </w:p>
        </w:tc>
        <w:tc>
          <w:tcPr>
            <w:tcW w:w="392" w:type="pct"/>
            <w:shd w:val="clear" w:color="auto" w:fill="auto"/>
            <w:tcMar>
              <w:top w:w="72" w:type="dxa"/>
              <w:left w:w="144" w:type="dxa"/>
              <w:bottom w:w="72" w:type="dxa"/>
              <w:right w:w="144" w:type="dxa"/>
            </w:tcMar>
          </w:tcPr>
          <w:p w14:paraId="122D31EE" w14:textId="79374F63" w:rsidR="006D5C46" w:rsidRPr="00EC5256" w:rsidDel="004462D5" w:rsidRDefault="006D5C46" w:rsidP="001629FA">
            <w:pPr>
              <w:widowControl w:val="0"/>
              <w:jc w:val="center"/>
              <w:rPr>
                <w:del w:id="1231" w:author="ZAIDOU Mouhammad" w:date="2024-10-19T19:36:00Z"/>
                <w:rFonts w:ascii="Arial" w:hAnsi="Arial" w:cs="Arial"/>
                <w:sz w:val="18"/>
                <w:szCs w:val="18"/>
                <w:lang w:val="fr-FR"/>
              </w:rPr>
            </w:pPr>
            <w:del w:id="1232" w:author="ZAIDOU Mouhammad" w:date="2024-10-19T19:36:00Z">
              <w:r w:rsidRPr="00EC5256" w:rsidDel="004462D5">
                <w:rPr>
                  <w:rFonts w:ascii="Arial" w:hAnsi="Arial" w:cs="Arial"/>
                  <w:sz w:val="18"/>
                  <w:szCs w:val="18"/>
                  <w:lang w:val="fr-FR"/>
                </w:rPr>
                <w:delText>(4)</w:delText>
              </w:r>
            </w:del>
          </w:p>
        </w:tc>
        <w:tc>
          <w:tcPr>
            <w:tcW w:w="451" w:type="pct"/>
            <w:shd w:val="clear" w:color="auto" w:fill="auto"/>
            <w:tcMar>
              <w:top w:w="72" w:type="dxa"/>
              <w:left w:w="144" w:type="dxa"/>
              <w:bottom w:w="72" w:type="dxa"/>
              <w:right w:w="144" w:type="dxa"/>
            </w:tcMar>
          </w:tcPr>
          <w:p w14:paraId="6AE12012" w14:textId="06EDDCCE" w:rsidR="006D5C46" w:rsidRPr="00EC5256" w:rsidDel="004462D5" w:rsidRDefault="006D5C46" w:rsidP="001629FA">
            <w:pPr>
              <w:widowControl w:val="0"/>
              <w:jc w:val="center"/>
              <w:rPr>
                <w:del w:id="1233" w:author="ZAIDOU Mouhammad" w:date="2024-10-19T19:36:00Z"/>
                <w:rFonts w:ascii="Arial" w:hAnsi="Arial" w:cs="Arial"/>
                <w:sz w:val="18"/>
                <w:szCs w:val="18"/>
                <w:lang w:val="fr-FR"/>
              </w:rPr>
            </w:pPr>
            <w:del w:id="1234" w:author="ZAIDOU Mouhammad" w:date="2024-10-19T19:36:00Z">
              <w:r w:rsidRPr="00EC5256" w:rsidDel="004462D5">
                <w:rPr>
                  <w:rFonts w:ascii="Arial" w:hAnsi="Arial" w:cs="Arial"/>
                  <w:sz w:val="18"/>
                  <w:szCs w:val="18"/>
                  <w:lang w:val="fr-FR"/>
                </w:rPr>
                <w:delText>(5)</w:delText>
              </w:r>
            </w:del>
          </w:p>
        </w:tc>
        <w:tc>
          <w:tcPr>
            <w:tcW w:w="317" w:type="pct"/>
            <w:shd w:val="clear" w:color="auto" w:fill="auto"/>
            <w:tcMar>
              <w:top w:w="72" w:type="dxa"/>
              <w:left w:w="144" w:type="dxa"/>
              <w:bottom w:w="72" w:type="dxa"/>
              <w:right w:w="144" w:type="dxa"/>
            </w:tcMar>
          </w:tcPr>
          <w:p w14:paraId="59983D9C" w14:textId="22986B4C" w:rsidR="006D5C46" w:rsidRPr="00EC5256" w:rsidDel="004462D5" w:rsidRDefault="006D5C46" w:rsidP="001629FA">
            <w:pPr>
              <w:widowControl w:val="0"/>
              <w:jc w:val="center"/>
              <w:rPr>
                <w:del w:id="1235" w:author="ZAIDOU Mouhammad" w:date="2024-10-19T19:36:00Z"/>
                <w:rFonts w:ascii="Arial" w:hAnsi="Arial" w:cs="Arial"/>
                <w:sz w:val="18"/>
                <w:szCs w:val="18"/>
                <w:lang w:val="fr-FR"/>
              </w:rPr>
            </w:pPr>
            <w:del w:id="1236" w:author="ZAIDOU Mouhammad" w:date="2024-10-19T19:36:00Z">
              <w:r w:rsidRPr="00EC5256" w:rsidDel="004462D5">
                <w:rPr>
                  <w:rFonts w:ascii="Arial" w:hAnsi="Arial" w:cs="Arial"/>
                  <w:sz w:val="18"/>
                  <w:szCs w:val="18"/>
                  <w:lang w:val="fr-FR"/>
                </w:rPr>
                <w:delText>(6)</w:delText>
              </w:r>
            </w:del>
          </w:p>
        </w:tc>
        <w:tc>
          <w:tcPr>
            <w:tcW w:w="460" w:type="pct"/>
            <w:shd w:val="clear" w:color="auto" w:fill="auto"/>
            <w:tcMar>
              <w:top w:w="72" w:type="dxa"/>
              <w:left w:w="144" w:type="dxa"/>
              <w:bottom w:w="72" w:type="dxa"/>
              <w:right w:w="144" w:type="dxa"/>
            </w:tcMar>
          </w:tcPr>
          <w:p w14:paraId="4080793E" w14:textId="0CBFF1D7" w:rsidR="006D5C46" w:rsidRPr="00EC5256" w:rsidDel="004462D5" w:rsidRDefault="006D5C46" w:rsidP="001629FA">
            <w:pPr>
              <w:widowControl w:val="0"/>
              <w:jc w:val="center"/>
              <w:rPr>
                <w:del w:id="1237" w:author="ZAIDOU Mouhammad" w:date="2024-10-19T19:36:00Z"/>
                <w:rFonts w:ascii="Arial" w:hAnsi="Arial" w:cs="Arial"/>
                <w:sz w:val="18"/>
                <w:szCs w:val="18"/>
                <w:lang w:val="fr-FR"/>
              </w:rPr>
            </w:pPr>
            <w:del w:id="1238" w:author="ZAIDOU Mouhammad" w:date="2024-10-19T19:36:00Z">
              <w:r w:rsidRPr="00EC5256" w:rsidDel="004462D5">
                <w:rPr>
                  <w:rFonts w:ascii="Arial" w:hAnsi="Arial" w:cs="Arial"/>
                  <w:sz w:val="18"/>
                  <w:szCs w:val="18"/>
                  <w:lang w:val="fr-FR"/>
                </w:rPr>
                <w:delText>(7)</w:delText>
              </w:r>
            </w:del>
          </w:p>
        </w:tc>
        <w:tc>
          <w:tcPr>
            <w:tcW w:w="435" w:type="pct"/>
            <w:shd w:val="clear" w:color="auto" w:fill="auto"/>
            <w:tcMar>
              <w:top w:w="72" w:type="dxa"/>
              <w:left w:w="144" w:type="dxa"/>
              <w:bottom w:w="72" w:type="dxa"/>
              <w:right w:w="144" w:type="dxa"/>
            </w:tcMar>
          </w:tcPr>
          <w:p w14:paraId="1BB804C2" w14:textId="2AF50971" w:rsidR="006D5C46" w:rsidRPr="00EC5256" w:rsidDel="004462D5" w:rsidRDefault="006D5C46" w:rsidP="001629FA">
            <w:pPr>
              <w:widowControl w:val="0"/>
              <w:jc w:val="center"/>
              <w:rPr>
                <w:del w:id="1239" w:author="ZAIDOU Mouhammad" w:date="2024-10-19T19:36:00Z"/>
                <w:rFonts w:ascii="Arial" w:hAnsi="Arial" w:cs="Arial"/>
                <w:sz w:val="18"/>
                <w:szCs w:val="18"/>
                <w:lang w:val="fr-FR"/>
              </w:rPr>
            </w:pPr>
            <w:del w:id="1240" w:author="ZAIDOU Mouhammad" w:date="2024-10-19T19:36:00Z">
              <w:r w:rsidRPr="00EC5256" w:rsidDel="004462D5">
                <w:rPr>
                  <w:rFonts w:ascii="Arial" w:hAnsi="Arial" w:cs="Arial"/>
                  <w:sz w:val="18"/>
                  <w:szCs w:val="18"/>
                  <w:lang w:val="fr-FR"/>
                </w:rPr>
                <w:delText>(8)</w:delText>
              </w:r>
            </w:del>
          </w:p>
        </w:tc>
        <w:tc>
          <w:tcPr>
            <w:tcW w:w="374" w:type="pct"/>
            <w:shd w:val="clear" w:color="auto" w:fill="auto"/>
            <w:tcMar>
              <w:top w:w="72" w:type="dxa"/>
              <w:left w:w="144" w:type="dxa"/>
              <w:bottom w:w="72" w:type="dxa"/>
              <w:right w:w="144" w:type="dxa"/>
            </w:tcMar>
          </w:tcPr>
          <w:p w14:paraId="7D9B5A05" w14:textId="37BFCC43" w:rsidR="006D5C46" w:rsidRPr="00EC5256" w:rsidDel="004462D5" w:rsidRDefault="006D5C46" w:rsidP="001629FA">
            <w:pPr>
              <w:widowControl w:val="0"/>
              <w:jc w:val="center"/>
              <w:rPr>
                <w:del w:id="1241" w:author="ZAIDOU Mouhammad" w:date="2024-10-19T19:36:00Z"/>
                <w:rFonts w:ascii="Arial" w:hAnsi="Arial" w:cs="Arial"/>
                <w:sz w:val="18"/>
                <w:szCs w:val="18"/>
                <w:lang w:val="fr-FR"/>
              </w:rPr>
            </w:pPr>
            <w:del w:id="1242" w:author="ZAIDOU Mouhammad" w:date="2024-10-19T19:36:00Z">
              <w:r w:rsidRPr="00EC5256" w:rsidDel="004462D5">
                <w:rPr>
                  <w:rFonts w:ascii="Arial" w:hAnsi="Arial" w:cs="Arial"/>
                  <w:sz w:val="18"/>
                  <w:szCs w:val="18"/>
                  <w:lang w:val="fr-FR"/>
                </w:rPr>
                <w:delText>(9)</w:delText>
              </w:r>
            </w:del>
          </w:p>
        </w:tc>
        <w:tc>
          <w:tcPr>
            <w:tcW w:w="533" w:type="pct"/>
            <w:shd w:val="clear" w:color="auto" w:fill="auto"/>
            <w:tcMar>
              <w:top w:w="72" w:type="dxa"/>
              <w:left w:w="144" w:type="dxa"/>
              <w:bottom w:w="72" w:type="dxa"/>
              <w:right w:w="144" w:type="dxa"/>
            </w:tcMar>
          </w:tcPr>
          <w:p w14:paraId="4BD95FF6" w14:textId="6AD47D5D" w:rsidR="006D5C46" w:rsidRPr="00EC5256" w:rsidDel="004462D5" w:rsidRDefault="006D5C46" w:rsidP="001629FA">
            <w:pPr>
              <w:widowControl w:val="0"/>
              <w:jc w:val="center"/>
              <w:rPr>
                <w:del w:id="1243" w:author="ZAIDOU Mouhammad" w:date="2024-10-19T19:36:00Z"/>
                <w:rFonts w:ascii="Arial" w:hAnsi="Arial" w:cs="Arial"/>
                <w:sz w:val="18"/>
                <w:szCs w:val="18"/>
                <w:lang w:val="fr-FR"/>
              </w:rPr>
            </w:pPr>
            <w:del w:id="1244" w:author="ZAIDOU Mouhammad" w:date="2024-10-19T19:36:00Z">
              <w:r w:rsidRPr="00EC5256" w:rsidDel="004462D5">
                <w:rPr>
                  <w:rFonts w:ascii="Arial" w:hAnsi="Arial" w:cs="Arial"/>
                  <w:sz w:val="18"/>
                  <w:szCs w:val="18"/>
                  <w:lang w:val="fr-FR"/>
                </w:rPr>
                <w:delText>(10)</w:delText>
              </w:r>
            </w:del>
          </w:p>
        </w:tc>
        <w:tc>
          <w:tcPr>
            <w:tcW w:w="422" w:type="pct"/>
          </w:tcPr>
          <w:p w14:paraId="6D433ACE" w14:textId="765E419F" w:rsidR="006D5C46" w:rsidRPr="00EC5256" w:rsidDel="004462D5" w:rsidRDefault="006D5C46" w:rsidP="001629FA">
            <w:pPr>
              <w:widowControl w:val="0"/>
              <w:jc w:val="center"/>
              <w:rPr>
                <w:del w:id="1245" w:author="ZAIDOU Mouhammad" w:date="2024-10-19T19:36:00Z"/>
                <w:rFonts w:ascii="Arial" w:hAnsi="Arial" w:cs="Arial"/>
                <w:sz w:val="18"/>
                <w:szCs w:val="18"/>
                <w:lang w:val="fr-FR"/>
              </w:rPr>
            </w:pPr>
            <w:del w:id="1246" w:author="ZAIDOU Mouhammad" w:date="2024-10-19T19:36:00Z">
              <w:r w:rsidRPr="00EC5256" w:rsidDel="004462D5">
                <w:rPr>
                  <w:rFonts w:ascii="Arial" w:hAnsi="Arial" w:cs="Arial"/>
                  <w:sz w:val="18"/>
                  <w:szCs w:val="18"/>
                  <w:lang w:val="fr-FR"/>
                </w:rPr>
                <w:delText>(11)</w:delText>
              </w:r>
            </w:del>
          </w:p>
        </w:tc>
        <w:tc>
          <w:tcPr>
            <w:tcW w:w="302" w:type="pct"/>
          </w:tcPr>
          <w:p w14:paraId="4733D3E4" w14:textId="7295147A" w:rsidR="006D5C46" w:rsidRPr="00EC5256" w:rsidDel="004462D5" w:rsidRDefault="006D5C46" w:rsidP="001629FA">
            <w:pPr>
              <w:widowControl w:val="0"/>
              <w:jc w:val="center"/>
              <w:rPr>
                <w:del w:id="1247" w:author="ZAIDOU Mouhammad" w:date="2024-10-19T19:36:00Z"/>
                <w:rFonts w:ascii="Arial" w:hAnsi="Arial" w:cs="Arial"/>
                <w:sz w:val="18"/>
                <w:szCs w:val="18"/>
                <w:lang w:val="fr-FR"/>
              </w:rPr>
            </w:pPr>
            <w:del w:id="1248" w:author="ZAIDOU Mouhammad" w:date="2024-10-19T19:36:00Z">
              <w:r w:rsidRPr="00EC5256" w:rsidDel="004462D5">
                <w:rPr>
                  <w:rFonts w:ascii="Arial" w:hAnsi="Arial" w:cs="Arial"/>
                  <w:sz w:val="18"/>
                  <w:szCs w:val="18"/>
                  <w:lang w:val="fr-FR"/>
                </w:rPr>
                <w:delText>(12)</w:delText>
              </w:r>
            </w:del>
          </w:p>
        </w:tc>
        <w:tc>
          <w:tcPr>
            <w:tcW w:w="393" w:type="pct"/>
          </w:tcPr>
          <w:p w14:paraId="2A54B0C4" w14:textId="0ADF7ACC" w:rsidR="006D5C46" w:rsidRPr="00EC5256" w:rsidDel="004462D5" w:rsidRDefault="006D5C46" w:rsidP="001629FA">
            <w:pPr>
              <w:widowControl w:val="0"/>
              <w:jc w:val="center"/>
              <w:rPr>
                <w:del w:id="1249" w:author="ZAIDOU Mouhammad" w:date="2024-10-19T19:36:00Z"/>
                <w:rFonts w:ascii="Arial" w:hAnsi="Arial" w:cs="Arial"/>
                <w:sz w:val="18"/>
                <w:szCs w:val="18"/>
                <w:lang w:val="fr-FR"/>
              </w:rPr>
            </w:pPr>
            <w:del w:id="1250" w:author="ZAIDOU Mouhammad" w:date="2024-10-19T19:36:00Z">
              <w:r w:rsidRPr="00EC5256" w:rsidDel="004462D5">
                <w:rPr>
                  <w:rFonts w:ascii="Arial" w:hAnsi="Arial" w:cs="Arial"/>
                  <w:sz w:val="18"/>
                  <w:szCs w:val="18"/>
                  <w:lang w:val="fr-FR"/>
                </w:rPr>
                <w:delText>(13)</w:delText>
              </w:r>
            </w:del>
          </w:p>
        </w:tc>
      </w:tr>
      <w:tr w:rsidR="006D5C46" w:rsidRPr="002D084C" w:rsidDel="004462D5" w14:paraId="0563E1E0" w14:textId="5AB33C8F" w:rsidTr="001629FA">
        <w:trPr>
          <w:trHeight w:val="170"/>
          <w:del w:id="1251" w:author="ZAIDOU Mouhammad" w:date="2024-10-19T19:36:00Z"/>
        </w:trPr>
        <w:tc>
          <w:tcPr>
            <w:tcW w:w="136" w:type="pct"/>
          </w:tcPr>
          <w:p w14:paraId="4B55B5B3" w14:textId="00C0F15C" w:rsidR="006D5C46" w:rsidRPr="00EC5256" w:rsidDel="004462D5" w:rsidRDefault="006D5C46" w:rsidP="001629FA">
            <w:pPr>
              <w:widowControl w:val="0"/>
              <w:spacing w:line="180" w:lineRule="exact"/>
              <w:jc w:val="center"/>
              <w:rPr>
                <w:del w:id="1252" w:author="ZAIDOU Mouhammad" w:date="2024-10-19T19:36:00Z"/>
                <w:rFonts w:ascii="Arial" w:hAnsi="Arial" w:cs="Arial"/>
                <w:sz w:val="20"/>
                <w:szCs w:val="20"/>
                <w:lang w:val="fr-FR"/>
              </w:rPr>
            </w:pPr>
            <w:del w:id="1253" w:author="ZAIDOU Mouhammad" w:date="2024-10-19T19:36:00Z">
              <w:r w:rsidRPr="00EC5256" w:rsidDel="004462D5">
                <w:rPr>
                  <w:rFonts w:ascii="Arial" w:hAnsi="Arial" w:cs="Arial"/>
                  <w:sz w:val="20"/>
                  <w:szCs w:val="20"/>
                  <w:lang w:val="fr-FR"/>
                </w:rPr>
                <w:delText>1</w:delText>
              </w:r>
            </w:del>
          </w:p>
        </w:tc>
        <w:tc>
          <w:tcPr>
            <w:tcW w:w="390" w:type="pct"/>
            <w:shd w:val="clear" w:color="auto" w:fill="auto"/>
            <w:tcMar>
              <w:top w:w="72" w:type="dxa"/>
              <w:left w:w="144" w:type="dxa"/>
              <w:bottom w:w="72" w:type="dxa"/>
              <w:right w:w="144" w:type="dxa"/>
            </w:tcMar>
            <w:hideMark/>
          </w:tcPr>
          <w:p w14:paraId="32287BBB" w14:textId="3B80C424" w:rsidR="006D5C46" w:rsidRPr="00EC5256" w:rsidDel="004462D5" w:rsidRDefault="006D5C46" w:rsidP="001629FA">
            <w:pPr>
              <w:widowControl w:val="0"/>
              <w:spacing w:line="180" w:lineRule="exact"/>
              <w:rPr>
                <w:del w:id="1254" w:author="ZAIDOU Mouhammad" w:date="2024-10-19T19:36:00Z"/>
                <w:rFonts w:ascii="Arial" w:hAnsi="Arial" w:cs="Arial"/>
                <w:sz w:val="20"/>
                <w:szCs w:val="20"/>
                <w:lang w:val="fr-FR"/>
              </w:rPr>
            </w:pPr>
            <w:del w:id="1255"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707392" behindDoc="0" locked="0" layoutInCell="1" allowOverlap="1" wp14:anchorId="33745457" wp14:editId="555030E5">
                        <wp:simplePos x="0" y="0"/>
                        <wp:positionH relativeFrom="column">
                          <wp:posOffset>179070</wp:posOffset>
                        </wp:positionH>
                        <wp:positionV relativeFrom="paragraph">
                          <wp:posOffset>28575</wp:posOffset>
                        </wp:positionV>
                        <wp:extent cx="293370" cy="152400"/>
                        <wp:effectExtent l="0" t="0" r="11430" b="19050"/>
                        <wp:wrapNone/>
                        <wp:docPr id="20" name="Group 2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EA9894" id="Group 20" o:spid="_x0000_s1026" style="position:absolute;margin-left:14.1pt;margin-top:2.25pt;width:23.1pt;height:12pt;z-index:25170739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del>
          </w:p>
        </w:tc>
        <w:tc>
          <w:tcPr>
            <w:tcW w:w="395" w:type="pct"/>
            <w:shd w:val="clear" w:color="auto" w:fill="auto"/>
            <w:tcMar>
              <w:top w:w="72" w:type="dxa"/>
              <w:left w:w="144" w:type="dxa"/>
              <w:bottom w:w="72" w:type="dxa"/>
              <w:right w:w="144" w:type="dxa"/>
            </w:tcMar>
            <w:hideMark/>
          </w:tcPr>
          <w:p w14:paraId="561F7765" w14:textId="3F23B5B5" w:rsidR="006D5C46" w:rsidRPr="00EC5256" w:rsidDel="004462D5" w:rsidRDefault="007C20CF" w:rsidP="001629FA">
            <w:pPr>
              <w:widowControl w:val="0"/>
              <w:spacing w:line="180" w:lineRule="exact"/>
              <w:jc w:val="center"/>
              <w:rPr>
                <w:del w:id="1256" w:author="ZAIDOU Mouhammad" w:date="2024-10-19T19:36:00Z"/>
                <w:rFonts w:ascii="Arial" w:hAnsi="Arial" w:cs="Arial"/>
                <w:sz w:val="18"/>
                <w:szCs w:val="18"/>
                <w:lang w:val="fr-FR"/>
              </w:rPr>
            </w:pPr>
            <w:del w:id="1257" w:author="ZAIDOU Mouhammad" w:date="2024-10-19T19:36:00Z">
              <w:r w:rsidRPr="00EC5256" w:rsidDel="004462D5">
                <w:rPr>
                  <w:rFonts w:ascii="Arial" w:hAnsi="Arial" w:cs="Arial"/>
                  <w:sz w:val="18"/>
                  <w:szCs w:val="18"/>
                  <w:lang w:val="fr-FR"/>
                </w:rPr>
                <w:delText>Oui</w:delText>
              </w:r>
              <w:r w:rsidR="006D5C46" w:rsidRPr="00EC5256" w:rsidDel="004462D5">
                <w:rPr>
                  <w:rFonts w:ascii="Arial" w:hAnsi="Arial" w:cs="Arial"/>
                  <w:sz w:val="18"/>
                  <w:szCs w:val="18"/>
                  <w:lang w:val="fr-FR"/>
                </w:rPr>
                <w:delText xml:space="preserve">     </w:delText>
              </w:r>
              <w:r w:rsidR="003874A6" w:rsidRPr="00EC5256" w:rsidDel="004462D5">
                <w:rPr>
                  <w:rFonts w:ascii="Arial" w:hAnsi="Arial" w:cs="Arial"/>
                  <w:sz w:val="18"/>
                  <w:szCs w:val="18"/>
                  <w:lang w:val="fr-FR"/>
                </w:rPr>
                <w:delText>Non</w:delText>
              </w:r>
            </w:del>
          </w:p>
          <w:p w14:paraId="10343BF4" w14:textId="61BF3119" w:rsidR="006D5C46" w:rsidRPr="00EC5256" w:rsidDel="004462D5" w:rsidRDefault="006D5C46" w:rsidP="001629FA">
            <w:pPr>
              <w:widowControl w:val="0"/>
              <w:spacing w:line="180" w:lineRule="exact"/>
              <w:jc w:val="center"/>
              <w:rPr>
                <w:del w:id="1258" w:author="ZAIDOU Mouhammad" w:date="2024-10-19T19:36:00Z"/>
                <w:rFonts w:ascii="Arial" w:hAnsi="Arial" w:cs="Arial"/>
                <w:sz w:val="18"/>
                <w:szCs w:val="18"/>
                <w:lang w:val="fr-FR"/>
              </w:rPr>
            </w:pPr>
            <w:del w:id="1259" w:author="ZAIDOU Mouhammad" w:date="2024-10-19T19:36:00Z">
              <w:r w:rsidRPr="00EC5256" w:rsidDel="004462D5">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3EECC673" w14:textId="5CE696D6" w:rsidR="006D5C46" w:rsidRPr="00EC5256" w:rsidDel="004462D5" w:rsidRDefault="006D5C46" w:rsidP="001629FA">
            <w:pPr>
              <w:widowControl w:val="0"/>
              <w:spacing w:line="180" w:lineRule="exact"/>
              <w:jc w:val="center"/>
              <w:rPr>
                <w:del w:id="1260" w:author="ZAIDOU Mouhammad" w:date="2024-10-19T19:36:00Z"/>
                <w:rFonts w:ascii="Arial" w:hAnsi="Arial" w:cs="Arial"/>
                <w:sz w:val="18"/>
                <w:szCs w:val="18"/>
                <w:lang w:val="fr-FR"/>
              </w:rPr>
            </w:pPr>
            <w:del w:id="1261" w:author="ZAIDOU Mouhammad" w:date="2024-10-19T19:36:00Z">
              <w:r w:rsidRPr="00EC5256" w:rsidDel="004462D5">
                <w:rPr>
                  <w:rFonts w:ascii="Arial" w:hAnsi="Arial" w:cs="Arial"/>
                  <w:sz w:val="18"/>
                  <w:szCs w:val="18"/>
                  <w:lang w:val="fr-FR"/>
                </w:rPr>
                <w:delText>M    F    O</w:delText>
              </w:r>
            </w:del>
          </w:p>
          <w:p w14:paraId="1C85F635" w14:textId="3D59C837" w:rsidR="006D5C46" w:rsidRPr="00EC5256" w:rsidDel="004462D5" w:rsidRDefault="006D5C46" w:rsidP="001629FA">
            <w:pPr>
              <w:widowControl w:val="0"/>
              <w:spacing w:line="180" w:lineRule="exact"/>
              <w:rPr>
                <w:del w:id="1262" w:author="ZAIDOU Mouhammad" w:date="2024-10-19T19:36:00Z"/>
                <w:rFonts w:ascii="Arial" w:hAnsi="Arial" w:cs="Arial"/>
                <w:sz w:val="18"/>
                <w:szCs w:val="18"/>
                <w:lang w:val="fr-FR"/>
              </w:rPr>
            </w:pPr>
            <w:del w:id="1263" w:author="ZAIDOU Mouhammad" w:date="2024-10-19T19:36:00Z">
              <w:r w:rsidRPr="00EC5256" w:rsidDel="004462D5">
                <w:rPr>
                  <w:rFonts w:ascii="Arial" w:hAnsi="Arial" w:cs="Arial"/>
                  <w:sz w:val="18"/>
                  <w:szCs w:val="18"/>
                  <w:lang w:val="fr-FR"/>
                </w:rPr>
                <w:delText xml:space="preserve">  1    2     3</w:delText>
              </w:r>
            </w:del>
          </w:p>
        </w:tc>
        <w:tc>
          <w:tcPr>
            <w:tcW w:w="451" w:type="pct"/>
            <w:shd w:val="clear" w:color="auto" w:fill="auto"/>
            <w:tcMar>
              <w:top w:w="72" w:type="dxa"/>
              <w:left w:w="144" w:type="dxa"/>
              <w:bottom w:w="72" w:type="dxa"/>
              <w:right w:w="144" w:type="dxa"/>
            </w:tcMar>
            <w:hideMark/>
          </w:tcPr>
          <w:p w14:paraId="5A430D38" w14:textId="3E79F791" w:rsidR="006D5C46" w:rsidRPr="00EC5256" w:rsidDel="004462D5" w:rsidRDefault="006532E3" w:rsidP="001629FA">
            <w:pPr>
              <w:widowControl w:val="0"/>
              <w:spacing w:line="180" w:lineRule="exact"/>
              <w:rPr>
                <w:del w:id="1264" w:author="ZAIDOU Mouhammad" w:date="2024-10-19T19:36:00Z"/>
                <w:rFonts w:ascii="Arial" w:hAnsi="Arial" w:cs="Arial"/>
                <w:sz w:val="20"/>
                <w:szCs w:val="20"/>
                <w:lang w:val="fr-FR"/>
              </w:rPr>
            </w:pPr>
            <w:del w:id="1265"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2024832" behindDoc="0" locked="0" layoutInCell="1" allowOverlap="1" wp14:anchorId="0FDD94A8" wp14:editId="773DE081">
                        <wp:simplePos x="0" y="0"/>
                        <wp:positionH relativeFrom="column">
                          <wp:posOffset>200017</wp:posOffset>
                        </wp:positionH>
                        <wp:positionV relativeFrom="paragraph">
                          <wp:posOffset>1905</wp:posOffset>
                        </wp:positionV>
                        <wp:extent cx="293370" cy="152400"/>
                        <wp:effectExtent l="0" t="0" r="11430" b="19050"/>
                        <wp:wrapNone/>
                        <wp:docPr id="1920869360"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0D67EA" id="Group 1920869360" o:spid="_x0000_s1026" style="position:absolute;margin-left:15.75pt;margin-top:.15pt;width:23.1pt;height:12pt;z-index:2520248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"/>
                      </v:group>
                    </w:pict>
                  </mc:Fallback>
                </mc:AlternateContent>
              </w:r>
            </w:del>
          </w:p>
        </w:tc>
        <w:tc>
          <w:tcPr>
            <w:tcW w:w="317" w:type="pct"/>
            <w:shd w:val="clear" w:color="auto" w:fill="auto"/>
            <w:tcMar>
              <w:top w:w="72" w:type="dxa"/>
              <w:left w:w="144" w:type="dxa"/>
              <w:bottom w:w="72" w:type="dxa"/>
              <w:right w:w="144" w:type="dxa"/>
            </w:tcMar>
            <w:hideMark/>
          </w:tcPr>
          <w:p w14:paraId="595EFF80" w14:textId="799B5A12" w:rsidR="006D5C46" w:rsidRPr="00EC5256" w:rsidDel="004462D5" w:rsidRDefault="006D5C46" w:rsidP="001629FA">
            <w:pPr>
              <w:widowControl w:val="0"/>
              <w:spacing w:line="180" w:lineRule="exact"/>
              <w:rPr>
                <w:del w:id="1266" w:author="ZAIDOU Mouhammad" w:date="2024-10-19T19:36:00Z"/>
                <w:rFonts w:ascii="Arial" w:hAnsi="Arial" w:cs="Arial"/>
                <w:sz w:val="20"/>
                <w:szCs w:val="20"/>
                <w:lang w:val="fr-FR"/>
              </w:rPr>
            </w:pPr>
            <w:del w:id="1267" w:author="ZAIDOU Mouhammad" w:date="2024-10-19T19:36:00Z">
              <w:r w:rsidRPr="002D084C" w:rsidDel="004462D5">
                <w:rPr>
                  <w:rFonts w:ascii="Arial" w:hAnsi="Arial" w:cs="Arial"/>
                  <w:noProof/>
                  <w:sz w:val="20"/>
                  <w:szCs w:val="20"/>
                  <w:lang w:val="fr-FR" w:eastAsia="fr-FR"/>
                </w:rPr>
                <mc:AlternateContent>
                  <mc:Choice Requires="wps">
                    <w:drawing>
                      <wp:anchor distT="0" distB="0" distL="114300" distR="114300" simplePos="0" relativeHeight="251712512" behindDoc="0" locked="0" layoutInCell="1" allowOverlap="1" wp14:anchorId="3EFBD8D0" wp14:editId="0070A73F">
                        <wp:simplePos x="0" y="0"/>
                        <wp:positionH relativeFrom="column">
                          <wp:posOffset>171450</wp:posOffset>
                        </wp:positionH>
                        <wp:positionV relativeFrom="paragraph">
                          <wp:posOffset>34925</wp:posOffset>
                        </wp:positionV>
                        <wp:extent cx="146685" cy="152400"/>
                        <wp:effectExtent l="0" t="0" r="24765" b="19050"/>
                        <wp:wrapNone/>
                        <wp:docPr id="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0DF37B0" id="Rectangle 221" o:spid="_x0000_s1026" style="position:absolute;margin-left:13.5pt;margin-top:2.75pt;width:11.55pt;height:12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fO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"/>
                    </w:pict>
                  </mc:Fallback>
                </mc:AlternateContent>
              </w:r>
            </w:del>
          </w:p>
        </w:tc>
        <w:tc>
          <w:tcPr>
            <w:tcW w:w="460" w:type="pct"/>
            <w:shd w:val="clear" w:color="auto" w:fill="auto"/>
            <w:tcMar>
              <w:top w:w="72" w:type="dxa"/>
              <w:left w:w="144" w:type="dxa"/>
              <w:bottom w:w="72" w:type="dxa"/>
              <w:right w:w="144" w:type="dxa"/>
            </w:tcMar>
            <w:hideMark/>
          </w:tcPr>
          <w:p w14:paraId="2C7CA964" w14:textId="617CBDD4" w:rsidR="006D5C46" w:rsidRPr="00EC5256" w:rsidDel="004462D5" w:rsidRDefault="007C20CF" w:rsidP="001629FA">
            <w:pPr>
              <w:widowControl w:val="0"/>
              <w:spacing w:line="180" w:lineRule="exact"/>
              <w:jc w:val="center"/>
              <w:rPr>
                <w:del w:id="1268" w:author="ZAIDOU Mouhammad" w:date="2024-10-19T19:36:00Z"/>
                <w:rFonts w:ascii="Arial" w:hAnsi="Arial" w:cs="Arial"/>
                <w:sz w:val="18"/>
                <w:szCs w:val="18"/>
                <w:lang w:val="fr-FR"/>
              </w:rPr>
            </w:pPr>
            <w:del w:id="1269" w:author="ZAIDOU Mouhammad" w:date="2024-10-19T19:36:00Z">
              <w:r w:rsidRPr="00EC5256" w:rsidDel="004462D5">
                <w:rPr>
                  <w:rFonts w:ascii="Arial" w:hAnsi="Arial" w:cs="Arial"/>
                  <w:sz w:val="18"/>
                  <w:szCs w:val="18"/>
                  <w:lang w:val="fr-FR"/>
                </w:rPr>
                <w:delText>Oui</w:delText>
              </w:r>
              <w:r w:rsidR="006D5C46" w:rsidRPr="00EC5256" w:rsidDel="004462D5">
                <w:rPr>
                  <w:rFonts w:ascii="Arial" w:hAnsi="Arial" w:cs="Arial"/>
                  <w:sz w:val="18"/>
                  <w:szCs w:val="18"/>
                  <w:lang w:val="fr-FR"/>
                </w:rPr>
                <w:delText xml:space="preserve">     </w:delText>
              </w:r>
              <w:r w:rsidR="003874A6" w:rsidRPr="00EC5256" w:rsidDel="004462D5">
                <w:rPr>
                  <w:rFonts w:ascii="Arial" w:hAnsi="Arial" w:cs="Arial"/>
                  <w:sz w:val="18"/>
                  <w:szCs w:val="18"/>
                  <w:lang w:val="fr-FR"/>
                </w:rPr>
                <w:delText>Non</w:delText>
              </w:r>
            </w:del>
          </w:p>
          <w:p w14:paraId="457B3DA4" w14:textId="3FFCE679" w:rsidR="006D5C46" w:rsidRPr="00EC5256" w:rsidDel="004462D5" w:rsidRDefault="006D5C46" w:rsidP="001629FA">
            <w:pPr>
              <w:widowControl w:val="0"/>
              <w:spacing w:line="180" w:lineRule="exact"/>
              <w:jc w:val="center"/>
              <w:rPr>
                <w:del w:id="1270" w:author="ZAIDOU Mouhammad" w:date="2024-10-19T19:36:00Z"/>
                <w:rFonts w:ascii="Arial" w:hAnsi="Arial" w:cs="Arial"/>
                <w:sz w:val="18"/>
                <w:szCs w:val="18"/>
                <w:lang w:val="fr-FR"/>
              </w:rPr>
            </w:pPr>
            <w:del w:id="1271" w:author="ZAIDOU Mouhammad" w:date="2024-10-19T19:36:00Z">
              <w:r w:rsidRPr="00EC5256" w:rsidDel="004462D5">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23F88E07" w14:textId="64227843" w:rsidR="006D5C46" w:rsidRPr="00EC5256" w:rsidDel="004462D5" w:rsidRDefault="006D5C46" w:rsidP="001629FA">
            <w:pPr>
              <w:widowControl w:val="0"/>
              <w:spacing w:line="180" w:lineRule="exact"/>
              <w:rPr>
                <w:del w:id="1272" w:author="ZAIDOU Mouhammad" w:date="2024-10-19T19:36: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116D6708" w14:textId="65E3FD23" w:rsidR="006D5C46" w:rsidRPr="00EC5256" w:rsidDel="004462D5" w:rsidRDefault="006D5C46" w:rsidP="001629FA">
            <w:pPr>
              <w:widowControl w:val="0"/>
              <w:spacing w:line="180" w:lineRule="exact"/>
              <w:rPr>
                <w:del w:id="1273" w:author="ZAIDOU Mouhammad" w:date="2024-10-19T19:36:00Z"/>
                <w:rFonts w:ascii="Arial" w:hAnsi="Arial" w:cs="Arial"/>
                <w:sz w:val="20"/>
                <w:szCs w:val="20"/>
                <w:lang w:val="fr-FR"/>
              </w:rPr>
            </w:pPr>
            <w:del w:id="1274"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717632" behindDoc="0" locked="0" layoutInCell="1" allowOverlap="1" wp14:anchorId="0A9A0649" wp14:editId="7CCCDE7F">
                        <wp:simplePos x="0" y="0"/>
                        <wp:positionH relativeFrom="column">
                          <wp:posOffset>146050</wp:posOffset>
                        </wp:positionH>
                        <wp:positionV relativeFrom="paragraph">
                          <wp:posOffset>33020</wp:posOffset>
                        </wp:positionV>
                        <wp:extent cx="293370" cy="152400"/>
                        <wp:effectExtent l="0" t="0" r="11430" b="19050"/>
                        <wp:wrapNone/>
                        <wp:docPr id="4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B4841F" id="Group 41" o:spid="_x0000_s1026" style="position:absolute;margin-left:11.5pt;margin-top:2.6pt;width:23.1pt;height:12pt;z-index:2517176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718656" behindDoc="0" locked="0" layoutInCell="1" allowOverlap="1" wp14:anchorId="7AADDA68" wp14:editId="5A809A55">
                        <wp:simplePos x="0" y="0"/>
                        <wp:positionH relativeFrom="column">
                          <wp:posOffset>146050</wp:posOffset>
                        </wp:positionH>
                        <wp:positionV relativeFrom="paragraph">
                          <wp:posOffset>312420</wp:posOffset>
                        </wp:positionV>
                        <wp:extent cx="293370" cy="152400"/>
                        <wp:effectExtent l="0" t="0" r="11430" b="19050"/>
                        <wp:wrapNone/>
                        <wp:docPr id="4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54F5E2" id="Group 44" o:spid="_x0000_s1026" style="position:absolute;margin-left:11.5pt;margin-top:24.6pt;width:23.1pt;height:12pt;z-index:2517186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group>
                    </w:pict>
                  </mc:Fallback>
                </mc:AlternateContent>
              </w:r>
            </w:del>
          </w:p>
        </w:tc>
        <w:tc>
          <w:tcPr>
            <w:tcW w:w="533" w:type="pct"/>
            <w:shd w:val="clear" w:color="auto" w:fill="auto"/>
            <w:tcMar>
              <w:top w:w="72" w:type="dxa"/>
              <w:left w:w="144" w:type="dxa"/>
              <w:bottom w:w="72" w:type="dxa"/>
              <w:right w:w="144" w:type="dxa"/>
            </w:tcMar>
            <w:hideMark/>
          </w:tcPr>
          <w:p w14:paraId="2D165222" w14:textId="2EF75F23" w:rsidR="006D5C46" w:rsidRPr="00EC5256" w:rsidDel="004462D5" w:rsidRDefault="007C20CF" w:rsidP="001629FA">
            <w:pPr>
              <w:widowControl w:val="0"/>
              <w:spacing w:line="180" w:lineRule="exact"/>
              <w:jc w:val="center"/>
              <w:rPr>
                <w:del w:id="1275" w:author="ZAIDOU Mouhammad" w:date="2024-10-19T19:36:00Z"/>
                <w:rFonts w:ascii="Arial" w:hAnsi="Arial" w:cs="Arial"/>
                <w:sz w:val="18"/>
                <w:szCs w:val="18"/>
                <w:lang w:val="fr-FR"/>
              </w:rPr>
            </w:pPr>
            <w:del w:id="1276" w:author="ZAIDOU Mouhammad" w:date="2024-10-19T19:36:00Z">
              <w:r w:rsidRPr="00EC5256" w:rsidDel="004462D5">
                <w:rPr>
                  <w:rFonts w:ascii="Arial" w:hAnsi="Arial" w:cs="Arial"/>
                  <w:sz w:val="18"/>
                  <w:szCs w:val="18"/>
                  <w:lang w:val="fr-FR"/>
                </w:rPr>
                <w:delText>Oui</w:delText>
              </w:r>
              <w:r w:rsidR="006D5C46" w:rsidRPr="00EC5256" w:rsidDel="004462D5">
                <w:rPr>
                  <w:rFonts w:ascii="Arial" w:hAnsi="Arial" w:cs="Arial"/>
                  <w:sz w:val="18"/>
                  <w:szCs w:val="18"/>
                  <w:lang w:val="fr-FR"/>
                </w:rPr>
                <w:delText xml:space="preserve">     </w:delText>
              </w:r>
              <w:r w:rsidR="003874A6" w:rsidRPr="00EC5256" w:rsidDel="004462D5">
                <w:rPr>
                  <w:rFonts w:ascii="Arial" w:hAnsi="Arial" w:cs="Arial"/>
                  <w:sz w:val="18"/>
                  <w:szCs w:val="18"/>
                  <w:lang w:val="fr-FR"/>
                </w:rPr>
                <w:delText>Non</w:delText>
              </w:r>
            </w:del>
          </w:p>
          <w:p w14:paraId="4C59ACFB" w14:textId="7EA7D609" w:rsidR="006D5C46" w:rsidRPr="00EC5256" w:rsidDel="004462D5" w:rsidRDefault="006D5C46" w:rsidP="001629FA">
            <w:pPr>
              <w:widowControl w:val="0"/>
              <w:spacing w:line="180" w:lineRule="exact"/>
              <w:jc w:val="center"/>
              <w:rPr>
                <w:del w:id="1277" w:author="ZAIDOU Mouhammad" w:date="2024-10-19T19:36:00Z"/>
                <w:rFonts w:ascii="Arial" w:hAnsi="Arial" w:cs="Arial"/>
                <w:sz w:val="18"/>
                <w:szCs w:val="18"/>
                <w:lang w:val="fr-FR"/>
              </w:rPr>
            </w:pPr>
            <w:del w:id="1278" w:author="ZAIDOU Mouhammad" w:date="2024-10-19T19:36:00Z">
              <w:r w:rsidRPr="00EC5256" w:rsidDel="004462D5">
                <w:rPr>
                  <w:rFonts w:ascii="Arial" w:hAnsi="Arial" w:cs="Arial"/>
                  <w:sz w:val="18"/>
                  <w:szCs w:val="18"/>
                  <w:lang w:val="fr-FR"/>
                </w:rPr>
                <w:delText>1        2</w:delText>
              </w:r>
            </w:del>
          </w:p>
        </w:tc>
        <w:tc>
          <w:tcPr>
            <w:tcW w:w="422" w:type="pct"/>
          </w:tcPr>
          <w:p w14:paraId="274DEFBA" w14:textId="07CB1813" w:rsidR="006D5C46" w:rsidRPr="00EC5256" w:rsidDel="004462D5" w:rsidRDefault="006D5C46" w:rsidP="001629FA">
            <w:pPr>
              <w:widowControl w:val="0"/>
              <w:spacing w:line="180" w:lineRule="exact"/>
              <w:rPr>
                <w:del w:id="1279" w:author="ZAIDOU Mouhammad" w:date="2024-10-19T19:36:00Z"/>
                <w:rFonts w:ascii="Arial" w:hAnsi="Arial" w:cs="Arial"/>
                <w:sz w:val="20"/>
                <w:szCs w:val="20"/>
                <w:lang w:val="fr-FR"/>
              </w:rPr>
            </w:pPr>
          </w:p>
        </w:tc>
        <w:tc>
          <w:tcPr>
            <w:tcW w:w="302" w:type="pct"/>
          </w:tcPr>
          <w:p w14:paraId="73F2848A" w14:textId="30A3E748" w:rsidR="006D5C46" w:rsidRPr="00EC5256" w:rsidDel="004462D5" w:rsidRDefault="006D5C46" w:rsidP="001629FA">
            <w:pPr>
              <w:widowControl w:val="0"/>
              <w:spacing w:line="180" w:lineRule="exact"/>
              <w:rPr>
                <w:del w:id="1280" w:author="ZAIDOU Mouhammad" w:date="2024-10-19T19:36:00Z"/>
                <w:rFonts w:ascii="Arial" w:hAnsi="Arial" w:cs="Arial"/>
                <w:sz w:val="20"/>
                <w:szCs w:val="20"/>
                <w:lang w:val="fr-FR"/>
              </w:rPr>
            </w:pPr>
            <w:del w:id="1281" w:author="ZAIDOU Mouhammad" w:date="2024-10-19T19:36:00Z">
              <w:r w:rsidRPr="002D084C" w:rsidDel="004462D5">
                <w:rPr>
                  <w:rFonts w:ascii="Arial" w:hAnsi="Arial" w:cs="Arial"/>
                  <w:noProof/>
                  <w:sz w:val="20"/>
                  <w:szCs w:val="20"/>
                  <w:lang w:val="fr-FR" w:eastAsia="fr-FR"/>
                </w:rPr>
                <mc:AlternateContent>
                  <mc:Choice Requires="wps">
                    <w:drawing>
                      <wp:anchor distT="0" distB="0" distL="114300" distR="114300" simplePos="0" relativeHeight="251726848" behindDoc="0" locked="0" layoutInCell="1" allowOverlap="1" wp14:anchorId="0319B7D6" wp14:editId="12AD9F59">
                        <wp:simplePos x="0" y="0"/>
                        <wp:positionH relativeFrom="column">
                          <wp:posOffset>237490</wp:posOffset>
                        </wp:positionH>
                        <wp:positionV relativeFrom="paragraph">
                          <wp:posOffset>941070</wp:posOffset>
                        </wp:positionV>
                        <wp:extent cx="146685" cy="152400"/>
                        <wp:effectExtent l="0" t="0" r="24765" b="19050"/>
                        <wp:wrapNone/>
                        <wp:docPr id="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A5B0A94" id="Rectangle 221" o:spid="_x0000_s1026" style="position:absolute;margin-left:18.7pt;margin-top:74.1pt;width:11.55pt;height:12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0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ueDMio5q&#10;9JlUE7YxiuV5NijUO19Q4LN7wiFH7x5BfvPMwqalOHWPCH2rREW8Ynzy4sFgeHrKdv0HqAhf7ANE&#10;sY41dgMgycCOsSana03UMTBJl9l8ubwhap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"/>
                    </w:pict>
                  </mc:Fallback>
                </mc:AlternateContent>
              </w:r>
              <w:r w:rsidRPr="002D084C" w:rsidDel="004462D5">
                <w:rPr>
                  <w:rFonts w:ascii="Arial" w:hAnsi="Arial" w:cs="Arial"/>
                  <w:noProof/>
                  <w:sz w:val="20"/>
                  <w:szCs w:val="20"/>
                  <w:lang w:val="fr-FR" w:eastAsia="fr-FR"/>
                </w:rPr>
                <mc:AlternateContent>
                  <mc:Choice Requires="wps">
                    <w:drawing>
                      <wp:anchor distT="0" distB="0" distL="114300" distR="114300" simplePos="0" relativeHeight="251725824" behindDoc="0" locked="0" layoutInCell="1" allowOverlap="1" wp14:anchorId="124A4863" wp14:editId="29C6E576">
                        <wp:simplePos x="0" y="0"/>
                        <wp:positionH relativeFrom="column">
                          <wp:posOffset>237490</wp:posOffset>
                        </wp:positionH>
                        <wp:positionV relativeFrom="paragraph">
                          <wp:posOffset>731520</wp:posOffset>
                        </wp:positionV>
                        <wp:extent cx="146685" cy="152400"/>
                        <wp:effectExtent l="0" t="0" r="24765" b="190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A7D1086" id="Rectangle 221" o:spid="_x0000_s1026" style="position:absolute;margin-left:18.7pt;margin-top:57.6pt;width:11.55pt;height:12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rL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"/>
                    </w:pict>
                  </mc:Fallback>
                </mc:AlternateContent>
              </w:r>
              <w:r w:rsidRPr="002D084C" w:rsidDel="004462D5">
                <w:rPr>
                  <w:rFonts w:ascii="Arial" w:hAnsi="Arial" w:cs="Arial"/>
                  <w:noProof/>
                  <w:sz w:val="20"/>
                  <w:szCs w:val="20"/>
                  <w:lang w:val="fr-FR" w:eastAsia="fr-FR"/>
                </w:rPr>
                <mc:AlternateContent>
                  <mc:Choice Requires="wps">
                    <w:drawing>
                      <wp:anchor distT="0" distB="0" distL="114300" distR="114300" simplePos="0" relativeHeight="251724800" behindDoc="0" locked="0" layoutInCell="1" allowOverlap="1" wp14:anchorId="7505DC38" wp14:editId="4E5DA853">
                        <wp:simplePos x="0" y="0"/>
                        <wp:positionH relativeFrom="column">
                          <wp:posOffset>231140</wp:posOffset>
                        </wp:positionH>
                        <wp:positionV relativeFrom="paragraph">
                          <wp:posOffset>521970</wp:posOffset>
                        </wp:positionV>
                        <wp:extent cx="146685" cy="152400"/>
                        <wp:effectExtent l="0" t="0" r="24765" b="19050"/>
                        <wp:wrapNone/>
                        <wp:docPr id="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C12D8A8" id="Rectangle 221" o:spid="_x0000_s1026" style="position:absolute;margin-left:18.2pt;margin-top:41.1pt;width:11.55pt;height:12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GFQ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"/>
                    </w:pict>
                  </mc:Fallback>
                </mc:AlternateContent>
              </w:r>
              <w:r w:rsidRPr="002D084C" w:rsidDel="004462D5">
                <w:rPr>
                  <w:rFonts w:ascii="Arial" w:hAnsi="Arial" w:cs="Arial"/>
                  <w:noProof/>
                  <w:sz w:val="20"/>
                  <w:szCs w:val="20"/>
                  <w:lang w:val="fr-FR" w:eastAsia="fr-FR"/>
                </w:rPr>
                <mc:AlternateContent>
                  <mc:Choice Requires="wps">
                    <w:drawing>
                      <wp:anchor distT="0" distB="0" distL="114300" distR="114300" simplePos="0" relativeHeight="251723776" behindDoc="0" locked="0" layoutInCell="1" allowOverlap="1" wp14:anchorId="790F6DCE" wp14:editId="7A0F446D">
                        <wp:simplePos x="0" y="0"/>
                        <wp:positionH relativeFrom="column">
                          <wp:posOffset>231140</wp:posOffset>
                        </wp:positionH>
                        <wp:positionV relativeFrom="paragraph">
                          <wp:posOffset>293370</wp:posOffset>
                        </wp:positionV>
                        <wp:extent cx="146685" cy="152400"/>
                        <wp:effectExtent l="0" t="0" r="24765" b="19050"/>
                        <wp:wrapNone/>
                        <wp:docPr id="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C4AD484" id="Rectangle 221" o:spid="_x0000_s1026" style="position:absolute;margin-left:18.2pt;margin-top:23.1pt;width:11.55pt;height:12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gL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N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"/>
                    </w:pict>
                  </mc:Fallback>
                </mc:AlternateContent>
              </w:r>
              <w:r w:rsidR="00FF19BE" w:rsidRPr="002D084C" w:rsidDel="004462D5">
                <w:rPr>
                  <w:rFonts w:ascii="Arial" w:hAnsi="Arial" w:cs="Arial"/>
                  <w:noProof/>
                  <w:sz w:val="20"/>
                  <w:szCs w:val="20"/>
                  <w:lang w:val="fr-FR" w:eastAsia="fr-FR"/>
                </w:rPr>
                <mc:AlternateContent>
                  <mc:Choice Requires="wps">
                    <w:drawing>
                      <wp:anchor distT="0" distB="0" distL="114300" distR="114300" simplePos="0" relativeHeight="251722752" behindDoc="0" locked="0" layoutInCell="1" allowOverlap="1" wp14:anchorId="40ADE961" wp14:editId="36C1065B">
                        <wp:simplePos x="0" y="0"/>
                        <wp:positionH relativeFrom="column">
                          <wp:posOffset>231140</wp:posOffset>
                        </wp:positionH>
                        <wp:positionV relativeFrom="paragraph">
                          <wp:posOffset>33020</wp:posOffset>
                        </wp:positionV>
                        <wp:extent cx="146685" cy="152400"/>
                        <wp:effectExtent l="0" t="0" r="24765" b="19050"/>
                        <wp:wrapNone/>
                        <wp:docPr id="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BF666B" id="Rectangle 221" o:spid="_x0000_s1026" style="position:absolute;margin-left:18.2pt;margin-top:2.6pt;width:11.55pt;height:1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G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F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"/>
                    </w:pict>
                  </mc:Fallback>
                </mc:AlternateContent>
              </w:r>
            </w:del>
          </w:p>
        </w:tc>
        <w:tc>
          <w:tcPr>
            <w:tcW w:w="393" w:type="pct"/>
          </w:tcPr>
          <w:p w14:paraId="39D39765" w14:textId="7CE0E4B7" w:rsidR="006D5C46" w:rsidRPr="00EC5256" w:rsidDel="004462D5" w:rsidRDefault="00FF19BE" w:rsidP="001629FA">
            <w:pPr>
              <w:widowControl w:val="0"/>
              <w:spacing w:line="180" w:lineRule="exact"/>
              <w:rPr>
                <w:del w:id="1282" w:author="ZAIDOU Mouhammad" w:date="2024-10-19T19:36:00Z"/>
                <w:rFonts w:ascii="Arial" w:hAnsi="Arial" w:cs="Arial"/>
                <w:sz w:val="20"/>
                <w:szCs w:val="20"/>
                <w:lang w:val="fr-FR"/>
              </w:rPr>
            </w:pPr>
            <w:del w:id="1283" w:author="ZAIDOU Mouhammad" w:date="2024-10-19T19:36:00Z">
              <w:r w:rsidRPr="002D084C" w:rsidDel="004462D5">
                <w:rPr>
                  <w:rFonts w:ascii="Arial" w:hAnsi="Arial" w:cs="Arial"/>
                  <w:noProof/>
                  <w:sz w:val="20"/>
                  <w:szCs w:val="20"/>
                  <w:lang w:val="fr-FR" w:eastAsia="fr-FR"/>
                </w:rPr>
                <mc:AlternateContent>
                  <mc:Choice Requires="wpg">
                    <w:drawing>
                      <wp:anchor distT="0" distB="0" distL="114300" distR="114300" simplePos="0" relativeHeight="251872256" behindDoc="0" locked="0" layoutInCell="1" allowOverlap="1" wp14:anchorId="49DFB04F" wp14:editId="117813B5">
                        <wp:simplePos x="0" y="0"/>
                        <wp:positionH relativeFrom="column">
                          <wp:posOffset>159417</wp:posOffset>
                        </wp:positionH>
                        <wp:positionV relativeFrom="paragraph">
                          <wp:posOffset>31830</wp:posOffset>
                        </wp:positionV>
                        <wp:extent cx="302943" cy="152400"/>
                        <wp:effectExtent l="0" t="0" r="20955" b="19050"/>
                        <wp:wrapNone/>
                        <wp:docPr id="87"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4DEE579" id="Group 87" o:spid="_x0000_s1026" style="position:absolute;margin-left:12.55pt;margin-top:2.5pt;width:23.85pt;height:12pt;z-index:25187225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OJdw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"/>
                      </v:group>
                    </w:pict>
                  </mc:Fallback>
                </mc:AlternateContent>
              </w:r>
            </w:del>
          </w:p>
        </w:tc>
      </w:tr>
      <w:tr w:rsidR="00FF19BE" w:rsidRPr="002D084C" w:rsidDel="004462D5" w14:paraId="576077BA" w14:textId="4E39773E" w:rsidTr="001629FA">
        <w:trPr>
          <w:trHeight w:val="170"/>
          <w:del w:id="1284" w:author="ZAIDOU Mouhammad" w:date="2024-10-19T19:36:00Z"/>
        </w:trPr>
        <w:tc>
          <w:tcPr>
            <w:tcW w:w="136" w:type="pct"/>
          </w:tcPr>
          <w:p w14:paraId="63DCFC3B" w14:textId="5FC3C94A" w:rsidR="00FF19BE" w:rsidRPr="00EC5256" w:rsidDel="004462D5" w:rsidRDefault="00FF19BE" w:rsidP="00FF19BE">
            <w:pPr>
              <w:widowControl w:val="0"/>
              <w:spacing w:line="180" w:lineRule="exact"/>
              <w:jc w:val="center"/>
              <w:rPr>
                <w:del w:id="1285" w:author="ZAIDOU Mouhammad" w:date="2024-10-19T19:36:00Z"/>
                <w:rFonts w:ascii="Arial" w:hAnsi="Arial" w:cs="Arial"/>
                <w:sz w:val="20"/>
                <w:szCs w:val="20"/>
                <w:lang w:val="fr-FR"/>
              </w:rPr>
            </w:pPr>
            <w:del w:id="1286" w:author="ZAIDOU Mouhammad" w:date="2024-10-19T19:36:00Z">
              <w:r w:rsidRPr="00EC5256" w:rsidDel="004462D5">
                <w:rPr>
                  <w:rFonts w:ascii="Arial" w:hAnsi="Arial" w:cs="Arial"/>
                  <w:sz w:val="20"/>
                  <w:szCs w:val="20"/>
                  <w:lang w:val="fr-FR"/>
                </w:rPr>
                <w:delText>2</w:delText>
              </w:r>
            </w:del>
          </w:p>
        </w:tc>
        <w:tc>
          <w:tcPr>
            <w:tcW w:w="390" w:type="pct"/>
            <w:shd w:val="clear" w:color="auto" w:fill="auto"/>
            <w:tcMar>
              <w:top w:w="72" w:type="dxa"/>
              <w:left w:w="144" w:type="dxa"/>
              <w:bottom w:w="72" w:type="dxa"/>
              <w:right w:w="144" w:type="dxa"/>
            </w:tcMar>
            <w:hideMark/>
          </w:tcPr>
          <w:p w14:paraId="2FC54391" w14:textId="34844146" w:rsidR="00FF19BE" w:rsidRPr="00EC5256" w:rsidDel="004462D5" w:rsidRDefault="00FF19BE" w:rsidP="00FF19BE">
            <w:pPr>
              <w:widowControl w:val="0"/>
              <w:spacing w:line="180" w:lineRule="exact"/>
              <w:rPr>
                <w:del w:id="1287" w:author="ZAIDOU Mouhammad" w:date="2024-10-19T19:36:00Z"/>
                <w:rFonts w:ascii="Arial" w:hAnsi="Arial" w:cs="Arial"/>
                <w:sz w:val="20"/>
                <w:szCs w:val="20"/>
                <w:lang w:val="fr-FR"/>
              </w:rPr>
            </w:pPr>
            <w:del w:id="1288"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74304" behindDoc="0" locked="0" layoutInCell="1" allowOverlap="1" wp14:anchorId="0A3FCDB1" wp14:editId="57F070BB">
                        <wp:simplePos x="0" y="0"/>
                        <wp:positionH relativeFrom="column">
                          <wp:posOffset>166370</wp:posOffset>
                        </wp:positionH>
                        <wp:positionV relativeFrom="paragraph">
                          <wp:posOffset>-18415</wp:posOffset>
                        </wp:positionV>
                        <wp:extent cx="293370" cy="152400"/>
                        <wp:effectExtent l="0" t="0" r="11430" b="19050"/>
                        <wp:wrapNone/>
                        <wp:docPr id="23"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569CD6" id="Group 23" o:spid="_x0000_s1026" style="position:absolute;margin-left:13.1pt;margin-top:-1.45pt;width:23.1pt;height:12pt;z-index:2518743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onLr4ZYCAADrBwAADgAAAAAAAAAAAAAAAAAuAgAAZHJzL2Uyb0RvYy54&#10;bWxQSwECLQAUAAYACAAAACEAgxR8Bt0AAAAHAQAADwAAAAAAAAAAAAAAAADw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w:pict>
                  </mc:Fallback>
                </mc:AlternateContent>
              </w:r>
            </w:del>
          </w:p>
        </w:tc>
        <w:tc>
          <w:tcPr>
            <w:tcW w:w="395" w:type="pct"/>
            <w:shd w:val="clear" w:color="auto" w:fill="auto"/>
            <w:tcMar>
              <w:top w:w="72" w:type="dxa"/>
              <w:left w:w="144" w:type="dxa"/>
              <w:bottom w:w="72" w:type="dxa"/>
              <w:right w:w="144" w:type="dxa"/>
            </w:tcMar>
            <w:hideMark/>
          </w:tcPr>
          <w:p w14:paraId="3DBDED3D" w14:textId="495840D7" w:rsidR="00FF19BE" w:rsidRPr="00EC5256" w:rsidDel="004462D5" w:rsidRDefault="00FF19BE" w:rsidP="00FF19BE">
            <w:pPr>
              <w:widowControl w:val="0"/>
              <w:spacing w:line="180" w:lineRule="exact"/>
              <w:jc w:val="center"/>
              <w:rPr>
                <w:del w:id="1289" w:author="ZAIDOU Mouhammad" w:date="2024-10-19T19:36:00Z"/>
                <w:rFonts w:ascii="Arial" w:hAnsi="Arial" w:cs="Arial"/>
                <w:sz w:val="18"/>
                <w:szCs w:val="18"/>
                <w:lang w:val="fr-FR"/>
              </w:rPr>
            </w:pPr>
            <w:del w:id="1290" w:author="ZAIDOU Mouhammad" w:date="2024-10-19T19:36:00Z">
              <w:r w:rsidRPr="00EC5256" w:rsidDel="004462D5">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3A4315A7" w14:textId="293BBB9B" w:rsidR="00FF19BE" w:rsidRPr="00EC5256" w:rsidDel="004462D5" w:rsidRDefault="00FF19BE" w:rsidP="00FF19BE">
            <w:pPr>
              <w:widowControl w:val="0"/>
              <w:spacing w:line="180" w:lineRule="exact"/>
              <w:jc w:val="center"/>
              <w:rPr>
                <w:del w:id="1291" w:author="ZAIDOU Mouhammad" w:date="2024-10-19T19:36:00Z"/>
                <w:rFonts w:ascii="Arial" w:hAnsi="Arial" w:cs="Arial"/>
                <w:sz w:val="20"/>
                <w:szCs w:val="20"/>
                <w:lang w:val="fr-FR"/>
              </w:rPr>
            </w:pPr>
            <w:del w:id="1292" w:author="ZAIDOU Mouhammad" w:date="2024-10-19T19:36:00Z">
              <w:r w:rsidRPr="00EC5256" w:rsidDel="004462D5">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3AA26F00" w14:textId="4B6ED047" w:rsidR="00FF19BE" w:rsidRPr="00EC5256" w:rsidDel="004462D5" w:rsidRDefault="006532E3" w:rsidP="00FF19BE">
            <w:pPr>
              <w:widowControl w:val="0"/>
              <w:spacing w:line="180" w:lineRule="exact"/>
              <w:rPr>
                <w:del w:id="1293" w:author="ZAIDOU Mouhammad" w:date="2024-10-19T19:36:00Z"/>
                <w:rFonts w:ascii="Arial" w:hAnsi="Arial" w:cs="Arial"/>
                <w:sz w:val="20"/>
                <w:szCs w:val="20"/>
                <w:lang w:val="fr-FR"/>
              </w:rPr>
            </w:pPr>
            <w:del w:id="1294"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2026880" behindDoc="0" locked="0" layoutInCell="1" allowOverlap="1" wp14:anchorId="1E97DE45" wp14:editId="56B3234C">
                        <wp:simplePos x="0" y="0"/>
                        <wp:positionH relativeFrom="column">
                          <wp:posOffset>199390</wp:posOffset>
                        </wp:positionH>
                        <wp:positionV relativeFrom="paragraph">
                          <wp:posOffset>-12644</wp:posOffset>
                        </wp:positionV>
                        <wp:extent cx="293370" cy="152400"/>
                        <wp:effectExtent l="0" t="0" r="11430" b="19050"/>
                        <wp:wrapNone/>
                        <wp:docPr id="192086936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44DA44" id="Group 1920869363" o:spid="_x0000_s1026" style="position:absolute;margin-left:15.7pt;margin-top:-1pt;width:23.1pt;height:12pt;z-index:2520268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1o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CN2S1o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jzyAAAAOMAAAAPAAAAZHJzL2Rvd25yZXYueG1sRE+9bsIw&#10;EN4r8Q7WIXUrNkGN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DilYjzyAAAAOMA&#10;AAAPAAAAAAAAAAAAAAAAAAcCAABkcnMvZG93bnJldi54bWxQSwUGAAAAAAMAAwC3AAAA/AIAAAAA&#10;"/>
                      </v:group>
                    </w:pict>
                  </mc:Fallback>
                </mc:AlternateContent>
              </w:r>
            </w:del>
          </w:p>
        </w:tc>
        <w:tc>
          <w:tcPr>
            <w:tcW w:w="317" w:type="pct"/>
            <w:shd w:val="clear" w:color="auto" w:fill="auto"/>
            <w:tcMar>
              <w:top w:w="72" w:type="dxa"/>
              <w:left w:w="144" w:type="dxa"/>
              <w:bottom w:w="72" w:type="dxa"/>
              <w:right w:w="144" w:type="dxa"/>
            </w:tcMar>
            <w:hideMark/>
          </w:tcPr>
          <w:p w14:paraId="048929D9" w14:textId="26EFA6FE" w:rsidR="00FF19BE" w:rsidRPr="00EC5256" w:rsidDel="004462D5" w:rsidRDefault="00FF19BE" w:rsidP="00FF19BE">
            <w:pPr>
              <w:widowControl w:val="0"/>
              <w:spacing w:line="180" w:lineRule="exact"/>
              <w:rPr>
                <w:del w:id="1295" w:author="ZAIDOU Mouhammad" w:date="2024-10-19T19:36:00Z"/>
                <w:rFonts w:ascii="Arial" w:hAnsi="Arial" w:cs="Arial"/>
                <w:sz w:val="20"/>
                <w:szCs w:val="20"/>
                <w:lang w:val="fr-FR"/>
              </w:rPr>
            </w:pPr>
            <w:del w:id="1296" w:author="ZAIDOU Mouhammad" w:date="2024-10-19T19:36:00Z">
              <w:r w:rsidRPr="002D084C" w:rsidDel="004462D5">
                <w:rPr>
                  <w:rFonts w:ascii="Arial" w:hAnsi="Arial" w:cs="Arial"/>
                  <w:noProof/>
                  <w:sz w:val="20"/>
                  <w:szCs w:val="20"/>
                  <w:lang w:val="fr-FR" w:eastAsia="fr-FR"/>
                </w:rPr>
                <mc:AlternateContent>
                  <mc:Choice Requires="wps">
                    <w:drawing>
                      <wp:anchor distT="0" distB="0" distL="114300" distR="114300" simplePos="0" relativeHeight="251878400" behindDoc="0" locked="0" layoutInCell="1" allowOverlap="1" wp14:anchorId="62462580" wp14:editId="3E21952B">
                        <wp:simplePos x="0" y="0"/>
                        <wp:positionH relativeFrom="column">
                          <wp:posOffset>171450</wp:posOffset>
                        </wp:positionH>
                        <wp:positionV relativeFrom="paragraph">
                          <wp:posOffset>-31115</wp:posOffset>
                        </wp:positionV>
                        <wp:extent cx="146685" cy="152400"/>
                        <wp:effectExtent l="0" t="0" r="24765" b="19050"/>
                        <wp:wrapNone/>
                        <wp:docPr id="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6F1F66D" id="Rectangle 221" o:spid="_x0000_s1026" style="position:absolute;margin-left:13.5pt;margin-top:-2.45pt;width:11.55pt;height:12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"/>
                    </w:pict>
                  </mc:Fallback>
                </mc:AlternateContent>
              </w:r>
            </w:del>
          </w:p>
        </w:tc>
        <w:tc>
          <w:tcPr>
            <w:tcW w:w="460" w:type="pct"/>
            <w:shd w:val="clear" w:color="auto" w:fill="auto"/>
            <w:tcMar>
              <w:top w:w="72" w:type="dxa"/>
              <w:left w:w="144" w:type="dxa"/>
              <w:bottom w:w="72" w:type="dxa"/>
              <w:right w:w="144" w:type="dxa"/>
            </w:tcMar>
            <w:hideMark/>
          </w:tcPr>
          <w:p w14:paraId="1D170AF4" w14:textId="63FB0E1A" w:rsidR="00FF19BE" w:rsidRPr="00EC5256" w:rsidDel="004462D5" w:rsidRDefault="00FF19BE" w:rsidP="00FF19BE">
            <w:pPr>
              <w:widowControl w:val="0"/>
              <w:spacing w:line="180" w:lineRule="exact"/>
              <w:jc w:val="center"/>
              <w:rPr>
                <w:del w:id="1297" w:author="ZAIDOU Mouhammad" w:date="2024-10-19T19:36:00Z"/>
                <w:rFonts w:ascii="Arial" w:hAnsi="Arial" w:cs="Arial"/>
                <w:sz w:val="18"/>
                <w:szCs w:val="18"/>
                <w:lang w:val="fr-FR"/>
              </w:rPr>
            </w:pPr>
            <w:del w:id="1298" w:author="ZAIDOU Mouhammad" w:date="2024-10-19T19:36:00Z">
              <w:r w:rsidRPr="00EC5256" w:rsidDel="004462D5">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180BF10F" w14:textId="3158F6B4" w:rsidR="00FF19BE" w:rsidRPr="00EC5256" w:rsidDel="004462D5" w:rsidRDefault="00FF19BE" w:rsidP="00FF19BE">
            <w:pPr>
              <w:widowControl w:val="0"/>
              <w:spacing w:line="180" w:lineRule="exact"/>
              <w:rPr>
                <w:del w:id="1299" w:author="ZAIDOU Mouhammad" w:date="2024-10-19T19:36: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1D2B8BB1" w14:textId="572E636D" w:rsidR="00FF19BE" w:rsidRPr="00EC5256" w:rsidDel="004462D5" w:rsidRDefault="00FF19BE" w:rsidP="00FF19BE">
            <w:pPr>
              <w:widowControl w:val="0"/>
              <w:spacing w:line="180" w:lineRule="exact"/>
              <w:rPr>
                <w:del w:id="1300" w:author="ZAIDOU Mouhammad" w:date="2024-10-19T19:36:00Z"/>
                <w:rFonts w:ascii="Arial" w:hAnsi="Arial" w:cs="Arial"/>
                <w:sz w:val="20"/>
                <w:szCs w:val="20"/>
                <w:lang w:val="fr-FR"/>
              </w:rPr>
            </w:pPr>
            <w:del w:id="1301"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82496" behindDoc="0" locked="0" layoutInCell="1" allowOverlap="1" wp14:anchorId="476A2C95" wp14:editId="2964674B">
                        <wp:simplePos x="0" y="0"/>
                        <wp:positionH relativeFrom="column">
                          <wp:posOffset>152400</wp:posOffset>
                        </wp:positionH>
                        <wp:positionV relativeFrom="paragraph">
                          <wp:posOffset>189230</wp:posOffset>
                        </wp:positionV>
                        <wp:extent cx="293370" cy="152400"/>
                        <wp:effectExtent l="0" t="0" r="11430" b="19050"/>
                        <wp:wrapNone/>
                        <wp:docPr id="5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2C182F" id="Group 52" o:spid="_x0000_s1026" style="position:absolute;margin-left:12pt;margin-top:14.9pt;width:23.1pt;height:12pt;z-index:2518824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a1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group>
                    </w:pict>
                  </mc:Fallback>
                </mc:AlternateContent>
              </w:r>
            </w:del>
          </w:p>
        </w:tc>
        <w:tc>
          <w:tcPr>
            <w:tcW w:w="533" w:type="pct"/>
            <w:shd w:val="clear" w:color="auto" w:fill="auto"/>
            <w:tcMar>
              <w:top w:w="72" w:type="dxa"/>
              <w:left w:w="144" w:type="dxa"/>
              <w:bottom w:w="72" w:type="dxa"/>
              <w:right w:w="144" w:type="dxa"/>
            </w:tcMar>
            <w:hideMark/>
          </w:tcPr>
          <w:p w14:paraId="2A9AC478" w14:textId="598204DE" w:rsidR="00FF19BE" w:rsidRPr="00EC5256" w:rsidDel="004462D5" w:rsidRDefault="00FF19BE" w:rsidP="00FF19BE">
            <w:pPr>
              <w:widowControl w:val="0"/>
              <w:spacing w:line="180" w:lineRule="exact"/>
              <w:jc w:val="center"/>
              <w:rPr>
                <w:del w:id="1302" w:author="ZAIDOU Mouhammad" w:date="2024-10-19T19:36:00Z"/>
                <w:rFonts w:ascii="Arial" w:hAnsi="Arial" w:cs="Arial"/>
                <w:sz w:val="18"/>
                <w:szCs w:val="18"/>
                <w:lang w:val="fr-FR"/>
              </w:rPr>
            </w:pPr>
            <w:del w:id="1303" w:author="ZAIDOU Mouhammad" w:date="2024-10-19T19:36:00Z">
              <w:r w:rsidRPr="00EC5256" w:rsidDel="004462D5">
                <w:rPr>
                  <w:rFonts w:ascii="Arial" w:hAnsi="Arial" w:cs="Arial"/>
                  <w:sz w:val="18"/>
                  <w:szCs w:val="18"/>
                  <w:lang w:val="fr-FR"/>
                </w:rPr>
                <w:delText>1        2</w:delText>
              </w:r>
            </w:del>
          </w:p>
        </w:tc>
        <w:tc>
          <w:tcPr>
            <w:tcW w:w="422" w:type="pct"/>
          </w:tcPr>
          <w:p w14:paraId="0E6FE7CB" w14:textId="6C0195DB" w:rsidR="00FF19BE" w:rsidRPr="00EC5256" w:rsidDel="004462D5" w:rsidRDefault="00FF19BE" w:rsidP="00FF19BE">
            <w:pPr>
              <w:widowControl w:val="0"/>
              <w:spacing w:line="180" w:lineRule="exact"/>
              <w:rPr>
                <w:del w:id="1304" w:author="ZAIDOU Mouhammad" w:date="2024-10-19T19:36:00Z"/>
                <w:rFonts w:ascii="Arial" w:hAnsi="Arial" w:cs="Arial"/>
                <w:sz w:val="20"/>
                <w:szCs w:val="20"/>
                <w:lang w:val="fr-FR"/>
              </w:rPr>
            </w:pPr>
          </w:p>
        </w:tc>
        <w:tc>
          <w:tcPr>
            <w:tcW w:w="302" w:type="pct"/>
          </w:tcPr>
          <w:p w14:paraId="761C130F" w14:textId="13DEF144" w:rsidR="00FF19BE" w:rsidRPr="00EC5256" w:rsidDel="004462D5" w:rsidRDefault="00FF19BE" w:rsidP="00FF19BE">
            <w:pPr>
              <w:widowControl w:val="0"/>
              <w:spacing w:line="180" w:lineRule="exact"/>
              <w:rPr>
                <w:del w:id="1305" w:author="ZAIDOU Mouhammad" w:date="2024-10-19T19:36:00Z"/>
                <w:rFonts w:ascii="Arial" w:hAnsi="Arial" w:cs="Arial"/>
                <w:sz w:val="20"/>
                <w:szCs w:val="20"/>
                <w:lang w:val="fr-FR"/>
              </w:rPr>
            </w:pPr>
          </w:p>
        </w:tc>
        <w:tc>
          <w:tcPr>
            <w:tcW w:w="393" w:type="pct"/>
          </w:tcPr>
          <w:p w14:paraId="2E142F1F" w14:textId="5A1AB909" w:rsidR="00FF19BE" w:rsidRPr="00EC5256" w:rsidDel="004462D5" w:rsidRDefault="00746CB3" w:rsidP="00FF19BE">
            <w:pPr>
              <w:widowControl w:val="0"/>
              <w:spacing w:line="180" w:lineRule="exact"/>
              <w:rPr>
                <w:del w:id="1306" w:author="ZAIDOU Mouhammad" w:date="2024-10-19T19:36:00Z"/>
                <w:rFonts w:ascii="Arial" w:hAnsi="Arial" w:cs="Arial"/>
                <w:sz w:val="20"/>
                <w:szCs w:val="20"/>
                <w:lang w:val="fr-FR"/>
              </w:rPr>
            </w:pPr>
            <w:del w:id="1307" w:author="ZAIDOU Mouhammad" w:date="2024-10-19T19:36:00Z">
              <w:r w:rsidRPr="002D084C" w:rsidDel="004462D5">
                <w:rPr>
                  <w:rFonts w:ascii="Arial" w:hAnsi="Arial" w:cs="Arial"/>
                  <w:noProof/>
                  <w:sz w:val="20"/>
                  <w:szCs w:val="20"/>
                  <w:lang w:val="fr-FR" w:eastAsia="fr-FR"/>
                </w:rPr>
                <mc:AlternateContent>
                  <mc:Choice Requires="wpg">
                    <w:drawing>
                      <wp:anchor distT="0" distB="0" distL="114300" distR="114300" simplePos="0" relativeHeight="251885568" behindDoc="0" locked="0" layoutInCell="1" allowOverlap="1" wp14:anchorId="6179B22D" wp14:editId="1491BDD4">
                        <wp:simplePos x="0" y="0"/>
                        <wp:positionH relativeFrom="column">
                          <wp:posOffset>159385</wp:posOffset>
                        </wp:positionH>
                        <wp:positionV relativeFrom="paragraph">
                          <wp:posOffset>-18354</wp:posOffset>
                        </wp:positionV>
                        <wp:extent cx="302943" cy="152400"/>
                        <wp:effectExtent l="0" t="0" r="20955" b="19050"/>
                        <wp:wrapNone/>
                        <wp:docPr id="8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995B97B" id="Group 88" o:spid="_x0000_s1026" style="position:absolute;margin-left:12.55pt;margin-top:-1.45pt;width:23.85pt;height:12pt;z-index:25188556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IPeA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"/>
                      </v:group>
                    </w:pict>
                  </mc:Fallback>
                </mc:AlternateContent>
              </w:r>
            </w:del>
          </w:p>
        </w:tc>
      </w:tr>
      <w:tr w:rsidR="00FF19BE" w:rsidRPr="002D084C" w:rsidDel="004462D5" w14:paraId="67906D9D" w14:textId="1A5A5C63" w:rsidTr="001629FA">
        <w:trPr>
          <w:trHeight w:val="170"/>
          <w:del w:id="1308" w:author="ZAIDOU Mouhammad" w:date="2024-10-19T19:36:00Z"/>
        </w:trPr>
        <w:tc>
          <w:tcPr>
            <w:tcW w:w="136" w:type="pct"/>
          </w:tcPr>
          <w:p w14:paraId="2ADDEEA4" w14:textId="5F3784C5" w:rsidR="00FF19BE" w:rsidRPr="00EC5256" w:rsidDel="004462D5" w:rsidRDefault="00FF19BE" w:rsidP="00FF19BE">
            <w:pPr>
              <w:widowControl w:val="0"/>
              <w:spacing w:line="180" w:lineRule="exact"/>
              <w:jc w:val="center"/>
              <w:rPr>
                <w:del w:id="1309" w:author="ZAIDOU Mouhammad" w:date="2024-10-19T19:36:00Z"/>
                <w:rFonts w:ascii="Arial" w:hAnsi="Arial" w:cs="Arial"/>
                <w:sz w:val="20"/>
                <w:szCs w:val="20"/>
                <w:lang w:val="fr-FR"/>
              </w:rPr>
            </w:pPr>
            <w:del w:id="1310" w:author="ZAIDOU Mouhammad" w:date="2024-10-19T19:36:00Z">
              <w:r w:rsidRPr="00EC5256" w:rsidDel="004462D5">
                <w:rPr>
                  <w:rFonts w:ascii="Arial" w:hAnsi="Arial" w:cs="Arial"/>
                  <w:sz w:val="20"/>
                  <w:szCs w:val="20"/>
                  <w:lang w:val="fr-FR"/>
                </w:rPr>
                <w:delText>3</w:delText>
              </w:r>
            </w:del>
          </w:p>
        </w:tc>
        <w:tc>
          <w:tcPr>
            <w:tcW w:w="390" w:type="pct"/>
            <w:shd w:val="clear" w:color="auto" w:fill="auto"/>
            <w:tcMar>
              <w:top w:w="72" w:type="dxa"/>
              <w:left w:w="144" w:type="dxa"/>
              <w:bottom w:w="72" w:type="dxa"/>
              <w:right w:w="144" w:type="dxa"/>
            </w:tcMar>
            <w:hideMark/>
          </w:tcPr>
          <w:p w14:paraId="1F18DBC7" w14:textId="027F8219" w:rsidR="00FF19BE" w:rsidRPr="00EC5256" w:rsidDel="004462D5" w:rsidRDefault="00FF19BE" w:rsidP="00FF19BE">
            <w:pPr>
              <w:widowControl w:val="0"/>
              <w:spacing w:line="180" w:lineRule="exact"/>
              <w:rPr>
                <w:del w:id="1311" w:author="ZAIDOU Mouhammad" w:date="2024-10-19T19:36:00Z"/>
                <w:rFonts w:ascii="Arial" w:hAnsi="Arial" w:cs="Arial"/>
                <w:sz w:val="20"/>
                <w:szCs w:val="20"/>
                <w:lang w:val="fr-FR"/>
              </w:rPr>
            </w:pPr>
            <w:del w:id="1312"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75328" behindDoc="0" locked="0" layoutInCell="1" allowOverlap="1" wp14:anchorId="7A740A42" wp14:editId="7AD04910">
                        <wp:simplePos x="0" y="0"/>
                        <wp:positionH relativeFrom="column">
                          <wp:posOffset>160020</wp:posOffset>
                        </wp:positionH>
                        <wp:positionV relativeFrom="paragraph">
                          <wp:posOffset>-8255</wp:posOffset>
                        </wp:positionV>
                        <wp:extent cx="293370" cy="152400"/>
                        <wp:effectExtent l="0" t="0" r="11430" b="19050"/>
                        <wp:wrapNone/>
                        <wp:docPr id="2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A07A02" id="Group 26" o:spid="_x0000_s1026" style="position:absolute;margin-left:12.6pt;margin-top:-.65pt;width:23.1pt;height:12pt;z-index:2518753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group>
                    </w:pict>
                  </mc:Fallback>
                </mc:AlternateContent>
              </w:r>
            </w:del>
          </w:p>
        </w:tc>
        <w:tc>
          <w:tcPr>
            <w:tcW w:w="395" w:type="pct"/>
            <w:shd w:val="clear" w:color="auto" w:fill="auto"/>
            <w:tcMar>
              <w:top w:w="72" w:type="dxa"/>
              <w:left w:w="144" w:type="dxa"/>
              <w:bottom w:w="72" w:type="dxa"/>
              <w:right w:w="144" w:type="dxa"/>
            </w:tcMar>
            <w:hideMark/>
          </w:tcPr>
          <w:p w14:paraId="17B41EBD" w14:textId="78F3720D" w:rsidR="00FF19BE" w:rsidRPr="00EC5256" w:rsidDel="004462D5" w:rsidRDefault="00FF19BE" w:rsidP="00FF19BE">
            <w:pPr>
              <w:widowControl w:val="0"/>
              <w:spacing w:line="180" w:lineRule="exact"/>
              <w:jc w:val="center"/>
              <w:rPr>
                <w:del w:id="1313" w:author="ZAIDOU Mouhammad" w:date="2024-10-19T19:36:00Z"/>
                <w:rFonts w:ascii="Arial" w:hAnsi="Arial" w:cs="Arial"/>
                <w:sz w:val="18"/>
                <w:szCs w:val="18"/>
                <w:lang w:val="fr-FR"/>
              </w:rPr>
            </w:pPr>
            <w:del w:id="1314" w:author="ZAIDOU Mouhammad" w:date="2024-10-19T19:36:00Z">
              <w:r w:rsidRPr="00EC5256" w:rsidDel="004462D5">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740BEA09" w14:textId="65C219E6" w:rsidR="00FF19BE" w:rsidRPr="00EC5256" w:rsidDel="004462D5" w:rsidRDefault="00FF19BE" w:rsidP="00FF19BE">
            <w:pPr>
              <w:widowControl w:val="0"/>
              <w:spacing w:line="180" w:lineRule="exact"/>
              <w:jc w:val="center"/>
              <w:rPr>
                <w:del w:id="1315" w:author="ZAIDOU Mouhammad" w:date="2024-10-19T19:36:00Z"/>
                <w:rFonts w:ascii="Arial" w:hAnsi="Arial" w:cs="Arial"/>
                <w:sz w:val="20"/>
                <w:szCs w:val="20"/>
                <w:lang w:val="fr-FR"/>
              </w:rPr>
            </w:pPr>
            <w:del w:id="1316" w:author="ZAIDOU Mouhammad" w:date="2024-10-19T19:36:00Z">
              <w:r w:rsidRPr="00EC5256" w:rsidDel="004462D5">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081E5003" w14:textId="5B0A5867" w:rsidR="00FF19BE" w:rsidRPr="00EC5256" w:rsidDel="004462D5" w:rsidRDefault="006532E3" w:rsidP="00FF19BE">
            <w:pPr>
              <w:widowControl w:val="0"/>
              <w:spacing w:line="180" w:lineRule="exact"/>
              <w:rPr>
                <w:del w:id="1317" w:author="ZAIDOU Mouhammad" w:date="2024-10-19T19:36:00Z"/>
                <w:rFonts w:ascii="Arial" w:hAnsi="Arial" w:cs="Arial"/>
                <w:sz w:val="20"/>
                <w:szCs w:val="20"/>
                <w:lang w:val="fr-FR"/>
              </w:rPr>
            </w:pPr>
            <w:del w:id="1318"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2028928" behindDoc="0" locked="0" layoutInCell="1" allowOverlap="1" wp14:anchorId="25E69B76" wp14:editId="4FC13B9D">
                        <wp:simplePos x="0" y="0"/>
                        <wp:positionH relativeFrom="column">
                          <wp:posOffset>200017</wp:posOffset>
                        </wp:positionH>
                        <wp:positionV relativeFrom="paragraph">
                          <wp:posOffset>-16092</wp:posOffset>
                        </wp:positionV>
                        <wp:extent cx="293370" cy="152400"/>
                        <wp:effectExtent l="0" t="0" r="11430" b="19050"/>
                        <wp:wrapNone/>
                        <wp:docPr id="1920869366"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116AA5" id="Group 1920869366" o:spid="_x0000_s1026" style="position:absolute;margin-left:15.75pt;margin-top:-1.25pt;width:23.1pt;height:12pt;z-index:2520289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"/>
                      </v:group>
                    </w:pict>
                  </mc:Fallback>
                </mc:AlternateContent>
              </w:r>
            </w:del>
          </w:p>
        </w:tc>
        <w:tc>
          <w:tcPr>
            <w:tcW w:w="317" w:type="pct"/>
            <w:shd w:val="clear" w:color="auto" w:fill="auto"/>
            <w:tcMar>
              <w:top w:w="72" w:type="dxa"/>
              <w:left w:w="144" w:type="dxa"/>
              <w:bottom w:w="72" w:type="dxa"/>
              <w:right w:w="144" w:type="dxa"/>
            </w:tcMar>
            <w:hideMark/>
          </w:tcPr>
          <w:p w14:paraId="0DF03692" w14:textId="7169432F" w:rsidR="00FF19BE" w:rsidRPr="00EC5256" w:rsidDel="004462D5" w:rsidRDefault="00FF19BE" w:rsidP="00FF19BE">
            <w:pPr>
              <w:widowControl w:val="0"/>
              <w:spacing w:line="180" w:lineRule="exact"/>
              <w:rPr>
                <w:del w:id="1319" w:author="ZAIDOU Mouhammad" w:date="2024-10-19T19:36:00Z"/>
                <w:rFonts w:ascii="Arial" w:hAnsi="Arial" w:cs="Arial"/>
                <w:sz w:val="20"/>
                <w:szCs w:val="20"/>
                <w:lang w:val="fr-FR"/>
              </w:rPr>
            </w:pPr>
            <w:del w:id="1320" w:author="ZAIDOU Mouhammad" w:date="2024-10-19T19:36:00Z">
              <w:r w:rsidRPr="002D084C" w:rsidDel="004462D5">
                <w:rPr>
                  <w:rFonts w:ascii="Arial" w:hAnsi="Arial" w:cs="Arial"/>
                  <w:noProof/>
                  <w:sz w:val="20"/>
                  <w:szCs w:val="20"/>
                  <w:lang w:val="fr-FR" w:eastAsia="fr-FR"/>
                </w:rPr>
                <mc:AlternateContent>
                  <mc:Choice Requires="wps">
                    <w:drawing>
                      <wp:anchor distT="0" distB="0" distL="114300" distR="114300" simplePos="0" relativeHeight="251879424" behindDoc="0" locked="0" layoutInCell="1" allowOverlap="1" wp14:anchorId="206F50CD" wp14:editId="238FEBEA">
                        <wp:simplePos x="0" y="0"/>
                        <wp:positionH relativeFrom="column">
                          <wp:posOffset>171450</wp:posOffset>
                        </wp:positionH>
                        <wp:positionV relativeFrom="paragraph">
                          <wp:posOffset>-14605</wp:posOffset>
                        </wp:positionV>
                        <wp:extent cx="146685" cy="152400"/>
                        <wp:effectExtent l="0" t="0" r="24765" b="19050"/>
                        <wp:wrapNone/>
                        <wp:docPr id="3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296F751" id="Rectangle 221" o:spid="_x0000_s1026" style="position:absolute;margin-left:13.5pt;margin-top:-1.15pt;width:11.55pt;height:12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VY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"/>
                    </w:pict>
                  </mc:Fallback>
                </mc:AlternateContent>
              </w:r>
            </w:del>
          </w:p>
        </w:tc>
        <w:tc>
          <w:tcPr>
            <w:tcW w:w="460" w:type="pct"/>
            <w:shd w:val="clear" w:color="auto" w:fill="auto"/>
            <w:tcMar>
              <w:top w:w="72" w:type="dxa"/>
              <w:left w:w="144" w:type="dxa"/>
              <w:bottom w:w="72" w:type="dxa"/>
              <w:right w:w="144" w:type="dxa"/>
            </w:tcMar>
            <w:hideMark/>
          </w:tcPr>
          <w:p w14:paraId="536A2A59" w14:textId="279D0C4E" w:rsidR="00FF19BE" w:rsidRPr="00EC5256" w:rsidDel="004462D5" w:rsidRDefault="00FF19BE" w:rsidP="00FF19BE">
            <w:pPr>
              <w:widowControl w:val="0"/>
              <w:spacing w:line="180" w:lineRule="exact"/>
              <w:jc w:val="center"/>
              <w:rPr>
                <w:del w:id="1321" w:author="ZAIDOU Mouhammad" w:date="2024-10-19T19:36:00Z"/>
                <w:rFonts w:ascii="Arial" w:hAnsi="Arial" w:cs="Arial"/>
                <w:sz w:val="18"/>
                <w:szCs w:val="18"/>
                <w:lang w:val="fr-FR"/>
              </w:rPr>
            </w:pPr>
            <w:del w:id="1322" w:author="ZAIDOU Mouhammad" w:date="2024-10-19T19:36:00Z">
              <w:r w:rsidRPr="00EC5256" w:rsidDel="004462D5">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2AE771B9" w14:textId="4EEDE414" w:rsidR="00FF19BE" w:rsidRPr="00EC5256" w:rsidDel="004462D5" w:rsidRDefault="00FF19BE" w:rsidP="00FF19BE">
            <w:pPr>
              <w:widowControl w:val="0"/>
              <w:spacing w:line="180" w:lineRule="exact"/>
              <w:rPr>
                <w:del w:id="1323" w:author="ZAIDOU Mouhammad" w:date="2024-10-19T19:36: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0C029470" w14:textId="1753A1A5" w:rsidR="00FF19BE" w:rsidRPr="00EC5256" w:rsidDel="004462D5" w:rsidRDefault="00FF19BE" w:rsidP="00FF19BE">
            <w:pPr>
              <w:widowControl w:val="0"/>
              <w:spacing w:line="180" w:lineRule="exact"/>
              <w:rPr>
                <w:del w:id="1324" w:author="ZAIDOU Mouhammad" w:date="2024-10-19T19:36:00Z"/>
                <w:rFonts w:ascii="Arial" w:hAnsi="Arial" w:cs="Arial"/>
                <w:sz w:val="20"/>
                <w:szCs w:val="20"/>
                <w:lang w:val="fr-FR"/>
              </w:rPr>
            </w:pPr>
          </w:p>
        </w:tc>
        <w:tc>
          <w:tcPr>
            <w:tcW w:w="533" w:type="pct"/>
            <w:shd w:val="clear" w:color="auto" w:fill="auto"/>
            <w:tcMar>
              <w:top w:w="72" w:type="dxa"/>
              <w:left w:w="144" w:type="dxa"/>
              <w:bottom w:w="72" w:type="dxa"/>
              <w:right w:w="144" w:type="dxa"/>
            </w:tcMar>
            <w:hideMark/>
          </w:tcPr>
          <w:p w14:paraId="5A053213" w14:textId="33641CCD" w:rsidR="00FF19BE" w:rsidRPr="00EC5256" w:rsidDel="004462D5" w:rsidRDefault="00FF19BE" w:rsidP="00FF19BE">
            <w:pPr>
              <w:widowControl w:val="0"/>
              <w:spacing w:line="180" w:lineRule="exact"/>
              <w:jc w:val="center"/>
              <w:rPr>
                <w:del w:id="1325" w:author="ZAIDOU Mouhammad" w:date="2024-10-19T19:36:00Z"/>
                <w:rFonts w:ascii="Arial" w:hAnsi="Arial" w:cs="Arial"/>
                <w:sz w:val="18"/>
                <w:szCs w:val="18"/>
                <w:lang w:val="fr-FR"/>
              </w:rPr>
            </w:pPr>
            <w:del w:id="1326" w:author="ZAIDOU Mouhammad" w:date="2024-10-19T19:36:00Z">
              <w:r w:rsidRPr="00EC5256" w:rsidDel="004462D5">
                <w:rPr>
                  <w:rFonts w:ascii="Arial" w:hAnsi="Arial" w:cs="Arial"/>
                  <w:sz w:val="18"/>
                  <w:szCs w:val="18"/>
                  <w:lang w:val="fr-FR"/>
                </w:rPr>
                <w:delText>1        2</w:delText>
              </w:r>
            </w:del>
          </w:p>
        </w:tc>
        <w:tc>
          <w:tcPr>
            <w:tcW w:w="422" w:type="pct"/>
          </w:tcPr>
          <w:p w14:paraId="145EF53F" w14:textId="22B1C61B" w:rsidR="00FF19BE" w:rsidRPr="00EC5256" w:rsidDel="004462D5" w:rsidRDefault="00FF19BE" w:rsidP="00FF19BE">
            <w:pPr>
              <w:widowControl w:val="0"/>
              <w:spacing w:line="180" w:lineRule="exact"/>
              <w:rPr>
                <w:del w:id="1327" w:author="ZAIDOU Mouhammad" w:date="2024-10-19T19:36:00Z"/>
                <w:rFonts w:ascii="Arial" w:hAnsi="Arial" w:cs="Arial"/>
                <w:sz w:val="20"/>
                <w:szCs w:val="20"/>
                <w:lang w:val="fr-FR"/>
              </w:rPr>
            </w:pPr>
          </w:p>
        </w:tc>
        <w:tc>
          <w:tcPr>
            <w:tcW w:w="302" w:type="pct"/>
          </w:tcPr>
          <w:p w14:paraId="19F32C69" w14:textId="1909C74A" w:rsidR="00FF19BE" w:rsidRPr="00EC5256" w:rsidDel="004462D5" w:rsidRDefault="00FF19BE" w:rsidP="00FF19BE">
            <w:pPr>
              <w:widowControl w:val="0"/>
              <w:spacing w:line="180" w:lineRule="exact"/>
              <w:rPr>
                <w:del w:id="1328" w:author="ZAIDOU Mouhammad" w:date="2024-10-19T19:36:00Z"/>
                <w:rFonts w:ascii="Arial" w:hAnsi="Arial" w:cs="Arial"/>
                <w:sz w:val="20"/>
                <w:szCs w:val="20"/>
                <w:lang w:val="fr-FR"/>
              </w:rPr>
            </w:pPr>
          </w:p>
        </w:tc>
        <w:tc>
          <w:tcPr>
            <w:tcW w:w="393" w:type="pct"/>
          </w:tcPr>
          <w:p w14:paraId="20FB664D" w14:textId="53450840" w:rsidR="00FF19BE" w:rsidRPr="00EC5256" w:rsidDel="004462D5" w:rsidRDefault="00FF19BE" w:rsidP="00FF19BE">
            <w:pPr>
              <w:widowControl w:val="0"/>
              <w:spacing w:line="180" w:lineRule="exact"/>
              <w:rPr>
                <w:del w:id="1329" w:author="ZAIDOU Mouhammad" w:date="2024-10-19T19:36:00Z"/>
                <w:rFonts w:ascii="Arial" w:hAnsi="Arial" w:cs="Arial"/>
                <w:sz w:val="20"/>
                <w:szCs w:val="20"/>
                <w:lang w:val="fr-FR"/>
              </w:rPr>
            </w:pPr>
            <w:del w:id="1330" w:author="ZAIDOU Mouhammad" w:date="2024-10-19T19:36:00Z">
              <w:r w:rsidRPr="002D084C" w:rsidDel="004462D5">
                <w:rPr>
                  <w:rFonts w:ascii="Arial" w:hAnsi="Arial" w:cs="Arial"/>
                  <w:noProof/>
                  <w:sz w:val="20"/>
                  <w:szCs w:val="20"/>
                  <w:lang w:val="fr-FR" w:eastAsia="fr-FR"/>
                </w:rPr>
                <mc:AlternateContent>
                  <mc:Choice Requires="wpg">
                    <w:drawing>
                      <wp:anchor distT="0" distB="0" distL="114300" distR="114300" simplePos="0" relativeHeight="251886592" behindDoc="0" locked="0" layoutInCell="1" allowOverlap="1" wp14:anchorId="612D04D8" wp14:editId="32E5A9E9">
                        <wp:simplePos x="0" y="0"/>
                        <wp:positionH relativeFrom="column">
                          <wp:posOffset>159385</wp:posOffset>
                        </wp:positionH>
                        <wp:positionV relativeFrom="paragraph">
                          <wp:posOffset>-18354</wp:posOffset>
                        </wp:positionV>
                        <wp:extent cx="302943" cy="152400"/>
                        <wp:effectExtent l="0" t="0" r="20955" b="19050"/>
                        <wp:wrapNone/>
                        <wp:docPr id="91"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84A1579" id="Group 91" o:spid="_x0000_s1026" style="position:absolute;margin-left:12.55pt;margin-top:-1.45pt;width:23.85pt;height:12pt;z-index:25188659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"/>
                      </v:group>
                    </w:pict>
                  </mc:Fallback>
                </mc:AlternateContent>
              </w:r>
            </w:del>
          </w:p>
        </w:tc>
      </w:tr>
      <w:tr w:rsidR="00FF19BE" w:rsidRPr="002D084C" w:rsidDel="004462D5" w14:paraId="54513531" w14:textId="5557B4DA" w:rsidTr="001629FA">
        <w:trPr>
          <w:trHeight w:val="170"/>
          <w:del w:id="1331" w:author="ZAIDOU Mouhammad" w:date="2024-10-19T19:36:00Z"/>
        </w:trPr>
        <w:tc>
          <w:tcPr>
            <w:tcW w:w="136" w:type="pct"/>
          </w:tcPr>
          <w:p w14:paraId="2ACA117A" w14:textId="19CDAE20" w:rsidR="00FF19BE" w:rsidRPr="00EC5256" w:rsidDel="004462D5" w:rsidRDefault="00FF19BE" w:rsidP="00FF19BE">
            <w:pPr>
              <w:widowControl w:val="0"/>
              <w:spacing w:line="180" w:lineRule="exact"/>
              <w:jc w:val="center"/>
              <w:rPr>
                <w:del w:id="1332" w:author="ZAIDOU Mouhammad" w:date="2024-10-19T19:36:00Z"/>
                <w:rFonts w:ascii="Arial" w:hAnsi="Arial" w:cs="Arial"/>
                <w:sz w:val="20"/>
                <w:szCs w:val="20"/>
                <w:lang w:val="fr-FR"/>
              </w:rPr>
            </w:pPr>
            <w:del w:id="1333" w:author="ZAIDOU Mouhammad" w:date="2024-10-19T19:36:00Z">
              <w:r w:rsidRPr="00EC5256" w:rsidDel="004462D5">
                <w:rPr>
                  <w:rFonts w:ascii="Arial" w:hAnsi="Arial" w:cs="Arial"/>
                  <w:sz w:val="20"/>
                  <w:szCs w:val="20"/>
                  <w:lang w:val="fr-FR"/>
                </w:rPr>
                <w:delText>4</w:delText>
              </w:r>
            </w:del>
          </w:p>
        </w:tc>
        <w:tc>
          <w:tcPr>
            <w:tcW w:w="390" w:type="pct"/>
            <w:shd w:val="clear" w:color="auto" w:fill="auto"/>
            <w:tcMar>
              <w:top w:w="72" w:type="dxa"/>
              <w:left w:w="144" w:type="dxa"/>
              <w:bottom w:w="72" w:type="dxa"/>
              <w:right w:w="144" w:type="dxa"/>
            </w:tcMar>
            <w:hideMark/>
          </w:tcPr>
          <w:p w14:paraId="250D4F50" w14:textId="77F44FB5" w:rsidR="00FF19BE" w:rsidRPr="00EC5256" w:rsidDel="004462D5" w:rsidRDefault="00FF19BE" w:rsidP="00FF19BE">
            <w:pPr>
              <w:widowControl w:val="0"/>
              <w:spacing w:line="180" w:lineRule="exact"/>
              <w:rPr>
                <w:del w:id="1334" w:author="ZAIDOU Mouhammad" w:date="2024-10-19T19:36:00Z"/>
                <w:rFonts w:ascii="Arial" w:hAnsi="Arial" w:cs="Arial"/>
                <w:sz w:val="20"/>
                <w:szCs w:val="20"/>
                <w:lang w:val="fr-FR"/>
              </w:rPr>
            </w:pPr>
            <w:del w:id="1335"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76352" behindDoc="0" locked="0" layoutInCell="1" allowOverlap="1" wp14:anchorId="4625D336" wp14:editId="19A1DD93">
                        <wp:simplePos x="0" y="0"/>
                        <wp:positionH relativeFrom="column">
                          <wp:posOffset>153670</wp:posOffset>
                        </wp:positionH>
                        <wp:positionV relativeFrom="paragraph">
                          <wp:posOffset>-23495</wp:posOffset>
                        </wp:positionV>
                        <wp:extent cx="293370" cy="152400"/>
                        <wp:effectExtent l="0" t="0" r="11430" b="19050"/>
                        <wp:wrapNone/>
                        <wp:docPr id="2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535BA9" id="Group 29" o:spid="_x0000_s1026" style="position:absolute;margin-left:12.1pt;margin-top:-1.85pt;width:23.1pt;height:12pt;z-index:25187635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w:pict>
                  </mc:Fallback>
                </mc:AlternateContent>
              </w:r>
            </w:del>
          </w:p>
        </w:tc>
        <w:tc>
          <w:tcPr>
            <w:tcW w:w="395" w:type="pct"/>
            <w:shd w:val="clear" w:color="auto" w:fill="auto"/>
            <w:tcMar>
              <w:top w:w="72" w:type="dxa"/>
              <w:left w:w="144" w:type="dxa"/>
              <w:bottom w:w="72" w:type="dxa"/>
              <w:right w:w="144" w:type="dxa"/>
            </w:tcMar>
            <w:hideMark/>
          </w:tcPr>
          <w:p w14:paraId="0AA86950" w14:textId="6B8C8937" w:rsidR="00FF19BE" w:rsidRPr="00EC5256" w:rsidDel="004462D5" w:rsidRDefault="00FF19BE" w:rsidP="00FF19BE">
            <w:pPr>
              <w:widowControl w:val="0"/>
              <w:spacing w:line="180" w:lineRule="exact"/>
              <w:jc w:val="center"/>
              <w:rPr>
                <w:del w:id="1336" w:author="ZAIDOU Mouhammad" w:date="2024-10-19T19:36:00Z"/>
                <w:rFonts w:ascii="Arial" w:hAnsi="Arial" w:cs="Arial"/>
                <w:sz w:val="18"/>
                <w:szCs w:val="18"/>
                <w:lang w:val="fr-FR"/>
              </w:rPr>
            </w:pPr>
            <w:del w:id="1337" w:author="ZAIDOU Mouhammad" w:date="2024-10-19T19:36:00Z">
              <w:r w:rsidRPr="00EC5256" w:rsidDel="004462D5">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79DCCCD8" w14:textId="7EA6C9A1" w:rsidR="00FF19BE" w:rsidRPr="00EC5256" w:rsidDel="004462D5" w:rsidRDefault="00FF19BE" w:rsidP="00FF19BE">
            <w:pPr>
              <w:widowControl w:val="0"/>
              <w:spacing w:line="180" w:lineRule="exact"/>
              <w:jc w:val="center"/>
              <w:rPr>
                <w:del w:id="1338" w:author="ZAIDOU Mouhammad" w:date="2024-10-19T19:36:00Z"/>
                <w:rFonts w:ascii="Arial" w:hAnsi="Arial" w:cs="Arial"/>
                <w:sz w:val="20"/>
                <w:szCs w:val="20"/>
                <w:lang w:val="fr-FR"/>
              </w:rPr>
            </w:pPr>
            <w:del w:id="1339" w:author="ZAIDOU Mouhammad" w:date="2024-10-19T19:36:00Z">
              <w:r w:rsidRPr="00EC5256" w:rsidDel="004462D5">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26AB6FCF" w14:textId="03D113A8" w:rsidR="00FF19BE" w:rsidRPr="00EC5256" w:rsidDel="004462D5" w:rsidRDefault="006532E3" w:rsidP="00FF19BE">
            <w:pPr>
              <w:widowControl w:val="0"/>
              <w:spacing w:line="180" w:lineRule="exact"/>
              <w:rPr>
                <w:del w:id="1340" w:author="ZAIDOU Mouhammad" w:date="2024-10-19T19:36:00Z"/>
                <w:rFonts w:ascii="Arial" w:hAnsi="Arial" w:cs="Arial"/>
                <w:sz w:val="20"/>
                <w:szCs w:val="20"/>
                <w:lang w:val="fr-FR"/>
              </w:rPr>
            </w:pPr>
            <w:del w:id="1341"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2030976" behindDoc="0" locked="0" layoutInCell="1" allowOverlap="1" wp14:anchorId="315343EC" wp14:editId="03A26DE8">
                        <wp:simplePos x="0" y="0"/>
                        <wp:positionH relativeFrom="column">
                          <wp:posOffset>195724</wp:posOffset>
                        </wp:positionH>
                        <wp:positionV relativeFrom="paragraph">
                          <wp:posOffset>-13552</wp:posOffset>
                        </wp:positionV>
                        <wp:extent cx="293370" cy="152400"/>
                        <wp:effectExtent l="0" t="0" r="11430" b="19050"/>
                        <wp:wrapNone/>
                        <wp:docPr id="1920869369"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F5C31F" id="Group 1920869369" o:spid="_x0000_s1026" style="position:absolute;margin-left:15.4pt;margin-top:-1.05pt;width:23.1pt;height:12pt;z-index:2520309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22ywAAAOMAAAAPAAAAZHJzL2Rvd25yZXYueG1sRI9BT8Mw&#10;DIXvSPyHyEjcWLJOGm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B3O722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"/>
                      </v:group>
                    </w:pict>
                  </mc:Fallback>
                </mc:AlternateContent>
              </w:r>
            </w:del>
          </w:p>
        </w:tc>
        <w:tc>
          <w:tcPr>
            <w:tcW w:w="317" w:type="pct"/>
            <w:shd w:val="clear" w:color="auto" w:fill="auto"/>
            <w:tcMar>
              <w:top w:w="72" w:type="dxa"/>
              <w:left w:w="144" w:type="dxa"/>
              <w:bottom w:w="72" w:type="dxa"/>
              <w:right w:w="144" w:type="dxa"/>
            </w:tcMar>
            <w:hideMark/>
          </w:tcPr>
          <w:p w14:paraId="19ED1D10" w14:textId="1E31F953" w:rsidR="00FF19BE" w:rsidRPr="00EC5256" w:rsidDel="004462D5" w:rsidRDefault="00FF19BE" w:rsidP="00FF19BE">
            <w:pPr>
              <w:widowControl w:val="0"/>
              <w:spacing w:line="180" w:lineRule="exact"/>
              <w:rPr>
                <w:del w:id="1342" w:author="ZAIDOU Mouhammad" w:date="2024-10-19T19:36:00Z"/>
                <w:rFonts w:ascii="Arial" w:hAnsi="Arial" w:cs="Arial"/>
                <w:sz w:val="20"/>
                <w:szCs w:val="20"/>
                <w:lang w:val="fr-FR"/>
              </w:rPr>
            </w:pPr>
            <w:del w:id="1343" w:author="ZAIDOU Mouhammad" w:date="2024-10-19T19:36:00Z">
              <w:r w:rsidRPr="002D084C" w:rsidDel="004462D5">
                <w:rPr>
                  <w:rFonts w:ascii="Arial" w:hAnsi="Arial" w:cs="Arial"/>
                  <w:noProof/>
                  <w:sz w:val="20"/>
                  <w:szCs w:val="20"/>
                  <w:lang w:val="fr-FR" w:eastAsia="fr-FR"/>
                </w:rPr>
                <mc:AlternateContent>
                  <mc:Choice Requires="wps">
                    <w:drawing>
                      <wp:anchor distT="0" distB="0" distL="114300" distR="114300" simplePos="0" relativeHeight="251880448" behindDoc="0" locked="0" layoutInCell="1" allowOverlap="1" wp14:anchorId="793086BC" wp14:editId="71BE1F00">
                        <wp:simplePos x="0" y="0"/>
                        <wp:positionH relativeFrom="column">
                          <wp:posOffset>177800</wp:posOffset>
                        </wp:positionH>
                        <wp:positionV relativeFrom="paragraph">
                          <wp:posOffset>-17145</wp:posOffset>
                        </wp:positionV>
                        <wp:extent cx="146685" cy="152400"/>
                        <wp:effectExtent l="0" t="0" r="24765" b="1905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02F7E24" id="Rectangle 221" o:spid="_x0000_s1026" style="position:absolute;margin-left:14pt;margin-top:-1.35pt;width:11.55pt;height:12pt;z-index:25188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"/>
                    </w:pict>
                  </mc:Fallback>
                </mc:AlternateContent>
              </w:r>
            </w:del>
          </w:p>
        </w:tc>
        <w:tc>
          <w:tcPr>
            <w:tcW w:w="460" w:type="pct"/>
            <w:shd w:val="clear" w:color="auto" w:fill="auto"/>
            <w:tcMar>
              <w:top w:w="72" w:type="dxa"/>
              <w:left w:w="144" w:type="dxa"/>
              <w:bottom w:w="72" w:type="dxa"/>
              <w:right w:w="144" w:type="dxa"/>
            </w:tcMar>
            <w:hideMark/>
          </w:tcPr>
          <w:p w14:paraId="38809F84" w14:textId="10843EE9" w:rsidR="00FF19BE" w:rsidRPr="00EC5256" w:rsidDel="004462D5" w:rsidRDefault="00FF19BE" w:rsidP="00FF19BE">
            <w:pPr>
              <w:widowControl w:val="0"/>
              <w:spacing w:line="180" w:lineRule="exact"/>
              <w:jc w:val="center"/>
              <w:rPr>
                <w:del w:id="1344" w:author="ZAIDOU Mouhammad" w:date="2024-10-19T19:36:00Z"/>
                <w:rFonts w:ascii="Arial" w:hAnsi="Arial" w:cs="Arial"/>
                <w:sz w:val="18"/>
                <w:szCs w:val="18"/>
                <w:lang w:val="fr-FR"/>
              </w:rPr>
            </w:pPr>
            <w:del w:id="1345" w:author="ZAIDOU Mouhammad" w:date="2024-10-19T19:36:00Z">
              <w:r w:rsidRPr="00EC5256" w:rsidDel="004462D5">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39746757" w14:textId="3C6E3CD9" w:rsidR="00FF19BE" w:rsidRPr="00EC5256" w:rsidDel="004462D5" w:rsidRDefault="00FF19BE" w:rsidP="00FF19BE">
            <w:pPr>
              <w:widowControl w:val="0"/>
              <w:spacing w:line="180" w:lineRule="exact"/>
              <w:rPr>
                <w:del w:id="1346" w:author="ZAIDOU Mouhammad" w:date="2024-10-19T19:36: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41AD4D05" w14:textId="4DDF4C22" w:rsidR="00FF19BE" w:rsidRPr="00EC5256" w:rsidDel="004462D5" w:rsidRDefault="00FF19BE" w:rsidP="00FF19BE">
            <w:pPr>
              <w:widowControl w:val="0"/>
              <w:spacing w:line="180" w:lineRule="exact"/>
              <w:rPr>
                <w:del w:id="1347" w:author="ZAIDOU Mouhammad" w:date="2024-10-19T19:36:00Z"/>
                <w:rFonts w:ascii="Arial" w:hAnsi="Arial" w:cs="Arial"/>
                <w:sz w:val="20"/>
                <w:szCs w:val="20"/>
                <w:lang w:val="fr-FR"/>
              </w:rPr>
            </w:pPr>
            <w:del w:id="1348"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83520" behindDoc="0" locked="0" layoutInCell="1" allowOverlap="1" wp14:anchorId="0A08CDCD" wp14:editId="25B83199">
                        <wp:simplePos x="0" y="0"/>
                        <wp:positionH relativeFrom="column">
                          <wp:posOffset>146050</wp:posOffset>
                        </wp:positionH>
                        <wp:positionV relativeFrom="paragraph">
                          <wp:posOffset>-12700</wp:posOffset>
                        </wp:positionV>
                        <wp:extent cx="293370" cy="152400"/>
                        <wp:effectExtent l="0" t="0" r="11430" b="19050"/>
                        <wp:wrapNone/>
                        <wp:docPr id="55"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387FD1" id="Group 55" o:spid="_x0000_s1026" style="position:absolute;margin-left:11.5pt;margin-top:-1pt;width:23.1pt;height:12pt;z-index:2518835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w:pict>
                  </mc:Fallback>
                </mc:AlternateContent>
              </w:r>
            </w:del>
          </w:p>
        </w:tc>
        <w:tc>
          <w:tcPr>
            <w:tcW w:w="533" w:type="pct"/>
            <w:shd w:val="clear" w:color="auto" w:fill="auto"/>
            <w:tcMar>
              <w:top w:w="72" w:type="dxa"/>
              <w:left w:w="144" w:type="dxa"/>
              <w:bottom w:w="72" w:type="dxa"/>
              <w:right w:w="144" w:type="dxa"/>
            </w:tcMar>
            <w:hideMark/>
          </w:tcPr>
          <w:p w14:paraId="30709F8B" w14:textId="4D80C4A5" w:rsidR="00FF19BE" w:rsidRPr="00EC5256" w:rsidDel="004462D5" w:rsidRDefault="00FF19BE" w:rsidP="00FF19BE">
            <w:pPr>
              <w:widowControl w:val="0"/>
              <w:spacing w:line="180" w:lineRule="exact"/>
              <w:jc w:val="center"/>
              <w:rPr>
                <w:del w:id="1349" w:author="ZAIDOU Mouhammad" w:date="2024-10-19T19:36:00Z"/>
                <w:rFonts w:ascii="Arial" w:hAnsi="Arial" w:cs="Arial"/>
                <w:sz w:val="18"/>
                <w:szCs w:val="18"/>
                <w:lang w:val="fr-FR"/>
              </w:rPr>
            </w:pPr>
            <w:del w:id="1350" w:author="ZAIDOU Mouhammad" w:date="2024-10-19T19:36:00Z">
              <w:r w:rsidRPr="00EC5256" w:rsidDel="004462D5">
                <w:rPr>
                  <w:rFonts w:ascii="Arial" w:hAnsi="Arial" w:cs="Arial"/>
                  <w:sz w:val="18"/>
                  <w:szCs w:val="18"/>
                  <w:lang w:val="fr-FR"/>
                </w:rPr>
                <w:delText>1        2</w:delText>
              </w:r>
            </w:del>
          </w:p>
        </w:tc>
        <w:tc>
          <w:tcPr>
            <w:tcW w:w="422" w:type="pct"/>
          </w:tcPr>
          <w:p w14:paraId="6BA57275" w14:textId="6004D2B8" w:rsidR="00FF19BE" w:rsidRPr="00EC5256" w:rsidDel="004462D5" w:rsidRDefault="00FF19BE" w:rsidP="00FF19BE">
            <w:pPr>
              <w:widowControl w:val="0"/>
              <w:spacing w:line="180" w:lineRule="exact"/>
              <w:rPr>
                <w:del w:id="1351" w:author="ZAIDOU Mouhammad" w:date="2024-10-19T19:36:00Z"/>
                <w:rFonts w:ascii="Arial" w:hAnsi="Arial" w:cs="Arial"/>
                <w:sz w:val="20"/>
                <w:szCs w:val="20"/>
                <w:lang w:val="fr-FR"/>
              </w:rPr>
            </w:pPr>
          </w:p>
        </w:tc>
        <w:tc>
          <w:tcPr>
            <w:tcW w:w="302" w:type="pct"/>
          </w:tcPr>
          <w:p w14:paraId="4524DFF9" w14:textId="3414C273" w:rsidR="00FF19BE" w:rsidRPr="00EC5256" w:rsidDel="004462D5" w:rsidRDefault="00FF19BE" w:rsidP="00FF19BE">
            <w:pPr>
              <w:widowControl w:val="0"/>
              <w:spacing w:line="180" w:lineRule="exact"/>
              <w:rPr>
                <w:del w:id="1352" w:author="ZAIDOU Mouhammad" w:date="2024-10-19T19:36:00Z"/>
                <w:rFonts w:ascii="Arial" w:hAnsi="Arial" w:cs="Arial"/>
                <w:sz w:val="20"/>
                <w:szCs w:val="20"/>
                <w:lang w:val="fr-FR"/>
              </w:rPr>
            </w:pPr>
          </w:p>
        </w:tc>
        <w:tc>
          <w:tcPr>
            <w:tcW w:w="393" w:type="pct"/>
          </w:tcPr>
          <w:p w14:paraId="32B13BD5" w14:textId="5DB7201C" w:rsidR="00FF19BE" w:rsidRPr="00EC5256" w:rsidDel="004462D5" w:rsidRDefault="00FF19BE" w:rsidP="00FF19BE">
            <w:pPr>
              <w:widowControl w:val="0"/>
              <w:spacing w:line="180" w:lineRule="exact"/>
              <w:rPr>
                <w:del w:id="1353" w:author="ZAIDOU Mouhammad" w:date="2024-10-19T19:36:00Z"/>
                <w:rFonts w:ascii="Arial" w:hAnsi="Arial" w:cs="Arial"/>
                <w:sz w:val="20"/>
                <w:szCs w:val="20"/>
                <w:lang w:val="fr-FR"/>
              </w:rPr>
            </w:pPr>
            <w:del w:id="1354" w:author="ZAIDOU Mouhammad" w:date="2024-10-19T19:36:00Z">
              <w:r w:rsidRPr="002D084C" w:rsidDel="004462D5">
                <w:rPr>
                  <w:rFonts w:ascii="Arial" w:hAnsi="Arial" w:cs="Arial"/>
                  <w:noProof/>
                  <w:sz w:val="20"/>
                  <w:szCs w:val="20"/>
                  <w:lang w:val="fr-FR" w:eastAsia="fr-FR"/>
                </w:rPr>
                <mc:AlternateContent>
                  <mc:Choice Requires="wpg">
                    <w:drawing>
                      <wp:anchor distT="0" distB="0" distL="114300" distR="114300" simplePos="0" relativeHeight="251887616" behindDoc="0" locked="0" layoutInCell="1" allowOverlap="1" wp14:anchorId="6FFA5E42" wp14:editId="0FB6182F">
                        <wp:simplePos x="0" y="0"/>
                        <wp:positionH relativeFrom="column">
                          <wp:posOffset>159385</wp:posOffset>
                        </wp:positionH>
                        <wp:positionV relativeFrom="paragraph">
                          <wp:posOffset>-18355</wp:posOffset>
                        </wp:positionV>
                        <wp:extent cx="302943" cy="152400"/>
                        <wp:effectExtent l="0" t="0" r="20955" b="19050"/>
                        <wp:wrapNone/>
                        <wp:docPr id="98"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03733C5" id="Group 98" o:spid="_x0000_s1026" style="position:absolute;margin-left:12.55pt;margin-top:-1.45pt;width:23.85pt;height:12pt;z-index:25188761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S3eQIAAMw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"/>
                      </v:group>
                    </w:pict>
                  </mc:Fallback>
                </mc:AlternateContent>
              </w:r>
            </w:del>
          </w:p>
        </w:tc>
      </w:tr>
      <w:tr w:rsidR="00FF19BE" w:rsidRPr="002D084C" w:rsidDel="004462D5" w14:paraId="63101463" w14:textId="4A32935C" w:rsidTr="001629FA">
        <w:trPr>
          <w:trHeight w:val="170"/>
          <w:del w:id="1355" w:author="ZAIDOU Mouhammad" w:date="2024-10-19T19:36:00Z"/>
        </w:trPr>
        <w:tc>
          <w:tcPr>
            <w:tcW w:w="136" w:type="pct"/>
          </w:tcPr>
          <w:p w14:paraId="4A727856" w14:textId="4B5AA154" w:rsidR="00FF19BE" w:rsidRPr="00EC5256" w:rsidDel="004462D5" w:rsidRDefault="00FF19BE" w:rsidP="00FF19BE">
            <w:pPr>
              <w:widowControl w:val="0"/>
              <w:spacing w:line="180" w:lineRule="exact"/>
              <w:jc w:val="center"/>
              <w:rPr>
                <w:del w:id="1356" w:author="ZAIDOU Mouhammad" w:date="2024-10-19T19:36:00Z"/>
                <w:rFonts w:ascii="Arial" w:hAnsi="Arial" w:cs="Arial"/>
                <w:sz w:val="20"/>
                <w:szCs w:val="20"/>
                <w:lang w:val="fr-FR"/>
              </w:rPr>
            </w:pPr>
            <w:del w:id="1357" w:author="ZAIDOU Mouhammad" w:date="2024-10-19T19:36:00Z">
              <w:r w:rsidRPr="00EC5256" w:rsidDel="004462D5">
                <w:rPr>
                  <w:rFonts w:ascii="Arial" w:hAnsi="Arial" w:cs="Arial"/>
                  <w:sz w:val="20"/>
                  <w:szCs w:val="20"/>
                  <w:lang w:val="fr-FR"/>
                </w:rPr>
                <w:delText>5</w:delText>
              </w:r>
            </w:del>
          </w:p>
        </w:tc>
        <w:tc>
          <w:tcPr>
            <w:tcW w:w="390" w:type="pct"/>
            <w:shd w:val="clear" w:color="auto" w:fill="auto"/>
            <w:tcMar>
              <w:top w:w="72" w:type="dxa"/>
              <w:left w:w="144" w:type="dxa"/>
              <w:bottom w:w="72" w:type="dxa"/>
              <w:right w:w="144" w:type="dxa"/>
            </w:tcMar>
            <w:hideMark/>
          </w:tcPr>
          <w:p w14:paraId="247F456C" w14:textId="6B2037B0" w:rsidR="00FF19BE" w:rsidRPr="00EC5256" w:rsidDel="004462D5" w:rsidRDefault="00FF19BE" w:rsidP="00FF19BE">
            <w:pPr>
              <w:widowControl w:val="0"/>
              <w:spacing w:line="180" w:lineRule="exact"/>
              <w:rPr>
                <w:del w:id="1358" w:author="ZAIDOU Mouhammad" w:date="2024-10-19T19:36:00Z"/>
                <w:rFonts w:ascii="Arial" w:hAnsi="Arial" w:cs="Arial"/>
                <w:sz w:val="20"/>
                <w:szCs w:val="20"/>
                <w:lang w:val="fr-FR"/>
              </w:rPr>
            </w:pPr>
            <w:del w:id="1359"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77376" behindDoc="0" locked="0" layoutInCell="1" allowOverlap="1" wp14:anchorId="3CC24AFB" wp14:editId="6A478065">
                        <wp:simplePos x="0" y="0"/>
                        <wp:positionH relativeFrom="column">
                          <wp:posOffset>147955</wp:posOffset>
                        </wp:positionH>
                        <wp:positionV relativeFrom="paragraph">
                          <wp:posOffset>-13335</wp:posOffset>
                        </wp:positionV>
                        <wp:extent cx="293370" cy="152400"/>
                        <wp:effectExtent l="0" t="0" r="11430" b="19050"/>
                        <wp:wrapNone/>
                        <wp:docPr id="32"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971562" id="Group 32" o:spid="_x0000_s1026" style="position:absolute;margin-left:11.65pt;margin-top:-1.05pt;width:23.1pt;height:12pt;z-index:2518773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m7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w:pict>
                  </mc:Fallback>
                </mc:AlternateContent>
              </w:r>
            </w:del>
          </w:p>
        </w:tc>
        <w:tc>
          <w:tcPr>
            <w:tcW w:w="395" w:type="pct"/>
            <w:shd w:val="clear" w:color="auto" w:fill="auto"/>
            <w:tcMar>
              <w:top w:w="72" w:type="dxa"/>
              <w:left w:w="144" w:type="dxa"/>
              <w:bottom w:w="72" w:type="dxa"/>
              <w:right w:w="144" w:type="dxa"/>
            </w:tcMar>
            <w:hideMark/>
          </w:tcPr>
          <w:p w14:paraId="41971355" w14:textId="3A47B6B6" w:rsidR="00FF19BE" w:rsidRPr="00EC5256" w:rsidDel="004462D5" w:rsidRDefault="00FF19BE" w:rsidP="00FF19BE">
            <w:pPr>
              <w:widowControl w:val="0"/>
              <w:spacing w:line="180" w:lineRule="exact"/>
              <w:jc w:val="center"/>
              <w:rPr>
                <w:del w:id="1360" w:author="ZAIDOU Mouhammad" w:date="2024-10-19T19:36:00Z"/>
                <w:rFonts w:ascii="Arial" w:hAnsi="Arial" w:cs="Arial"/>
                <w:sz w:val="18"/>
                <w:szCs w:val="18"/>
                <w:lang w:val="fr-FR"/>
              </w:rPr>
            </w:pPr>
            <w:del w:id="1361" w:author="ZAIDOU Mouhammad" w:date="2024-10-19T19:36:00Z">
              <w:r w:rsidRPr="00EC5256" w:rsidDel="004462D5">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5BCD6836" w14:textId="69C0208C" w:rsidR="00FF19BE" w:rsidRPr="00EC5256" w:rsidDel="004462D5" w:rsidRDefault="00FF19BE" w:rsidP="00FF19BE">
            <w:pPr>
              <w:widowControl w:val="0"/>
              <w:spacing w:line="180" w:lineRule="exact"/>
              <w:jc w:val="center"/>
              <w:rPr>
                <w:del w:id="1362" w:author="ZAIDOU Mouhammad" w:date="2024-10-19T19:36:00Z"/>
                <w:rFonts w:ascii="Arial" w:hAnsi="Arial" w:cs="Arial"/>
                <w:sz w:val="20"/>
                <w:szCs w:val="20"/>
                <w:lang w:val="fr-FR"/>
              </w:rPr>
            </w:pPr>
            <w:del w:id="1363" w:author="ZAIDOU Mouhammad" w:date="2024-10-19T19:36:00Z">
              <w:r w:rsidRPr="00EC5256" w:rsidDel="004462D5">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7223D2A1" w14:textId="3D5CB1F0" w:rsidR="00FF19BE" w:rsidRPr="00EC5256" w:rsidDel="004462D5" w:rsidRDefault="006532E3" w:rsidP="00FF19BE">
            <w:pPr>
              <w:widowControl w:val="0"/>
              <w:spacing w:line="180" w:lineRule="exact"/>
              <w:rPr>
                <w:del w:id="1364" w:author="ZAIDOU Mouhammad" w:date="2024-10-19T19:36:00Z"/>
                <w:rFonts w:ascii="Arial" w:hAnsi="Arial" w:cs="Arial"/>
                <w:sz w:val="20"/>
                <w:szCs w:val="20"/>
                <w:lang w:val="fr-FR"/>
              </w:rPr>
            </w:pPr>
            <w:del w:id="1365"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2033024" behindDoc="0" locked="0" layoutInCell="1" allowOverlap="1" wp14:anchorId="63AC58EB" wp14:editId="39DF147F">
                        <wp:simplePos x="0" y="0"/>
                        <wp:positionH relativeFrom="column">
                          <wp:posOffset>196014</wp:posOffset>
                        </wp:positionH>
                        <wp:positionV relativeFrom="paragraph">
                          <wp:posOffset>0</wp:posOffset>
                        </wp:positionV>
                        <wp:extent cx="293370" cy="152400"/>
                        <wp:effectExtent l="0" t="0" r="11430" b="19050"/>
                        <wp:wrapNone/>
                        <wp:docPr id="1920869372"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332AD9" id="Group 1920869372" o:spid="_x0000_s1026" style="position:absolute;margin-left:15.45pt;margin-top:0;width:23.1pt;height:12pt;z-index:2520330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"/>
                      </v:group>
                    </w:pict>
                  </mc:Fallback>
                </mc:AlternateContent>
              </w:r>
            </w:del>
          </w:p>
        </w:tc>
        <w:tc>
          <w:tcPr>
            <w:tcW w:w="317" w:type="pct"/>
            <w:shd w:val="clear" w:color="auto" w:fill="auto"/>
            <w:tcMar>
              <w:top w:w="72" w:type="dxa"/>
              <w:left w:w="144" w:type="dxa"/>
              <w:bottom w:w="72" w:type="dxa"/>
              <w:right w:w="144" w:type="dxa"/>
            </w:tcMar>
            <w:hideMark/>
          </w:tcPr>
          <w:p w14:paraId="635463B8" w14:textId="66BC7EC8" w:rsidR="00FF19BE" w:rsidRPr="00EC5256" w:rsidDel="004462D5" w:rsidRDefault="00FF19BE" w:rsidP="00FF19BE">
            <w:pPr>
              <w:widowControl w:val="0"/>
              <w:spacing w:line="180" w:lineRule="exact"/>
              <w:rPr>
                <w:del w:id="1366" w:author="ZAIDOU Mouhammad" w:date="2024-10-19T19:36:00Z"/>
                <w:rFonts w:ascii="Arial" w:hAnsi="Arial" w:cs="Arial"/>
                <w:sz w:val="20"/>
                <w:szCs w:val="20"/>
                <w:lang w:val="fr-FR"/>
              </w:rPr>
            </w:pPr>
            <w:del w:id="1367" w:author="ZAIDOU Mouhammad" w:date="2024-10-19T19:36:00Z">
              <w:r w:rsidRPr="002D084C" w:rsidDel="004462D5">
                <w:rPr>
                  <w:rFonts w:ascii="Arial" w:hAnsi="Arial" w:cs="Arial"/>
                  <w:noProof/>
                  <w:sz w:val="20"/>
                  <w:szCs w:val="20"/>
                  <w:lang w:val="fr-FR" w:eastAsia="fr-FR"/>
                </w:rPr>
                <mc:AlternateContent>
                  <mc:Choice Requires="wps">
                    <w:drawing>
                      <wp:anchor distT="0" distB="0" distL="114300" distR="114300" simplePos="0" relativeHeight="251881472" behindDoc="0" locked="0" layoutInCell="1" allowOverlap="1" wp14:anchorId="520211F8" wp14:editId="54158BF7">
                        <wp:simplePos x="0" y="0"/>
                        <wp:positionH relativeFrom="column">
                          <wp:posOffset>177800</wp:posOffset>
                        </wp:positionH>
                        <wp:positionV relativeFrom="paragraph">
                          <wp:posOffset>-19685</wp:posOffset>
                        </wp:positionV>
                        <wp:extent cx="146685" cy="152400"/>
                        <wp:effectExtent l="0" t="0" r="24765" b="19050"/>
                        <wp:wrapNone/>
                        <wp:docPr id="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EA4B429" id="Rectangle 221" o:spid="_x0000_s1026" style="position:absolute;margin-left:14pt;margin-top:-1.55pt;width:11.55pt;height:12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fq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"/>
                    </w:pict>
                  </mc:Fallback>
                </mc:AlternateContent>
              </w:r>
            </w:del>
          </w:p>
        </w:tc>
        <w:tc>
          <w:tcPr>
            <w:tcW w:w="460" w:type="pct"/>
            <w:shd w:val="clear" w:color="auto" w:fill="auto"/>
            <w:tcMar>
              <w:top w:w="72" w:type="dxa"/>
              <w:left w:w="144" w:type="dxa"/>
              <w:bottom w:w="72" w:type="dxa"/>
              <w:right w:w="144" w:type="dxa"/>
            </w:tcMar>
            <w:hideMark/>
          </w:tcPr>
          <w:p w14:paraId="37828627" w14:textId="2C9C7241" w:rsidR="00FF19BE" w:rsidRPr="00EC5256" w:rsidDel="004462D5" w:rsidRDefault="00FF19BE" w:rsidP="00FF19BE">
            <w:pPr>
              <w:widowControl w:val="0"/>
              <w:spacing w:line="180" w:lineRule="exact"/>
              <w:jc w:val="center"/>
              <w:rPr>
                <w:del w:id="1368" w:author="ZAIDOU Mouhammad" w:date="2024-10-19T19:36:00Z"/>
                <w:rFonts w:ascii="Arial" w:hAnsi="Arial" w:cs="Arial"/>
                <w:sz w:val="18"/>
                <w:szCs w:val="18"/>
                <w:lang w:val="fr-FR"/>
              </w:rPr>
            </w:pPr>
            <w:del w:id="1369" w:author="ZAIDOU Mouhammad" w:date="2024-10-19T19:36:00Z">
              <w:r w:rsidRPr="00EC5256" w:rsidDel="004462D5">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256146C2" w14:textId="08D7F8EA" w:rsidR="00FF19BE" w:rsidRPr="00EC5256" w:rsidDel="004462D5" w:rsidRDefault="00FF19BE" w:rsidP="00FF19BE">
            <w:pPr>
              <w:widowControl w:val="0"/>
              <w:spacing w:line="180" w:lineRule="exact"/>
              <w:rPr>
                <w:del w:id="1370" w:author="ZAIDOU Mouhammad" w:date="2024-10-19T19:36: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1FE449FC" w14:textId="7EB12D6A" w:rsidR="00FF19BE" w:rsidRPr="00EC5256" w:rsidDel="004462D5" w:rsidRDefault="00FF19BE" w:rsidP="00FF19BE">
            <w:pPr>
              <w:widowControl w:val="0"/>
              <w:spacing w:line="180" w:lineRule="exact"/>
              <w:rPr>
                <w:del w:id="1371" w:author="ZAIDOU Mouhammad" w:date="2024-10-19T19:36:00Z"/>
                <w:rFonts w:ascii="Arial" w:hAnsi="Arial" w:cs="Arial"/>
                <w:sz w:val="20"/>
                <w:szCs w:val="20"/>
                <w:lang w:val="fr-FR"/>
              </w:rPr>
            </w:pPr>
            <w:del w:id="1372"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84544" behindDoc="0" locked="0" layoutInCell="1" allowOverlap="1" wp14:anchorId="00EEBE87" wp14:editId="59A76470">
                        <wp:simplePos x="0" y="0"/>
                        <wp:positionH relativeFrom="column">
                          <wp:posOffset>146050</wp:posOffset>
                        </wp:positionH>
                        <wp:positionV relativeFrom="paragraph">
                          <wp:posOffset>-8890</wp:posOffset>
                        </wp:positionV>
                        <wp:extent cx="293370" cy="152400"/>
                        <wp:effectExtent l="0" t="0" r="11430" b="19050"/>
                        <wp:wrapNone/>
                        <wp:docPr id="58"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4E8E9B" id="Group 58" o:spid="_x0000_s1026" style="position:absolute;margin-left:11.5pt;margin-top:-.7pt;width:23.1pt;height:12pt;z-index:2518845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group>
                    </w:pict>
                  </mc:Fallback>
                </mc:AlternateContent>
              </w:r>
            </w:del>
          </w:p>
        </w:tc>
        <w:tc>
          <w:tcPr>
            <w:tcW w:w="533" w:type="pct"/>
            <w:shd w:val="clear" w:color="auto" w:fill="auto"/>
            <w:tcMar>
              <w:top w:w="72" w:type="dxa"/>
              <w:left w:w="144" w:type="dxa"/>
              <w:bottom w:w="72" w:type="dxa"/>
              <w:right w:w="144" w:type="dxa"/>
            </w:tcMar>
            <w:hideMark/>
          </w:tcPr>
          <w:p w14:paraId="13F7034B" w14:textId="16234257" w:rsidR="00FF19BE" w:rsidRPr="00EC5256" w:rsidDel="004462D5" w:rsidRDefault="00FF19BE" w:rsidP="00FF19BE">
            <w:pPr>
              <w:widowControl w:val="0"/>
              <w:spacing w:line="180" w:lineRule="exact"/>
              <w:jc w:val="center"/>
              <w:rPr>
                <w:del w:id="1373" w:author="ZAIDOU Mouhammad" w:date="2024-10-19T19:36:00Z"/>
                <w:rFonts w:ascii="Arial" w:hAnsi="Arial" w:cs="Arial"/>
                <w:sz w:val="18"/>
                <w:szCs w:val="18"/>
                <w:lang w:val="fr-FR"/>
              </w:rPr>
            </w:pPr>
            <w:del w:id="1374" w:author="ZAIDOU Mouhammad" w:date="2024-10-19T19:36:00Z">
              <w:r w:rsidRPr="00EC5256" w:rsidDel="004462D5">
                <w:rPr>
                  <w:rFonts w:ascii="Arial" w:hAnsi="Arial" w:cs="Arial"/>
                  <w:sz w:val="18"/>
                  <w:szCs w:val="18"/>
                  <w:lang w:val="fr-FR"/>
                </w:rPr>
                <w:delText>1        2</w:delText>
              </w:r>
            </w:del>
          </w:p>
        </w:tc>
        <w:tc>
          <w:tcPr>
            <w:tcW w:w="422" w:type="pct"/>
          </w:tcPr>
          <w:p w14:paraId="06461750" w14:textId="61B4B222" w:rsidR="00FF19BE" w:rsidRPr="00EC5256" w:rsidDel="004462D5" w:rsidRDefault="00FF19BE" w:rsidP="00FF19BE">
            <w:pPr>
              <w:widowControl w:val="0"/>
              <w:spacing w:line="180" w:lineRule="exact"/>
              <w:rPr>
                <w:del w:id="1375" w:author="ZAIDOU Mouhammad" w:date="2024-10-19T19:36:00Z"/>
                <w:rFonts w:ascii="Arial" w:hAnsi="Arial" w:cs="Arial"/>
                <w:sz w:val="20"/>
                <w:szCs w:val="20"/>
                <w:lang w:val="fr-FR"/>
              </w:rPr>
            </w:pPr>
          </w:p>
        </w:tc>
        <w:tc>
          <w:tcPr>
            <w:tcW w:w="302" w:type="pct"/>
          </w:tcPr>
          <w:p w14:paraId="49F8FAFB" w14:textId="6C22BAD5" w:rsidR="00FF19BE" w:rsidRPr="00EC5256" w:rsidDel="004462D5" w:rsidRDefault="00FF19BE" w:rsidP="00FF19BE">
            <w:pPr>
              <w:widowControl w:val="0"/>
              <w:spacing w:line="180" w:lineRule="exact"/>
              <w:rPr>
                <w:del w:id="1376" w:author="ZAIDOU Mouhammad" w:date="2024-10-19T19:36:00Z"/>
                <w:rFonts w:ascii="Arial" w:hAnsi="Arial" w:cs="Arial"/>
                <w:sz w:val="20"/>
                <w:szCs w:val="20"/>
                <w:lang w:val="fr-FR"/>
              </w:rPr>
            </w:pPr>
          </w:p>
        </w:tc>
        <w:tc>
          <w:tcPr>
            <w:tcW w:w="393" w:type="pct"/>
          </w:tcPr>
          <w:p w14:paraId="6FC13B62" w14:textId="765F89B3" w:rsidR="00FF19BE" w:rsidRPr="00EC5256" w:rsidDel="004462D5" w:rsidRDefault="00FF19BE" w:rsidP="00FF19BE">
            <w:pPr>
              <w:widowControl w:val="0"/>
              <w:spacing w:line="180" w:lineRule="exact"/>
              <w:rPr>
                <w:del w:id="1377" w:author="ZAIDOU Mouhammad" w:date="2024-10-19T19:36:00Z"/>
                <w:rFonts w:ascii="Arial" w:hAnsi="Arial" w:cs="Arial"/>
                <w:sz w:val="20"/>
                <w:szCs w:val="20"/>
                <w:lang w:val="fr-FR"/>
              </w:rPr>
            </w:pPr>
            <w:del w:id="1378" w:author="ZAIDOU Mouhammad" w:date="2024-10-19T19:36:00Z">
              <w:r w:rsidRPr="002D084C" w:rsidDel="004462D5">
                <w:rPr>
                  <w:rFonts w:ascii="Arial" w:hAnsi="Arial" w:cs="Arial"/>
                  <w:noProof/>
                  <w:sz w:val="20"/>
                  <w:szCs w:val="20"/>
                  <w:lang w:val="fr-FR" w:eastAsia="fr-FR"/>
                </w:rPr>
                <mc:AlternateContent>
                  <mc:Choice Requires="wpg">
                    <w:drawing>
                      <wp:anchor distT="0" distB="0" distL="114300" distR="114300" simplePos="0" relativeHeight="251888640" behindDoc="0" locked="0" layoutInCell="1" allowOverlap="1" wp14:anchorId="72EB49AE" wp14:editId="185B03C1">
                        <wp:simplePos x="0" y="0"/>
                        <wp:positionH relativeFrom="column">
                          <wp:posOffset>159385</wp:posOffset>
                        </wp:positionH>
                        <wp:positionV relativeFrom="paragraph">
                          <wp:posOffset>-18354</wp:posOffset>
                        </wp:positionV>
                        <wp:extent cx="302943" cy="152400"/>
                        <wp:effectExtent l="0" t="0" r="20955" b="19050"/>
                        <wp:wrapNone/>
                        <wp:docPr id="103"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3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F96050E" id="Group 103" o:spid="_x0000_s1026" style="position:absolute;margin-left:12.55pt;margin-top:-1.45pt;width:23.85pt;height:12pt;z-index:25188864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"/>
                      </v:group>
                    </w:pict>
                  </mc:Fallback>
                </mc:AlternateContent>
              </w:r>
            </w:del>
          </w:p>
        </w:tc>
      </w:tr>
      <w:tr w:rsidR="007C20CF" w:rsidRPr="00AA1CC3" w:rsidDel="004462D5" w14:paraId="2485F09B" w14:textId="45868567" w:rsidTr="001629FA">
        <w:trPr>
          <w:trHeight w:val="170"/>
          <w:del w:id="1379" w:author="ZAIDOU Mouhammad" w:date="2024-10-19T19:36:00Z"/>
        </w:trPr>
        <w:tc>
          <w:tcPr>
            <w:tcW w:w="5000" w:type="pct"/>
            <w:gridSpan w:val="13"/>
          </w:tcPr>
          <w:p w14:paraId="018CF6CD" w14:textId="0CEBA4E2" w:rsidR="00E935BA" w:rsidRPr="00EC5256" w:rsidDel="004462D5" w:rsidRDefault="00E935BA" w:rsidP="00E935BA">
            <w:pPr>
              <w:widowControl w:val="0"/>
              <w:spacing w:line="276" w:lineRule="auto"/>
              <w:ind w:left="2268" w:right="79" w:hanging="2126"/>
              <w:rPr>
                <w:del w:id="1380" w:author="ZAIDOU Mouhammad" w:date="2024-10-19T19:36:00Z"/>
                <w:rFonts w:ascii="Calibri" w:hAnsi="Calibri" w:cs="Calibri"/>
                <w:bCs/>
                <w:sz w:val="18"/>
                <w:szCs w:val="18"/>
                <w:lang w:val="fr-FR"/>
              </w:rPr>
            </w:pPr>
            <w:del w:id="1381" w:author="ZAIDOU Mouhammad" w:date="2024-10-19T19:36:00Z">
              <w:r w:rsidRPr="00EC5256" w:rsidDel="004462D5">
                <w:rPr>
                  <w:rFonts w:ascii="Calibri" w:hAnsi="Calibri" w:cs="Calibri"/>
                  <w:b/>
                  <w:bCs/>
                  <w:sz w:val="18"/>
                  <w:szCs w:val="18"/>
                  <w:lang w:val="fr-FR"/>
                </w:rPr>
                <w:delText xml:space="preserve">Codes pour la colonne (2) : </w:delText>
              </w:r>
              <w:r w:rsidRPr="00EC5256" w:rsidDel="004462D5">
                <w:rPr>
                  <w:rFonts w:ascii="Calibri" w:hAnsi="Calibri" w:cs="Calibri"/>
                  <w:bCs/>
                  <w:sz w:val="18"/>
                  <w:szCs w:val="18"/>
                  <w:lang w:val="fr-FR"/>
                </w:rPr>
                <w:delText>Chirurgien (chirurgien général) =1, gynécologue =2, anesthésiste =3, médecin généraliste =4 ,  DES =5, pédiatre =6, pharmacien=7, infirmier/infirmière=8, Sage-femmes=9, ASC=10, autres=96</w:delText>
              </w:r>
            </w:del>
          </w:p>
          <w:p w14:paraId="17E4D424" w14:textId="322FC695" w:rsidR="00E935BA" w:rsidRPr="00EC5256" w:rsidDel="004462D5" w:rsidRDefault="00E935BA" w:rsidP="00E935BA">
            <w:pPr>
              <w:widowControl w:val="0"/>
              <w:spacing w:line="276" w:lineRule="auto"/>
              <w:ind w:left="2268" w:right="79" w:hanging="2126"/>
              <w:rPr>
                <w:del w:id="1382" w:author="ZAIDOU Mouhammad" w:date="2024-10-19T19:36:00Z"/>
                <w:rFonts w:ascii="Calibri" w:hAnsi="Calibri" w:cs="Calibri"/>
                <w:bCs/>
                <w:sz w:val="18"/>
                <w:szCs w:val="18"/>
                <w:lang w:val="fr-FR"/>
              </w:rPr>
            </w:pPr>
            <w:del w:id="1383" w:author="ZAIDOU Mouhammad" w:date="2024-10-19T19:36:00Z">
              <w:r w:rsidRPr="00EC5256" w:rsidDel="004462D5">
                <w:rPr>
                  <w:rFonts w:ascii="Calibri" w:hAnsi="Calibri" w:cs="Calibri"/>
                  <w:b/>
                  <w:bCs/>
                  <w:sz w:val="18"/>
                  <w:szCs w:val="18"/>
                  <w:lang w:val="fr-FR"/>
                </w:rPr>
                <w:delText xml:space="preserve">Codes pour la colonne (5) : </w:delText>
              </w:r>
              <w:r w:rsidRPr="00EC5256" w:rsidDel="004462D5">
                <w:rPr>
                  <w:rFonts w:ascii="Calibri" w:hAnsi="Calibri" w:cs="Calibri"/>
                  <w:bCs/>
                  <w:sz w:val="18"/>
                  <w:szCs w:val="18"/>
                  <w:lang w:val="fr-FR"/>
                </w:rPr>
                <w:delText xml:space="preserve">(Aucun niveau=0, primaire=1, secondaire=2, </w:delText>
              </w:r>
              <w:r w:rsidR="005E0916" w:rsidRPr="005E0916" w:rsidDel="004462D5">
                <w:rPr>
                  <w:rFonts w:ascii="Calibri" w:hAnsi="Calibri" w:cs="Calibri"/>
                  <w:bCs/>
                  <w:sz w:val="18"/>
                  <w:szCs w:val="18"/>
                  <w:lang w:val="fr-FR"/>
                </w:rPr>
                <w:delText>baccalauréat</w:delText>
              </w:r>
              <w:r w:rsidRPr="00EC5256" w:rsidDel="004462D5">
                <w:rPr>
                  <w:rFonts w:ascii="Calibri" w:hAnsi="Calibri" w:cs="Calibri"/>
                  <w:bCs/>
                  <w:sz w:val="18"/>
                  <w:szCs w:val="18"/>
                  <w:lang w:val="fr-FR"/>
                </w:rPr>
                <w:delText>=3, licence=4, maîtrise=5, master=6, doctorat=7, doctorat avec spécialisation (DES)=8, autres=96)</w:delText>
              </w:r>
            </w:del>
          </w:p>
          <w:p w14:paraId="40AB2F5D" w14:textId="17856AF0" w:rsidR="00E935BA" w:rsidRPr="00EC5256" w:rsidDel="004462D5" w:rsidRDefault="00E935BA" w:rsidP="00E935BA">
            <w:pPr>
              <w:widowControl w:val="0"/>
              <w:spacing w:line="276" w:lineRule="auto"/>
              <w:ind w:left="2268" w:right="79" w:hanging="2126"/>
              <w:rPr>
                <w:del w:id="1384" w:author="ZAIDOU Mouhammad" w:date="2024-10-19T19:36:00Z"/>
                <w:rFonts w:ascii="Calibri" w:hAnsi="Calibri" w:cs="Calibri"/>
                <w:bCs/>
                <w:sz w:val="18"/>
                <w:szCs w:val="18"/>
                <w:lang w:val="fr-FR"/>
              </w:rPr>
            </w:pPr>
            <w:del w:id="1385" w:author="ZAIDOU Mouhammad" w:date="2024-10-19T19:36:00Z">
              <w:r w:rsidRPr="00EC5256" w:rsidDel="004462D5">
                <w:rPr>
                  <w:rFonts w:ascii="Calibri" w:hAnsi="Calibri" w:cs="Calibri"/>
                  <w:b/>
                  <w:bCs/>
                  <w:sz w:val="18"/>
                  <w:szCs w:val="18"/>
                  <w:lang w:val="fr-FR"/>
                </w:rPr>
                <w:delText xml:space="preserve">Codes pour la colonne (6) : </w:delText>
              </w:r>
              <w:r w:rsidRPr="00EC5256" w:rsidDel="004462D5">
                <w:rPr>
                  <w:rFonts w:ascii="Calibri" w:hAnsi="Calibri" w:cs="Calibri"/>
                  <w:bCs/>
                  <w:sz w:val="18"/>
                  <w:szCs w:val="18"/>
                  <w:lang w:val="fr-FR"/>
                </w:rPr>
                <w:delText>Aucun=0, DIU=1, Contraceptif injectable =2, Implants = 3, Stérilisation féminine =4, Stérilisation masculine = 5, Retrait du DIU = 6, Retrait des implants = 7</w:delText>
              </w:r>
            </w:del>
          </w:p>
          <w:p w14:paraId="0244D04D" w14:textId="4DA38C8C" w:rsidR="00E935BA" w:rsidRPr="00EC5256" w:rsidDel="004462D5" w:rsidRDefault="00E935BA" w:rsidP="00E935BA">
            <w:pPr>
              <w:spacing w:line="276" w:lineRule="auto"/>
              <w:ind w:left="2268" w:right="79" w:hanging="2126"/>
              <w:rPr>
                <w:del w:id="1386" w:author="ZAIDOU Mouhammad" w:date="2024-10-19T19:36:00Z"/>
                <w:rFonts w:ascii="Calibri" w:hAnsi="Calibri" w:cs="Calibri"/>
                <w:bCs/>
                <w:sz w:val="18"/>
                <w:szCs w:val="18"/>
                <w:lang w:val="fr-FR"/>
              </w:rPr>
            </w:pPr>
            <w:del w:id="1387" w:author="ZAIDOU Mouhammad" w:date="2024-10-19T19:36:00Z">
              <w:r w:rsidRPr="00EC5256" w:rsidDel="004462D5">
                <w:rPr>
                  <w:rFonts w:ascii="Calibri" w:hAnsi="Calibri" w:cs="Calibri"/>
                  <w:b/>
                  <w:bCs/>
                  <w:sz w:val="18"/>
                  <w:szCs w:val="18"/>
                  <w:lang w:val="fr-FR"/>
                </w:rPr>
                <w:delText xml:space="preserve">Codes pour la colonne (8) </w:delText>
              </w:r>
              <w:r w:rsidRPr="00EC5256" w:rsidDel="004462D5">
                <w:rPr>
                  <w:rFonts w:ascii="Calibri" w:hAnsi="Calibri" w:cs="Calibri"/>
                  <w:bCs/>
                  <w:sz w:val="18"/>
                  <w:szCs w:val="18"/>
                  <w:lang w:val="fr-FR"/>
                </w:rPr>
                <w:delText>: Pilules=A, Injectables= B, Préservatif masculin =C,    Préservatif féminin= D, Contraception d’urgence=E, DIU= F, Implants=G , Stérilisation féminine (Ligature des trompes)H, Stérilisation masculine/ Vasectomie= J, Allaitement maternel exclusif (MAMA)= K,  Méthode des jours fixes (MJF)= L</w:delText>
              </w:r>
            </w:del>
          </w:p>
          <w:p w14:paraId="24F7DD1C" w14:textId="7940E995" w:rsidR="00E935BA" w:rsidRPr="00EC5256" w:rsidDel="004462D5" w:rsidRDefault="00E935BA" w:rsidP="00E935BA">
            <w:pPr>
              <w:spacing w:line="276" w:lineRule="auto"/>
              <w:ind w:left="2268" w:right="79" w:hanging="2126"/>
              <w:rPr>
                <w:del w:id="1388" w:author="ZAIDOU Mouhammad" w:date="2024-10-19T19:36:00Z"/>
                <w:rFonts w:ascii="Calibri" w:hAnsi="Calibri" w:cs="Calibri"/>
                <w:bCs/>
                <w:sz w:val="18"/>
                <w:szCs w:val="18"/>
                <w:lang w:val="fr-FR"/>
              </w:rPr>
            </w:pPr>
            <w:del w:id="1389" w:author="ZAIDOU Mouhammad" w:date="2024-10-19T19:36:00Z">
              <w:r w:rsidRPr="00EC5256" w:rsidDel="004462D5">
                <w:rPr>
                  <w:rFonts w:ascii="Calibri" w:hAnsi="Calibri" w:cs="Calibri"/>
                  <w:b/>
                  <w:bCs/>
                  <w:sz w:val="18"/>
                  <w:szCs w:val="18"/>
                  <w:lang w:val="fr-FR"/>
                </w:rPr>
                <w:delText xml:space="preserve">Codes pour la colonne (9) </w:delText>
              </w:r>
              <w:r w:rsidRPr="00EC5256" w:rsidDel="004462D5">
                <w:rPr>
                  <w:rFonts w:ascii="Calibri" w:hAnsi="Calibri" w:cs="Calibri"/>
                  <w:bCs/>
                  <w:sz w:val="18"/>
                  <w:szCs w:val="18"/>
                  <w:lang w:val="fr-FR"/>
                </w:rPr>
                <w:delText>: Aucun=0, Soins obstétricaux d'urgence complets (SONUC))=1, Soins obstétricaux d'urgence de base (SONUB)=2, Accoucheur qualifié=3, Prévention des infections et gestion des déchets=4, Diag</w:delText>
              </w:r>
              <w:r w:rsidR="005E0916" w:rsidDel="004462D5">
                <w:rPr>
                  <w:rFonts w:ascii="Calibri" w:hAnsi="Calibri" w:cs="Calibri"/>
                  <w:bCs/>
                  <w:sz w:val="18"/>
                  <w:szCs w:val="18"/>
                  <w:lang w:val="fr-FR"/>
                </w:rPr>
                <w:delText>n</w:delText>
              </w:r>
              <w:r w:rsidR="00F60929" w:rsidRPr="00EC5256" w:rsidDel="004462D5">
                <w:rPr>
                  <w:rFonts w:ascii="Calibri" w:hAnsi="Calibri" w:cs="Calibri"/>
                  <w:bCs/>
                  <w:sz w:val="18"/>
                  <w:szCs w:val="18"/>
                  <w:lang w:val="fr-FR"/>
                </w:rPr>
                <w:delText>o</w:delText>
              </w:r>
              <w:r w:rsidRPr="00EC5256" w:rsidDel="004462D5">
                <w:rPr>
                  <w:rFonts w:ascii="Calibri" w:hAnsi="Calibri" w:cs="Calibri"/>
                  <w:bCs/>
                  <w:sz w:val="18"/>
                  <w:szCs w:val="18"/>
                  <w:lang w:val="fr-FR"/>
                </w:rPr>
                <w:delText xml:space="preserve">stic et traitement des IST et du VIH/SIDA=5, Prévention de la transmission du VIH/SIDA de la mère à l'enfant (PTME)=6, Pratique de l'alimentation maternelle et infantile et soins aux </w:delText>
              </w:r>
              <w:r w:rsidR="00A172C9" w:rsidRPr="00EC5256" w:rsidDel="004462D5">
                <w:rPr>
                  <w:rFonts w:ascii="Calibri" w:hAnsi="Calibri" w:cs="Calibri"/>
                  <w:bCs/>
                  <w:sz w:val="18"/>
                  <w:szCs w:val="18"/>
                  <w:lang w:val="fr-FR"/>
                </w:rPr>
                <w:delText>Nouveau</w:delText>
              </w:r>
              <w:r w:rsidRPr="00EC5256" w:rsidDel="004462D5">
                <w:rPr>
                  <w:rFonts w:ascii="Calibri" w:hAnsi="Calibri" w:cs="Calibri"/>
                  <w:bCs/>
                  <w:sz w:val="18"/>
                  <w:szCs w:val="18"/>
                  <w:lang w:val="fr-FR"/>
                </w:rPr>
                <w:delText>-nés=7, Soins complets en cas d'avortement =8, Prise en charge intégrée des maladies de l'enfance (PCIME)=9, Questions relatives à la santé des adolescents=10, Services de vaccination=11, Services de transfusion sanguine=12, ECG=13, Échographie=14</w:delText>
              </w:r>
            </w:del>
          </w:p>
          <w:p w14:paraId="53EA4B6C" w14:textId="6193DD30" w:rsidR="00E935BA" w:rsidRPr="00EC5256" w:rsidDel="004462D5" w:rsidRDefault="00E935BA" w:rsidP="00E935BA">
            <w:pPr>
              <w:spacing w:line="276" w:lineRule="auto"/>
              <w:ind w:left="2268" w:right="79" w:hanging="2126"/>
              <w:rPr>
                <w:del w:id="1390" w:author="ZAIDOU Mouhammad" w:date="2024-10-19T19:36:00Z"/>
                <w:rFonts w:ascii="Calibri" w:hAnsi="Calibri" w:cs="Calibri"/>
                <w:bCs/>
                <w:sz w:val="18"/>
                <w:szCs w:val="18"/>
                <w:lang w:val="fr-FR"/>
              </w:rPr>
            </w:pPr>
            <w:del w:id="1391" w:author="ZAIDOU Mouhammad" w:date="2024-10-19T19:36:00Z">
              <w:r w:rsidRPr="00EC5256" w:rsidDel="004462D5">
                <w:rPr>
                  <w:rFonts w:ascii="Calibri" w:hAnsi="Calibri" w:cs="Calibri"/>
                  <w:b/>
                  <w:bCs/>
                  <w:sz w:val="18"/>
                  <w:szCs w:val="18"/>
                  <w:lang w:val="fr-FR"/>
                </w:rPr>
                <w:delText xml:space="preserve">Codes pour la colonne (11) : </w:delText>
              </w:r>
              <w:r w:rsidRPr="00EC5256" w:rsidDel="004462D5">
                <w:rPr>
                  <w:rFonts w:ascii="Calibri" w:hAnsi="Calibri" w:cs="Calibri"/>
                  <w:bCs/>
                  <w:sz w:val="18"/>
                  <w:szCs w:val="18"/>
                  <w:lang w:val="fr-FR"/>
                </w:rPr>
                <w:delText xml:space="preserve">CPN=A, accouchement </w:delText>
              </w:r>
              <w:r w:rsidR="00A172C9" w:rsidRPr="00EC5256" w:rsidDel="004462D5">
                <w:rPr>
                  <w:rFonts w:ascii="Calibri" w:hAnsi="Calibri" w:cs="Calibri"/>
                  <w:bCs/>
                  <w:sz w:val="18"/>
                  <w:szCs w:val="18"/>
                  <w:lang w:val="fr-FR"/>
                </w:rPr>
                <w:delText>Normal</w:delText>
              </w:r>
              <w:r w:rsidRPr="00EC5256" w:rsidDel="004462D5">
                <w:rPr>
                  <w:rFonts w:ascii="Calibri" w:hAnsi="Calibri" w:cs="Calibri"/>
                  <w:bCs/>
                  <w:sz w:val="18"/>
                  <w:szCs w:val="18"/>
                  <w:lang w:val="fr-FR"/>
                </w:rPr>
                <w:delText>=B, césarienne=C, gestion des complications maternelles=D, gestion des complications néonatales=E, vaccination=F, traitement des maladies infantiles=G</w:delText>
              </w:r>
            </w:del>
          </w:p>
          <w:p w14:paraId="4CC7B560" w14:textId="1538F7C9" w:rsidR="007C20CF" w:rsidRPr="00EC5256" w:rsidDel="004462D5" w:rsidRDefault="00E935BA" w:rsidP="00E935BA">
            <w:pPr>
              <w:widowControl w:val="0"/>
              <w:spacing w:line="276" w:lineRule="auto"/>
              <w:ind w:left="2268" w:right="79" w:hanging="2126"/>
              <w:rPr>
                <w:del w:id="1392" w:author="ZAIDOU Mouhammad" w:date="2024-10-19T19:36:00Z"/>
                <w:rFonts w:ascii="Arial" w:hAnsi="Arial" w:cs="Arial"/>
                <w:sz w:val="20"/>
                <w:szCs w:val="20"/>
                <w:lang w:val="fr-FR"/>
              </w:rPr>
            </w:pPr>
            <w:del w:id="1393" w:author="ZAIDOU Mouhammad" w:date="2024-10-19T19:36:00Z">
              <w:r w:rsidRPr="00EC5256" w:rsidDel="004462D5">
                <w:rPr>
                  <w:rFonts w:ascii="Calibri" w:hAnsi="Calibri" w:cs="Calibri"/>
                  <w:b/>
                  <w:bCs/>
                  <w:sz w:val="18"/>
                  <w:szCs w:val="18"/>
                  <w:lang w:val="fr-FR"/>
                </w:rPr>
                <w:delText xml:space="preserve">Codes pour la colonne (12) : </w:delText>
              </w:r>
              <w:r w:rsidR="003874A6" w:rsidRPr="00EC5256" w:rsidDel="004462D5">
                <w:rPr>
                  <w:rFonts w:ascii="Calibri" w:hAnsi="Calibri" w:cs="Calibri"/>
                  <w:bCs/>
                  <w:sz w:val="18"/>
                  <w:szCs w:val="18"/>
                  <w:lang w:val="fr-FR"/>
                </w:rPr>
                <w:delText>Non</w:delText>
              </w:r>
              <w:r w:rsidRPr="00EC5256" w:rsidDel="004462D5">
                <w:rPr>
                  <w:rFonts w:ascii="Calibri" w:hAnsi="Calibri" w:cs="Calibri"/>
                  <w:bCs/>
                  <w:sz w:val="18"/>
                  <w:szCs w:val="18"/>
                  <w:lang w:val="fr-FR"/>
                </w:rPr>
                <w:delText xml:space="preserve"> recruté/</w:delText>
              </w:r>
              <w:r w:rsidR="003653EB" w:rsidRPr="00EC5256" w:rsidDel="004462D5">
                <w:rPr>
                  <w:rFonts w:ascii="Calibri" w:hAnsi="Calibri" w:cs="Calibri"/>
                  <w:bCs/>
                  <w:sz w:val="18"/>
                  <w:szCs w:val="18"/>
                  <w:lang w:val="fr-FR"/>
                </w:rPr>
                <w:delText>N</w:delText>
              </w:r>
              <w:r w:rsidR="0078474A" w:rsidDel="004462D5">
                <w:rPr>
                  <w:rFonts w:ascii="Calibri" w:hAnsi="Calibri" w:cs="Calibri"/>
                  <w:bCs/>
                  <w:sz w:val="18"/>
                  <w:szCs w:val="18"/>
                  <w:lang w:val="fr-FR"/>
                </w:rPr>
                <w:delText>om</w:delText>
              </w:r>
              <w:r w:rsidRPr="00EC5256" w:rsidDel="004462D5">
                <w:rPr>
                  <w:rFonts w:ascii="Calibri" w:hAnsi="Calibri" w:cs="Calibri"/>
                  <w:bCs/>
                  <w:sz w:val="18"/>
                  <w:szCs w:val="18"/>
                  <w:lang w:val="fr-FR"/>
                </w:rPr>
                <w:delText>mé=1, En détachement dans une autre sanitaire de santé=2, En congé/poursuivant des études supérieures ou une formation pendant plus de 6 mois=3, Absent du travail=4, Autre=5</w:delText>
              </w:r>
            </w:del>
          </w:p>
        </w:tc>
      </w:tr>
    </w:tbl>
    <w:p w14:paraId="416C1DC9" w14:textId="77777777" w:rsidR="006D5C46" w:rsidRPr="00EC5256" w:rsidRDefault="006D5C46">
      <w:pPr>
        <w:rPr>
          <w:rFonts w:ascii="Arial" w:hAnsi="Arial" w:cs="Arial"/>
          <w:lang w:val="fr-FR"/>
        </w:rPr>
        <w:sectPr w:rsidR="006D5C46" w:rsidRPr="00EC5256" w:rsidSect="006D5C46">
          <w:pgSz w:w="16838" w:h="11906" w:orient="landscape"/>
          <w:pgMar w:top="709" w:right="709" w:bottom="709" w:left="1440" w:header="709" w:footer="709" w:gutter="0"/>
          <w:cols w:space="708"/>
          <w:docGrid w:linePitch="360"/>
        </w:sectPr>
      </w:pPr>
    </w:p>
    <w:p w14:paraId="2BAC54B1" w14:textId="23DA1DD0" w:rsidR="00E75C64" w:rsidRPr="00EC5256" w:rsidRDefault="004D5BA5" w:rsidP="00E75C64">
      <w:pPr>
        <w:keepNext/>
        <w:widowControl w:val="0"/>
        <w:suppressAutoHyphens/>
        <w:jc w:val="center"/>
        <w:outlineLvl w:val="1"/>
        <w:rPr>
          <w:rFonts w:ascii="Calibri" w:eastAsia="Arial Narrow" w:hAnsi="Calibri" w:cs="Calibri"/>
          <w:b/>
          <w:noProof/>
          <w:spacing w:val="-2"/>
          <w:sz w:val="24"/>
          <w:szCs w:val="24"/>
          <w:lang w:val="fr-FR" w:eastAsia="en-IN" w:bidi="hi-IN"/>
        </w:rPr>
      </w:pPr>
      <w:r w:rsidRPr="00EC5256">
        <w:rPr>
          <w:rFonts w:ascii="Calibri" w:eastAsia="Arial Narrow" w:hAnsi="Calibri" w:cs="Calibri"/>
          <w:b/>
          <w:noProof/>
          <w:spacing w:val="-2"/>
          <w:sz w:val="24"/>
          <w:szCs w:val="24"/>
          <w:lang w:val="fr-FR" w:eastAsia="en-IN" w:bidi="hi-IN"/>
        </w:rPr>
        <w:lastRenderedPageBreak/>
        <w:t>SECTION 5 : DISPONIBILITÉ DES SERVICES</w:t>
      </w:r>
    </w:p>
    <w:p w14:paraId="73CEC5BE" w14:textId="77777777" w:rsidR="000357DC" w:rsidRPr="00EC5256" w:rsidRDefault="000357DC" w:rsidP="00E75C64">
      <w:pPr>
        <w:keepNext/>
        <w:widowControl w:val="0"/>
        <w:suppressAutoHyphens/>
        <w:jc w:val="center"/>
        <w:outlineLvl w:val="1"/>
        <w:rPr>
          <w:rFonts w:ascii="Calibri" w:eastAsia="Arial Narrow" w:hAnsi="Calibri" w:cs="Calibri"/>
          <w:b/>
          <w:bCs/>
          <w:sz w:val="18"/>
          <w:szCs w:val="20"/>
          <w:lang w:val="fr-FR" w:bidi="hi-IN"/>
        </w:rPr>
      </w:pPr>
    </w:p>
    <w:tbl>
      <w:tblPr>
        <w:tblStyle w:val="Grilledutableau"/>
        <w:tblW w:w="10485" w:type="dxa"/>
        <w:jc w:val="center"/>
        <w:tblLayout w:type="fixed"/>
        <w:tblLook w:val="04A0" w:firstRow="1" w:lastRow="0" w:firstColumn="1" w:lastColumn="0" w:noHBand="0" w:noVBand="1"/>
        <w:tblPrChange w:id="1394" w:author="ZAIDOU Mouhammad" w:date="2024-10-19T19:42:00Z">
          <w:tblPr>
            <w:tblStyle w:val="Grilledutableau"/>
            <w:tblW w:w="10485" w:type="dxa"/>
            <w:jc w:val="center"/>
            <w:tblLayout w:type="fixed"/>
            <w:tblLook w:val="04A0" w:firstRow="1" w:lastRow="0" w:firstColumn="1" w:lastColumn="0" w:noHBand="0" w:noVBand="1"/>
          </w:tblPr>
        </w:tblPrChange>
      </w:tblPr>
      <w:tblGrid>
        <w:gridCol w:w="517"/>
        <w:gridCol w:w="41"/>
        <w:gridCol w:w="2265"/>
        <w:gridCol w:w="1840"/>
        <w:gridCol w:w="1698"/>
        <w:gridCol w:w="1133"/>
        <w:gridCol w:w="549"/>
        <w:gridCol w:w="1586"/>
        <w:gridCol w:w="138"/>
        <w:gridCol w:w="692"/>
        <w:gridCol w:w="16"/>
        <w:gridCol w:w="10"/>
        <w:tblGridChange w:id="1395">
          <w:tblGrid>
            <w:gridCol w:w="517"/>
            <w:gridCol w:w="41"/>
            <w:gridCol w:w="2"/>
            <w:gridCol w:w="2"/>
            <w:gridCol w:w="2261"/>
            <w:gridCol w:w="1"/>
            <w:gridCol w:w="3"/>
            <w:gridCol w:w="1836"/>
            <w:gridCol w:w="1"/>
            <w:gridCol w:w="4"/>
            <w:gridCol w:w="1693"/>
            <w:gridCol w:w="1"/>
            <w:gridCol w:w="5"/>
            <w:gridCol w:w="1127"/>
            <w:gridCol w:w="2"/>
            <w:gridCol w:w="7"/>
            <w:gridCol w:w="549"/>
            <w:gridCol w:w="1577"/>
            <w:gridCol w:w="3"/>
            <w:gridCol w:w="102"/>
            <w:gridCol w:w="33"/>
            <w:gridCol w:w="692"/>
            <w:gridCol w:w="10"/>
            <w:gridCol w:w="6"/>
            <w:gridCol w:w="1"/>
            <w:gridCol w:w="9"/>
          </w:tblGrid>
        </w:tblGridChange>
      </w:tblGrid>
      <w:tr w:rsidR="00117F6A" w:rsidRPr="00117F6A" w14:paraId="31235D23" w14:textId="77777777" w:rsidTr="00211201">
        <w:trPr>
          <w:gridAfter w:val="2"/>
          <w:wAfter w:w="24" w:type="dxa"/>
          <w:trHeight w:val="233"/>
          <w:tblHeader/>
          <w:jc w:val="center"/>
          <w:trPrChange w:id="1396" w:author="ZAIDOU Mouhammad" w:date="2024-10-19T19:42:00Z">
            <w:trPr>
              <w:gridAfter w:val="2"/>
              <w:wAfter w:w="7" w:type="dxa"/>
              <w:trHeight w:val="233"/>
              <w:tblHeader/>
              <w:jc w:val="center"/>
            </w:trPr>
          </w:trPrChange>
        </w:trPr>
        <w:tc>
          <w:tcPr>
            <w:tcW w:w="560" w:type="dxa"/>
            <w:gridSpan w:val="2"/>
            <w:shd w:val="clear" w:color="auto" w:fill="BFBFBF" w:themeFill="background1" w:themeFillShade="BF"/>
            <w:vAlign w:val="center"/>
            <w:tcPrChange w:id="1397" w:author="ZAIDOU Mouhammad" w:date="2024-10-19T19:42:00Z">
              <w:tcPr>
                <w:tcW w:w="562" w:type="dxa"/>
                <w:gridSpan w:val="4"/>
                <w:shd w:val="clear" w:color="auto" w:fill="BFBFBF" w:themeFill="background1" w:themeFillShade="BF"/>
                <w:vAlign w:val="center"/>
              </w:tcPr>
            </w:tcPrChange>
          </w:tcPr>
          <w:p w14:paraId="0D39D89B" w14:textId="1953E893" w:rsidR="007C20CF" w:rsidRPr="00EC5256" w:rsidRDefault="00F001D2" w:rsidP="007C20CF">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5801" w:type="dxa"/>
            <w:gridSpan w:val="3"/>
            <w:shd w:val="clear" w:color="auto" w:fill="BFBFBF" w:themeFill="background1" w:themeFillShade="BF"/>
            <w:vAlign w:val="center"/>
            <w:tcPrChange w:id="1398" w:author="ZAIDOU Mouhammad" w:date="2024-10-19T19:42:00Z">
              <w:tcPr>
                <w:tcW w:w="5812" w:type="dxa"/>
                <w:gridSpan w:val="9"/>
                <w:shd w:val="clear" w:color="auto" w:fill="BFBFBF" w:themeFill="background1" w:themeFillShade="BF"/>
                <w:vAlign w:val="center"/>
              </w:tcPr>
            </w:tcPrChange>
          </w:tcPr>
          <w:p w14:paraId="7F375EAA" w14:textId="1D993571" w:rsidR="007C20CF" w:rsidRPr="00EC5256" w:rsidRDefault="007C20CF" w:rsidP="007C20CF">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3270" w:type="dxa"/>
            <w:gridSpan w:val="3"/>
            <w:shd w:val="clear" w:color="auto" w:fill="BFBFBF" w:themeFill="background1" w:themeFillShade="BF"/>
            <w:vAlign w:val="center"/>
            <w:tcPrChange w:id="1399" w:author="ZAIDOU Mouhammad" w:date="2024-10-19T19:42:00Z">
              <w:tcPr>
                <w:tcW w:w="3368" w:type="dxa"/>
                <w:gridSpan w:val="7"/>
                <w:shd w:val="clear" w:color="auto" w:fill="BFBFBF" w:themeFill="background1" w:themeFillShade="BF"/>
                <w:vAlign w:val="center"/>
              </w:tcPr>
            </w:tcPrChange>
          </w:tcPr>
          <w:p w14:paraId="0A378DFB" w14:textId="42C93C45" w:rsidR="007C20CF" w:rsidRPr="00EC5256" w:rsidRDefault="007C20CF" w:rsidP="007C20CF">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830" w:type="dxa"/>
            <w:gridSpan w:val="2"/>
            <w:shd w:val="clear" w:color="auto" w:fill="BFBFBF" w:themeFill="background1" w:themeFillShade="BF"/>
            <w:vAlign w:val="center"/>
            <w:tcPrChange w:id="1400" w:author="ZAIDOU Mouhammad" w:date="2024-10-19T19:42:00Z">
              <w:tcPr>
                <w:tcW w:w="736" w:type="dxa"/>
                <w:gridSpan w:val="3"/>
                <w:shd w:val="clear" w:color="auto" w:fill="BFBFBF" w:themeFill="background1" w:themeFillShade="BF"/>
                <w:vAlign w:val="center"/>
              </w:tcPr>
            </w:tcPrChange>
          </w:tcPr>
          <w:p w14:paraId="104E9128" w14:textId="2A52B315" w:rsidR="007C20CF" w:rsidRPr="00EC5256" w:rsidRDefault="007C20CF" w:rsidP="007C20CF">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17F6A" w:rsidRPr="00117F6A" w14:paraId="4E132BCA" w14:textId="77777777" w:rsidTr="00211201">
        <w:tblPrEx>
          <w:jc w:val="left"/>
          <w:tblPrExChange w:id="1401" w:author="ZAIDOU Mouhammad" w:date="2024-10-19T19:42:00Z">
            <w:tblPrEx>
              <w:jc w:val="left"/>
            </w:tblPrEx>
          </w:tblPrExChange>
        </w:tblPrEx>
        <w:trPr>
          <w:gridAfter w:val="2"/>
          <w:wAfter w:w="24" w:type="dxa"/>
          <w:trHeight w:val="20"/>
          <w:trPrChange w:id="1402" w:author="ZAIDOU Mouhammad" w:date="2024-10-19T19:42:00Z">
            <w:trPr>
              <w:gridAfter w:val="2"/>
              <w:wAfter w:w="7" w:type="dxa"/>
              <w:trHeight w:val="20"/>
            </w:trPr>
          </w:trPrChange>
        </w:trPr>
        <w:tc>
          <w:tcPr>
            <w:tcW w:w="2823" w:type="dxa"/>
            <w:gridSpan w:val="3"/>
            <w:tcPrChange w:id="1403" w:author="ZAIDOU Mouhammad" w:date="2024-10-19T19:42:00Z">
              <w:tcPr>
                <w:tcW w:w="2830" w:type="dxa"/>
                <w:gridSpan w:val="7"/>
              </w:tcPr>
            </w:tcPrChange>
          </w:tcPr>
          <w:p w14:paraId="34B8C4A2" w14:textId="77777777" w:rsidR="00E75C64" w:rsidRPr="00EC5256" w:rsidRDefault="001629FA" w:rsidP="001629FA">
            <w:pPr>
              <w:jc w:val="center"/>
              <w:rPr>
                <w:rFonts w:ascii="Arial" w:eastAsia="Arial Narrow" w:hAnsi="Arial" w:cs="Arial"/>
                <w:b/>
                <w:bCs/>
                <w:szCs w:val="20"/>
                <w:lang w:val="fr-FR" w:bidi="hi-IN"/>
              </w:rPr>
            </w:pPr>
            <w:r w:rsidRPr="00EC5256">
              <w:rPr>
                <w:rFonts w:ascii="Arial" w:eastAsia="Arial Narrow" w:hAnsi="Arial" w:cs="Arial"/>
                <w:b/>
                <w:bCs/>
                <w:szCs w:val="20"/>
                <w:lang w:val="fr-FR" w:bidi="hi-IN"/>
              </w:rPr>
              <w:t>501</w:t>
            </w:r>
          </w:p>
        </w:tc>
        <w:tc>
          <w:tcPr>
            <w:tcW w:w="3538" w:type="dxa"/>
            <w:gridSpan w:val="2"/>
            <w:tcPrChange w:id="1404" w:author="ZAIDOU Mouhammad" w:date="2024-10-19T19:42:00Z">
              <w:tcPr>
                <w:tcW w:w="3544" w:type="dxa"/>
                <w:gridSpan w:val="6"/>
              </w:tcPr>
            </w:tcPrChange>
          </w:tcPr>
          <w:p w14:paraId="2F5C482E" w14:textId="59745188" w:rsidR="00E75C64" w:rsidRPr="00EC5256" w:rsidRDefault="00F01E10" w:rsidP="000773F7">
            <w:pPr>
              <w:rPr>
                <w:rFonts w:ascii="Arial" w:eastAsia="Arial Narrow" w:hAnsi="Arial" w:cs="Arial"/>
                <w:b/>
                <w:bCs/>
                <w:szCs w:val="20"/>
                <w:lang w:val="fr-FR" w:bidi="hi-IN"/>
              </w:rPr>
            </w:pPr>
            <w:r w:rsidRPr="00F01E10">
              <w:rPr>
                <w:rFonts w:ascii="Arial" w:eastAsia="Arial Narrow" w:hAnsi="Arial" w:cs="Arial"/>
                <w:b/>
                <w:bCs/>
                <w:szCs w:val="20"/>
                <w:lang w:val="fr-FR" w:bidi="hi-IN"/>
              </w:rPr>
              <w:t>Est-ce</w:t>
            </w:r>
            <w:r w:rsidR="00072CEA" w:rsidRPr="00EC5256">
              <w:rPr>
                <w:rFonts w:ascii="Arial" w:eastAsia="Arial Narrow" w:hAnsi="Arial" w:cs="Arial"/>
                <w:b/>
                <w:bCs/>
                <w:szCs w:val="20"/>
                <w:lang w:val="fr-FR" w:bidi="hi-IN"/>
              </w:rPr>
              <w:t xml:space="preserve"> que </w:t>
            </w:r>
            <w:r w:rsidR="00663C62">
              <w:rPr>
                <w:rFonts w:ascii="Arial" w:eastAsia="Arial Narrow" w:hAnsi="Arial" w:cs="Arial"/>
                <w:b/>
                <w:bCs/>
                <w:szCs w:val="20"/>
                <w:lang w:val="fr-FR" w:bidi="hi-IN"/>
              </w:rPr>
              <w:t>l</w:t>
            </w:r>
            <w:r w:rsidR="00663C62" w:rsidRPr="00663C62">
              <w:rPr>
                <w:rFonts w:ascii="Arial" w:eastAsia="Arial Narrow" w:hAnsi="Arial" w:cs="Arial"/>
                <w:b/>
                <w:bCs/>
                <w:szCs w:val="20"/>
                <w:lang w:val="fr-FR" w:bidi="hi-IN"/>
              </w:rPr>
              <w:t>a clinique</w:t>
            </w:r>
            <w:r>
              <w:rPr>
                <w:rFonts w:ascii="Arial" w:eastAsia="Arial Narrow" w:hAnsi="Arial" w:cs="Arial"/>
                <w:b/>
                <w:bCs/>
                <w:szCs w:val="20"/>
                <w:lang w:val="fr-FR" w:bidi="hi-IN"/>
              </w:rPr>
              <w:t xml:space="preserve"> </w:t>
            </w:r>
            <w:r w:rsidR="00072CEA" w:rsidRPr="00EC5256">
              <w:rPr>
                <w:rFonts w:ascii="Arial" w:eastAsia="Arial Narrow" w:hAnsi="Arial" w:cs="Arial"/>
                <w:b/>
                <w:bCs/>
                <w:szCs w:val="20"/>
                <w:lang w:val="fr-FR" w:bidi="hi-IN"/>
              </w:rPr>
              <w:t>propose un service de SMNI?</w:t>
            </w:r>
          </w:p>
        </w:tc>
        <w:tc>
          <w:tcPr>
            <w:tcW w:w="3270" w:type="dxa"/>
            <w:gridSpan w:val="3"/>
            <w:tcPrChange w:id="1405" w:author="ZAIDOU Mouhammad" w:date="2024-10-19T19:42:00Z">
              <w:tcPr>
                <w:tcW w:w="3368" w:type="dxa"/>
                <w:gridSpan w:val="7"/>
              </w:tcPr>
            </w:tcPrChange>
          </w:tcPr>
          <w:p w14:paraId="0249D193" w14:textId="15D9C821" w:rsidR="00E75C64" w:rsidRPr="00EC5256" w:rsidRDefault="00072CEA" w:rsidP="001629FA">
            <w:pPr>
              <w:tabs>
                <w:tab w:val="left" w:pos="0"/>
                <w:tab w:val="right" w:leader="dot" w:pos="4092"/>
              </w:tabs>
              <w:rPr>
                <w:rFonts w:ascii="Arial" w:eastAsia="Arial Narrow" w:hAnsi="Arial" w:cs="Arial"/>
                <w:szCs w:val="20"/>
                <w:lang w:val="fr-FR" w:bidi="hi-IN"/>
              </w:rPr>
            </w:pPr>
            <w:r w:rsidRPr="00EC5256">
              <w:rPr>
                <w:rFonts w:ascii="Arial" w:eastAsia="Arial Narrow" w:hAnsi="Arial" w:cs="Arial"/>
                <w:szCs w:val="20"/>
                <w:lang w:val="fr-FR" w:bidi="hi-IN"/>
              </w:rPr>
              <w:t>Oui</w:t>
            </w:r>
            <w:r w:rsidR="00E75C64" w:rsidRPr="00EC5256">
              <w:rPr>
                <w:rFonts w:ascii="Arial" w:eastAsia="Arial Narrow" w:hAnsi="Arial" w:cs="Mangal"/>
                <w:szCs w:val="20"/>
                <w:cs/>
                <w:lang w:val="fr-FR" w:bidi="hi-IN"/>
              </w:rPr>
              <w:tab/>
              <w:t>1</w:t>
            </w:r>
          </w:p>
          <w:p w14:paraId="64F9A51B" w14:textId="0B47EEE6" w:rsidR="00E75C64" w:rsidRPr="00EC5256" w:rsidRDefault="003874A6" w:rsidP="001629FA">
            <w:pPr>
              <w:tabs>
                <w:tab w:val="right" w:leader="dot" w:pos="4092"/>
              </w:tabs>
              <w:rPr>
                <w:rFonts w:ascii="Arial" w:eastAsia="Arial Narrow" w:hAnsi="Arial" w:cs="Arial"/>
                <w:szCs w:val="20"/>
                <w:lang w:val="fr-FR" w:bidi="hi-IN"/>
              </w:rPr>
            </w:pPr>
            <w:r w:rsidRPr="00EC5256">
              <w:rPr>
                <w:rFonts w:ascii="Arial" w:eastAsia="Arial Narrow" w:hAnsi="Arial" w:cs="Arial"/>
                <w:szCs w:val="20"/>
                <w:lang w:val="fr-FR" w:bidi="hi-IN"/>
              </w:rPr>
              <w:t>non</w:t>
            </w:r>
            <w:r w:rsidR="00E75C64" w:rsidRPr="00EC5256">
              <w:rPr>
                <w:rFonts w:ascii="Arial" w:eastAsia="Arial Narrow" w:hAnsi="Arial" w:cs="Mangal"/>
                <w:szCs w:val="20"/>
                <w:cs/>
                <w:lang w:val="fr-FR" w:bidi="hi-IN"/>
              </w:rPr>
              <w:tab/>
              <w:t>2</w:t>
            </w:r>
          </w:p>
        </w:tc>
        <w:tc>
          <w:tcPr>
            <w:tcW w:w="830" w:type="dxa"/>
            <w:gridSpan w:val="2"/>
            <w:tcPrChange w:id="1406" w:author="ZAIDOU Mouhammad" w:date="2024-10-19T19:42:00Z">
              <w:tcPr>
                <w:tcW w:w="736" w:type="dxa"/>
                <w:gridSpan w:val="3"/>
              </w:tcPr>
            </w:tcPrChange>
          </w:tcPr>
          <w:p w14:paraId="583FD932" w14:textId="738F6E0D" w:rsidR="00DC5777" w:rsidRPr="00EC5256" w:rsidRDefault="00DC5777" w:rsidP="001629FA">
            <w:pPr>
              <w:jc w:val="center"/>
              <w:rPr>
                <w:rFonts w:ascii="Arial" w:eastAsia="Arial Narrow" w:hAnsi="Arial" w:cs="Arial"/>
                <w:szCs w:val="20"/>
                <w:lang w:val="fr-FR" w:bidi="hi-IN"/>
              </w:rPr>
            </w:pPr>
          </w:p>
          <w:p w14:paraId="3D01511F" w14:textId="607DEA1F" w:rsidR="00834994" w:rsidRDefault="00834994" w:rsidP="001629FA">
            <w:pPr>
              <w:jc w:val="center"/>
              <w:rPr>
                <w:rFonts w:ascii="Arial" w:eastAsia="Arial Narrow" w:hAnsi="Arial" w:cs="Arial"/>
                <w:szCs w:val="20"/>
                <w:lang w:val="fr-FR" w:bidi="hi-IN"/>
              </w:rPr>
            </w:pPr>
            <w:r w:rsidRPr="002D084C">
              <w:rPr>
                <w:rFonts w:ascii="Arial" w:eastAsia="Arial Narrow" w:hAnsi="Arial" w:cs="Arial"/>
                <w:noProof/>
                <w:szCs w:val="20"/>
                <w:lang w:val="fr-FR" w:eastAsia="fr-FR"/>
              </w:rPr>
              <mc:AlternateContent>
                <mc:Choice Requires="wps">
                  <w:drawing>
                    <wp:anchor distT="0" distB="0" distL="114300" distR="114300" simplePos="0" relativeHeight="251728896" behindDoc="0" locked="0" layoutInCell="1" allowOverlap="1" wp14:anchorId="1904C56A" wp14:editId="13749CCE">
                      <wp:simplePos x="0" y="0"/>
                      <wp:positionH relativeFrom="column">
                        <wp:posOffset>-27416</wp:posOffset>
                      </wp:positionH>
                      <wp:positionV relativeFrom="paragraph">
                        <wp:posOffset>154995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0EE0EE" id="_x0000_t32" coordsize="21600,21600" o:spt="32" o:oned="t" path="m,l21600,21600e" filled="f">
                      <v:path arrowok="t" fillok="f" o:connecttype="none"/>
                      <o:lock v:ext="edit" shapetype="t"/>
                    </v:shapetype>
                    <v:shape id="Straight Arrow Connector 75" o:spid="_x0000_s1026" type="#_x0000_t32" style="position:absolute;margin-left:-2.15pt;margin-top:12.2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" strokecolor="black [3213]" strokeweight=".5pt">
                      <v:stroke endarrow="block" joinstyle="miter"/>
                    </v:shape>
                  </w:pict>
                </mc:Fallback>
              </mc:AlternateContent>
            </w:r>
          </w:p>
          <w:p w14:paraId="247C4296" w14:textId="3676FF63" w:rsidR="00E75C64" w:rsidRPr="00EC5256" w:rsidRDefault="00834994" w:rsidP="001629FA">
            <w:pPr>
              <w:jc w:val="center"/>
              <w:rPr>
                <w:rFonts w:ascii="Arial" w:eastAsia="Arial Narrow" w:hAnsi="Arial" w:cs="Arial"/>
                <w:szCs w:val="20"/>
                <w:lang w:val="fr-FR" w:bidi="hi-IN"/>
              </w:rPr>
            </w:pPr>
            <w:r>
              <w:rPr>
                <w:rFonts w:ascii="Arial" w:eastAsia="Arial Narrow" w:hAnsi="Arial" w:cs="Arial"/>
                <w:szCs w:val="20"/>
                <w:lang w:val="fr-FR" w:bidi="hi-IN"/>
              </w:rPr>
              <w:t xml:space="preserve">   </w:t>
            </w:r>
            <w:r w:rsidR="00775680" w:rsidRPr="00EC5256">
              <w:rPr>
                <w:rFonts w:ascii="Arial" w:eastAsia="Arial Narrow" w:hAnsi="Arial" w:cs="Arial"/>
                <w:szCs w:val="20"/>
                <w:lang w:val="fr-FR" w:bidi="hi-IN"/>
              </w:rPr>
              <w:t>506</w:t>
            </w:r>
          </w:p>
        </w:tc>
      </w:tr>
      <w:tr w:rsidR="00117F6A" w:rsidRPr="00AA1CC3" w14:paraId="789F0EB8" w14:textId="77777777" w:rsidTr="00211201">
        <w:tblPrEx>
          <w:jc w:val="left"/>
          <w:tblPrExChange w:id="1407" w:author="ZAIDOU Mouhammad" w:date="2024-10-19T19:42:00Z">
            <w:tblPrEx>
              <w:jc w:val="left"/>
            </w:tblPrEx>
          </w:tblPrExChange>
        </w:tblPrEx>
        <w:trPr>
          <w:gridAfter w:val="2"/>
          <w:wAfter w:w="24" w:type="dxa"/>
          <w:trHeight w:val="20"/>
          <w:trPrChange w:id="1408" w:author="ZAIDOU Mouhammad" w:date="2024-10-19T19:42:00Z">
            <w:trPr>
              <w:gridAfter w:val="2"/>
              <w:wAfter w:w="7" w:type="dxa"/>
              <w:trHeight w:val="20"/>
            </w:trPr>
          </w:trPrChange>
        </w:trPr>
        <w:tc>
          <w:tcPr>
            <w:tcW w:w="2823" w:type="dxa"/>
            <w:gridSpan w:val="3"/>
            <w:tcPrChange w:id="1409" w:author="ZAIDOU Mouhammad" w:date="2024-10-19T19:42:00Z">
              <w:tcPr>
                <w:tcW w:w="2830" w:type="dxa"/>
                <w:gridSpan w:val="7"/>
              </w:tcPr>
            </w:tcPrChange>
          </w:tcPr>
          <w:p w14:paraId="695C409A" w14:textId="72F93902" w:rsidR="005367D2" w:rsidRPr="000357DC" w:rsidRDefault="005367D2" w:rsidP="005367D2">
            <w:pPr>
              <w:jc w:val="center"/>
              <w:rPr>
                <w:rFonts w:ascii="Arial" w:eastAsia="Arial Narrow" w:hAnsi="Arial" w:cs="Arial"/>
                <w:szCs w:val="20"/>
                <w:lang w:val="fr-FR" w:bidi="hi-IN"/>
              </w:rPr>
            </w:pPr>
            <w:r w:rsidRPr="00863740">
              <w:rPr>
                <w:rFonts w:ascii="Calibri" w:eastAsia="Arial Narrow" w:hAnsi="Calibri" w:cs="Calibri"/>
                <w:spacing w:val="-2"/>
                <w:szCs w:val="20"/>
                <w:lang w:val="fr-FR" w:bidi="hi-IN"/>
              </w:rPr>
              <w:t>Liste des services SMNI</w:t>
            </w:r>
          </w:p>
        </w:tc>
        <w:tc>
          <w:tcPr>
            <w:tcW w:w="1840" w:type="dxa"/>
            <w:tcPrChange w:id="1410" w:author="ZAIDOU Mouhammad" w:date="2024-10-19T19:42:00Z">
              <w:tcPr>
                <w:tcW w:w="1843" w:type="dxa"/>
                <w:gridSpan w:val="3"/>
              </w:tcPr>
            </w:tcPrChange>
          </w:tcPr>
          <w:p w14:paraId="58D9B75E" w14:textId="71449C76" w:rsidR="005367D2" w:rsidRPr="00EC5256" w:rsidRDefault="005367D2" w:rsidP="00EC5256">
            <w:pPr>
              <w:pStyle w:val="ListParagraph1"/>
              <w:ind w:left="0"/>
              <w:rPr>
                <w:rFonts w:ascii="Calibri" w:eastAsia="Times New Roman" w:hAnsi="Calibri" w:cs="Calibri"/>
                <w:b/>
                <w:bCs/>
                <w:color w:val="000000"/>
                <w:szCs w:val="20"/>
                <w:lang w:val="fr-FR" w:bidi="hi-IN"/>
              </w:rPr>
            </w:pPr>
            <w:r w:rsidRPr="00EC5256">
              <w:rPr>
                <w:rFonts w:ascii="Calibri" w:eastAsia="Times New Roman" w:hAnsi="Calibri" w:cs="Calibri"/>
                <w:b/>
                <w:bCs/>
                <w:color w:val="000000"/>
                <w:szCs w:val="20"/>
                <w:lang w:val="fr-FR" w:bidi="hi-IN"/>
              </w:rPr>
              <w:t xml:space="preserve">502. A quelle fréquence ce service est-il fourni dans </w:t>
            </w:r>
            <w:r w:rsidR="00663C62" w:rsidRPr="00663C62">
              <w:rPr>
                <w:rFonts w:ascii="Calibri" w:eastAsia="Times New Roman" w:hAnsi="Calibri" w:cs="Calibri"/>
                <w:b/>
                <w:bCs/>
                <w:color w:val="000000"/>
                <w:szCs w:val="20"/>
                <w:lang w:val="fr-FR" w:bidi="hi-IN"/>
              </w:rPr>
              <w:t>la clinique</w:t>
            </w:r>
            <w:r w:rsidRPr="00EC5256">
              <w:rPr>
                <w:rFonts w:ascii="Calibri" w:eastAsia="Times New Roman" w:hAnsi="Calibri" w:cs="Calibri"/>
                <w:b/>
                <w:bCs/>
                <w:color w:val="000000"/>
                <w:szCs w:val="20"/>
                <w:lang w:val="fr-FR" w:bidi="hi-IN"/>
              </w:rPr>
              <w:t xml:space="preserve"> ?</w:t>
            </w:r>
          </w:p>
          <w:p w14:paraId="335C7FE5" w14:textId="77777777" w:rsidR="005367D2" w:rsidRPr="000B54D1" w:rsidRDefault="005367D2" w:rsidP="005367D2">
            <w:pPr>
              <w:pStyle w:val="ListParagraph1"/>
              <w:rPr>
                <w:rFonts w:ascii="Calibri" w:eastAsia="Times New Roman" w:hAnsi="Calibri" w:cs="Calibri"/>
                <w:color w:val="000000"/>
                <w:szCs w:val="20"/>
                <w:lang w:val="fr-FR" w:bidi="hi-IN"/>
              </w:rPr>
            </w:pPr>
          </w:p>
          <w:p w14:paraId="56E1BE03" w14:textId="77777777" w:rsidR="005367D2" w:rsidRPr="000B54D1" w:rsidRDefault="005367D2" w:rsidP="00EC5256">
            <w:pPr>
              <w:pStyle w:val="ListParagraph1"/>
              <w:ind w:left="0"/>
              <w:rPr>
                <w:rFonts w:ascii="Calibri" w:eastAsia="Times New Roman" w:hAnsi="Calibri" w:cs="Calibri"/>
                <w:color w:val="000000"/>
                <w:szCs w:val="20"/>
                <w:lang w:val="fr-FR" w:bidi="hi-IN"/>
              </w:rPr>
            </w:pPr>
            <w:r w:rsidRPr="000B54D1">
              <w:rPr>
                <w:rFonts w:ascii="Calibri" w:eastAsia="Times New Roman" w:hAnsi="Calibri" w:cs="Calibri"/>
                <w:color w:val="000000"/>
                <w:szCs w:val="20"/>
                <w:lang w:val="fr-FR" w:bidi="hi-IN"/>
              </w:rPr>
              <w:t>(Régulièrement=1, Occasionnellement=2, Pas du tout=3)</w:t>
            </w:r>
          </w:p>
          <w:p w14:paraId="2D43631D" w14:textId="77777777" w:rsidR="005367D2" w:rsidRPr="000B54D1" w:rsidRDefault="005367D2" w:rsidP="005367D2">
            <w:pPr>
              <w:pStyle w:val="ListParagraph1"/>
              <w:rPr>
                <w:rFonts w:ascii="Calibri" w:eastAsia="Times New Roman" w:hAnsi="Calibri" w:cs="Calibri"/>
                <w:color w:val="000000"/>
                <w:szCs w:val="20"/>
                <w:lang w:val="fr-FR" w:bidi="hi-IN"/>
              </w:rPr>
            </w:pPr>
          </w:p>
          <w:p w14:paraId="2441DD25" w14:textId="0D3E2A34" w:rsidR="005367D2" w:rsidRPr="000357DC" w:rsidRDefault="005367D2" w:rsidP="005367D2">
            <w:pPr>
              <w:rPr>
                <w:rFonts w:ascii="Arial" w:eastAsia="Arial Narrow" w:hAnsi="Arial" w:cs="Arial"/>
                <w:szCs w:val="20"/>
                <w:lang w:val="fr-FR" w:bidi="hi-IN"/>
              </w:rPr>
            </w:pPr>
            <w:r w:rsidRPr="000B54D1">
              <w:rPr>
                <w:rFonts w:ascii="Calibri" w:eastAsia="Times New Roman" w:hAnsi="Calibri" w:cs="Calibri"/>
                <w:b/>
                <w:color w:val="000000"/>
                <w:szCs w:val="20"/>
                <w:lang w:val="fr-FR" w:bidi="hi-IN"/>
              </w:rPr>
              <w:t xml:space="preserve">[Si la réponse est 3, passez à 505]  </w:t>
            </w:r>
          </w:p>
        </w:tc>
        <w:tc>
          <w:tcPr>
            <w:tcW w:w="1698" w:type="dxa"/>
            <w:tcPrChange w:id="1411" w:author="ZAIDOU Mouhammad" w:date="2024-10-19T19:42:00Z">
              <w:tcPr>
                <w:tcW w:w="1701" w:type="dxa"/>
                <w:gridSpan w:val="3"/>
              </w:tcPr>
            </w:tcPrChange>
          </w:tcPr>
          <w:p w14:paraId="420C4336" w14:textId="77777777" w:rsidR="005367D2" w:rsidRPr="00EC5256" w:rsidRDefault="005367D2" w:rsidP="005367D2">
            <w:pPr>
              <w:pStyle w:val="ListParagraph1"/>
              <w:ind w:left="0"/>
              <w:rPr>
                <w:rFonts w:ascii="Calibri" w:hAnsi="Calibri" w:cs="Calibri"/>
                <w:b/>
                <w:szCs w:val="20"/>
                <w:lang w:val="fr-FR"/>
              </w:rPr>
            </w:pPr>
            <w:r w:rsidRPr="00EC5256">
              <w:rPr>
                <w:rFonts w:ascii="Calibri" w:hAnsi="Calibri" w:cs="Calibri"/>
                <w:b/>
                <w:szCs w:val="20"/>
                <w:lang w:val="fr-FR"/>
              </w:rPr>
              <w:t>503. Ce service est-il fourni gratuitement ?</w:t>
            </w:r>
          </w:p>
          <w:p w14:paraId="6B7B4D53" w14:textId="77777777" w:rsidR="005367D2" w:rsidRPr="006B79D4" w:rsidRDefault="005367D2" w:rsidP="005367D2">
            <w:pPr>
              <w:pStyle w:val="ListParagraph1"/>
              <w:rPr>
                <w:rFonts w:ascii="Calibri" w:hAnsi="Calibri" w:cs="Calibri"/>
                <w:bCs/>
                <w:szCs w:val="20"/>
                <w:lang w:val="fr-FR"/>
              </w:rPr>
            </w:pPr>
          </w:p>
          <w:p w14:paraId="745259C4" w14:textId="77777777" w:rsidR="005367D2" w:rsidRPr="006B79D4" w:rsidRDefault="005367D2" w:rsidP="00EC5256">
            <w:pPr>
              <w:pStyle w:val="ListParagraph1"/>
              <w:ind w:left="0"/>
              <w:rPr>
                <w:rFonts w:ascii="Calibri" w:hAnsi="Calibri" w:cs="Calibri"/>
                <w:bCs/>
                <w:szCs w:val="20"/>
                <w:lang w:val="fr-FR"/>
              </w:rPr>
            </w:pPr>
            <w:r w:rsidRPr="006B79D4">
              <w:rPr>
                <w:rFonts w:ascii="Calibri" w:hAnsi="Calibri" w:cs="Calibri"/>
                <w:bCs/>
                <w:szCs w:val="20"/>
                <w:lang w:val="fr-FR"/>
              </w:rPr>
              <w:t>(Oui=1, Non=2)</w:t>
            </w:r>
          </w:p>
          <w:p w14:paraId="164AB4B5" w14:textId="77777777" w:rsidR="005367D2" w:rsidRPr="006B79D4" w:rsidRDefault="005367D2" w:rsidP="005367D2">
            <w:pPr>
              <w:pStyle w:val="ListParagraph1"/>
              <w:rPr>
                <w:rFonts w:ascii="Calibri" w:hAnsi="Calibri" w:cs="Calibri"/>
                <w:bCs/>
                <w:szCs w:val="20"/>
                <w:lang w:val="fr-FR"/>
              </w:rPr>
            </w:pPr>
          </w:p>
          <w:p w14:paraId="1327538D" w14:textId="4B034B03" w:rsidR="005367D2" w:rsidRPr="000357DC" w:rsidRDefault="005367D2" w:rsidP="005367D2">
            <w:pPr>
              <w:rPr>
                <w:rFonts w:ascii="Arial" w:eastAsia="Arial Narrow" w:hAnsi="Arial" w:cs="Arial"/>
                <w:szCs w:val="20"/>
                <w:lang w:val="fr-FR" w:bidi="hi-IN"/>
              </w:rPr>
            </w:pPr>
            <w:r w:rsidRPr="006B79D4">
              <w:rPr>
                <w:rFonts w:ascii="Calibri" w:hAnsi="Calibri" w:cs="Calibri"/>
                <w:bCs/>
                <w:szCs w:val="20"/>
                <w:lang w:val="fr-FR"/>
              </w:rPr>
              <w:t xml:space="preserve">[Si la réponse est 1, passez au service suivant.]  </w:t>
            </w:r>
          </w:p>
        </w:tc>
        <w:tc>
          <w:tcPr>
            <w:tcW w:w="1134" w:type="dxa"/>
            <w:tcPrChange w:id="1412" w:author="ZAIDOU Mouhammad" w:date="2024-10-19T19:42:00Z">
              <w:tcPr>
                <w:tcW w:w="1134" w:type="dxa"/>
                <w:gridSpan w:val="3"/>
              </w:tcPr>
            </w:tcPrChange>
          </w:tcPr>
          <w:p w14:paraId="7099E308" w14:textId="77777777"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lang w:val="fr-FR"/>
              </w:rPr>
              <w:t>504. Combien cela coûte-t-il par unité ?</w:t>
            </w:r>
          </w:p>
          <w:p w14:paraId="5AA791AE" w14:textId="77777777" w:rsidR="005367D2" w:rsidRPr="002E47D3" w:rsidRDefault="005367D2" w:rsidP="005367D2">
            <w:pPr>
              <w:tabs>
                <w:tab w:val="right" w:leader="dot" w:pos="4092"/>
              </w:tabs>
              <w:jc w:val="center"/>
              <w:rPr>
                <w:rFonts w:ascii="Calibri" w:hAnsi="Calibri" w:cs="Calibri"/>
                <w:bCs/>
                <w:szCs w:val="20"/>
                <w:lang w:val="fr-FR"/>
              </w:rPr>
            </w:pPr>
          </w:p>
          <w:p w14:paraId="698CB014" w14:textId="77777777" w:rsidR="005367D2" w:rsidRPr="002E47D3" w:rsidRDefault="005367D2" w:rsidP="005367D2">
            <w:pPr>
              <w:tabs>
                <w:tab w:val="right" w:leader="dot" w:pos="4092"/>
              </w:tabs>
              <w:jc w:val="center"/>
              <w:rPr>
                <w:rFonts w:ascii="Calibri" w:hAnsi="Calibri" w:cs="Calibri"/>
                <w:bCs/>
                <w:szCs w:val="20"/>
                <w:lang w:val="fr-FR"/>
              </w:rPr>
            </w:pPr>
          </w:p>
          <w:p w14:paraId="554BD05F" w14:textId="77777777" w:rsidR="005367D2" w:rsidRPr="002E47D3" w:rsidRDefault="005367D2" w:rsidP="005367D2">
            <w:pPr>
              <w:tabs>
                <w:tab w:val="right" w:leader="dot" w:pos="4092"/>
              </w:tabs>
              <w:jc w:val="center"/>
              <w:rPr>
                <w:rFonts w:ascii="Calibri" w:hAnsi="Calibri" w:cs="Calibri"/>
                <w:bCs/>
                <w:szCs w:val="20"/>
                <w:lang w:val="fr-FR"/>
              </w:rPr>
            </w:pPr>
          </w:p>
          <w:p w14:paraId="7D52A32B" w14:textId="5885B5EF" w:rsidR="005367D2" w:rsidRPr="000357DC" w:rsidRDefault="005367D2" w:rsidP="005367D2">
            <w:pPr>
              <w:tabs>
                <w:tab w:val="left" w:pos="0"/>
                <w:tab w:val="right" w:leader="dot" w:pos="4092"/>
              </w:tabs>
              <w:rPr>
                <w:rFonts w:ascii="Arial" w:eastAsia="Arial Narrow" w:hAnsi="Arial" w:cs="Arial"/>
                <w:szCs w:val="20"/>
                <w:cs/>
                <w:lang w:val="fr-FR" w:bidi="hi-IN"/>
              </w:rPr>
            </w:pPr>
            <w:r w:rsidRPr="002E47D3">
              <w:rPr>
                <w:rFonts w:ascii="Calibri" w:hAnsi="Calibri" w:cs="Calibri"/>
                <w:bCs/>
                <w:szCs w:val="20"/>
                <w:lang w:val="fr-FR"/>
              </w:rPr>
              <w:t>(en monnaie locale)</w:t>
            </w:r>
          </w:p>
        </w:tc>
        <w:tc>
          <w:tcPr>
            <w:tcW w:w="2136" w:type="dxa"/>
            <w:gridSpan w:val="2"/>
            <w:tcPrChange w:id="1413" w:author="ZAIDOU Mouhammad" w:date="2024-10-19T19:42:00Z">
              <w:tcPr>
                <w:tcW w:w="2234" w:type="dxa"/>
                <w:gridSpan w:val="4"/>
              </w:tcPr>
            </w:tcPrChange>
          </w:tcPr>
          <w:p w14:paraId="3CCD32B0" w14:textId="6A92FB4F"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lang w:val="fr-FR"/>
              </w:rPr>
              <w:t xml:space="preserve">505. Quelles sont les raisons de la </w:t>
            </w:r>
            <w:r w:rsidR="0057590F" w:rsidRPr="0057590F">
              <w:rPr>
                <w:rFonts w:ascii="Calibri" w:hAnsi="Calibri" w:cs="Calibri"/>
                <w:b/>
                <w:szCs w:val="20"/>
                <w:lang w:val="fr-FR"/>
              </w:rPr>
              <w:t>Non-disponibilité</w:t>
            </w:r>
            <w:r w:rsidRPr="00EC5256">
              <w:rPr>
                <w:rFonts w:ascii="Calibri" w:hAnsi="Calibri" w:cs="Calibri"/>
                <w:b/>
                <w:szCs w:val="20"/>
                <w:lang w:val="fr-FR"/>
              </w:rPr>
              <w:t xml:space="preserve"> du service ?</w:t>
            </w:r>
          </w:p>
          <w:p w14:paraId="39083580" w14:textId="77777777" w:rsidR="005367D2" w:rsidRPr="00CF7F75" w:rsidRDefault="005367D2" w:rsidP="00EC5256">
            <w:pPr>
              <w:tabs>
                <w:tab w:val="right" w:leader="dot" w:pos="4092"/>
              </w:tabs>
              <w:rPr>
                <w:rFonts w:ascii="Calibri" w:hAnsi="Calibri" w:cs="Calibri"/>
                <w:bCs/>
                <w:szCs w:val="20"/>
                <w:lang w:val="fr-FR"/>
              </w:rPr>
            </w:pPr>
          </w:p>
          <w:p w14:paraId="66BD0882" w14:textId="0AF93855" w:rsidR="005367D2" w:rsidRPr="000357DC" w:rsidRDefault="005367D2" w:rsidP="005367D2">
            <w:pPr>
              <w:tabs>
                <w:tab w:val="left" w:pos="0"/>
                <w:tab w:val="right" w:leader="dot" w:pos="4092"/>
              </w:tabs>
              <w:rPr>
                <w:rFonts w:ascii="Arial" w:eastAsia="Arial Narrow" w:hAnsi="Arial" w:cs="Arial"/>
                <w:szCs w:val="20"/>
                <w:cs/>
                <w:lang w:val="fr-FR" w:bidi="hi-IN"/>
              </w:rPr>
            </w:pPr>
            <w:r w:rsidRPr="00CF7F75">
              <w:rPr>
                <w:rFonts w:ascii="Calibri" w:hAnsi="Calibri" w:cs="Calibri"/>
                <w:bCs/>
                <w:szCs w:val="20"/>
                <w:lang w:val="fr-FR"/>
              </w:rPr>
              <w:t>(Aucun personnel qualifié disponible=1, Fournitures Non disponibles=2, Infrastructures Non disponibles=3, Le client ne veut pas=4, Autres(précisez)=5 )</w:t>
            </w:r>
          </w:p>
        </w:tc>
        <w:tc>
          <w:tcPr>
            <w:tcW w:w="830" w:type="dxa"/>
            <w:gridSpan w:val="2"/>
            <w:tcPrChange w:id="1414" w:author="ZAIDOU Mouhammad" w:date="2024-10-19T19:42:00Z">
              <w:tcPr>
                <w:tcW w:w="736" w:type="dxa"/>
                <w:gridSpan w:val="3"/>
              </w:tcPr>
            </w:tcPrChange>
          </w:tcPr>
          <w:p w14:paraId="7CFC5D95" w14:textId="77777777" w:rsidR="005367D2" w:rsidRPr="000357DC" w:rsidRDefault="005367D2" w:rsidP="005367D2">
            <w:pPr>
              <w:jc w:val="center"/>
              <w:rPr>
                <w:rFonts w:ascii="Arial" w:eastAsia="Arial Narrow" w:hAnsi="Arial" w:cs="Arial"/>
                <w:szCs w:val="20"/>
                <w:lang w:val="fr-FR" w:bidi="hi-IN"/>
              </w:rPr>
            </w:pPr>
          </w:p>
        </w:tc>
      </w:tr>
      <w:tr w:rsidR="00117F6A" w:rsidRPr="00AA1CC3" w14:paraId="37496D31" w14:textId="77777777" w:rsidTr="00211201">
        <w:tblPrEx>
          <w:jc w:val="left"/>
          <w:tblPrExChange w:id="1415" w:author="ZAIDOU Mouhammad" w:date="2024-10-19T19:42:00Z">
            <w:tblPrEx>
              <w:jc w:val="left"/>
            </w:tblPrEx>
          </w:tblPrExChange>
        </w:tblPrEx>
        <w:trPr>
          <w:gridAfter w:val="2"/>
          <w:wAfter w:w="24" w:type="dxa"/>
          <w:trHeight w:val="397"/>
          <w:trPrChange w:id="1416" w:author="ZAIDOU Mouhammad" w:date="2024-10-19T19:42:00Z">
            <w:trPr>
              <w:gridAfter w:val="2"/>
              <w:wAfter w:w="7" w:type="dxa"/>
              <w:trHeight w:val="397"/>
            </w:trPr>
          </w:trPrChange>
        </w:trPr>
        <w:tc>
          <w:tcPr>
            <w:tcW w:w="10461" w:type="dxa"/>
            <w:gridSpan w:val="10"/>
            <w:shd w:val="clear" w:color="auto" w:fill="DEEAF6" w:themeFill="accent1" w:themeFillTint="33"/>
            <w:tcPrChange w:id="1417" w:author="ZAIDOU Mouhammad" w:date="2024-10-19T19:42:00Z">
              <w:tcPr>
                <w:tcW w:w="10478" w:type="dxa"/>
                <w:gridSpan w:val="23"/>
                <w:shd w:val="clear" w:color="auto" w:fill="DEEAF6" w:themeFill="accent1" w:themeFillTint="33"/>
              </w:tcPr>
            </w:tcPrChange>
          </w:tcPr>
          <w:p w14:paraId="4ED75E4C" w14:textId="2F187112" w:rsidR="00117F6A" w:rsidRPr="000357DC" w:rsidRDefault="00117F6A" w:rsidP="00EC5256">
            <w:pPr>
              <w:rPr>
                <w:rFonts w:ascii="Arial" w:eastAsia="Arial Narrow" w:hAnsi="Arial" w:cs="Arial"/>
                <w:szCs w:val="20"/>
                <w:lang w:val="fr-FR" w:bidi="hi-IN"/>
              </w:rPr>
            </w:pPr>
            <w:r w:rsidRPr="00D37CDB">
              <w:rPr>
                <w:rFonts w:ascii="Calibri" w:hAnsi="Calibri" w:cs="Calibri"/>
                <w:b/>
                <w:bCs/>
                <w:szCs w:val="20"/>
                <w:lang w:val="fr-FR"/>
              </w:rPr>
              <w:t>A. Services de CPN [Si</w:t>
            </w:r>
            <w:r w:rsidR="00390C36">
              <w:rPr>
                <w:rFonts w:ascii="Calibri" w:hAnsi="Calibri" w:cs="Calibri"/>
                <w:b/>
                <w:bCs/>
                <w:szCs w:val="20"/>
                <w:lang w:val="fr-FR"/>
              </w:rPr>
              <w:t xml:space="preserve"> « Oui » compléter la ligne ; Si « </w:t>
            </w:r>
            <w:r w:rsidRPr="00D37CDB">
              <w:rPr>
                <w:rFonts w:ascii="Calibri" w:hAnsi="Calibri" w:cs="Calibri"/>
                <w:b/>
                <w:bCs/>
                <w:szCs w:val="20"/>
                <w:lang w:val="fr-FR"/>
              </w:rPr>
              <w:t>Non</w:t>
            </w:r>
            <w:r w:rsidR="00390C36">
              <w:rPr>
                <w:rFonts w:ascii="Calibri" w:hAnsi="Calibri" w:cs="Calibri"/>
                <w:b/>
                <w:bCs/>
                <w:szCs w:val="20"/>
                <w:lang w:val="fr-FR"/>
              </w:rPr>
              <w:t> »</w:t>
            </w:r>
            <w:r w:rsidRPr="00D37CDB">
              <w:rPr>
                <w:rFonts w:ascii="Calibri" w:hAnsi="Calibri" w:cs="Calibri"/>
                <w:b/>
                <w:bCs/>
                <w:szCs w:val="20"/>
                <w:lang w:val="fr-FR"/>
              </w:rPr>
              <w:t xml:space="preserve"> Passez à l'option B (Services d'accouchement)]</w:t>
            </w:r>
          </w:p>
        </w:tc>
      </w:tr>
      <w:tr w:rsidR="00211201" w:rsidRPr="000357DC" w14:paraId="62163084" w14:textId="77777777" w:rsidTr="00211201">
        <w:tblPrEx>
          <w:jc w:val="left"/>
        </w:tblPrEx>
        <w:trPr>
          <w:gridAfter w:val="2"/>
          <w:wAfter w:w="24" w:type="dxa"/>
          <w:trHeight w:val="20"/>
        </w:trPr>
        <w:tc>
          <w:tcPr>
            <w:tcW w:w="560" w:type="dxa"/>
            <w:gridSpan w:val="2"/>
          </w:tcPr>
          <w:p w14:paraId="624E2F1C"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32DF9537" w14:textId="5EB3238E"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Enregistrement</w:t>
            </w:r>
          </w:p>
        </w:tc>
        <w:tc>
          <w:tcPr>
            <w:tcW w:w="1840" w:type="dxa"/>
            <w:vAlign w:val="center"/>
          </w:tcPr>
          <w:p w14:paraId="466C2E54" w14:textId="2CB051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F3A3411" w14:textId="16290C0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6EC4B11"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22088B51" w14:textId="37DF334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CD5687C"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7F0D97B4" w14:textId="77777777" w:rsidTr="00211201">
        <w:tblPrEx>
          <w:jc w:val="left"/>
        </w:tblPrEx>
        <w:trPr>
          <w:gridAfter w:val="2"/>
          <w:wAfter w:w="24" w:type="dxa"/>
          <w:trHeight w:val="20"/>
        </w:trPr>
        <w:tc>
          <w:tcPr>
            <w:tcW w:w="560" w:type="dxa"/>
            <w:gridSpan w:val="2"/>
          </w:tcPr>
          <w:p w14:paraId="20263AA6"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75A4BD28" w14:textId="1967D9A0"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Examen physique</w:t>
            </w:r>
          </w:p>
        </w:tc>
        <w:tc>
          <w:tcPr>
            <w:tcW w:w="1840" w:type="dxa"/>
            <w:vAlign w:val="center"/>
          </w:tcPr>
          <w:p w14:paraId="4BF992FA" w14:textId="6A0CA1B8"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0886CF1" w14:textId="01A5062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CC83783"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8066DE3" w14:textId="32E9FF1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9B27A60"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47D926C2" w14:textId="77777777" w:rsidTr="00211201">
        <w:tblPrEx>
          <w:jc w:val="left"/>
        </w:tblPrEx>
        <w:trPr>
          <w:gridAfter w:val="2"/>
          <w:wAfter w:w="24" w:type="dxa"/>
          <w:trHeight w:val="20"/>
        </w:trPr>
        <w:tc>
          <w:tcPr>
            <w:tcW w:w="560" w:type="dxa"/>
            <w:gridSpan w:val="2"/>
          </w:tcPr>
          <w:p w14:paraId="74A2978F"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1C9D4C73" w14:textId="40149D33"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de poids</w:t>
            </w:r>
          </w:p>
        </w:tc>
        <w:tc>
          <w:tcPr>
            <w:tcW w:w="1840" w:type="dxa"/>
            <w:vAlign w:val="center"/>
          </w:tcPr>
          <w:p w14:paraId="598AA939" w14:textId="55EC68BA"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78ADA8E" w14:textId="697A9C9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4EF542C"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C7D0CFA" w14:textId="1FD56BE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467A95C"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3092D0D7" w14:textId="77777777" w:rsidTr="00211201">
        <w:tblPrEx>
          <w:jc w:val="left"/>
        </w:tblPrEx>
        <w:trPr>
          <w:gridAfter w:val="2"/>
          <w:wAfter w:w="24" w:type="dxa"/>
          <w:trHeight w:val="20"/>
        </w:trPr>
        <w:tc>
          <w:tcPr>
            <w:tcW w:w="560" w:type="dxa"/>
            <w:gridSpan w:val="2"/>
          </w:tcPr>
          <w:p w14:paraId="1B69B604"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417866BC" w14:textId="71DF91B4"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Mesure de la tension artérielle</w:t>
            </w:r>
          </w:p>
        </w:tc>
        <w:tc>
          <w:tcPr>
            <w:tcW w:w="1840" w:type="dxa"/>
            <w:vAlign w:val="center"/>
          </w:tcPr>
          <w:p w14:paraId="430A0560" w14:textId="59992EBE"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727D0DDC" w14:textId="64A3273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289B6E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83A4057" w14:textId="6224039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DC31895"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72B67677" w14:textId="77777777" w:rsidTr="00211201">
        <w:tblPrEx>
          <w:jc w:val="left"/>
        </w:tblPrEx>
        <w:trPr>
          <w:gridAfter w:val="2"/>
          <w:wAfter w:w="24" w:type="dxa"/>
          <w:trHeight w:val="20"/>
        </w:trPr>
        <w:tc>
          <w:tcPr>
            <w:tcW w:w="560" w:type="dxa"/>
            <w:gridSpan w:val="2"/>
          </w:tcPr>
          <w:p w14:paraId="11598269"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31ECA0B4" w14:textId="28E5A0F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Examen de l'abdomen</w:t>
            </w:r>
          </w:p>
        </w:tc>
        <w:tc>
          <w:tcPr>
            <w:tcW w:w="1840" w:type="dxa"/>
            <w:vAlign w:val="center"/>
          </w:tcPr>
          <w:p w14:paraId="5DDDF9D2" w14:textId="1AAA311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7C5E4BA" w14:textId="0E2AF20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DE47B93"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7165A598" w14:textId="20942E9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38EA756"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2F7C0E7D" w14:textId="77777777" w:rsidTr="00211201">
        <w:tblPrEx>
          <w:jc w:val="left"/>
        </w:tblPrEx>
        <w:trPr>
          <w:gridAfter w:val="2"/>
          <w:wAfter w:w="24" w:type="dxa"/>
          <w:trHeight w:val="20"/>
        </w:trPr>
        <w:tc>
          <w:tcPr>
            <w:tcW w:w="560" w:type="dxa"/>
            <w:gridSpan w:val="2"/>
          </w:tcPr>
          <w:p w14:paraId="70B9AAFE"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1DE1BDF3" w14:textId="0C5D5098"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Traitement des signes de danger</w:t>
            </w:r>
          </w:p>
        </w:tc>
        <w:tc>
          <w:tcPr>
            <w:tcW w:w="1840" w:type="dxa"/>
            <w:vAlign w:val="center"/>
          </w:tcPr>
          <w:p w14:paraId="7840C780" w14:textId="6FCB4E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68326A7D" w14:textId="6597746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12C3A5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8C60766" w14:textId="7E58AC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016A31A"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00D6E1F3" w14:textId="77777777" w:rsidTr="00211201">
        <w:tblPrEx>
          <w:jc w:val="left"/>
        </w:tblPrEx>
        <w:trPr>
          <w:gridAfter w:val="2"/>
          <w:wAfter w:w="24" w:type="dxa"/>
          <w:trHeight w:val="20"/>
        </w:trPr>
        <w:tc>
          <w:tcPr>
            <w:tcW w:w="560" w:type="dxa"/>
            <w:gridSpan w:val="2"/>
          </w:tcPr>
          <w:p w14:paraId="33256266"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3C3CBA1F" w14:textId="72E98C6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Supplémentation en fer acide folique</w:t>
            </w:r>
          </w:p>
        </w:tc>
        <w:tc>
          <w:tcPr>
            <w:tcW w:w="1840" w:type="dxa"/>
            <w:vAlign w:val="center"/>
          </w:tcPr>
          <w:p w14:paraId="00BD13A7" w14:textId="2AE01B4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70A79FB8" w14:textId="7283310E"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9A73C92"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FCB939E" w14:textId="2DFDE41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FEAE16D"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055298D4" w14:textId="77777777" w:rsidTr="00211201">
        <w:tblPrEx>
          <w:jc w:val="left"/>
        </w:tblPrEx>
        <w:trPr>
          <w:gridAfter w:val="2"/>
          <w:wAfter w:w="24" w:type="dxa"/>
          <w:trHeight w:val="20"/>
        </w:trPr>
        <w:tc>
          <w:tcPr>
            <w:tcW w:w="560" w:type="dxa"/>
            <w:gridSpan w:val="2"/>
          </w:tcPr>
          <w:p w14:paraId="0897FF18"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4A21F93C" w14:textId="04BCBD5E"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Réalisation d'un test d'hémoglobines</w:t>
            </w:r>
          </w:p>
        </w:tc>
        <w:tc>
          <w:tcPr>
            <w:tcW w:w="1840" w:type="dxa"/>
            <w:vAlign w:val="center"/>
          </w:tcPr>
          <w:p w14:paraId="14635182" w14:textId="00251A7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13AB27B" w14:textId="2A74BFE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3DDF2C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74B66FF6" w14:textId="5BF248F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5F223C2"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7D3EE46E" w14:textId="77777777" w:rsidTr="00211201">
        <w:tblPrEx>
          <w:jc w:val="left"/>
        </w:tblPrEx>
        <w:trPr>
          <w:gridAfter w:val="2"/>
          <w:wAfter w:w="24" w:type="dxa"/>
          <w:trHeight w:val="20"/>
        </w:trPr>
        <w:tc>
          <w:tcPr>
            <w:tcW w:w="560" w:type="dxa"/>
            <w:gridSpan w:val="2"/>
          </w:tcPr>
          <w:p w14:paraId="442E069E"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34C0A26E" w14:textId="57B96031"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Recherche d'albumine dans les urines</w:t>
            </w:r>
          </w:p>
        </w:tc>
        <w:tc>
          <w:tcPr>
            <w:tcW w:w="1840" w:type="dxa"/>
            <w:vAlign w:val="center"/>
          </w:tcPr>
          <w:p w14:paraId="5D24374B" w14:textId="78E5603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16A1036" w14:textId="12A8812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CFCCAE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900A6E2" w14:textId="656ED1E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90EF0F5"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540A0B11" w14:textId="77777777" w:rsidTr="00211201">
        <w:tblPrEx>
          <w:jc w:val="left"/>
        </w:tblPrEx>
        <w:trPr>
          <w:gridAfter w:val="2"/>
          <w:wAfter w:w="24" w:type="dxa"/>
          <w:trHeight w:val="20"/>
        </w:trPr>
        <w:tc>
          <w:tcPr>
            <w:tcW w:w="560" w:type="dxa"/>
            <w:gridSpan w:val="2"/>
          </w:tcPr>
          <w:p w14:paraId="5029B14C"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6A83910A" w14:textId="7DAC159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Recherche de sucre dans les urines</w:t>
            </w:r>
          </w:p>
        </w:tc>
        <w:tc>
          <w:tcPr>
            <w:tcW w:w="1840" w:type="dxa"/>
            <w:vAlign w:val="center"/>
          </w:tcPr>
          <w:p w14:paraId="54602411" w14:textId="6776D7D1"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7548E8D" w14:textId="55424B6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1ED59B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996A40F" w14:textId="6B53D6DB"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320953D"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01F6F744" w14:textId="77777777" w:rsidTr="00211201">
        <w:tblPrEx>
          <w:jc w:val="left"/>
        </w:tblPrEx>
        <w:trPr>
          <w:gridAfter w:val="2"/>
          <w:wAfter w:w="24" w:type="dxa"/>
          <w:trHeight w:val="20"/>
        </w:trPr>
        <w:tc>
          <w:tcPr>
            <w:tcW w:w="560" w:type="dxa"/>
            <w:gridSpan w:val="2"/>
          </w:tcPr>
          <w:p w14:paraId="07803961"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5D26033F" w14:textId="4DC5EB65"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grossesse</w:t>
            </w:r>
          </w:p>
        </w:tc>
        <w:tc>
          <w:tcPr>
            <w:tcW w:w="1840" w:type="dxa"/>
            <w:vAlign w:val="center"/>
          </w:tcPr>
          <w:p w14:paraId="16576CE5" w14:textId="0A6675F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2F93AF9" w14:textId="17C92A1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E583BA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9F42272" w14:textId="1B5FF97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5DA4787"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219F91DE" w14:textId="77777777" w:rsidTr="00211201">
        <w:tblPrEx>
          <w:jc w:val="left"/>
        </w:tblPrEx>
        <w:trPr>
          <w:gridAfter w:val="2"/>
          <w:wAfter w:w="24" w:type="dxa"/>
          <w:trHeight w:val="20"/>
        </w:trPr>
        <w:tc>
          <w:tcPr>
            <w:tcW w:w="560" w:type="dxa"/>
            <w:gridSpan w:val="2"/>
          </w:tcPr>
          <w:p w14:paraId="35416620"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28F7BCAF" w14:textId="3CE466E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Vaccination contre le téta</w:t>
            </w:r>
            <w:r>
              <w:rPr>
                <w:rFonts w:ascii="Calibri" w:hAnsi="Calibri" w:cs="Calibri"/>
                <w:lang w:val="fr-FR"/>
              </w:rPr>
              <w:t>n</w:t>
            </w:r>
            <w:r w:rsidRPr="00D37CDB">
              <w:rPr>
                <w:rFonts w:ascii="Calibri" w:hAnsi="Calibri" w:cs="Calibri"/>
                <w:lang w:val="fr-FR"/>
              </w:rPr>
              <w:t xml:space="preserve">os </w:t>
            </w:r>
          </w:p>
        </w:tc>
        <w:tc>
          <w:tcPr>
            <w:tcW w:w="1840" w:type="dxa"/>
            <w:vAlign w:val="center"/>
          </w:tcPr>
          <w:p w14:paraId="430E3DFF" w14:textId="4BF2068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46D30DD" w14:textId="1EF20B2B"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BF83DDD"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D6A2E3D" w14:textId="46A330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D7CA3AB"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1EFCEE9A" w14:textId="77777777" w:rsidTr="00211201">
        <w:tblPrEx>
          <w:jc w:val="left"/>
        </w:tblPrEx>
        <w:trPr>
          <w:gridAfter w:val="2"/>
          <w:wAfter w:w="24" w:type="dxa"/>
          <w:trHeight w:val="20"/>
        </w:trPr>
        <w:tc>
          <w:tcPr>
            <w:tcW w:w="560" w:type="dxa"/>
            <w:gridSpan w:val="2"/>
          </w:tcPr>
          <w:p w14:paraId="14985F52"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348D8FC7" w14:textId="214D2E6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Groupage sanguin</w:t>
            </w:r>
          </w:p>
        </w:tc>
        <w:tc>
          <w:tcPr>
            <w:tcW w:w="1840" w:type="dxa"/>
            <w:vAlign w:val="center"/>
          </w:tcPr>
          <w:p w14:paraId="35D1879B" w14:textId="7D78900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24C15A2" w14:textId="153B880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BE6B6E6"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5D038798" w14:textId="27DD989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B75BDBD"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4AE5721A" w14:textId="77777777" w:rsidTr="00211201">
        <w:tblPrEx>
          <w:jc w:val="left"/>
        </w:tblPrEx>
        <w:trPr>
          <w:gridAfter w:val="2"/>
          <w:wAfter w:w="24" w:type="dxa"/>
          <w:trHeight w:val="20"/>
        </w:trPr>
        <w:tc>
          <w:tcPr>
            <w:tcW w:w="560" w:type="dxa"/>
            <w:gridSpan w:val="2"/>
          </w:tcPr>
          <w:p w14:paraId="7701F169"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209735F1" w14:textId="28FAB20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Détermination du facteur Rhésus</w:t>
            </w:r>
          </w:p>
        </w:tc>
        <w:tc>
          <w:tcPr>
            <w:tcW w:w="1840" w:type="dxa"/>
            <w:vAlign w:val="center"/>
          </w:tcPr>
          <w:p w14:paraId="63FD2E7F" w14:textId="7B34510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2EDB713" w14:textId="2114F71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4950DD2"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5401ACB" w14:textId="3C5747A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7509EB5"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679F303A" w14:textId="77777777" w:rsidTr="00211201">
        <w:tblPrEx>
          <w:jc w:val="left"/>
        </w:tblPrEx>
        <w:trPr>
          <w:gridAfter w:val="2"/>
          <w:wAfter w:w="24" w:type="dxa"/>
          <w:trHeight w:val="20"/>
        </w:trPr>
        <w:tc>
          <w:tcPr>
            <w:tcW w:w="560" w:type="dxa"/>
            <w:gridSpan w:val="2"/>
          </w:tcPr>
          <w:p w14:paraId="24B444F9"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32C6DB86" w14:textId="348CE414"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dépistage de la syphilis effectué</w:t>
            </w:r>
          </w:p>
        </w:tc>
        <w:tc>
          <w:tcPr>
            <w:tcW w:w="1840" w:type="dxa"/>
            <w:vAlign w:val="center"/>
          </w:tcPr>
          <w:p w14:paraId="11E08012" w14:textId="7B65A56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6C9DE497" w14:textId="0586DC9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0575B96"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2613E2B" w14:textId="21C9A96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79AC5B2"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520FC929" w14:textId="77777777" w:rsidTr="00211201">
        <w:tblPrEx>
          <w:jc w:val="left"/>
        </w:tblPrEx>
        <w:trPr>
          <w:gridAfter w:val="2"/>
          <w:wAfter w:w="24" w:type="dxa"/>
          <w:trHeight w:val="20"/>
        </w:trPr>
        <w:tc>
          <w:tcPr>
            <w:tcW w:w="560" w:type="dxa"/>
            <w:gridSpan w:val="2"/>
          </w:tcPr>
          <w:p w14:paraId="07869DD7"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5261FB8C" w14:textId="1C16A0D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dépistage du VIH effectué</w:t>
            </w:r>
          </w:p>
        </w:tc>
        <w:tc>
          <w:tcPr>
            <w:tcW w:w="1840" w:type="dxa"/>
            <w:vAlign w:val="center"/>
          </w:tcPr>
          <w:p w14:paraId="13FC1DC7" w14:textId="5073D93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A0F0EB2" w14:textId="0761BB5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EB38D5E"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09432CAA" w14:textId="4B5C21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1151D3E"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6B22E2BB" w14:textId="77777777" w:rsidTr="00211201">
        <w:tblPrEx>
          <w:jc w:val="left"/>
        </w:tblPrEx>
        <w:trPr>
          <w:gridAfter w:val="2"/>
          <w:wAfter w:w="24" w:type="dxa"/>
          <w:trHeight w:val="20"/>
        </w:trPr>
        <w:tc>
          <w:tcPr>
            <w:tcW w:w="560" w:type="dxa"/>
            <w:gridSpan w:val="2"/>
          </w:tcPr>
          <w:p w14:paraId="3142A4C1"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64B7530F" w14:textId="2B244BB1"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Prélévement vaginal effectué</w:t>
            </w:r>
          </w:p>
        </w:tc>
        <w:tc>
          <w:tcPr>
            <w:tcW w:w="1840" w:type="dxa"/>
            <w:vAlign w:val="center"/>
          </w:tcPr>
          <w:p w14:paraId="67FA4335" w14:textId="287F826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6F14384" w14:textId="3EBB5A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0B7CAB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55E884F4" w14:textId="348CB919"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4416094"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6D02E221" w14:textId="77777777" w:rsidTr="00211201">
        <w:tblPrEx>
          <w:jc w:val="left"/>
        </w:tblPrEx>
        <w:trPr>
          <w:gridAfter w:val="2"/>
          <w:wAfter w:w="24" w:type="dxa"/>
          <w:trHeight w:val="20"/>
        </w:trPr>
        <w:tc>
          <w:tcPr>
            <w:tcW w:w="560" w:type="dxa"/>
            <w:gridSpan w:val="2"/>
          </w:tcPr>
          <w:p w14:paraId="57CA9C33"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12D73562" w14:textId="2A78900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sz w:val="18"/>
                <w:szCs w:val="18"/>
                <w:lang w:val="fr-FR"/>
              </w:rPr>
              <w:t>Déparasitage</w:t>
            </w:r>
          </w:p>
        </w:tc>
        <w:tc>
          <w:tcPr>
            <w:tcW w:w="1840" w:type="dxa"/>
            <w:vAlign w:val="center"/>
          </w:tcPr>
          <w:p w14:paraId="6527B6CF" w14:textId="15A5B59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F9D049B" w14:textId="1133727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5C68D3F"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2D2562AF" w14:textId="7DBA08B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E47A147"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7BC9C4BE" w14:textId="77777777" w:rsidTr="00211201">
        <w:tblPrEx>
          <w:jc w:val="left"/>
        </w:tblPrEx>
        <w:trPr>
          <w:gridAfter w:val="2"/>
          <w:wAfter w:w="24" w:type="dxa"/>
          <w:trHeight w:val="20"/>
        </w:trPr>
        <w:tc>
          <w:tcPr>
            <w:tcW w:w="560" w:type="dxa"/>
            <w:gridSpan w:val="2"/>
          </w:tcPr>
          <w:p w14:paraId="2A64DB2F"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7A3952F1" w14:textId="6E3953DF"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en charge des complications de la grossesse</w:t>
            </w:r>
          </w:p>
        </w:tc>
        <w:tc>
          <w:tcPr>
            <w:tcW w:w="1840" w:type="dxa"/>
            <w:vAlign w:val="center"/>
          </w:tcPr>
          <w:p w14:paraId="042FE296" w14:textId="64ECCF4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C1451DC" w14:textId="6BD9F58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29535B1"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6139C029" w14:textId="23ACD7C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F8DBE48"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5557A53C" w14:textId="77777777" w:rsidTr="00211201">
        <w:tblPrEx>
          <w:jc w:val="left"/>
        </w:tblPrEx>
        <w:trPr>
          <w:gridAfter w:val="2"/>
          <w:wAfter w:w="24" w:type="dxa"/>
          <w:trHeight w:val="20"/>
        </w:trPr>
        <w:tc>
          <w:tcPr>
            <w:tcW w:w="560" w:type="dxa"/>
            <w:gridSpan w:val="2"/>
          </w:tcPr>
          <w:p w14:paraId="531A3A06"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3030D71D" w14:textId="2853863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en charge de l'anémie sévère</w:t>
            </w:r>
          </w:p>
        </w:tc>
        <w:tc>
          <w:tcPr>
            <w:tcW w:w="1840" w:type="dxa"/>
            <w:vAlign w:val="center"/>
          </w:tcPr>
          <w:p w14:paraId="5CB952B1" w14:textId="38DE5C2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CA6445D" w14:textId="45816DB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1998B7D"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A88FCE0" w14:textId="115A54B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459D546"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2C5B21E7" w14:textId="77777777" w:rsidTr="00211201">
        <w:tblPrEx>
          <w:jc w:val="left"/>
        </w:tblPrEx>
        <w:trPr>
          <w:gridAfter w:val="2"/>
          <w:wAfter w:w="24" w:type="dxa"/>
          <w:trHeight w:val="20"/>
        </w:trPr>
        <w:tc>
          <w:tcPr>
            <w:tcW w:w="560" w:type="dxa"/>
            <w:gridSpan w:val="2"/>
          </w:tcPr>
          <w:p w14:paraId="5C80DF2B"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56FE659D" w14:textId="27512E6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en nutrition</w:t>
            </w:r>
          </w:p>
        </w:tc>
        <w:tc>
          <w:tcPr>
            <w:tcW w:w="1840" w:type="dxa"/>
            <w:vAlign w:val="center"/>
          </w:tcPr>
          <w:p w14:paraId="788D0E93" w14:textId="51704DB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67515BC" w14:textId="5C6234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4CFC2B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16D8BCC" w14:textId="3E8611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298D61F"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4D6B4445" w14:textId="77777777" w:rsidTr="00211201">
        <w:tblPrEx>
          <w:jc w:val="left"/>
        </w:tblPrEx>
        <w:trPr>
          <w:gridAfter w:val="2"/>
          <w:wAfter w:w="24" w:type="dxa"/>
          <w:trHeight w:val="20"/>
        </w:trPr>
        <w:tc>
          <w:tcPr>
            <w:tcW w:w="560" w:type="dxa"/>
            <w:gridSpan w:val="2"/>
          </w:tcPr>
          <w:p w14:paraId="274A492A"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67E5A9CC" w14:textId="706EA66B"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 xml:space="preserve">Conseils de préparation à l’accouchement </w:t>
            </w:r>
          </w:p>
        </w:tc>
        <w:tc>
          <w:tcPr>
            <w:tcW w:w="1840" w:type="dxa"/>
            <w:vAlign w:val="center"/>
          </w:tcPr>
          <w:p w14:paraId="70AFD345" w14:textId="384A3E00"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448E7F1" w14:textId="13396B0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BF6D55B"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6763BE80" w14:textId="1CCAD98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8902869"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13CDB33C" w14:textId="77777777" w:rsidTr="00211201">
        <w:tblPrEx>
          <w:jc w:val="left"/>
        </w:tblPrEx>
        <w:trPr>
          <w:gridAfter w:val="2"/>
          <w:wAfter w:w="24" w:type="dxa"/>
          <w:trHeight w:val="20"/>
        </w:trPr>
        <w:tc>
          <w:tcPr>
            <w:tcW w:w="560" w:type="dxa"/>
            <w:gridSpan w:val="2"/>
          </w:tcPr>
          <w:p w14:paraId="4717CAB3"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76C8124F" w14:textId="5FF3581F"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sur l’avortement sécurisé</w:t>
            </w:r>
          </w:p>
        </w:tc>
        <w:tc>
          <w:tcPr>
            <w:tcW w:w="1840" w:type="dxa"/>
            <w:vAlign w:val="center"/>
          </w:tcPr>
          <w:p w14:paraId="7473665E" w14:textId="2D07296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A2B2627" w14:textId="06CBC10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4635F57"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634D56C8" w14:textId="51B8683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907301E"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36EB87F9" w14:textId="77777777" w:rsidTr="00211201">
        <w:tblPrEx>
          <w:jc w:val="left"/>
        </w:tblPrEx>
        <w:trPr>
          <w:gridAfter w:val="2"/>
          <w:wAfter w:w="24" w:type="dxa"/>
          <w:trHeight w:val="20"/>
        </w:trPr>
        <w:tc>
          <w:tcPr>
            <w:tcW w:w="560" w:type="dxa"/>
            <w:gridSpan w:val="2"/>
          </w:tcPr>
          <w:p w14:paraId="6064DB4F"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183E5485" w14:textId="158883D7"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en PF</w:t>
            </w:r>
          </w:p>
        </w:tc>
        <w:tc>
          <w:tcPr>
            <w:tcW w:w="1840" w:type="dxa"/>
            <w:vAlign w:val="center"/>
          </w:tcPr>
          <w:p w14:paraId="2A3D3E98" w14:textId="2A82841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A97239D" w14:textId="6C12EB4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33E0211"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5CE243AE" w14:textId="2CD8089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F4B4D90"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377F1F05" w14:textId="77777777" w:rsidTr="00211201">
        <w:tblPrEx>
          <w:jc w:val="left"/>
        </w:tblPrEx>
        <w:trPr>
          <w:gridAfter w:val="2"/>
          <w:wAfter w:w="24" w:type="dxa"/>
          <w:trHeight w:val="20"/>
        </w:trPr>
        <w:tc>
          <w:tcPr>
            <w:tcW w:w="560" w:type="dxa"/>
            <w:gridSpan w:val="2"/>
          </w:tcPr>
          <w:p w14:paraId="26AF6453"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3" w:type="dxa"/>
            <w:vAlign w:val="center"/>
          </w:tcPr>
          <w:p w14:paraId="31A898BF" w14:textId="31369C2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 xml:space="preserve">Conseils sur </w:t>
            </w:r>
            <w:r w:rsidRPr="00016B1B">
              <w:rPr>
                <w:rFonts w:ascii="Calibri" w:hAnsi="Calibri" w:cs="Calibri"/>
                <w:lang w:val="fr-FR"/>
              </w:rPr>
              <w:t>l’accouchement en</w:t>
            </w:r>
            <w:r w:rsidRPr="00D37CDB">
              <w:rPr>
                <w:rFonts w:ascii="Calibri" w:hAnsi="Calibri" w:cs="Calibri"/>
                <w:lang w:val="fr-FR"/>
              </w:rPr>
              <w:t xml:space="preserve"> structure sanitaire </w:t>
            </w:r>
          </w:p>
        </w:tc>
        <w:tc>
          <w:tcPr>
            <w:tcW w:w="1840" w:type="dxa"/>
            <w:vAlign w:val="center"/>
          </w:tcPr>
          <w:p w14:paraId="2BF8B400" w14:textId="76CE329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7F1E2AF4" w14:textId="5F77AB5D"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362D35E"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1539963" w14:textId="0CF5E6D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F303572" w14:textId="77777777" w:rsidR="00117F6A" w:rsidRPr="000357DC" w:rsidRDefault="00117F6A" w:rsidP="00117F6A">
            <w:pPr>
              <w:jc w:val="center"/>
              <w:rPr>
                <w:rFonts w:ascii="Arial" w:eastAsia="Arial Narrow" w:hAnsi="Arial" w:cs="Arial"/>
                <w:szCs w:val="20"/>
                <w:lang w:val="fr-FR" w:bidi="hi-IN"/>
              </w:rPr>
            </w:pPr>
          </w:p>
        </w:tc>
      </w:tr>
      <w:tr w:rsidR="00117F6A" w:rsidRPr="00AA1CC3" w14:paraId="032DDCC8" w14:textId="77777777" w:rsidTr="00211201">
        <w:tblPrEx>
          <w:jc w:val="left"/>
          <w:tblPrExChange w:id="1418" w:author="ZAIDOU Mouhammad" w:date="2024-10-19T19:42:00Z">
            <w:tblPrEx>
              <w:jc w:val="left"/>
            </w:tblPrEx>
          </w:tblPrExChange>
        </w:tblPrEx>
        <w:trPr>
          <w:gridAfter w:val="2"/>
          <w:wAfter w:w="24" w:type="dxa"/>
          <w:trHeight w:val="397"/>
          <w:trPrChange w:id="1419" w:author="ZAIDOU Mouhammad" w:date="2024-10-19T19:42:00Z">
            <w:trPr>
              <w:gridAfter w:val="2"/>
              <w:wAfter w:w="7" w:type="dxa"/>
              <w:trHeight w:val="397"/>
            </w:trPr>
          </w:trPrChange>
        </w:trPr>
        <w:tc>
          <w:tcPr>
            <w:tcW w:w="10461" w:type="dxa"/>
            <w:gridSpan w:val="10"/>
            <w:shd w:val="clear" w:color="auto" w:fill="DEEAF6" w:themeFill="accent1" w:themeFillTint="33"/>
            <w:vAlign w:val="center"/>
            <w:tcPrChange w:id="1420" w:author="ZAIDOU Mouhammad" w:date="2024-10-19T19:42:00Z">
              <w:tcPr>
                <w:tcW w:w="10478" w:type="dxa"/>
                <w:gridSpan w:val="23"/>
                <w:shd w:val="clear" w:color="auto" w:fill="DEEAF6" w:themeFill="accent1" w:themeFillTint="33"/>
                <w:vAlign w:val="center"/>
              </w:tcPr>
            </w:tcPrChange>
          </w:tcPr>
          <w:p w14:paraId="5F240056" w14:textId="43786937" w:rsidR="00117F6A" w:rsidRPr="000357DC" w:rsidRDefault="00117F6A" w:rsidP="00EC5256">
            <w:pPr>
              <w:rPr>
                <w:rFonts w:ascii="Arial" w:eastAsia="Arial Narrow" w:hAnsi="Arial" w:cs="Arial"/>
                <w:szCs w:val="20"/>
                <w:lang w:val="fr-FR" w:bidi="hi-IN"/>
              </w:rPr>
            </w:pPr>
            <w:r w:rsidRPr="00D37CDB">
              <w:rPr>
                <w:rFonts w:ascii="Calibri" w:eastAsia="Arial Narrow" w:hAnsi="Calibri" w:cs="Calibri"/>
                <w:noProof/>
                <w:spacing w:val="-2"/>
                <w:szCs w:val="20"/>
                <w:lang w:val="fr-FR" w:eastAsia="en-IN" w:bidi="hi-IN"/>
              </w:rPr>
              <w:t xml:space="preserve"> </w:t>
            </w:r>
            <w:r w:rsidRPr="00D37CDB">
              <w:rPr>
                <w:rFonts w:ascii="Calibri" w:hAnsi="Calibri" w:cs="Calibri"/>
                <w:b/>
                <w:bCs/>
                <w:szCs w:val="20"/>
                <w:lang w:val="fr-FR"/>
              </w:rPr>
              <w:t>B. Services d'accouchement  [</w:t>
            </w:r>
            <w:r w:rsidR="00154DD5" w:rsidRPr="00D37CDB">
              <w:rPr>
                <w:rFonts w:ascii="Calibri" w:hAnsi="Calibri" w:cs="Calibri"/>
                <w:b/>
                <w:bCs/>
                <w:szCs w:val="20"/>
                <w:lang w:val="fr-FR"/>
              </w:rPr>
              <w:t>Si</w:t>
            </w:r>
            <w:r w:rsidR="00154DD5">
              <w:rPr>
                <w:rFonts w:ascii="Calibri" w:hAnsi="Calibri" w:cs="Calibri"/>
                <w:b/>
                <w:bCs/>
                <w:szCs w:val="20"/>
                <w:lang w:val="fr-FR"/>
              </w:rPr>
              <w:t xml:space="preserve"> « Oui » compléter la ligne ; Si « </w:t>
            </w:r>
            <w:r w:rsidR="00154DD5" w:rsidRPr="00D37CDB">
              <w:rPr>
                <w:rFonts w:ascii="Calibri" w:hAnsi="Calibri" w:cs="Calibri"/>
                <w:b/>
                <w:bCs/>
                <w:szCs w:val="20"/>
                <w:lang w:val="fr-FR"/>
              </w:rPr>
              <w:t>Non</w:t>
            </w:r>
            <w:r w:rsidR="00154DD5">
              <w:rPr>
                <w:rFonts w:ascii="Calibri" w:hAnsi="Calibri" w:cs="Calibri"/>
                <w:b/>
                <w:bCs/>
                <w:szCs w:val="20"/>
                <w:lang w:val="fr-FR"/>
              </w:rPr>
              <w:t> »</w:t>
            </w:r>
            <w:r w:rsidR="00154DD5" w:rsidRPr="00D37CDB">
              <w:rPr>
                <w:rFonts w:ascii="Calibri" w:hAnsi="Calibri" w:cs="Calibri"/>
                <w:b/>
                <w:bCs/>
                <w:szCs w:val="20"/>
                <w:lang w:val="fr-FR"/>
              </w:rPr>
              <w:t xml:space="preserve"> Passez </w:t>
            </w:r>
            <w:r w:rsidRPr="00D37CDB">
              <w:rPr>
                <w:rFonts w:ascii="Calibri" w:hAnsi="Calibri" w:cs="Calibri"/>
                <w:b/>
                <w:bCs/>
                <w:szCs w:val="20"/>
                <w:lang w:val="fr-FR"/>
              </w:rPr>
              <w:t>à l'option C (Services postnatals)]</w:t>
            </w:r>
          </w:p>
        </w:tc>
      </w:tr>
      <w:tr w:rsidR="00211201" w:rsidRPr="000357DC" w14:paraId="68C610AD" w14:textId="77777777" w:rsidTr="00211201">
        <w:tblPrEx>
          <w:jc w:val="left"/>
        </w:tblPrEx>
        <w:trPr>
          <w:gridAfter w:val="2"/>
          <w:wAfter w:w="24" w:type="dxa"/>
          <w:trHeight w:val="20"/>
        </w:trPr>
        <w:tc>
          <w:tcPr>
            <w:tcW w:w="560" w:type="dxa"/>
            <w:gridSpan w:val="2"/>
          </w:tcPr>
          <w:p w14:paraId="60C7578A"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5A762C30" w14:textId="1B13087E"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Accouchement Normal</w:t>
            </w:r>
          </w:p>
        </w:tc>
        <w:tc>
          <w:tcPr>
            <w:tcW w:w="1840" w:type="dxa"/>
            <w:vAlign w:val="center"/>
          </w:tcPr>
          <w:p w14:paraId="028A0C3A" w14:textId="71552D5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503B7EF" w14:textId="6BB85D7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AB3FB67"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65C09C5C" w14:textId="1AE6340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93B7361" w14:textId="77777777" w:rsidR="005679BE" w:rsidRPr="000357DC" w:rsidRDefault="005679BE" w:rsidP="005679BE">
            <w:pPr>
              <w:jc w:val="center"/>
              <w:rPr>
                <w:rFonts w:ascii="Arial" w:eastAsia="Arial Narrow" w:hAnsi="Arial" w:cs="Arial"/>
                <w:szCs w:val="20"/>
                <w:lang w:val="fr-FR" w:bidi="hi-IN"/>
              </w:rPr>
            </w:pPr>
          </w:p>
        </w:tc>
      </w:tr>
      <w:tr w:rsidR="00211201" w:rsidRPr="00760CD1" w14:paraId="3273EEA1" w14:textId="77777777" w:rsidTr="004462D5">
        <w:tblPrEx>
          <w:jc w:val="left"/>
        </w:tblPrEx>
        <w:trPr>
          <w:cantSplit/>
          <w:trHeight w:val="20"/>
          <w:ins w:id="1421" w:author="ZAIDOU Mouhammad" w:date="2024-10-19T19:38:00Z"/>
        </w:trPr>
        <w:tc>
          <w:tcPr>
            <w:tcW w:w="560" w:type="dxa"/>
            <w:gridSpan w:val="2"/>
          </w:tcPr>
          <w:p w14:paraId="27EF15D0" w14:textId="33290CE4" w:rsidR="004462D5" w:rsidRPr="00B14DD6" w:rsidRDefault="004462D5">
            <w:pPr>
              <w:rPr>
                <w:ins w:id="1422" w:author="ZAIDOU Mouhammad" w:date="2024-10-19T19:38:00Z"/>
                <w:rFonts w:cstheme="minorHAnsi"/>
                <w:bCs/>
                <w:szCs w:val="20"/>
                <w:lang w:val="fr-FR"/>
              </w:rPr>
              <w:pPrChange w:id="1423" w:author="ZAIDOU Mouhammad" w:date="2024-10-19T19:38:00Z">
                <w:pPr>
                  <w:ind w:left="360"/>
                  <w:jc w:val="right"/>
                </w:pPr>
              </w:pPrChange>
            </w:pPr>
            <w:ins w:id="1424" w:author="ZAIDOU Mouhammad" w:date="2024-10-19T19:38:00Z">
              <w:r>
                <w:rPr>
                  <w:rFonts w:cstheme="minorHAnsi"/>
                  <w:bCs/>
                  <w:szCs w:val="20"/>
                  <w:lang w:val="fr-FR"/>
                </w:rPr>
                <w:t>b.</w:t>
              </w:r>
            </w:ins>
          </w:p>
        </w:tc>
        <w:tc>
          <w:tcPr>
            <w:tcW w:w="2264" w:type="dxa"/>
            <w:vAlign w:val="center"/>
          </w:tcPr>
          <w:p w14:paraId="1A2482AA" w14:textId="77777777" w:rsidR="004462D5" w:rsidRPr="00504735" w:rsidRDefault="004462D5" w:rsidP="00E13526">
            <w:pPr>
              <w:rPr>
                <w:ins w:id="1425" w:author="ZAIDOU Mouhammad" w:date="2024-10-19T19:38:00Z"/>
                <w:rFonts w:cstheme="minorHAnsi"/>
                <w:szCs w:val="20"/>
                <w:lang w:val="fr-FR"/>
              </w:rPr>
            </w:pPr>
            <w:ins w:id="1426" w:author="ZAIDOU Mouhammad" w:date="2024-10-19T19:38:00Z">
              <w:r>
                <w:rPr>
                  <w:rFonts w:eastAsia="Arial Narrow" w:cstheme="minorHAnsi"/>
                  <w:noProof/>
                  <w:spacing w:val="-2"/>
                  <w:szCs w:val="20"/>
                  <w:lang w:val="fr-FR" w:eastAsia="en-IN" w:bidi="hi-IN"/>
                </w:rPr>
                <w:t xml:space="preserve">Quel est le coût de l’accouchement voie basse ? </w:t>
              </w:r>
            </w:ins>
          </w:p>
        </w:tc>
        <w:tc>
          <w:tcPr>
            <w:tcW w:w="1840" w:type="dxa"/>
          </w:tcPr>
          <w:p w14:paraId="05B56CC8" w14:textId="77777777" w:rsidR="004462D5" w:rsidRPr="00504735" w:rsidRDefault="004462D5" w:rsidP="00E13526">
            <w:pPr>
              <w:jc w:val="center"/>
              <w:rPr>
                <w:ins w:id="1427" w:author="ZAIDOU Mouhammad" w:date="2024-10-19T19:38:00Z"/>
                <w:rFonts w:cstheme="minorHAnsi"/>
                <w:bCs/>
                <w:szCs w:val="20"/>
                <w:lang w:val="fr-FR"/>
              </w:rPr>
            </w:pPr>
          </w:p>
        </w:tc>
        <w:tc>
          <w:tcPr>
            <w:tcW w:w="1698" w:type="dxa"/>
          </w:tcPr>
          <w:p w14:paraId="1C1AF0E7" w14:textId="77777777" w:rsidR="004462D5" w:rsidRPr="00504735" w:rsidRDefault="004462D5" w:rsidP="00E13526">
            <w:pPr>
              <w:rPr>
                <w:ins w:id="1428" w:author="ZAIDOU Mouhammad" w:date="2024-10-19T19:38:00Z"/>
                <w:rFonts w:cstheme="minorHAnsi"/>
                <w:bCs/>
                <w:szCs w:val="20"/>
                <w:lang w:val="fr-FR"/>
              </w:rPr>
            </w:pPr>
          </w:p>
        </w:tc>
        <w:tc>
          <w:tcPr>
            <w:tcW w:w="1134" w:type="dxa"/>
          </w:tcPr>
          <w:p w14:paraId="509882E4" w14:textId="77777777" w:rsidR="004462D5" w:rsidRPr="00504735" w:rsidRDefault="004462D5" w:rsidP="00E13526">
            <w:pPr>
              <w:jc w:val="center"/>
              <w:rPr>
                <w:ins w:id="1429" w:author="ZAIDOU Mouhammad" w:date="2024-10-19T19:38:00Z"/>
                <w:rFonts w:cstheme="minorHAnsi"/>
                <w:bCs/>
                <w:szCs w:val="20"/>
                <w:lang w:val="fr-FR"/>
              </w:rPr>
            </w:pPr>
          </w:p>
        </w:tc>
        <w:tc>
          <w:tcPr>
            <w:tcW w:w="2136" w:type="dxa"/>
            <w:gridSpan w:val="2"/>
          </w:tcPr>
          <w:p w14:paraId="05E24EC8" w14:textId="77777777" w:rsidR="004462D5" w:rsidRPr="00504735" w:rsidRDefault="004462D5" w:rsidP="00E13526">
            <w:pPr>
              <w:jc w:val="center"/>
              <w:rPr>
                <w:ins w:id="1430" w:author="ZAIDOU Mouhammad" w:date="2024-10-19T19:38:00Z"/>
                <w:rFonts w:cstheme="minorHAnsi"/>
                <w:bCs/>
                <w:szCs w:val="20"/>
                <w:lang w:val="fr-FR"/>
              </w:rPr>
            </w:pPr>
          </w:p>
        </w:tc>
        <w:tc>
          <w:tcPr>
            <w:tcW w:w="853" w:type="dxa"/>
            <w:gridSpan w:val="4"/>
            <w:vAlign w:val="center"/>
          </w:tcPr>
          <w:p w14:paraId="55F4FBFD" w14:textId="77777777" w:rsidR="004462D5" w:rsidRPr="00504735" w:rsidRDefault="004462D5" w:rsidP="00E13526">
            <w:pPr>
              <w:rPr>
                <w:ins w:id="1431" w:author="ZAIDOU Mouhammad" w:date="2024-10-19T19:38:00Z"/>
                <w:rFonts w:cstheme="minorHAnsi"/>
                <w:bCs/>
                <w:szCs w:val="20"/>
                <w:lang w:val="fr-FR"/>
              </w:rPr>
            </w:pPr>
          </w:p>
        </w:tc>
      </w:tr>
      <w:tr w:rsidR="00211201" w:rsidRPr="000357DC" w14:paraId="3D5264D3" w14:textId="77777777" w:rsidTr="00211201">
        <w:tblPrEx>
          <w:jc w:val="left"/>
        </w:tblPrEx>
        <w:trPr>
          <w:gridAfter w:val="2"/>
          <w:wAfter w:w="24" w:type="dxa"/>
          <w:trHeight w:val="20"/>
        </w:trPr>
        <w:tc>
          <w:tcPr>
            <w:tcW w:w="560" w:type="dxa"/>
            <w:gridSpan w:val="2"/>
          </w:tcPr>
          <w:p w14:paraId="501BCD8A"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55A8FB47" w14:textId="44398318"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Utilisation du partogramme</w:t>
            </w:r>
          </w:p>
        </w:tc>
        <w:tc>
          <w:tcPr>
            <w:tcW w:w="1840" w:type="dxa"/>
            <w:vAlign w:val="center"/>
          </w:tcPr>
          <w:p w14:paraId="4EBCABF5" w14:textId="0C6711B8"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71DB5B0" w14:textId="691F6827"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9CFF90F"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0A9258F1" w14:textId="74EB95B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B6ADAA3"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7608C773" w14:textId="77777777" w:rsidTr="00211201">
        <w:tblPrEx>
          <w:jc w:val="left"/>
        </w:tblPrEx>
        <w:trPr>
          <w:gridAfter w:val="2"/>
          <w:wAfter w:w="24" w:type="dxa"/>
          <w:trHeight w:val="20"/>
        </w:trPr>
        <w:tc>
          <w:tcPr>
            <w:tcW w:w="560" w:type="dxa"/>
            <w:gridSpan w:val="2"/>
          </w:tcPr>
          <w:p w14:paraId="2E3CA905"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682CEF85" w14:textId="6D6707D5"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Gestion active de la troisième phase du travail (GATPA)</w:t>
            </w:r>
          </w:p>
        </w:tc>
        <w:tc>
          <w:tcPr>
            <w:tcW w:w="1840" w:type="dxa"/>
            <w:vAlign w:val="center"/>
          </w:tcPr>
          <w:p w14:paraId="1EED9ED4" w14:textId="0CDC008D"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CF2F8DE" w14:textId="6F0DDDF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0422BED"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759BDD50" w14:textId="020A18AB"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7864B6F"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16916579" w14:textId="77777777" w:rsidTr="00211201">
        <w:tblPrEx>
          <w:jc w:val="left"/>
        </w:tblPrEx>
        <w:trPr>
          <w:gridAfter w:val="2"/>
          <w:wAfter w:w="24" w:type="dxa"/>
          <w:trHeight w:val="20"/>
        </w:trPr>
        <w:tc>
          <w:tcPr>
            <w:tcW w:w="560" w:type="dxa"/>
            <w:gridSpan w:val="2"/>
          </w:tcPr>
          <w:p w14:paraId="10B58DC3"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200C38E0" w14:textId="24A46799"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l'éclampsie</w:t>
            </w:r>
          </w:p>
        </w:tc>
        <w:tc>
          <w:tcPr>
            <w:tcW w:w="1840" w:type="dxa"/>
            <w:vAlign w:val="center"/>
          </w:tcPr>
          <w:p w14:paraId="0FEEA459" w14:textId="5860FF02"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1239BEF" w14:textId="1C23D3FC"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E22031A"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59DDF022" w14:textId="2588366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2523393"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7CE8D75E" w14:textId="77777777" w:rsidTr="00211201">
        <w:tblPrEx>
          <w:jc w:val="left"/>
        </w:tblPrEx>
        <w:trPr>
          <w:gridAfter w:val="2"/>
          <w:wAfter w:w="24" w:type="dxa"/>
          <w:trHeight w:val="20"/>
        </w:trPr>
        <w:tc>
          <w:tcPr>
            <w:tcW w:w="560" w:type="dxa"/>
            <w:gridSpan w:val="2"/>
          </w:tcPr>
          <w:p w14:paraId="10334445"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19CEC045" w14:textId="52271DBD"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la pré-éclampsie</w:t>
            </w:r>
          </w:p>
        </w:tc>
        <w:tc>
          <w:tcPr>
            <w:tcW w:w="1840" w:type="dxa"/>
            <w:vAlign w:val="center"/>
          </w:tcPr>
          <w:p w14:paraId="2BB2C932" w14:textId="759AD3D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4DD4A80" w14:textId="4FBCFC0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87FC0FB"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181B24AB" w14:textId="201E53C5"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45A7289"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4C1EC8E1" w14:textId="77777777" w:rsidTr="00211201">
        <w:tblPrEx>
          <w:jc w:val="left"/>
        </w:tblPrEx>
        <w:trPr>
          <w:gridAfter w:val="2"/>
          <w:wAfter w:w="24" w:type="dxa"/>
          <w:trHeight w:val="20"/>
        </w:trPr>
        <w:tc>
          <w:tcPr>
            <w:tcW w:w="560" w:type="dxa"/>
            <w:gridSpan w:val="2"/>
          </w:tcPr>
          <w:p w14:paraId="01881FF4"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5E3E7369" w14:textId="41ACCE9A"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l'HPP</w:t>
            </w:r>
          </w:p>
        </w:tc>
        <w:tc>
          <w:tcPr>
            <w:tcW w:w="1840" w:type="dxa"/>
            <w:vAlign w:val="center"/>
          </w:tcPr>
          <w:p w14:paraId="1CDE5D96" w14:textId="46806643"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9B90BA7" w14:textId="46DFECE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B00B612"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1555B76B" w14:textId="1791697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46A467C"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192B04F6" w14:textId="77777777" w:rsidTr="00211201">
        <w:tblPrEx>
          <w:jc w:val="left"/>
        </w:tblPrEx>
        <w:trPr>
          <w:gridAfter w:val="2"/>
          <w:wAfter w:w="24" w:type="dxa"/>
          <w:trHeight w:val="20"/>
        </w:trPr>
        <w:tc>
          <w:tcPr>
            <w:tcW w:w="560" w:type="dxa"/>
            <w:gridSpan w:val="2"/>
          </w:tcPr>
          <w:p w14:paraId="36DA8B3E"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791C9473" w14:textId="1D7EB5DA"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Accouchement assisté (ventouse/forceps)</w:t>
            </w:r>
          </w:p>
        </w:tc>
        <w:tc>
          <w:tcPr>
            <w:tcW w:w="1840" w:type="dxa"/>
            <w:vAlign w:val="center"/>
          </w:tcPr>
          <w:p w14:paraId="5877F231" w14:textId="4086B4A5"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C9329BB" w14:textId="0ACCF84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4B49BF1"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1FCF1816" w14:textId="745EA46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6DBCBEC"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0DFE54A2" w14:textId="77777777" w:rsidTr="00211201">
        <w:tblPrEx>
          <w:jc w:val="left"/>
        </w:tblPrEx>
        <w:trPr>
          <w:gridAfter w:val="2"/>
          <w:wAfter w:w="24" w:type="dxa"/>
          <w:trHeight w:val="20"/>
        </w:trPr>
        <w:tc>
          <w:tcPr>
            <w:tcW w:w="560" w:type="dxa"/>
            <w:gridSpan w:val="2"/>
          </w:tcPr>
          <w:p w14:paraId="51354800"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041808E3" w14:textId="21131FC0"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Épisiotomie et suture Déchirure cervicale</w:t>
            </w:r>
          </w:p>
        </w:tc>
        <w:tc>
          <w:tcPr>
            <w:tcW w:w="1840" w:type="dxa"/>
            <w:vAlign w:val="center"/>
          </w:tcPr>
          <w:p w14:paraId="29199A9F" w14:textId="6DD6A623"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64D9B67" w14:textId="5EB083E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A4FAFDB"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5E1A64E9" w14:textId="34C1F4A3"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59E1E54"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0C7D38A5" w14:textId="77777777" w:rsidTr="00211201">
        <w:tblPrEx>
          <w:jc w:val="left"/>
        </w:tblPrEx>
        <w:trPr>
          <w:gridAfter w:val="2"/>
          <w:wAfter w:w="24" w:type="dxa"/>
          <w:trHeight w:val="20"/>
        </w:trPr>
        <w:tc>
          <w:tcPr>
            <w:tcW w:w="560" w:type="dxa"/>
            <w:gridSpan w:val="2"/>
          </w:tcPr>
          <w:p w14:paraId="458B5C86"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0E69573A" w14:textId="75B5BB06"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Antibiotiques IM/IV</w:t>
            </w:r>
          </w:p>
        </w:tc>
        <w:tc>
          <w:tcPr>
            <w:tcW w:w="1840" w:type="dxa"/>
            <w:vAlign w:val="center"/>
          </w:tcPr>
          <w:p w14:paraId="7A43F7AD" w14:textId="0FD2ED6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C819D1D" w14:textId="29E965C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3751F5A"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2F4093EB" w14:textId="79F1437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B775824"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64E831B3" w14:textId="77777777" w:rsidTr="00211201">
        <w:tblPrEx>
          <w:jc w:val="left"/>
        </w:tblPrEx>
        <w:trPr>
          <w:gridAfter w:val="2"/>
          <w:wAfter w:w="24" w:type="dxa"/>
          <w:trHeight w:val="20"/>
        </w:trPr>
        <w:tc>
          <w:tcPr>
            <w:tcW w:w="560" w:type="dxa"/>
            <w:gridSpan w:val="2"/>
          </w:tcPr>
          <w:p w14:paraId="32C4DC0D"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453A9AF7" w14:textId="57D4D0CF"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Furosémide IV</w:t>
            </w:r>
          </w:p>
        </w:tc>
        <w:tc>
          <w:tcPr>
            <w:tcW w:w="1840" w:type="dxa"/>
            <w:vAlign w:val="center"/>
          </w:tcPr>
          <w:p w14:paraId="7457D111" w14:textId="37B67929"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67FC631F" w14:textId="6E52EBA4"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8739678"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65605D3F" w14:textId="7E26D2EF"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CE62A0E"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451DE621" w14:textId="77777777" w:rsidTr="00211201">
        <w:tblPrEx>
          <w:jc w:val="left"/>
        </w:tblPrEx>
        <w:trPr>
          <w:gridAfter w:val="2"/>
          <w:wAfter w:w="24" w:type="dxa"/>
          <w:trHeight w:val="20"/>
        </w:trPr>
        <w:tc>
          <w:tcPr>
            <w:tcW w:w="560" w:type="dxa"/>
            <w:gridSpan w:val="2"/>
          </w:tcPr>
          <w:p w14:paraId="52866C2B"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09F08BF6" w14:textId="1A5B8A51"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Sulfate de magnésium injectable</w:t>
            </w:r>
          </w:p>
        </w:tc>
        <w:tc>
          <w:tcPr>
            <w:tcW w:w="1840" w:type="dxa"/>
            <w:vAlign w:val="center"/>
          </w:tcPr>
          <w:p w14:paraId="6C3603C7" w14:textId="32770B7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6F3BD7F6" w14:textId="1BFEC831"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5D8DD25"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4BA8BA1E" w14:textId="1852C6F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2F8FD66"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74AEEC79" w14:textId="77777777" w:rsidTr="00211201">
        <w:tblPrEx>
          <w:jc w:val="left"/>
        </w:tblPrEx>
        <w:trPr>
          <w:gridAfter w:val="2"/>
          <w:wAfter w:w="24" w:type="dxa"/>
          <w:trHeight w:val="20"/>
        </w:trPr>
        <w:tc>
          <w:tcPr>
            <w:tcW w:w="560" w:type="dxa"/>
            <w:gridSpan w:val="2"/>
          </w:tcPr>
          <w:p w14:paraId="033EE120"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1E4F2C4B" w14:textId="44D5F53B"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Tocolytiques pour le travail prématuré</w:t>
            </w:r>
          </w:p>
        </w:tc>
        <w:tc>
          <w:tcPr>
            <w:tcW w:w="1840" w:type="dxa"/>
            <w:vAlign w:val="center"/>
          </w:tcPr>
          <w:p w14:paraId="5E62FE68" w14:textId="3AA87A74"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6C6BF5D" w14:textId="6C6E83D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1A8159F"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08524F81" w14:textId="66C5995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8C0BA10"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3D1AB319" w14:textId="77777777" w:rsidTr="00211201">
        <w:tblPrEx>
          <w:jc w:val="left"/>
        </w:tblPrEx>
        <w:trPr>
          <w:gridAfter w:val="2"/>
          <w:wAfter w:w="24" w:type="dxa"/>
          <w:trHeight w:val="20"/>
        </w:trPr>
        <w:tc>
          <w:tcPr>
            <w:tcW w:w="560" w:type="dxa"/>
            <w:gridSpan w:val="2"/>
          </w:tcPr>
          <w:p w14:paraId="4DD8C563"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10193C50" w14:textId="5F2DADED"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Stéroïdes pour le travail prématuré</w:t>
            </w:r>
          </w:p>
        </w:tc>
        <w:tc>
          <w:tcPr>
            <w:tcW w:w="1840" w:type="dxa"/>
            <w:vAlign w:val="center"/>
          </w:tcPr>
          <w:p w14:paraId="332B7845" w14:textId="45977EC9"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5B1B32E" w14:textId="5FE7AE0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D33A376"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31129EBD" w14:textId="560B0CB1"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2608D55"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7AA45918" w14:textId="77777777" w:rsidTr="00211201">
        <w:tblPrEx>
          <w:jc w:val="left"/>
        </w:tblPrEx>
        <w:trPr>
          <w:gridAfter w:val="2"/>
          <w:wAfter w:w="24" w:type="dxa"/>
          <w:trHeight w:val="20"/>
        </w:trPr>
        <w:tc>
          <w:tcPr>
            <w:tcW w:w="560" w:type="dxa"/>
            <w:gridSpan w:val="2"/>
          </w:tcPr>
          <w:p w14:paraId="1F86A03F"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3" w:type="dxa"/>
            <w:vAlign w:val="center"/>
          </w:tcPr>
          <w:p w14:paraId="0ABE4DF5" w14:textId="76764099"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Retrait manuel du placenta</w:t>
            </w:r>
          </w:p>
        </w:tc>
        <w:tc>
          <w:tcPr>
            <w:tcW w:w="1840" w:type="dxa"/>
            <w:vAlign w:val="center"/>
          </w:tcPr>
          <w:p w14:paraId="41C164E7" w14:textId="00F2C237"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348D4E6" w14:textId="7C11584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C1C5360"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35B738DB" w14:textId="40745A4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10CFF20"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4F7BD05E" w14:textId="77777777" w:rsidTr="00211201">
        <w:tblPrEx>
          <w:jc w:val="left"/>
        </w:tblPrEx>
        <w:trPr>
          <w:trHeight w:val="20"/>
          <w:ins w:id="1432" w:author="ZAIDOU Mouhammad" w:date="2024-10-19T19:41:00Z"/>
        </w:trPr>
        <w:tc>
          <w:tcPr>
            <w:tcW w:w="560" w:type="dxa"/>
            <w:gridSpan w:val="2"/>
          </w:tcPr>
          <w:p w14:paraId="3B407651" w14:textId="77777777" w:rsidR="004462D5" w:rsidRPr="00EC5256" w:rsidRDefault="004462D5" w:rsidP="004462D5">
            <w:pPr>
              <w:pStyle w:val="Paragraphedeliste"/>
              <w:numPr>
                <w:ilvl w:val="0"/>
                <w:numId w:val="12"/>
              </w:numPr>
              <w:jc w:val="center"/>
              <w:rPr>
                <w:ins w:id="1433" w:author="ZAIDOU Mouhammad" w:date="2024-10-19T19:41:00Z"/>
                <w:rFonts w:ascii="Calibri" w:eastAsia="Arial Narrow" w:hAnsi="Calibri" w:cs="Calibri"/>
                <w:spacing w:val="-2"/>
                <w:szCs w:val="20"/>
                <w:lang w:val="fr-FR" w:bidi="hi-IN"/>
              </w:rPr>
            </w:pPr>
          </w:p>
        </w:tc>
        <w:tc>
          <w:tcPr>
            <w:tcW w:w="2264" w:type="dxa"/>
            <w:vAlign w:val="center"/>
          </w:tcPr>
          <w:p w14:paraId="3307CB02" w14:textId="6F1D4734" w:rsidR="004462D5" w:rsidRPr="00D37CDB" w:rsidRDefault="004462D5" w:rsidP="004462D5">
            <w:pPr>
              <w:rPr>
                <w:ins w:id="1434" w:author="ZAIDOU Mouhammad" w:date="2024-10-19T19:41:00Z"/>
                <w:rFonts w:ascii="Calibri" w:hAnsi="Calibri" w:cs="Calibri"/>
                <w:lang w:val="fr-FR"/>
              </w:rPr>
            </w:pPr>
            <w:ins w:id="1435" w:author="ZAIDOU Mouhammad" w:date="2024-10-19T19:41:00Z">
              <w:r>
                <w:rPr>
                  <w:rFonts w:eastAsia="Arial Narrow" w:cstheme="minorHAnsi"/>
                  <w:noProof/>
                  <w:spacing w:val="-2"/>
                  <w:szCs w:val="20"/>
                  <w:lang w:val="fr-FR" w:eastAsia="en-IN" w:bidi="hi-IN"/>
                </w:rPr>
                <w:t xml:space="preserve">Quel est le coût de la césarienne ? </w:t>
              </w:r>
            </w:ins>
          </w:p>
        </w:tc>
        <w:tc>
          <w:tcPr>
            <w:tcW w:w="1840" w:type="dxa"/>
            <w:vAlign w:val="center"/>
          </w:tcPr>
          <w:p w14:paraId="4D03CD70" w14:textId="5141975E" w:rsidR="004462D5" w:rsidRDefault="004462D5" w:rsidP="004462D5">
            <w:pPr>
              <w:pStyle w:val="ListParagraph1"/>
              <w:ind w:left="0"/>
              <w:jc w:val="center"/>
              <w:rPr>
                <w:ins w:id="1436" w:author="ZAIDOU Mouhammad" w:date="2024-10-19T19:41:00Z"/>
                <w:rFonts w:ascii="Calibri" w:eastAsia="Times New Roman" w:hAnsi="Calibri" w:cs="Calibri"/>
                <w:b/>
                <w:bCs/>
                <w:color w:val="000000"/>
                <w:szCs w:val="20"/>
                <w:lang w:val="fr-FR" w:bidi="hi-IN"/>
              </w:rPr>
            </w:pPr>
            <w:ins w:id="1437" w:author="ZAIDOU Mouhammad" w:date="2024-10-19T19:41:00Z">
              <w:r>
                <w:rPr>
                  <w:rFonts w:ascii="Calibri" w:eastAsia="Times New Roman" w:hAnsi="Calibri" w:cs="Calibri"/>
                  <w:b/>
                  <w:bCs/>
                  <w:color w:val="000000"/>
                  <w:szCs w:val="20"/>
                  <w:lang w:val="fr-FR" w:bidi="hi-IN"/>
                </w:rPr>
                <w:t>1   2   3</w:t>
              </w:r>
            </w:ins>
          </w:p>
        </w:tc>
        <w:tc>
          <w:tcPr>
            <w:tcW w:w="1698" w:type="dxa"/>
            <w:vAlign w:val="center"/>
          </w:tcPr>
          <w:p w14:paraId="25ED26FE" w14:textId="5C58C631" w:rsidR="004462D5" w:rsidRDefault="004462D5" w:rsidP="004462D5">
            <w:pPr>
              <w:pStyle w:val="ListParagraph1"/>
              <w:ind w:left="0"/>
              <w:jc w:val="center"/>
              <w:rPr>
                <w:ins w:id="1438" w:author="ZAIDOU Mouhammad" w:date="2024-10-19T19:41:00Z"/>
                <w:rFonts w:ascii="Calibri" w:hAnsi="Calibri" w:cs="Calibri"/>
                <w:b/>
                <w:szCs w:val="20"/>
                <w:lang w:val="fr-FR"/>
              </w:rPr>
            </w:pPr>
            <w:ins w:id="1439" w:author="ZAIDOU Mouhammad" w:date="2024-10-19T19:41:00Z">
              <w:r>
                <w:rPr>
                  <w:rFonts w:ascii="Calibri" w:hAnsi="Calibri" w:cs="Calibri"/>
                  <w:b/>
                  <w:szCs w:val="20"/>
                  <w:lang w:val="fr-FR"/>
                </w:rPr>
                <w:t>1   2</w:t>
              </w:r>
            </w:ins>
          </w:p>
        </w:tc>
        <w:tc>
          <w:tcPr>
            <w:tcW w:w="1134" w:type="dxa"/>
            <w:vAlign w:val="center"/>
          </w:tcPr>
          <w:p w14:paraId="15FDA7EE" w14:textId="77777777" w:rsidR="004462D5" w:rsidRPr="00117F6A" w:rsidRDefault="004462D5" w:rsidP="004462D5">
            <w:pPr>
              <w:tabs>
                <w:tab w:val="right" w:leader="dot" w:pos="4092"/>
              </w:tabs>
              <w:jc w:val="center"/>
              <w:rPr>
                <w:ins w:id="1440" w:author="ZAIDOU Mouhammad" w:date="2024-10-19T19:41:00Z"/>
                <w:rFonts w:ascii="Calibri" w:hAnsi="Calibri" w:cs="Calibri"/>
                <w:b/>
                <w:szCs w:val="20"/>
                <w:lang w:val="fr-FR"/>
              </w:rPr>
            </w:pPr>
          </w:p>
        </w:tc>
        <w:tc>
          <w:tcPr>
            <w:tcW w:w="2136" w:type="dxa"/>
            <w:gridSpan w:val="2"/>
            <w:vAlign w:val="center"/>
          </w:tcPr>
          <w:p w14:paraId="3F201E24" w14:textId="54B825DC" w:rsidR="004462D5" w:rsidRDefault="004462D5" w:rsidP="004462D5">
            <w:pPr>
              <w:tabs>
                <w:tab w:val="right" w:leader="dot" w:pos="4092"/>
              </w:tabs>
              <w:jc w:val="center"/>
              <w:rPr>
                <w:ins w:id="1441" w:author="ZAIDOU Mouhammad" w:date="2024-10-19T19:41:00Z"/>
                <w:rFonts w:ascii="Calibri" w:hAnsi="Calibri" w:cs="Calibri"/>
                <w:b/>
                <w:szCs w:val="20"/>
                <w:lang w:val="fr-FR"/>
              </w:rPr>
            </w:pPr>
            <w:ins w:id="1442" w:author="ZAIDOU Mouhammad" w:date="2024-10-19T19:41:00Z">
              <w:r>
                <w:rPr>
                  <w:rFonts w:ascii="Calibri" w:hAnsi="Calibri" w:cs="Calibri"/>
                  <w:b/>
                  <w:szCs w:val="20"/>
                  <w:lang w:val="fr-FR"/>
                </w:rPr>
                <w:t>1   2   3   4   5</w:t>
              </w:r>
            </w:ins>
          </w:p>
        </w:tc>
        <w:tc>
          <w:tcPr>
            <w:tcW w:w="853" w:type="dxa"/>
            <w:gridSpan w:val="4"/>
          </w:tcPr>
          <w:p w14:paraId="4E312C42" w14:textId="77777777" w:rsidR="004462D5" w:rsidRPr="000357DC" w:rsidRDefault="004462D5" w:rsidP="004462D5">
            <w:pPr>
              <w:jc w:val="center"/>
              <w:rPr>
                <w:ins w:id="1443" w:author="ZAIDOU Mouhammad" w:date="2024-10-19T19:41:00Z"/>
                <w:rFonts w:ascii="Arial" w:eastAsia="Arial Narrow" w:hAnsi="Arial" w:cs="Arial"/>
                <w:szCs w:val="20"/>
                <w:lang w:val="fr-FR" w:bidi="hi-IN"/>
              </w:rPr>
            </w:pPr>
          </w:p>
        </w:tc>
      </w:tr>
      <w:tr w:rsidR="004462D5" w:rsidRPr="00AA1CC3" w14:paraId="7696ACAB" w14:textId="77777777" w:rsidTr="00211201">
        <w:tblPrEx>
          <w:jc w:val="left"/>
          <w:tblPrExChange w:id="1444" w:author="ZAIDOU Mouhammad" w:date="2024-10-19T19:42:00Z">
            <w:tblPrEx>
              <w:jc w:val="left"/>
            </w:tblPrEx>
          </w:tblPrExChange>
        </w:tblPrEx>
        <w:trPr>
          <w:gridAfter w:val="2"/>
          <w:wAfter w:w="24" w:type="dxa"/>
          <w:trHeight w:val="397"/>
          <w:trPrChange w:id="1445" w:author="ZAIDOU Mouhammad" w:date="2024-10-19T19:42:00Z">
            <w:trPr>
              <w:gridAfter w:val="2"/>
              <w:wAfter w:w="7" w:type="dxa"/>
              <w:trHeight w:val="397"/>
            </w:trPr>
          </w:trPrChange>
        </w:trPr>
        <w:tc>
          <w:tcPr>
            <w:tcW w:w="10461" w:type="dxa"/>
            <w:gridSpan w:val="10"/>
            <w:shd w:val="clear" w:color="auto" w:fill="DEEAF6" w:themeFill="accent1" w:themeFillTint="33"/>
            <w:vAlign w:val="center"/>
            <w:tcPrChange w:id="1446" w:author="ZAIDOU Mouhammad" w:date="2024-10-19T19:42:00Z">
              <w:tcPr>
                <w:tcW w:w="10478" w:type="dxa"/>
                <w:gridSpan w:val="23"/>
                <w:shd w:val="clear" w:color="auto" w:fill="DEEAF6" w:themeFill="accent1" w:themeFillTint="33"/>
                <w:vAlign w:val="center"/>
              </w:tcPr>
            </w:tcPrChange>
          </w:tcPr>
          <w:p w14:paraId="2A86206D" w14:textId="5F2C2CF6" w:rsidR="004462D5" w:rsidRPr="00EC5256" w:rsidRDefault="004462D5" w:rsidP="004462D5">
            <w:pPr>
              <w:rPr>
                <w:rFonts w:ascii="Arial" w:eastAsia="Arial Narrow" w:hAnsi="Arial" w:cs="Arial"/>
                <w:b/>
                <w:bCs/>
                <w:szCs w:val="20"/>
                <w:lang w:val="fr-FR" w:bidi="hi-IN"/>
              </w:rPr>
            </w:pPr>
            <w:r w:rsidRPr="00EC5256">
              <w:rPr>
                <w:rFonts w:ascii="Calibri" w:hAnsi="Calibri" w:cs="Calibri"/>
                <w:b/>
                <w:bCs/>
                <w:szCs w:val="20"/>
                <w:lang w:val="fr-FR"/>
              </w:rPr>
              <w:t>C. Services postnatals [</w:t>
            </w:r>
            <w:r w:rsidRPr="005679BE">
              <w:rPr>
                <w:rFonts w:ascii="Calibri" w:hAnsi="Calibri" w:cs="Calibri"/>
                <w:b/>
                <w:bCs/>
                <w:szCs w:val="20"/>
                <w:lang w:val="fr-FR"/>
              </w:rPr>
              <w:t>Si « Oui » compléter la ligne ; Si « Non » Passez</w:t>
            </w:r>
            <w:r w:rsidRPr="00EC5256">
              <w:rPr>
                <w:rFonts w:ascii="Calibri" w:hAnsi="Calibri" w:cs="Calibri"/>
                <w:b/>
                <w:bCs/>
                <w:szCs w:val="20"/>
                <w:lang w:val="fr-FR"/>
              </w:rPr>
              <w:t xml:space="preserve"> à l'option D (Services essentiels aux Nouveau-nés)].</w:t>
            </w:r>
          </w:p>
        </w:tc>
      </w:tr>
      <w:tr w:rsidR="00211201" w:rsidRPr="000357DC" w14:paraId="03F75346" w14:textId="77777777" w:rsidTr="00211201">
        <w:tblPrEx>
          <w:jc w:val="left"/>
        </w:tblPrEx>
        <w:trPr>
          <w:gridAfter w:val="2"/>
          <w:wAfter w:w="24" w:type="dxa"/>
          <w:trHeight w:val="20"/>
        </w:trPr>
        <w:tc>
          <w:tcPr>
            <w:tcW w:w="560" w:type="dxa"/>
            <w:gridSpan w:val="2"/>
          </w:tcPr>
          <w:p w14:paraId="30284A3F" w14:textId="77777777" w:rsidR="004462D5" w:rsidRPr="00EC5256" w:rsidRDefault="004462D5" w:rsidP="004462D5">
            <w:pPr>
              <w:pStyle w:val="Paragraphedeliste"/>
              <w:numPr>
                <w:ilvl w:val="0"/>
                <w:numId w:val="11"/>
              </w:numPr>
              <w:jc w:val="center"/>
              <w:rPr>
                <w:rFonts w:ascii="Calibri" w:eastAsia="Arial Narrow" w:hAnsi="Calibri" w:cs="Calibri"/>
                <w:spacing w:val="-2"/>
                <w:szCs w:val="20"/>
                <w:lang w:val="fr-FR" w:bidi="hi-IN"/>
              </w:rPr>
            </w:pPr>
          </w:p>
        </w:tc>
        <w:tc>
          <w:tcPr>
            <w:tcW w:w="2263" w:type="dxa"/>
          </w:tcPr>
          <w:p w14:paraId="14B515A7" w14:textId="2D502433" w:rsidR="004462D5" w:rsidRPr="00D37CDB" w:rsidRDefault="004462D5" w:rsidP="004462D5">
            <w:pPr>
              <w:rPr>
                <w:rFonts w:ascii="Calibri" w:hAnsi="Calibri" w:cs="Calibri"/>
                <w:lang w:val="fr-FR"/>
              </w:rPr>
            </w:pPr>
            <w:r w:rsidRPr="00D37CDB">
              <w:rPr>
                <w:rFonts w:ascii="Calibri" w:hAnsi="Calibri" w:cs="Calibri"/>
                <w:lang w:val="fr-FR"/>
              </w:rPr>
              <w:t>Utilisation systématique d'utérotoniques</w:t>
            </w:r>
          </w:p>
        </w:tc>
        <w:tc>
          <w:tcPr>
            <w:tcW w:w="1840" w:type="dxa"/>
            <w:vAlign w:val="center"/>
          </w:tcPr>
          <w:p w14:paraId="020C5514" w14:textId="75188542"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E289697" w14:textId="48BD1D5A"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625ECC8"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57F9A1E7" w14:textId="1A1BE096"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EC4EE51"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4B8BCFFA" w14:textId="77777777" w:rsidTr="00211201">
        <w:tblPrEx>
          <w:jc w:val="left"/>
        </w:tblPrEx>
        <w:trPr>
          <w:gridAfter w:val="2"/>
          <w:wAfter w:w="24" w:type="dxa"/>
          <w:trHeight w:val="20"/>
        </w:trPr>
        <w:tc>
          <w:tcPr>
            <w:tcW w:w="560" w:type="dxa"/>
            <w:gridSpan w:val="2"/>
          </w:tcPr>
          <w:p w14:paraId="619C5684" w14:textId="77777777" w:rsidR="004462D5" w:rsidRPr="00EC5256" w:rsidRDefault="004462D5" w:rsidP="004462D5">
            <w:pPr>
              <w:pStyle w:val="Paragraphedeliste"/>
              <w:numPr>
                <w:ilvl w:val="0"/>
                <w:numId w:val="11"/>
              </w:numPr>
              <w:jc w:val="center"/>
              <w:rPr>
                <w:rFonts w:ascii="Calibri" w:eastAsia="Arial Narrow" w:hAnsi="Calibri" w:cs="Calibri"/>
                <w:spacing w:val="-2"/>
                <w:szCs w:val="20"/>
                <w:lang w:val="fr-FR" w:bidi="hi-IN"/>
              </w:rPr>
            </w:pPr>
          </w:p>
        </w:tc>
        <w:tc>
          <w:tcPr>
            <w:tcW w:w="2263" w:type="dxa"/>
          </w:tcPr>
          <w:p w14:paraId="45AFEDE1" w14:textId="7689827B" w:rsidR="004462D5" w:rsidRPr="00D37CDB" w:rsidRDefault="004462D5" w:rsidP="004462D5">
            <w:pPr>
              <w:rPr>
                <w:rFonts w:ascii="Calibri" w:hAnsi="Calibri" w:cs="Calibri"/>
                <w:lang w:val="fr-FR"/>
              </w:rPr>
            </w:pPr>
            <w:r w:rsidRPr="00D37CDB">
              <w:rPr>
                <w:rFonts w:ascii="Calibri" w:hAnsi="Calibri" w:cs="Calibri"/>
                <w:lang w:val="fr-FR"/>
              </w:rPr>
              <w:t>Estimation de la perte de sang</w:t>
            </w:r>
          </w:p>
        </w:tc>
        <w:tc>
          <w:tcPr>
            <w:tcW w:w="1840" w:type="dxa"/>
            <w:vAlign w:val="center"/>
          </w:tcPr>
          <w:p w14:paraId="0945A81C" w14:textId="3A839AA2"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04EE5B4" w14:textId="65CFFEE8"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DCF18AE"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0CF2D9CE" w14:textId="7773041D"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B9A5A6C"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177314C2" w14:textId="77777777" w:rsidTr="00211201">
        <w:tblPrEx>
          <w:jc w:val="left"/>
        </w:tblPrEx>
        <w:trPr>
          <w:gridAfter w:val="2"/>
          <w:wAfter w:w="24" w:type="dxa"/>
          <w:trHeight w:val="20"/>
        </w:trPr>
        <w:tc>
          <w:tcPr>
            <w:tcW w:w="560" w:type="dxa"/>
            <w:gridSpan w:val="2"/>
          </w:tcPr>
          <w:p w14:paraId="1DCA9045" w14:textId="77777777" w:rsidR="004462D5" w:rsidRPr="00EC5256" w:rsidRDefault="004462D5" w:rsidP="004462D5">
            <w:pPr>
              <w:pStyle w:val="Paragraphedeliste"/>
              <w:numPr>
                <w:ilvl w:val="0"/>
                <w:numId w:val="11"/>
              </w:numPr>
              <w:jc w:val="center"/>
              <w:rPr>
                <w:rFonts w:ascii="Calibri" w:eastAsia="Arial Narrow" w:hAnsi="Calibri" w:cs="Calibri"/>
                <w:spacing w:val="-2"/>
                <w:szCs w:val="20"/>
                <w:lang w:val="fr-FR" w:bidi="hi-IN"/>
              </w:rPr>
            </w:pPr>
          </w:p>
        </w:tc>
        <w:tc>
          <w:tcPr>
            <w:tcW w:w="2263" w:type="dxa"/>
          </w:tcPr>
          <w:p w14:paraId="7F0D70A4" w14:textId="145F8D3E" w:rsidR="004462D5" w:rsidRPr="00D37CDB" w:rsidRDefault="004462D5" w:rsidP="004462D5">
            <w:pPr>
              <w:rPr>
                <w:rFonts w:ascii="Calibri" w:hAnsi="Calibri" w:cs="Calibri"/>
                <w:lang w:val="fr-FR"/>
              </w:rPr>
            </w:pPr>
            <w:r w:rsidRPr="00D37CDB">
              <w:rPr>
                <w:rFonts w:ascii="Calibri" w:hAnsi="Calibri" w:cs="Calibri"/>
                <w:lang w:val="fr-FR"/>
              </w:rPr>
              <w:t>Massage utérin en cas d'hémorragie grave</w:t>
            </w:r>
          </w:p>
        </w:tc>
        <w:tc>
          <w:tcPr>
            <w:tcW w:w="1840" w:type="dxa"/>
            <w:vAlign w:val="center"/>
          </w:tcPr>
          <w:p w14:paraId="41A75204" w14:textId="1271B3B7"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B0248D5" w14:textId="2F082B9A"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1B0E401"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6A27BEEC" w14:textId="677D8EA8"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1D4454B"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03AD0BA3" w14:textId="77777777" w:rsidTr="00211201">
        <w:tblPrEx>
          <w:jc w:val="left"/>
        </w:tblPrEx>
        <w:trPr>
          <w:gridAfter w:val="2"/>
          <w:wAfter w:w="24" w:type="dxa"/>
          <w:trHeight w:val="20"/>
        </w:trPr>
        <w:tc>
          <w:tcPr>
            <w:tcW w:w="560" w:type="dxa"/>
            <w:gridSpan w:val="2"/>
          </w:tcPr>
          <w:p w14:paraId="2139E75F" w14:textId="77777777" w:rsidR="004462D5" w:rsidRPr="00EC5256" w:rsidRDefault="004462D5" w:rsidP="004462D5">
            <w:pPr>
              <w:pStyle w:val="Paragraphedeliste"/>
              <w:numPr>
                <w:ilvl w:val="0"/>
                <w:numId w:val="11"/>
              </w:numPr>
              <w:jc w:val="center"/>
              <w:rPr>
                <w:rFonts w:ascii="Calibri" w:eastAsia="Arial Narrow" w:hAnsi="Calibri" w:cs="Calibri"/>
                <w:spacing w:val="-2"/>
                <w:szCs w:val="20"/>
                <w:lang w:val="fr-FR" w:bidi="hi-IN"/>
              </w:rPr>
            </w:pPr>
          </w:p>
        </w:tc>
        <w:tc>
          <w:tcPr>
            <w:tcW w:w="2263" w:type="dxa"/>
          </w:tcPr>
          <w:p w14:paraId="456DE314" w14:textId="30BA2E02" w:rsidR="004462D5" w:rsidRPr="00D37CDB" w:rsidRDefault="004462D5" w:rsidP="004462D5">
            <w:pPr>
              <w:rPr>
                <w:rFonts w:ascii="Calibri" w:hAnsi="Calibri" w:cs="Calibri"/>
                <w:lang w:val="fr-FR"/>
              </w:rPr>
            </w:pPr>
            <w:r w:rsidRPr="00D37CDB">
              <w:rPr>
                <w:rFonts w:ascii="Calibri" w:hAnsi="Calibri" w:cs="Calibri"/>
                <w:lang w:val="fr-FR"/>
              </w:rPr>
              <w:t>Mise en place immédiate de l'allaitement</w:t>
            </w:r>
          </w:p>
        </w:tc>
        <w:tc>
          <w:tcPr>
            <w:tcW w:w="1840" w:type="dxa"/>
            <w:vAlign w:val="center"/>
          </w:tcPr>
          <w:p w14:paraId="23AD5F9E" w14:textId="56D6A975"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D39F2B6" w14:textId="042FD2F6"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3210071"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641ABE19" w14:textId="39BCD899"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0FBB71F"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F4B7F14" w14:textId="77777777" w:rsidTr="00211201">
        <w:tblPrEx>
          <w:jc w:val="left"/>
        </w:tblPrEx>
        <w:trPr>
          <w:gridAfter w:val="2"/>
          <w:wAfter w:w="24" w:type="dxa"/>
          <w:trHeight w:val="20"/>
        </w:trPr>
        <w:tc>
          <w:tcPr>
            <w:tcW w:w="560" w:type="dxa"/>
            <w:gridSpan w:val="2"/>
          </w:tcPr>
          <w:p w14:paraId="59DDB864" w14:textId="77777777" w:rsidR="004462D5" w:rsidRPr="00EC5256" w:rsidRDefault="004462D5" w:rsidP="004462D5">
            <w:pPr>
              <w:pStyle w:val="Paragraphedeliste"/>
              <w:numPr>
                <w:ilvl w:val="0"/>
                <w:numId w:val="11"/>
              </w:numPr>
              <w:jc w:val="center"/>
              <w:rPr>
                <w:rFonts w:ascii="Calibri" w:eastAsia="Arial Narrow" w:hAnsi="Calibri" w:cs="Calibri"/>
                <w:spacing w:val="-2"/>
                <w:szCs w:val="20"/>
                <w:lang w:val="fr-FR" w:bidi="hi-IN"/>
              </w:rPr>
            </w:pPr>
          </w:p>
        </w:tc>
        <w:tc>
          <w:tcPr>
            <w:tcW w:w="2263" w:type="dxa"/>
          </w:tcPr>
          <w:p w14:paraId="29F7B06B" w14:textId="7183DC30" w:rsidR="004462D5" w:rsidRPr="00D37CDB" w:rsidRDefault="004462D5" w:rsidP="004462D5">
            <w:pPr>
              <w:rPr>
                <w:rFonts w:ascii="Calibri" w:hAnsi="Calibri" w:cs="Calibri"/>
                <w:lang w:val="fr-FR"/>
              </w:rPr>
            </w:pPr>
            <w:r w:rsidRPr="00D37CDB">
              <w:rPr>
                <w:rFonts w:ascii="Calibri" w:hAnsi="Calibri" w:cs="Calibri"/>
                <w:lang w:val="fr-FR"/>
              </w:rPr>
              <w:t>Prise en charge des complications du post-partum précoce</w:t>
            </w:r>
          </w:p>
        </w:tc>
        <w:tc>
          <w:tcPr>
            <w:tcW w:w="1840" w:type="dxa"/>
            <w:vAlign w:val="center"/>
          </w:tcPr>
          <w:p w14:paraId="1E37B56A" w14:textId="1CCE2606"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A37745B" w14:textId="2B956FC0"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C77A087"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345609E0" w14:textId="1EECDBBD"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3C59E01" w14:textId="77777777" w:rsidR="004462D5" w:rsidRPr="000357DC" w:rsidRDefault="004462D5" w:rsidP="004462D5">
            <w:pPr>
              <w:jc w:val="center"/>
              <w:rPr>
                <w:rFonts w:ascii="Arial" w:eastAsia="Arial Narrow" w:hAnsi="Arial" w:cs="Arial"/>
                <w:szCs w:val="20"/>
                <w:lang w:val="fr-FR" w:bidi="hi-IN"/>
              </w:rPr>
            </w:pPr>
          </w:p>
        </w:tc>
      </w:tr>
      <w:tr w:rsidR="004462D5" w:rsidRPr="00AA1CC3" w14:paraId="5B4E17BF" w14:textId="77777777" w:rsidTr="00211201">
        <w:tblPrEx>
          <w:jc w:val="left"/>
          <w:tblPrExChange w:id="1447" w:author="ZAIDOU Mouhammad" w:date="2024-10-19T19:42:00Z">
            <w:tblPrEx>
              <w:jc w:val="left"/>
            </w:tblPrEx>
          </w:tblPrExChange>
        </w:tblPrEx>
        <w:trPr>
          <w:gridAfter w:val="2"/>
          <w:wAfter w:w="24" w:type="dxa"/>
          <w:trHeight w:val="397"/>
          <w:trPrChange w:id="1448" w:author="ZAIDOU Mouhammad" w:date="2024-10-19T19:42:00Z">
            <w:trPr>
              <w:gridAfter w:val="2"/>
              <w:wAfter w:w="7" w:type="dxa"/>
              <w:trHeight w:val="397"/>
            </w:trPr>
          </w:trPrChange>
        </w:trPr>
        <w:tc>
          <w:tcPr>
            <w:tcW w:w="10461" w:type="dxa"/>
            <w:gridSpan w:val="10"/>
            <w:shd w:val="clear" w:color="auto" w:fill="DEEAF6" w:themeFill="accent1" w:themeFillTint="33"/>
            <w:vAlign w:val="center"/>
            <w:tcPrChange w:id="1449" w:author="ZAIDOU Mouhammad" w:date="2024-10-19T19:42:00Z">
              <w:tcPr>
                <w:tcW w:w="10478" w:type="dxa"/>
                <w:gridSpan w:val="23"/>
                <w:shd w:val="clear" w:color="auto" w:fill="DEEAF6" w:themeFill="accent1" w:themeFillTint="33"/>
                <w:vAlign w:val="center"/>
              </w:tcPr>
            </w:tcPrChange>
          </w:tcPr>
          <w:p w14:paraId="4A5FE12B" w14:textId="1A3B65DA" w:rsidR="004462D5" w:rsidRPr="000357DC" w:rsidRDefault="004462D5" w:rsidP="004462D5">
            <w:pPr>
              <w:rPr>
                <w:rFonts w:ascii="Arial" w:eastAsia="Arial Narrow" w:hAnsi="Arial" w:cs="Arial"/>
                <w:szCs w:val="20"/>
                <w:lang w:val="fr-FR" w:bidi="hi-IN"/>
              </w:rPr>
            </w:pPr>
            <w:r w:rsidRPr="00D37CDB">
              <w:rPr>
                <w:rFonts w:ascii="Calibri" w:eastAsia="Arial Narrow" w:hAnsi="Calibri" w:cs="Calibri"/>
                <w:b/>
                <w:noProof/>
                <w:spacing w:val="-2"/>
                <w:szCs w:val="20"/>
                <w:lang w:val="fr-FR" w:eastAsia="en-IN" w:bidi="hi-IN"/>
              </w:rPr>
              <w:t xml:space="preserve">D. Services essentiels aux Nouveau-nés </w:t>
            </w:r>
            <w:r w:rsidRPr="00D37CDB">
              <w:rPr>
                <w:rFonts w:ascii="Calibri" w:hAnsi="Calibri" w:cs="Calibri"/>
                <w:b/>
                <w:bCs/>
                <w:szCs w:val="20"/>
                <w:lang w:val="fr-FR"/>
              </w:rPr>
              <w:t>[</w:t>
            </w:r>
            <w:r w:rsidRPr="005679BE">
              <w:rPr>
                <w:rFonts w:ascii="Calibri" w:hAnsi="Calibri" w:cs="Calibri"/>
                <w:b/>
                <w:bCs/>
                <w:szCs w:val="20"/>
                <w:lang w:val="fr-FR"/>
              </w:rPr>
              <w:t>Si « Oui » compléter la ligne ; Si « Non » Passez</w:t>
            </w:r>
            <w:r w:rsidRPr="00D37CDB">
              <w:rPr>
                <w:rFonts w:ascii="Calibri" w:eastAsia="Arial Narrow" w:hAnsi="Calibri" w:cs="Calibri"/>
                <w:b/>
                <w:noProof/>
                <w:spacing w:val="-2"/>
                <w:szCs w:val="20"/>
                <w:lang w:val="fr-FR" w:eastAsia="en-IN" w:bidi="hi-IN"/>
              </w:rPr>
              <w:t xml:space="preserve"> à l'option E (services d'avortement)].</w:t>
            </w:r>
          </w:p>
        </w:tc>
      </w:tr>
      <w:tr w:rsidR="00211201" w:rsidRPr="000357DC" w14:paraId="3D05E4F3" w14:textId="77777777" w:rsidTr="00211201">
        <w:tblPrEx>
          <w:jc w:val="left"/>
        </w:tblPrEx>
        <w:trPr>
          <w:gridAfter w:val="2"/>
          <w:wAfter w:w="24" w:type="dxa"/>
          <w:trHeight w:val="20"/>
        </w:trPr>
        <w:tc>
          <w:tcPr>
            <w:tcW w:w="560" w:type="dxa"/>
            <w:gridSpan w:val="2"/>
          </w:tcPr>
          <w:p w14:paraId="564EC564" w14:textId="77777777" w:rsidR="004462D5" w:rsidRPr="00EC5256" w:rsidRDefault="004462D5" w:rsidP="004462D5">
            <w:pPr>
              <w:pStyle w:val="Paragraphedeliste"/>
              <w:numPr>
                <w:ilvl w:val="0"/>
                <w:numId w:val="13"/>
              </w:numPr>
              <w:jc w:val="center"/>
              <w:rPr>
                <w:rFonts w:ascii="Calibri" w:eastAsia="Arial Narrow" w:hAnsi="Calibri" w:cs="Calibri"/>
                <w:spacing w:val="-2"/>
                <w:szCs w:val="20"/>
                <w:lang w:val="fr-FR" w:bidi="hi-IN"/>
              </w:rPr>
            </w:pPr>
          </w:p>
        </w:tc>
        <w:tc>
          <w:tcPr>
            <w:tcW w:w="2263" w:type="dxa"/>
            <w:vAlign w:val="center"/>
          </w:tcPr>
          <w:p w14:paraId="26F77747" w14:textId="400CB6CA" w:rsidR="004462D5" w:rsidRPr="00D37CDB" w:rsidRDefault="004462D5" w:rsidP="004462D5">
            <w:pPr>
              <w:rPr>
                <w:rFonts w:ascii="Calibri" w:hAnsi="Calibri" w:cs="Calibri"/>
                <w:lang w:val="fr-FR"/>
              </w:rPr>
            </w:pPr>
            <w:r w:rsidRPr="00D37CDB">
              <w:rPr>
                <w:lang w:val="fr-FR"/>
              </w:rPr>
              <w:t>Réanimation néonatale</w:t>
            </w:r>
          </w:p>
        </w:tc>
        <w:tc>
          <w:tcPr>
            <w:tcW w:w="1840" w:type="dxa"/>
            <w:vAlign w:val="center"/>
          </w:tcPr>
          <w:p w14:paraId="7EA7B27C" w14:textId="1620856F" w:rsidR="004462D5" w:rsidRPr="00117F6A"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2773B22" w14:textId="78ABB854" w:rsidR="004462D5" w:rsidRPr="00117F6A"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3243309"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0EC6B625" w14:textId="6ECB79E1" w:rsidR="004462D5" w:rsidRPr="00117F6A"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84653B3"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645B2013" w14:textId="77777777" w:rsidTr="00211201">
        <w:tblPrEx>
          <w:jc w:val="left"/>
        </w:tblPrEx>
        <w:trPr>
          <w:gridAfter w:val="2"/>
          <w:wAfter w:w="24" w:type="dxa"/>
          <w:trHeight w:val="20"/>
        </w:trPr>
        <w:tc>
          <w:tcPr>
            <w:tcW w:w="560" w:type="dxa"/>
            <w:gridSpan w:val="2"/>
          </w:tcPr>
          <w:p w14:paraId="4F9593D9" w14:textId="77777777" w:rsidR="004462D5" w:rsidRPr="00EC5256" w:rsidRDefault="004462D5" w:rsidP="004462D5">
            <w:pPr>
              <w:pStyle w:val="Paragraphedeliste"/>
              <w:numPr>
                <w:ilvl w:val="0"/>
                <w:numId w:val="13"/>
              </w:numPr>
              <w:jc w:val="center"/>
              <w:rPr>
                <w:rFonts w:ascii="Calibri" w:eastAsia="Arial Narrow" w:hAnsi="Calibri" w:cs="Calibri"/>
                <w:spacing w:val="-2"/>
                <w:szCs w:val="20"/>
                <w:lang w:val="fr-FR" w:bidi="hi-IN"/>
              </w:rPr>
            </w:pPr>
          </w:p>
        </w:tc>
        <w:tc>
          <w:tcPr>
            <w:tcW w:w="2263" w:type="dxa"/>
            <w:vAlign w:val="center"/>
          </w:tcPr>
          <w:p w14:paraId="76026306" w14:textId="77777777" w:rsidR="004462D5" w:rsidRDefault="004462D5" w:rsidP="004462D5">
            <w:pPr>
              <w:rPr>
                <w:lang w:val="fr-FR"/>
              </w:rPr>
            </w:pPr>
            <w:r w:rsidRPr="00D37CDB">
              <w:rPr>
                <w:lang w:val="fr-FR"/>
              </w:rPr>
              <w:t>Corticostéroïdes anténatals pour la mère</w:t>
            </w:r>
          </w:p>
          <w:p w14:paraId="3855CA78" w14:textId="1B43435D" w:rsidR="004462D5" w:rsidRPr="00D37CDB" w:rsidRDefault="004462D5" w:rsidP="004462D5">
            <w:pPr>
              <w:rPr>
                <w:rFonts w:ascii="Calibri" w:hAnsi="Calibri" w:cs="Calibri"/>
                <w:lang w:val="fr-FR"/>
              </w:rPr>
            </w:pPr>
            <w:r>
              <w:rPr>
                <w:lang w:val="fr-FR"/>
              </w:rPr>
              <w:t>(maturation pulmonaire)</w:t>
            </w:r>
          </w:p>
        </w:tc>
        <w:tc>
          <w:tcPr>
            <w:tcW w:w="1840" w:type="dxa"/>
            <w:vAlign w:val="center"/>
          </w:tcPr>
          <w:p w14:paraId="4E4520E1" w14:textId="06F1D672"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D0B35EC" w14:textId="06BC78A8"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22084F0"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7498BBBC" w14:textId="076D8313"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266FF41"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9F01B29" w14:textId="77777777" w:rsidTr="00211201">
        <w:tblPrEx>
          <w:jc w:val="left"/>
        </w:tblPrEx>
        <w:trPr>
          <w:gridAfter w:val="2"/>
          <w:wAfter w:w="24" w:type="dxa"/>
          <w:trHeight w:val="20"/>
        </w:trPr>
        <w:tc>
          <w:tcPr>
            <w:tcW w:w="560" w:type="dxa"/>
            <w:gridSpan w:val="2"/>
          </w:tcPr>
          <w:p w14:paraId="63546E8A" w14:textId="77777777" w:rsidR="004462D5" w:rsidRPr="00EC5256" w:rsidRDefault="004462D5" w:rsidP="004462D5">
            <w:pPr>
              <w:pStyle w:val="Paragraphedeliste"/>
              <w:numPr>
                <w:ilvl w:val="0"/>
                <w:numId w:val="13"/>
              </w:numPr>
              <w:jc w:val="center"/>
              <w:rPr>
                <w:rFonts w:ascii="Calibri" w:eastAsia="Arial Narrow" w:hAnsi="Calibri" w:cs="Calibri"/>
                <w:spacing w:val="-2"/>
                <w:szCs w:val="20"/>
                <w:lang w:val="fr-FR" w:bidi="hi-IN"/>
              </w:rPr>
            </w:pPr>
          </w:p>
        </w:tc>
        <w:tc>
          <w:tcPr>
            <w:tcW w:w="2263" w:type="dxa"/>
            <w:vAlign w:val="center"/>
          </w:tcPr>
          <w:p w14:paraId="392197F9" w14:textId="56118C9F" w:rsidR="004462D5" w:rsidRPr="00D37CDB" w:rsidRDefault="004462D5" w:rsidP="004462D5">
            <w:pPr>
              <w:rPr>
                <w:rFonts w:ascii="Calibri" w:hAnsi="Calibri" w:cs="Calibri"/>
                <w:lang w:val="fr-FR"/>
              </w:rPr>
            </w:pPr>
            <w:r w:rsidRPr="00D37CDB">
              <w:rPr>
                <w:lang w:val="fr-FR"/>
              </w:rPr>
              <w:t>Vitamine K pour les prématurés</w:t>
            </w:r>
          </w:p>
        </w:tc>
        <w:tc>
          <w:tcPr>
            <w:tcW w:w="1840" w:type="dxa"/>
            <w:vAlign w:val="center"/>
          </w:tcPr>
          <w:p w14:paraId="58CFFE40" w14:textId="0F4A32AB"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E59D270" w14:textId="2C86778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6EAEFD4"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DFF4306" w14:textId="3DA452BB"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4BB210F"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0369D64" w14:textId="77777777" w:rsidTr="00211201">
        <w:tblPrEx>
          <w:jc w:val="left"/>
        </w:tblPrEx>
        <w:trPr>
          <w:gridAfter w:val="2"/>
          <w:wAfter w:w="24" w:type="dxa"/>
          <w:trHeight w:val="20"/>
        </w:trPr>
        <w:tc>
          <w:tcPr>
            <w:tcW w:w="560" w:type="dxa"/>
            <w:gridSpan w:val="2"/>
          </w:tcPr>
          <w:p w14:paraId="56F417A2" w14:textId="77777777" w:rsidR="004462D5" w:rsidRPr="00EC5256" w:rsidRDefault="004462D5" w:rsidP="004462D5">
            <w:pPr>
              <w:pStyle w:val="Paragraphedeliste"/>
              <w:numPr>
                <w:ilvl w:val="0"/>
                <w:numId w:val="13"/>
              </w:numPr>
              <w:jc w:val="center"/>
              <w:rPr>
                <w:rFonts w:ascii="Calibri" w:eastAsia="Arial Narrow" w:hAnsi="Calibri" w:cs="Calibri"/>
                <w:spacing w:val="-2"/>
                <w:szCs w:val="20"/>
                <w:lang w:val="fr-FR" w:bidi="hi-IN"/>
              </w:rPr>
            </w:pPr>
          </w:p>
        </w:tc>
        <w:tc>
          <w:tcPr>
            <w:tcW w:w="2263" w:type="dxa"/>
            <w:vAlign w:val="center"/>
          </w:tcPr>
          <w:p w14:paraId="6D3B922B" w14:textId="7A4C89BF" w:rsidR="004462D5" w:rsidRPr="00D37CDB" w:rsidRDefault="004462D5" w:rsidP="004462D5">
            <w:pPr>
              <w:rPr>
                <w:rFonts w:ascii="Calibri" w:hAnsi="Calibri" w:cs="Calibri"/>
                <w:lang w:val="fr-FR"/>
              </w:rPr>
            </w:pPr>
            <w:r w:rsidRPr="00D37CDB">
              <w:rPr>
                <w:lang w:val="fr-FR"/>
              </w:rPr>
              <w:t>Pesée du Nouveau-né</w:t>
            </w:r>
          </w:p>
        </w:tc>
        <w:tc>
          <w:tcPr>
            <w:tcW w:w="1840" w:type="dxa"/>
            <w:vAlign w:val="center"/>
          </w:tcPr>
          <w:p w14:paraId="2163602D" w14:textId="64069DDB"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7C6D6F31" w14:textId="6CE2D729"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D4FAAA2"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451B7D5" w14:textId="556542B8"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E063BF3"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67536371" w14:textId="77777777" w:rsidTr="00211201">
        <w:tblPrEx>
          <w:jc w:val="left"/>
        </w:tblPrEx>
        <w:trPr>
          <w:gridAfter w:val="2"/>
          <w:wAfter w:w="24" w:type="dxa"/>
          <w:trHeight w:val="20"/>
        </w:trPr>
        <w:tc>
          <w:tcPr>
            <w:tcW w:w="560" w:type="dxa"/>
            <w:gridSpan w:val="2"/>
          </w:tcPr>
          <w:p w14:paraId="44FCE71A" w14:textId="77777777" w:rsidR="004462D5" w:rsidRPr="00EC5256" w:rsidRDefault="004462D5" w:rsidP="004462D5">
            <w:pPr>
              <w:pStyle w:val="Paragraphedeliste"/>
              <w:numPr>
                <w:ilvl w:val="0"/>
                <w:numId w:val="13"/>
              </w:numPr>
              <w:jc w:val="center"/>
              <w:rPr>
                <w:rFonts w:ascii="Calibri" w:eastAsia="Arial Narrow" w:hAnsi="Calibri" w:cs="Calibri"/>
                <w:spacing w:val="-2"/>
                <w:szCs w:val="20"/>
                <w:lang w:val="fr-FR" w:bidi="hi-IN"/>
              </w:rPr>
            </w:pPr>
          </w:p>
        </w:tc>
        <w:tc>
          <w:tcPr>
            <w:tcW w:w="2263" w:type="dxa"/>
            <w:vAlign w:val="center"/>
          </w:tcPr>
          <w:p w14:paraId="353A9FA5" w14:textId="654D6A5B" w:rsidR="004462D5" w:rsidRPr="00D37CDB" w:rsidRDefault="004462D5" w:rsidP="004462D5">
            <w:pPr>
              <w:rPr>
                <w:rFonts w:ascii="Calibri" w:hAnsi="Calibri" w:cs="Calibri"/>
                <w:lang w:val="fr-FR"/>
              </w:rPr>
            </w:pPr>
            <w:r w:rsidRPr="00D37CDB">
              <w:rPr>
                <w:lang w:val="fr-FR"/>
              </w:rPr>
              <w:t>Soins du cordon propre</w:t>
            </w:r>
          </w:p>
        </w:tc>
        <w:tc>
          <w:tcPr>
            <w:tcW w:w="1840" w:type="dxa"/>
            <w:vAlign w:val="center"/>
          </w:tcPr>
          <w:p w14:paraId="250B568F" w14:textId="28BD6C61"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F0468B7" w14:textId="05F38F6C"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7321A3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8253CE6" w14:textId="6BD1CEF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79E19DF" w14:textId="77777777" w:rsidR="004462D5" w:rsidRPr="000357DC" w:rsidRDefault="004462D5" w:rsidP="004462D5">
            <w:pPr>
              <w:jc w:val="center"/>
              <w:rPr>
                <w:rFonts w:ascii="Arial" w:eastAsia="Arial Narrow" w:hAnsi="Arial" w:cs="Arial"/>
                <w:szCs w:val="20"/>
                <w:lang w:val="fr-FR" w:bidi="hi-IN"/>
              </w:rPr>
            </w:pPr>
          </w:p>
        </w:tc>
      </w:tr>
      <w:tr w:rsidR="00211201" w:rsidRPr="000357DC" w:rsidDel="00211201" w14:paraId="3A2236C0" w14:textId="77777777" w:rsidTr="004462D5">
        <w:tblPrEx>
          <w:jc w:val="left"/>
        </w:tblPrEx>
        <w:trPr>
          <w:gridAfter w:val="2"/>
          <w:wAfter w:w="23" w:type="dxa"/>
          <w:trHeight w:val="20"/>
          <w:del w:id="1450" w:author="ZAIDOU Mouhammad" w:date="2024-10-19T19:43:00Z"/>
        </w:trPr>
        <w:tc>
          <w:tcPr>
            <w:tcW w:w="560" w:type="dxa"/>
            <w:gridSpan w:val="2"/>
          </w:tcPr>
          <w:p w14:paraId="6B0FF094" w14:textId="6DD94E1E" w:rsidR="004462D5" w:rsidRPr="00EC5256" w:rsidDel="00211201" w:rsidRDefault="004462D5" w:rsidP="004462D5">
            <w:pPr>
              <w:pStyle w:val="Paragraphedeliste"/>
              <w:numPr>
                <w:ilvl w:val="0"/>
                <w:numId w:val="13"/>
              </w:numPr>
              <w:jc w:val="center"/>
              <w:rPr>
                <w:del w:id="1451" w:author="ZAIDOU Mouhammad" w:date="2024-10-19T19:43:00Z"/>
                <w:rFonts w:ascii="Calibri" w:eastAsia="Arial Narrow" w:hAnsi="Calibri" w:cs="Calibri"/>
                <w:spacing w:val="-2"/>
                <w:szCs w:val="20"/>
                <w:lang w:val="fr-FR" w:bidi="hi-IN"/>
              </w:rPr>
            </w:pPr>
          </w:p>
        </w:tc>
        <w:tc>
          <w:tcPr>
            <w:tcW w:w="2264" w:type="dxa"/>
            <w:vAlign w:val="center"/>
          </w:tcPr>
          <w:p w14:paraId="5D8D4132" w14:textId="14716C4B" w:rsidR="004462D5" w:rsidRPr="00D37CDB" w:rsidDel="00211201" w:rsidRDefault="004462D5" w:rsidP="004462D5">
            <w:pPr>
              <w:rPr>
                <w:del w:id="1452" w:author="ZAIDOU Mouhammad" w:date="2024-10-19T19:43:00Z"/>
                <w:rFonts w:ascii="Calibri" w:hAnsi="Calibri" w:cs="Calibri"/>
                <w:lang w:val="fr-FR"/>
              </w:rPr>
            </w:pPr>
            <w:del w:id="1453" w:author="ZAIDOU Mouhammad" w:date="2024-10-19T19:43:00Z">
              <w:r w:rsidRPr="00D37CDB" w:rsidDel="00211201">
                <w:rPr>
                  <w:lang w:val="fr-FR"/>
                </w:rPr>
                <w:delText>Prise en charge des Nouveau-nés malades</w:delText>
              </w:r>
            </w:del>
          </w:p>
        </w:tc>
        <w:tc>
          <w:tcPr>
            <w:tcW w:w="1840" w:type="dxa"/>
            <w:vAlign w:val="center"/>
          </w:tcPr>
          <w:p w14:paraId="0F0AF681" w14:textId="62101B2A" w:rsidR="004462D5" w:rsidDel="00211201" w:rsidRDefault="004462D5" w:rsidP="004462D5">
            <w:pPr>
              <w:pStyle w:val="ListParagraph1"/>
              <w:spacing w:after="0" w:line="240" w:lineRule="auto"/>
              <w:ind w:left="0"/>
              <w:jc w:val="center"/>
              <w:rPr>
                <w:del w:id="1454" w:author="ZAIDOU Mouhammad" w:date="2024-10-19T19:43:00Z"/>
                <w:rFonts w:ascii="Calibri" w:eastAsia="Times New Roman" w:hAnsi="Calibri" w:cs="Calibri"/>
                <w:b/>
                <w:bCs/>
                <w:color w:val="000000"/>
                <w:szCs w:val="20"/>
                <w:lang w:val="fr-FR" w:bidi="hi-IN"/>
              </w:rPr>
            </w:pPr>
            <w:del w:id="1455" w:author="ZAIDOU Mouhammad" w:date="2024-10-19T19:43:00Z">
              <w:r w:rsidDel="00211201">
                <w:rPr>
                  <w:rFonts w:ascii="Calibri" w:eastAsia="Times New Roman" w:hAnsi="Calibri" w:cs="Calibri"/>
                  <w:b/>
                  <w:bCs/>
                  <w:color w:val="000000"/>
                  <w:szCs w:val="20"/>
                  <w:lang w:val="fr-FR" w:bidi="hi-IN"/>
                </w:rPr>
                <w:delText>1   2   3</w:delText>
              </w:r>
            </w:del>
          </w:p>
        </w:tc>
        <w:tc>
          <w:tcPr>
            <w:tcW w:w="1698" w:type="dxa"/>
            <w:vAlign w:val="center"/>
          </w:tcPr>
          <w:p w14:paraId="329F7673" w14:textId="53FF87BF" w:rsidR="004462D5" w:rsidDel="00211201" w:rsidRDefault="004462D5" w:rsidP="004462D5">
            <w:pPr>
              <w:pStyle w:val="ListParagraph1"/>
              <w:spacing w:after="0" w:line="240" w:lineRule="auto"/>
              <w:ind w:left="0"/>
              <w:jc w:val="center"/>
              <w:rPr>
                <w:del w:id="1456" w:author="ZAIDOU Mouhammad" w:date="2024-10-19T19:43:00Z"/>
                <w:rFonts w:ascii="Calibri" w:hAnsi="Calibri" w:cs="Calibri"/>
                <w:b/>
                <w:szCs w:val="20"/>
                <w:lang w:val="fr-FR"/>
              </w:rPr>
            </w:pPr>
            <w:del w:id="1457" w:author="ZAIDOU Mouhammad" w:date="2024-10-19T19:43:00Z">
              <w:r w:rsidDel="00211201">
                <w:rPr>
                  <w:rFonts w:ascii="Calibri" w:hAnsi="Calibri" w:cs="Calibri"/>
                  <w:b/>
                  <w:szCs w:val="20"/>
                  <w:lang w:val="fr-FR"/>
                </w:rPr>
                <w:delText>1   2</w:delText>
              </w:r>
            </w:del>
          </w:p>
        </w:tc>
        <w:tc>
          <w:tcPr>
            <w:tcW w:w="1134" w:type="dxa"/>
            <w:vAlign w:val="center"/>
          </w:tcPr>
          <w:p w14:paraId="2A8FED79" w14:textId="0D079B75" w:rsidR="004462D5" w:rsidRPr="00117F6A" w:rsidDel="00211201" w:rsidRDefault="004462D5" w:rsidP="004462D5">
            <w:pPr>
              <w:tabs>
                <w:tab w:val="right" w:leader="dot" w:pos="4092"/>
              </w:tabs>
              <w:contextualSpacing/>
              <w:jc w:val="center"/>
              <w:rPr>
                <w:del w:id="1458" w:author="ZAIDOU Mouhammad" w:date="2024-10-19T19:43:00Z"/>
                <w:rFonts w:ascii="Calibri" w:hAnsi="Calibri" w:cs="Calibri"/>
                <w:b/>
                <w:szCs w:val="20"/>
                <w:lang w:val="fr-FR"/>
              </w:rPr>
            </w:pPr>
          </w:p>
        </w:tc>
        <w:tc>
          <w:tcPr>
            <w:tcW w:w="2136" w:type="dxa"/>
            <w:gridSpan w:val="2"/>
            <w:vAlign w:val="center"/>
          </w:tcPr>
          <w:p w14:paraId="6E9610AC" w14:textId="6FE46A84" w:rsidR="004462D5" w:rsidDel="00211201" w:rsidRDefault="004462D5" w:rsidP="004462D5">
            <w:pPr>
              <w:tabs>
                <w:tab w:val="right" w:leader="dot" w:pos="4092"/>
              </w:tabs>
              <w:contextualSpacing/>
              <w:jc w:val="center"/>
              <w:rPr>
                <w:del w:id="1459" w:author="ZAIDOU Mouhammad" w:date="2024-10-19T19:43:00Z"/>
                <w:rFonts w:ascii="Calibri" w:hAnsi="Calibri" w:cs="Calibri"/>
                <w:b/>
                <w:szCs w:val="20"/>
                <w:lang w:val="fr-FR"/>
              </w:rPr>
            </w:pPr>
            <w:del w:id="1460" w:author="ZAIDOU Mouhammad" w:date="2024-10-19T19:43:00Z">
              <w:r w:rsidDel="00211201">
                <w:rPr>
                  <w:rFonts w:ascii="Calibri" w:hAnsi="Calibri" w:cs="Calibri"/>
                  <w:b/>
                  <w:szCs w:val="20"/>
                  <w:lang w:val="fr-FR"/>
                </w:rPr>
                <w:delText>1   2   3   4   5</w:delText>
              </w:r>
            </w:del>
          </w:p>
        </w:tc>
        <w:tc>
          <w:tcPr>
            <w:tcW w:w="830" w:type="dxa"/>
            <w:gridSpan w:val="2"/>
          </w:tcPr>
          <w:p w14:paraId="0E0A8EE6" w14:textId="28D73FAB" w:rsidR="004462D5" w:rsidRPr="000357DC" w:rsidDel="00211201" w:rsidRDefault="004462D5" w:rsidP="004462D5">
            <w:pPr>
              <w:jc w:val="center"/>
              <w:rPr>
                <w:del w:id="1461" w:author="ZAIDOU Mouhammad" w:date="2024-10-19T19:43:00Z"/>
                <w:rFonts w:ascii="Arial" w:eastAsia="Arial Narrow" w:hAnsi="Arial" w:cs="Arial"/>
                <w:szCs w:val="20"/>
                <w:lang w:val="fr-FR" w:bidi="hi-IN"/>
              </w:rPr>
            </w:pPr>
          </w:p>
        </w:tc>
      </w:tr>
      <w:tr w:rsidR="00211201" w:rsidRPr="000357DC" w:rsidDel="00211201" w14:paraId="7A4B1B6E" w14:textId="77777777" w:rsidTr="00211201">
        <w:tblPrEx>
          <w:jc w:val="left"/>
          <w:tblPrExChange w:id="1462" w:author="ZAIDOU Mouhammad" w:date="2024-10-19T19:43:00Z">
            <w:tblPrEx>
              <w:jc w:val="left"/>
            </w:tblPrEx>
          </w:tblPrExChange>
        </w:tblPrEx>
        <w:trPr>
          <w:trHeight w:val="20"/>
          <w:del w:id="1463" w:author="ZAIDOU Mouhammad" w:date="2024-10-19T19:43:00Z"/>
          <w:trPrChange w:id="1464" w:author="ZAIDOU Mouhammad" w:date="2024-10-19T19:43:00Z">
            <w:trPr>
              <w:trHeight w:val="20"/>
            </w:trPr>
          </w:trPrChange>
        </w:trPr>
        <w:tc>
          <w:tcPr>
            <w:tcW w:w="560" w:type="dxa"/>
            <w:gridSpan w:val="2"/>
            <w:tcPrChange w:id="1465" w:author="ZAIDOU Mouhammad" w:date="2024-10-19T19:43:00Z">
              <w:tcPr>
                <w:tcW w:w="560" w:type="dxa"/>
                <w:gridSpan w:val="3"/>
              </w:tcPr>
            </w:tcPrChange>
          </w:tcPr>
          <w:p w14:paraId="07671CD8" w14:textId="10CE6A42" w:rsidR="004462D5" w:rsidRPr="00EC5256" w:rsidDel="00211201" w:rsidRDefault="004462D5" w:rsidP="004462D5">
            <w:pPr>
              <w:pStyle w:val="Paragraphedeliste"/>
              <w:numPr>
                <w:ilvl w:val="0"/>
                <w:numId w:val="13"/>
              </w:numPr>
              <w:jc w:val="center"/>
              <w:rPr>
                <w:del w:id="1466" w:author="ZAIDOU Mouhammad" w:date="2024-10-19T19:43:00Z"/>
                <w:rFonts w:ascii="Calibri" w:eastAsia="Arial Narrow" w:hAnsi="Calibri" w:cs="Calibri"/>
                <w:spacing w:val="-2"/>
                <w:szCs w:val="20"/>
                <w:lang w:val="fr-FR" w:bidi="hi-IN"/>
              </w:rPr>
            </w:pPr>
          </w:p>
        </w:tc>
        <w:tc>
          <w:tcPr>
            <w:tcW w:w="2264" w:type="dxa"/>
            <w:vAlign w:val="center"/>
            <w:tcPrChange w:id="1467" w:author="ZAIDOU Mouhammad" w:date="2024-10-19T19:43:00Z">
              <w:tcPr>
                <w:tcW w:w="2264" w:type="dxa"/>
                <w:gridSpan w:val="3"/>
                <w:vAlign w:val="center"/>
              </w:tcPr>
            </w:tcPrChange>
          </w:tcPr>
          <w:p w14:paraId="19CA36C1" w14:textId="791328AE" w:rsidR="004462D5" w:rsidRPr="00D37CDB" w:rsidDel="00211201" w:rsidRDefault="004462D5" w:rsidP="004462D5">
            <w:pPr>
              <w:rPr>
                <w:del w:id="1468" w:author="ZAIDOU Mouhammad" w:date="2024-10-19T19:43:00Z"/>
                <w:rFonts w:ascii="Calibri" w:hAnsi="Calibri" w:cs="Calibri"/>
                <w:lang w:val="fr-FR"/>
              </w:rPr>
            </w:pPr>
            <w:del w:id="1469" w:author="ZAIDOU Mouhammad" w:date="2024-10-19T19:43:00Z">
              <w:r w:rsidRPr="00D37CDB" w:rsidDel="00211201">
                <w:rPr>
                  <w:lang w:val="fr-FR"/>
                </w:rPr>
                <w:delText>Prise en charge des Nouveau-nés atteints d’un faible poids de naissance</w:delText>
              </w:r>
            </w:del>
          </w:p>
        </w:tc>
        <w:tc>
          <w:tcPr>
            <w:tcW w:w="1840" w:type="dxa"/>
            <w:vAlign w:val="center"/>
            <w:tcPrChange w:id="1470" w:author="ZAIDOU Mouhammad" w:date="2024-10-19T19:43:00Z">
              <w:tcPr>
                <w:tcW w:w="1840" w:type="dxa"/>
                <w:gridSpan w:val="3"/>
                <w:vAlign w:val="center"/>
              </w:tcPr>
            </w:tcPrChange>
          </w:tcPr>
          <w:p w14:paraId="7DA34AFF" w14:textId="5103AB11" w:rsidR="004462D5" w:rsidDel="00211201" w:rsidRDefault="004462D5" w:rsidP="004462D5">
            <w:pPr>
              <w:pStyle w:val="ListParagraph1"/>
              <w:spacing w:after="0" w:line="240" w:lineRule="auto"/>
              <w:ind w:left="0"/>
              <w:jc w:val="center"/>
              <w:rPr>
                <w:del w:id="1471" w:author="ZAIDOU Mouhammad" w:date="2024-10-19T19:43:00Z"/>
                <w:rFonts w:ascii="Calibri" w:eastAsia="Times New Roman" w:hAnsi="Calibri" w:cs="Calibri"/>
                <w:b/>
                <w:bCs/>
                <w:color w:val="000000"/>
                <w:szCs w:val="20"/>
                <w:lang w:val="fr-FR" w:bidi="hi-IN"/>
              </w:rPr>
            </w:pPr>
            <w:del w:id="1472" w:author="ZAIDOU Mouhammad" w:date="2024-10-19T19:43:00Z">
              <w:r w:rsidDel="00211201">
                <w:rPr>
                  <w:rFonts w:ascii="Calibri" w:eastAsia="Times New Roman" w:hAnsi="Calibri" w:cs="Calibri"/>
                  <w:b/>
                  <w:bCs/>
                  <w:color w:val="000000"/>
                  <w:szCs w:val="20"/>
                  <w:lang w:val="fr-FR" w:bidi="hi-IN"/>
                </w:rPr>
                <w:delText>1   2   3</w:delText>
              </w:r>
            </w:del>
          </w:p>
        </w:tc>
        <w:tc>
          <w:tcPr>
            <w:tcW w:w="1698" w:type="dxa"/>
            <w:vAlign w:val="center"/>
            <w:tcPrChange w:id="1473" w:author="ZAIDOU Mouhammad" w:date="2024-10-19T19:43:00Z">
              <w:tcPr>
                <w:tcW w:w="1698" w:type="dxa"/>
                <w:gridSpan w:val="3"/>
                <w:vAlign w:val="center"/>
              </w:tcPr>
            </w:tcPrChange>
          </w:tcPr>
          <w:p w14:paraId="7C812460" w14:textId="2208D82D" w:rsidR="004462D5" w:rsidDel="00211201" w:rsidRDefault="004462D5" w:rsidP="004462D5">
            <w:pPr>
              <w:pStyle w:val="ListParagraph1"/>
              <w:spacing w:after="0" w:line="240" w:lineRule="auto"/>
              <w:ind w:left="0"/>
              <w:jc w:val="center"/>
              <w:rPr>
                <w:del w:id="1474" w:author="ZAIDOU Mouhammad" w:date="2024-10-19T19:43:00Z"/>
                <w:rFonts w:ascii="Calibri" w:hAnsi="Calibri" w:cs="Calibri"/>
                <w:b/>
                <w:szCs w:val="20"/>
                <w:lang w:val="fr-FR"/>
              </w:rPr>
            </w:pPr>
            <w:del w:id="1475" w:author="ZAIDOU Mouhammad" w:date="2024-10-19T19:43:00Z">
              <w:r w:rsidDel="00211201">
                <w:rPr>
                  <w:rFonts w:ascii="Calibri" w:hAnsi="Calibri" w:cs="Calibri"/>
                  <w:b/>
                  <w:szCs w:val="20"/>
                  <w:lang w:val="fr-FR"/>
                </w:rPr>
                <w:delText>1   2</w:delText>
              </w:r>
            </w:del>
          </w:p>
        </w:tc>
        <w:tc>
          <w:tcPr>
            <w:tcW w:w="1134" w:type="dxa"/>
            <w:vAlign w:val="center"/>
            <w:tcPrChange w:id="1476" w:author="ZAIDOU Mouhammad" w:date="2024-10-19T19:43:00Z">
              <w:tcPr>
                <w:tcW w:w="1134" w:type="dxa"/>
                <w:gridSpan w:val="3"/>
                <w:vAlign w:val="center"/>
              </w:tcPr>
            </w:tcPrChange>
          </w:tcPr>
          <w:p w14:paraId="015D6DF1" w14:textId="4859EE9E" w:rsidR="004462D5" w:rsidRPr="00117F6A" w:rsidDel="00211201" w:rsidRDefault="004462D5" w:rsidP="004462D5">
            <w:pPr>
              <w:tabs>
                <w:tab w:val="right" w:leader="dot" w:pos="4092"/>
              </w:tabs>
              <w:contextualSpacing/>
              <w:jc w:val="center"/>
              <w:rPr>
                <w:del w:id="1477" w:author="ZAIDOU Mouhammad" w:date="2024-10-19T19:43:00Z"/>
                <w:rFonts w:ascii="Calibri" w:hAnsi="Calibri" w:cs="Calibri"/>
                <w:b/>
                <w:szCs w:val="20"/>
                <w:lang w:val="fr-FR"/>
              </w:rPr>
            </w:pPr>
          </w:p>
        </w:tc>
        <w:tc>
          <w:tcPr>
            <w:tcW w:w="2136" w:type="dxa"/>
            <w:gridSpan w:val="2"/>
            <w:vAlign w:val="center"/>
            <w:tcPrChange w:id="1478" w:author="ZAIDOU Mouhammad" w:date="2024-10-19T19:43:00Z">
              <w:tcPr>
                <w:tcW w:w="2136" w:type="dxa"/>
                <w:gridSpan w:val="4"/>
                <w:vAlign w:val="center"/>
              </w:tcPr>
            </w:tcPrChange>
          </w:tcPr>
          <w:p w14:paraId="784F5BC9" w14:textId="2B15638C" w:rsidR="004462D5" w:rsidDel="00211201" w:rsidRDefault="004462D5" w:rsidP="004462D5">
            <w:pPr>
              <w:tabs>
                <w:tab w:val="right" w:leader="dot" w:pos="4092"/>
              </w:tabs>
              <w:contextualSpacing/>
              <w:jc w:val="center"/>
              <w:rPr>
                <w:del w:id="1479" w:author="ZAIDOU Mouhammad" w:date="2024-10-19T19:43:00Z"/>
                <w:rFonts w:ascii="Calibri" w:hAnsi="Calibri" w:cs="Calibri"/>
                <w:b/>
                <w:szCs w:val="20"/>
                <w:lang w:val="fr-FR"/>
              </w:rPr>
            </w:pPr>
            <w:del w:id="1480" w:author="ZAIDOU Mouhammad" w:date="2024-10-19T19:43:00Z">
              <w:r w:rsidDel="00211201">
                <w:rPr>
                  <w:rFonts w:ascii="Calibri" w:hAnsi="Calibri" w:cs="Calibri"/>
                  <w:b/>
                  <w:szCs w:val="20"/>
                  <w:lang w:val="fr-FR"/>
                </w:rPr>
                <w:delText>1   2   3   4   5</w:delText>
              </w:r>
            </w:del>
          </w:p>
        </w:tc>
        <w:tc>
          <w:tcPr>
            <w:tcW w:w="853" w:type="dxa"/>
            <w:gridSpan w:val="4"/>
            <w:tcPrChange w:id="1481" w:author="ZAIDOU Mouhammad" w:date="2024-10-19T19:43:00Z">
              <w:tcPr>
                <w:tcW w:w="830" w:type="dxa"/>
                <w:gridSpan w:val="7"/>
              </w:tcPr>
            </w:tcPrChange>
          </w:tcPr>
          <w:p w14:paraId="178138CA" w14:textId="6E98B1B2" w:rsidR="004462D5" w:rsidRPr="000357DC" w:rsidDel="00211201" w:rsidRDefault="004462D5" w:rsidP="004462D5">
            <w:pPr>
              <w:jc w:val="center"/>
              <w:rPr>
                <w:del w:id="1482" w:author="ZAIDOU Mouhammad" w:date="2024-10-19T19:43:00Z"/>
                <w:rFonts w:ascii="Arial" w:eastAsia="Arial Narrow" w:hAnsi="Arial" w:cs="Arial"/>
                <w:szCs w:val="20"/>
                <w:lang w:val="fr-FR" w:bidi="hi-IN"/>
              </w:rPr>
            </w:pPr>
          </w:p>
        </w:tc>
      </w:tr>
      <w:tr w:rsidR="00211201" w:rsidRPr="000357DC" w:rsidDel="00211201" w14:paraId="2DD76D57" w14:textId="77777777" w:rsidTr="00211201">
        <w:tblPrEx>
          <w:jc w:val="left"/>
          <w:tblPrExChange w:id="1483" w:author="ZAIDOU Mouhammad" w:date="2024-10-19T19:43:00Z">
            <w:tblPrEx>
              <w:jc w:val="left"/>
            </w:tblPrEx>
          </w:tblPrExChange>
        </w:tblPrEx>
        <w:trPr>
          <w:trHeight w:val="20"/>
          <w:del w:id="1484" w:author="ZAIDOU Mouhammad" w:date="2024-10-19T19:43:00Z"/>
          <w:trPrChange w:id="1485" w:author="ZAIDOU Mouhammad" w:date="2024-10-19T19:43:00Z">
            <w:trPr>
              <w:trHeight w:val="20"/>
            </w:trPr>
          </w:trPrChange>
        </w:trPr>
        <w:tc>
          <w:tcPr>
            <w:tcW w:w="560" w:type="dxa"/>
            <w:gridSpan w:val="2"/>
            <w:tcPrChange w:id="1486" w:author="ZAIDOU Mouhammad" w:date="2024-10-19T19:43:00Z">
              <w:tcPr>
                <w:tcW w:w="560" w:type="dxa"/>
                <w:gridSpan w:val="3"/>
              </w:tcPr>
            </w:tcPrChange>
          </w:tcPr>
          <w:p w14:paraId="5E16889A" w14:textId="5BC3111A" w:rsidR="004462D5" w:rsidRPr="00EC5256" w:rsidDel="00211201" w:rsidRDefault="004462D5" w:rsidP="004462D5">
            <w:pPr>
              <w:pStyle w:val="Paragraphedeliste"/>
              <w:numPr>
                <w:ilvl w:val="0"/>
                <w:numId w:val="13"/>
              </w:numPr>
              <w:jc w:val="center"/>
              <w:rPr>
                <w:del w:id="1487" w:author="ZAIDOU Mouhammad" w:date="2024-10-19T19:43:00Z"/>
                <w:rFonts w:ascii="Calibri" w:eastAsia="Arial Narrow" w:hAnsi="Calibri" w:cs="Calibri"/>
                <w:spacing w:val="-2"/>
                <w:szCs w:val="20"/>
                <w:lang w:val="fr-FR" w:bidi="hi-IN"/>
              </w:rPr>
            </w:pPr>
          </w:p>
        </w:tc>
        <w:tc>
          <w:tcPr>
            <w:tcW w:w="2264" w:type="dxa"/>
            <w:vAlign w:val="center"/>
            <w:tcPrChange w:id="1488" w:author="ZAIDOU Mouhammad" w:date="2024-10-19T19:43:00Z">
              <w:tcPr>
                <w:tcW w:w="2264" w:type="dxa"/>
                <w:gridSpan w:val="3"/>
                <w:vAlign w:val="center"/>
              </w:tcPr>
            </w:tcPrChange>
          </w:tcPr>
          <w:p w14:paraId="2183587C" w14:textId="2C8CCF10" w:rsidR="004462D5" w:rsidRPr="00D37CDB" w:rsidDel="00211201" w:rsidRDefault="004462D5" w:rsidP="004462D5">
            <w:pPr>
              <w:rPr>
                <w:del w:id="1489" w:author="ZAIDOU Mouhammad" w:date="2024-10-19T19:43:00Z"/>
                <w:rFonts w:ascii="Calibri" w:hAnsi="Calibri" w:cs="Calibri"/>
                <w:lang w:val="fr-FR"/>
              </w:rPr>
            </w:pPr>
            <w:del w:id="1490" w:author="ZAIDOU Mouhammad" w:date="2024-10-19T19:43:00Z">
              <w:r w:rsidRPr="00D37CDB" w:rsidDel="00211201">
                <w:rPr>
                  <w:lang w:val="fr-FR"/>
                </w:rPr>
                <w:delText>Prise en charge des Nouveau-nés prématurés</w:delText>
              </w:r>
            </w:del>
          </w:p>
        </w:tc>
        <w:tc>
          <w:tcPr>
            <w:tcW w:w="1840" w:type="dxa"/>
            <w:vAlign w:val="center"/>
            <w:tcPrChange w:id="1491" w:author="ZAIDOU Mouhammad" w:date="2024-10-19T19:43:00Z">
              <w:tcPr>
                <w:tcW w:w="1840" w:type="dxa"/>
                <w:gridSpan w:val="3"/>
                <w:vAlign w:val="center"/>
              </w:tcPr>
            </w:tcPrChange>
          </w:tcPr>
          <w:p w14:paraId="46E64D09" w14:textId="101588C1" w:rsidR="004462D5" w:rsidDel="00211201" w:rsidRDefault="004462D5" w:rsidP="004462D5">
            <w:pPr>
              <w:pStyle w:val="ListParagraph1"/>
              <w:spacing w:after="0" w:line="240" w:lineRule="auto"/>
              <w:ind w:left="0"/>
              <w:jc w:val="center"/>
              <w:rPr>
                <w:del w:id="1492" w:author="ZAIDOU Mouhammad" w:date="2024-10-19T19:43:00Z"/>
                <w:rFonts w:ascii="Calibri" w:eastAsia="Times New Roman" w:hAnsi="Calibri" w:cs="Calibri"/>
                <w:b/>
                <w:bCs/>
                <w:color w:val="000000"/>
                <w:szCs w:val="20"/>
                <w:lang w:val="fr-FR" w:bidi="hi-IN"/>
              </w:rPr>
            </w:pPr>
            <w:del w:id="1493" w:author="ZAIDOU Mouhammad" w:date="2024-10-19T19:43:00Z">
              <w:r w:rsidDel="00211201">
                <w:rPr>
                  <w:rFonts w:ascii="Calibri" w:eastAsia="Times New Roman" w:hAnsi="Calibri" w:cs="Calibri"/>
                  <w:b/>
                  <w:bCs/>
                  <w:color w:val="000000"/>
                  <w:szCs w:val="20"/>
                  <w:lang w:val="fr-FR" w:bidi="hi-IN"/>
                </w:rPr>
                <w:delText>1   2   3</w:delText>
              </w:r>
            </w:del>
          </w:p>
        </w:tc>
        <w:tc>
          <w:tcPr>
            <w:tcW w:w="1698" w:type="dxa"/>
            <w:vAlign w:val="center"/>
            <w:tcPrChange w:id="1494" w:author="ZAIDOU Mouhammad" w:date="2024-10-19T19:43:00Z">
              <w:tcPr>
                <w:tcW w:w="1698" w:type="dxa"/>
                <w:gridSpan w:val="3"/>
                <w:vAlign w:val="center"/>
              </w:tcPr>
            </w:tcPrChange>
          </w:tcPr>
          <w:p w14:paraId="0C2630C2" w14:textId="248DE4A4" w:rsidR="004462D5" w:rsidDel="00211201" w:rsidRDefault="004462D5" w:rsidP="004462D5">
            <w:pPr>
              <w:pStyle w:val="ListParagraph1"/>
              <w:spacing w:after="0" w:line="240" w:lineRule="auto"/>
              <w:ind w:left="0"/>
              <w:jc w:val="center"/>
              <w:rPr>
                <w:del w:id="1495" w:author="ZAIDOU Mouhammad" w:date="2024-10-19T19:43:00Z"/>
                <w:rFonts w:ascii="Calibri" w:hAnsi="Calibri" w:cs="Calibri"/>
                <w:b/>
                <w:szCs w:val="20"/>
                <w:lang w:val="fr-FR"/>
              </w:rPr>
            </w:pPr>
            <w:del w:id="1496" w:author="ZAIDOU Mouhammad" w:date="2024-10-19T19:43:00Z">
              <w:r w:rsidDel="00211201">
                <w:rPr>
                  <w:rFonts w:ascii="Calibri" w:hAnsi="Calibri" w:cs="Calibri"/>
                  <w:b/>
                  <w:szCs w:val="20"/>
                  <w:lang w:val="fr-FR"/>
                </w:rPr>
                <w:delText>1   2</w:delText>
              </w:r>
            </w:del>
          </w:p>
        </w:tc>
        <w:tc>
          <w:tcPr>
            <w:tcW w:w="1134" w:type="dxa"/>
            <w:vAlign w:val="center"/>
            <w:tcPrChange w:id="1497" w:author="ZAIDOU Mouhammad" w:date="2024-10-19T19:43:00Z">
              <w:tcPr>
                <w:tcW w:w="1134" w:type="dxa"/>
                <w:gridSpan w:val="3"/>
                <w:vAlign w:val="center"/>
              </w:tcPr>
            </w:tcPrChange>
          </w:tcPr>
          <w:p w14:paraId="302937D4" w14:textId="72893D71" w:rsidR="004462D5" w:rsidRPr="00117F6A" w:rsidDel="00211201" w:rsidRDefault="004462D5" w:rsidP="004462D5">
            <w:pPr>
              <w:tabs>
                <w:tab w:val="right" w:leader="dot" w:pos="4092"/>
              </w:tabs>
              <w:contextualSpacing/>
              <w:jc w:val="center"/>
              <w:rPr>
                <w:del w:id="1498" w:author="ZAIDOU Mouhammad" w:date="2024-10-19T19:43:00Z"/>
                <w:rFonts w:ascii="Calibri" w:hAnsi="Calibri" w:cs="Calibri"/>
                <w:b/>
                <w:szCs w:val="20"/>
                <w:lang w:val="fr-FR"/>
              </w:rPr>
            </w:pPr>
          </w:p>
        </w:tc>
        <w:tc>
          <w:tcPr>
            <w:tcW w:w="2136" w:type="dxa"/>
            <w:gridSpan w:val="2"/>
            <w:vAlign w:val="center"/>
            <w:tcPrChange w:id="1499" w:author="ZAIDOU Mouhammad" w:date="2024-10-19T19:43:00Z">
              <w:tcPr>
                <w:tcW w:w="2136" w:type="dxa"/>
                <w:gridSpan w:val="4"/>
                <w:vAlign w:val="center"/>
              </w:tcPr>
            </w:tcPrChange>
          </w:tcPr>
          <w:p w14:paraId="384F8015" w14:textId="0E5E5FD1" w:rsidR="004462D5" w:rsidDel="00211201" w:rsidRDefault="004462D5" w:rsidP="004462D5">
            <w:pPr>
              <w:tabs>
                <w:tab w:val="right" w:leader="dot" w:pos="4092"/>
              </w:tabs>
              <w:contextualSpacing/>
              <w:jc w:val="center"/>
              <w:rPr>
                <w:del w:id="1500" w:author="ZAIDOU Mouhammad" w:date="2024-10-19T19:43:00Z"/>
                <w:rFonts w:ascii="Calibri" w:hAnsi="Calibri" w:cs="Calibri"/>
                <w:b/>
                <w:szCs w:val="20"/>
                <w:lang w:val="fr-FR"/>
              </w:rPr>
            </w:pPr>
            <w:del w:id="1501" w:author="ZAIDOU Mouhammad" w:date="2024-10-19T19:43:00Z">
              <w:r w:rsidDel="00211201">
                <w:rPr>
                  <w:rFonts w:ascii="Calibri" w:hAnsi="Calibri" w:cs="Calibri"/>
                  <w:b/>
                  <w:szCs w:val="20"/>
                  <w:lang w:val="fr-FR"/>
                </w:rPr>
                <w:delText>1   2   3   4   5</w:delText>
              </w:r>
            </w:del>
          </w:p>
        </w:tc>
        <w:tc>
          <w:tcPr>
            <w:tcW w:w="853" w:type="dxa"/>
            <w:gridSpan w:val="4"/>
            <w:tcPrChange w:id="1502" w:author="ZAIDOU Mouhammad" w:date="2024-10-19T19:43:00Z">
              <w:tcPr>
                <w:tcW w:w="830" w:type="dxa"/>
                <w:gridSpan w:val="7"/>
              </w:tcPr>
            </w:tcPrChange>
          </w:tcPr>
          <w:p w14:paraId="5CF164B8" w14:textId="558E9763" w:rsidR="004462D5" w:rsidRPr="000357DC" w:rsidDel="00211201" w:rsidRDefault="004462D5" w:rsidP="004462D5">
            <w:pPr>
              <w:jc w:val="center"/>
              <w:rPr>
                <w:del w:id="1503" w:author="ZAIDOU Mouhammad" w:date="2024-10-19T19:43:00Z"/>
                <w:rFonts w:ascii="Arial" w:eastAsia="Arial Narrow" w:hAnsi="Arial" w:cs="Arial"/>
                <w:szCs w:val="20"/>
                <w:lang w:val="fr-FR" w:bidi="hi-IN"/>
              </w:rPr>
            </w:pPr>
          </w:p>
        </w:tc>
      </w:tr>
      <w:tr w:rsidR="00211201" w:rsidRPr="000357DC" w14:paraId="4DB330BD" w14:textId="77777777" w:rsidTr="00211201">
        <w:tblPrEx>
          <w:jc w:val="left"/>
        </w:tblPrEx>
        <w:trPr>
          <w:gridAfter w:val="2"/>
          <w:wAfter w:w="24" w:type="dxa"/>
          <w:trHeight w:val="20"/>
        </w:trPr>
        <w:tc>
          <w:tcPr>
            <w:tcW w:w="560" w:type="dxa"/>
            <w:gridSpan w:val="2"/>
          </w:tcPr>
          <w:p w14:paraId="3E5CAC8C" w14:textId="77777777" w:rsidR="004462D5" w:rsidRPr="00EC5256" w:rsidRDefault="004462D5" w:rsidP="004462D5">
            <w:pPr>
              <w:pStyle w:val="Paragraphedeliste"/>
              <w:numPr>
                <w:ilvl w:val="0"/>
                <w:numId w:val="13"/>
              </w:numPr>
              <w:jc w:val="center"/>
              <w:rPr>
                <w:rFonts w:ascii="Calibri" w:eastAsia="Arial Narrow" w:hAnsi="Calibri" w:cs="Calibri"/>
                <w:spacing w:val="-2"/>
                <w:szCs w:val="20"/>
                <w:lang w:val="fr-FR" w:bidi="hi-IN"/>
              </w:rPr>
            </w:pPr>
          </w:p>
        </w:tc>
        <w:tc>
          <w:tcPr>
            <w:tcW w:w="2263" w:type="dxa"/>
            <w:vAlign w:val="center"/>
          </w:tcPr>
          <w:p w14:paraId="04545BDE" w14:textId="7CBCF662" w:rsidR="004462D5" w:rsidRPr="00D37CDB" w:rsidRDefault="004462D5" w:rsidP="004462D5">
            <w:pPr>
              <w:rPr>
                <w:rFonts w:ascii="Calibri" w:hAnsi="Calibri" w:cs="Calibri"/>
                <w:lang w:val="fr-FR"/>
              </w:rPr>
            </w:pPr>
            <w:r w:rsidRPr="00D37CDB">
              <w:rPr>
                <w:lang w:val="fr-FR"/>
              </w:rPr>
              <w:t>Dépistage des anomalies congénitales</w:t>
            </w:r>
          </w:p>
        </w:tc>
        <w:tc>
          <w:tcPr>
            <w:tcW w:w="1840" w:type="dxa"/>
            <w:vAlign w:val="center"/>
          </w:tcPr>
          <w:p w14:paraId="3355016E" w14:textId="32E880BF"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F24B220" w14:textId="1C9FF81B"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DD25550"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91F8FD1" w14:textId="3FFDD9AF"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ADD0FC8"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31D17EA4" w14:textId="77777777" w:rsidTr="00211201">
        <w:tblPrEx>
          <w:jc w:val="left"/>
        </w:tblPrEx>
        <w:trPr>
          <w:gridAfter w:val="2"/>
          <w:wAfter w:w="24" w:type="dxa"/>
          <w:trHeight w:val="20"/>
        </w:trPr>
        <w:tc>
          <w:tcPr>
            <w:tcW w:w="560" w:type="dxa"/>
            <w:gridSpan w:val="2"/>
          </w:tcPr>
          <w:p w14:paraId="5740328F" w14:textId="77777777" w:rsidR="004462D5" w:rsidRPr="00EC5256" w:rsidRDefault="004462D5" w:rsidP="004462D5">
            <w:pPr>
              <w:pStyle w:val="Paragraphedeliste"/>
              <w:numPr>
                <w:ilvl w:val="0"/>
                <w:numId w:val="13"/>
              </w:numPr>
              <w:jc w:val="center"/>
              <w:rPr>
                <w:rFonts w:ascii="Calibri" w:eastAsia="Arial Narrow" w:hAnsi="Calibri" w:cs="Calibri"/>
                <w:spacing w:val="-2"/>
                <w:szCs w:val="20"/>
                <w:lang w:val="fr-FR" w:bidi="hi-IN"/>
              </w:rPr>
            </w:pPr>
          </w:p>
        </w:tc>
        <w:tc>
          <w:tcPr>
            <w:tcW w:w="2263" w:type="dxa"/>
            <w:vAlign w:val="center"/>
          </w:tcPr>
          <w:p w14:paraId="54E06EB7" w14:textId="78451897" w:rsidR="004462D5" w:rsidRPr="00D37CDB" w:rsidRDefault="004462D5" w:rsidP="004462D5">
            <w:pPr>
              <w:rPr>
                <w:rFonts w:ascii="Calibri" w:hAnsi="Calibri" w:cs="Calibri"/>
                <w:lang w:val="fr-FR"/>
              </w:rPr>
            </w:pPr>
            <w:r w:rsidRPr="00D37CDB">
              <w:rPr>
                <w:lang w:val="fr-FR"/>
              </w:rPr>
              <w:t>Vaccination au jour zéro (BCG et VPO)</w:t>
            </w:r>
          </w:p>
        </w:tc>
        <w:tc>
          <w:tcPr>
            <w:tcW w:w="1840" w:type="dxa"/>
            <w:vAlign w:val="center"/>
          </w:tcPr>
          <w:p w14:paraId="4104495B" w14:textId="0894D90F"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C7F10F5" w14:textId="5157B6B1"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1BA6C3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37D6FC7C" w14:textId="2D087E84"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DA0EDD9" w14:textId="77777777" w:rsidR="004462D5" w:rsidRPr="000357DC" w:rsidRDefault="004462D5" w:rsidP="004462D5">
            <w:pPr>
              <w:jc w:val="center"/>
              <w:rPr>
                <w:rFonts w:ascii="Arial" w:eastAsia="Arial Narrow" w:hAnsi="Arial" w:cs="Arial"/>
                <w:szCs w:val="20"/>
                <w:lang w:val="fr-FR" w:bidi="hi-IN"/>
              </w:rPr>
            </w:pPr>
          </w:p>
        </w:tc>
      </w:tr>
      <w:tr w:rsidR="004462D5" w:rsidRPr="000357DC" w:rsidDel="004462D5" w14:paraId="5D2BA87F" w14:textId="77777777" w:rsidTr="00211201">
        <w:tblPrEx>
          <w:jc w:val="left"/>
          <w:tblPrExChange w:id="1504" w:author="ZAIDOU Mouhammad" w:date="2024-10-19T19:43:00Z">
            <w:tblPrEx>
              <w:jc w:val="left"/>
            </w:tblPrEx>
          </w:tblPrExChange>
        </w:tblPrEx>
        <w:trPr>
          <w:trHeight w:val="20"/>
          <w:del w:id="1505" w:author="ZAIDOU Mouhammad" w:date="2024-10-19T19:42:00Z"/>
          <w:trPrChange w:id="1506" w:author="ZAIDOU Mouhammad" w:date="2024-10-19T19:43:00Z">
            <w:trPr>
              <w:trHeight w:val="20"/>
            </w:trPr>
          </w:trPrChange>
        </w:trPr>
        <w:tc>
          <w:tcPr>
            <w:tcW w:w="560" w:type="dxa"/>
            <w:gridSpan w:val="2"/>
            <w:tcPrChange w:id="1507" w:author="ZAIDOU Mouhammad" w:date="2024-10-19T19:43:00Z">
              <w:tcPr>
                <w:tcW w:w="560" w:type="dxa"/>
                <w:gridSpan w:val="3"/>
              </w:tcPr>
            </w:tcPrChange>
          </w:tcPr>
          <w:p w14:paraId="5F33D084" w14:textId="21C2DDAA" w:rsidR="004462D5" w:rsidRPr="00EC5256" w:rsidDel="004462D5" w:rsidRDefault="004462D5" w:rsidP="004462D5">
            <w:pPr>
              <w:pStyle w:val="Paragraphedeliste"/>
              <w:numPr>
                <w:ilvl w:val="0"/>
                <w:numId w:val="13"/>
              </w:numPr>
              <w:jc w:val="center"/>
              <w:rPr>
                <w:del w:id="1508" w:author="ZAIDOU Mouhammad" w:date="2024-10-19T19:42:00Z"/>
                <w:rFonts w:ascii="Calibri" w:eastAsia="Arial Narrow" w:hAnsi="Calibri" w:cs="Calibri"/>
                <w:spacing w:val="-2"/>
                <w:szCs w:val="20"/>
                <w:lang w:val="fr-FR" w:bidi="hi-IN"/>
              </w:rPr>
            </w:pPr>
          </w:p>
        </w:tc>
        <w:tc>
          <w:tcPr>
            <w:tcW w:w="2264" w:type="dxa"/>
            <w:vAlign w:val="center"/>
            <w:tcPrChange w:id="1509" w:author="ZAIDOU Mouhammad" w:date="2024-10-19T19:43:00Z">
              <w:tcPr>
                <w:tcW w:w="2264" w:type="dxa"/>
                <w:gridSpan w:val="3"/>
                <w:vAlign w:val="center"/>
              </w:tcPr>
            </w:tcPrChange>
          </w:tcPr>
          <w:p w14:paraId="61D343C6" w14:textId="66CA5672" w:rsidR="004462D5" w:rsidRPr="00D37CDB" w:rsidDel="004462D5" w:rsidRDefault="004462D5" w:rsidP="004462D5">
            <w:pPr>
              <w:rPr>
                <w:del w:id="1510" w:author="ZAIDOU Mouhammad" w:date="2024-10-19T19:42:00Z"/>
                <w:rFonts w:ascii="Calibri" w:hAnsi="Calibri" w:cs="Calibri"/>
                <w:lang w:val="fr-FR"/>
              </w:rPr>
            </w:pPr>
            <w:del w:id="1511" w:author="ZAIDOU Mouhammad" w:date="2024-10-19T19:42:00Z">
              <w:r w:rsidRPr="00D37CDB" w:rsidDel="004462D5">
                <w:rPr>
                  <w:lang w:val="fr-FR"/>
                </w:rPr>
                <w:delText>Alimentation par voie nasogastrique</w:delText>
              </w:r>
            </w:del>
          </w:p>
        </w:tc>
        <w:tc>
          <w:tcPr>
            <w:tcW w:w="1840" w:type="dxa"/>
            <w:vAlign w:val="center"/>
            <w:tcPrChange w:id="1512" w:author="ZAIDOU Mouhammad" w:date="2024-10-19T19:43:00Z">
              <w:tcPr>
                <w:tcW w:w="1840" w:type="dxa"/>
                <w:gridSpan w:val="3"/>
                <w:vAlign w:val="center"/>
              </w:tcPr>
            </w:tcPrChange>
          </w:tcPr>
          <w:p w14:paraId="00DBEB62" w14:textId="2BC82EDE" w:rsidR="004462D5" w:rsidDel="004462D5" w:rsidRDefault="004462D5" w:rsidP="004462D5">
            <w:pPr>
              <w:pStyle w:val="ListParagraph1"/>
              <w:spacing w:after="0" w:line="240" w:lineRule="auto"/>
              <w:ind w:left="0"/>
              <w:jc w:val="center"/>
              <w:rPr>
                <w:del w:id="1513" w:author="ZAIDOU Mouhammad" w:date="2024-10-19T19:42:00Z"/>
                <w:rFonts w:ascii="Calibri" w:eastAsia="Times New Roman" w:hAnsi="Calibri" w:cs="Calibri"/>
                <w:b/>
                <w:bCs/>
                <w:color w:val="000000"/>
                <w:szCs w:val="20"/>
                <w:lang w:val="fr-FR" w:bidi="hi-IN"/>
              </w:rPr>
            </w:pPr>
            <w:del w:id="1514" w:author="ZAIDOU Mouhammad" w:date="2024-10-19T19:42:00Z">
              <w:r w:rsidDel="004462D5">
                <w:rPr>
                  <w:rFonts w:ascii="Calibri" w:eastAsia="Times New Roman" w:hAnsi="Calibri" w:cs="Calibri"/>
                  <w:b/>
                  <w:bCs/>
                  <w:color w:val="000000"/>
                  <w:szCs w:val="20"/>
                  <w:lang w:val="fr-FR" w:bidi="hi-IN"/>
                </w:rPr>
                <w:delText>1   2   3</w:delText>
              </w:r>
            </w:del>
          </w:p>
        </w:tc>
        <w:tc>
          <w:tcPr>
            <w:tcW w:w="1698" w:type="dxa"/>
            <w:vAlign w:val="center"/>
            <w:tcPrChange w:id="1515" w:author="ZAIDOU Mouhammad" w:date="2024-10-19T19:43:00Z">
              <w:tcPr>
                <w:tcW w:w="1698" w:type="dxa"/>
                <w:gridSpan w:val="3"/>
                <w:vAlign w:val="center"/>
              </w:tcPr>
            </w:tcPrChange>
          </w:tcPr>
          <w:p w14:paraId="0FE1CA06" w14:textId="4B65FFE6" w:rsidR="004462D5" w:rsidDel="004462D5" w:rsidRDefault="004462D5" w:rsidP="004462D5">
            <w:pPr>
              <w:pStyle w:val="ListParagraph1"/>
              <w:spacing w:after="0" w:line="240" w:lineRule="auto"/>
              <w:ind w:left="0"/>
              <w:jc w:val="center"/>
              <w:rPr>
                <w:del w:id="1516" w:author="ZAIDOU Mouhammad" w:date="2024-10-19T19:42:00Z"/>
                <w:rFonts w:ascii="Calibri" w:hAnsi="Calibri" w:cs="Calibri"/>
                <w:b/>
                <w:szCs w:val="20"/>
                <w:lang w:val="fr-FR"/>
              </w:rPr>
            </w:pPr>
            <w:del w:id="1517" w:author="ZAIDOU Mouhammad" w:date="2024-10-19T19:42:00Z">
              <w:r w:rsidDel="004462D5">
                <w:rPr>
                  <w:rFonts w:ascii="Calibri" w:hAnsi="Calibri" w:cs="Calibri"/>
                  <w:b/>
                  <w:szCs w:val="20"/>
                  <w:lang w:val="fr-FR"/>
                </w:rPr>
                <w:delText>1   2</w:delText>
              </w:r>
            </w:del>
          </w:p>
        </w:tc>
        <w:tc>
          <w:tcPr>
            <w:tcW w:w="1134" w:type="dxa"/>
            <w:vAlign w:val="center"/>
            <w:tcPrChange w:id="1518" w:author="ZAIDOU Mouhammad" w:date="2024-10-19T19:43:00Z">
              <w:tcPr>
                <w:tcW w:w="1134" w:type="dxa"/>
                <w:gridSpan w:val="3"/>
                <w:vAlign w:val="center"/>
              </w:tcPr>
            </w:tcPrChange>
          </w:tcPr>
          <w:p w14:paraId="640FFD3A" w14:textId="2316EF9A" w:rsidR="004462D5" w:rsidRPr="00117F6A" w:rsidDel="004462D5" w:rsidRDefault="004462D5" w:rsidP="004462D5">
            <w:pPr>
              <w:tabs>
                <w:tab w:val="right" w:leader="dot" w:pos="4092"/>
              </w:tabs>
              <w:contextualSpacing/>
              <w:jc w:val="center"/>
              <w:rPr>
                <w:del w:id="1519" w:author="ZAIDOU Mouhammad" w:date="2024-10-19T19:42:00Z"/>
                <w:rFonts w:ascii="Calibri" w:hAnsi="Calibri" w:cs="Calibri"/>
                <w:b/>
                <w:szCs w:val="20"/>
                <w:lang w:val="fr-FR"/>
              </w:rPr>
            </w:pPr>
          </w:p>
        </w:tc>
        <w:tc>
          <w:tcPr>
            <w:tcW w:w="2136" w:type="dxa"/>
            <w:gridSpan w:val="2"/>
            <w:vAlign w:val="center"/>
            <w:tcPrChange w:id="1520" w:author="ZAIDOU Mouhammad" w:date="2024-10-19T19:43:00Z">
              <w:tcPr>
                <w:tcW w:w="2136" w:type="dxa"/>
                <w:gridSpan w:val="4"/>
                <w:vAlign w:val="center"/>
              </w:tcPr>
            </w:tcPrChange>
          </w:tcPr>
          <w:p w14:paraId="5472967D" w14:textId="1409882D" w:rsidR="004462D5" w:rsidDel="004462D5" w:rsidRDefault="004462D5" w:rsidP="004462D5">
            <w:pPr>
              <w:tabs>
                <w:tab w:val="right" w:leader="dot" w:pos="4092"/>
              </w:tabs>
              <w:contextualSpacing/>
              <w:jc w:val="center"/>
              <w:rPr>
                <w:del w:id="1521" w:author="ZAIDOU Mouhammad" w:date="2024-10-19T19:42:00Z"/>
                <w:rFonts w:ascii="Calibri" w:hAnsi="Calibri" w:cs="Calibri"/>
                <w:b/>
                <w:szCs w:val="20"/>
                <w:lang w:val="fr-FR"/>
              </w:rPr>
            </w:pPr>
            <w:del w:id="1522" w:author="ZAIDOU Mouhammad" w:date="2024-10-19T19:42:00Z">
              <w:r w:rsidDel="004462D5">
                <w:rPr>
                  <w:rFonts w:ascii="Calibri" w:hAnsi="Calibri" w:cs="Calibri"/>
                  <w:b/>
                  <w:szCs w:val="20"/>
                  <w:lang w:val="fr-FR"/>
                </w:rPr>
                <w:delText>1   2   3   4   5</w:delText>
              </w:r>
            </w:del>
          </w:p>
        </w:tc>
        <w:tc>
          <w:tcPr>
            <w:tcW w:w="853" w:type="dxa"/>
            <w:gridSpan w:val="4"/>
            <w:tcPrChange w:id="1523" w:author="ZAIDOU Mouhammad" w:date="2024-10-19T19:43:00Z">
              <w:tcPr>
                <w:tcW w:w="830" w:type="dxa"/>
                <w:gridSpan w:val="7"/>
              </w:tcPr>
            </w:tcPrChange>
          </w:tcPr>
          <w:p w14:paraId="4B0417AB" w14:textId="4CB9DC98" w:rsidR="004462D5" w:rsidRPr="000357DC" w:rsidDel="004462D5" w:rsidRDefault="004462D5" w:rsidP="004462D5">
            <w:pPr>
              <w:jc w:val="center"/>
              <w:rPr>
                <w:del w:id="1524" w:author="ZAIDOU Mouhammad" w:date="2024-10-19T19:42:00Z"/>
                <w:rFonts w:ascii="Arial" w:eastAsia="Arial Narrow" w:hAnsi="Arial" w:cs="Arial"/>
                <w:szCs w:val="20"/>
                <w:lang w:val="fr-FR" w:bidi="hi-IN"/>
              </w:rPr>
            </w:pPr>
          </w:p>
        </w:tc>
      </w:tr>
      <w:tr w:rsidR="00211201" w:rsidRPr="000357DC" w14:paraId="455511EE" w14:textId="77777777" w:rsidTr="00211201">
        <w:tblPrEx>
          <w:jc w:val="left"/>
        </w:tblPrEx>
        <w:trPr>
          <w:gridAfter w:val="2"/>
          <w:wAfter w:w="24" w:type="dxa"/>
          <w:trHeight w:val="20"/>
        </w:trPr>
        <w:tc>
          <w:tcPr>
            <w:tcW w:w="560" w:type="dxa"/>
            <w:gridSpan w:val="2"/>
          </w:tcPr>
          <w:p w14:paraId="206766C2" w14:textId="77777777" w:rsidR="004462D5" w:rsidRPr="00EC5256" w:rsidRDefault="004462D5" w:rsidP="004462D5">
            <w:pPr>
              <w:pStyle w:val="Paragraphedeliste"/>
              <w:numPr>
                <w:ilvl w:val="0"/>
                <w:numId w:val="13"/>
              </w:numPr>
              <w:jc w:val="center"/>
              <w:rPr>
                <w:rFonts w:ascii="Calibri" w:eastAsia="Arial Narrow" w:hAnsi="Calibri" w:cs="Calibri"/>
                <w:spacing w:val="-2"/>
                <w:szCs w:val="20"/>
                <w:lang w:val="fr-FR" w:bidi="hi-IN"/>
              </w:rPr>
            </w:pPr>
          </w:p>
        </w:tc>
        <w:tc>
          <w:tcPr>
            <w:tcW w:w="2263" w:type="dxa"/>
            <w:vAlign w:val="center"/>
          </w:tcPr>
          <w:p w14:paraId="39DDEEA1" w14:textId="4AC3D4D7" w:rsidR="004462D5" w:rsidRPr="00D37CDB" w:rsidRDefault="004462D5" w:rsidP="004462D5">
            <w:pPr>
              <w:rPr>
                <w:rFonts w:ascii="Calibri" w:hAnsi="Calibri" w:cs="Calibri"/>
                <w:lang w:val="fr-FR"/>
              </w:rPr>
            </w:pPr>
            <w:r w:rsidRPr="00F02E59">
              <w:rPr>
                <w:lang w:val="fr-FR"/>
              </w:rPr>
              <w:t>Émollients</w:t>
            </w:r>
            <w:ins w:id="1525" w:author="ZAIDOU Mouhammad" w:date="2024-10-19T19:41:00Z">
              <w:r>
                <w:rPr>
                  <w:lang w:val="fr-FR"/>
                </w:rPr>
                <w:t xml:space="preserve"> / collyres</w:t>
              </w:r>
            </w:ins>
          </w:p>
        </w:tc>
        <w:tc>
          <w:tcPr>
            <w:tcW w:w="1840" w:type="dxa"/>
            <w:vAlign w:val="center"/>
          </w:tcPr>
          <w:p w14:paraId="12185B47" w14:textId="26A7FB03"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B725C87" w14:textId="15555ABD"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D54878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EE10444" w14:textId="0686C46E"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96D68AB" w14:textId="77777777" w:rsidR="004462D5" w:rsidRPr="000357DC" w:rsidRDefault="004462D5" w:rsidP="004462D5">
            <w:pPr>
              <w:jc w:val="center"/>
              <w:rPr>
                <w:rFonts w:ascii="Arial" w:eastAsia="Arial Narrow" w:hAnsi="Arial" w:cs="Arial"/>
                <w:szCs w:val="20"/>
                <w:lang w:val="fr-FR" w:bidi="hi-IN"/>
              </w:rPr>
            </w:pPr>
          </w:p>
        </w:tc>
      </w:tr>
      <w:tr w:rsidR="004462D5" w:rsidRPr="000357DC" w:rsidDel="004462D5" w14:paraId="1E88A9E4" w14:textId="77777777" w:rsidTr="00211201">
        <w:tblPrEx>
          <w:jc w:val="left"/>
          <w:tblPrExChange w:id="1526" w:author="ZAIDOU Mouhammad" w:date="2024-10-19T19:43:00Z">
            <w:tblPrEx>
              <w:jc w:val="left"/>
            </w:tblPrEx>
          </w:tblPrExChange>
        </w:tblPrEx>
        <w:trPr>
          <w:trHeight w:val="20"/>
          <w:del w:id="1527" w:author="ZAIDOU Mouhammad" w:date="2024-10-19T19:42:00Z"/>
          <w:trPrChange w:id="1528" w:author="ZAIDOU Mouhammad" w:date="2024-10-19T19:43:00Z">
            <w:trPr>
              <w:trHeight w:val="20"/>
            </w:trPr>
          </w:trPrChange>
        </w:trPr>
        <w:tc>
          <w:tcPr>
            <w:tcW w:w="560" w:type="dxa"/>
            <w:gridSpan w:val="2"/>
            <w:tcPrChange w:id="1529" w:author="ZAIDOU Mouhammad" w:date="2024-10-19T19:43:00Z">
              <w:tcPr>
                <w:tcW w:w="560" w:type="dxa"/>
                <w:gridSpan w:val="3"/>
              </w:tcPr>
            </w:tcPrChange>
          </w:tcPr>
          <w:p w14:paraId="6B9DBEEF" w14:textId="169B8533" w:rsidR="004462D5" w:rsidRPr="00EC5256" w:rsidDel="004462D5" w:rsidRDefault="004462D5" w:rsidP="004462D5">
            <w:pPr>
              <w:pStyle w:val="Paragraphedeliste"/>
              <w:numPr>
                <w:ilvl w:val="0"/>
                <w:numId w:val="13"/>
              </w:numPr>
              <w:jc w:val="center"/>
              <w:rPr>
                <w:del w:id="1530" w:author="ZAIDOU Mouhammad" w:date="2024-10-19T19:42:00Z"/>
                <w:rFonts w:ascii="Calibri" w:eastAsia="Arial Narrow" w:hAnsi="Calibri" w:cs="Calibri"/>
                <w:spacing w:val="-2"/>
                <w:szCs w:val="20"/>
                <w:lang w:val="fr-FR" w:bidi="hi-IN"/>
              </w:rPr>
            </w:pPr>
          </w:p>
        </w:tc>
        <w:tc>
          <w:tcPr>
            <w:tcW w:w="2264" w:type="dxa"/>
            <w:vAlign w:val="center"/>
            <w:tcPrChange w:id="1531" w:author="ZAIDOU Mouhammad" w:date="2024-10-19T19:43:00Z">
              <w:tcPr>
                <w:tcW w:w="2264" w:type="dxa"/>
                <w:gridSpan w:val="3"/>
                <w:vAlign w:val="center"/>
              </w:tcPr>
            </w:tcPrChange>
          </w:tcPr>
          <w:p w14:paraId="1DB2D11C" w14:textId="4476C9E5" w:rsidR="004462D5" w:rsidRPr="00D37CDB" w:rsidDel="004462D5" w:rsidRDefault="004462D5" w:rsidP="004462D5">
            <w:pPr>
              <w:rPr>
                <w:del w:id="1532" w:author="ZAIDOU Mouhammad" w:date="2024-10-19T19:42:00Z"/>
                <w:rFonts w:ascii="Calibri" w:hAnsi="Calibri" w:cs="Calibri"/>
                <w:lang w:val="fr-FR"/>
              </w:rPr>
            </w:pPr>
            <w:del w:id="1533" w:author="ZAIDOU Mouhammad" w:date="2024-10-19T19:42:00Z">
              <w:r w:rsidRPr="00D37CDB" w:rsidDel="004462D5">
                <w:rPr>
                  <w:lang w:val="fr-FR"/>
                </w:rPr>
                <w:delText>Stabilisation du Nourrisson malade</w:delText>
              </w:r>
            </w:del>
          </w:p>
        </w:tc>
        <w:tc>
          <w:tcPr>
            <w:tcW w:w="1840" w:type="dxa"/>
            <w:vAlign w:val="center"/>
            <w:tcPrChange w:id="1534" w:author="ZAIDOU Mouhammad" w:date="2024-10-19T19:43:00Z">
              <w:tcPr>
                <w:tcW w:w="1840" w:type="dxa"/>
                <w:gridSpan w:val="3"/>
                <w:vAlign w:val="center"/>
              </w:tcPr>
            </w:tcPrChange>
          </w:tcPr>
          <w:p w14:paraId="700CE36E" w14:textId="66BFAEA1" w:rsidR="004462D5" w:rsidDel="004462D5" w:rsidRDefault="004462D5" w:rsidP="004462D5">
            <w:pPr>
              <w:pStyle w:val="ListParagraph1"/>
              <w:spacing w:after="0" w:line="240" w:lineRule="auto"/>
              <w:ind w:left="0"/>
              <w:jc w:val="center"/>
              <w:rPr>
                <w:del w:id="1535" w:author="ZAIDOU Mouhammad" w:date="2024-10-19T19:42:00Z"/>
                <w:rFonts w:ascii="Calibri" w:eastAsia="Times New Roman" w:hAnsi="Calibri" w:cs="Calibri"/>
                <w:b/>
                <w:bCs/>
                <w:color w:val="000000"/>
                <w:szCs w:val="20"/>
                <w:lang w:val="fr-FR" w:bidi="hi-IN"/>
              </w:rPr>
            </w:pPr>
            <w:del w:id="1536" w:author="ZAIDOU Mouhammad" w:date="2024-10-19T19:42:00Z">
              <w:r w:rsidDel="004462D5">
                <w:rPr>
                  <w:rFonts w:ascii="Calibri" w:eastAsia="Times New Roman" w:hAnsi="Calibri" w:cs="Calibri"/>
                  <w:b/>
                  <w:bCs/>
                  <w:color w:val="000000"/>
                  <w:szCs w:val="20"/>
                  <w:lang w:val="fr-FR" w:bidi="hi-IN"/>
                </w:rPr>
                <w:delText>1   2   3</w:delText>
              </w:r>
            </w:del>
          </w:p>
        </w:tc>
        <w:tc>
          <w:tcPr>
            <w:tcW w:w="1698" w:type="dxa"/>
            <w:vAlign w:val="center"/>
            <w:tcPrChange w:id="1537" w:author="ZAIDOU Mouhammad" w:date="2024-10-19T19:43:00Z">
              <w:tcPr>
                <w:tcW w:w="1698" w:type="dxa"/>
                <w:gridSpan w:val="3"/>
                <w:vAlign w:val="center"/>
              </w:tcPr>
            </w:tcPrChange>
          </w:tcPr>
          <w:p w14:paraId="397DDF02" w14:textId="76DED515" w:rsidR="004462D5" w:rsidDel="004462D5" w:rsidRDefault="004462D5" w:rsidP="004462D5">
            <w:pPr>
              <w:pStyle w:val="ListParagraph1"/>
              <w:spacing w:after="0" w:line="240" w:lineRule="auto"/>
              <w:ind w:left="0"/>
              <w:jc w:val="center"/>
              <w:rPr>
                <w:del w:id="1538" w:author="ZAIDOU Mouhammad" w:date="2024-10-19T19:42:00Z"/>
                <w:rFonts w:ascii="Calibri" w:hAnsi="Calibri" w:cs="Calibri"/>
                <w:b/>
                <w:szCs w:val="20"/>
                <w:lang w:val="fr-FR"/>
              </w:rPr>
            </w:pPr>
            <w:del w:id="1539" w:author="ZAIDOU Mouhammad" w:date="2024-10-19T19:42:00Z">
              <w:r w:rsidDel="004462D5">
                <w:rPr>
                  <w:rFonts w:ascii="Calibri" w:hAnsi="Calibri" w:cs="Calibri"/>
                  <w:b/>
                  <w:szCs w:val="20"/>
                  <w:lang w:val="fr-FR"/>
                </w:rPr>
                <w:delText>1   2</w:delText>
              </w:r>
            </w:del>
          </w:p>
        </w:tc>
        <w:tc>
          <w:tcPr>
            <w:tcW w:w="1134" w:type="dxa"/>
            <w:vAlign w:val="center"/>
            <w:tcPrChange w:id="1540" w:author="ZAIDOU Mouhammad" w:date="2024-10-19T19:43:00Z">
              <w:tcPr>
                <w:tcW w:w="1134" w:type="dxa"/>
                <w:gridSpan w:val="3"/>
                <w:vAlign w:val="center"/>
              </w:tcPr>
            </w:tcPrChange>
          </w:tcPr>
          <w:p w14:paraId="2CE126DF" w14:textId="5DA17034" w:rsidR="004462D5" w:rsidRPr="00117F6A" w:rsidDel="004462D5" w:rsidRDefault="004462D5" w:rsidP="004462D5">
            <w:pPr>
              <w:tabs>
                <w:tab w:val="right" w:leader="dot" w:pos="4092"/>
              </w:tabs>
              <w:contextualSpacing/>
              <w:jc w:val="center"/>
              <w:rPr>
                <w:del w:id="1541" w:author="ZAIDOU Mouhammad" w:date="2024-10-19T19:42:00Z"/>
                <w:rFonts w:ascii="Calibri" w:hAnsi="Calibri" w:cs="Calibri"/>
                <w:b/>
                <w:szCs w:val="20"/>
                <w:lang w:val="fr-FR"/>
              </w:rPr>
            </w:pPr>
          </w:p>
        </w:tc>
        <w:tc>
          <w:tcPr>
            <w:tcW w:w="2136" w:type="dxa"/>
            <w:gridSpan w:val="2"/>
            <w:vAlign w:val="center"/>
            <w:tcPrChange w:id="1542" w:author="ZAIDOU Mouhammad" w:date="2024-10-19T19:43:00Z">
              <w:tcPr>
                <w:tcW w:w="2136" w:type="dxa"/>
                <w:gridSpan w:val="4"/>
                <w:vAlign w:val="center"/>
              </w:tcPr>
            </w:tcPrChange>
          </w:tcPr>
          <w:p w14:paraId="549CF601" w14:textId="450FA001" w:rsidR="004462D5" w:rsidDel="004462D5" w:rsidRDefault="004462D5" w:rsidP="004462D5">
            <w:pPr>
              <w:tabs>
                <w:tab w:val="right" w:leader="dot" w:pos="4092"/>
              </w:tabs>
              <w:contextualSpacing/>
              <w:jc w:val="center"/>
              <w:rPr>
                <w:del w:id="1543" w:author="ZAIDOU Mouhammad" w:date="2024-10-19T19:42:00Z"/>
                <w:rFonts w:ascii="Calibri" w:hAnsi="Calibri" w:cs="Calibri"/>
                <w:b/>
                <w:szCs w:val="20"/>
                <w:lang w:val="fr-FR"/>
              </w:rPr>
            </w:pPr>
            <w:del w:id="1544" w:author="ZAIDOU Mouhammad" w:date="2024-10-19T19:42:00Z">
              <w:r w:rsidDel="004462D5">
                <w:rPr>
                  <w:rFonts w:ascii="Calibri" w:hAnsi="Calibri" w:cs="Calibri"/>
                  <w:b/>
                  <w:szCs w:val="20"/>
                  <w:lang w:val="fr-FR"/>
                </w:rPr>
                <w:delText>1   2   3   4   5</w:delText>
              </w:r>
            </w:del>
          </w:p>
        </w:tc>
        <w:tc>
          <w:tcPr>
            <w:tcW w:w="853" w:type="dxa"/>
            <w:gridSpan w:val="4"/>
            <w:tcPrChange w:id="1545" w:author="ZAIDOU Mouhammad" w:date="2024-10-19T19:43:00Z">
              <w:tcPr>
                <w:tcW w:w="830" w:type="dxa"/>
                <w:gridSpan w:val="7"/>
              </w:tcPr>
            </w:tcPrChange>
          </w:tcPr>
          <w:p w14:paraId="249658A9" w14:textId="037A126B" w:rsidR="004462D5" w:rsidRPr="000357DC" w:rsidDel="004462D5" w:rsidRDefault="004462D5" w:rsidP="004462D5">
            <w:pPr>
              <w:jc w:val="center"/>
              <w:rPr>
                <w:del w:id="1546" w:author="ZAIDOU Mouhammad" w:date="2024-10-19T19:42:00Z"/>
                <w:rFonts w:ascii="Arial" w:eastAsia="Arial Narrow" w:hAnsi="Arial" w:cs="Arial"/>
                <w:szCs w:val="20"/>
                <w:lang w:val="fr-FR" w:bidi="hi-IN"/>
              </w:rPr>
            </w:pPr>
          </w:p>
        </w:tc>
      </w:tr>
      <w:tr w:rsidR="004462D5" w:rsidRPr="000357DC" w:rsidDel="004462D5" w14:paraId="7BEA4493" w14:textId="77777777" w:rsidTr="00211201">
        <w:tblPrEx>
          <w:jc w:val="left"/>
          <w:tblPrExChange w:id="1547" w:author="ZAIDOU Mouhammad" w:date="2024-10-19T19:43:00Z">
            <w:tblPrEx>
              <w:jc w:val="left"/>
            </w:tblPrEx>
          </w:tblPrExChange>
        </w:tblPrEx>
        <w:trPr>
          <w:trHeight w:val="20"/>
          <w:del w:id="1548" w:author="ZAIDOU Mouhammad" w:date="2024-10-19T19:42:00Z"/>
          <w:trPrChange w:id="1549" w:author="ZAIDOU Mouhammad" w:date="2024-10-19T19:43:00Z">
            <w:trPr>
              <w:trHeight w:val="20"/>
            </w:trPr>
          </w:trPrChange>
        </w:trPr>
        <w:tc>
          <w:tcPr>
            <w:tcW w:w="560" w:type="dxa"/>
            <w:gridSpan w:val="2"/>
            <w:tcPrChange w:id="1550" w:author="ZAIDOU Mouhammad" w:date="2024-10-19T19:43:00Z">
              <w:tcPr>
                <w:tcW w:w="560" w:type="dxa"/>
                <w:gridSpan w:val="3"/>
              </w:tcPr>
            </w:tcPrChange>
          </w:tcPr>
          <w:p w14:paraId="7FE24BCA" w14:textId="02AE1DD3" w:rsidR="004462D5" w:rsidRPr="00EC5256" w:rsidDel="004462D5" w:rsidRDefault="004462D5" w:rsidP="004462D5">
            <w:pPr>
              <w:pStyle w:val="Paragraphedeliste"/>
              <w:numPr>
                <w:ilvl w:val="0"/>
                <w:numId w:val="13"/>
              </w:numPr>
              <w:jc w:val="center"/>
              <w:rPr>
                <w:del w:id="1551" w:author="ZAIDOU Mouhammad" w:date="2024-10-19T19:42:00Z"/>
                <w:rFonts w:ascii="Calibri" w:eastAsia="Arial Narrow" w:hAnsi="Calibri" w:cs="Calibri"/>
                <w:spacing w:val="-2"/>
                <w:szCs w:val="20"/>
                <w:lang w:val="fr-FR" w:bidi="hi-IN"/>
              </w:rPr>
            </w:pPr>
          </w:p>
        </w:tc>
        <w:tc>
          <w:tcPr>
            <w:tcW w:w="2264" w:type="dxa"/>
            <w:vAlign w:val="center"/>
            <w:tcPrChange w:id="1552" w:author="ZAIDOU Mouhammad" w:date="2024-10-19T19:43:00Z">
              <w:tcPr>
                <w:tcW w:w="2264" w:type="dxa"/>
                <w:gridSpan w:val="3"/>
                <w:vAlign w:val="center"/>
              </w:tcPr>
            </w:tcPrChange>
          </w:tcPr>
          <w:p w14:paraId="2782839D" w14:textId="56E59921" w:rsidR="004462D5" w:rsidRPr="00D37CDB" w:rsidDel="004462D5" w:rsidRDefault="004462D5" w:rsidP="004462D5">
            <w:pPr>
              <w:rPr>
                <w:del w:id="1553" w:author="ZAIDOU Mouhammad" w:date="2024-10-19T19:42:00Z"/>
                <w:rFonts w:ascii="Calibri" w:hAnsi="Calibri" w:cs="Calibri"/>
                <w:lang w:val="fr-FR"/>
              </w:rPr>
            </w:pPr>
            <w:del w:id="1554" w:author="ZAIDOU Mouhammad" w:date="2024-10-19T19:42:00Z">
              <w:r w:rsidRPr="00D37CDB" w:rsidDel="004462D5">
                <w:rPr>
                  <w:lang w:val="fr-FR"/>
                </w:rPr>
                <w:delText>Soins en cas d'hyperbilirubinémie</w:delText>
              </w:r>
            </w:del>
          </w:p>
        </w:tc>
        <w:tc>
          <w:tcPr>
            <w:tcW w:w="1840" w:type="dxa"/>
            <w:vAlign w:val="center"/>
            <w:tcPrChange w:id="1555" w:author="ZAIDOU Mouhammad" w:date="2024-10-19T19:43:00Z">
              <w:tcPr>
                <w:tcW w:w="1840" w:type="dxa"/>
                <w:gridSpan w:val="3"/>
                <w:vAlign w:val="center"/>
              </w:tcPr>
            </w:tcPrChange>
          </w:tcPr>
          <w:p w14:paraId="54FFE1FF" w14:textId="77C03988" w:rsidR="004462D5" w:rsidDel="004462D5" w:rsidRDefault="004462D5" w:rsidP="004462D5">
            <w:pPr>
              <w:pStyle w:val="ListParagraph1"/>
              <w:spacing w:after="0" w:line="240" w:lineRule="auto"/>
              <w:ind w:left="0"/>
              <w:jc w:val="center"/>
              <w:rPr>
                <w:del w:id="1556" w:author="ZAIDOU Mouhammad" w:date="2024-10-19T19:42:00Z"/>
                <w:rFonts w:ascii="Calibri" w:eastAsia="Times New Roman" w:hAnsi="Calibri" w:cs="Calibri"/>
                <w:b/>
                <w:bCs/>
                <w:color w:val="000000"/>
                <w:szCs w:val="20"/>
                <w:lang w:val="fr-FR" w:bidi="hi-IN"/>
              </w:rPr>
            </w:pPr>
            <w:del w:id="1557" w:author="ZAIDOU Mouhammad" w:date="2024-10-19T19:42:00Z">
              <w:r w:rsidDel="004462D5">
                <w:rPr>
                  <w:rFonts w:ascii="Calibri" w:eastAsia="Times New Roman" w:hAnsi="Calibri" w:cs="Calibri"/>
                  <w:b/>
                  <w:bCs/>
                  <w:color w:val="000000"/>
                  <w:szCs w:val="20"/>
                  <w:lang w:val="fr-FR" w:bidi="hi-IN"/>
                </w:rPr>
                <w:delText>1   2   3</w:delText>
              </w:r>
            </w:del>
          </w:p>
        </w:tc>
        <w:tc>
          <w:tcPr>
            <w:tcW w:w="1698" w:type="dxa"/>
            <w:vAlign w:val="center"/>
            <w:tcPrChange w:id="1558" w:author="ZAIDOU Mouhammad" w:date="2024-10-19T19:43:00Z">
              <w:tcPr>
                <w:tcW w:w="1698" w:type="dxa"/>
                <w:gridSpan w:val="3"/>
                <w:vAlign w:val="center"/>
              </w:tcPr>
            </w:tcPrChange>
          </w:tcPr>
          <w:p w14:paraId="778DC3CF" w14:textId="5DF1DB5A" w:rsidR="004462D5" w:rsidDel="004462D5" w:rsidRDefault="004462D5" w:rsidP="004462D5">
            <w:pPr>
              <w:pStyle w:val="ListParagraph1"/>
              <w:spacing w:after="0" w:line="240" w:lineRule="auto"/>
              <w:ind w:left="0"/>
              <w:jc w:val="center"/>
              <w:rPr>
                <w:del w:id="1559" w:author="ZAIDOU Mouhammad" w:date="2024-10-19T19:42:00Z"/>
                <w:rFonts w:ascii="Calibri" w:hAnsi="Calibri" w:cs="Calibri"/>
                <w:b/>
                <w:szCs w:val="20"/>
                <w:lang w:val="fr-FR"/>
              </w:rPr>
            </w:pPr>
            <w:del w:id="1560" w:author="ZAIDOU Mouhammad" w:date="2024-10-19T19:42:00Z">
              <w:r w:rsidDel="004462D5">
                <w:rPr>
                  <w:rFonts w:ascii="Calibri" w:hAnsi="Calibri" w:cs="Calibri"/>
                  <w:b/>
                  <w:szCs w:val="20"/>
                  <w:lang w:val="fr-FR"/>
                </w:rPr>
                <w:delText>1   2</w:delText>
              </w:r>
            </w:del>
          </w:p>
        </w:tc>
        <w:tc>
          <w:tcPr>
            <w:tcW w:w="1134" w:type="dxa"/>
            <w:vAlign w:val="center"/>
            <w:tcPrChange w:id="1561" w:author="ZAIDOU Mouhammad" w:date="2024-10-19T19:43:00Z">
              <w:tcPr>
                <w:tcW w:w="1134" w:type="dxa"/>
                <w:gridSpan w:val="3"/>
                <w:vAlign w:val="center"/>
              </w:tcPr>
            </w:tcPrChange>
          </w:tcPr>
          <w:p w14:paraId="149DC3AE" w14:textId="22790588" w:rsidR="004462D5" w:rsidRPr="00117F6A" w:rsidDel="004462D5" w:rsidRDefault="004462D5" w:rsidP="004462D5">
            <w:pPr>
              <w:tabs>
                <w:tab w:val="right" w:leader="dot" w:pos="4092"/>
              </w:tabs>
              <w:contextualSpacing/>
              <w:jc w:val="center"/>
              <w:rPr>
                <w:del w:id="1562" w:author="ZAIDOU Mouhammad" w:date="2024-10-19T19:42:00Z"/>
                <w:rFonts w:ascii="Calibri" w:hAnsi="Calibri" w:cs="Calibri"/>
                <w:b/>
                <w:szCs w:val="20"/>
                <w:lang w:val="fr-FR"/>
              </w:rPr>
            </w:pPr>
          </w:p>
        </w:tc>
        <w:tc>
          <w:tcPr>
            <w:tcW w:w="2136" w:type="dxa"/>
            <w:gridSpan w:val="2"/>
            <w:vAlign w:val="center"/>
            <w:tcPrChange w:id="1563" w:author="ZAIDOU Mouhammad" w:date="2024-10-19T19:43:00Z">
              <w:tcPr>
                <w:tcW w:w="2136" w:type="dxa"/>
                <w:gridSpan w:val="4"/>
                <w:vAlign w:val="center"/>
              </w:tcPr>
            </w:tcPrChange>
          </w:tcPr>
          <w:p w14:paraId="036897D9" w14:textId="05E089C2" w:rsidR="004462D5" w:rsidDel="004462D5" w:rsidRDefault="004462D5" w:rsidP="004462D5">
            <w:pPr>
              <w:tabs>
                <w:tab w:val="right" w:leader="dot" w:pos="4092"/>
              </w:tabs>
              <w:contextualSpacing/>
              <w:jc w:val="center"/>
              <w:rPr>
                <w:del w:id="1564" w:author="ZAIDOU Mouhammad" w:date="2024-10-19T19:42:00Z"/>
                <w:rFonts w:ascii="Calibri" w:hAnsi="Calibri" w:cs="Calibri"/>
                <w:b/>
                <w:szCs w:val="20"/>
                <w:lang w:val="fr-FR"/>
              </w:rPr>
            </w:pPr>
            <w:del w:id="1565" w:author="ZAIDOU Mouhammad" w:date="2024-10-19T19:42:00Z">
              <w:r w:rsidDel="004462D5">
                <w:rPr>
                  <w:rFonts w:ascii="Calibri" w:hAnsi="Calibri" w:cs="Calibri"/>
                  <w:b/>
                  <w:szCs w:val="20"/>
                  <w:lang w:val="fr-FR"/>
                </w:rPr>
                <w:delText>1   2   3   4   5</w:delText>
              </w:r>
            </w:del>
          </w:p>
        </w:tc>
        <w:tc>
          <w:tcPr>
            <w:tcW w:w="853" w:type="dxa"/>
            <w:gridSpan w:val="4"/>
            <w:tcPrChange w:id="1566" w:author="ZAIDOU Mouhammad" w:date="2024-10-19T19:43:00Z">
              <w:tcPr>
                <w:tcW w:w="830" w:type="dxa"/>
                <w:gridSpan w:val="7"/>
              </w:tcPr>
            </w:tcPrChange>
          </w:tcPr>
          <w:p w14:paraId="5E9604B2" w14:textId="121185DC" w:rsidR="004462D5" w:rsidRPr="000357DC" w:rsidDel="004462D5" w:rsidRDefault="004462D5" w:rsidP="004462D5">
            <w:pPr>
              <w:jc w:val="center"/>
              <w:rPr>
                <w:del w:id="1567" w:author="ZAIDOU Mouhammad" w:date="2024-10-19T19:42:00Z"/>
                <w:rFonts w:ascii="Arial" w:eastAsia="Arial Narrow" w:hAnsi="Arial" w:cs="Arial"/>
                <w:szCs w:val="20"/>
                <w:lang w:val="fr-FR" w:bidi="hi-IN"/>
              </w:rPr>
            </w:pPr>
          </w:p>
        </w:tc>
      </w:tr>
      <w:tr w:rsidR="004462D5" w:rsidRPr="00AA1CC3" w14:paraId="790E3301" w14:textId="77777777" w:rsidTr="00211201">
        <w:tblPrEx>
          <w:jc w:val="left"/>
          <w:tblPrExChange w:id="1568" w:author="ZAIDOU Mouhammad" w:date="2024-10-19T19:42:00Z">
            <w:tblPrEx>
              <w:jc w:val="left"/>
            </w:tblPrEx>
          </w:tblPrExChange>
        </w:tblPrEx>
        <w:trPr>
          <w:gridAfter w:val="2"/>
          <w:wAfter w:w="24" w:type="dxa"/>
          <w:trHeight w:val="397"/>
          <w:trPrChange w:id="1569" w:author="ZAIDOU Mouhammad" w:date="2024-10-19T19:42:00Z">
            <w:trPr>
              <w:gridAfter w:val="2"/>
              <w:wAfter w:w="7" w:type="dxa"/>
              <w:trHeight w:val="397"/>
            </w:trPr>
          </w:trPrChange>
        </w:trPr>
        <w:tc>
          <w:tcPr>
            <w:tcW w:w="10461" w:type="dxa"/>
            <w:gridSpan w:val="10"/>
            <w:shd w:val="clear" w:color="auto" w:fill="DEEAF6" w:themeFill="accent1" w:themeFillTint="33"/>
            <w:vAlign w:val="center"/>
            <w:tcPrChange w:id="1570" w:author="ZAIDOU Mouhammad" w:date="2024-10-19T19:42:00Z">
              <w:tcPr>
                <w:tcW w:w="10478" w:type="dxa"/>
                <w:gridSpan w:val="23"/>
                <w:shd w:val="clear" w:color="auto" w:fill="DEEAF6" w:themeFill="accent1" w:themeFillTint="33"/>
                <w:vAlign w:val="center"/>
              </w:tcPr>
            </w:tcPrChange>
          </w:tcPr>
          <w:p w14:paraId="333AFD25" w14:textId="4DE110B9" w:rsidR="004462D5" w:rsidRPr="000357DC" w:rsidRDefault="004462D5" w:rsidP="004462D5">
            <w:pPr>
              <w:rPr>
                <w:rFonts w:ascii="Arial" w:eastAsia="Arial Narrow" w:hAnsi="Arial" w:cs="Arial"/>
                <w:szCs w:val="20"/>
                <w:lang w:val="fr-FR" w:bidi="hi-IN"/>
              </w:rPr>
            </w:pPr>
            <w:r w:rsidRPr="00D37CDB">
              <w:rPr>
                <w:rFonts w:ascii="Calibri" w:hAnsi="Calibri" w:cs="Calibri"/>
                <w:b/>
                <w:bCs/>
                <w:szCs w:val="20"/>
                <w:lang w:val="fr-FR"/>
              </w:rPr>
              <w:t>E. Services d'avortement [</w:t>
            </w:r>
            <w:r w:rsidRPr="005679BE">
              <w:rPr>
                <w:rFonts w:ascii="Calibri" w:hAnsi="Calibri" w:cs="Calibri"/>
                <w:b/>
                <w:bCs/>
                <w:szCs w:val="20"/>
                <w:lang w:val="fr-FR"/>
              </w:rPr>
              <w:t>Si « Oui » compléter la ligne ; Si « Non » Passez</w:t>
            </w:r>
            <w:r w:rsidRPr="00D37CDB">
              <w:rPr>
                <w:rFonts w:ascii="Calibri" w:hAnsi="Calibri" w:cs="Calibri"/>
                <w:b/>
                <w:bCs/>
                <w:szCs w:val="20"/>
                <w:lang w:val="fr-FR"/>
              </w:rPr>
              <w:t xml:space="preserve"> à l'option F (Santé de l'enfant)]</w:t>
            </w:r>
          </w:p>
        </w:tc>
      </w:tr>
      <w:tr w:rsidR="00211201" w:rsidRPr="000357DC" w14:paraId="242C0B2C" w14:textId="77777777" w:rsidTr="00211201">
        <w:tblPrEx>
          <w:jc w:val="left"/>
        </w:tblPrEx>
        <w:trPr>
          <w:gridAfter w:val="2"/>
          <w:wAfter w:w="24" w:type="dxa"/>
          <w:trHeight w:val="20"/>
        </w:trPr>
        <w:tc>
          <w:tcPr>
            <w:tcW w:w="560" w:type="dxa"/>
            <w:gridSpan w:val="2"/>
          </w:tcPr>
          <w:p w14:paraId="65B7477B" w14:textId="77777777" w:rsidR="004462D5" w:rsidRPr="005C2A79" w:rsidRDefault="004462D5" w:rsidP="004462D5">
            <w:pPr>
              <w:pStyle w:val="Paragraphedeliste"/>
              <w:numPr>
                <w:ilvl w:val="0"/>
                <w:numId w:val="14"/>
              </w:numPr>
              <w:jc w:val="center"/>
              <w:rPr>
                <w:rFonts w:ascii="Calibri" w:eastAsia="Arial Narrow" w:hAnsi="Calibri" w:cs="Calibri"/>
                <w:spacing w:val="-2"/>
                <w:szCs w:val="20"/>
                <w:lang w:val="fr-FR" w:bidi="hi-IN"/>
              </w:rPr>
            </w:pPr>
          </w:p>
        </w:tc>
        <w:tc>
          <w:tcPr>
            <w:tcW w:w="2263" w:type="dxa"/>
          </w:tcPr>
          <w:p w14:paraId="433E24E8" w14:textId="0E8657BD" w:rsidR="004462D5" w:rsidRPr="00D37CDB" w:rsidRDefault="004462D5" w:rsidP="004462D5">
            <w:pPr>
              <w:rPr>
                <w:lang w:val="fr-FR"/>
              </w:rPr>
            </w:pPr>
            <w:r w:rsidRPr="00D37CDB">
              <w:rPr>
                <w:lang w:val="fr-FR"/>
              </w:rPr>
              <w:t>MVA (aspiration manuelle sous vide)</w:t>
            </w:r>
          </w:p>
        </w:tc>
        <w:tc>
          <w:tcPr>
            <w:tcW w:w="1840" w:type="dxa"/>
            <w:vAlign w:val="center"/>
          </w:tcPr>
          <w:p w14:paraId="421AAF59" w14:textId="3148E0A4"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4C5C5B9" w14:textId="53DECCD1"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23EFC4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56056B4" w14:textId="25645494"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BEB125C"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9D7C96D" w14:textId="77777777" w:rsidTr="00211201">
        <w:tblPrEx>
          <w:jc w:val="left"/>
        </w:tblPrEx>
        <w:trPr>
          <w:gridAfter w:val="2"/>
          <w:wAfter w:w="24" w:type="dxa"/>
          <w:trHeight w:val="20"/>
        </w:trPr>
        <w:tc>
          <w:tcPr>
            <w:tcW w:w="560" w:type="dxa"/>
            <w:gridSpan w:val="2"/>
          </w:tcPr>
          <w:p w14:paraId="06D32CEC" w14:textId="77777777" w:rsidR="004462D5" w:rsidRPr="005C2A79" w:rsidRDefault="004462D5" w:rsidP="004462D5">
            <w:pPr>
              <w:pStyle w:val="Paragraphedeliste"/>
              <w:numPr>
                <w:ilvl w:val="0"/>
                <w:numId w:val="14"/>
              </w:numPr>
              <w:jc w:val="center"/>
              <w:rPr>
                <w:rFonts w:ascii="Calibri" w:eastAsia="Arial Narrow" w:hAnsi="Calibri" w:cs="Calibri"/>
                <w:spacing w:val="-2"/>
                <w:szCs w:val="20"/>
                <w:lang w:val="fr-FR" w:bidi="hi-IN"/>
              </w:rPr>
            </w:pPr>
          </w:p>
        </w:tc>
        <w:tc>
          <w:tcPr>
            <w:tcW w:w="2263" w:type="dxa"/>
          </w:tcPr>
          <w:p w14:paraId="6E6F0CFC" w14:textId="52E0AB1A" w:rsidR="004462D5" w:rsidRPr="00D37CDB" w:rsidRDefault="004462D5" w:rsidP="004462D5">
            <w:pPr>
              <w:rPr>
                <w:lang w:val="fr-FR"/>
              </w:rPr>
            </w:pPr>
            <w:r w:rsidRPr="00D37CDB">
              <w:rPr>
                <w:lang w:val="fr-FR"/>
              </w:rPr>
              <w:t>Prise en charge des complications de l'avortement</w:t>
            </w:r>
          </w:p>
        </w:tc>
        <w:tc>
          <w:tcPr>
            <w:tcW w:w="1840" w:type="dxa"/>
            <w:vAlign w:val="center"/>
          </w:tcPr>
          <w:p w14:paraId="355202AE" w14:textId="150D85C3"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63D8CAD" w14:textId="42D15511"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24A9CEB"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372B592" w14:textId="73B95519"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2AC5F7C" w14:textId="77777777" w:rsidR="004462D5" w:rsidRPr="000357DC" w:rsidRDefault="004462D5" w:rsidP="004462D5">
            <w:pPr>
              <w:jc w:val="center"/>
              <w:rPr>
                <w:rFonts w:ascii="Arial" w:eastAsia="Arial Narrow" w:hAnsi="Arial" w:cs="Arial"/>
                <w:szCs w:val="20"/>
                <w:lang w:val="fr-FR" w:bidi="hi-IN"/>
              </w:rPr>
            </w:pPr>
          </w:p>
        </w:tc>
      </w:tr>
      <w:tr w:rsidR="004462D5" w:rsidRPr="00AA1CC3" w14:paraId="78300769" w14:textId="77777777" w:rsidTr="00211201">
        <w:tblPrEx>
          <w:jc w:val="left"/>
          <w:tblPrExChange w:id="1571" w:author="ZAIDOU Mouhammad" w:date="2024-10-19T19:42:00Z">
            <w:tblPrEx>
              <w:jc w:val="left"/>
            </w:tblPrEx>
          </w:tblPrExChange>
        </w:tblPrEx>
        <w:trPr>
          <w:gridAfter w:val="2"/>
          <w:wAfter w:w="24" w:type="dxa"/>
          <w:trHeight w:val="397"/>
          <w:trPrChange w:id="1572" w:author="ZAIDOU Mouhammad" w:date="2024-10-19T19:42:00Z">
            <w:trPr>
              <w:gridAfter w:val="2"/>
              <w:wAfter w:w="7" w:type="dxa"/>
              <w:trHeight w:val="397"/>
            </w:trPr>
          </w:trPrChange>
        </w:trPr>
        <w:tc>
          <w:tcPr>
            <w:tcW w:w="10461" w:type="dxa"/>
            <w:gridSpan w:val="10"/>
            <w:shd w:val="clear" w:color="auto" w:fill="DEEAF6" w:themeFill="accent1" w:themeFillTint="33"/>
            <w:vAlign w:val="center"/>
            <w:tcPrChange w:id="1573" w:author="ZAIDOU Mouhammad" w:date="2024-10-19T19:42:00Z">
              <w:tcPr>
                <w:tcW w:w="10478" w:type="dxa"/>
                <w:gridSpan w:val="23"/>
                <w:shd w:val="clear" w:color="auto" w:fill="DEEAF6" w:themeFill="accent1" w:themeFillTint="33"/>
                <w:vAlign w:val="center"/>
              </w:tcPr>
            </w:tcPrChange>
          </w:tcPr>
          <w:p w14:paraId="150B93C1" w14:textId="07652700" w:rsidR="004462D5" w:rsidRPr="000357DC" w:rsidRDefault="004462D5" w:rsidP="004462D5">
            <w:pPr>
              <w:rPr>
                <w:rFonts w:ascii="Arial" w:eastAsia="Arial Narrow" w:hAnsi="Arial" w:cs="Arial"/>
                <w:szCs w:val="20"/>
                <w:lang w:val="fr-FR" w:bidi="hi-IN"/>
              </w:rPr>
            </w:pPr>
            <w:r w:rsidRPr="00D37CDB">
              <w:rPr>
                <w:rFonts w:ascii="Calibri" w:eastAsia="Arial Narrow" w:hAnsi="Calibri" w:cs="Calibri"/>
                <w:b/>
                <w:noProof/>
                <w:spacing w:val="-2"/>
                <w:szCs w:val="20"/>
                <w:lang w:val="fr-FR" w:eastAsia="en-IN" w:bidi="hi-IN"/>
              </w:rPr>
              <w:t>F. Services de santé infantile [</w:t>
            </w:r>
            <w:r w:rsidRPr="005679BE">
              <w:rPr>
                <w:rFonts w:ascii="Calibri" w:hAnsi="Calibri" w:cs="Calibri"/>
                <w:b/>
                <w:bCs/>
                <w:szCs w:val="20"/>
                <w:lang w:val="fr-FR"/>
              </w:rPr>
              <w:t>Si « Oui » compléter la ligne ; Si « Non » Passez</w:t>
            </w:r>
            <w:r w:rsidRPr="00D37CDB">
              <w:rPr>
                <w:rFonts w:ascii="Calibri" w:hAnsi="Calibri" w:cs="Calibri"/>
                <w:b/>
                <w:bCs/>
                <w:szCs w:val="20"/>
                <w:lang w:val="fr-FR"/>
              </w:rPr>
              <w:t xml:space="preserve"> </w:t>
            </w:r>
            <w:r w:rsidRPr="00D37CDB">
              <w:rPr>
                <w:rFonts w:ascii="Calibri" w:eastAsia="Arial Narrow" w:hAnsi="Calibri" w:cs="Calibri"/>
                <w:b/>
                <w:noProof/>
                <w:spacing w:val="-2"/>
                <w:szCs w:val="20"/>
                <w:lang w:val="fr-FR" w:eastAsia="en-IN" w:bidi="hi-IN"/>
              </w:rPr>
              <w:t>à Q503]</w:t>
            </w:r>
          </w:p>
        </w:tc>
      </w:tr>
      <w:tr w:rsidR="00211201" w:rsidRPr="000357DC" w14:paraId="328C4B75" w14:textId="77777777" w:rsidTr="00211201">
        <w:tblPrEx>
          <w:jc w:val="left"/>
        </w:tblPrEx>
        <w:trPr>
          <w:gridAfter w:val="2"/>
          <w:wAfter w:w="24" w:type="dxa"/>
          <w:trHeight w:val="20"/>
        </w:trPr>
        <w:tc>
          <w:tcPr>
            <w:tcW w:w="560" w:type="dxa"/>
            <w:gridSpan w:val="2"/>
          </w:tcPr>
          <w:p w14:paraId="245FF152" w14:textId="77777777" w:rsidR="004462D5" w:rsidRPr="005C2A79" w:rsidRDefault="004462D5" w:rsidP="004462D5">
            <w:pPr>
              <w:pStyle w:val="Paragraphedeliste"/>
              <w:numPr>
                <w:ilvl w:val="0"/>
                <w:numId w:val="15"/>
              </w:numPr>
              <w:jc w:val="center"/>
              <w:rPr>
                <w:rFonts w:ascii="Calibri" w:eastAsia="Arial Narrow" w:hAnsi="Calibri" w:cs="Calibri"/>
                <w:spacing w:val="-2"/>
                <w:szCs w:val="20"/>
                <w:lang w:val="fr-FR" w:bidi="hi-IN"/>
              </w:rPr>
            </w:pPr>
          </w:p>
        </w:tc>
        <w:tc>
          <w:tcPr>
            <w:tcW w:w="2263" w:type="dxa"/>
          </w:tcPr>
          <w:p w14:paraId="0FB9AA90" w14:textId="3ACA1820" w:rsidR="004462D5" w:rsidRPr="00D37CDB" w:rsidRDefault="004462D5" w:rsidP="004462D5">
            <w:pPr>
              <w:rPr>
                <w:lang w:val="fr-FR"/>
              </w:rPr>
            </w:pPr>
            <w:r w:rsidRPr="00D37CDB">
              <w:rPr>
                <w:lang w:val="fr-FR"/>
              </w:rPr>
              <w:t>Utilisation de la fiche de croissance pour l'enregistrement du poids</w:t>
            </w:r>
          </w:p>
        </w:tc>
        <w:tc>
          <w:tcPr>
            <w:tcW w:w="1840" w:type="dxa"/>
            <w:vAlign w:val="center"/>
          </w:tcPr>
          <w:p w14:paraId="60D10CA2" w14:textId="2354E21E"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EDE9724" w14:textId="0A73669A"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C591652"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0BA2441" w14:textId="0833E349"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00D8AA2"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00437C43" w14:textId="77777777" w:rsidTr="00211201">
        <w:tblPrEx>
          <w:jc w:val="left"/>
        </w:tblPrEx>
        <w:trPr>
          <w:gridAfter w:val="2"/>
          <w:wAfter w:w="24" w:type="dxa"/>
          <w:trHeight w:val="20"/>
        </w:trPr>
        <w:tc>
          <w:tcPr>
            <w:tcW w:w="560" w:type="dxa"/>
            <w:gridSpan w:val="2"/>
          </w:tcPr>
          <w:p w14:paraId="51841416" w14:textId="77777777" w:rsidR="004462D5" w:rsidRPr="005C2A79" w:rsidRDefault="004462D5" w:rsidP="004462D5">
            <w:pPr>
              <w:pStyle w:val="Paragraphedeliste"/>
              <w:numPr>
                <w:ilvl w:val="0"/>
                <w:numId w:val="15"/>
              </w:numPr>
              <w:jc w:val="center"/>
              <w:rPr>
                <w:rFonts w:ascii="Calibri" w:eastAsia="Arial Narrow" w:hAnsi="Calibri" w:cs="Calibri"/>
                <w:spacing w:val="-2"/>
                <w:szCs w:val="20"/>
                <w:lang w:val="fr-FR" w:bidi="hi-IN"/>
              </w:rPr>
            </w:pPr>
          </w:p>
        </w:tc>
        <w:tc>
          <w:tcPr>
            <w:tcW w:w="2263" w:type="dxa"/>
          </w:tcPr>
          <w:p w14:paraId="530370B9" w14:textId="760C4FF9" w:rsidR="004462D5" w:rsidRPr="00D37CDB" w:rsidRDefault="004462D5" w:rsidP="004462D5">
            <w:pPr>
              <w:rPr>
                <w:lang w:val="fr-FR"/>
              </w:rPr>
            </w:pPr>
            <w:r w:rsidRPr="00D37CDB">
              <w:rPr>
                <w:lang w:val="fr-FR"/>
              </w:rPr>
              <w:t>Vaccination des enfants</w:t>
            </w:r>
          </w:p>
        </w:tc>
        <w:tc>
          <w:tcPr>
            <w:tcW w:w="1840" w:type="dxa"/>
            <w:vAlign w:val="center"/>
          </w:tcPr>
          <w:p w14:paraId="46085627" w14:textId="49A329FB"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8DDF40E" w14:textId="138E6072"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5E8876B"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49FCE8A" w14:textId="5816BC38"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1C36697"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581B6C1D" w14:textId="77777777" w:rsidTr="00211201">
        <w:tblPrEx>
          <w:jc w:val="left"/>
        </w:tblPrEx>
        <w:trPr>
          <w:gridAfter w:val="2"/>
          <w:wAfter w:w="24" w:type="dxa"/>
          <w:trHeight w:val="20"/>
        </w:trPr>
        <w:tc>
          <w:tcPr>
            <w:tcW w:w="560" w:type="dxa"/>
            <w:gridSpan w:val="2"/>
          </w:tcPr>
          <w:p w14:paraId="2B7D682C" w14:textId="77777777" w:rsidR="004462D5" w:rsidRPr="005C2A79" w:rsidRDefault="004462D5" w:rsidP="004462D5">
            <w:pPr>
              <w:pStyle w:val="Paragraphedeliste"/>
              <w:numPr>
                <w:ilvl w:val="0"/>
                <w:numId w:val="15"/>
              </w:numPr>
              <w:jc w:val="center"/>
              <w:rPr>
                <w:rFonts w:ascii="Calibri" w:eastAsia="Arial Narrow" w:hAnsi="Calibri" w:cs="Calibri"/>
                <w:spacing w:val="-2"/>
                <w:szCs w:val="20"/>
                <w:lang w:val="fr-FR" w:bidi="hi-IN"/>
              </w:rPr>
            </w:pPr>
          </w:p>
        </w:tc>
        <w:tc>
          <w:tcPr>
            <w:tcW w:w="2263" w:type="dxa"/>
          </w:tcPr>
          <w:p w14:paraId="051221B3" w14:textId="5165072E" w:rsidR="004462D5" w:rsidRPr="00D37CDB" w:rsidRDefault="004462D5" w:rsidP="004462D5">
            <w:pPr>
              <w:rPr>
                <w:lang w:val="fr-FR"/>
              </w:rPr>
            </w:pPr>
            <w:r w:rsidRPr="00D37CDB">
              <w:rPr>
                <w:lang w:val="fr-FR"/>
              </w:rPr>
              <w:t>Prise en charge de la pneumonie</w:t>
            </w:r>
          </w:p>
        </w:tc>
        <w:tc>
          <w:tcPr>
            <w:tcW w:w="1840" w:type="dxa"/>
            <w:vAlign w:val="center"/>
          </w:tcPr>
          <w:p w14:paraId="23A38EF8" w14:textId="7B3FA321"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4B089BF" w14:textId="536233AE"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3A1536F"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F0A8425" w14:textId="79657C70"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17C4979"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728FE7ED" w14:textId="77777777" w:rsidTr="00211201">
        <w:tblPrEx>
          <w:jc w:val="left"/>
        </w:tblPrEx>
        <w:trPr>
          <w:gridAfter w:val="2"/>
          <w:wAfter w:w="24" w:type="dxa"/>
          <w:trHeight w:val="20"/>
        </w:trPr>
        <w:tc>
          <w:tcPr>
            <w:tcW w:w="560" w:type="dxa"/>
            <w:gridSpan w:val="2"/>
          </w:tcPr>
          <w:p w14:paraId="374B52C5" w14:textId="77777777" w:rsidR="004462D5" w:rsidRPr="005C2A79" w:rsidRDefault="004462D5" w:rsidP="004462D5">
            <w:pPr>
              <w:pStyle w:val="Paragraphedeliste"/>
              <w:numPr>
                <w:ilvl w:val="0"/>
                <w:numId w:val="15"/>
              </w:numPr>
              <w:jc w:val="center"/>
              <w:rPr>
                <w:rFonts w:ascii="Calibri" w:eastAsia="Arial Narrow" w:hAnsi="Calibri" w:cs="Calibri"/>
                <w:spacing w:val="-2"/>
                <w:szCs w:val="20"/>
                <w:lang w:val="fr-FR" w:bidi="hi-IN"/>
              </w:rPr>
            </w:pPr>
          </w:p>
        </w:tc>
        <w:tc>
          <w:tcPr>
            <w:tcW w:w="2263" w:type="dxa"/>
          </w:tcPr>
          <w:p w14:paraId="5FB32B80" w14:textId="2BD15624" w:rsidR="004462D5" w:rsidRPr="00D37CDB" w:rsidRDefault="004462D5" w:rsidP="004462D5">
            <w:pPr>
              <w:rPr>
                <w:lang w:val="fr-FR"/>
              </w:rPr>
            </w:pPr>
            <w:r w:rsidRPr="00D37CDB">
              <w:rPr>
                <w:lang w:val="fr-FR"/>
              </w:rPr>
              <w:t>Antibiotiques pour les infections respiratoires aiguës</w:t>
            </w:r>
          </w:p>
        </w:tc>
        <w:tc>
          <w:tcPr>
            <w:tcW w:w="1840" w:type="dxa"/>
            <w:vAlign w:val="center"/>
          </w:tcPr>
          <w:p w14:paraId="7798C8D4" w14:textId="4563D9E9"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B5D6C78" w14:textId="22AB97FD"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A17106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31DC62CF" w14:textId="2BF27E4F"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EC7658E"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715C2122" w14:textId="77777777" w:rsidTr="00211201">
        <w:tblPrEx>
          <w:jc w:val="left"/>
        </w:tblPrEx>
        <w:trPr>
          <w:gridAfter w:val="2"/>
          <w:wAfter w:w="24" w:type="dxa"/>
          <w:trHeight w:val="20"/>
        </w:trPr>
        <w:tc>
          <w:tcPr>
            <w:tcW w:w="560" w:type="dxa"/>
            <w:gridSpan w:val="2"/>
          </w:tcPr>
          <w:p w14:paraId="104BACE7" w14:textId="77777777" w:rsidR="004462D5" w:rsidRPr="005C2A79" w:rsidRDefault="004462D5" w:rsidP="004462D5">
            <w:pPr>
              <w:pStyle w:val="Paragraphedeliste"/>
              <w:numPr>
                <w:ilvl w:val="0"/>
                <w:numId w:val="15"/>
              </w:numPr>
              <w:jc w:val="center"/>
              <w:rPr>
                <w:rFonts w:ascii="Calibri" w:eastAsia="Arial Narrow" w:hAnsi="Calibri" w:cs="Calibri"/>
                <w:spacing w:val="-2"/>
                <w:szCs w:val="20"/>
                <w:lang w:val="fr-FR" w:bidi="hi-IN"/>
              </w:rPr>
            </w:pPr>
          </w:p>
        </w:tc>
        <w:tc>
          <w:tcPr>
            <w:tcW w:w="2263" w:type="dxa"/>
          </w:tcPr>
          <w:p w14:paraId="4234CA9F" w14:textId="18E2622C" w:rsidR="004462D5" w:rsidRPr="00D37CDB" w:rsidRDefault="004462D5" w:rsidP="004462D5">
            <w:pPr>
              <w:rPr>
                <w:lang w:val="fr-FR"/>
              </w:rPr>
            </w:pPr>
            <w:r w:rsidRPr="00D37CDB">
              <w:rPr>
                <w:lang w:val="fr-FR"/>
              </w:rPr>
              <w:t>Prise en charge de la déshydratation/diarrhée</w:t>
            </w:r>
          </w:p>
        </w:tc>
        <w:tc>
          <w:tcPr>
            <w:tcW w:w="1840" w:type="dxa"/>
            <w:vAlign w:val="center"/>
          </w:tcPr>
          <w:p w14:paraId="7E4E1225" w14:textId="10E4556C"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41B1439" w14:textId="22ADD6F8"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DE38F11"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DF48080" w14:textId="021CAD8E"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7F29C1F"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678797F" w14:textId="77777777" w:rsidTr="00211201">
        <w:tblPrEx>
          <w:jc w:val="left"/>
        </w:tblPrEx>
        <w:trPr>
          <w:gridAfter w:val="2"/>
          <w:wAfter w:w="24" w:type="dxa"/>
          <w:trHeight w:val="20"/>
        </w:trPr>
        <w:tc>
          <w:tcPr>
            <w:tcW w:w="560" w:type="dxa"/>
            <w:gridSpan w:val="2"/>
          </w:tcPr>
          <w:p w14:paraId="3AA16FBA" w14:textId="77777777" w:rsidR="004462D5" w:rsidRPr="005C2A79" w:rsidRDefault="004462D5" w:rsidP="004462D5">
            <w:pPr>
              <w:pStyle w:val="Paragraphedeliste"/>
              <w:numPr>
                <w:ilvl w:val="0"/>
                <w:numId w:val="15"/>
              </w:numPr>
              <w:jc w:val="center"/>
              <w:rPr>
                <w:rFonts w:ascii="Calibri" w:eastAsia="Arial Narrow" w:hAnsi="Calibri" w:cs="Calibri"/>
                <w:spacing w:val="-2"/>
                <w:szCs w:val="20"/>
                <w:lang w:val="fr-FR" w:bidi="hi-IN"/>
              </w:rPr>
            </w:pPr>
          </w:p>
        </w:tc>
        <w:tc>
          <w:tcPr>
            <w:tcW w:w="2263" w:type="dxa"/>
          </w:tcPr>
          <w:p w14:paraId="5E480238" w14:textId="3FDCE336" w:rsidR="004462D5" w:rsidRPr="00D37CDB" w:rsidRDefault="004462D5" w:rsidP="004462D5">
            <w:pPr>
              <w:rPr>
                <w:lang w:val="fr-FR"/>
              </w:rPr>
            </w:pPr>
            <w:r w:rsidRPr="00D37CDB">
              <w:rPr>
                <w:lang w:val="fr-FR"/>
              </w:rPr>
              <w:t>Mesure du poids</w:t>
            </w:r>
          </w:p>
        </w:tc>
        <w:tc>
          <w:tcPr>
            <w:tcW w:w="1840" w:type="dxa"/>
            <w:vAlign w:val="center"/>
          </w:tcPr>
          <w:p w14:paraId="0B89FB69" w14:textId="213AE2AD"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77E8F2F" w14:textId="6B16C244"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D47E61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A52453D" w14:textId="63279D1E"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13702F0"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7E27963" w14:textId="77777777" w:rsidTr="00211201">
        <w:tblPrEx>
          <w:jc w:val="left"/>
        </w:tblPrEx>
        <w:trPr>
          <w:gridAfter w:val="2"/>
          <w:wAfter w:w="24" w:type="dxa"/>
          <w:trHeight w:val="20"/>
        </w:trPr>
        <w:tc>
          <w:tcPr>
            <w:tcW w:w="560" w:type="dxa"/>
            <w:gridSpan w:val="2"/>
          </w:tcPr>
          <w:p w14:paraId="0713520C" w14:textId="77777777" w:rsidR="004462D5" w:rsidRPr="005C2A79" w:rsidRDefault="004462D5" w:rsidP="004462D5">
            <w:pPr>
              <w:pStyle w:val="Paragraphedeliste"/>
              <w:numPr>
                <w:ilvl w:val="0"/>
                <w:numId w:val="15"/>
              </w:numPr>
              <w:jc w:val="center"/>
              <w:rPr>
                <w:rFonts w:ascii="Calibri" w:eastAsia="Arial Narrow" w:hAnsi="Calibri" w:cs="Calibri"/>
                <w:spacing w:val="-2"/>
                <w:szCs w:val="20"/>
                <w:lang w:val="fr-FR" w:bidi="hi-IN"/>
              </w:rPr>
            </w:pPr>
          </w:p>
        </w:tc>
        <w:tc>
          <w:tcPr>
            <w:tcW w:w="2263" w:type="dxa"/>
          </w:tcPr>
          <w:p w14:paraId="0B3F3801" w14:textId="1805756C" w:rsidR="004462D5" w:rsidRPr="00D37CDB" w:rsidRDefault="004462D5" w:rsidP="004462D5">
            <w:pPr>
              <w:rPr>
                <w:lang w:val="fr-FR"/>
              </w:rPr>
            </w:pPr>
            <w:r w:rsidRPr="00D37CDB">
              <w:rPr>
                <w:lang w:val="fr-FR"/>
              </w:rPr>
              <w:t>Mesure de la taille</w:t>
            </w:r>
          </w:p>
        </w:tc>
        <w:tc>
          <w:tcPr>
            <w:tcW w:w="1840" w:type="dxa"/>
            <w:vAlign w:val="center"/>
          </w:tcPr>
          <w:p w14:paraId="13544732" w14:textId="01C36FD4"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33C11EC" w14:textId="41A5C905"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2884C85"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51EC7696" w14:textId="3385FAB5" w:rsidR="004462D5" w:rsidRDefault="004462D5" w:rsidP="004462D5">
            <w:pPr>
              <w:tabs>
                <w:tab w:val="right" w:leader="dot" w:pos="4092"/>
              </w:tabs>
              <w:contextualSpacing/>
              <w:jc w:val="center"/>
              <w:rPr>
                <w:rFonts w:ascii="Calibri" w:hAnsi="Calibri" w:cs="Calibri"/>
                <w:b/>
                <w:szCs w:val="20"/>
                <w:lang w:val="fr-FR"/>
              </w:rPr>
            </w:pPr>
            <w:r w:rsidRPr="002D084C">
              <w:rPr>
                <w:rFonts w:ascii="Calibri" w:eastAsia="Arial Narrow" w:hAnsi="Calibri" w:cs="Calibri"/>
                <w:noProof/>
                <w:szCs w:val="20"/>
                <w:lang w:val="fr-FR" w:eastAsia="fr-FR"/>
              </w:rPr>
              <mc:AlternateContent>
                <mc:Choice Requires="wps">
                  <w:drawing>
                    <wp:anchor distT="0" distB="0" distL="114300" distR="114300" simplePos="0" relativeHeight="252344320" behindDoc="0" locked="0" layoutInCell="1" allowOverlap="1" wp14:anchorId="6F1E87B7" wp14:editId="3C6658AE">
                      <wp:simplePos x="0" y="0"/>
                      <wp:positionH relativeFrom="column">
                        <wp:posOffset>6594475</wp:posOffset>
                      </wp:positionH>
                      <wp:positionV relativeFrom="paragraph">
                        <wp:posOffset>1259205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116EA" id="Straight Arrow Connector 134" o:spid="_x0000_s1026" type="#_x0000_t32" style="position:absolute;margin-left:519.25pt;margin-top:99.15pt;width:14.25pt;height:.75pt;flip:y;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" strokecolor="black [3213]" strokeweight=".5pt">
                      <v:stroke endarrow="block" joinstyle="miter"/>
                    </v:shape>
                  </w:pict>
                </mc:Fallback>
              </mc:AlternateContent>
            </w:r>
            <w:r>
              <w:rPr>
                <w:rFonts w:ascii="Calibri" w:hAnsi="Calibri" w:cs="Calibri"/>
                <w:b/>
                <w:szCs w:val="20"/>
                <w:lang w:val="fr-FR"/>
              </w:rPr>
              <w:t>1   2   3   4   5</w:t>
            </w:r>
          </w:p>
        </w:tc>
        <w:tc>
          <w:tcPr>
            <w:tcW w:w="830" w:type="dxa"/>
            <w:gridSpan w:val="2"/>
          </w:tcPr>
          <w:p w14:paraId="778E4463"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0A008ADD" w14:textId="77777777" w:rsidTr="00211201">
        <w:tblPrEx>
          <w:jc w:val="left"/>
        </w:tblPrEx>
        <w:trPr>
          <w:gridAfter w:val="1"/>
          <w:wAfter w:w="7" w:type="dxa"/>
          <w:trHeight w:val="20"/>
          <w:ins w:id="1574" w:author="ZAIDOU Mouhammad" w:date="2024-10-19T19:44:00Z"/>
        </w:trPr>
        <w:tc>
          <w:tcPr>
            <w:tcW w:w="557" w:type="dxa"/>
            <w:gridSpan w:val="2"/>
          </w:tcPr>
          <w:p w14:paraId="2F6DDB4E" w14:textId="77777777" w:rsidR="00211201" w:rsidRPr="00EC5256" w:rsidRDefault="00211201" w:rsidP="00E13526">
            <w:pPr>
              <w:pStyle w:val="Paragraphedeliste"/>
              <w:numPr>
                <w:ilvl w:val="0"/>
                <w:numId w:val="13"/>
              </w:numPr>
              <w:jc w:val="center"/>
              <w:rPr>
                <w:ins w:id="1575" w:author="ZAIDOU Mouhammad" w:date="2024-10-19T19:44:00Z"/>
                <w:rFonts w:ascii="Calibri" w:eastAsia="Arial Narrow" w:hAnsi="Calibri" w:cs="Calibri"/>
                <w:spacing w:val="-2"/>
                <w:szCs w:val="20"/>
                <w:lang w:val="fr-FR" w:bidi="hi-IN"/>
              </w:rPr>
            </w:pPr>
          </w:p>
        </w:tc>
        <w:tc>
          <w:tcPr>
            <w:tcW w:w="2267" w:type="dxa"/>
            <w:vAlign w:val="center"/>
          </w:tcPr>
          <w:p w14:paraId="248317D4" w14:textId="77777777" w:rsidR="00211201" w:rsidRPr="00D37CDB" w:rsidRDefault="00211201" w:rsidP="00E13526">
            <w:pPr>
              <w:rPr>
                <w:ins w:id="1576" w:author="ZAIDOU Mouhammad" w:date="2024-10-19T19:44:00Z"/>
                <w:rFonts w:ascii="Calibri" w:hAnsi="Calibri" w:cs="Calibri"/>
                <w:lang w:val="fr-FR"/>
              </w:rPr>
            </w:pPr>
            <w:ins w:id="1577" w:author="ZAIDOU Mouhammad" w:date="2024-10-19T19:44:00Z">
              <w:r w:rsidRPr="00D37CDB">
                <w:rPr>
                  <w:lang w:val="fr-FR"/>
                </w:rPr>
                <w:t>Dépistage des anomalies congénitales</w:t>
              </w:r>
            </w:ins>
          </w:p>
        </w:tc>
        <w:tc>
          <w:tcPr>
            <w:tcW w:w="1841" w:type="dxa"/>
            <w:vAlign w:val="center"/>
          </w:tcPr>
          <w:p w14:paraId="5435E759" w14:textId="77777777" w:rsidR="00211201" w:rsidRDefault="00211201" w:rsidP="00E13526">
            <w:pPr>
              <w:pStyle w:val="ListParagraph1"/>
              <w:spacing w:after="0" w:line="240" w:lineRule="auto"/>
              <w:ind w:left="0"/>
              <w:jc w:val="center"/>
              <w:rPr>
                <w:ins w:id="1578" w:author="ZAIDOU Mouhammad" w:date="2024-10-19T19:44:00Z"/>
                <w:rFonts w:ascii="Calibri" w:eastAsia="Times New Roman" w:hAnsi="Calibri" w:cs="Calibri"/>
                <w:b/>
                <w:bCs/>
                <w:color w:val="000000"/>
                <w:szCs w:val="20"/>
                <w:lang w:val="fr-FR" w:bidi="hi-IN"/>
              </w:rPr>
            </w:pPr>
            <w:ins w:id="1579" w:author="ZAIDOU Mouhammad" w:date="2024-10-19T19:44:00Z">
              <w:r>
                <w:rPr>
                  <w:rFonts w:ascii="Calibri" w:eastAsia="Times New Roman" w:hAnsi="Calibri" w:cs="Calibri"/>
                  <w:b/>
                  <w:bCs/>
                  <w:color w:val="000000"/>
                  <w:szCs w:val="20"/>
                  <w:lang w:val="fr-FR" w:bidi="hi-IN"/>
                </w:rPr>
                <w:t>1   2   3</w:t>
              </w:r>
            </w:ins>
          </w:p>
        </w:tc>
        <w:tc>
          <w:tcPr>
            <w:tcW w:w="1699" w:type="dxa"/>
            <w:vAlign w:val="center"/>
          </w:tcPr>
          <w:p w14:paraId="32F9182D" w14:textId="77777777" w:rsidR="00211201" w:rsidRDefault="00211201" w:rsidP="00E13526">
            <w:pPr>
              <w:pStyle w:val="ListParagraph1"/>
              <w:spacing w:after="0" w:line="240" w:lineRule="auto"/>
              <w:ind w:left="0"/>
              <w:jc w:val="center"/>
              <w:rPr>
                <w:ins w:id="1580" w:author="ZAIDOU Mouhammad" w:date="2024-10-19T19:44:00Z"/>
                <w:rFonts w:ascii="Calibri" w:hAnsi="Calibri" w:cs="Calibri"/>
                <w:b/>
                <w:szCs w:val="20"/>
                <w:lang w:val="fr-FR"/>
              </w:rPr>
            </w:pPr>
            <w:ins w:id="1581" w:author="ZAIDOU Mouhammad" w:date="2024-10-19T19:44:00Z">
              <w:r>
                <w:rPr>
                  <w:rFonts w:ascii="Calibri" w:hAnsi="Calibri" w:cs="Calibri"/>
                  <w:b/>
                  <w:szCs w:val="20"/>
                  <w:lang w:val="fr-FR"/>
                </w:rPr>
                <w:t>1   2</w:t>
              </w:r>
            </w:ins>
          </w:p>
        </w:tc>
        <w:tc>
          <w:tcPr>
            <w:tcW w:w="1132" w:type="dxa"/>
            <w:vAlign w:val="center"/>
          </w:tcPr>
          <w:p w14:paraId="19213DD5" w14:textId="77777777" w:rsidR="00211201" w:rsidRPr="00117F6A" w:rsidRDefault="00211201" w:rsidP="00E13526">
            <w:pPr>
              <w:tabs>
                <w:tab w:val="right" w:leader="dot" w:pos="4092"/>
              </w:tabs>
              <w:contextualSpacing/>
              <w:jc w:val="center"/>
              <w:rPr>
                <w:ins w:id="1582" w:author="ZAIDOU Mouhammad" w:date="2024-10-19T19:44:00Z"/>
                <w:rFonts w:ascii="Calibri" w:hAnsi="Calibri" w:cs="Calibri"/>
                <w:b/>
                <w:szCs w:val="20"/>
                <w:lang w:val="fr-FR"/>
              </w:rPr>
            </w:pPr>
          </w:p>
        </w:tc>
        <w:tc>
          <w:tcPr>
            <w:tcW w:w="2274" w:type="dxa"/>
            <w:gridSpan w:val="3"/>
            <w:vAlign w:val="center"/>
          </w:tcPr>
          <w:p w14:paraId="2B4DD2CC" w14:textId="77777777" w:rsidR="00211201" w:rsidRDefault="00211201" w:rsidP="00E13526">
            <w:pPr>
              <w:tabs>
                <w:tab w:val="right" w:leader="dot" w:pos="4092"/>
              </w:tabs>
              <w:contextualSpacing/>
              <w:jc w:val="center"/>
              <w:rPr>
                <w:ins w:id="1583" w:author="ZAIDOU Mouhammad" w:date="2024-10-19T19:44:00Z"/>
                <w:rFonts w:ascii="Calibri" w:hAnsi="Calibri" w:cs="Calibri"/>
                <w:b/>
                <w:szCs w:val="20"/>
                <w:lang w:val="fr-FR"/>
              </w:rPr>
            </w:pPr>
            <w:ins w:id="1584" w:author="ZAIDOU Mouhammad" w:date="2024-10-19T19:44:00Z">
              <w:r>
                <w:rPr>
                  <w:rFonts w:ascii="Calibri" w:hAnsi="Calibri" w:cs="Calibri"/>
                  <w:b/>
                  <w:szCs w:val="20"/>
                  <w:lang w:val="fr-FR"/>
                </w:rPr>
                <w:t>1   2   3   4   5</w:t>
              </w:r>
            </w:ins>
          </w:p>
        </w:tc>
        <w:tc>
          <w:tcPr>
            <w:tcW w:w="708" w:type="dxa"/>
            <w:gridSpan w:val="2"/>
          </w:tcPr>
          <w:p w14:paraId="639C9B59" w14:textId="77777777" w:rsidR="00211201" w:rsidRPr="000357DC" w:rsidRDefault="00211201" w:rsidP="00E13526">
            <w:pPr>
              <w:jc w:val="center"/>
              <w:rPr>
                <w:ins w:id="1585" w:author="ZAIDOU Mouhammad" w:date="2024-10-19T19:44:00Z"/>
                <w:rFonts w:ascii="Arial" w:eastAsia="Arial Narrow" w:hAnsi="Arial" w:cs="Arial"/>
                <w:szCs w:val="20"/>
                <w:lang w:val="fr-FR" w:bidi="hi-IN"/>
              </w:rPr>
            </w:pPr>
          </w:p>
        </w:tc>
      </w:tr>
      <w:tr w:rsidR="00C255E6" w:rsidRPr="00760CD1" w14:paraId="53133DEB" w14:textId="77777777" w:rsidTr="00211201">
        <w:tblPrEx>
          <w:jc w:val="left"/>
        </w:tblPrEx>
        <w:trPr>
          <w:cantSplit/>
          <w:trHeight w:val="20"/>
          <w:ins w:id="1586" w:author="ZAIDOU Mouhammad" w:date="2024-10-19T19:44:00Z"/>
        </w:trPr>
        <w:tc>
          <w:tcPr>
            <w:tcW w:w="518" w:type="dxa"/>
          </w:tcPr>
          <w:p w14:paraId="5856725C" w14:textId="77777777" w:rsidR="00211201" w:rsidRPr="00D4751D" w:rsidRDefault="00211201" w:rsidP="00E13526">
            <w:pPr>
              <w:rPr>
                <w:ins w:id="1587" w:author="ZAIDOU Mouhammad" w:date="2024-10-19T19:44:00Z"/>
                <w:rFonts w:cstheme="minorHAnsi"/>
                <w:bCs/>
                <w:szCs w:val="20"/>
                <w:lang w:val="fr-FR"/>
              </w:rPr>
            </w:pPr>
            <w:ins w:id="1588" w:author="ZAIDOU Mouhammad" w:date="2024-10-19T19:44:00Z">
              <w:r>
                <w:rPr>
                  <w:rFonts w:cstheme="minorHAnsi"/>
                  <w:bCs/>
                  <w:szCs w:val="20"/>
                  <w:lang w:val="fr-FR"/>
                </w:rPr>
                <w:t>h.</w:t>
              </w:r>
            </w:ins>
          </w:p>
        </w:tc>
        <w:tc>
          <w:tcPr>
            <w:tcW w:w="2305" w:type="dxa"/>
            <w:gridSpan w:val="2"/>
          </w:tcPr>
          <w:p w14:paraId="076E0A6B" w14:textId="77777777" w:rsidR="00211201" w:rsidRPr="00504735" w:rsidRDefault="00211201" w:rsidP="00E13526">
            <w:pPr>
              <w:rPr>
                <w:ins w:id="1589" w:author="ZAIDOU Mouhammad" w:date="2024-10-19T19:44:00Z"/>
                <w:rFonts w:cstheme="minorHAnsi"/>
                <w:szCs w:val="20"/>
                <w:lang w:val="fr-FR"/>
              </w:rPr>
            </w:pPr>
            <w:ins w:id="1590" w:author="ZAIDOU Mouhammad" w:date="2024-10-19T19:44:00Z">
              <w:r w:rsidRPr="00504735">
                <w:rPr>
                  <w:rFonts w:cstheme="minorHAnsi"/>
                  <w:szCs w:val="20"/>
                  <w:lang w:val="fr-FR"/>
                </w:rPr>
                <w:t>Prise en charge des nouveau-nés malades</w:t>
              </w:r>
            </w:ins>
          </w:p>
        </w:tc>
        <w:tc>
          <w:tcPr>
            <w:tcW w:w="1840" w:type="dxa"/>
          </w:tcPr>
          <w:p w14:paraId="239259EE" w14:textId="77777777" w:rsidR="00211201" w:rsidRPr="00504735" w:rsidRDefault="00211201" w:rsidP="00E13526">
            <w:pPr>
              <w:jc w:val="center"/>
              <w:rPr>
                <w:ins w:id="1591" w:author="ZAIDOU Mouhammad" w:date="2024-10-19T19:44:00Z"/>
                <w:rFonts w:cstheme="minorHAnsi"/>
                <w:bCs/>
                <w:szCs w:val="20"/>
                <w:lang w:val="fr-FR"/>
              </w:rPr>
            </w:pPr>
            <w:ins w:id="1592" w:author="ZAIDOU Mouhammad" w:date="2024-10-19T19:44:00Z">
              <w:r w:rsidRPr="00504735">
                <w:rPr>
                  <w:rFonts w:cstheme="minorHAnsi"/>
                  <w:bCs/>
                  <w:szCs w:val="20"/>
                  <w:lang w:val="fr-FR"/>
                </w:rPr>
                <w:t>1         2        3</w:t>
              </w:r>
            </w:ins>
          </w:p>
        </w:tc>
        <w:tc>
          <w:tcPr>
            <w:tcW w:w="1699" w:type="dxa"/>
          </w:tcPr>
          <w:p w14:paraId="4090B5A2" w14:textId="77777777" w:rsidR="00211201" w:rsidRPr="00504735" w:rsidRDefault="00211201" w:rsidP="00E13526">
            <w:pPr>
              <w:jc w:val="center"/>
              <w:rPr>
                <w:ins w:id="1593" w:author="ZAIDOU Mouhammad" w:date="2024-10-19T19:44:00Z"/>
                <w:rFonts w:cstheme="minorHAnsi"/>
                <w:bCs/>
                <w:szCs w:val="20"/>
                <w:lang w:val="fr-FR"/>
              </w:rPr>
            </w:pPr>
            <w:ins w:id="1594" w:author="ZAIDOU Mouhammad" w:date="2024-10-19T19:44:00Z">
              <w:r w:rsidRPr="00504735">
                <w:rPr>
                  <w:rFonts w:cstheme="minorHAnsi"/>
                  <w:bCs/>
                  <w:szCs w:val="20"/>
                  <w:lang w:val="fr-FR"/>
                </w:rPr>
                <w:t>1       2</w:t>
              </w:r>
            </w:ins>
          </w:p>
        </w:tc>
        <w:tc>
          <w:tcPr>
            <w:tcW w:w="1134" w:type="dxa"/>
          </w:tcPr>
          <w:p w14:paraId="0A94EE35" w14:textId="77777777" w:rsidR="00211201" w:rsidRPr="00504735" w:rsidRDefault="00211201" w:rsidP="00E13526">
            <w:pPr>
              <w:rPr>
                <w:ins w:id="1595" w:author="ZAIDOU Mouhammad" w:date="2024-10-19T19:44:00Z"/>
                <w:rFonts w:cstheme="minorHAnsi"/>
                <w:bCs/>
                <w:szCs w:val="20"/>
                <w:lang w:val="fr-FR"/>
              </w:rPr>
            </w:pPr>
          </w:p>
        </w:tc>
        <w:tc>
          <w:tcPr>
            <w:tcW w:w="2271" w:type="dxa"/>
            <w:gridSpan w:val="3"/>
          </w:tcPr>
          <w:p w14:paraId="0E831F61" w14:textId="77777777" w:rsidR="00211201" w:rsidRPr="00504735" w:rsidRDefault="00211201" w:rsidP="00E13526">
            <w:pPr>
              <w:jc w:val="center"/>
              <w:rPr>
                <w:ins w:id="1596" w:author="ZAIDOU Mouhammad" w:date="2024-10-19T19:44:00Z"/>
                <w:rFonts w:cstheme="minorHAnsi"/>
                <w:bCs/>
                <w:szCs w:val="20"/>
                <w:lang w:val="fr-FR"/>
              </w:rPr>
            </w:pPr>
            <w:ins w:id="1597" w:author="ZAIDOU Mouhammad" w:date="2024-10-19T19:44:00Z">
              <w:r w:rsidRPr="00504735">
                <w:rPr>
                  <w:rFonts w:cstheme="minorHAnsi"/>
                  <w:bCs/>
                  <w:szCs w:val="20"/>
                  <w:lang w:val="fr-FR"/>
                </w:rPr>
                <w:t>1     2     3     4     5</w:t>
              </w:r>
            </w:ins>
          </w:p>
        </w:tc>
        <w:tc>
          <w:tcPr>
            <w:tcW w:w="718" w:type="dxa"/>
            <w:gridSpan w:val="3"/>
            <w:vAlign w:val="center"/>
          </w:tcPr>
          <w:p w14:paraId="57578196" w14:textId="77777777" w:rsidR="00211201" w:rsidRPr="00504735" w:rsidRDefault="00211201" w:rsidP="00E13526">
            <w:pPr>
              <w:rPr>
                <w:ins w:id="1598" w:author="ZAIDOU Mouhammad" w:date="2024-10-19T19:44:00Z"/>
                <w:rFonts w:cstheme="minorHAnsi"/>
                <w:bCs/>
                <w:szCs w:val="20"/>
                <w:lang w:val="fr-FR"/>
              </w:rPr>
            </w:pPr>
          </w:p>
        </w:tc>
      </w:tr>
      <w:tr w:rsidR="004462D5" w:rsidRPr="000357DC" w14:paraId="70C92DD2" w14:textId="77777777" w:rsidTr="00211201">
        <w:tblPrEx>
          <w:jc w:val="left"/>
          <w:tblPrExChange w:id="1599" w:author="ZAIDOU Mouhammad" w:date="2024-10-19T19:42:00Z">
            <w:tblPrEx>
              <w:jc w:val="left"/>
            </w:tblPrEx>
          </w:tblPrExChange>
        </w:tblPrEx>
        <w:trPr>
          <w:trHeight w:val="20"/>
          <w:ins w:id="1600" w:author="ZAIDOU Mouhammad" w:date="2024-10-19T19:42:00Z"/>
          <w:trPrChange w:id="1601" w:author="ZAIDOU Mouhammad" w:date="2024-10-19T19:42:00Z">
            <w:trPr>
              <w:trHeight w:val="20"/>
            </w:trPr>
          </w:trPrChange>
        </w:trPr>
        <w:tc>
          <w:tcPr>
            <w:tcW w:w="560" w:type="dxa"/>
            <w:gridSpan w:val="2"/>
            <w:tcPrChange w:id="1602" w:author="ZAIDOU Mouhammad" w:date="2024-10-19T19:42:00Z">
              <w:tcPr>
                <w:tcW w:w="561" w:type="dxa"/>
                <w:gridSpan w:val="3"/>
              </w:tcPr>
            </w:tcPrChange>
          </w:tcPr>
          <w:p w14:paraId="5C46E0C8" w14:textId="77777777" w:rsidR="004462D5" w:rsidRPr="00EC5256" w:rsidRDefault="004462D5" w:rsidP="00E13526">
            <w:pPr>
              <w:pStyle w:val="Paragraphedeliste"/>
              <w:numPr>
                <w:ilvl w:val="0"/>
                <w:numId w:val="13"/>
              </w:numPr>
              <w:jc w:val="center"/>
              <w:rPr>
                <w:ins w:id="1603" w:author="ZAIDOU Mouhammad" w:date="2024-10-19T19:42:00Z"/>
                <w:rFonts w:ascii="Calibri" w:eastAsia="Arial Narrow" w:hAnsi="Calibri" w:cs="Calibri"/>
                <w:spacing w:val="-2"/>
                <w:szCs w:val="20"/>
                <w:lang w:val="fr-FR" w:bidi="hi-IN"/>
              </w:rPr>
            </w:pPr>
          </w:p>
        </w:tc>
        <w:tc>
          <w:tcPr>
            <w:tcW w:w="2263" w:type="dxa"/>
            <w:vAlign w:val="center"/>
            <w:tcPrChange w:id="1604" w:author="ZAIDOU Mouhammad" w:date="2024-10-19T19:42:00Z">
              <w:tcPr>
                <w:tcW w:w="2265" w:type="dxa"/>
                <w:gridSpan w:val="3"/>
                <w:vAlign w:val="center"/>
              </w:tcPr>
            </w:tcPrChange>
          </w:tcPr>
          <w:p w14:paraId="262A460E" w14:textId="77777777" w:rsidR="004462D5" w:rsidRPr="00D37CDB" w:rsidRDefault="004462D5" w:rsidP="00E13526">
            <w:pPr>
              <w:rPr>
                <w:ins w:id="1605" w:author="ZAIDOU Mouhammad" w:date="2024-10-19T19:42:00Z"/>
                <w:rFonts w:ascii="Calibri" w:hAnsi="Calibri" w:cs="Calibri"/>
                <w:lang w:val="fr-FR"/>
              </w:rPr>
            </w:pPr>
            <w:ins w:id="1606" w:author="ZAIDOU Mouhammad" w:date="2024-10-19T19:42:00Z">
              <w:r w:rsidRPr="00D37CDB">
                <w:rPr>
                  <w:lang w:val="fr-FR"/>
                </w:rPr>
                <w:t>Prise en charge des Nouveau-nés atteints d’un faible poids de naissance</w:t>
              </w:r>
            </w:ins>
          </w:p>
        </w:tc>
        <w:tc>
          <w:tcPr>
            <w:tcW w:w="1840" w:type="dxa"/>
            <w:vAlign w:val="center"/>
            <w:tcPrChange w:id="1607" w:author="ZAIDOU Mouhammad" w:date="2024-10-19T19:42:00Z">
              <w:tcPr>
                <w:tcW w:w="1840" w:type="dxa"/>
                <w:gridSpan w:val="3"/>
                <w:vAlign w:val="center"/>
              </w:tcPr>
            </w:tcPrChange>
          </w:tcPr>
          <w:p w14:paraId="3ECE420E" w14:textId="77777777" w:rsidR="004462D5" w:rsidRDefault="004462D5" w:rsidP="00E13526">
            <w:pPr>
              <w:pStyle w:val="ListParagraph1"/>
              <w:spacing w:after="0" w:line="240" w:lineRule="auto"/>
              <w:ind w:left="0"/>
              <w:jc w:val="center"/>
              <w:rPr>
                <w:ins w:id="1608" w:author="ZAIDOU Mouhammad" w:date="2024-10-19T19:42:00Z"/>
                <w:rFonts w:ascii="Calibri" w:eastAsia="Times New Roman" w:hAnsi="Calibri" w:cs="Calibri"/>
                <w:b/>
                <w:bCs/>
                <w:color w:val="000000"/>
                <w:szCs w:val="20"/>
                <w:lang w:val="fr-FR" w:bidi="hi-IN"/>
              </w:rPr>
            </w:pPr>
            <w:ins w:id="1609" w:author="ZAIDOU Mouhammad" w:date="2024-10-19T19:42:00Z">
              <w:r>
                <w:rPr>
                  <w:rFonts w:ascii="Calibri" w:eastAsia="Times New Roman" w:hAnsi="Calibri" w:cs="Calibri"/>
                  <w:b/>
                  <w:bCs/>
                  <w:color w:val="000000"/>
                  <w:szCs w:val="20"/>
                  <w:lang w:val="fr-FR" w:bidi="hi-IN"/>
                </w:rPr>
                <w:t>1   2   3</w:t>
              </w:r>
            </w:ins>
          </w:p>
        </w:tc>
        <w:tc>
          <w:tcPr>
            <w:tcW w:w="1699" w:type="dxa"/>
            <w:vAlign w:val="center"/>
            <w:tcPrChange w:id="1610" w:author="ZAIDOU Mouhammad" w:date="2024-10-19T19:42:00Z">
              <w:tcPr>
                <w:tcW w:w="1698" w:type="dxa"/>
                <w:gridSpan w:val="3"/>
                <w:vAlign w:val="center"/>
              </w:tcPr>
            </w:tcPrChange>
          </w:tcPr>
          <w:p w14:paraId="09C8EB0E" w14:textId="77777777" w:rsidR="004462D5" w:rsidRDefault="004462D5" w:rsidP="00E13526">
            <w:pPr>
              <w:pStyle w:val="ListParagraph1"/>
              <w:spacing w:after="0" w:line="240" w:lineRule="auto"/>
              <w:ind w:left="0"/>
              <w:jc w:val="center"/>
              <w:rPr>
                <w:ins w:id="1611" w:author="ZAIDOU Mouhammad" w:date="2024-10-19T19:42:00Z"/>
                <w:rFonts w:ascii="Calibri" w:hAnsi="Calibri" w:cs="Calibri"/>
                <w:b/>
                <w:szCs w:val="20"/>
                <w:lang w:val="fr-FR"/>
              </w:rPr>
            </w:pPr>
            <w:ins w:id="1612" w:author="ZAIDOU Mouhammad" w:date="2024-10-19T19:42:00Z">
              <w:r>
                <w:rPr>
                  <w:rFonts w:ascii="Calibri" w:hAnsi="Calibri" w:cs="Calibri"/>
                  <w:b/>
                  <w:szCs w:val="20"/>
                  <w:lang w:val="fr-FR"/>
                </w:rPr>
                <w:t>1   2</w:t>
              </w:r>
            </w:ins>
          </w:p>
        </w:tc>
        <w:tc>
          <w:tcPr>
            <w:tcW w:w="1134" w:type="dxa"/>
            <w:vAlign w:val="center"/>
            <w:tcPrChange w:id="1613" w:author="ZAIDOU Mouhammad" w:date="2024-10-19T19:42:00Z">
              <w:tcPr>
                <w:tcW w:w="1134" w:type="dxa"/>
                <w:gridSpan w:val="3"/>
                <w:vAlign w:val="center"/>
              </w:tcPr>
            </w:tcPrChange>
          </w:tcPr>
          <w:p w14:paraId="7BEE3500" w14:textId="77777777" w:rsidR="004462D5" w:rsidRPr="00117F6A" w:rsidRDefault="004462D5" w:rsidP="00E13526">
            <w:pPr>
              <w:tabs>
                <w:tab w:val="right" w:leader="dot" w:pos="4092"/>
              </w:tabs>
              <w:contextualSpacing/>
              <w:jc w:val="center"/>
              <w:rPr>
                <w:ins w:id="1614" w:author="ZAIDOU Mouhammad" w:date="2024-10-19T19:42:00Z"/>
                <w:rFonts w:ascii="Calibri" w:hAnsi="Calibri" w:cs="Calibri"/>
                <w:b/>
                <w:szCs w:val="20"/>
                <w:lang w:val="fr-FR"/>
              </w:rPr>
            </w:pPr>
          </w:p>
        </w:tc>
        <w:tc>
          <w:tcPr>
            <w:tcW w:w="2135" w:type="dxa"/>
            <w:gridSpan w:val="2"/>
            <w:vAlign w:val="center"/>
            <w:tcPrChange w:id="1615" w:author="ZAIDOU Mouhammad" w:date="2024-10-19T19:42:00Z">
              <w:tcPr>
                <w:tcW w:w="2136" w:type="dxa"/>
                <w:gridSpan w:val="4"/>
                <w:vAlign w:val="center"/>
              </w:tcPr>
            </w:tcPrChange>
          </w:tcPr>
          <w:p w14:paraId="7C7434B0" w14:textId="77777777" w:rsidR="004462D5" w:rsidRDefault="004462D5" w:rsidP="00E13526">
            <w:pPr>
              <w:tabs>
                <w:tab w:val="right" w:leader="dot" w:pos="4092"/>
              </w:tabs>
              <w:contextualSpacing/>
              <w:jc w:val="center"/>
              <w:rPr>
                <w:ins w:id="1616" w:author="ZAIDOU Mouhammad" w:date="2024-10-19T19:42:00Z"/>
                <w:rFonts w:ascii="Calibri" w:hAnsi="Calibri" w:cs="Calibri"/>
                <w:b/>
                <w:szCs w:val="20"/>
                <w:lang w:val="fr-FR"/>
              </w:rPr>
            </w:pPr>
            <w:ins w:id="1617" w:author="ZAIDOU Mouhammad" w:date="2024-10-19T19:42:00Z">
              <w:r>
                <w:rPr>
                  <w:rFonts w:ascii="Calibri" w:hAnsi="Calibri" w:cs="Calibri"/>
                  <w:b/>
                  <w:szCs w:val="20"/>
                  <w:lang w:val="fr-FR"/>
                </w:rPr>
                <w:t>1   2   3   4   5</w:t>
              </w:r>
            </w:ins>
          </w:p>
        </w:tc>
        <w:tc>
          <w:tcPr>
            <w:tcW w:w="854" w:type="dxa"/>
            <w:gridSpan w:val="4"/>
            <w:tcPrChange w:id="1618" w:author="ZAIDOU Mouhammad" w:date="2024-10-19T19:42:00Z">
              <w:tcPr>
                <w:tcW w:w="851" w:type="dxa"/>
                <w:gridSpan w:val="7"/>
              </w:tcPr>
            </w:tcPrChange>
          </w:tcPr>
          <w:p w14:paraId="11162F2A" w14:textId="77777777" w:rsidR="004462D5" w:rsidRPr="000357DC" w:rsidRDefault="004462D5" w:rsidP="00E13526">
            <w:pPr>
              <w:jc w:val="center"/>
              <w:rPr>
                <w:ins w:id="1619" w:author="ZAIDOU Mouhammad" w:date="2024-10-19T19:42:00Z"/>
                <w:rFonts w:ascii="Arial" w:eastAsia="Arial Narrow" w:hAnsi="Arial" w:cs="Arial"/>
                <w:szCs w:val="20"/>
                <w:lang w:val="fr-FR" w:bidi="hi-IN"/>
              </w:rPr>
            </w:pPr>
          </w:p>
        </w:tc>
      </w:tr>
      <w:tr w:rsidR="004462D5" w:rsidRPr="000357DC" w14:paraId="63CC8E90" w14:textId="77777777" w:rsidTr="00211201">
        <w:tblPrEx>
          <w:jc w:val="left"/>
          <w:tblPrExChange w:id="1620" w:author="ZAIDOU Mouhammad" w:date="2024-10-19T19:42:00Z">
            <w:tblPrEx>
              <w:jc w:val="left"/>
            </w:tblPrEx>
          </w:tblPrExChange>
        </w:tblPrEx>
        <w:trPr>
          <w:trHeight w:val="20"/>
          <w:ins w:id="1621" w:author="ZAIDOU Mouhammad" w:date="2024-10-19T19:42:00Z"/>
          <w:trPrChange w:id="1622" w:author="ZAIDOU Mouhammad" w:date="2024-10-19T19:42:00Z">
            <w:trPr>
              <w:trHeight w:val="20"/>
            </w:trPr>
          </w:trPrChange>
        </w:trPr>
        <w:tc>
          <w:tcPr>
            <w:tcW w:w="560" w:type="dxa"/>
            <w:gridSpan w:val="2"/>
            <w:tcPrChange w:id="1623" w:author="ZAIDOU Mouhammad" w:date="2024-10-19T19:42:00Z">
              <w:tcPr>
                <w:tcW w:w="561" w:type="dxa"/>
                <w:gridSpan w:val="3"/>
              </w:tcPr>
            </w:tcPrChange>
          </w:tcPr>
          <w:p w14:paraId="1E79AFA0" w14:textId="77777777" w:rsidR="004462D5" w:rsidRPr="00EC5256" w:rsidRDefault="004462D5" w:rsidP="00E13526">
            <w:pPr>
              <w:pStyle w:val="Paragraphedeliste"/>
              <w:numPr>
                <w:ilvl w:val="0"/>
                <w:numId w:val="13"/>
              </w:numPr>
              <w:jc w:val="center"/>
              <w:rPr>
                <w:ins w:id="1624" w:author="ZAIDOU Mouhammad" w:date="2024-10-19T19:42:00Z"/>
                <w:rFonts w:ascii="Calibri" w:eastAsia="Arial Narrow" w:hAnsi="Calibri" w:cs="Calibri"/>
                <w:spacing w:val="-2"/>
                <w:szCs w:val="20"/>
                <w:lang w:val="fr-FR" w:bidi="hi-IN"/>
              </w:rPr>
            </w:pPr>
          </w:p>
        </w:tc>
        <w:tc>
          <w:tcPr>
            <w:tcW w:w="2263" w:type="dxa"/>
            <w:vAlign w:val="center"/>
            <w:tcPrChange w:id="1625" w:author="ZAIDOU Mouhammad" w:date="2024-10-19T19:42:00Z">
              <w:tcPr>
                <w:tcW w:w="2265" w:type="dxa"/>
                <w:gridSpan w:val="3"/>
                <w:vAlign w:val="center"/>
              </w:tcPr>
            </w:tcPrChange>
          </w:tcPr>
          <w:p w14:paraId="3D53616B" w14:textId="77777777" w:rsidR="004462D5" w:rsidRPr="00D37CDB" w:rsidRDefault="004462D5" w:rsidP="00E13526">
            <w:pPr>
              <w:rPr>
                <w:ins w:id="1626" w:author="ZAIDOU Mouhammad" w:date="2024-10-19T19:42:00Z"/>
                <w:rFonts w:ascii="Calibri" w:hAnsi="Calibri" w:cs="Calibri"/>
                <w:lang w:val="fr-FR"/>
              </w:rPr>
            </w:pPr>
            <w:ins w:id="1627" w:author="ZAIDOU Mouhammad" w:date="2024-10-19T19:42:00Z">
              <w:r w:rsidRPr="00D37CDB">
                <w:rPr>
                  <w:lang w:val="fr-FR"/>
                </w:rPr>
                <w:t>Prise en charge des Nouveau-nés prématurés</w:t>
              </w:r>
            </w:ins>
          </w:p>
        </w:tc>
        <w:tc>
          <w:tcPr>
            <w:tcW w:w="1840" w:type="dxa"/>
            <w:vAlign w:val="center"/>
            <w:tcPrChange w:id="1628" w:author="ZAIDOU Mouhammad" w:date="2024-10-19T19:42:00Z">
              <w:tcPr>
                <w:tcW w:w="1840" w:type="dxa"/>
                <w:gridSpan w:val="3"/>
                <w:vAlign w:val="center"/>
              </w:tcPr>
            </w:tcPrChange>
          </w:tcPr>
          <w:p w14:paraId="42CD2CF9" w14:textId="77777777" w:rsidR="004462D5" w:rsidRDefault="004462D5" w:rsidP="00E13526">
            <w:pPr>
              <w:pStyle w:val="ListParagraph1"/>
              <w:spacing w:after="0" w:line="240" w:lineRule="auto"/>
              <w:ind w:left="0"/>
              <w:jc w:val="center"/>
              <w:rPr>
                <w:ins w:id="1629" w:author="ZAIDOU Mouhammad" w:date="2024-10-19T19:42:00Z"/>
                <w:rFonts w:ascii="Calibri" w:eastAsia="Times New Roman" w:hAnsi="Calibri" w:cs="Calibri"/>
                <w:b/>
                <w:bCs/>
                <w:color w:val="000000"/>
                <w:szCs w:val="20"/>
                <w:lang w:val="fr-FR" w:bidi="hi-IN"/>
              </w:rPr>
            </w:pPr>
            <w:ins w:id="1630" w:author="ZAIDOU Mouhammad" w:date="2024-10-19T19:42:00Z">
              <w:r>
                <w:rPr>
                  <w:rFonts w:ascii="Calibri" w:eastAsia="Times New Roman" w:hAnsi="Calibri" w:cs="Calibri"/>
                  <w:b/>
                  <w:bCs/>
                  <w:color w:val="000000"/>
                  <w:szCs w:val="20"/>
                  <w:lang w:val="fr-FR" w:bidi="hi-IN"/>
                </w:rPr>
                <w:t>1   2   3</w:t>
              </w:r>
            </w:ins>
          </w:p>
        </w:tc>
        <w:tc>
          <w:tcPr>
            <w:tcW w:w="1699" w:type="dxa"/>
            <w:vAlign w:val="center"/>
            <w:tcPrChange w:id="1631" w:author="ZAIDOU Mouhammad" w:date="2024-10-19T19:42:00Z">
              <w:tcPr>
                <w:tcW w:w="1698" w:type="dxa"/>
                <w:gridSpan w:val="3"/>
                <w:vAlign w:val="center"/>
              </w:tcPr>
            </w:tcPrChange>
          </w:tcPr>
          <w:p w14:paraId="544323E6" w14:textId="77777777" w:rsidR="004462D5" w:rsidRDefault="004462D5" w:rsidP="00E13526">
            <w:pPr>
              <w:pStyle w:val="ListParagraph1"/>
              <w:spacing w:after="0" w:line="240" w:lineRule="auto"/>
              <w:ind w:left="0"/>
              <w:jc w:val="center"/>
              <w:rPr>
                <w:ins w:id="1632" w:author="ZAIDOU Mouhammad" w:date="2024-10-19T19:42:00Z"/>
                <w:rFonts w:ascii="Calibri" w:hAnsi="Calibri" w:cs="Calibri"/>
                <w:b/>
                <w:szCs w:val="20"/>
                <w:lang w:val="fr-FR"/>
              </w:rPr>
            </w:pPr>
            <w:ins w:id="1633" w:author="ZAIDOU Mouhammad" w:date="2024-10-19T19:42:00Z">
              <w:r>
                <w:rPr>
                  <w:rFonts w:ascii="Calibri" w:hAnsi="Calibri" w:cs="Calibri"/>
                  <w:b/>
                  <w:szCs w:val="20"/>
                  <w:lang w:val="fr-FR"/>
                </w:rPr>
                <w:t>1   2</w:t>
              </w:r>
            </w:ins>
          </w:p>
        </w:tc>
        <w:tc>
          <w:tcPr>
            <w:tcW w:w="1134" w:type="dxa"/>
            <w:vAlign w:val="center"/>
            <w:tcPrChange w:id="1634" w:author="ZAIDOU Mouhammad" w:date="2024-10-19T19:42:00Z">
              <w:tcPr>
                <w:tcW w:w="1134" w:type="dxa"/>
                <w:gridSpan w:val="3"/>
                <w:vAlign w:val="center"/>
              </w:tcPr>
            </w:tcPrChange>
          </w:tcPr>
          <w:p w14:paraId="2EC5076C" w14:textId="77777777" w:rsidR="004462D5" w:rsidRPr="00117F6A" w:rsidRDefault="004462D5" w:rsidP="00E13526">
            <w:pPr>
              <w:tabs>
                <w:tab w:val="right" w:leader="dot" w:pos="4092"/>
              </w:tabs>
              <w:contextualSpacing/>
              <w:jc w:val="center"/>
              <w:rPr>
                <w:ins w:id="1635" w:author="ZAIDOU Mouhammad" w:date="2024-10-19T19:42:00Z"/>
                <w:rFonts w:ascii="Calibri" w:hAnsi="Calibri" w:cs="Calibri"/>
                <w:b/>
                <w:szCs w:val="20"/>
                <w:lang w:val="fr-FR"/>
              </w:rPr>
            </w:pPr>
          </w:p>
        </w:tc>
        <w:tc>
          <w:tcPr>
            <w:tcW w:w="2135" w:type="dxa"/>
            <w:gridSpan w:val="2"/>
            <w:vAlign w:val="center"/>
            <w:tcPrChange w:id="1636" w:author="ZAIDOU Mouhammad" w:date="2024-10-19T19:42:00Z">
              <w:tcPr>
                <w:tcW w:w="2136" w:type="dxa"/>
                <w:gridSpan w:val="4"/>
                <w:vAlign w:val="center"/>
              </w:tcPr>
            </w:tcPrChange>
          </w:tcPr>
          <w:p w14:paraId="57BA7E0B" w14:textId="77777777" w:rsidR="004462D5" w:rsidRDefault="004462D5" w:rsidP="00E13526">
            <w:pPr>
              <w:tabs>
                <w:tab w:val="right" w:leader="dot" w:pos="4092"/>
              </w:tabs>
              <w:contextualSpacing/>
              <w:jc w:val="center"/>
              <w:rPr>
                <w:ins w:id="1637" w:author="ZAIDOU Mouhammad" w:date="2024-10-19T19:42:00Z"/>
                <w:rFonts w:ascii="Calibri" w:hAnsi="Calibri" w:cs="Calibri"/>
                <w:b/>
                <w:szCs w:val="20"/>
                <w:lang w:val="fr-FR"/>
              </w:rPr>
            </w:pPr>
            <w:ins w:id="1638" w:author="ZAIDOU Mouhammad" w:date="2024-10-19T19:42:00Z">
              <w:r>
                <w:rPr>
                  <w:rFonts w:ascii="Calibri" w:hAnsi="Calibri" w:cs="Calibri"/>
                  <w:b/>
                  <w:szCs w:val="20"/>
                  <w:lang w:val="fr-FR"/>
                </w:rPr>
                <w:t>1   2   3   4   5</w:t>
              </w:r>
            </w:ins>
          </w:p>
        </w:tc>
        <w:tc>
          <w:tcPr>
            <w:tcW w:w="854" w:type="dxa"/>
            <w:gridSpan w:val="4"/>
            <w:tcPrChange w:id="1639" w:author="ZAIDOU Mouhammad" w:date="2024-10-19T19:42:00Z">
              <w:tcPr>
                <w:tcW w:w="851" w:type="dxa"/>
                <w:gridSpan w:val="7"/>
              </w:tcPr>
            </w:tcPrChange>
          </w:tcPr>
          <w:p w14:paraId="28825499" w14:textId="77777777" w:rsidR="004462D5" w:rsidRPr="000357DC" w:rsidRDefault="004462D5" w:rsidP="00E13526">
            <w:pPr>
              <w:jc w:val="center"/>
              <w:rPr>
                <w:ins w:id="1640" w:author="ZAIDOU Mouhammad" w:date="2024-10-19T19:42:00Z"/>
                <w:rFonts w:ascii="Arial" w:eastAsia="Arial Narrow" w:hAnsi="Arial" w:cs="Arial"/>
                <w:szCs w:val="20"/>
                <w:lang w:val="fr-FR" w:bidi="hi-IN"/>
              </w:rPr>
            </w:pPr>
          </w:p>
        </w:tc>
      </w:tr>
      <w:tr w:rsidR="004462D5" w:rsidRPr="000357DC" w14:paraId="39442013" w14:textId="77777777" w:rsidTr="00211201">
        <w:tblPrEx>
          <w:jc w:val="left"/>
          <w:tblPrExChange w:id="1641" w:author="ZAIDOU Mouhammad" w:date="2024-10-19T19:42:00Z">
            <w:tblPrEx>
              <w:jc w:val="left"/>
            </w:tblPrEx>
          </w:tblPrExChange>
        </w:tblPrEx>
        <w:trPr>
          <w:trHeight w:val="20"/>
          <w:ins w:id="1642" w:author="ZAIDOU Mouhammad" w:date="2024-10-19T19:42:00Z"/>
          <w:trPrChange w:id="1643" w:author="ZAIDOU Mouhammad" w:date="2024-10-19T19:42:00Z">
            <w:trPr>
              <w:trHeight w:val="20"/>
            </w:trPr>
          </w:trPrChange>
        </w:trPr>
        <w:tc>
          <w:tcPr>
            <w:tcW w:w="560" w:type="dxa"/>
            <w:gridSpan w:val="2"/>
            <w:tcPrChange w:id="1644" w:author="ZAIDOU Mouhammad" w:date="2024-10-19T19:42:00Z">
              <w:tcPr>
                <w:tcW w:w="561" w:type="dxa"/>
                <w:gridSpan w:val="3"/>
              </w:tcPr>
            </w:tcPrChange>
          </w:tcPr>
          <w:p w14:paraId="7685DC5B" w14:textId="77777777" w:rsidR="004462D5" w:rsidRPr="00EC5256" w:rsidRDefault="004462D5" w:rsidP="00E13526">
            <w:pPr>
              <w:pStyle w:val="Paragraphedeliste"/>
              <w:numPr>
                <w:ilvl w:val="0"/>
                <w:numId w:val="13"/>
              </w:numPr>
              <w:jc w:val="center"/>
              <w:rPr>
                <w:ins w:id="1645" w:author="ZAIDOU Mouhammad" w:date="2024-10-19T19:42:00Z"/>
                <w:rFonts w:ascii="Calibri" w:eastAsia="Arial Narrow" w:hAnsi="Calibri" w:cs="Calibri"/>
                <w:spacing w:val="-2"/>
                <w:szCs w:val="20"/>
                <w:lang w:val="fr-FR" w:bidi="hi-IN"/>
              </w:rPr>
            </w:pPr>
          </w:p>
        </w:tc>
        <w:tc>
          <w:tcPr>
            <w:tcW w:w="2263" w:type="dxa"/>
            <w:vAlign w:val="center"/>
            <w:tcPrChange w:id="1646" w:author="ZAIDOU Mouhammad" w:date="2024-10-19T19:42:00Z">
              <w:tcPr>
                <w:tcW w:w="2265" w:type="dxa"/>
                <w:gridSpan w:val="3"/>
                <w:vAlign w:val="center"/>
              </w:tcPr>
            </w:tcPrChange>
          </w:tcPr>
          <w:p w14:paraId="086380BB" w14:textId="77777777" w:rsidR="004462D5" w:rsidRPr="00D37CDB" w:rsidRDefault="004462D5" w:rsidP="00E13526">
            <w:pPr>
              <w:rPr>
                <w:ins w:id="1647" w:author="ZAIDOU Mouhammad" w:date="2024-10-19T19:42:00Z"/>
                <w:rFonts w:ascii="Calibri" w:hAnsi="Calibri" w:cs="Calibri"/>
                <w:lang w:val="fr-FR"/>
              </w:rPr>
            </w:pPr>
            <w:ins w:id="1648" w:author="ZAIDOU Mouhammad" w:date="2024-10-19T19:42:00Z">
              <w:r w:rsidRPr="00D37CDB">
                <w:rPr>
                  <w:lang w:val="fr-FR"/>
                </w:rPr>
                <w:t>Alimentation par voie nasogastrique</w:t>
              </w:r>
            </w:ins>
          </w:p>
        </w:tc>
        <w:tc>
          <w:tcPr>
            <w:tcW w:w="1840" w:type="dxa"/>
            <w:vAlign w:val="center"/>
            <w:tcPrChange w:id="1649" w:author="ZAIDOU Mouhammad" w:date="2024-10-19T19:42:00Z">
              <w:tcPr>
                <w:tcW w:w="1840" w:type="dxa"/>
                <w:gridSpan w:val="3"/>
                <w:vAlign w:val="center"/>
              </w:tcPr>
            </w:tcPrChange>
          </w:tcPr>
          <w:p w14:paraId="6C4E282C" w14:textId="77777777" w:rsidR="004462D5" w:rsidRDefault="004462D5" w:rsidP="00E13526">
            <w:pPr>
              <w:pStyle w:val="ListParagraph1"/>
              <w:spacing w:after="0" w:line="240" w:lineRule="auto"/>
              <w:ind w:left="0"/>
              <w:jc w:val="center"/>
              <w:rPr>
                <w:ins w:id="1650" w:author="ZAIDOU Mouhammad" w:date="2024-10-19T19:42:00Z"/>
                <w:rFonts w:ascii="Calibri" w:eastAsia="Times New Roman" w:hAnsi="Calibri" w:cs="Calibri"/>
                <w:b/>
                <w:bCs/>
                <w:color w:val="000000"/>
                <w:szCs w:val="20"/>
                <w:lang w:val="fr-FR" w:bidi="hi-IN"/>
              </w:rPr>
            </w:pPr>
            <w:ins w:id="1651" w:author="ZAIDOU Mouhammad" w:date="2024-10-19T19:42:00Z">
              <w:r>
                <w:rPr>
                  <w:rFonts w:ascii="Calibri" w:eastAsia="Times New Roman" w:hAnsi="Calibri" w:cs="Calibri"/>
                  <w:b/>
                  <w:bCs/>
                  <w:color w:val="000000"/>
                  <w:szCs w:val="20"/>
                  <w:lang w:val="fr-FR" w:bidi="hi-IN"/>
                </w:rPr>
                <w:t>1   2   3</w:t>
              </w:r>
            </w:ins>
          </w:p>
        </w:tc>
        <w:tc>
          <w:tcPr>
            <w:tcW w:w="1699" w:type="dxa"/>
            <w:vAlign w:val="center"/>
            <w:tcPrChange w:id="1652" w:author="ZAIDOU Mouhammad" w:date="2024-10-19T19:42:00Z">
              <w:tcPr>
                <w:tcW w:w="1698" w:type="dxa"/>
                <w:gridSpan w:val="3"/>
                <w:vAlign w:val="center"/>
              </w:tcPr>
            </w:tcPrChange>
          </w:tcPr>
          <w:p w14:paraId="0D682091" w14:textId="77777777" w:rsidR="004462D5" w:rsidRDefault="004462D5" w:rsidP="00E13526">
            <w:pPr>
              <w:pStyle w:val="ListParagraph1"/>
              <w:spacing w:after="0" w:line="240" w:lineRule="auto"/>
              <w:ind w:left="0"/>
              <w:jc w:val="center"/>
              <w:rPr>
                <w:ins w:id="1653" w:author="ZAIDOU Mouhammad" w:date="2024-10-19T19:42:00Z"/>
                <w:rFonts w:ascii="Calibri" w:hAnsi="Calibri" w:cs="Calibri"/>
                <w:b/>
                <w:szCs w:val="20"/>
                <w:lang w:val="fr-FR"/>
              </w:rPr>
            </w:pPr>
            <w:ins w:id="1654" w:author="ZAIDOU Mouhammad" w:date="2024-10-19T19:42:00Z">
              <w:r>
                <w:rPr>
                  <w:rFonts w:ascii="Calibri" w:hAnsi="Calibri" w:cs="Calibri"/>
                  <w:b/>
                  <w:szCs w:val="20"/>
                  <w:lang w:val="fr-FR"/>
                </w:rPr>
                <w:t>1   2</w:t>
              </w:r>
            </w:ins>
          </w:p>
        </w:tc>
        <w:tc>
          <w:tcPr>
            <w:tcW w:w="1134" w:type="dxa"/>
            <w:vAlign w:val="center"/>
            <w:tcPrChange w:id="1655" w:author="ZAIDOU Mouhammad" w:date="2024-10-19T19:42:00Z">
              <w:tcPr>
                <w:tcW w:w="1134" w:type="dxa"/>
                <w:gridSpan w:val="3"/>
                <w:vAlign w:val="center"/>
              </w:tcPr>
            </w:tcPrChange>
          </w:tcPr>
          <w:p w14:paraId="6EB60276" w14:textId="77777777" w:rsidR="004462D5" w:rsidRPr="00117F6A" w:rsidRDefault="004462D5" w:rsidP="00E13526">
            <w:pPr>
              <w:tabs>
                <w:tab w:val="right" w:leader="dot" w:pos="4092"/>
              </w:tabs>
              <w:contextualSpacing/>
              <w:jc w:val="center"/>
              <w:rPr>
                <w:ins w:id="1656" w:author="ZAIDOU Mouhammad" w:date="2024-10-19T19:42:00Z"/>
                <w:rFonts w:ascii="Calibri" w:hAnsi="Calibri" w:cs="Calibri"/>
                <w:b/>
                <w:szCs w:val="20"/>
                <w:lang w:val="fr-FR"/>
              </w:rPr>
            </w:pPr>
          </w:p>
        </w:tc>
        <w:tc>
          <w:tcPr>
            <w:tcW w:w="2135" w:type="dxa"/>
            <w:gridSpan w:val="2"/>
            <w:vAlign w:val="center"/>
            <w:tcPrChange w:id="1657" w:author="ZAIDOU Mouhammad" w:date="2024-10-19T19:42:00Z">
              <w:tcPr>
                <w:tcW w:w="2136" w:type="dxa"/>
                <w:gridSpan w:val="4"/>
                <w:vAlign w:val="center"/>
              </w:tcPr>
            </w:tcPrChange>
          </w:tcPr>
          <w:p w14:paraId="57895403" w14:textId="77777777" w:rsidR="004462D5" w:rsidRDefault="004462D5" w:rsidP="00E13526">
            <w:pPr>
              <w:tabs>
                <w:tab w:val="right" w:leader="dot" w:pos="4092"/>
              </w:tabs>
              <w:contextualSpacing/>
              <w:jc w:val="center"/>
              <w:rPr>
                <w:ins w:id="1658" w:author="ZAIDOU Mouhammad" w:date="2024-10-19T19:42:00Z"/>
                <w:rFonts w:ascii="Calibri" w:hAnsi="Calibri" w:cs="Calibri"/>
                <w:b/>
                <w:szCs w:val="20"/>
                <w:lang w:val="fr-FR"/>
              </w:rPr>
            </w:pPr>
            <w:ins w:id="1659" w:author="ZAIDOU Mouhammad" w:date="2024-10-19T19:42:00Z">
              <w:r>
                <w:rPr>
                  <w:rFonts w:ascii="Calibri" w:hAnsi="Calibri" w:cs="Calibri"/>
                  <w:b/>
                  <w:szCs w:val="20"/>
                  <w:lang w:val="fr-FR"/>
                </w:rPr>
                <w:t>1   2   3   4   5</w:t>
              </w:r>
            </w:ins>
          </w:p>
        </w:tc>
        <w:tc>
          <w:tcPr>
            <w:tcW w:w="854" w:type="dxa"/>
            <w:gridSpan w:val="4"/>
            <w:tcPrChange w:id="1660" w:author="ZAIDOU Mouhammad" w:date="2024-10-19T19:42:00Z">
              <w:tcPr>
                <w:tcW w:w="851" w:type="dxa"/>
                <w:gridSpan w:val="7"/>
              </w:tcPr>
            </w:tcPrChange>
          </w:tcPr>
          <w:p w14:paraId="4A68ED8D" w14:textId="77777777" w:rsidR="004462D5" w:rsidRPr="000357DC" w:rsidRDefault="004462D5" w:rsidP="00E13526">
            <w:pPr>
              <w:jc w:val="center"/>
              <w:rPr>
                <w:ins w:id="1661" w:author="ZAIDOU Mouhammad" w:date="2024-10-19T19:42:00Z"/>
                <w:rFonts w:ascii="Arial" w:eastAsia="Arial Narrow" w:hAnsi="Arial" w:cs="Arial"/>
                <w:szCs w:val="20"/>
                <w:lang w:val="fr-FR" w:bidi="hi-IN"/>
              </w:rPr>
            </w:pPr>
          </w:p>
        </w:tc>
      </w:tr>
      <w:tr w:rsidR="004462D5" w:rsidRPr="000357DC" w14:paraId="7F089A43" w14:textId="77777777" w:rsidTr="00211201">
        <w:tblPrEx>
          <w:jc w:val="left"/>
          <w:tblPrExChange w:id="1662" w:author="ZAIDOU Mouhammad" w:date="2024-10-19T19:42:00Z">
            <w:tblPrEx>
              <w:jc w:val="left"/>
            </w:tblPrEx>
          </w:tblPrExChange>
        </w:tblPrEx>
        <w:trPr>
          <w:gridAfter w:val="1"/>
          <w:wAfter w:w="10" w:type="dxa"/>
          <w:trHeight w:val="20"/>
          <w:ins w:id="1663" w:author="ZAIDOU Mouhammad" w:date="2024-10-19T19:42:00Z"/>
          <w:trPrChange w:id="1664" w:author="ZAIDOU Mouhammad" w:date="2024-10-19T19:42:00Z">
            <w:trPr>
              <w:gridAfter w:val="1"/>
              <w:wAfter w:w="7" w:type="dxa"/>
              <w:trHeight w:val="20"/>
            </w:trPr>
          </w:trPrChange>
        </w:trPr>
        <w:tc>
          <w:tcPr>
            <w:tcW w:w="560" w:type="dxa"/>
            <w:gridSpan w:val="2"/>
            <w:tcPrChange w:id="1665" w:author="ZAIDOU Mouhammad" w:date="2024-10-19T19:42:00Z">
              <w:tcPr>
                <w:tcW w:w="561" w:type="dxa"/>
                <w:gridSpan w:val="3"/>
              </w:tcPr>
            </w:tcPrChange>
          </w:tcPr>
          <w:p w14:paraId="39044FFA" w14:textId="77777777" w:rsidR="004462D5" w:rsidRPr="00EC5256" w:rsidRDefault="004462D5" w:rsidP="00E13526">
            <w:pPr>
              <w:pStyle w:val="Paragraphedeliste"/>
              <w:numPr>
                <w:ilvl w:val="0"/>
                <w:numId w:val="13"/>
              </w:numPr>
              <w:jc w:val="center"/>
              <w:rPr>
                <w:ins w:id="1666" w:author="ZAIDOU Mouhammad" w:date="2024-10-19T19:42:00Z"/>
                <w:rFonts w:ascii="Calibri" w:eastAsia="Arial Narrow" w:hAnsi="Calibri" w:cs="Calibri"/>
                <w:spacing w:val="-2"/>
                <w:szCs w:val="20"/>
                <w:lang w:val="fr-FR" w:bidi="hi-IN"/>
              </w:rPr>
            </w:pPr>
          </w:p>
        </w:tc>
        <w:tc>
          <w:tcPr>
            <w:tcW w:w="2263" w:type="dxa"/>
            <w:vAlign w:val="center"/>
            <w:tcPrChange w:id="1667" w:author="ZAIDOU Mouhammad" w:date="2024-10-19T19:42:00Z">
              <w:tcPr>
                <w:tcW w:w="2265" w:type="dxa"/>
                <w:gridSpan w:val="3"/>
                <w:vAlign w:val="center"/>
              </w:tcPr>
            </w:tcPrChange>
          </w:tcPr>
          <w:p w14:paraId="757CEDB4" w14:textId="77777777" w:rsidR="004462D5" w:rsidRPr="00D37CDB" w:rsidRDefault="004462D5" w:rsidP="00E13526">
            <w:pPr>
              <w:rPr>
                <w:ins w:id="1668" w:author="ZAIDOU Mouhammad" w:date="2024-10-19T19:42:00Z"/>
                <w:rFonts w:ascii="Calibri" w:hAnsi="Calibri" w:cs="Calibri"/>
                <w:lang w:val="fr-FR"/>
              </w:rPr>
            </w:pPr>
            <w:ins w:id="1669" w:author="ZAIDOU Mouhammad" w:date="2024-10-19T19:42:00Z">
              <w:r w:rsidRPr="00D37CDB">
                <w:rPr>
                  <w:lang w:val="fr-FR"/>
                </w:rPr>
                <w:t>Stabilisation du Nourrisson malade</w:t>
              </w:r>
            </w:ins>
          </w:p>
        </w:tc>
        <w:tc>
          <w:tcPr>
            <w:tcW w:w="1840" w:type="dxa"/>
            <w:vAlign w:val="center"/>
            <w:tcPrChange w:id="1670" w:author="ZAIDOU Mouhammad" w:date="2024-10-19T19:42:00Z">
              <w:tcPr>
                <w:tcW w:w="1840" w:type="dxa"/>
                <w:gridSpan w:val="3"/>
                <w:vAlign w:val="center"/>
              </w:tcPr>
            </w:tcPrChange>
          </w:tcPr>
          <w:p w14:paraId="54B801F5" w14:textId="77777777" w:rsidR="004462D5" w:rsidRDefault="004462D5" w:rsidP="00E13526">
            <w:pPr>
              <w:pStyle w:val="ListParagraph1"/>
              <w:spacing w:after="0" w:line="240" w:lineRule="auto"/>
              <w:ind w:left="0"/>
              <w:jc w:val="center"/>
              <w:rPr>
                <w:ins w:id="1671" w:author="ZAIDOU Mouhammad" w:date="2024-10-19T19:42:00Z"/>
                <w:rFonts w:ascii="Calibri" w:eastAsia="Times New Roman" w:hAnsi="Calibri" w:cs="Calibri"/>
                <w:b/>
                <w:bCs/>
                <w:color w:val="000000"/>
                <w:szCs w:val="20"/>
                <w:lang w:val="fr-FR" w:bidi="hi-IN"/>
              </w:rPr>
            </w:pPr>
            <w:ins w:id="1672" w:author="ZAIDOU Mouhammad" w:date="2024-10-19T19:42:00Z">
              <w:r>
                <w:rPr>
                  <w:rFonts w:ascii="Calibri" w:eastAsia="Times New Roman" w:hAnsi="Calibri" w:cs="Calibri"/>
                  <w:b/>
                  <w:bCs/>
                  <w:color w:val="000000"/>
                  <w:szCs w:val="20"/>
                  <w:lang w:val="fr-FR" w:bidi="hi-IN"/>
                </w:rPr>
                <w:t>1   2   3</w:t>
              </w:r>
            </w:ins>
          </w:p>
        </w:tc>
        <w:tc>
          <w:tcPr>
            <w:tcW w:w="1699" w:type="dxa"/>
            <w:vAlign w:val="center"/>
            <w:tcPrChange w:id="1673" w:author="ZAIDOU Mouhammad" w:date="2024-10-19T19:42:00Z">
              <w:tcPr>
                <w:tcW w:w="1698" w:type="dxa"/>
                <w:gridSpan w:val="3"/>
                <w:vAlign w:val="center"/>
              </w:tcPr>
            </w:tcPrChange>
          </w:tcPr>
          <w:p w14:paraId="322FFFAD" w14:textId="77777777" w:rsidR="004462D5" w:rsidRDefault="004462D5" w:rsidP="00E13526">
            <w:pPr>
              <w:pStyle w:val="ListParagraph1"/>
              <w:spacing w:after="0" w:line="240" w:lineRule="auto"/>
              <w:ind w:left="0"/>
              <w:jc w:val="center"/>
              <w:rPr>
                <w:ins w:id="1674" w:author="ZAIDOU Mouhammad" w:date="2024-10-19T19:42:00Z"/>
                <w:rFonts w:ascii="Calibri" w:hAnsi="Calibri" w:cs="Calibri"/>
                <w:b/>
                <w:szCs w:val="20"/>
                <w:lang w:val="fr-FR"/>
              </w:rPr>
            </w:pPr>
            <w:ins w:id="1675" w:author="ZAIDOU Mouhammad" w:date="2024-10-19T19:42:00Z">
              <w:r>
                <w:rPr>
                  <w:rFonts w:ascii="Calibri" w:hAnsi="Calibri" w:cs="Calibri"/>
                  <w:b/>
                  <w:szCs w:val="20"/>
                  <w:lang w:val="fr-FR"/>
                </w:rPr>
                <w:t>1   2</w:t>
              </w:r>
            </w:ins>
          </w:p>
        </w:tc>
        <w:tc>
          <w:tcPr>
            <w:tcW w:w="1134" w:type="dxa"/>
            <w:vAlign w:val="center"/>
            <w:tcPrChange w:id="1676" w:author="ZAIDOU Mouhammad" w:date="2024-10-19T19:42:00Z">
              <w:tcPr>
                <w:tcW w:w="1134" w:type="dxa"/>
                <w:gridSpan w:val="3"/>
                <w:vAlign w:val="center"/>
              </w:tcPr>
            </w:tcPrChange>
          </w:tcPr>
          <w:p w14:paraId="76706A5C" w14:textId="77777777" w:rsidR="004462D5" w:rsidRPr="00117F6A" w:rsidRDefault="004462D5" w:rsidP="00E13526">
            <w:pPr>
              <w:tabs>
                <w:tab w:val="right" w:leader="dot" w:pos="4092"/>
              </w:tabs>
              <w:contextualSpacing/>
              <w:jc w:val="center"/>
              <w:rPr>
                <w:ins w:id="1677" w:author="ZAIDOU Mouhammad" w:date="2024-10-19T19:42:00Z"/>
                <w:rFonts w:ascii="Calibri" w:hAnsi="Calibri" w:cs="Calibri"/>
                <w:b/>
                <w:szCs w:val="20"/>
                <w:lang w:val="fr-FR"/>
              </w:rPr>
            </w:pPr>
          </w:p>
        </w:tc>
        <w:tc>
          <w:tcPr>
            <w:tcW w:w="2135" w:type="dxa"/>
            <w:gridSpan w:val="2"/>
            <w:vAlign w:val="center"/>
            <w:tcPrChange w:id="1678" w:author="ZAIDOU Mouhammad" w:date="2024-10-19T19:42:00Z">
              <w:tcPr>
                <w:tcW w:w="2136" w:type="dxa"/>
                <w:gridSpan w:val="4"/>
                <w:vAlign w:val="center"/>
              </w:tcPr>
            </w:tcPrChange>
          </w:tcPr>
          <w:p w14:paraId="51AD3572" w14:textId="77777777" w:rsidR="004462D5" w:rsidRDefault="004462D5" w:rsidP="00E13526">
            <w:pPr>
              <w:tabs>
                <w:tab w:val="right" w:leader="dot" w:pos="4092"/>
              </w:tabs>
              <w:contextualSpacing/>
              <w:jc w:val="center"/>
              <w:rPr>
                <w:ins w:id="1679" w:author="ZAIDOU Mouhammad" w:date="2024-10-19T19:42:00Z"/>
                <w:rFonts w:ascii="Calibri" w:hAnsi="Calibri" w:cs="Calibri"/>
                <w:b/>
                <w:szCs w:val="20"/>
                <w:lang w:val="fr-FR"/>
              </w:rPr>
            </w:pPr>
            <w:ins w:id="1680" w:author="ZAIDOU Mouhammad" w:date="2024-10-19T19:42:00Z">
              <w:r>
                <w:rPr>
                  <w:rFonts w:ascii="Calibri" w:hAnsi="Calibri" w:cs="Calibri"/>
                  <w:b/>
                  <w:szCs w:val="20"/>
                  <w:lang w:val="fr-FR"/>
                </w:rPr>
                <w:t>1   2   3   4   5</w:t>
              </w:r>
            </w:ins>
          </w:p>
        </w:tc>
        <w:tc>
          <w:tcPr>
            <w:tcW w:w="844" w:type="dxa"/>
            <w:gridSpan w:val="3"/>
            <w:tcPrChange w:id="1681" w:author="ZAIDOU Mouhammad" w:date="2024-10-19T19:42:00Z">
              <w:tcPr>
                <w:tcW w:w="844" w:type="dxa"/>
                <w:gridSpan w:val="6"/>
              </w:tcPr>
            </w:tcPrChange>
          </w:tcPr>
          <w:p w14:paraId="7CE83126" w14:textId="77777777" w:rsidR="004462D5" w:rsidRPr="000357DC" w:rsidRDefault="004462D5" w:rsidP="00E13526">
            <w:pPr>
              <w:jc w:val="center"/>
              <w:rPr>
                <w:ins w:id="1682" w:author="ZAIDOU Mouhammad" w:date="2024-10-19T19:42:00Z"/>
                <w:rFonts w:ascii="Arial" w:eastAsia="Arial Narrow" w:hAnsi="Arial" w:cs="Arial"/>
                <w:szCs w:val="20"/>
                <w:lang w:val="fr-FR" w:bidi="hi-IN"/>
              </w:rPr>
            </w:pPr>
          </w:p>
        </w:tc>
      </w:tr>
      <w:tr w:rsidR="004462D5" w:rsidRPr="000357DC" w14:paraId="6A6AB308" w14:textId="77777777" w:rsidTr="00211201">
        <w:tblPrEx>
          <w:jc w:val="left"/>
          <w:tblPrExChange w:id="1683" w:author="ZAIDOU Mouhammad" w:date="2024-10-19T19:42:00Z">
            <w:tblPrEx>
              <w:jc w:val="left"/>
            </w:tblPrEx>
          </w:tblPrExChange>
        </w:tblPrEx>
        <w:trPr>
          <w:gridAfter w:val="1"/>
          <w:wAfter w:w="10" w:type="dxa"/>
          <w:trHeight w:val="20"/>
          <w:ins w:id="1684" w:author="ZAIDOU Mouhammad" w:date="2024-10-19T19:42:00Z"/>
          <w:trPrChange w:id="1685" w:author="ZAIDOU Mouhammad" w:date="2024-10-19T19:42:00Z">
            <w:trPr>
              <w:gridAfter w:val="1"/>
              <w:wAfter w:w="7" w:type="dxa"/>
              <w:trHeight w:val="20"/>
            </w:trPr>
          </w:trPrChange>
        </w:trPr>
        <w:tc>
          <w:tcPr>
            <w:tcW w:w="560" w:type="dxa"/>
            <w:gridSpan w:val="2"/>
            <w:tcPrChange w:id="1686" w:author="ZAIDOU Mouhammad" w:date="2024-10-19T19:42:00Z">
              <w:tcPr>
                <w:tcW w:w="561" w:type="dxa"/>
                <w:gridSpan w:val="3"/>
              </w:tcPr>
            </w:tcPrChange>
          </w:tcPr>
          <w:p w14:paraId="448E6399" w14:textId="77777777" w:rsidR="004462D5" w:rsidRPr="00EC5256" w:rsidRDefault="004462D5" w:rsidP="00E13526">
            <w:pPr>
              <w:pStyle w:val="Paragraphedeliste"/>
              <w:numPr>
                <w:ilvl w:val="0"/>
                <w:numId w:val="13"/>
              </w:numPr>
              <w:jc w:val="center"/>
              <w:rPr>
                <w:ins w:id="1687" w:author="ZAIDOU Mouhammad" w:date="2024-10-19T19:42:00Z"/>
                <w:rFonts w:ascii="Calibri" w:eastAsia="Arial Narrow" w:hAnsi="Calibri" w:cs="Calibri"/>
                <w:spacing w:val="-2"/>
                <w:szCs w:val="20"/>
                <w:lang w:val="fr-FR" w:bidi="hi-IN"/>
              </w:rPr>
            </w:pPr>
          </w:p>
        </w:tc>
        <w:tc>
          <w:tcPr>
            <w:tcW w:w="2263" w:type="dxa"/>
            <w:vAlign w:val="center"/>
            <w:tcPrChange w:id="1688" w:author="ZAIDOU Mouhammad" w:date="2024-10-19T19:42:00Z">
              <w:tcPr>
                <w:tcW w:w="2265" w:type="dxa"/>
                <w:gridSpan w:val="3"/>
                <w:vAlign w:val="center"/>
              </w:tcPr>
            </w:tcPrChange>
          </w:tcPr>
          <w:p w14:paraId="258FB761" w14:textId="77777777" w:rsidR="004462D5" w:rsidRPr="00D37CDB" w:rsidRDefault="004462D5" w:rsidP="00E13526">
            <w:pPr>
              <w:rPr>
                <w:ins w:id="1689" w:author="ZAIDOU Mouhammad" w:date="2024-10-19T19:42:00Z"/>
                <w:rFonts w:ascii="Calibri" w:hAnsi="Calibri" w:cs="Calibri"/>
                <w:lang w:val="fr-FR"/>
              </w:rPr>
            </w:pPr>
            <w:ins w:id="1690" w:author="ZAIDOU Mouhammad" w:date="2024-10-19T19:42:00Z">
              <w:r w:rsidRPr="00D37CDB">
                <w:rPr>
                  <w:lang w:val="fr-FR"/>
                </w:rPr>
                <w:t>Soins en cas d'hyperbilirubinémie</w:t>
              </w:r>
            </w:ins>
          </w:p>
        </w:tc>
        <w:tc>
          <w:tcPr>
            <w:tcW w:w="1840" w:type="dxa"/>
            <w:vAlign w:val="center"/>
            <w:tcPrChange w:id="1691" w:author="ZAIDOU Mouhammad" w:date="2024-10-19T19:42:00Z">
              <w:tcPr>
                <w:tcW w:w="1840" w:type="dxa"/>
                <w:gridSpan w:val="3"/>
                <w:vAlign w:val="center"/>
              </w:tcPr>
            </w:tcPrChange>
          </w:tcPr>
          <w:p w14:paraId="157AD311" w14:textId="77777777" w:rsidR="004462D5" w:rsidRDefault="004462D5" w:rsidP="00E13526">
            <w:pPr>
              <w:pStyle w:val="ListParagraph1"/>
              <w:spacing w:after="0" w:line="240" w:lineRule="auto"/>
              <w:ind w:left="0"/>
              <w:jc w:val="center"/>
              <w:rPr>
                <w:ins w:id="1692" w:author="ZAIDOU Mouhammad" w:date="2024-10-19T19:42:00Z"/>
                <w:rFonts w:ascii="Calibri" w:eastAsia="Times New Roman" w:hAnsi="Calibri" w:cs="Calibri"/>
                <w:b/>
                <w:bCs/>
                <w:color w:val="000000"/>
                <w:szCs w:val="20"/>
                <w:lang w:val="fr-FR" w:bidi="hi-IN"/>
              </w:rPr>
            </w:pPr>
            <w:ins w:id="1693" w:author="ZAIDOU Mouhammad" w:date="2024-10-19T19:42:00Z">
              <w:r>
                <w:rPr>
                  <w:rFonts w:ascii="Calibri" w:eastAsia="Times New Roman" w:hAnsi="Calibri" w:cs="Calibri"/>
                  <w:b/>
                  <w:bCs/>
                  <w:color w:val="000000"/>
                  <w:szCs w:val="20"/>
                  <w:lang w:val="fr-FR" w:bidi="hi-IN"/>
                </w:rPr>
                <w:t>1   2   3</w:t>
              </w:r>
            </w:ins>
          </w:p>
        </w:tc>
        <w:tc>
          <w:tcPr>
            <w:tcW w:w="1699" w:type="dxa"/>
            <w:vAlign w:val="center"/>
            <w:tcPrChange w:id="1694" w:author="ZAIDOU Mouhammad" w:date="2024-10-19T19:42:00Z">
              <w:tcPr>
                <w:tcW w:w="1698" w:type="dxa"/>
                <w:gridSpan w:val="3"/>
                <w:vAlign w:val="center"/>
              </w:tcPr>
            </w:tcPrChange>
          </w:tcPr>
          <w:p w14:paraId="23FFE9F3" w14:textId="77777777" w:rsidR="004462D5" w:rsidRDefault="004462D5" w:rsidP="00E13526">
            <w:pPr>
              <w:pStyle w:val="ListParagraph1"/>
              <w:spacing w:after="0" w:line="240" w:lineRule="auto"/>
              <w:ind w:left="0"/>
              <w:jc w:val="center"/>
              <w:rPr>
                <w:ins w:id="1695" w:author="ZAIDOU Mouhammad" w:date="2024-10-19T19:42:00Z"/>
                <w:rFonts w:ascii="Calibri" w:hAnsi="Calibri" w:cs="Calibri"/>
                <w:b/>
                <w:szCs w:val="20"/>
                <w:lang w:val="fr-FR"/>
              </w:rPr>
            </w:pPr>
            <w:ins w:id="1696" w:author="ZAIDOU Mouhammad" w:date="2024-10-19T19:42:00Z">
              <w:r>
                <w:rPr>
                  <w:rFonts w:ascii="Calibri" w:hAnsi="Calibri" w:cs="Calibri"/>
                  <w:b/>
                  <w:szCs w:val="20"/>
                  <w:lang w:val="fr-FR"/>
                </w:rPr>
                <w:t>1   2</w:t>
              </w:r>
            </w:ins>
          </w:p>
        </w:tc>
        <w:tc>
          <w:tcPr>
            <w:tcW w:w="1134" w:type="dxa"/>
            <w:vAlign w:val="center"/>
            <w:tcPrChange w:id="1697" w:author="ZAIDOU Mouhammad" w:date="2024-10-19T19:42:00Z">
              <w:tcPr>
                <w:tcW w:w="1134" w:type="dxa"/>
                <w:gridSpan w:val="3"/>
                <w:vAlign w:val="center"/>
              </w:tcPr>
            </w:tcPrChange>
          </w:tcPr>
          <w:p w14:paraId="2BBEE0A7" w14:textId="77777777" w:rsidR="004462D5" w:rsidRPr="00117F6A" w:rsidRDefault="004462D5" w:rsidP="00E13526">
            <w:pPr>
              <w:tabs>
                <w:tab w:val="right" w:leader="dot" w:pos="4092"/>
              </w:tabs>
              <w:contextualSpacing/>
              <w:jc w:val="center"/>
              <w:rPr>
                <w:ins w:id="1698" w:author="ZAIDOU Mouhammad" w:date="2024-10-19T19:42:00Z"/>
                <w:rFonts w:ascii="Calibri" w:hAnsi="Calibri" w:cs="Calibri"/>
                <w:b/>
                <w:szCs w:val="20"/>
                <w:lang w:val="fr-FR"/>
              </w:rPr>
            </w:pPr>
          </w:p>
        </w:tc>
        <w:tc>
          <w:tcPr>
            <w:tcW w:w="2135" w:type="dxa"/>
            <w:gridSpan w:val="2"/>
            <w:vAlign w:val="center"/>
            <w:tcPrChange w:id="1699" w:author="ZAIDOU Mouhammad" w:date="2024-10-19T19:42:00Z">
              <w:tcPr>
                <w:tcW w:w="2136" w:type="dxa"/>
                <w:gridSpan w:val="4"/>
                <w:vAlign w:val="center"/>
              </w:tcPr>
            </w:tcPrChange>
          </w:tcPr>
          <w:p w14:paraId="54BD242F" w14:textId="77777777" w:rsidR="004462D5" w:rsidRDefault="004462D5" w:rsidP="00E13526">
            <w:pPr>
              <w:tabs>
                <w:tab w:val="right" w:leader="dot" w:pos="4092"/>
              </w:tabs>
              <w:contextualSpacing/>
              <w:jc w:val="center"/>
              <w:rPr>
                <w:ins w:id="1700" w:author="ZAIDOU Mouhammad" w:date="2024-10-19T19:42:00Z"/>
                <w:rFonts w:ascii="Calibri" w:hAnsi="Calibri" w:cs="Calibri"/>
                <w:b/>
                <w:szCs w:val="20"/>
                <w:lang w:val="fr-FR"/>
              </w:rPr>
            </w:pPr>
            <w:ins w:id="1701" w:author="ZAIDOU Mouhammad" w:date="2024-10-19T19:42:00Z">
              <w:r>
                <w:rPr>
                  <w:rFonts w:ascii="Calibri" w:hAnsi="Calibri" w:cs="Calibri"/>
                  <w:b/>
                  <w:szCs w:val="20"/>
                  <w:lang w:val="fr-FR"/>
                </w:rPr>
                <w:t>1   2   3   4   5</w:t>
              </w:r>
            </w:ins>
          </w:p>
        </w:tc>
        <w:tc>
          <w:tcPr>
            <w:tcW w:w="844" w:type="dxa"/>
            <w:gridSpan w:val="3"/>
            <w:tcPrChange w:id="1702" w:author="ZAIDOU Mouhammad" w:date="2024-10-19T19:42:00Z">
              <w:tcPr>
                <w:tcW w:w="844" w:type="dxa"/>
                <w:gridSpan w:val="6"/>
              </w:tcPr>
            </w:tcPrChange>
          </w:tcPr>
          <w:p w14:paraId="7721FDC8" w14:textId="77777777" w:rsidR="004462D5" w:rsidRPr="000357DC" w:rsidRDefault="004462D5" w:rsidP="00E13526">
            <w:pPr>
              <w:jc w:val="center"/>
              <w:rPr>
                <w:ins w:id="1703" w:author="ZAIDOU Mouhammad" w:date="2024-10-19T19:42:00Z"/>
                <w:rFonts w:ascii="Arial" w:eastAsia="Arial Narrow" w:hAnsi="Arial" w:cs="Arial"/>
                <w:szCs w:val="20"/>
                <w:lang w:val="fr-FR" w:bidi="hi-IN"/>
              </w:rPr>
            </w:pPr>
          </w:p>
        </w:tc>
      </w:tr>
      <w:tr w:rsidR="004462D5" w:rsidRPr="000357DC" w14:paraId="2EA5399E" w14:textId="77777777" w:rsidTr="00211201">
        <w:tblPrEx>
          <w:jc w:val="left"/>
          <w:tblPrExChange w:id="1704" w:author="ZAIDOU Mouhammad" w:date="2024-10-19T19:42:00Z">
            <w:tblPrEx>
              <w:jc w:val="left"/>
            </w:tblPrEx>
          </w:tblPrExChange>
        </w:tblPrEx>
        <w:trPr>
          <w:gridAfter w:val="2"/>
          <w:wAfter w:w="24" w:type="dxa"/>
          <w:trHeight w:val="20"/>
          <w:trPrChange w:id="1705" w:author="ZAIDOU Mouhammad" w:date="2024-10-19T19:42:00Z">
            <w:trPr>
              <w:gridAfter w:val="2"/>
              <w:wAfter w:w="7" w:type="dxa"/>
              <w:trHeight w:val="20"/>
            </w:trPr>
          </w:trPrChange>
        </w:trPr>
        <w:tc>
          <w:tcPr>
            <w:tcW w:w="560" w:type="dxa"/>
            <w:gridSpan w:val="2"/>
            <w:tcPrChange w:id="1706" w:author="ZAIDOU Mouhammad" w:date="2024-10-19T19:42:00Z">
              <w:tcPr>
                <w:tcW w:w="562" w:type="dxa"/>
                <w:gridSpan w:val="4"/>
              </w:tcPr>
            </w:tcPrChange>
          </w:tcPr>
          <w:p w14:paraId="7D7C38C9" w14:textId="2234702E" w:rsidR="004462D5" w:rsidRPr="00EC5256" w:rsidRDefault="004462D5" w:rsidP="004462D5">
            <w:pPr>
              <w:rPr>
                <w:rFonts w:ascii="Calibri" w:eastAsia="Arial Narrow" w:hAnsi="Calibri" w:cs="Calibri"/>
                <w:b/>
                <w:bCs/>
                <w:spacing w:val="-2"/>
                <w:szCs w:val="20"/>
                <w:lang w:val="fr-FR" w:bidi="hi-IN"/>
              </w:rPr>
            </w:pPr>
            <w:r w:rsidRPr="00EC5256">
              <w:rPr>
                <w:rFonts w:ascii="Calibri" w:eastAsia="Arial Narrow" w:hAnsi="Calibri" w:cs="Calibri"/>
                <w:b/>
                <w:bCs/>
                <w:spacing w:val="-2"/>
                <w:szCs w:val="20"/>
                <w:lang w:val="fr-FR" w:bidi="hi-IN"/>
              </w:rPr>
              <w:t>506</w:t>
            </w:r>
          </w:p>
        </w:tc>
        <w:tc>
          <w:tcPr>
            <w:tcW w:w="5801" w:type="dxa"/>
            <w:gridSpan w:val="3"/>
            <w:vAlign w:val="center"/>
            <w:tcPrChange w:id="1707" w:author="ZAIDOU Mouhammad" w:date="2024-10-19T19:42:00Z">
              <w:tcPr>
                <w:tcW w:w="5812" w:type="dxa"/>
                <w:gridSpan w:val="9"/>
                <w:vAlign w:val="center"/>
              </w:tcPr>
            </w:tcPrChange>
          </w:tcPr>
          <w:p w14:paraId="557391DF" w14:textId="70333F6B" w:rsidR="004462D5" w:rsidRDefault="004462D5" w:rsidP="004462D5">
            <w:pPr>
              <w:pStyle w:val="ListParagraph1"/>
              <w:spacing w:after="0" w:line="240" w:lineRule="auto"/>
              <w:ind w:left="0"/>
              <w:rPr>
                <w:rFonts w:ascii="Calibri" w:hAnsi="Calibri" w:cs="Calibri"/>
                <w:b/>
                <w:szCs w:val="20"/>
                <w:lang w:val="fr-FR"/>
              </w:rPr>
            </w:pPr>
            <w:r>
              <w:rPr>
                <w:rFonts w:ascii="Calibri" w:eastAsia="Arial Narrow" w:hAnsi="Calibri" w:cs="Calibri"/>
                <w:b/>
                <w:bCs/>
                <w:szCs w:val="20"/>
                <w:lang w:val="fr-FR" w:bidi="hi-IN"/>
              </w:rPr>
              <w:t>L</w:t>
            </w:r>
            <w:r w:rsidRPr="001173CE">
              <w:rPr>
                <w:rFonts w:ascii="Calibri" w:eastAsia="Arial Narrow" w:hAnsi="Calibri" w:cs="Calibri"/>
                <w:b/>
                <w:bCs/>
                <w:szCs w:val="20"/>
                <w:lang w:val="fr-FR" w:bidi="hi-IN"/>
              </w:rPr>
              <w:t>a clinique</w:t>
            </w:r>
            <w:r w:rsidRPr="00D37CDB">
              <w:rPr>
                <w:rFonts w:ascii="Calibri" w:eastAsia="Arial Narrow" w:hAnsi="Calibri" w:cs="Calibri"/>
                <w:b/>
                <w:bCs/>
                <w:szCs w:val="20"/>
                <w:lang w:val="fr-FR" w:bidi="hi-IN"/>
              </w:rPr>
              <w:t xml:space="preserve"> propose-t-il des services de planification familiale sur place ?</w:t>
            </w:r>
          </w:p>
        </w:tc>
        <w:tc>
          <w:tcPr>
            <w:tcW w:w="3270" w:type="dxa"/>
            <w:gridSpan w:val="3"/>
            <w:vAlign w:val="center"/>
            <w:tcPrChange w:id="1708" w:author="ZAIDOU Mouhammad" w:date="2024-10-19T19:42:00Z">
              <w:tcPr>
                <w:tcW w:w="3368" w:type="dxa"/>
                <w:gridSpan w:val="7"/>
                <w:vAlign w:val="center"/>
              </w:tcPr>
            </w:tcPrChange>
          </w:tcPr>
          <w:p w14:paraId="74D1AD63" w14:textId="77777777" w:rsidR="004462D5" w:rsidRPr="00D37CDB" w:rsidRDefault="004462D5" w:rsidP="004462D5">
            <w:pPr>
              <w:tabs>
                <w:tab w:val="left" w:pos="0"/>
                <w:tab w:val="right" w:leader="dot" w:pos="4092"/>
              </w:tabs>
              <w:rPr>
                <w:rFonts w:ascii="Calibri" w:hAnsi="Calibri" w:cs="Calibri"/>
                <w:bCs/>
                <w:szCs w:val="20"/>
                <w:lang w:val="fr-FR"/>
              </w:rPr>
            </w:pPr>
            <w:r w:rsidRPr="00D37CDB">
              <w:rPr>
                <w:rFonts w:ascii="Calibri" w:eastAsia="Arial Narrow" w:hAnsi="Calibri" w:cs="Calibri"/>
                <w:szCs w:val="20"/>
                <w:cs/>
                <w:lang w:val="fr-FR" w:bidi="hi-IN"/>
              </w:rPr>
              <w:t>Oui</w:t>
            </w:r>
            <w:r w:rsidRPr="00D37CDB">
              <w:rPr>
                <w:rFonts w:ascii="Calibri" w:eastAsia="Arial Narrow" w:hAnsi="Calibri" w:cs="Calibri"/>
                <w:szCs w:val="20"/>
                <w:cs/>
                <w:lang w:val="fr-FR" w:bidi="hi-IN"/>
              </w:rPr>
              <w:tab/>
              <w:t>1</w:t>
            </w:r>
          </w:p>
          <w:p w14:paraId="73033CAC" w14:textId="4C888B52" w:rsidR="004462D5" w:rsidRDefault="004462D5" w:rsidP="004462D5">
            <w:pPr>
              <w:tabs>
                <w:tab w:val="right" w:leader="dot" w:pos="4092"/>
              </w:tabs>
              <w:contextualSpacing/>
              <w:jc w:val="center"/>
              <w:rPr>
                <w:rFonts w:ascii="Calibri" w:hAnsi="Calibri" w:cs="Calibri"/>
                <w:b/>
                <w:szCs w:val="20"/>
                <w:lang w:val="fr-FR"/>
              </w:rPr>
            </w:pPr>
            <w:r>
              <w:rPr>
                <w:rFonts w:ascii="Calibri" w:eastAsia="Arial Narrow" w:hAnsi="Calibri" w:cs="Calibri"/>
                <w:szCs w:val="20"/>
                <w:cs/>
                <w:lang w:val="fr-FR" w:bidi="hi-IN"/>
              </w:rPr>
              <w:t>N</w:t>
            </w:r>
            <w:r w:rsidRPr="00D37CDB">
              <w:rPr>
                <w:rFonts w:ascii="Calibri" w:eastAsia="Arial Narrow" w:hAnsi="Calibri" w:cs="Calibri"/>
                <w:szCs w:val="20"/>
                <w:cs/>
                <w:lang w:val="fr-FR" w:bidi="hi-IN"/>
              </w:rPr>
              <w:t>on</w:t>
            </w:r>
            <w:r w:rsidRPr="00D37CDB">
              <w:rPr>
                <w:rFonts w:ascii="Arial" w:eastAsia="Arial Narrow" w:hAnsi="Arial" w:cs="Arial"/>
                <w:szCs w:val="20"/>
                <w:cs/>
                <w:lang w:val="fr-FR" w:bidi="hi-IN"/>
              </w:rPr>
              <w:tab/>
              <w:t>2</w:t>
            </w:r>
          </w:p>
        </w:tc>
        <w:tc>
          <w:tcPr>
            <w:tcW w:w="830" w:type="dxa"/>
            <w:gridSpan w:val="2"/>
            <w:tcPrChange w:id="1709" w:author="ZAIDOU Mouhammad" w:date="2024-10-19T19:42:00Z">
              <w:tcPr>
                <w:tcW w:w="736" w:type="dxa"/>
                <w:gridSpan w:val="3"/>
              </w:tcPr>
            </w:tcPrChange>
          </w:tcPr>
          <w:p w14:paraId="41F959E6" w14:textId="77777777" w:rsidR="004462D5" w:rsidRPr="00D37CDB" w:rsidRDefault="004462D5" w:rsidP="004462D5">
            <w:pPr>
              <w:jc w:val="center"/>
              <w:rPr>
                <w:rFonts w:ascii="Arial" w:eastAsia="Arial Narrow" w:hAnsi="Arial" w:cs="Arial"/>
                <w:szCs w:val="20"/>
                <w:lang w:val="fr-FR" w:bidi="hi-IN"/>
              </w:rPr>
            </w:pPr>
          </w:p>
          <w:p w14:paraId="44655278" w14:textId="7BB7EE1D" w:rsidR="004462D5" w:rsidRDefault="004462D5" w:rsidP="004462D5">
            <w:pPr>
              <w:jc w:val="center"/>
              <w:rPr>
                <w:rFonts w:cstheme="minorHAnsi"/>
                <w:bCs/>
                <w:noProof/>
                <w:lang w:val="fr-FR"/>
              </w:rPr>
            </w:pPr>
            <w:r w:rsidRPr="00EC5256">
              <w:rPr>
                <w:rFonts w:cstheme="minorHAnsi"/>
                <w:bCs/>
                <w:noProof/>
                <w:lang w:val="fr-FR"/>
              </w:rPr>
              <mc:AlternateContent>
                <mc:Choice Requires="wps">
                  <w:drawing>
                    <wp:anchor distT="0" distB="0" distL="114300" distR="114300" simplePos="0" relativeHeight="252346368" behindDoc="0" locked="0" layoutInCell="1" allowOverlap="1" wp14:anchorId="6FC7E964" wp14:editId="7DE7719C">
                      <wp:simplePos x="0" y="0"/>
                      <wp:positionH relativeFrom="column">
                        <wp:posOffset>-5190</wp:posOffset>
                      </wp:positionH>
                      <wp:positionV relativeFrom="paragraph">
                        <wp:posOffset>128436</wp:posOffset>
                      </wp:positionV>
                      <wp:extent cx="180975" cy="9525"/>
                      <wp:effectExtent l="0" t="57150" r="47625" b="85725"/>
                      <wp:wrapNone/>
                      <wp:docPr id="398173554"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5428B" id="Straight Arrow Connector 137" o:spid="_x0000_s1026" type="#_x0000_t32" style="position:absolute;margin-left:-.4pt;margin-top:10.1pt;width:14.25pt;height:.75pt;flip:y;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" strokecolor="black [3213]" strokeweight=".5pt">
                      <v:stroke endarrow="block" joinstyle="miter"/>
                    </v:shape>
                  </w:pict>
                </mc:Fallback>
              </mc:AlternateContent>
            </w:r>
            <w:r w:rsidRPr="00D37CDB">
              <w:rPr>
                <w:rFonts w:ascii="Arial" w:eastAsia="Arial Narrow" w:hAnsi="Arial" w:cs="Arial"/>
                <w:szCs w:val="20"/>
                <w:lang w:val="fr-FR" w:bidi="hi-IN"/>
              </w:rPr>
              <w:t xml:space="preserve"> </w:t>
            </w:r>
            <w:r>
              <w:rPr>
                <w:rFonts w:ascii="Arial" w:eastAsia="Arial Narrow" w:hAnsi="Arial" w:cs="Arial"/>
                <w:szCs w:val="20"/>
                <w:lang w:val="fr-FR" w:bidi="hi-IN"/>
              </w:rPr>
              <w:t xml:space="preserve"> </w:t>
            </w:r>
          </w:p>
          <w:p w14:paraId="5E3B93E2" w14:textId="511FC763" w:rsidR="004462D5" w:rsidRPr="000357DC" w:rsidRDefault="004462D5" w:rsidP="004462D5">
            <w:pPr>
              <w:jc w:val="center"/>
              <w:rPr>
                <w:rFonts w:ascii="Arial" w:eastAsia="Arial Narrow" w:hAnsi="Arial" w:cs="Arial"/>
                <w:szCs w:val="20"/>
                <w:lang w:val="fr-FR" w:bidi="hi-IN"/>
              </w:rPr>
            </w:pPr>
            <w:r>
              <w:rPr>
                <w:rFonts w:ascii="Arial" w:eastAsia="Arial Narrow" w:hAnsi="Arial" w:cs="Arial"/>
                <w:szCs w:val="20"/>
                <w:lang w:val="fr-FR" w:bidi="hi-IN"/>
              </w:rPr>
              <w:t xml:space="preserve">   </w:t>
            </w:r>
            <w:r w:rsidRPr="00D37CDB">
              <w:rPr>
                <w:rFonts w:ascii="Arial" w:eastAsia="Arial Narrow" w:hAnsi="Arial" w:cs="Arial"/>
                <w:szCs w:val="20"/>
                <w:lang w:val="fr-FR" w:bidi="hi-IN"/>
              </w:rPr>
              <w:t>511</w:t>
            </w:r>
          </w:p>
        </w:tc>
      </w:tr>
      <w:tr w:rsidR="00211201" w:rsidRPr="00AA1CC3" w14:paraId="6436AF94" w14:textId="77777777" w:rsidTr="00211201">
        <w:tblPrEx>
          <w:jc w:val="left"/>
        </w:tblPrEx>
        <w:trPr>
          <w:gridAfter w:val="2"/>
          <w:wAfter w:w="24" w:type="dxa"/>
          <w:trHeight w:val="20"/>
        </w:trPr>
        <w:tc>
          <w:tcPr>
            <w:tcW w:w="560" w:type="dxa"/>
            <w:gridSpan w:val="2"/>
          </w:tcPr>
          <w:p w14:paraId="038C8770" w14:textId="77777777" w:rsidR="004462D5" w:rsidRPr="00EC5256" w:rsidRDefault="004462D5" w:rsidP="004462D5">
            <w:pPr>
              <w:rPr>
                <w:rFonts w:ascii="Calibri" w:eastAsia="Arial Narrow" w:hAnsi="Calibri" w:cs="Calibri"/>
                <w:spacing w:val="-2"/>
                <w:szCs w:val="20"/>
                <w:lang w:val="fr-FR" w:bidi="hi-IN"/>
              </w:rPr>
            </w:pPr>
          </w:p>
        </w:tc>
        <w:tc>
          <w:tcPr>
            <w:tcW w:w="2263" w:type="dxa"/>
          </w:tcPr>
          <w:p w14:paraId="413490FB" w14:textId="3D740234" w:rsidR="004462D5" w:rsidRPr="00D37CDB" w:rsidRDefault="004462D5" w:rsidP="004462D5">
            <w:pPr>
              <w:rPr>
                <w:lang w:val="fr-FR"/>
              </w:rPr>
            </w:pPr>
            <w:r w:rsidRPr="00D37CDB">
              <w:rPr>
                <w:rFonts w:ascii="Calibri" w:eastAsia="Arial Narrow" w:hAnsi="Calibri" w:cs="Calibri"/>
                <w:spacing w:val="-2"/>
                <w:szCs w:val="20"/>
                <w:lang w:val="fr-FR" w:bidi="hi-IN"/>
              </w:rPr>
              <w:t>Liste des services de PF</w:t>
            </w:r>
          </w:p>
        </w:tc>
        <w:tc>
          <w:tcPr>
            <w:tcW w:w="1840" w:type="dxa"/>
            <w:vAlign w:val="center"/>
          </w:tcPr>
          <w:p w14:paraId="218C1F59" w14:textId="1A9E0813" w:rsidR="004462D5" w:rsidRPr="00EC5256" w:rsidRDefault="004462D5" w:rsidP="004462D5">
            <w:pPr>
              <w:pStyle w:val="ListParagraph1"/>
              <w:ind w:left="0"/>
              <w:rPr>
                <w:rFonts w:ascii="Calibri" w:eastAsia="Times New Roman" w:hAnsi="Calibri" w:cs="Calibri"/>
                <w:b/>
                <w:bCs/>
                <w:color w:val="000000"/>
                <w:szCs w:val="20"/>
                <w:lang w:val="fr-FR" w:bidi="hi-IN"/>
              </w:rPr>
            </w:pPr>
            <w:r w:rsidRPr="00D37CDB">
              <w:rPr>
                <w:rFonts w:ascii="Calibri" w:eastAsia="Times New Roman" w:hAnsi="Calibri" w:cs="Calibri"/>
                <w:b/>
                <w:bCs/>
                <w:color w:val="000000"/>
                <w:szCs w:val="20"/>
                <w:lang w:val="fr-FR" w:bidi="hi-IN"/>
              </w:rPr>
              <w:t>507. A quelle fréquence ce service est-il fourni dans l'établissement ?</w:t>
            </w:r>
          </w:p>
          <w:p w14:paraId="179B4FBC"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 xml:space="preserve">(Quotidien=1, </w:t>
            </w:r>
          </w:p>
          <w:p w14:paraId="3C4E8DD4"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Hebdomadaire=2,</w:t>
            </w:r>
          </w:p>
          <w:p w14:paraId="2CA3D023"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Tous les quinze jours=3</w:t>
            </w:r>
          </w:p>
          <w:p w14:paraId="2374AB8E"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Mensuel=4,</w:t>
            </w:r>
          </w:p>
          <w:p w14:paraId="4DE61C16"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Pas du tout=5)</w:t>
            </w:r>
          </w:p>
          <w:p w14:paraId="0FD045FF" w14:textId="77777777" w:rsidR="004462D5" w:rsidRPr="00D37CDB" w:rsidRDefault="004462D5" w:rsidP="004462D5">
            <w:pPr>
              <w:pStyle w:val="ListParagraph1"/>
              <w:rPr>
                <w:rFonts w:ascii="Calibri" w:eastAsia="Times New Roman" w:hAnsi="Calibri" w:cs="Calibri"/>
                <w:color w:val="000000"/>
                <w:szCs w:val="20"/>
                <w:lang w:val="fr-FR" w:bidi="hi-IN"/>
              </w:rPr>
            </w:pPr>
          </w:p>
          <w:p w14:paraId="18AAB6FE" w14:textId="4419FE7C"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sidRPr="00D37CDB">
              <w:rPr>
                <w:rFonts w:ascii="Calibri" w:eastAsia="Times New Roman" w:hAnsi="Calibri" w:cs="Calibri"/>
                <w:color w:val="000000"/>
                <w:szCs w:val="20"/>
                <w:lang w:val="fr-FR" w:bidi="hi-IN"/>
              </w:rPr>
              <w:t xml:space="preserve">[Si la réponse est 5, passez à 510]  </w:t>
            </w:r>
          </w:p>
        </w:tc>
        <w:tc>
          <w:tcPr>
            <w:tcW w:w="1698" w:type="dxa"/>
          </w:tcPr>
          <w:p w14:paraId="0CD14863" w14:textId="77777777" w:rsidR="004462D5" w:rsidRPr="00D37CDB" w:rsidRDefault="004462D5" w:rsidP="004462D5">
            <w:pPr>
              <w:pStyle w:val="ListParagraph1"/>
              <w:ind w:left="0"/>
              <w:rPr>
                <w:rFonts w:ascii="Calibri" w:hAnsi="Calibri" w:cs="Calibri"/>
                <w:b/>
                <w:szCs w:val="20"/>
                <w:lang w:val="fr-FR"/>
              </w:rPr>
            </w:pPr>
            <w:r w:rsidRPr="00D37CDB">
              <w:rPr>
                <w:rFonts w:ascii="Calibri" w:hAnsi="Calibri" w:cs="Calibri"/>
                <w:b/>
                <w:szCs w:val="20"/>
                <w:lang w:val="fr-FR"/>
              </w:rPr>
              <w:t>508. Ce service est-il fourni gratuitement ?</w:t>
            </w:r>
          </w:p>
          <w:p w14:paraId="53D2B483" w14:textId="77777777" w:rsidR="004462D5" w:rsidRPr="00D37CDB" w:rsidRDefault="004462D5" w:rsidP="004462D5">
            <w:pPr>
              <w:pStyle w:val="ListParagraph1"/>
              <w:rPr>
                <w:rFonts w:ascii="Calibri" w:hAnsi="Calibri" w:cs="Calibri"/>
                <w:bCs/>
                <w:szCs w:val="20"/>
                <w:lang w:val="fr-FR"/>
              </w:rPr>
            </w:pPr>
          </w:p>
          <w:p w14:paraId="5563E86B" w14:textId="77777777" w:rsidR="004462D5" w:rsidRPr="00D37CDB" w:rsidRDefault="004462D5" w:rsidP="004462D5">
            <w:pPr>
              <w:pStyle w:val="ListParagraph1"/>
              <w:ind w:left="0"/>
              <w:rPr>
                <w:rFonts w:ascii="Calibri" w:hAnsi="Calibri" w:cs="Calibri"/>
                <w:bCs/>
                <w:szCs w:val="20"/>
                <w:lang w:val="fr-FR"/>
              </w:rPr>
            </w:pPr>
            <w:r w:rsidRPr="00D37CDB">
              <w:rPr>
                <w:rFonts w:ascii="Calibri" w:hAnsi="Calibri" w:cs="Calibri"/>
                <w:bCs/>
                <w:szCs w:val="20"/>
                <w:lang w:val="fr-FR"/>
              </w:rPr>
              <w:t>(Oui=1, Non=2)</w:t>
            </w:r>
          </w:p>
          <w:p w14:paraId="74D8411C" w14:textId="77777777" w:rsidR="004462D5" w:rsidRPr="00D37CDB" w:rsidRDefault="004462D5" w:rsidP="004462D5">
            <w:pPr>
              <w:pStyle w:val="ListParagraph1"/>
              <w:rPr>
                <w:rFonts w:ascii="Calibri" w:hAnsi="Calibri" w:cs="Calibri"/>
                <w:bCs/>
                <w:szCs w:val="20"/>
                <w:lang w:val="fr-FR"/>
              </w:rPr>
            </w:pPr>
          </w:p>
          <w:p w14:paraId="683ADE86" w14:textId="2746D31F" w:rsidR="004462D5" w:rsidRDefault="004462D5" w:rsidP="004462D5">
            <w:pPr>
              <w:pStyle w:val="ListParagraph1"/>
              <w:spacing w:after="0" w:line="240" w:lineRule="auto"/>
              <w:ind w:left="0"/>
              <w:jc w:val="center"/>
              <w:rPr>
                <w:rFonts w:ascii="Calibri" w:hAnsi="Calibri" w:cs="Calibri"/>
                <w:b/>
                <w:szCs w:val="20"/>
                <w:lang w:val="fr-FR"/>
              </w:rPr>
            </w:pPr>
            <w:r w:rsidRPr="00D37CDB">
              <w:rPr>
                <w:rFonts w:ascii="Calibri" w:hAnsi="Calibri" w:cs="Calibri"/>
                <w:bCs/>
                <w:szCs w:val="20"/>
                <w:lang w:val="fr-FR"/>
              </w:rPr>
              <w:t xml:space="preserve">[Si la réponse est 1, passez au service de PF suivant.]  </w:t>
            </w:r>
          </w:p>
        </w:tc>
        <w:tc>
          <w:tcPr>
            <w:tcW w:w="1134" w:type="dxa"/>
          </w:tcPr>
          <w:p w14:paraId="631E2127" w14:textId="77777777" w:rsidR="004462D5" w:rsidRPr="00D37CDB" w:rsidRDefault="004462D5" w:rsidP="004462D5">
            <w:pPr>
              <w:tabs>
                <w:tab w:val="right" w:leader="dot" w:pos="4092"/>
              </w:tabs>
              <w:rPr>
                <w:rFonts w:ascii="Calibri" w:hAnsi="Calibri" w:cs="Calibri"/>
                <w:b/>
                <w:szCs w:val="20"/>
                <w:lang w:val="fr-FR"/>
              </w:rPr>
            </w:pPr>
            <w:r w:rsidRPr="00D37CDB">
              <w:rPr>
                <w:rFonts w:ascii="Calibri" w:hAnsi="Calibri" w:cs="Calibri"/>
                <w:b/>
                <w:szCs w:val="20"/>
                <w:lang w:val="fr-FR"/>
              </w:rPr>
              <w:t>509. Quel est le coût par unité ?</w:t>
            </w:r>
          </w:p>
          <w:p w14:paraId="15EACDA8" w14:textId="77777777" w:rsidR="004462D5" w:rsidRPr="00D37CDB" w:rsidRDefault="004462D5" w:rsidP="004462D5">
            <w:pPr>
              <w:tabs>
                <w:tab w:val="right" w:leader="dot" w:pos="4092"/>
              </w:tabs>
              <w:rPr>
                <w:rFonts w:ascii="Calibri" w:hAnsi="Calibri" w:cs="Calibri"/>
                <w:bCs/>
                <w:szCs w:val="20"/>
                <w:lang w:val="fr-FR"/>
              </w:rPr>
            </w:pPr>
          </w:p>
          <w:p w14:paraId="6BE05C80" w14:textId="77777777" w:rsidR="004462D5" w:rsidRPr="00D37CDB" w:rsidRDefault="004462D5" w:rsidP="004462D5">
            <w:pPr>
              <w:tabs>
                <w:tab w:val="right" w:leader="dot" w:pos="4092"/>
              </w:tabs>
              <w:rPr>
                <w:rFonts w:ascii="Calibri" w:hAnsi="Calibri" w:cs="Calibri"/>
                <w:bCs/>
                <w:szCs w:val="20"/>
                <w:lang w:val="fr-FR"/>
              </w:rPr>
            </w:pPr>
          </w:p>
          <w:p w14:paraId="19499CBA" w14:textId="77777777" w:rsidR="004462D5" w:rsidRPr="00D37CDB" w:rsidRDefault="004462D5" w:rsidP="004462D5">
            <w:pPr>
              <w:tabs>
                <w:tab w:val="right" w:leader="dot" w:pos="4092"/>
              </w:tabs>
              <w:rPr>
                <w:rFonts w:ascii="Calibri" w:hAnsi="Calibri" w:cs="Calibri"/>
                <w:bCs/>
                <w:szCs w:val="20"/>
                <w:lang w:val="fr-FR"/>
              </w:rPr>
            </w:pPr>
          </w:p>
          <w:p w14:paraId="3577B9FC" w14:textId="380E59B9" w:rsidR="004462D5" w:rsidRPr="00117F6A" w:rsidRDefault="004462D5" w:rsidP="004462D5">
            <w:pPr>
              <w:tabs>
                <w:tab w:val="right" w:leader="dot" w:pos="4092"/>
              </w:tabs>
              <w:contextualSpacing/>
              <w:jc w:val="center"/>
              <w:rPr>
                <w:rFonts w:ascii="Calibri" w:hAnsi="Calibri" w:cs="Calibri"/>
                <w:b/>
                <w:szCs w:val="20"/>
                <w:lang w:val="fr-FR"/>
              </w:rPr>
            </w:pPr>
            <w:r w:rsidRPr="00D37CDB">
              <w:rPr>
                <w:rFonts w:ascii="Calibri" w:hAnsi="Calibri" w:cs="Calibri"/>
                <w:bCs/>
                <w:szCs w:val="20"/>
                <w:lang w:val="fr-FR"/>
              </w:rPr>
              <w:t>(En monnaie locale)</w:t>
            </w:r>
          </w:p>
        </w:tc>
        <w:tc>
          <w:tcPr>
            <w:tcW w:w="2136" w:type="dxa"/>
            <w:gridSpan w:val="2"/>
          </w:tcPr>
          <w:p w14:paraId="1994D2FE" w14:textId="77777777" w:rsidR="004462D5" w:rsidRPr="00D37CDB" w:rsidRDefault="004462D5" w:rsidP="004462D5">
            <w:pPr>
              <w:rPr>
                <w:rFonts w:ascii="Calibri" w:hAnsi="Calibri" w:cs="Calibri"/>
                <w:b/>
                <w:szCs w:val="20"/>
                <w:lang w:val="fr-FR"/>
              </w:rPr>
            </w:pPr>
            <w:r w:rsidRPr="00D37CDB">
              <w:rPr>
                <w:rFonts w:ascii="Calibri" w:hAnsi="Calibri" w:cs="Calibri"/>
                <w:b/>
                <w:szCs w:val="20"/>
                <w:lang w:val="fr-FR"/>
              </w:rPr>
              <w:t>510. Raisons de la Non-disponibilité du service</w:t>
            </w:r>
          </w:p>
          <w:p w14:paraId="7D6F2A5E" w14:textId="77777777" w:rsidR="004462D5" w:rsidRPr="00D37CDB" w:rsidRDefault="004462D5" w:rsidP="004462D5">
            <w:pPr>
              <w:rPr>
                <w:rFonts w:ascii="Calibri" w:hAnsi="Calibri" w:cs="Calibri"/>
                <w:bCs/>
                <w:szCs w:val="20"/>
                <w:lang w:val="fr-FR"/>
              </w:rPr>
            </w:pPr>
          </w:p>
          <w:p w14:paraId="2CB95F05" w14:textId="77777777" w:rsidR="004462D5" w:rsidRPr="00D37CDB" w:rsidRDefault="004462D5" w:rsidP="004462D5">
            <w:pPr>
              <w:rPr>
                <w:rFonts w:ascii="Calibri" w:hAnsi="Calibri" w:cs="Calibri"/>
                <w:bCs/>
                <w:szCs w:val="20"/>
                <w:lang w:val="fr-FR"/>
              </w:rPr>
            </w:pPr>
            <w:r w:rsidRPr="00D37CDB">
              <w:rPr>
                <w:rFonts w:ascii="Calibri" w:hAnsi="Calibri" w:cs="Calibri"/>
                <w:bCs/>
                <w:szCs w:val="20"/>
                <w:lang w:val="fr-FR"/>
              </w:rPr>
              <w:t xml:space="preserve">(Pas de prestataires formés=1, fournitures Non disponibles=2, infrastructure Non disponible=3, </w:t>
            </w:r>
          </w:p>
          <w:p w14:paraId="4D26C353" w14:textId="5E7F1ADB" w:rsidR="004462D5" w:rsidRDefault="004462D5" w:rsidP="004462D5">
            <w:pPr>
              <w:tabs>
                <w:tab w:val="right" w:leader="dot" w:pos="4092"/>
              </w:tabs>
              <w:contextualSpacing/>
              <w:rPr>
                <w:rFonts w:ascii="Calibri" w:hAnsi="Calibri" w:cs="Calibri"/>
                <w:b/>
                <w:szCs w:val="20"/>
                <w:lang w:val="fr-FR"/>
              </w:rPr>
            </w:pPr>
            <w:r w:rsidRPr="00D37CDB">
              <w:rPr>
                <w:rFonts w:ascii="Calibri" w:hAnsi="Calibri" w:cs="Calibri"/>
                <w:bCs/>
                <w:szCs w:val="20"/>
                <w:lang w:val="fr-FR"/>
              </w:rPr>
              <w:t>Le client ne veut pas=4, Autres (précisez) =5</w:t>
            </w:r>
            <w:r w:rsidRPr="00D37CDB">
              <w:rPr>
                <w:rFonts w:ascii="Calibri" w:hAnsi="Calibri" w:cs="Calibri"/>
                <w:bCs/>
                <w:sz w:val="18"/>
                <w:szCs w:val="20"/>
                <w:lang w:val="fr-FR"/>
              </w:rPr>
              <w:t>)</w:t>
            </w:r>
          </w:p>
        </w:tc>
        <w:tc>
          <w:tcPr>
            <w:tcW w:w="830" w:type="dxa"/>
            <w:gridSpan w:val="2"/>
          </w:tcPr>
          <w:p w14:paraId="63202BA1" w14:textId="51C3713C" w:rsidR="004462D5" w:rsidRPr="000357DC" w:rsidRDefault="004462D5" w:rsidP="004462D5">
            <w:pPr>
              <w:jc w:val="center"/>
              <w:rPr>
                <w:rFonts w:ascii="Arial" w:eastAsia="Arial Narrow" w:hAnsi="Arial" w:cs="Arial"/>
                <w:szCs w:val="20"/>
                <w:lang w:val="fr-FR" w:bidi="hi-IN"/>
              </w:rPr>
            </w:pPr>
          </w:p>
        </w:tc>
      </w:tr>
      <w:tr w:rsidR="00211201" w:rsidRPr="00277030" w14:paraId="509B0939" w14:textId="77777777" w:rsidTr="00211201">
        <w:tblPrEx>
          <w:jc w:val="left"/>
        </w:tblPrEx>
        <w:trPr>
          <w:gridAfter w:val="2"/>
          <w:wAfter w:w="24" w:type="dxa"/>
          <w:trHeight w:val="20"/>
        </w:trPr>
        <w:tc>
          <w:tcPr>
            <w:tcW w:w="560" w:type="dxa"/>
            <w:gridSpan w:val="2"/>
          </w:tcPr>
          <w:p w14:paraId="55CF98EF" w14:textId="77777777" w:rsidR="004462D5" w:rsidRPr="005C2A79" w:rsidRDefault="004462D5" w:rsidP="004462D5">
            <w:pPr>
              <w:pStyle w:val="Paragraphedeliste"/>
              <w:numPr>
                <w:ilvl w:val="0"/>
                <w:numId w:val="16"/>
              </w:numPr>
              <w:jc w:val="center"/>
              <w:rPr>
                <w:rFonts w:ascii="Calibri" w:eastAsia="Arial Narrow" w:hAnsi="Calibri" w:cs="Calibri"/>
                <w:spacing w:val="-2"/>
                <w:szCs w:val="20"/>
                <w:lang w:val="fr-FR" w:bidi="hi-IN"/>
              </w:rPr>
            </w:pPr>
          </w:p>
        </w:tc>
        <w:tc>
          <w:tcPr>
            <w:tcW w:w="2263" w:type="dxa"/>
            <w:vAlign w:val="center"/>
          </w:tcPr>
          <w:p w14:paraId="182AE1D7" w14:textId="5E3F0522" w:rsidR="004462D5" w:rsidRPr="00D37CDB" w:rsidRDefault="004462D5" w:rsidP="004462D5">
            <w:pPr>
              <w:rPr>
                <w:lang w:val="fr-FR"/>
              </w:rPr>
            </w:pPr>
            <w:r w:rsidRPr="00D37CDB">
              <w:rPr>
                <w:bCs/>
                <w:lang w:val="fr-FR"/>
              </w:rPr>
              <w:t>Pilules</w:t>
            </w:r>
          </w:p>
        </w:tc>
        <w:tc>
          <w:tcPr>
            <w:tcW w:w="1840" w:type="dxa"/>
            <w:vAlign w:val="center"/>
          </w:tcPr>
          <w:p w14:paraId="4026C6DA" w14:textId="021D08F9"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2AA7798E" w14:textId="2B8DD0CF"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5EF06B0"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DE0806D" w14:textId="44E30634"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8ABC46A"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32705E0F" w14:textId="77777777" w:rsidTr="00211201">
        <w:tblPrEx>
          <w:jc w:val="left"/>
        </w:tblPrEx>
        <w:trPr>
          <w:gridAfter w:val="2"/>
          <w:wAfter w:w="24" w:type="dxa"/>
          <w:trHeight w:val="20"/>
        </w:trPr>
        <w:tc>
          <w:tcPr>
            <w:tcW w:w="560" w:type="dxa"/>
            <w:gridSpan w:val="2"/>
          </w:tcPr>
          <w:p w14:paraId="41CE5E83" w14:textId="77777777" w:rsidR="004462D5" w:rsidRPr="005C2A79" w:rsidRDefault="004462D5" w:rsidP="004462D5">
            <w:pPr>
              <w:pStyle w:val="Paragraphedeliste"/>
              <w:numPr>
                <w:ilvl w:val="0"/>
                <w:numId w:val="16"/>
              </w:numPr>
              <w:jc w:val="center"/>
              <w:rPr>
                <w:rFonts w:ascii="Calibri" w:eastAsia="Arial Narrow" w:hAnsi="Calibri" w:cs="Calibri"/>
                <w:spacing w:val="-2"/>
                <w:szCs w:val="20"/>
                <w:lang w:val="fr-FR" w:bidi="hi-IN"/>
              </w:rPr>
            </w:pPr>
          </w:p>
        </w:tc>
        <w:tc>
          <w:tcPr>
            <w:tcW w:w="2263" w:type="dxa"/>
            <w:vAlign w:val="center"/>
          </w:tcPr>
          <w:p w14:paraId="250C949F" w14:textId="32B4E13D" w:rsidR="004462D5" w:rsidRPr="00D37CDB" w:rsidRDefault="004462D5" w:rsidP="004462D5">
            <w:pPr>
              <w:rPr>
                <w:lang w:val="fr-FR"/>
              </w:rPr>
            </w:pPr>
            <w:r w:rsidRPr="00D37CDB">
              <w:rPr>
                <w:bCs/>
                <w:lang w:val="fr-FR"/>
              </w:rPr>
              <w:t>Injectable</w:t>
            </w:r>
          </w:p>
        </w:tc>
        <w:tc>
          <w:tcPr>
            <w:tcW w:w="1840" w:type="dxa"/>
            <w:vAlign w:val="center"/>
          </w:tcPr>
          <w:p w14:paraId="6EAE57BF"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31693F3C"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DABBC96"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306E8D8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C382F04"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3397D3D3" w14:textId="77777777" w:rsidTr="00211201">
        <w:tblPrEx>
          <w:jc w:val="left"/>
        </w:tblPrEx>
        <w:trPr>
          <w:gridAfter w:val="2"/>
          <w:wAfter w:w="24" w:type="dxa"/>
          <w:trHeight w:val="20"/>
        </w:trPr>
        <w:tc>
          <w:tcPr>
            <w:tcW w:w="560" w:type="dxa"/>
            <w:gridSpan w:val="2"/>
          </w:tcPr>
          <w:p w14:paraId="1F7E9F8C" w14:textId="77777777" w:rsidR="004462D5" w:rsidRPr="005C2A79" w:rsidRDefault="004462D5" w:rsidP="004462D5">
            <w:pPr>
              <w:pStyle w:val="Paragraphedeliste"/>
              <w:numPr>
                <w:ilvl w:val="0"/>
                <w:numId w:val="16"/>
              </w:numPr>
              <w:jc w:val="center"/>
              <w:rPr>
                <w:rFonts w:ascii="Calibri" w:eastAsia="Arial Narrow" w:hAnsi="Calibri" w:cs="Calibri"/>
                <w:spacing w:val="-2"/>
                <w:szCs w:val="20"/>
                <w:lang w:val="fr-FR" w:bidi="hi-IN"/>
              </w:rPr>
            </w:pPr>
          </w:p>
        </w:tc>
        <w:tc>
          <w:tcPr>
            <w:tcW w:w="2263" w:type="dxa"/>
            <w:vAlign w:val="center"/>
          </w:tcPr>
          <w:p w14:paraId="57BB7DFF" w14:textId="6031AC9C" w:rsidR="004462D5" w:rsidRPr="00D37CDB" w:rsidRDefault="004462D5" w:rsidP="004462D5">
            <w:pPr>
              <w:rPr>
                <w:lang w:val="fr-FR"/>
              </w:rPr>
            </w:pPr>
            <w:r w:rsidRPr="00D37CDB">
              <w:rPr>
                <w:bCs/>
                <w:lang w:val="fr-FR"/>
              </w:rPr>
              <w:t xml:space="preserve">Préservatif masculin </w:t>
            </w:r>
          </w:p>
        </w:tc>
        <w:tc>
          <w:tcPr>
            <w:tcW w:w="1840" w:type="dxa"/>
            <w:vAlign w:val="center"/>
          </w:tcPr>
          <w:p w14:paraId="4EDD8C0F"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2452EEEC"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CA4948D"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70E39D44"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71534CF"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1F5CC437" w14:textId="77777777" w:rsidTr="00211201">
        <w:tblPrEx>
          <w:jc w:val="left"/>
        </w:tblPrEx>
        <w:trPr>
          <w:gridAfter w:val="2"/>
          <w:wAfter w:w="24" w:type="dxa"/>
          <w:trHeight w:val="20"/>
        </w:trPr>
        <w:tc>
          <w:tcPr>
            <w:tcW w:w="560" w:type="dxa"/>
            <w:gridSpan w:val="2"/>
          </w:tcPr>
          <w:p w14:paraId="62A60B55" w14:textId="77777777" w:rsidR="004462D5" w:rsidRPr="005C2A79" w:rsidRDefault="004462D5" w:rsidP="004462D5">
            <w:pPr>
              <w:pStyle w:val="Paragraphedeliste"/>
              <w:numPr>
                <w:ilvl w:val="0"/>
                <w:numId w:val="16"/>
              </w:numPr>
              <w:jc w:val="center"/>
              <w:rPr>
                <w:rFonts w:ascii="Calibri" w:eastAsia="Arial Narrow" w:hAnsi="Calibri" w:cs="Calibri"/>
                <w:spacing w:val="-2"/>
                <w:szCs w:val="20"/>
                <w:lang w:val="fr-FR" w:bidi="hi-IN"/>
              </w:rPr>
            </w:pPr>
          </w:p>
        </w:tc>
        <w:tc>
          <w:tcPr>
            <w:tcW w:w="2263" w:type="dxa"/>
            <w:vAlign w:val="center"/>
          </w:tcPr>
          <w:p w14:paraId="170DB93D" w14:textId="6CB7D980" w:rsidR="004462D5" w:rsidRPr="00D37CDB" w:rsidRDefault="004462D5" w:rsidP="004462D5">
            <w:pPr>
              <w:rPr>
                <w:lang w:val="fr-FR"/>
              </w:rPr>
            </w:pPr>
            <w:r w:rsidRPr="00D37CDB">
              <w:rPr>
                <w:bCs/>
                <w:lang w:val="fr-FR"/>
              </w:rPr>
              <w:t>Préservatif féminin</w:t>
            </w:r>
          </w:p>
        </w:tc>
        <w:tc>
          <w:tcPr>
            <w:tcW w:w="1840" w:type="dxa"/>
            <w:vAlign w:val="center"/>
          </w:tcPr>
          <w:p w14:paraId="04880838"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71B00284"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85D684F"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027756F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75051BE"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68EF5614" w14:textId="77777777" w:rsidTr="00211201">
        <w:tblPrEx>
          <w:jc w:val="left"/>
        </w:tblPrEx>
        <w:trPr>
          <w:gridAfter w:val="2"/>
          <w:wAfter w:w="24" w:type="dxa"/>
          <w:trHeight w:val="20"/>
        </w:trPr>
        <w:tc>
          <w:tcPr>
            <w:tcW w:w="560" w:type="dxa"/>
            <w:gridSpan w:val="2"/>
          </w:tcPr>
          <w:p w14:paraId="44E02276" w14:textId="77777777" w:rsidR="004462D5" w:rsidRPr="005C2A79" w:rsidRDefault="004462D5" w:rsidP="004462D5">
            <w:pPr>
              <w:pStyle w:val="Paragraphedeliste"/>
              <w:numPr>
                <w:ilvl w:val="0"/>
                <w:numId w:val="16"/>
              </w:numPr>
              <w:jc w:val="center"/>
              <w:rPr>
                <w:rFonts w:ascii="Calibri" w:eastAsia="Arial Narrow" w:hAnsi="Calibri" w:cs="Calibri"/>
                <w:spacing w:val="-2"/>
                <w:szCs w:val="20"/>
                <w:lang w:val="fr-FR" w:bidi="hi-IN"/>
              </w:rPr>
            </w:pPr>
          </w:p>
        </w:tc>
        <w:tc>
          <w:tcPr>
            <w:tcW w:w="2263" w:type="dxa"/>
            <w:vAlign w:val="center"/>
          </w:tcPr>
          <w:p w14:paraId="6596D059" w14:textId="641FF4DD" w:rsidR="004462D5" w:rsidRPr="00D37CDB" w:rsidRDefault="004462D5" w:rsidP="004462D5">
            <w:pPr>
              <w:rPr>
                <w:lang w:val="fr-FR"/>
              </w:rPr>
            </w:pPr>
            <w:r w:rsidRPr="00D37CDB">
              <w:rPr>
                <w:bCs/>
                <w:lang w:val="fr-FR"/>
              </w:rPr>
              <w:t>Contraception d’urgence</w:t>
            </w:r>
          </w:p>
        </w:tc>
        <w:tc>
          <w:tcPr>
            <w:tcW w:w="1840" w:type="dxa"/>
            <w:vAlign w:val="center"/>
          </w:tcPr>
          <w:p w14:paraId="65C3CB1C"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2353D6C7"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2634F75"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6EC1A11"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AB0BA7D"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159D7B52" w14:textId="77777777" w:rsidTr="00211201">
        <w:tblPrEx>
          <w:jc w:val="left"/>
        </w:tblPrEx>
        <w:trPr>
          <w:gridAfter w:val="2"/>
          <w:wAfter w:w="24" w:type="dxa"/>
          <w:trHeight w:val="20"/>
        </w:trPr>
        <w:tc>
          <w:tcPr>
            <w:tcW w:w="560" w:type="dxa"/>
            <w:gridSpan w:val="2"/>
          </w:tcPr>
          <w:p w14:paraId="40C62318" w14:textId="77777777" w:rsidR="004462D5" w:rsidRPr="005C2A79" w:rsidRDefault="004462D5" w:rsidP="004462D5">
            <w:pPr>
              <w:pStyle w:val="Paragraphedeliste"/>
              <w:numPr>
                <w:ilvl w:val="0"/>
                <w:numId w:val="16"/>
              </w:numPr>
              <w:jc w:val="center"/>
              <w:rPr>
                <w:rFonts w:ascii="Calibri" w:eastAsia="Arial Narrow" w:hAnsi="Calibri" w:cs="Calibri"/>
                <w:spacing w:val="-2"/>
                <w:szCs w:val="20"/>
                <w:lang w:val="fr-FR" w:bidi="hi-IN"/>
              </w:rPr>
            </w:pPr>
          </w:p>
        </w:tc>
        <w:tc>
          <w:tcPr>
            <w:tcW w:w="2263" w:type="dxa"/>
            <w:vAlign w:val="center"/>
          </w:tcPr>
          <w:p w14:paraId="0C3D23CB" w14:textId="3901BBBF" w:rsidR="004462D5" w:rsidRPr="00D37CDB" w:rsidRDefault="004462D5" w:rsidP="004462D5">
            <w:pPr>
              <w:rPr>
                <w:lang w:val="fr-FR"/>
              </w:rPr>
            </w:pPr>
            <w:r w:rsidRPr="00D37CDB">
              <w:rPr>
                <w:bCs/>
                <w:lang w:val="fr-FR"/>
              </w:rPr>
              <w:t>DIU</w:t>
            </w:r>
          </w:p>
        </w:tc>
        <w:tc>
          <w:tcPr>
            <w:tcW w:w="1840" w:type="dxa"/>
            <w:vAlign w:val="center"/>
          </w:tcPr>
          <w:p w14:paraId="2092CE95"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3B0BE792"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2BFA3C7"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CFAFE0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3F05298"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085B4ABB" w14:textId="77777777" w:rsidTr="00211201">
        <w:tblPrEx>
          <w:jc w:val="left"/>
        </w:tblPrEx>
        <w:trPr>
          <w:gridAfter w:val="2"/>
          <w:wAfter w:w="24" w:type="dxa"/>
          <w:trHeight w:val="20"/>
        </w:trPr>
        <w:tc>
          <w:tcPr>
            <w:tcW w:w="560" w:type="dxa"/>
            <w:gridSpan w:val="2"/>
          </w:tcPr>
          <w:p w14:paraId="5590B40E" w14:textId="77777777" w:rsidR="004462D5" w:rsidRPr="005C2A79" w:rsidRDefault="004462D5" w:rsidP="004462D5">
            <w:pPr>
              <w:pStyle w:val="Paragraphedeliste"/>
              <w:numPr>
                <w:ilvl w:val="0"/>
                <w:numId w:val="16"/>
              </w:numPr>
              <w:jc w:val="center"/>
              <w:rPr>
                <w:rFonts w:ascii="Calibri" w:eastAsia="Arial Narrow" w:hAnsi="Calibri" w:cs="Calibri"/>
                <w:spacing w:val="-2"/>
                <w:szCs w:val="20"/>
                <w:lang w:val="fr-FR" w:bidi="hi-IN"/>
              </w:rPr>
            </w:pPr>
          </w:p>
        </w:tc>
        <w:tc>
          <w:tcPr>
            <w:tcW w:w="2263" w:type="dxa"/>
            <w:vAlign w:val="center"/>
          </w:tcPr>
          <w:p w14:paraId="2B5870ED" w14:textId="128C52B9" w:rsidR="004462D5" w:rsidRPr="00D37CDB" w:rsidRDefault="004462D5" w:rsidP="004462D5">
            <w:pPr>
              <w:rPr>
                <w:lang w:val="fr-FR"/>
              </w:rPr>
            </w:pPr>
            <w:r w:rsidRPr="00D37CDB">
              <w:rPr>
                <w:bCs/>
                <w:lang w:val="fr-FR"/>
              </w:rPr>
              <w:t>Implant</w:t>
            </w:r>
          </w:p>
        </w:tc>
        <w:tc>
          <w:tcPr>
            <w:tcW w:w="1840" w:type="dxa"/>
            <w:vAlign w:val="center"/>
          </w:tcPr>
          <w:p w14:paraId="7AF106E4"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0BA24E05"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C97CC96"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6908E3B"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2AD2B1A"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0EB96A92" w14:textId="77777777" w:rsidTr="00211201">
        <w:tblPrEx>
          <w:jc w:val="left"/>
        </w:tblPrEx>
        <w:trPr>
          <w:gridAfter w:val="2"/>
          <w:wAfter w:w="24" w:type="dxa"/>
          <w:trHeight w:val="20"/>
        </w:trPr>
        <w:tc>
          <w:tcPr>
            <w:tcW w:w="560" w:type="dxa"/>
            <w:gridSpan w:val="2"/>
          </w:tcPr>
          <w:p w14:paraId="314EA9F2" w14:textId="77777777" w:rsidR="004462D5" w:rsidRPr="005C2A79" w:rsidRDefault="004462D5" w:rsidP="004462D5">
            <w:pPr>
              <w:pStyle w:val="Paragraphedeliste"/>
              <w:numPr>
                <w:ilvl w:val="0"/>
                <w:numId w:val="16"/>
              </w:numPr>
              <w:jc w:val="center"/>
              <w:rPr>
                <w:rFonts w:ascii="Calibri" w:eastAsia="Arial Narrow" w:hAnsi="Calibri" w:cs="Calibri"/>
                <w:spacing w:val="-2"/>
                <w:szCs w:val="20"/>
                <w:lang w:val="fr-FR" w:bidi="hi-IN"/>
              </w:rPr>
            </w:pPr>
          </w:p>
        </w:tc>
        <w:tc>
          <w:tcPr>
            <w:tcW w:w="2263" w:type="dxa"/>
            <w:vAlign w:val="center"/>
          </w:tcPr>
          <w:p w14:paraId="31DA83BA" w14:textId="2C4E4FDC" w:rsidR="004462D5" w:rsidRPr="00D37CDB" w:rsidRDefault="004462D5" w:rsidP="004462D5">
            <w:pPr>
              <w:rPr>
                <w:lang w:val="fr-FR"/>
              </w:rPr>
            </w:pPr>
            <w:r w:rsidRPr="00D37CDB">
              <w:rPr>
                <w:bCs/>
                <w:lang w:val="fr-FR"/>
              </w:rPr>
              <w:t xml:space="preserve">Stérilisation féminine (Ligature des trompes) </w:t>
            </w:r>
          </w:p>
        </w:tc>
        <w:tc>
          <w:tcPr>
            <w:tcW w:w="1840" w:type="dxa"/>
            <w:vAlign w:val="center"/>
          </w:tcPr>
          <w:p w14:paraId="26FC561B"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398013FD"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18BA40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51FA50F"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A0C2378"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47370456" w14:textId="77777777" w:rsidTr="00211201">
        <w:tblPrEx>
          <w:jc w:val="left"/>
        </w:tblPrEx>
        <w:trPr>
          <w:gridAfter w:val="2"/>
          <w:wAfter w:w="24" w:type="dxa"/>
          <w:trHeight w:val="20"/>
        </w:trPr>
        <w:tc>
          <w:tcPr>
            <w:tcW w:w="560" w:type="dxa"/>
            <w:gridSpan w:val="2"/>
          </w:tcPr>
          <w:p w14:paraId="7A3A0A73" w14:textId="77777777" w:rsidR="004462D5" w:rsidRPr="005C2A79" w:rsidRDefault="004462D5" w:rsidP="004462D5">
            <w:pPr>
              <w:pStyle w:val="Paragraphedeliste"/>
              <w:numPr>
                <w:ilvl w:val="0"/>
                <w:numId w:val="16"/>
              </w:numPr>
              <w:jc w:val="center"/>
              <w:rPr>
                <w:rFonts w:ascii="Calibri" w:eastAsia="Arial Narrow" w:hAnsi="Calibri" w:cs="Calibri"/>
                <w:spacing w:val="-2"/>
                <w:szCs w:val="20"/>
                <w:lang w:val="fr-FR" w:bidi="hi-IN"/>
              </w:rPr>
            </w:pPr>
          </w:p>
        </w:tc>
        <w:tc>
          <w:tcPr>
            <w:tcW w:w="2263" w:type="dxa"/>
            <w:vAlign w:val="center"/>
          </w:tcPr>
          <w:p w14:paraId="1FAFCC73" w14:textId="535A7DCB" w:rsidR="004462D5" w:rsidRPr="00D37CDB" w:rsidRDefault="004462D5" w:rsidP="004462D5">
            <w:pPr>
              <w:rPr>
                <w:lang w:val="fr-FR"/>
              </w:rPr>
            </w:pPr>
            <w:r w:rsidRPr="00D37CDB">
              <w:rPr>
                <w:bCs/>
                <w:lang w:val="fr-FR"/>
              </w:rPr>
              <w:t>Stérilisation masculine/ Vasectomie</w:t>
            </w:r>
          </w:p>
        </w:tc>
        <w:tc>
          <w:tcPr>
            <w:tcW w:w="1840" w:type="dxa"/>
            <w:vAlign w:val="center"/>
          </w:tcPr>
          <w:p w14:paraId="36431632"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46B73B67"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E6EC3F1"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7A5FF978"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EF279C9"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4F2E2661" w14:textId="77777777" w:rsidTr="00211201">
        <w:tblPrEx>
          <w:jc w:val="left"/>
        </w:tblPrEx>
        <w:trPr>
          <w:gridAfter w:val="2"/>
          <w:wAfter w:w="24" w:type="dxa"/>
          <w:trHeight w:val="20"/>
        </w:trPr>
        <w:tc>
          <w:tcPr>
            <w:tcW w:w="560" w:type="dxa"/>
            <w:gridSpan w:val="2"/>
          </w:tcPr>
          <w:p w14:paraId="24AE3BCC" w14:textId="77777777" w:rsidR="004462D5" w:rsidRPr="005C2A79" w:rsidRDefault="004462D5" w:rsidP="004462D5">
            <w:pPr>
              <w:pStyle w:val="Paragraphedeliste"/>
              <w:numPr>
                <w:ilvl w:val="0"/>
                <w:numId w:val="16"/>
              </w:numPr>
              <w:jc w:val="center"/>
              <w:rPr>
                <w:rFonts w:ascii="Calibri" w:eastAsia="Arial Narrow" w:hAnsi="Calibri" w:cs="Calibri"/>
                <w:spacing w:val="-2"/>
                <w:szCs w:val="20"/>
                <w:lang w:val="fr-FR" w:bidi="hi-IN"/>
              </w:rPr>
            </w:pPr>
          </w:p>
        </w:tc>
        <w:tc>
          <w:tcPr>
            <w:tcW w:w="2263" w:type="dxa"/>
            <w:vAlign w:val="center"/>
          </w:tcPr>
          <w:p w14:paraId="4B38D1CF" w14:textId="5198AA8A" w:rsidR="004462D5" w:rsidRPr="00D37CDB" w:rsidRDefault="004462D5" w:rsidP="004462D5">
            <w:pPr>
              <w:rPr>
                <w:lang w:val="fr-FR"/>
              </w:rPr>
            </w:pPr>
            <w:r w:rsidRPr="00D37CDB">
              <w:rPr>
                <w:bCs/>
                <w:lang w:val="fr-FR"/>
              </w:rPr>
              <w:t xml:space="preserve">Allaitement maternel exclusif (MAMA)  </w:t>
            </w:r>
          </w:p>
        </w:tc>
        <w:tc>
          <w:tcPr>
            <w:tcW w:w="1840" w:type="dxa"/>
            <w:vAlign w:val="center"/>
          </w:tcPr>
          <w:p w14:paraId="5DD5BDBA"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6BDC6601"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142219D"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110313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53CF920"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5E6F8B1E" w14:textId="77777777" w:rsidTr="00211201">
        <w:tblPrEx>
          <w:jc w:val="left"/>
        </w:tblPrEx>
        <w:trPr>
          <w:gridAfter w:val="2"/>
          <w:wAfter w:w="24" w:type="dxa"/>
          <w:trHeight w:val="20"/>
        </w:trPr>
        <w:tc>
          <w:tcPr>
            <w:tcW w:w="560" w:type="dxa"/>
            <w:gridSpan w:val="2"/>
          </w:tcPr>
          <w:p w14:paraId="38832457" w14:textId="77777777" w:rsidR="004462D5" w:rsidRPr="005C2A79" w:rsidRDefault="004462D5" w:rsidP="004462D5">
            <w:pPr>
              <w:pStyle w:val="Paragraphedeliste"/>
              <w:numPr>
                <w:ilvl w:val="0"/>
                <w:numId w:val="16"/>
              </w:numPr>
              <w:jc w:val="center"/>
              <w:rPr>
                <w:rFonts w:ascii="Calibri" w:eastAsia="Arial Narrow" w:hAnsi="Calibri" w:cs="Calibri"/>
                <w:spacing w:val="-2"/>
                <w:szCs w:val="20"/>
                <w:lang w:val="fr-FR" w:bidi="hi-IN"/>
              </w:rPr>
            </w:pPr>
          </w:p>
        </w:tc>
        <w:tc>
          <w:tcPr>
            <w:tcW w:w="2263" w:type="dxa"/>
            <w:vAlign w:val="center"/>
          </w:tcPr>
          <w:p w14:paraId="1A15F3ED" w14:textId="68D34925" w:rsidR="004462D5" w:rsidRPr="00D37CDB" w:rsidRDefault="004462D5" w:rsidP="004462D5">
            <w:pPr>
              <w:rPr>
                <w:lang w:val="fr-FR"/>
              </w:rPr>
            </w:pPr>
            <w:r w:rsidRPr="00D37CDB">
              <w:rPr>
                <w:bCs/>
                <w:lang w:val="fr-FR"/>
              </w:rPr>
              <w:t>Méthode des jours fixes (MJF)</w:t>
            </w:r>
          </w:p>
        </w:tc>
        <w:tc>
          <w:tcPr>
            <w:tcW w:w="1840" w:type="dxa"/>
            <w:vAlign w:val="center"/>
          </w:tcPr>
          <w:p w14:paraId="573B882A"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21E38E86"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1DF674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28AA66C"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C1F78F0" w14:textId="77777777" w:rsidR="004462D5" w:rsidRPr="000357DC" w:rsidRDefault="004462D5" w:rsidP="004462D5">
            <w:pPr>
              <w:jc w:val="center"/>
              <w:rPr>
                <w:rFonts w:ascii="Arial" w:eastAsia="Arial Narrow" w:hAnsi="Arial" w:cs="Arial"/>
                <w:szCs w:val="20"/>
                <w:lang w:val="fr-FR" w:bidi="hi-IN"/>
              </w:rPr>
            </w:pPr>
          </w:p>
        </w:tc>
      </w:tr>
      <w:tr w:rsidR="004462D5" w:rsidRPr="000357DC" w14:paraId="2347F698" w14:textId="77777777" w:rsidTr="00211201">
        <w:tblPrEx>
          <w:jc w:val="left"/>
          <w:tblPrExChange w:id="1710" w:author="ZAIDOU Mouhammad" w:date="2024-10-19T19:42:00Z">
            <w:tblPrEx>
              <w:jc w:val="left"/>
            </w:tblPrEx>
          </w:tblPrExChange>
        </w:tblPrEx>
        <w:trPr>
          <w:gridAfter w:val="2"/>
          <w:wAfter w:w="24" w:type="dxa"/>
          <w:trHeight w:val="20"/>
          <w:trPrChange w:id="1711" w:author="ZAIDOU Mouhammad" w:date="2024-10-19T19:42:00Z">
            <w:trPr>
              <w:gridAfter w:val="2"/>
              <w:wAfter w:w="7" w:type="dxa"/>
              <w:trHeight w:val="20"/>
            </w:trPr>
          </w:trPrChange>
        </w:trPr>
        <w:tc>
          <w:tcPr>
            <w:tcW w:w="560" w:type="dxa"/>
            <w:gridSpan w:val="2"/>
            <w:tcPrChange w:id="1712" w:author="ZAIDOU Mouhammad" w:date="2024-10-19T19:42:00Z">
              <w:tcPr>
                <w:tcW w:w="562" w:type="dxa"/>
                <w:gridSpan w:val="4"/>
              </w:tcPr>
            </w:tcPrChange>
          </w:tcPr>
          <w:p w14:paraId="3C5BBCDC" w14:textId="4D8169A9" w:rsidR="004462D5" w:rsidRPr="00D37CDB" w:rsidRDefault="004462D5" w:rsidP="004462D5">
            <w:pPr>
              <w:rPr>
                <w:rFonts w:ascii="Calibri" w:eastAsia="Arial Narrow" w:hAnsi="Calibri" w:cs="Calibri"/>
                <w:b/>
                <w:bCs/>
                <w:spacing w:val="-2"/>
                <w:szCs w:val="20"/>
                <w:lang w:val="fr-FR" w:bidi="hi-IN"/>
              </w:rPr>
            </w:pPr>
            <w:r>
              <w:rPr>
                <w:rFonts w:ascii="Calibri" w:eastAsia="Arial Narrow" w:hAnsi="Calibri" w:cs="Calibri"/>
                <w:b/>
                <w:bCs/>
                <w:spacing w:val="-2"/>
                <w:szCs w:val="20"/>
                <w:lang w:val="fr-FR" w:bidi="hi-IN"/>
              </w:rPr>
              <w:t>511</w:t>
            </w:r>
          </w:p>
        </w:tc>
        <w:tc>
          <w:tcPr>
            <w:tcW w:w="5801" w:type="dxa"/>
            <w:gridSpan w:val="3"/>
            <w:tcPrChange w:id="1713" w:author="ZAIDOU Mouhammad" w:date="2024-10-19T19:42:00Z">
              <w:tcPr>
                <w:tcW w:w="5812" w:type="dxa"/>
                <w:gridSpan w:val="9"/>
              </w:tcPr>
            </w:tcPrChange>
          </w:tcPr>
          <w:p w14:paraId="26691C1D" w14:textId="1AB110A1" w:rsidR="004462D5" w:rsidRPr="00EC5256" w:rsidRDefault="004462D5" w:rsidP="004462D5">
            <w:pPr>
              <w:pStyle w:val="ListParagraph1"/>
              <w:spacing w:after="0" w:line="240" w:lineRule="auto"/>
              <w:ind w:left="0"/>
              <w:rPr>
                <w:rFonts w:cstheme="minorHAnsi"/>
                <w:b/>
                <w:bCs/>
                <w:szCs w:val="20"/>
                <w:lang w:val="fr-FR"/>
              </w:rPr>
            </w:pPr>
            <w:r w:rsidRPr="00EC5256">
              <w:rPr>
                <w:rFonts w:cstheme="minorHAnsi"/>
                <w:b/>
                <w:bCs/>
                <w:lang w:val="fr-FR"/>
              </w:rPr>
              <w:t>Cette structure offre-t-elle des services de planification familiale de proximité ?</w:t>
            </w:r>
          </w:p>
        </w:tc>
        <w:tc>
          <w:tcPr>
            <w:tcW w:w="3270" w:type="dxa"/>
            <w:gridSpan w:val="3"/>
            <w:tcPrChange w:id="1714" w:author="ZAIDOU Mouhammad" w:date="2024-10-19T19:42:00Z">
              <w:tcPr>
                <w:tcW w:w="3368" w:type="dxa"/>
                <w:gridSpan w:val="7"/>
              </w:tcPr>
            </w:tcPrChange>
          </w:tcPr>
          <w:p w14:paraId="699A73AC" w14:textId="77777777" w:rsidR="004462D5" w:rsidRPr="00EC5256" w:rsidRDefault="004462D5" w:rsidP="004462D5">
            <w:pPr>
              <w:tabs>
                <w:tab w:val="left" w:pos="0"/>
                <w:tab w:val="right" w:leader="dot" w:pos="4092"/>
              </w:tabs>
              <w:rPr>
                <w:rFonts w:cstheme="minorHAnsi"/>
                <w:bCs/>
                <w:lang w:val="fr-FR"/>
              </w:rPr>
            </w:pPr>
            <w:r w:rsidRPr="00EC5256">
              <w:rPr>
                <w:rFonts w:cstheme="minorHAnsi"/>
                <w:bCs/>
                <w:lang w:val="fr-FR"/>
              </w:rPr>
              <w:t>Oui</w:t>
            </w:r>
            <w:r w:rsidRPr="00EC5256">
              <w:rPr>
                <w:rFonts w:cstheme="minorHAnsi"/>
                <w:bCs/>
                <w:cs/>
                <w:lang w:val="fr-FR" w:bidi="hi-IN"/>
              </w:rPr>
              <w:tab/>
              <w:t>1</w:t>
            </w:r>
          </w:p>
          <w:p w14:paraId="22C5C863" w14:textId="39B94796" w:rsidR="004462D5" w:rsidRPr="00EC5256" w:rsidRDefault="004462D5" w:rsidP="004462D5">
            <w:pPr>
              <w:tabs>
                <w:tab w:val="right" w:leader="dot" w:pos="4092"/>
              </w:tabs>
              <w:contextualSpacing/>
              <w:jc w:val="center"/>
              <w:rPr>
                <w:rFonts w:cstheme="minorHAnsi"/>
                <w:bCs/>
                <w:lang w:val="fr-FR"/>
              </w:rPr>
            </w:pPr>
            <w:r w:rsidRPr="00EC5256">
              <w:rPr>
                <w:rFonts w:cstheme="minorHAnsi"/>
                <w:bCs/>
                <w:lang w:val="fr-FR"/>
              </w:rPr>
              <w:t>Non</w:t>
            </w:r>
            <w:r w:rsidRPr="00EC5256">
              <w:rPr>
                <w:rFonts w:cstheme="minorHAnsi"/>
                <w:bCs/>
                <w:cs/>
                <w:lang w:val="fr-FR" w:bidi="hi-IN"/>
              </w:rPr>
              <w:tab/>
              <w:t>2</w:t>
            </w:r>
          </w:p>
        </w:tc>
        <w:tc>
          <w:tcPr>
            <w:tcW w:w="830" w:type="dxa"/>
            <w:gridSpan w:val="2"/>
            <w:tcPrChange w:id="1715" w:author="ZAIDOU Mouhammad" w:date="2024-10-19T19:42:00Z">
              <w:tcPr>
                <w:tcW w:w="736" w:type="dxa"/>
                <w:gridSpan w:val="3"/>
              </w:tcPr>
            </w:tcPrChange>
          </w:tcPr>
          <w:p w14:paraId="18A543F3" w14:textId="77777777" w:rsidR="004462D5" w:rsidRPr="00EC5256" w:rsidRDefault="004462D5" w:rsidP="004462D5">
            <w:pPr>
              <w:jc w:val="center"/>
              <w:rPr>
                <w:rFonts w:eastAsia="Arial Narrow" w:cstheme="minorHAnsi"/>
                <w:szCs w:val="20"/>
                <w:lang w:val="fr-FR" w:bidi="hi-IN"/>
              </w:rPr>
            </w:pPr>
          </w:p>
          <w:p w14:paraId="25AD1D21" w14:textId="13FC27F3" w:rsidR="004462D5" w:rsidRPr="00EC5256" w:rsidRDefault="004462D5" w:rsidP="004462D5">
            <w:pPr>
              <w:jc w:val="center"/>
              <w:rPr>
                <w:rFonts w:eastAsia="Arial Narrow" w:cstheme="minorHAnsi"/>
                <w:szCs w:val="20"/>
                <w:lang w:val="fr-FR" w:bidi="hi-IN"/>
              </w:rPr>
            </w:pPr>
            <w:r w:rsidRPr="00EC5256">
              <w:rPr>
                <w:rFonts w:cstheme="minorHAnsi"/>
                <w:bCs/>
                <w:noProof/>
                <w:lang w:val="fr-FR"/>
              </w:rPr>
              <mc:AlternateContent>
                <mc:Choice Requires="wps">
                  <w:drawing>
                    <wp:anchor distT="0" distB="0" distL="114300" distR="114300" simplePos="0" relativeHeight="252345344" behindDoc="0" locked="0" layoutInCell="1" allowOverlap="1" wp14:anchorId="77596FC8" wp14:editId="3EADA3F4">
                      <wp:simplePos x="0" y="0"/>
                      <wp:positionH relativeFrom="column">
                        <wp:posOffset>9939</wp:posOffset>
                      </wp:positionH>
                      <wp:positionV relativeFrom="paragraph">
                        <wp:posOffset>94615</wp:posOffset>
                      </wp:positionV>
                      <wp:extent cx="180975" cy="9525"/>
                      <wp:effectExtent l="0" t="57150" r="47625" b="85725"/>
                      <wp:wrapNone/>
                      <wp:docPr id="1961665263"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7CFF0" id="Straight Arrow Connector 137" o:spid="_x0000_s1026" type="#_x0000_t32" style="position:absolute;margin-left:.8pt;margin-top:7.45pt;width:14.25pt;height:.75pt;flip:y;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" strokecolor="black [3213]" strokeweight=".5pt">
                      <v:stroke endarrow="block" joinstyle="miter"/>
                    </v:shape>
                  </w:pict>
                </mc:Fallback>
              </mc:AlternateContent>
            </w:r>
            <w:r w:rsidRPr="00EC5256">
              <w:rPr>
                <w:rFonts w:eastAsia="Arial Narrow" w:cstheme="minorHAnsi"/>
                <w:szCs w:val="20"/>
                <w:lang w:val="fr-FR" w:bidi="hi-IN"/>
              </w:rPr>
              <w:t xml:space="preserve"> </w:t>
            </w:r>
          </w:p>
          <w:p w14:paraId="172C8DC8" w14:textId="74F993EF" w:rsidR="004462D5" w:rsidRPr="00EC5256" w:rsidRDefault="004462D5" w:rsidP="004462D5">
            <w:pPr>
              <w:jc w:val="center"/>
              <w:rPr>
                <w:rFonts w:eastAsia="Arial Narrow" w:cstheme="minorHAnsi"/>
                <w:szCs w:val="20"/>
                <w:lang w:val="fr-FR" w:bidi="hi-IN"/>
              </w:rPr>
            </w:pPr>
            <w:r w:rsidRPr="00EC5256">
              <w:rPr>
                <w:rFonts w:eastAsia="Arial Narrow" w:cstheme="minorHAnsi"/>
                <w:szCs w:val="20"/>
                <w:lang w:val="fr-FR" w:bidi="hi-IN"/>
              </w:rPr>
              <w:t>601</w:t>
            </w:r>
          </w:p>
        </w:tc>
      </w:tr>
      <w:tr w:rsidR="004462D5" w:rsidRPr="00AA1CC3" w14:paraId="6799A33F" w14:textId="77777777" w:rsidTr="00211201">
        <w:tblPrEx>
          <w:jc w:val="left"/>
          <w:tblPrExChange w:id="1716" w:author="ZAIDOU Mouhammad" w:date="2024-10-19T19:42:00Z">
            <w:tblPrEx>
              <w:jc w:val="left"/>
            </w:tblPrEx>
          </w:tblPrExChange>
        </w:tblPrEx>
        <w:trPr>
          <w:gridAfter w:val="2"/>
          <w:wAfter w:w="24" w:type="dxa"/>
          <w:trHeight w:val="20"/>
          <w:trPrChange w:id="1717" w:author="ZAIDOU Mouhammad" w:date="2024-10-19T19:42:00Z">
            <w:trPr>
              <w:gridAfter w:val="2"/>
              <w:wAfter w:w="7" w:type="dxa"/>
              <w:trHeight w:val="20"/>
            </w:trPr>
          </w:trPrChange>
        </w:trPr>
        <w:tc>
          <w:tcPr>
            <w:tcW w:w="560" w:type="dxa"/>
            <w:gridSpan w:val="2"/>
            <w:tcPrChange w:id="1718" w:author="ZAIDOU Mouhammad" w:date="2024-10-19T19:42:00Z">
              <w:tcPr>
                <w:tcW w:w="562" w:type="dxa"/>
                <w:gridSpan w:val="4"/>
              </w:tcPr>
            </w:tcPrChange>
          </w:tcPr>
          <w:p w14:paraId="2DB60696" w14:textId="5B536378" w:rsidR="004462D5" w:rsidRPr="00D37CDB" w:rsidRDefault="004462D5" w:rsidP="004462D5">
            <w:pPr>
              <w:rPr>
                <w:rFonts w:ascii="Calibri" w:eastAsia="Arial Narrow" w:hAnsi="Calibri" w:cs="Calibri"/>
                <w:b/>
                <w:bCs/>
                <w:spacing w:val="-2"/>
                <w:szCs w:val="20"/>
                <w:lang w:val="fr-FR" w:bidi="hi-IN"/>
              </w:rPr>
            </w:pPr>
            <w:r>
              <w:rPr>
                <w:rFonts w:ascii="Calibri" w:eastAsia="Arial Narrow" w:hAnsi="Calibri" w:cs="Calibri"/>
                <w:b/>
                <w:bCs/>
                <w:spacing w:val="-2"/>
                <w:szCs w:val="20"/>
                <w:lang w:val="fr-FR" w:bidi="hi-IN"/>
              </w:rPr>
              <w:t>512</w:t>
            </w:r>
          </w:p>
        </w:tc>
        <w:tc>
          <w:tcPr>
            <w:tcW w:w="5801" w:type="dxa"/>
            <w:gridSpan w:val="3"/>
            <w:tcPrChange w:id="1719" w:author="ZAIDOU Mouhammad" w:date="2024-10-19T19:42:00Z">
              <w:tcPr>
                <w:tcW w:w="5812" w:type="dxa"/>
                <w:gridSpan w:val="9"/>
              </w:tcPr>
            </w:tcPrChange>
          </w:tcPr>
          <w:p w14:paraId="3B278002" w14:textId="609C5693" w:rsidR="004462D5" w:rsidRPr="00EC5256" w:rsidRDefault="004462D5" w:rsidP="004462D5">
            <w:pPr>
              <w:pStyle w:val="ListParagraph1"/>
              <w:spacing w:after="0" w:line="240" w:lineRule="auto"/>
              <w:ind w:left="0"/>
              <w:rPr>
                <w:rFonts w:cstheme="minorHAnsi"/>
                <w:b/>
                <w:bCs/>
                <w:szCs w:val="20"/>
                <w:lang w:val="fr-FR"/>
              </w:rPr>
            </w:pPr>
            <w:r w:rsidRPr="00EC5256">
              <w:rPr>
                <w:rFonts w:cstheme="minorHAnsi"/>
                <w:b/>
                <w:bCs/>
                <w:lang w:val="fr-FR"/>
              </w:rPr>
              <w:t>Quelle est la fréquence des services de PF de proximité organisés par cette structure ?</w:t>
            </w:r>
          </w:p>
        </w:tc>
        <w:tc>
          <w:tcPr>
            <w:tcW w:w="3270" w:type="dxa"/>
            <w:gridSpan w:val="3"/>
            <w:tcPrChange w:id="1720" w:author="ZAIDOU Mouhammad" w:date="2024-10-19T19:42:00Z">
              <w:tcPr>
                <w:tcW w:w="3368" w:type="dxa"/>
                <w:gridSpan w:val="7"/>
              </w:tcPr>
            </w:tcPrChange>
          </w:tcPr>
          <w:p w14:paraId="4A593CB3" w14:textId="77777777" w:rsidR="004462D5" w:rsidRPr="00EC5256" w:rsidRDefault="004462D5" w:rsidP="004462D5">
            <w:pPr>
              <w:tabs>
                <w:tab w:val="left" w:pos="0"/>
                <w:tab w:val="right" w:leader="dot" w:pos="4092"/>
              </w:tabs>
              <w:rPr>
                <w:rFonts w:cstheme="minorHAnsi"/>
                <w:bCs/>
                <w:lang w:val="fr-FR"/>
              </w:rPr>
            </w:pPr>
            <w:r w:rsidRPr="00EC5256">
              <w:rPr>
                <w:rFonts w:cstheme="minorHAnsi"/>
                <w:bCs/>
                <w:lang w:val="fr-FR"/>
              </w:rPr>
              <w:t>Hebdomadaire</w:t>
            </w:r>
            <w:r w:rsidRPr="00EC5256">
              <w:rPr>
                <w:rFonts w:cstheme="minorHAnsi"/>
                <w:bCs/>
                <w:cs/>
                <w:lang w:val="fr-FR" w:bidi="hi-IN"/>
              </w:rPr>
              <w:tab/>
              <w:t>1</w:t>
            </w:r>
          </w:p>
          <w:p w14:paraId="5C7A8EE5" w14:textId="77777777" w:rsidR="004462D5" w:rsidRPr="00EC5256" w:rsidRDefault="004462D5" w:rsidP="004462D5">
            <w:pPr>
              <w:tabs>
                <w:tab w:val="right" w:leader="dot" w:pos="4092"/>
              </w:tabs>
              <w:rPr>
                <w:rFonts w:cstheme="minorHAnsi"/>
                <w:bCs/>
                <w:cs/>
                <w:lang w:val="fr-FR" w:bidi="hi-IN"/>
              </w:rPr>
            </w:pPr>
            <w:r w:rsidRPr="00EC5256">
              <w:rPr>
                <w:rFonts w:cstheme="minorHAnsi"/>
                <w:bCs/>
                <w:lang w:val="fr-FR"/>
              </w:rPr>
              <w:t>Tous les quinze jours</w:t>
            </w:r>
            <w:r w:rsidRPr="00EC5256">
              <w:rPr>
                <w:rFonts w:cstheme="minorHAnsi"/>
                <w:bCs/>
                <w:cs/>
                <w:lang w:val="fr-FR" w:bidi="hi-IN"/>
              </w:rPr>
              <w:tab/>
              <w:t>2</w:t>
            </w:r>
          </w:p>
          <w:p w14:paraId="64C8C84C" w14:textId="77777777" w:rsidR="004462D5" w:rsidRPr="00EC5256" w:rsidRDefault="004462D5" w:rsidP="004462D5">
            <w:pPr>
              <w:tabs>
                <w:tab w:val="right" w:leader="dot" w:pos="4092"/>
              </w:tabs>
              <w:rPr>
                <w:rFonts w:cstheme="minorHAnsi"/>
                <w:bCs/>
                <w:cs/>
                <w:lang w:val="fr-FR" w:bidi="hi-IN"/>
              </w:rPr>
            </w:pPr>
            <w:r w:rsidRPr="00EC5256">
              <w:rPr>
                <w:rFonts w:cstheme="minorHAnsi"/>
                <w:bCs/>
                <w:lang w:val="fr-FR"/>
              </w:rPr>
              <w:t>Mensuel</w:t>
            </w:r>
            <w:r w:rsidRPr="00EC5256">
              <w:rPr>
                <w:rFonts w:cstheme="minorHAnsi"/>
                <w:bCs/>
                <w:cs/>
                <w:lang w:val="fr-FR" w:bidi="hi-IN"/>
              </w:rPr>
              <w:tab/>
              <w:t>3</w:t>
            </w:r>
          </w:p>
          <w:p w14:paraId="05B8F50A" w14:textId="77777777" w:rsidR="004462D5" w:rsidRPr="00EC5256" w:rsidRDefault="004462D5" w:rsidP="004462D5">
            <w:pPr>
              <w:tabs>
                <w:tab w:val="right" w:leader="dot" w:pos="4092"/>
              </w:tabs>
              <w:rPr>
                <w:rFonts w:cstheme="minorHAnsi"/>
                <w:bCs/>
                <w:cs/>
                <w:lang w:val="fr-FR" w:bidi="hi-IN"/>
              </w:rPr>
            </w:pPr>
            <w:r w:rsidRPr="00EC5256">
              <w:rPr>
                <w:rFonts w:cstheme="minorHAnsi"/>
                <w:bCs/>
                <w:lang w:val="fr-FR"/>
              </w:rPr>
              <w:t>Trimestrielle</w:t>
            </w:r>
            <w:r w:rsidRPr="00EC5256">
              <w:rPr>
                <w:rFonts w:cstheme="minorHAnsi"/>
                <w:bCs/>
                <w:cs/>
                <w:lang w:val="fr-FR" w:bidi="hi-IN"/>
              </w:rPr>
              <w:tab/>
              <w:t>4</w:t>
            </w:r>
          </w:p>
          <w:p w14:paraId="7EF6D000" w14:textId="239D238D" w:rsidR="004462D5" w:rsidRPr="00EC5256" w:rsidRDefault="004462D5" w:rsidP="004462D5">
            <w:pPr>
              <w:tabs>
                <w:tab w:val="right" w:leader="dot" w:pos="4092"/>
              </w:tabs>
              <w:contextualSpacing/>
              <w:jc w:val="center"/>
              <w:rPr>
                <w:rFonts w:cstheme="minorHAnsi"/>
                <w:bCs/>
                <w:lang w:val="fr-FR"/>
              </w:rPr>
            </w:pPr>
            <w:r w:rsidRPr="00EC5256">
              <w:rPr>
                <w:rFonts w:cstheme="minorHAnsi"/>
                <w:bCs/>
                <w:lang w:val="fr-FR"/>
              </w:rPr>
              <w:t>Non fixe/ Basé sur les besoins</w:t>
            </w:r>
            <w:r w:rsidRPr="00EC5256">
              <w:rPr>
                <w:rFonts w:cstheme="minorHAnsi"/>
                <w:bCs/>
                <w:cs/>
                <w:lang w:val="fr-FR" w:bidi="hi-IN"/>
              </w:rPr>
              <w:tab/>
              <w:t>4</w:t>
            </w:r>
          </w:p>
        </w:tc>
        <w:tc>
          <w:tcPr>
            <w:tcW w:w="830" w:type="dxa"/>
            <w:gridSpan w:val="2"/>
            <w:tcPrChange w:id="1721" w:author="ZAIDOU Mouhammad" w:date="2024-10-19T19:42:00Z">
              <w:tcPr>
                <w:tcW w:w="736" w:type="dxa"/>
                <w:gridSpan w:val="3"/>
              </w:tcPr>
            </w:tcPrChange>
          </w:tcPr>
          <w:p w14:paraId="5D96791F" w14:textId="77777777" w:rsidR="004462D5" w:rsidRPr="00EC5256" w:rsidRDefault="004462D5" w:rsidP="004462D5">
            <w:pPr>
              <w:jc w:val="center"/>
              <w:rPr>
                <w:rFonts w:eastAsia="Arial Narrow" w:cstheme="minorHAnsi"/>
                <w:szCs w:val="20"/>
                <w:lang w:val="fr-FR" w:bidi="hi-IN"/>
              </w:rPr>
            </w:pPr>
          </w:p>
          <w:p w14:paraId="70B19478" w14:textId="10522FFB" w:rsidR="004462D5" w:rsidRPr="00EC5256" w:rsidRDefault="004462D5" w:rsidP="004462D5">
            <w:pPr>
              <w:jc w:val="center"/>
              <w:rPr>
                <w:rFonts w:eastAsia="Arial Narrow" w:cstheme="minorHAnsi"/>
                <w:szCs w:val="20"/>
                <w:lang w:val="fr-FR" w:bidi="hi-IN"/>
              </w:rPr>
            </w:pPr>
            <w:r w:rsidRPr="00EC5256">
              <w:rPr>
                <w:rFonts w:eastAsia="Arial Narrow" w:cstheme="minorHAnsi"/>
                <w:szCs w:val="20"/>
                <w:lang w:val="fr-FR" w:bidi="hi-IN"/>
              </w:rPr>
              <w:t xml:space="preserve"> </w:t>
            </w:r>
          </w:p>
        </w:tc>
      </w:tr>
      <w:tr w:rsidR="004462D5" w:rsidRPr="00D37CDB" w14:paraId="23310780" w14:textId="77777777" w:rsidTr="00211201">
        <w:tblPrEx>
          <w:jc w:val="left"/>
          <w:tblPrExChange w:id="1722" w:author="ZAIDOU Mouhammad" w:date="2024-10-19T19:42:00Z">
            <w:tblPrEx>
              <w:jc w:val="left"/>
            </w:tblPrEx>
          </w:tblPrExChange>
        </w:tblPrEx>
        <w:trPr>
          <w:gridAfter w:val="2"/>
          <w:wAfter w:w="24" w:type="dxa"/>
          <w:trHeight w:val="20"/>
          <w:trPrChange w:id="1723" w:author="ZAIDOU Mouhammad" w:date="2024-10-19T19:42:00Z">
            <w:trPr>
              <w:gridAfter w:val="2"/>
              <w:wAfter w:w="7" w:type="dxa"/>
              <w:trHeight w:val="20"/>
            </w:trPr>
          </w:trPrChange>
        </w:trPr>
        <w:tc>
          <w:tcPr>
            <w:tcW w:w="560" w:type="dxa"/>
            <w:gridSpan w:val="2"/>
            <w:tcPrChange w:id="1724" w:author="ZAIDOU Mouhammad" w:date="2024-10-19T19:42:00Z">
              <w:tcPr>
                <w:tcW w:w="562" w:type="dxa"/>
                <w:gridSpan w:val="4"/>
              </w:tcPr>
            </w:tcPrChange>
          </w:tcPr>
          <w:p w14:paraId="7838E885" w14:textId="6FBF8B11" w:rsidR="004462D5" w:rsidRPr="00EC5256" w:rsidRDefault="004462D5" w:rsidP="004462D5">
            <w:pPr>
              <w:rPr>
                <w:rFonts w:ascii="Calibri" w:eastAsia="Arial Narrow" w:hAnsi="Calibri" w:cs="Calibri"/>
                <w:b/>
                <w:bCs/>
                <w:spacing w:val="-2"/>
                <w:szCs w:val="20"/>
                <w:lang w:val="fr-FR" w:bidi="hi-IN"/>
              </w:rPr>
            </w:pPr>
            <w:r w:rsidRPr="00EC5256">
              <w:rPr>
                <w:rFonts w:ascii="Calibri" w:eastAsia="Arial Narrow" w:hAnsi="Calibri" w:cs="Calibri"/>
                <w:b/>
                <w:bCs/>
                <w:spacing w:val="-2"/>
                <w:szCs w:val="20"/>
                <w:lang w:val="fr-FR" w:bidi="hi-IN"/>
              </w:rPr>
              <w:t>513</w:t>
            </w:r>
          </w:p>
        </w:tc>
        <w:tc>
          <w:tcPr>
            <w:tcW w:w="5801" w:type="dxa"/>
            <w:gridSpan w:val="3"/>
            <w:vAlign w:val="center"/>
            <w:tcPrChange w:id="1725" w:author="ZAIDOU Mouhammad" w:date="2024-10-19T19:42:00Z">
              <w:tcPr>
                <w:tcW w:w="5812" w:type="dxa"/>
                <w:gridSpan w:val="9"/>
                <w:vAlign w:val="center"/>
              </w:tcPr>
            </w:tcPrChange>
          </w:tcPr>
          <w:p w14:paraId="27680774" w14:textId="4239A14D" w:rsidR="004462D5" w:rsidRPr="00EC5256" w:rsidRDefault="004462D5" w:rsidP="004462D5">
            <w:pPr>
              <w:pStyle w:val="ListParagraph1"/>
              <w:spacing w:after="0" w:line="240" w:lineRule="auto"/>
              <w:ind w:left="0"/>
              <w:rPr>
                <w:rFonts w:ascii="Calibri" w:hAnsi="Calibri" w:cs="Calibri"/>
                <w:b/>
                <w:bCs/>
                <w:szCs w:val="20"/>
                <w:lang w:val="fr-FR"/>
              </w:rPr>
            </w:pPr>
            <w:r w:rsidRPr="00EC5256">
              <w:rPr>
                <w:b/>
                <w:bCs/>
                <w:lang w:val="fr-FR"/>
              </w:rPr>
              <w:t>Les méthodes/services de PF suivants sont-ils fournis lors des séances de sensibilisation ?</w:t>
            </w:r>
          </w:p>
        </w:tc>
        <w:tc>
          <w:tcPr>
            <w:tcW w:w="1683" w:type="dxa"/>
            <w:gridSpan w:val="2"/>
            <w:shd w:val="clear" w:color="auto" w:fill="D0CECE" w:themeFill="background2" w:themeFillShade="E6"/>
            <w:vAlign w:val="center"/>
            <w:tcPrChange w:id="1726" w:author="ZAIDOU Mouhammad" w:date="2024-10-19T19:42:00Z">
              <w:tcPr>
                <w:tcW w:w="1684" w:type="dxa"/>
                <w:gridSpan w:val="4"/>
                <w:shd w:val="clear" w:color="auto" w:fill="D0CECE" w:themeFill="background2" w:themeFillShade="E6"/>
                <w:vAlign w:val="center"/>
              </w:tcPr>
            </w:tcPrChange>
          </w:tcPr>
          <w:p w14:paraId="5CF2C16F" w14:textId="5ED08022" w:rsidR="004462D5" w:rsidRPr="00117F6A"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Oui</w:t>
            </w:r>
          </w:p>
        </w:tc>
        <w:tc>
          <w:tcPr>
            <w:tcW w:w="1587" w:type="dxa"/>
            <w:shd w:val="clear" w:color="auto" w:fill="D0CECE" w:themeFill="background2" w:themeFillShade="E6"/>
            <w:vAlign w:val="center"/>
            <w:tcPrChange w:id="1727" w:author="ZAIDOU Mouhammad" w:date="2024-10-19T19:42:00Z">
              <w:tcPr>
                <w:tcW w:w="1684" w:type="dxa"/>
                <w:gridSpan w:val="3"/>
                <w:shd w:val="clear" w:color="auto" w:fill="D0CECE" w:themeFill="background2" w:themeFillShade="E6"/>
                <w:vAlign w:val="center"/>
              </w:tcPr>
            </w:tcPrChange>
          </w:tcPr>
          <w:p w14:paraId="67F3A66C" w14:textId="400BCE06"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Non</w:t>
            </w:r>
          </w:p>
        </w:tc>
        <w:tc>
          <w:tcPr>
            <w:tcW w:w="830" w:type="dxa"/>
            <w:gridSpan w:val="2"/>
            <w:tcPrChange w:id="1728" w:author="ZAIDOU Mouhammad" w:date="2024-10-19T19:42:00Z">
              <w:tcPr>
                <w:tcW w:w="736" w:type="dxa"/>
                <w:gridSpan w:val="3"/>
              </w:tcPr>
            </w:tcPrChange>
          </w:tcPr>
          <w:p w14:paraId="09447B0B"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7A0B9372" w14:textId="77777777" w:rsidTr="00211201">
        <w:tblPrEx>
          <w:jc w:val="left"/>
          <w:tblPrExChange w:id="1729" w:author="ZAIDOU Mouhammad" w:date="2024-10-19T19:42:00Z">
            <w:tblPrEx>
              <w:jc w:val="left"/>
            </w:tblPrEx>
          </w:tblPrExChange>
        </w:tblPrEx>
        <w:trPr>
          <w:gridAfter w:val="2"/>
          <w:wAfter w:w="24" w:type="dxa"/>
          <w:trHeight w:val="20"/>
          <w:trPrChange w:id="1730" w:author="ZAIDOU Mouhammad" w:date="2024-10-19T19:42:00Z">
            <w:trPr>
              <w:gridAfter w:val="2"/>
              <w:wAfter w:w="7" w:type="dxa"/>
              <w:trHeight w:val="20"/>
            </w:trPr>
          </w:trPrChange>
        </w:trPr>
        <w:tc>
          <w:tcPr>
            <w:tcW w:w="560" w:type="dxa"/>
            <w:gridSpan w:val="2"/>
            <w:tcPrChange w:id="1731" w:author="ZAIDOU Mouhammad" w:date="2024-10-19T19:42:00Z">
              <w:tcPr>
                <w:tcW w:w="562" w:type="dxa"/>
                <w:gridSpan w:val="4"/>
              </w:tcPr>
            </w:tcPrChange>
          </w:tcPr>
          <w:p w14:paraId="625162B6" w14:textId="77777777" w:rsidR="004462D5" w:rsidRPr="005C2A79" w:rsidRDefault="004462D5" w:rsidP="004462D5">
            <w:pPr>
              <w:pStyle w:val="Paragraphedeliste"/>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32" w:author="ZAIDOU Mouhammad" w:date="2024-10-19T19:42:00Z">
              <w:tcPr>
                <w:tcW w:w="5812" w:type="dxa"/>
                <w:gridSpan w:val="9"/>
                <w:vAlign w:val="center"/>
              </w:tcPr>
            </w:tcPrChange>
          </w:tcPr>
          <w:p w14:paraId="6744CEC9" w14:textId="0E95074D" w:rsidR="004462D5" w:rsidRPr="00EC5256" w:rsidRDefault="004462D5" w:rsidP="004462D5">
            <w:pPr>
              <w:rPr>
                <w:bCs/>
                <w:lang w:val="fr-FR"/>
              </w:rPr>
            </w:pPr>
            <w:r w:rsidRPr="00D37CDB">
              <w:rPr>
                <w:bCs/>
                <w:lang w:val="fr-FR"/>
              </w:rPr>
              <w:t>Pilules</w:t>
            </w:r>
          </w:p>
        </w:tc>
        <w:tc>
          <w:tcPr>
            <w:tcW w:w="1683" w:type="dxa"/>
            <w:gridSpan w:val="2"/>
            <w:shd w:val="clear" w:color="auto" w:fill="auto"/>
            <w:vAlign w:val="center"/>
            <w:tcPrChange w:id="1733" w:author="ZAIDOU Mouhammad" w:date="2024-10-19T19:42:00Z">
              <w:tcPr>
                <w:tcW w:w="1684" w:type="dxa"/>
                <w:gridSpan w:val="4"/>
                <w:shd w:val="clear" w:color="auto" w:fill="auto"/>
                <w:vAlign w:val="center"/>
              </w:tcPr>
            </w:tcPrChange>
          </w:tcPr>
          <w:p w14:paraId="55BDD9B9" w14:textId="791A1F06"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shd w:val="clear" w:color="auto" w:fill="auto"/>
            <w:vAlign w:val="center"/>
            <w:tcPrChange w:id="1734" w:author="ZAIDOU Mouhammad" w:date="2024-10-19T19:42:00Z">
              <w:tcPr>
                <w:tcW w:w="1684" w:type="dxa"/>
                <w:gridSpan w:val="3"/>
                <w:shd w:val="clear" w:color="auto" w:fill="auto"/>
                <w:vAlign w:val="center"/>
              </w:tcPr>
            </w:tcPrChange>
          </w:tcPr>
          <w:p w14:paraId="6F566CD7" w14:textId="0528CDA9"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shd w:val="clear" w:color="auto" w:fill="auto"/>
            <w:tcPrChange w:id="1735" w:author="ZAIDOU Mouhammad" w:date="2024-10-19T19:42:00Z">
              <w:tcPr>
                <w:tcW w:w="736" w:type="dxa"/>
                <w:gridSpan w:val="3"/>
                <w:shd w:val="clear" w:color="auto" w:fill="auto"/>
              </w:tcPr>
            </w:tcPrChange>
          </w:tcPr>
          <w:p w14:paraId="619A5DC1"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1C544304" w14:textId="77777777" w:rsidTr="00211201">
        <w:tblPrEx>
          <w:jc w:val="left"/>
          <w:tblPrExChange w:id="1736" w:author="ZAIDOU Mouhammad" w:date="2024-10-19T19:42:00Z">
            <w:tblPrEx>
              <w:jc w:val="left"/>
            </w:tblPrEx>
          </w:tblPrExChange>
        </w:tblPrEx>
        <w:trPr>
          <w:gridAfter w:val="2"/>
          <w:wAfter w:w="24" w:type="dxa"/>
          <w:trHeight w:val="20"/>
          <w:trPrChange w:id="1737" w:author="ZAIDOU Mouhammad" w:date="2024-10-19T19:42:00Z">
            <w:trPr>
              <w:gridAfter w:val="2"/>
              <w:wAfter w:w="7" w:type="dxa"/>
              <w:trHeight w:val="20"/>
            </w:trPr>
          </w:trPrChange>
        </w:trPr>
        <w:tc>
          <w:tcPr>
            <w:tcW w:w="560" w:type="dxa"/>
            <w:gridSpan w:val="2"/>
            <w:tcPrChange w:id="1738" w:author="ZAIDOU Mouhammad" w:date="2024-10-19T19:42:00Z">
              <w:tcPr>
                <w:tcW w:w="562" w:type="dxa"/>
                <w:gridSpan w:val="4"/>
              </w:tcPr>
            </w:tcPrChange>
          </w:tcPr>
          <w:p w14:paraId="7CA4E0F8" w14:textId="77777777" w:rsidR="004462D5" w:rsidRPr="005C2A79" w:rsidRDefault="004462D5" w:rsidP="004462D5">
            <w:pPr>
              <w:pStyle w:val="Paragraphedeliste"/>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39" w:author="ZAIDOU Mouhammad" w:date="2024-10-19T19:42:00Z">
              <w:tcPr>
                <w:tcW w:w="5812" w:type="dxa"/>
                <w:gridSpan w:val="9"/>
                <w:vAlign w:val="center"/>
              </w:tcPr>
            </w:tcPrChange>
          </w:tcPr>
          <w:p w14:paraId="5C5793D0" w14:textId="24F04FA8" w:rsidR="004462D5" w:rsidRPr="00EC5256" w:rsidRDefault="004462D5" w:rsidP="004462D5">
            <w:pPr>
              <w:rPr>
                <w:bCs/>
                <w:lang w:val="fr-FR"/>
              </w:rPr>
            </w:pPr>
            <w:r w:rsidRPr="00D37CDB">
              <w:rPr>
                <w:bCs/>
                <w:lang w:val="fr-FR"/>
              </w:rPr>
              <w:t>Injectable</w:t>
            </w:r>
          </w:p>
        </w:tc>
        <w:tc>
          <w:tcPr>
            <w:tcW w:w="1683" w:type="dxa"/>
            <w:gridSpan w:val="2"/>
            <w:tcPrChange w:id="1740" w:author="ZAIDOU Mouhammad" w:date="2024-10-19T19:42:00Z">
              <w:tcPr>
                <w:tcW w:w="1684" w:type="dxa"/>
                <w:gridSpan w:val="4"/>
              </w:tcPr>
            </w:tcPrChange>
          </w:tcPr>
          <w:p w14:paraId="26CE670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41" w:author="ZAIDOU Mouhammad" w:date="2024-10-19T19:42:00Z">
              <w:tcPr>
                <w:tcW w:w="1684" w:type="dxa"/>
                <w:gridSpan w:val="3"/>
              </w:tcPr>
            </w:tcPrChange>
          </w:tcPr>
          <w:p w14:paraId="57528666"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42" w:author="ZAIDOU Mouhammad" w:date="2024-10-19T19:42:00Z">
              <w:tcPr>
                <w:tcW w:w="736" w:type="dxa"/>
                <w:gridSpan w:val="3"/>
              </w:tcPr>
            </w:tcPrChange>
          </w:tcPr>
          <w:p w14:paraId="13FAEC9F"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69E2AFAD" w14:textId="77777777" w:rsidTr="00211201">
        <w:tblPrEx>
          <w:jc w:val="left"/>
          <w:tblPrExChange w:id="1743" w:author="ZAIDOU Mouhammad" w:date="2024-10-19T19:42:00Z">
            <w:tblPrEx>
              <w:jc w:val="left"/>
            </w:tblPrEx>
          </w:tblPrExChange>
        </w:tblPrEx>
        <w:trPr>
          <w:gridAfter w:val="2"/>
          <w:wAfter w:w="24" w:type="dxa"/>
          <w:trHeight w:val="20"/>
          <w:trPrChange w:id="1744" w:author="ZAIDOU Mouhammad" w:date="2024-10-19T19:42:00Z">
            <w:trPr>
              <w:gridAfter w:val="2"/>
              <w:wAfter w:w="7" w:type="dxa"/>
              <w:trHeight w:val="20"/>
            </w:trPr>
          </w:trPrChange>
        </w:trPr>
        <w:tc>
          <w:tcPr>
            <w:tcW w:w="560" w:type="dxa"/>
            <w:gridSpan w:val="2"/>
            <w:tcPrChange w:id="1745" w:author="ZAIDOU Mouhammad" w:date="2024-10-19T19:42:00Z">
              <w:tcPr>
                <w:tcW w:w="562" w:type="dxa"/>
                <w:gridSpan w:val="4"/>
              </w:tcPr>
            </w:tcPrChange>
          </w:tcPr>
          <w:p w14:paraId="2B196F37" w14:textId="77777777" w:rsidR="004462D5" w:rsidRPr="005C2A79" w:rsidRDefault="004462D5" w:rsidP="004462D5">
            <w:pPr>
              <w:pStyle w:val="Paragraphedeliste"/>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46" w:author="ZAIDOU Mouhammad" w:date="2024-10-19T19:42:00Z">
              <w:tcPr>
                <w:tcW w:w="5812" w:type="dxa"/>
                <w:gridSpan w:val="9"/>
                <w:vAlign w:val="center"/>
              </w:tcPr>
            </w:tcPrChange>
          </w:tcPr>
          <w:p w14:paraId="09CC4CB4" w14:textId="1367FB60"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 xml:space="preserve">Préservatif masculin </w:t>
            </w:r>
          </w:p>
        </w:tc>
        <w:tc>
          <w:tcPr>
            <w:tcW w:w="1683" w:type="dxa"/>
            <w:gridSpan w:val="2"/>
            <w:tcPrChange w:id="1747" w:author="ZAIDOU Mouhammad" w:date="2024-10-19T19:42:00Z">
              <w:tcPr>
                <w:tcW w:w="1684" w:type="dxa"/>
                <w:gridSpan w:val="4"/>
              </w:tcPr>
            </w:tcPrChange>
          </w:tcPr>
          <w:p w14:paraId="7DA73FF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48" w:author="ZAIDOU Mouhammad" w:date="2024-10-19T19:42:00Z">
              <w:tcPr>
                <w:tcW w:w="1684" w:type="dxa"/>
                <w:gridSpan w:val="3"/>
              </w:tcPr>
            </w:tcPrChange>
          </w:tcPr>
          <w:p w14:paraId="144D2DB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49" w:author="ZAIDOU Mouhammad" w:date="2024-10-19T19:42:00Z">
              <w:tcPr>
                <w:tcW w:w="736" w:type="dxa"/>
                <w:gridSpan w:val="3"/>
              </w:tcPr>
            </w:tcPrChange>
          </w:tcPr>
          <w:p w14:paraId="6FDF7043"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42CADF3D" w14:textId="77777777" w:rsidTr="00211201">
        <w:tblPrEx>
          <w:jc w:val="left"/>
          <w:tblPrExChange w:id="1750" w:author="ZAIDOU Mouhammad" w:date="2024-10-19T19:42:00Z">
            <w:tblPrEx>
              <w:jc w:val="left"/>
            </w:tblPrEx>
          </w:tblPrExChange>
        </w:tblPrEx>
        <w:trPr>
          <w:gridAfter w:val="2"/>
          <w:wAfter w:w="24" w:type="dxa"/>
          <w:trHeight w:val="20"/>
          <w:trPrChange w:id="1751" w:author="ZAIDOU Mouhammad" w:date="2024-10-19T19:42:00Z">
            <w:trPr>
              <w:gridAfter w:val="2"/>
              <w:wAfter w:w="7" w:type="dxa"/>
              <w:trHeight w:val="20"/>
            </w:trPr>
          </w:trPrChange>
        </w:trPr>
        <w:tc>
          <w:tcPr>
            <w:tcW w:w="560" w:type="dxa"/>
            <w:gridSpan w:val="2"/>
            <w:tcPrChange w:id="1752" w:author="ZAIDOU Mouhammad" w:date="2024-10-19T19:42:00Z">
              <w:tcPr>
                <w:tcW w:w="562" w:type="dxa"/>
                <w:gridSpan w:val="4"/>
              </w:tcPr>
            </w:tcPrChange>
          </w:tcPr>
          <w:p w14:paraId="387A6B12" w14:textId="77777777" w:rsidR="004462D5" w:rsidRPr="005C2A79" w:rsidRDefault="004462D5" w:rsidP="004462D5">
            <w:pPr>
              <w:pStyle w:val="Paragraphedeliste"/>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53" w:author="ZAIDOU Mouhammad" w:date="2024-10-19T19:42:00Z">
              <w:tcPr>
                <w:tcW w:w="5812" w:type="dxa"/>
                <w:gridSpan w:val="9"/>
                <w:vAlign w:val="center"/>
              </w:tcPr>
            </w:tcPrChange>
          </w:tcPr>
          <w:p w14:paraId="4B6A689B" w14:textId="17233B2A"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Préservatif féminin</w:t>
            </w:r>
          </w:p>
        </w:tc>
        <w:tc>
          <w:tcPr>
            <w:tcW w:w="1683" w:type="dxa"/>
            <w:gridSpan w:val="2"/>
            <w:tcPrChange w:id="1754" w:author="ZAIDOU Mouhammad" w:date="2024-10-19T19:42:00Z">
              <w:tcPr>
                <w:tcW w:w="1684" w:type="dxa"/>
                <w:gridSpan w:val="4"/>
              </w:tcPr>
            </w:tcPrChange>
          </w:tcPr>
          <w:p w14:paraId="4C3BDEB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55" w:author="ZAIDOU Mouhammad" w:date="2024-10-19T19:42:00Z">
              <w:tcPr>
                <w:tcW w:w="1684" w:type="dxa"/>
                <w:gridSpan w:val="3"/>
              </w:tcPr>
            </w:tcPrChange>
          </w:tcPr>
          <w:p w14:paraId="2FDB2B15"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56" w:author="ZAIDOU Mouhammad" w:date="2024-10-19T19:42:00Z">
              <w:tcPr>
                <w:tcW w:w="736" w:type="dxa"/>
                <w:gridSpan w:val="3"/>
              </w:tcPr>
            </w:tcPrChange>
          </w:tcPr>
          <w:p w14:paraId="061084FF"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3D628B65" w14:textId="77777777" w:rsidTr="00211201">
        <w:tblPrEx>
          <w:jc w:val="left"/>
          <w:tblPrExChange w:id="1757" w:author="ZAIDOU Mouhammad" w:date="2024-10-19T19:42:00Z">
            <w:tblPrEx>
              <w:jc w:val="left"/>
            </w:tblPrEx>
          </w:tblPrExChange>
        </w:tblPrEx>
        <w:trPr>
          <w:gridAfter w:val="2"/>
          <w:wAfter w:w="24" w:type="dxa"/>
          <w:trHeight w:val="20"/>
          <w:trPrChange w:id="1758" w:author="ZAIDOU Mouhammad" w:date="2024-10-19T19:42:00Z">
            <w:trPr>
              <w:gridAfter w:val="2"/>
              <w:wAfter w:w="7" w:type="dxa"/>
              <w:trHeight w:val="20"/>
            </w:trPr>
          </w:trPrChange>
        </w:trPr>
        <w:tc>
          <w:tcPr>
            <w:tcW w:w="560" w:type="dxa"/>
            <w:gridSpan w:val="2"/>
            <w:tcPrChange w:id="1759" w:author="ZAIDOU Mouhammad" w:date="2024-10-19T19:42:00Z">
              <w:tcPr>
                <w:tcW w:w="562" w:type="dxa"/>
                <w:gridSpan w:val="4"/>
              </w:tcPr>
            </w:tcPrChange>
          </w:tcPr>
          <w:p w14:paraId="7BE2EE44" w14:textId="77777777" w:rsidR="004462D5" w:rsidRPr="005C2A79" w:rsidRDefault="004462D5" w:rsidP="004462D5">
            <w:pPr>
              <w:pStyle w:val="Paragraphedeliste"/>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60" w:author="ZAIDOU Mouhammad" w:date="2024-10-19T19:42:00Z">
              <w:tcPr>
                <w:tcW w:w="5812" w:type="dxa"/>
                <w:gridSpan w:val="9"/>
                <w:vAlign w:val="center"/>
              </w:tcPr>
            </w:tcPrChange>
          </w:tcPr>
          <w:p w14:paraId="4BDB8F01" w14:textId="0C5F0A45" w:rsidR="004462D5" w:rsidRPr="00EC5256" w:rsidRDefault="004462D5" w:rsidP="004462D5">
            <w:pPr>
              <w:rPr>
                <w:bCs/>
                <w:lang w:val="fr-FR"/>
              </w:rPr>
            </w:pPr>
            <w:r w:rsidRPr="00D37CDB">
              <w:rPr>
                <w:bCs/>
                <w:lang w:val="fr-FR"/>
              </w:rPr>
              <w:t>Contraception d’urgence</w:t>
            </w:r>
          </w:p>
        </w:tc>
        <w:tc>
          <w:tcPr>
            <w:tcW w:w="1683" w:type="dxa"/>
            <w:gridSpan w:val="2"/>
            <w:tcPrChange w:id="1761" w:author="ZAIDOU Mouhammad" w:date="2024-10-19T19:42:00Z">
              <w:tcPr>
                <w:tcW w:w="1684" w:type="dxa"/>
                <w:gridSpan w:val="4"/>
              </w:tcPr>
            </w:tcPrChange>
          </w:tcPr>
          <w:p w14:paraId="4109ED35"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62" w:author="ZAIDOU Mouhammad" w:date="2024-10-19T19:42:00Z">
              <w:tcPr>
                <w:tcW w:w="1684" w:type="dxa"/>
                <w:gridSpan w:val="3"/>
              </w:tcPr>
            </w:tcPrChange>
          </w:tcPr>
          <w:p w14:paraId="34DDEDE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63" w:author="ZAIDOU Mouhammad" w:date="2024-10-19T19:42:00Z">
              <w:tcPr>
                <w:tcW w:w="736" w:type="dxa"/>
                <w:gridSpan w:val="3"/>
              </w:tcPr>
            </w:tcPrChange>
          </w:tcPr>
          <w:p w14:paraId="40FCCD73"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11ED0F09" w14:textId="77777777" w:rsidTr="00211201">
        <w:tblPrEx>
          <w:jc w:val="left"/>
          <w:tblPrExChange w:id="1764" w:author="ZAIDOU Mouhammad" w:date="2024-10-19T19:42:00Z">
            <w:tblPrEx>
              <w:jc w:val="left"/>
            </w:tblPrEx>
          </w:tblPrExChange>
        </w:tblPrEx>
        <w:trPr>
          <w:gridAfter w:val="2"/>
          <w:wAfter w:w="24" w:type="dxa"/>
          <w:trHeight w:val="20"/>
          <w:trPrChange w:id="1765" w:author="ZAIDOU Mouhammad" w:date="2024-10-19T19:42:00Z">
            <w:trPr>
              <w:gridAfter w:val="2"/>
              <w:wAfter w:w="7" w:type="dxa"/>
              <w:trHeight w:val="20"/>
            </w:trPr>
          </w:trPrChange>
        </w:trPr>
        <w:tc>
          <w:tcPr>
            <w:tcW w:w="560" w:type="dxa"/>
            <w:gridSpan w:val="2"/>
            <w:tcPrChange w:id="1766" w:author="ZAIDOU Mouhammad" w:date="2024-10-19T19:42:00Z">
              <w:tcPr>
                <w:tcW w:w="562" w:type="dxa"/>
                <w:gridSpan w:val="4"/>
              </w:tcPr>
            </w:tcPrChange>
          </w:tcPr>
          <w:p w14:paraId="088A7AA3" w14:textId="77777777" w:rsidR="004462D5" w:rsidRPr="005C2A79" w:rsidRDefault="004462D5" w:rsidP="004462D5">
            <w:pPr>
              <w:pStyle w:val="Paragraphedeliste"/>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67" w:author="ZAIDOU Mouhammad" w:date="2024-10-19T19:42:00Z">
              <w:tcPr>
                <w:tcW w:w="5812" w:type="dxa"/>
                <w:gridSpan w:val="9"/>
                <w:vAlign w:val="center"/>
              </w:tcPr>
            </w:tcPrChange>
          </w:tcPr>
          <w:p w14:paraId="438F63A1" w14:textId="29B9B6F4" w:rsidR="004462D5" w:rsidRPr="00EC5256" w:rsidRDefault="004462D5" w:rsidP="004462D5">
            <w:pPr>
              <w:rPr>
                <w:bCs/>
                <w:lang w:val="fr-FR"/>
              </w:rPr>
            </w:pPr>
            <w:r w:rsidRPr="00D37CDB">
              <w:rPr>
                <w:bCs/>
                <w:lang w:val="fr-FR"/>
              </w:rPr>
              <w:t>DIU</w:t>
            </w:r>
          </w:p>
        </w:tc>
        <w:tc>
          <w:tcPr>
            <w:tcW w:w="1683" w:type="dxa"/>
            <w:gridSpan w:val="2"/>
            <w:tcPrChange w:id="1768" w:author="ZAIDOU Mouhammad" w:date="2024-10-19T19:42:00Z">
              <w:tcPr>
                <w:tcW w:w="1684" w:type="dxa"/>
                <w:gridSpan w:val="4"/>
              </w:tcPr>
            </w:tcPrChange>
          </w:tcPr>
          <w:p w14:paraId="6EEDFBF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69" w:author="ZAIDOU Mouhammad" w:date="2024-10-19T19:42:00Z">
              <w:tcPr>
                <w:tcW w:w="1684" w:type="dxa"/>
                <w:gridSpan w:val="3"/>
              </w:tcPr>
            </w:tcPrChange>
          </w:tcPr>
          <w:p w14:paraId="3AE822D3"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70" w:author="ZAIDOU Mouhammad" w:date="2024-10-19T19:42:00Z">
              <w:tcPr>
                <w:tcW w:w="736" w:type="dxa"/>
                <w:gridSpan w:val="3"/>
              </w:tcPr>
            </w:tcPrChange>
          </w:tcPr>
          <w:p w14:paraId="768CC84C"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25EAFC04" w14:textId="77777777" w:rsidTr="00211201">
        <w:tblPrEx>
          <w:jc w:val="left"/>
          <w:tblPrExChange w:id="1771" w:author="ZAIDOU Mouhammad" w:date="2024-10-19T19:42:00Z">
            <w:tblPrEx>
              <w:jc w:val="left"/>
            </w:tblPrEx>
          </w:tblPrExChange>
        </w:tblPrEx>
        <w:trPr>
          <w:gridAfter w:val="2"/>
          <w:wAfter w:w="24" w:type="dxa"/>
          <w:trHeight w:val="20"/>
          <w:trPrChange w:id="1772" w:author="ZAIDOU Mouhammad" w:date="2024-10-19T19:42:00Z">
            <w:trPr>
              <w:gridAfter w:val="2"/>
              <w:wAfter w:w="7" w:type="dxa"/>
              <w:trHeight w:val="20"/>
            </w:trPr>
          </w:trPrChange>
        </w:trPr>
        <w:tc>
          <w:tcPr>
            <w:tcW w:w="560" w:type="dxa"/>
            <w:gridSpan w:val="2"/>
            <w:tcPrChange w:id="1773" w:author="ZAIDOU Mouhammad" w:date="2024-10-19T19:42:00Z">
              <w:tcPr>
                <w:tcW w:w="562" w:type="dxa"/>
                <w:gridSpan w:val="4"/>
              </w:tcPr>
            </w:tcPrChange>
          </w:tcPr>
          <w:p w14:paraId="4E6696D3" w14:textId="77777777" w:rsidR="004462D5" w:rsidRPr="005C2A79" w:rsidRDefault="004462D5" w:rsidP="004462D5">
            <w:pPr>
              <w:pStyle w:val="Paragraphedeliste"/>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74" w:author="ZAIDOU Mouhammad" w:date="2024-10-19T19:42:00Z">
              <w:tcPr>
                <w:tcW w:w="5812" w:type="dxa"/>
                <w:gridSpan w:val="9"/>
                <w:vAlign w:val="center"/>
              </w:tcPr>
            </w:tcPrChange>
          </w:tcPr>
          <w:p w14:paraId="50B4EC3A" w14:textId="4F778A57" w:rsidR="004462D5" w:rsidRPr="00EC5256" w:rsidRDefault="004462D5" w:rsidP="004462D5">
            <w:pPr>
              <w:rPr>
                <w:bCs/>
                <w:lang w:val="fr-FR"/>
              </w:rPr>
            </w:pPr>
            <w:r w:rsidRPr="00D37CDB">
              <w:rPr>
                <w:bCs/>
                <w:lang w:val="fr-FR"/>
              </w:rPr>
              <w:t>Implant</w:t>
            </w:r>
          </w:p>
        </w:tc>
        <w:tc>
          <w:tcPr>
            <w:tcW w:w="1683" w:type="dxa"/>
            <w:gridSpan w:val="2"/>
            <w:tcPrChange w:id="1775" w:author="ZAIDOU Mouhammad" w:date="2024-10-19T19:42:00Z">
              <w:tcPr>
                <w:tcW w:w="1684" w:type="dxa"/>
                <w:gridSpan w:val="4"/>
              </w:tcPr>
            </w:tcPrChange>
          </w:tcPr>
          <w:p w14:paraId="47D7432A"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76" w:author="ZAIDOU Mouhammad" w:date="2024-10-19T19:42:00Z">
              <w:tcPr>
                <w:tcW w:w="1684" w:type="dxa"/>
                <w:gridSpan w:val="3"/>
              </w:tcPr>
            </w:tcPrChange>
          </w:tcPr>
          <w:p w14:paraId="283870C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77" w:author="ZAIDOU Mouhammad" w:date="2024-10-19T19:42:00Z">
              <w:tcPr>
                <w:tcW w:w="736" w:type="dxa"/>
                <w:gridSpan w:val="3"/>
              </w:tcPr>
            </w:tcPrChange>
          </w:tcPr>
          <w:p w14:paraId="184B9049"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2F2B5CAD" w14:textId="77777777" w:rsidTr="00211201">
        <w:tblPrEx>
          <w:jc w:val="left"/>
          <w:tblPrExChange w:id="1778" w:author="ZAIDOU Mouhammad" w:date="2024-10-19T19:42:00Z">
            <w:tblPrEx>
              <w:jc w:val="left"/>
            </w:tblPrEx>
          </w:tblPrExChange>
        </w:tblPrEx>
        <w:trPr>
          <w:gridAfter w:val="2"/>
          <w:wAfter w:w="24" w:type="dxa"/>
          <w:trHeight w:val="20"/>
          <w:trPrChange w:id="1779" w:author="ZAIDOU Mouhammad" w:date="2024-10-19T19:42:00Z">
            <w:trPr>
              <w:gridAfter w:val="2"/>
              <w:wAfter w:w="7" w:type="dxa"/>
              <w:trHeight w:val="20"/>
            </w:trPr>
          </w:trPrChange>
        </w:trPr>
        <w:tc>
          <w:tcPr>
            <w:tcW w:w="560" w:type="dxa"/>
            <w:gridSpan w:val="2"/>
            <w:tcPrChange w:id="1780" w:author="ZAIDOU Mouhammad" w:date="2024-10-19T19:42:00Z">
              <w:tcPr>
                <w:tcW w:w="562" w:type="dxa"/>
                <w:gridSpan w:val="4"/>
              </w:tcPr>
            </w:tcPrChange>
          </w:tcPr>
          <w:p w14:paraId="42D2E179" w14:textId="77777777" w:rsidR="004462D5" w:rsidRPr="005C2A79" w:rsidRDefault="004462D5" w:rsidP="004462D5">
            <w:pPr>
              <w:pStyle w:val="Paragraphedeliste"/>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81" w:author="ZAIDOU Mouhammad" w:date="2024-10-19T19:42:00Z">
              <w:tcPr>
                <w:tcW w:w="5812" w:type="dxa"/>
                <w:gridSpan w:val="9"/>
                <w:vAlign w:val="center"/>
              </w:tcPr>
            </w:tcPrChange>
          </w:tcPr>
          <w:p w14:paraId="2F20A564" w14:textId="77D4B8FD"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 xml:space="preserve">Stérilisation féminine (Ligature des trompes) </w:t>
            </w:r>
          </w:p>
        </w:tc>
        <w:tc>
          <w:tcPr>
            <w:tcW w:w="1683" w:type="dxa"/>
            <w:gridSpan w:val="2"/>
            <w:tcPrChange w:id="1782" w:author="ZAIDOU Mouhammad" w:date="2024-10-19T19:42:00Z">
              <w:tcPr>
                <w:tcW w:w="1684" w:type="dxa"/>
                <w:gridSpan w:val="4"/>
              </w:tcPr>
            </w:tcPrChange>
          </w:tcPr>
          <w:p w14:paraId="1275BD48"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83" w:author="ZAIDOU Mouhammad" w:date="2024-10-19T19:42:00Z">
              <w:tcPr>
                <w:tcW w:w="1684" w:type="dxa"/>
                <w:gridSpan w:val="3"/>
              </w:tcPr>
            </w:tcPrChange>
          </w:tcPr>
          <w:p w14:paraId="49EB1F5D"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84" w:author="ZAIDOU Mouhammad" w:date="2024-10-19T19:42:00Z">
              <w:tcPr>
                <w:tcW w:w="736" w:type="dxa"/>
                <w:gridSpan w:val="3"/>
              </w:tcPr>
            </w:tcPrChange>
          </w:tcPr>
          <w:p w14:paraId="5C1F1311"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24A5ADFF" w14:textId="77777777" w:rsidTr="00211201">
        <w:tblPrEx>
          <w:jc w:val="left"/>
          <w:tblPrExChange w:id="1785" w:author="ZAIDOU Mouhammad" w:date="2024-10-19T19:42:00Z">
            <w:tblPrEx>
              <w:jc w:val="left"/>
            </w:tblPrEx>
          </w:tblPrExChange>
        </w:tblPrEx>
        <w:trPr>
          <w:gridAfter w:val="2"/>
          <w:wAfter w:w="24" w:type="dxa"/>
          <w:trHeight w:val="20"/>
          <w:trPrChange w:id="1786" w:author="ZAIDOU Mouhammad" w:date="2024-10-19T19:42:00Z">
            <w:trPr>
              <w:gridAfter w:val="2"/>
              <w:wAfter w:w="7" w:type="dxa"/>
              <w:trHeight w:val="20"/>
            </w:trPr>
          </w:trPrChange>
        </w:trPr>
        <w:tc>
          <w:tcPr>
            <w:tcW w:w="560" w:type="dxa"/>
            <w:gridSpan w:val="2"/>
            <w:tcPrChange w:id="1787" w:author="ZAIDOU Mouhammad" w:date="2024-10-19T19:42:00Z">
              <w:tcPr>
                <w:tcW w:w="562" w:type="dxa"/>
                <w:gridSpan w:val="4"/>
              </w:tcPr>
            </w:tcPrChange>
          </w:tcPr>
          <w:p w14:paraId="2D8F2919" w14:textId="77777777" w:rsidR="004462D5" w:rsidRPr="005C2A79" w:rsidRDefault="004462D5" w:rsidP="004462D5">
            <w:pPr>
              <w:pStyle w:val="Paragraphedeliste"/>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88" w:author="ZAIDOU Mouhammad" w:date="2024-10-19T19:42:00Z">
              <w:tcPr>
                <w:tcW w:w="5812" w:type="dxa"/>
                <w:gridSpan w:val="9"/>
                <w:vAlign w:val="center"/>
              </w:tcPr>
            </w:tcPrChange>
          </w:tcPr>
          <w:p w14:paraId="68286C29" w14:textId="36C9B620"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Stérilisation masculine/ Vasectomie</w:t>
            </w:r>
          </w:p>
        </w:tc>
        <w:tc>
          <w:tcPr>
            <w:tcW w:w="1683" w:type="dxa"/>
            <w:gridSpan w:val="2"/>
            <w:tcPrChange w:id="1789" w:author="ZAIDOU Mouhammad" w:date="2024-10-19T19:42:00Z">
              <w:tcPr>
                <w:tcW w:w="1684" w:type="dxa"/>
                <w:gridSpan w:val="4"/>
              </w:tcPr>
            </w:tcPrChange>
          </w:tcPr>
          <w:p w14:paraId="71CA570E"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90" w:author="ZAIDOU Mouhammad" w:date="2024-10-19T19:42:00Z">
              <w:tcPr>
                <w:tcW w:w="1684" w:type="dxa"/>
                <w:gridSpan w:val="3"/>
              </w:tcPr>
            </w:tcPrChange>
          </w:tcPr>
          <w:p w14:paraId="7A7A9F15"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91" w:author="ZAIDOU Mouhammad" w:date="2024-10-19T19:42:00Z">
              <w:tcPr>
                <w:tcW w:w="736" w:type="dxa"/>
                <w:gridSpan w:val="3"/>
              </w:tcPr>
            </w:tcPrChange>
          </w:tcPr>
          <w:p w14:paraId="4D35D127"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6BE24AD7" w14:textId="77777777" w:rsidTr="00211201">
        <w:tblPrEx>
          <w:jc w:val="left"/>
          <w:tblPrExChange w:id="1792" w:author="ZAIDOU Mouhammad" w:date="2024-10-19T19:42:00Z">
            <w:tblPrEx>
              <w:jc w:val="left"/>
            </w:tblPrEx>
          </w:tblPrExChange>
        </w:tblPrEx>
        <w:trPr>
          <w:gridAfter w:val="2"/>
          <w:wAfter w:w="24" w:type="dxa"/>
          <w:trHeight w:val="20"/>
          <w:trPrChange w:id="1793" w:author="ZAIDOU Mouhammad" w:date="2024-10-19T19:42:00Z">
            <w:trPr>
              <w:gridAfter w:val="2"/>
              <w:wAfter w:w="7" w:type="dxa"/>
              <w:trHeight w:val="20"/>
            </w:trPr>
          </w:trPrChange>
        </w:trPr>
        <w:tc>
          <w:tcPr>
            <w:tcW w:w="560" w:type="dxa"/>
            <w:gridSpan w:val="2"/>
            <w:tcPrChange w:id="1794" w:author="ZAIDOU Mouhammad" w:date="2024-10-19T19:42:00Z">
              <w:tcPr>
                <w:tcW w:w="562" w:type="dxa"/>
                <w:gridSpan w:val="4"/>
              </w:tcPr>
            </w:tcPrChange>
          </w:tcPr>
          <w:p w14:paraId="0310C78A" w14:textId="77777777" w:rsidR="004462D5" w:rsidRPr="005C2A79" w:rsidRDefault="004462D5" w:rsidP="004462D5">
            <w:pPr>
              <w:pStyle w:val="Paragraphedeliste"/>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95" w:author="ZAIDOU Mouhammad" w:date="2024-10-19T19:42:00Z">
              <w:tcPr>
                <w:tcW w:w="5812" w:type="dxa"/>
                <w:gridSpan w:val="9"/>
                <w:vAlign w:val="center"/>
              </w:tcPr>
            </w:tcPrChange>
          </w:tcPr>
          <w:p w14:paraId="35C39994" w14:textId="735CB8F9"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 xml:space="preserve">Allaitement maternel exclusif (MAMA)  </w:t>
            </w:r>
          </w:p>
        </w:tc>
        <w:tc>
          <w:tcPr>
            <w:tcW w:w="1683" w:type="dxa"/>
            <w:gridSpan w:val="2"/>
            <w:tcPrChange w:id="1796" w:author="ZAIDOU Mouhammad" w:date="2024-10-19T19:42:00Z">
              <w:tcPr>
                <w:tcW w:w="1684" w:type="dxa"/>
                <w:gridSpan w:val="4"/>
              </w:tcPr>
            </w:tcPrChange>
          </w:tcPr>
          <w:p w14:paraId="2BE78F3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97" w:author="ZAIDOU Mouhammad" w:date="2024-10-19T19:42:00Z">
              <w:tcPr>
                <w:tcW w:w="1684" w:type="dxa"/>
                <w:gridSpan w:val="3"/>
              </w:tcPr>
            </w:tcPrChange>
          </w:tcPr>
          <w:p w14:paraId="6D6D4621"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98" w:author="ZAIDOU Mouhammad" w:date="2024-10-19T19:42:00Z">
              <w:tcPr>
                <w:tcW w:w="736" w:type="dxa"/>
                <w:gridSpan w:val="3"/>
              </w:tcPr>
            </w:tcPrChange>
          </w:tcPr>
          <w:p w14:paraId="14285F72"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4E29DF75" w14:textId="77777777" w:rsidTr="00211201">
        <w:tblPrEx>
          <w:jc w:val="left"/>
          <w:tblPrExChange w:id="1799" w:author="ZAIDOU Mouhammad" w:date="2024-10-19T19:42:00Z">
            <w:tblPrEx>
              <w:jc w:val="left"/>
            </w:tblPrEx>
          </w:tblPrExChange>
        </w:tblPrEx>
        <w:trPr>
          <w:gridAfter w:val="2"/>
          <w:wAfter w:w="24" w:type="dxa"/>
          <w:trHeight w:val="20"/>
          <w:trPrChange w:id="1800" w:author="ZAIDOU Mouhammad" w:date="2024-10-19T19:42:00Z">
            <w:trPr>
              <w:gridAfter w:val="2"/>
              <w:wAfter w:w="7" w:type="dxa"/>
              <w:trHeight w:val="20"/>
            </w:trPr>
          </w:trPrChange>
        </w:trPr>
        <w:tc>
          <w:tcPr>
            <w:tcW w:w="560" w:type="dxa"/>
            <w:gridSpan w:val="2"/>
            <w:tcPrChange w:id="1801" w:author="ZAIDOU Mouhammad" w:date="2024-10-19T19:42:00Z">
              <w:tcPr>
                <w:tcW w:w="562" w:type="dxa"/>
                <w:gridSpan w:val="4"/>
              </w:tcPr>
            </w:tcPrChange>
          </w:tcPr>
          <w:p w14:paraId="711A30A2" w14:textId="77777777" w:rsidR="004462D5" w:rsidRPr="005C2A79" w:rsidRDefault="004462D5" w:rsidP="004462D5">
            <w:pPr>
              <w:pStyle w:val="Paragraphedeliste"/>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802" w:author="ZAIDOU Mouhammad" w:date="2024-10-19T19:42:00Z">
              <w:tcPr>
                <w:tcW w:w="5812" w:type="dxa"/>
                <w:gridSpan w:val="9"/>
                <w:vAlign w:val="center"/>
              </w:tcPr>
            </w:tcPrChange>
          </w:tcPr>
          <w:p w14:paraId="14C8AC1E" w14:textId="47311002"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Méthode des Jours Fixes (MJF)</w:t>
            </w:r>
          </w:p>
        </w:tc>
        <w:tc>
          <w:tcPr>
            <w:tcW w:w="1683" w:type="dxa"/>
            <w:gridSpan w:val="2"/>
            <w:tcPrChange w:id="1803" w:author="ZAIDOU Mouhammad" w:date="2024-10-19T19:42:00Z">
              <w:tcPr>
                <w:tcW w:w="1684" w:type="dxa"/>
                <w:gridSpan w:val="4"/>
              </w:tcPr>
            </w:tcPrChange>
          </w:tcPr>
          <w:p w14:paraId="717FB8B6"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804" w:author="ZAIDOU Mouhammad" w:date="2024-10-19T19:42:00Z">
              <w:tcPr>
                <w:tcW w:w="1684" w:type="dxa"/>
                <w:gridSpan w:val="3"/>
              </w:tcPr>
            </w:tcPrChange>
          </w:tcPr>
          <w:p w14:paraId="4BDE18B3"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805" w:author="ZAIDOU Mouhammad" w:date="2024-10-19T19:42:00Z">
              <w:tcPr>
                <w:tcW w:w="736" w:type="dxa"/>
                <w:gridSpan w:val="3"/>
              </w:tcPr>
            </w:tcPrChange>
          </w:tcPr>
          <w:p w14:paraId="22666B2A" w14:textId="77777777" w:rsidR="004462D5" w:rsidRPr="000357DC" w:rsidRDefault="004462D5" w:rsidP="004462D5">
            <w:pPr>
              <w:jc w:val="center"/>
              <w:rPr>
                <w:rFonts w:ascii="Arial" w:eastAsia="Arial Narrow" w:hAnsi="Arial" w:cs="Arial"/>
                <w:szCs w:val="20"/>
                <w:lang w:val="fr-FR" w:bidi="hi-IN"/>
              </w:rPr>
            </w:pPr>
          </w:p>
        </w:tc>
      </w:tr>
    </w:tbl>
    <w:p w14:paraId="37EEE552" w14:textId="77777777" w:rsidR="00117F6A" w:rsidRPr="00EC5256" w:rsidRDefault="00117F6A">
      <w:pPr>
        <w:rPr>
          <w:lang w:val="fr-SN"/>
        </w:rPr>
      </w:pPr>
    </w:p>
    <w:p w14:paraId="52512219" w14:textId="70174F39" w:rsidR="000357DC" w:rsidRPr="00EC5256" w:rsidRDefault="000357DC">
      <w:pPr>
        <w:rPr>
          <w:lang w:val="fr-SN"/>
        </w:rPr>
      </w:pPr>
    </w:p>
    <w:p w14:paraId="4700F3B6" w14:textId="77777777" w:rsidR="00AF652C" w:rsidRPr="00EC5256" w:rsidRDefault="00AF652C">
      <w:pPr>
        <w:rPr>
          <w:rFonts w:ascii="Arial" w:hAnsi="Arial" w:cs="Arial"/>
          <w:lang w:val="fr-FR"/>
        </w:rPr>
      </w:pPr>
    </w:p>
    <w:p w14:paraId="0A9259C6" w14:textId="238023C9" w:rsidR="00AF652C" w:rsidRPr="00EC5256" w:rsidRDefault="00AF652C">
      <w:pPr>
        <w:rPr>
          <w:rFonts w:ascii="Arial" w:hAnsi="Arial" w:cs="Arial"/>
          <w:lang w:val="fr-FR"/>
        </w:rPr>
      </w:pPr>
    </w:p>
    <w:p w14:paraId="28EAEB89" w14:textId="77777777" w:rsidR="0076087E" w:rsidRPr="00EC5256" w:rsidRDefault="0076087E">
      <w:pPr>
        <w:rPr>
          <w:rFonts w:ascii="Arial" w:hAnsi="Arial" w:cs="Arial"/>
          <w:lang w:val="fr-FR"/>
        </w:rPr>
      </w:pPr>
    </w:p>
    <w:p w14:paraId="42E74125" w14:textId="77777777" w:rsidR="00544776" w:rsidRPr="00EC5256" w:rsidRDefault="00544776">
      <w:pPr>
        <w:spacing w:after="160" w:line="259" w:lineRule="auto"/>
        <w:rPr>
          <w:rFonts w:ascii="Arial" w:eastAsia="Arial Narrow" w:hAnsi="Arial" w:cs="Arial"/>
          <w:b/>
          <w:bCs/>
          <w:sz w:val="20"/>
          <w:szCs w:val="20"/>
          <w:cs/>
          <w:lang w:val="fr-FR" w:bidi="hi-IN"/>
        </w:rPr>
      </w:pPr>
      <w:r w:rsidRPr="00EC5256">
        <w:rPr>
          <w:rFonts w:ascii="Arial" w:eastAsia="Arial Narrow" w:hAnsi="Arial" w:cs="Mangal"/>
          <w:b/>
          <w:bCs/>
          <w:sz w:val="20"/>
          <w:szCs w:val="20"/>
          <w:cs/>
          <w:lang w:val="fr-FR" w:bidi="hi-IN"/>
        </w:rPr>
        <w:br w:type="page"/>
      </w:r>
    </w:p>
    <w:p w14:paraId="575AAC87" w14:textId="7BD57D5E" w:rsidR="0076087E" w:rsidRPr="00EC5256" w:rsidRDefault="00FA2C49" w:rsidP="0076087E">
      <w:pPr>
        <w:spacing w:line="276" w:lineRule="auto"/>
        <w:jc w:val="center"/>
        <w:rPr>
          <w:rFonts w:ascii="Arial" w:hAnsi="Arial" w:cs="Arial"/>
          <w:b/>
          <w:bCs/>
          <w:sz w:val="24"/>
          <w:szCs w:val="24"/>
          <w:rtl/>
          <w:cs/>
          <w:lang w:val="fr-FR"/>
        </w:rPr>
      </w:pPr>
      <w:bookmarkStart w:id="1806" w:name="_Hlk167445858"/>
      <w:r w:rsidRPr="00EC5256">
        <w:rPr>
          <w:rFonts w:ascii="Arial" w:eastAsia="Arial Narrow" w:hAnsi="Arial" w:cs="Arial"/>
          <w:b/>
          <w:bCs/>
          <w:sz w:val="24"/>
          <w:szCs w:val="24"/>
          <w:lang w:val="fr-FR" w:bidi="hi-IN"/>
        </w:rPr>
        <w:lastRenderedPageBreak/>
        <w:t>SECTION 6 : ÉQUIPEMENT, MÉDICAMENTS ET FOURNITURES</w:t>
      </w:r>
    </w:p>
    <w:p w14:paraId="4C999501" w14:textId="77777777" w:rsidR="0076087E" w:rsidRPr="00EC5256" w:rsidRDefault="0076087E" w:rsidP="0076087E">
      <w:pPr>
        <w:jc w:val="both"/>
        <w:rPr>
          <w:rFonts w:ascii="Arial" w:hAnsi="Arial" w:cs="Arial"/>
          <w:sz w:val="20"/>
          <w:lang w:val="fr-FR"/>
        </w:rPr>
      </w:pPr>
    </w:p>
    <w:tbl>
      <w:tblPr>
        <w:tblStyle w:val="Grilledutableau"/>
        <w:tblW w:w="4748" w:type="pct"/>
        <w:tblInd w:w="279" w:type="dxa"/>
        <w:tblLayout w:type="fixed"/>
        <w:tblLook w:val="04A0" w:firstRow="1" w:lastRow="0" w:firstColumn="1" w:lastColumn="0" w:noHBand="0" w:noVBand="1"/>
      </w:tblPr>
      <w:tblGrid>
        <w:gridCol w:w="566"/>
        <w:gridCol w:w="4221"/>
        <w:gridCol w:w="46"/>
        <w:gridCol w:w="2074"/>
        <w:gridCol w:w="8"/>
        <w:gridCol w:w="2046"/>
        <w:gridCol w:w="22"/>
        <w:gridCol w:w="967"/>
      </w:tblGrid>
      <w:tr w:rsidR="00CD0CA5" w:rsidRPr="002D084C" w14:paraId="77816E15" w14:textId="77777777" w:rsidTr="002C01C1">
        <w:trPr>
          <w:trHeight w:val="233"/>
          <w:tblHeader/>
        </w:trPr>
        <w:tc>
          <w:tcPr>
            <w:tcW w:w="285" w:type="pct"/>
            <w:shd w:val="clear" w:color="auto" w:fill="BFBFBF" w:themeFill="background1" w:themeFillShade="BF"/>
            <w:vAlign w:val="center"/>
          </w:tcPr>
          <w:bookmarkEnd w:id="1806"/>
          <w:p w14:paraId="3AF618A9" w14:textId="50ACF371" w:rsidR="00CD0CA5" w:rsidRPr="00EC5256" w:rsidRDefault="0093427A" w:rsidP="00CD0CA5">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121" w:type="pct"/>
            <w:shd w:val="clear" w:color="auto" w:fill="BFBFBF" w:themeFill="background1" w:themeFillShade="BF"/>
            <w:vAlign w:val="center"/>
          </w:tcPr>
          <w:p w14:paraId="0E1CE84F" w14:textId="5AAFE448" w:rsidR="00CD0CA5" w:rsidRPr="00EC5256" w:rsidRDefault="00CD0CA5" w:rsidP="00CD0CA5">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97" w:type="pct"/>
            <w:gridSpan w:val="4"/>
            <w:shd w:val="clear" w:color="auto" w:fill="BFBFBF" w:themeFill="background1" w:themeFillShade="BF"/>
            <w:vAlign w:val="center"/>
          </w:tcPr>
          <w:p w14:paraId="0608DB2C" w14:textId="2431F7BA" w:rsidR="00CD0CA5" w:rsidRPr="00EC5256" w:rsidRDefault="00CD0CA5" w:rsidP="00CD0CA5">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497" w:type="pct"/>
            <w:gridSpan w:val="2"/>
            <w:shd w:val="clear" w:color="auto" w:fill="BFBFBF" w:themeFill="background1" w:themeFillShade="BF"/>
            <w:vAlign w:val="center"/>
          </w:tcPr>
          <w:p w14:paraId="1CCCCA81" w14:textId="1ABA5FEA" w:rsidR="00CD0CA5" w:rsidRPr="00EC5256" w:rsidRDefault="00CD0CA5" w:rsidP="00CD0CA5">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607C9E" w:rsidRPr="002D084C" w14:paraId="1B1DA278" w14:textId="77777777" w:rsidTr="002C01C1">
        <w:trPr>
          <w:trHeight w:val="539"/>
          <w:tblHeader/>
        </w:trPr>
        <w:tc>
          <w:tcPr>
            <w:tcW w:w="285" w:type="pct"/>
            <w:shd w:val="clear" w:color="auto" w:fill="DEEAF6" w:themeFill="accent1" w:themeFillTint="33"/>
            <w:vAlign w:val="center"/>
          </w:tcPr>
          <w:p w14:paraId="3B6916D0" w14:textId="77777777" w:rsidR="00607C9E" w:rsidRPr="00EC5256" w:rsidRDefault="00607C9E" w:rsidP="00607C9E">
            <w:pPr>
              <w:tabs>
                <w:tab w:val="left" w:pos="-720"/>
              </w:tabs>
              <w:suppressAutoHyphens/>
              <w:jc w:val="center"/>
              <w:rPr>
                <w:rFonts w:ascii="Arial" w:eastAsia="Arial Narrow" w:hAnsi="Arial" w:cs="Arial"/>
                <w:b/>
                <w:bCs/>
                <w:spacing w:val="-2"/>
                <w:szCs w:val="20"/>
                <w:cs/>
                <w:lang w:val="fr-FR" w:bidi="hi-IN"/>
              </w:rPr>
            </w:pPr>
            <w:r w:rsidRPr="00EC5256">
              <w:rPr>
                <w:rFonts w:ascii="Arial" w:eastAsia="Arial Narrow" w:hAnsi="Arial" w:cs="Arial"/>
                <w:b/>
                <w:bCs/>
                <w:spacing w:val="-2"/>
                <w:szCs w:val="20"/>
                <w:lang w:val="fr-FR" w:bidi="hi-IN"/>
              </w:rPr>
              <w:t>601</w:t>
            </w:r>
          </w:p>
        </w:tc>
        <w:tc>
          <w:tcPr>
            <w:tcW w:w="4218" w:type="pct"/>
            <w:gridSpan w:val="5"/>
            <w:shd w:val="clear" w:color="auto" w:fill="DEEAF6" w:themeFill="accent1" w:themeFillTint="33"/>
            <w:vAlign w:val="center"/>
          </w:tcPr>
          <w:p w14:paraId="08320351" w14:textId="4D979B4F" w:rsidR="00607C9E" w:rsidRPr="00EC5256" w:rsidRDefault="00607C9E" w:rsidP="00607C9E">
            <w:pPr>
              <w:tabs>
                <w:tab w:val="left" w:pos="-720"/>
              </w:tabs>
              <w:suppressAutoHyphens/>
              <w:rPr>
                <w:rFonts w:ascii="Calibri" w:eastAsia="Arial Narrow" w:hAnsi="Calibri" w:cs="Calibri"/>
                <w:b/>
                <w:bCs/>
                <w:noProof/>
                <w:spacing w:val="-2"/>
                <w:szCs w:val="20"/>
                <w:lang w:val="fr-FR" w:eastAsia="en-IN" w:bidi="hi-IN"/>
              </w:rPr>
            </w:pPr>
            <w:r w:rsidRPr="00EC5256">
              <w:rPr>
                <w:rFonts w:ascii="Calibri" w:eastAsia="Arial Narrow" w:hAnsi="Calibri" w:cs="Calibri"/>
                <w:b/>
                <w:bCs/>
                <w:noProof/>
                <w:spacing w:val="-2"/>
                <w:szCs w:val="20"/>
                <w:lang w:val="fr-FR" w:eastAsia="en-IN" w:bidi="hi-IN"/>
              </w:rPr>
              <w:t>DIU</w:t>
            </w:r>
            <w:r w:rsidR="00992EE0">
              <w:rPr>
                <w:rFonts w:ascii="Calibri" w:eastAsia="Arial Narrow" w:hAnsi="Calibri" w:cs="Calibri"/>
                <w:b/>
                <w:bCs/>
                <w:noProof/>
                <w:spacing w:val="-2"/>
                <w:szCs w:val="20"/>
                <w:lang w:val="fr-FR" w:eastAsia="en-IN" w:bidi="hi-IN"/>
              </w:rPr>
              <w:t xml:space="preserve"> </w:t>
            </w:r>
          </w:p>
          <w:p w14:paraId="2564F171" w14:textId="35004165" w:rsidR="00607C9E" w:rsidRPr="00EC5256" w:rsidRDefault="00607C9E" w:rsidP="00607C9E">
            <w:pPr>
              <w:keepNext/>
              <w:widowControl w:val="0"/>
              <w:tabs>
                <w:tab w:val="left" w:pos="0"/>
              </w:tabs>
              <w:suppressAutoHyphens/>
              <w:outlineLvl w:val="1"/>
              <w:rPr>
                <w:rFonts w:ascii="Arial" w:eastAsia="Times New Roman" w:hAnsi="Arial" w:cs="Arial"/>
                <w:b/>
                <w:bCs/>
                <w:spacing w:val="-2"/>
                <w:szCs w:val="20"/>
                <w:cs/>
                <w:lang w:val="fr-FR" w:bidi="hi-IN"/>
              </w:rPr>
            </w:pPr>
            <w:r w:rsidRPr="00EC5256">
              <w:rPr>
                <w:rFonts w:ascii="Calibri" w:eastAsia="Arial Narrow" w:hAnsi="Calibri" w:cs="Calibri"/>
                <w:b/>
                <w:bCs/>
                <w:noProof/>
                <w:spacing w:val="-2"/>
                <w:szCs w:val="20"/>
                <w:lang w:val="fr-FR" w:eastAsia="en-IN" w:bidi="hi-IN"/>
              </w:rPr>
              <w:t xml:space="preserve">Vérifier : Si </w:t>
            </w:r>
            <w:r w:rsidR="00D46436" w:rsidRPr="00EC5256">
              <w:rPr>
                <w:rFonts w:ascii="Calibri" w:eastAsia="Arial Narrow" w:hAnsi="Calibri" w:cs="Calibri"/>
                <w:b/>
                <w:bCs/>
                <w:noProof/>
                <w:spacing w:val="-2"/>
                <w:szCs w:val="20"/>
                <w:lang w:val="fr-FR" w:eastAsia="en-IN" w:bidi="hi-IN"/>
              </w:rPr>
              <w:t>507</w:t>
            </w:r>
            <w:r w:rsidR="00D46436">
              <w:rPr>
                <w:rFonts w:ascii="Calibri" w:eastAsia="Arial Narrow" w:hAnsi="Calibri" w:cs="Calibri"/>
                <w:b/>
                <w:bCs/>
                <w:noProof/>
                <w:spacing w:val="-2"/>
                <w:szCs w:val="20"/>
                <w:lang w:val="fr-FR" w:eastAsia="en-IN" w:bidi="hi-IN"/>
              </w:rPr>
              <w:t xml:space="preserve">F </w:t>
            </w:r>
            <w:r w:rsidRPr="00EC5256">
              <w:rPr>
                <w:rFonts w:ascii="Calibri" w:eastAsia="Arial Narrow" w:hAnsi="Calibri" w:cs="Calibri"/>
                <w:b/>
                <w:bCs/>
                <w:noProof/>
                <w:spacing w:val="-2"/>
                <w:szCs w:val="20"/>
                <w:lang w:val="fr-FR" w:eastAsia="en-IN" w:bidi="hi-IN"/>
              </w:rPr>
              <w:t>≠ 5</w:t>
            </w:r>
          </w:p>
        </w:tc>
        <w:tc>
          <w:tcPr>
            <w:tcW w:w="497" w:type="pct"/>
            <w:gridSpan w:val="2"/>
            <w:shd w:val="clear" w:color="auto" w:fill="DEEAF6" w:themeFill="accent1" w:themeFillTint="33"/>
            <w:vAlign w:val="center"/>
          </w:tcPr>
          <w:p w14:paraId="2C8F312D" w14:textId="77777777" w:rsidR="00607C9E" w:rsidRPr="00EC5256" w:rsidRDefault="00607C9E" w:rsidP="00607C9E">
            <w:pPr>
              <w:suppressAutoHyphens/>
              <w:ind w:left="-78" w:right="-102"/>
              <w:jc w:val="center"/>
              <w:rPr>
                <w:rFonts w:ascii="Arial" w:eastAsia="Arial Narrow" w:hAnsi="Arial" w:cs="Arial"/>
                <w:b/>
                <w:bCs/>
                <w:spacing w:val="-2"/>
                <w:szCs w:val="20"/>
                <w:cs/>
                <w:lang w:val="fr-FR" w:bidi="hi-IN"/>
              </w:rPr>
            </w:pPr>
          </w:p>
          <w:p w14:paraId="0C5E5CE0" w14:textId="77777777" w:rsidR="00607C9E" w:rsidRPr="00EC5256" w:rsidRDefault="00607C9E" w:rsidP="00607C9E">
            <w:pPr>
              <w:suppressAutoHyphens/>
              <w:ind w:left="-78" w:right="-102"/>
              <w:jc w:val="center"/>
              <w:rPr>
                <w:rFonts w:ascii="Arial" w:eastAsia="Arial Narrow" w:hAnsi="Arial" w:cs="Arial"/>
                <w:b/>
                <w:bCs/>
                <w:spacing w:val="-2"/>
                <w:szCs w:val="20"/>
                <w:cs/>
                <w:lang w:val="fr-FR" w:bidi="hi-IN"/>
              </w:rPr>
            </w:pPr>
            <w:r w:rsidRPr="00EC5256">
              <w:rPr>
                <w:rFonts w:ascii="Arial" w:eastAsia="Arial Narrow" w:hAnsi="Arial" w:cs="Mangal"/>
                <w:b/>
                <w:bCs/>
                <w:spacing w:val="-2"/>
                <w:szCs w:val="20"/>
                <w:cs/>
                <w:lang w:val="fr-FR" w:bidi="hi-IN"/>
              </w:rPr>
              <w:t>607</w:t>
            </w:r>
          </w:p>
        </w:tc>
      </w:tr>
      <w:tr w:rsidR="00895D8C" w:rsidRPr="002D084C" w14:paraId="250C9458" w14:textId="77777777" w:rsidTr="002C01C1">
        <w:trPr>
          <w:trHeight w:val="986"/>
        </w:trPr>
        <w:tc>
          <w:tcPr>
            <w:tcW w:w="285" w:type="pct"/>
          </w:tcPr>
          <w:p w14:paraId="5AEE85B2" w14:textId="77777777" w:rsidR="00895D8C" w:rsidRPr="00EC5256" w:rsidRDefault="00895D8C" w:rsidP="00895D8C">
            <w:pPr>
              <w:jc w:val="center"/>
              <w:rPr>
                <w:rFonts w:ascii="Arial" w:hAnsi="Arial" w:cs="Arial"/>
                <w:b/>
                <w:bCs/>
                <w:szCs w:val="20"/>
                <w:lang w:val="fr-FR"/>
              </w:rPr>
            </w:pPr>
            <w:r w:rsidRPr="00EC5256">
              <w:rPr>
                <w:rFonts w:ascii="Arial" w:eastAsia="Arial Narrow" w:hAnsi="Arial" w:cs="Mangal"/>
                <w:b/>
                <w:bCs/>
                <w:szCs w:val="20"/>
                <w:cs/>
                <w:lang w:val="fr-FR" w:bidi="hi-IN"/>
              </w:rPr>
              <w:t>602</w:t>
            </w:r>
          </w:p>
        </w:tc>
        <w:tc>
          <w:tcPr>
            <w:tcW w:w="2121" w:type="pct"/>
          </w:tcPr>
          <w:p w14:paraId="0B8BEF09" w14:textId="59358EAE" w:rsidR="00895D8C" w:rsidRPr="00EC5256" w:rsidRDefault="00895D8C" w:rsidP="00607C9E">
            <w:pPr>
              <w:tabs>
                <w:tab w:val="left" w:pos="-720"/>
              </w:tabs>
              <w:suppressAutoHyphens/>
              <w:rPr>
                <w:rFonts w:ascii="Calibri" w:eastAsia="Arial Narrow" w:hAnsi="Calibri" w:cs="Calibri"/>
                <w:b/>
                <w:bCs/>
                <w:noProof/>
                <w:spacing w:val="-2"/>
                <w:szCs w:val="20"/>
                <w:lang w:val="fr-FR" w:eastAsia="en-IN" w:bidi="hi-IN"/>
              </w:rPr>
            </w:pPr>
            <w:r w:rsidRPr="00EC5256">
              <w:rPr>
                <w:b/>
                <w:bCs/>
                <w:lang w:val="fr-FR"/>
              </w:rPr>
              <w:t xml:space="preserve">Lieu d'insertion/de retrait des </w:t>
            </w:r>
            <w:r w:rsidR="00607C9E" w:rsidRPr="00EC5256">
              <w:rPr>
                <w:rFonts w:ascii="Calibri" w:eastAsia="Arial Narrow" w:hAnsi="Calibri" w:cs="Calibri"/>
                <w:b/>
                <w:bCs/>
                <w:noProof/>
                <w:spacing w:val="-2"/>
                <w:szCs w:val="20"/>
                <w:lang w:val="fr-FR" w:eastAsia="en-IN" w:bidi="hi-IN"/>
              </w:rPr>
              <w:t xml:space="preserve">DIU </w:t>
            </w:r>
            <w:r w:rsidRPr="00EC5256">
              <w:rPr>
                <w:b/>
                <w:bCs/>
                <w:lang w:val="fr-FR"/>
              </w:rPr>
              <w:t>dans la structure sanitaire ?</w:t>
            </w:r>
          </w:p>
        </w:tc>
        <w:tc>
          <w:tcPr>
            <w:tcW w:w="2097" w:type="pct"/>
            <w:gridSpan w:val="4"/>
          </w:tcPr>
          <w:p w14:paraId="0A62BD54" w14:textId="77777777" w:rsidR="00895D8C" w:rsidRPr="00EC5256" w:rsidRDefault="00895D8C" w:rsidP="00895D8C">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Salle de travail</w:t>
            </w:r>
            <w:r w:rsidRPr="00EC5256">
              <w:rPr>
                <w:rFonts w:ascii="Calibri" w:eastAsia="Arial Narrow" w:hAnsi="Calibri" w:cs="Mangal"/>
                <w:szCs w:val="20"/>
                <w:cs/>
                <w:lang w:val="fr-FR" w:bidi="hi-IN"/>
              </w:rPr>
              <w:tab/>
              <w:t>1</w:t>
            </w:r>
          </w:p>
          <w:p w14:paraId="0905F757" w14:textId="65D98DD7" w:rsidR="00895D8C" w:rsidRPr="00EC5256" w:rsidRDefault="00895D8C" w:rsidP="00895D8C">
            <w:pPr>
              <w:tabs>
                <w:tab w:val="right" w:leader="dot" w:pos="4092"/>
              </w:tabs>
              <w:rPr>
                <w:rFonts w:ascii="Calibri" w:eastAsia="Arial Narrow" w:hAnsi="Calibri" w:cs="Calibri"/>
                <w:szCs w:val="20"/>
                <w:cs/>
                <w:lang w:val="fr-FR" w:bidi="hi-IN"/>
              </w:rPr>
            </w:pPr>
            <w:r w:rsidRPr="00EC5256">
              <w:rPr>
                <w:rFonts w:ascii="Calibri" w:eastAsia="Arial Narrow" w:hAnsi="Calibri" w:cs="Calibri"/>
                <w:szCs w:val="20"/>
                <w:lang w:val="fr-FR" w:bidi="hi-IN"/>
              </w:rPr>
              <w:t xml:space="preserve">Coin </w:t>
            </w:r>
            <w:r w:rsidR="002A4729">
              <w:rPr>
                <w:rFonts w:ascii="Calibri" w:eastAsia="Arial Narrow" w:hAnsi="Calibri" w:cs="Calibri"/>
                <w:szCs w:val="20"/>
                <w:lang w:val="fr-FR" w:bidi="hi-IN"/>
              </w:rPr>
              <w:t>D</w:t>
            </w:r>
            <w:r w:rsidRPr="00EC5256">
              <w:rPr>
                <w:rFonts w:ascii="Calibri" w:eastAsia="Arial Narrow" w:hAnsi="Calibri" w:cs="Calibri"/>
                <w:szCs w:val="20"/>
                <w:lang w:val="fr-FR" w:bidi="hi-IN"/>
              </w:rPr>
              <w:t>IU</w:t>
            </w:r>
            <w:r w:rsidRPr="00EC5256">
              <w:rPr>
                <w:rFonts w:ascii="Calibri" w:eastAsia="Arial Narrow" w:hAnsi="Calibri" w:cs="Mangal"/>
                <w:szCs w:val="20"/>
                <w:cs/>
                <w:lang w:val="fr-FR" w:bidi="hi-IN"/>
              </w:rPr>
              <w:tab/>
              <w:t>2</w:t>
            </w:r>
          </w:p>
          <w:p w14:paraId="44EE8472" w14:textId="651DCF8B" w:rsidR="00895D8C" w:rsidRPr="00EC5256" w:rsidRDefault="00895D8C" w:rsidP="00895D8C">
            <w:pPr>
              <w:tabs>
                <w:tab w:val="right" w:leader="dot" w:pos="4092"/>
              </w:tabs>
              <w:rPr>
                <w:rFonts w:ascii="Calibri" w:eastAsia="Arial Narrow" w:hAnsi="Calibri" w:cs="Calibri"/>
                <w:szCs w:val="20"/>
                <w:cs/>
                <w:lang w:val="fr-FR" w:bidi="hi-IN"/>
              </w:rPr>
            </w:pPr>
            <w:del w:id="1807" w:author="ZAIDOU Mouhammad" w:date="2024-10-19T19:45:00Z">
              <w:r w:rsidRPr="00EC5256" w:rsidDel="00211201">
                <w:rPr>
                  <w:rFonts w:ascii="Calibri" w:eastAsia="Arial Narrow" w:hAnsi="Calibri" w:cs="Calibri"/>
                  <w:szCs w:val="20"/>
                  <w:lang w:val="fr-FR" w:bidi="hi-IN"/>
                </w:rPr>
                <w:delText>Les deux</w:delText>
              </w:r>
            </w:del>
            <w:ins w:id="1808" w:author="ZAIDOU Mouhammad" w:date="2024-10-19T19:45:00Z">
              <w:r w:rsidR="00211201">
                <w:rPr>
                  <w:rFonts w:ascii="Calibri" w:eastAsia="Arial Narrow" w:hAnsi="Calibri" w:cs="Calibri"/>
                  <w:szCs w:val="20"/>
                  <w:lang w:val="fr-FR" w:bidi="hi-IN"/>
                </w:rPr>
                <w:t>Bloc opératoire</w:t>
              </w:r>
            </w:ins>
            <w:r w:rsidRPr="00EC5256">
              <w:rPr>
                <w:rFonts w:ascii="Calibri" w:eastAsia="Arial Narrow" w:hAnsi="Calibri" w:cs="Mangal"/>
                <w:szCs w:val="20"/>
                <w:cs/>
                <w:lang w:val="fr-FR" w:bidi="hi-IN"/>
              </w:rPr>
              <w:tab/>
              <w:t>3</w:t>
            </w:r>
          </w:p>
          <w:p w14:paraId="3B1C4FE1" w14:textId="0D5BD9F7" w:rsidR="00895D8C" w:rsidRPr="00EC5256" w:rsidRDefault="00895D8C" w:rsidP="00895D8C">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Autre (préciser)</w:t>
            </w:r>
            <w:r w:rsidRPr="00EC5256">
              <w:rPr>
                <w:rFonts w:ascii="Calibri" w:eastAsia="Arial Narrow" w:hAnsi="Calibri" w:cs="Mangal"/>
                <w:szCs w:val="20"/>
                <w:cs/>
                <w:lang w:val="fr-FR" w:bidi="hi-IN"/>
              </w:rPr>
              <w:tab/>
              <w:t>4</w:t>
            </w:r>
          </w:p>
        </w:tc>
        <w:tc>
          <w:tcPr>
            <w:tcW w:w="497" w:type="pct"/>
            <w:gridSpan w:val="2"/>
          </w:tcPr>
          <w:p w14:paraId="4831440D" w14:textId="77777777" w:rsidR="00895D8C" w:rsidRPr="00EC5256" w:rsidRDefault="00895D8C" w:rsidP="00895D8C">
            <w:pPr>
              <w:rPr>
                <w:rFonts w:ascii="Arial" w:hAnsi="Arial" w:cs="Arial"/>
                <w:szCs w:val="20"/>
                <w:lang w:val="fr-FR"/>
              </w:rPr>
            </w:pPr>
          </w:p>
        </w:tc>
      </w:tr>
      <w:tr w:rsidR="00895D8C" w:rsidRPr="002D084C" w14:paraId="6E030F49" w14:textId="77777777" w:rsidTr="002C01C1">
        <w:trPr>
          <w:trHeight w:val="77"/>
        </w:trPr>
        <w:tc>
          <w:tcPr>
            <w:tcW w:w="285" w:type="pct"/>
            <w:vMerge w:val="restart"/>
          </w:tcPr>
          <w:p w14:paraId="6EA3C3D7"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bidi="hi-IN"/>
              </w:rPr>
            </w:pPr>
            <w:r w:rsidRPr="00EC5256">
              <w:rPr>
                <w:rFonts w:ascii="Arial" w:hAnsi="Arial" w:cs="Arial"/>
                <w:b/>
                <w:bCs/>
                <w:szCs w:val="20"/>
                <w:lang w:val="fr-FR"/>
              </w:rPr>
              <w:t>603</w:t>
            </w:r>
          </w:p>
        </w:tc>
        <w:tc>
          <w:tcPr>
            <w:tcW w:w="2121" w:type="pct"/>
            <w:vMerge w:val="restart"/>
          </w:tcPr>
          <w:p w14:paraId="6126B44D" w14:textId="77777777" w:rsidR="003D74EB" w:rsidRPr="00EC5256" w:rsidRDefault="00706E0C" w:rsidP="00895D8C">
            <w:pPr>
              <w:pStyle w:val="ListParagraph1"/>
              <w:spacing w:after="0" w:line="240" w:lineRule="auto"/>
              <w:ind w:left="0"/>
              <w:rPr>
                <w:b/>
                <w:bCs/>
                <w:lang w:val="fr-FR"/>
              </w:rPr>
            </w:pPr>
            <w:r w:rsidRPr="00EC5256">
              <w:rPr>
                <w:b/>
                <w:bCs/>
                <w:lang w:val="fr-FR"/>
              </w:rPr>
              <w:t xml:space="preserve">Les équipements suivants pour DIU sont-ils disponibles et fonctionnels dans la structure sanitaire ? </w:t>
            </w:r>
          </w:p>
          <w:p w14:paraId="1B9D0113" w14:textId="3AF4ECA1" w:rsidR="00895D8C" w:rsidRPr="00EC5256" w:rsidRDefault="00706E0C" w:rsidP="00895D8C">
            <w:pPr>
              <w:pStyle w:val="ListParagraph1"/>
              <w:spacing w:after="0" w:line="240" w:lineRule="auto"/>
              <w:ind w:left="0"/>
              <w:rPr>
                <w:rFonts w:ascii="Arial" w:hAnsi="Arial" w:cs="Arial"/>
                <w:b/>
                <w:bCs/>
                <w:szCs w:val="20"/>
                <w:lang w:val="fr-FR"/>
              </w:rPr>
            </w:pPr>
            <w:r w:rsidRPr="00EC5256">
              <w:rPr>
                <w:b/>
                <w:bCs/>
                <w:lang w:val="fr-FR"/>
              </w:rPr>
              <w:t>ENREGISTREMENT BASÉ SUR L'OBSERVATION</w:t>
            </w:r>
          </w:p>
        </w:tc>
        <w:tc>
          <w:tcPr>
            <w:tcW w:w="1069" w:type="pct"/>
            <w:gridSpan w:val="3"/>
            <w:shd w:val="clear" w:color="auto" w:fill="DEEAF6" w:themeFill="accent1" w:themeFillTint="33"/>
          </w:tcPr>
          <w:p w14:paraId="713EF404" w14:textId="50657CA5"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Salle de travail </w:t>
            </w:r>
          </w:p>
        </w:tc>
        <w:tc>
          <w:tcPr>
            <w:tcW w:w="1028" w:type="pct"/>
            <w:shd w:val="clear" w:color="auto" w:fill="DEEAF6" w:themeFill="accent1" w:themeFillTint="33"/>
          </w:tcPr>
          <w:p w14:paraId="17242D8C" w14:textId="7D2ED1A0"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Coin FP/ </w:t>
            </w:r>
            <w:r w:rsidR="002C01C1" w:rsidRPr="00EC5256">
              <w:rPr>
                <w:lang w:val="fr-FR"/>
              </w:rPr>
              <w:t>DIU</w:t>
            </w:r>
          </w:p>
        </w:tc>
        <w:tc>
          <w:tcPr>
            <w:tcW w:w="497" w:type="pct"/>
            <w:gridSpan w:val="2"/>
          </w:tcPr>
          <w:p w14:paraId="61F42382" w14:textId="77777777" w:rsidR="00895D8C" w:rsidRPr="00EC5256" w:rsidRDefault="00895D8C" w:rsidP="00895D8C">
            <w:pPr>
              <w:rPr>
                <w:rFonts w:ascii="Arial" w:hAnsi="Arial" w:cs="Arial"/>
                <w:szCs w:val="20"/>
                <w:lang w:val="fr-FR"/>
              </w:rPr>
            </w:pPr>
          </w:p>
        </w:tc>
      </w:tr>
      <w:tr w:rsidR="00895D8C" w:rsidRPr="002D084C" w14:paraId="5F6F19BD" w14:textId="77777777" w:rsidTr="002C01C1">
        <w:trPr>
          <w:trHeight w:val="20"/>
        </w:trPr>
        <w:tc>
          <w:tcPr>
            <w:tcW w:w="285" w:type="pct"/>
            <w:vMerge/>
          </w:tcPr>
          <w:p w14:paraId="066E544A"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1A45C98"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9D9D9" w:themeFill="background1" w:themeFillShade="D9"/>
          </w:tcPr>
          <w:p w14:paraId="6CC5133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 et fonctionnel</w:t>
            </w:r>
            <w:r w:rsidRPr="00EC5256">
              <w:rPr>
                <w:rFonts w:ascii="Calibri" w:eastAsia="Times New Roman" w:hAnsi="Calibri" w:cs="Calibri"/>
                <w:color w:val="000000"/>
                <w:szCs w:val="20"/>
                <w:lang w:val="fr-FR" w:bidi="hi-IN"/>
              </w:rPr>
              <w:tab/>
              <w:t>1</w:t>
            </w:r>
          </w:p>
          <w:p w14:paraId="5F7F65D8" w14:textId="6CA18C80"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 xml:space="preserve">Disponible mais </w:t>
            </w:r>
            <w:r w:rsidR="003874A6" w:rsidRPr="00EC5256">
              <w:rPr>
                <w:rFonts w:ascii="Calibri" w:eastAsia="Times New Roman" w:hAnsi="Calibri" w:cs="Calibri"/>
                <w:color w:val="000000"/>
                <w:szCs w:val="20"/>
                <w:lang w:val="fr-FR" w:bidi="hi-IN"/>
              </w:rPr>
              <w:t>Non</w:t>
            </w:r>
            <w:r w:rsidRPr="00EC5256">
              <w:rPr>
                <w:rFonts w:ascii="Calibri" w:eastAsia="Times New Roman" w:hAnsi="Calibri" w:cs="Calibri"/>
                <w:color w:val="000000"/>
                <w:szCs w:val="20"/>
                <w:lang w:val="fr-FR" w:bidi="hi-IN"/>
              </w:rPr>
              <w:t xml:space="preserve"> fonctionnel</w:t>
            </w:r>
            <w:r w:rsidRPr="00EC5256">
              <w:rPr>
                <w:rFonts w:ascii="Calibri" w:eastAsia="Times New Roman" w:hAnsi="Calibri" w:cs="Calibri"/>
                <w:color w:val="000000"/>
                <w:szCs w:val="20"/>
                <w:lang w:val="fr-FR" w:bidi="hi-IN"/>
              </w:rPr>
              <w:tab/>
              <w:t>2</w:t>
            </w:r>
          </w:p>
          <w:p w14:paraId="241229ED" w14:textId="3572FE4A" w:rsidR="00895D8C" w:rsidRPr="00EC5256" w:rsidRDefault="00895D8C" w:rsidP="00895D8C">
            <w:pPr>
              <w:pStyle w:val="ListParagraph1"/>
              <w:tabs>
                <w:tab w:val="left" w:leader="dot" w:pos="1701"/>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3</w:t>
            </w:r>
          </w:p>
        </w:tc>
        <w:tc>
          <w:tcPr>
            <w:tcW w:w="1028" w:type="pct"/>
            <w:shd w:val="clear" w:color="auto" w:fill="D9D9D9" w:themeFill="background1" w:themeFillShade="D9"/>
          </w:tcPr>
          <w:p w14:paraId="5D41E04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 et fonctionnel</w:t>
            </w:r>
            <w:r w:rsidRPr="00EC5256">
              <w:rPr>
                <w:rFonts w:ascii="Calibri" w:eastAsia="Times New Roman" w:hAnsi="Calibri" w:cs="Calibri"/>
                <w:color w:val="000000"/>
                <w:szCs w:val="20"/>
                <w:lang w:val="fr-FR" w:bidi="hi-IN"/>
              </w:rPr>
              <w:tab/>
              <w:t>1</w:t>
            </w:r>
          </w:p>
          <w:p w14:paraId="43463AEB" w14:textId="3BB4FD0B"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 xml:space="preserve">Disponible mais </w:t>
            </w:r>
            <w:r w:rsidR="003874A6" w:rsidRPr="00EC5256">
              <w:rPr>
                <w:rFonts w:ascii="Calibri" w:eastAsia="Times New Roman" w:hAnsi="Calibri" w:cs="Calibri"/>
                <w:color w:val="000000"/>
                <w:szCs w:val="20"/>
                <w:lang w:val="fr-FR" w:bidi="hi-IN"/>
              </w:rPr>
              <w:t>Non</w:t>
            </w:r>
            <w:r w:rsidRPr="00EC5256">
              <w:rPr>
                <w:rFonts w:ascii="Calibri" w:eastAsia="Times New Roman" w:hAnsi="Calibri" w:cs="Calibri"/>
                <w:color w:val="000000"/>
                <w:szCs w:val="20"/>
                <w:lang w:val="fr-FR" w:bidi="hi-IN"/>
              </w:rPr>
              <w:t xml:space="preserve"> fonctionnel</w:t>
            </w:r>
            <w:r w:rsidRPr="00EC5256">
              <w:rPr>
                <w:rFonts w:ascii="Calibri" w:eastAsia="Times New Roman" w:hAnsi="Calibri" w:cs="Calibri"/>
                <w:color w:val="000000"/>
                <w:szCs w:val="20"/>
                <w:lang w:val="fr-FR" w:bidi="hi-IN"/>
              </w:rPr>
              <w:tab/>
              <w:t>2</w:t>
            </w:r>
          </w:p>
          <w:p w14:paraId="03BC0C95" w14:textId="784F2082" w:rsidR="00895D8C" w:rsidRPr="00EC5256" w:rsidRDefault="00895D8C" w:rsidP="00895D8C">
            <w:pPr>
              <w:pStyle w:val="ListParagraph1"/>
              <w:tabs>
                <w:tab w:val="left" w:leader="dot" w:pos="1515"/>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3</w:t>
            </w:r>
          </w:p>
        </w:tc>
        <w:tc>
          <w:tcPr>
            <w:tcW w:w="497" w:type="pct"/>
            <w:gridSpan w:val="2"/>
          </w:tcPr>
          <w:p w14:paraId="603B566A" w14:textId="77777777" w:rsidR="00895D8C" w:rsidRPr="00EC5256" w:rsidRDefault="00895D8C" w:rsidP="00895D8C">
            <w:pPr>
              <w:pStyle w:val="ListParagraph1"/>
              <w:rPr>
                <w:rFonts w:ascii="Arial" w:eastAsia="Times New Roman" w:hAnsi="Arial" w:cs="Arial"/>
                <w:color w:val="000000"/>
                <w:szCs w:val="20"/>
                <w:lang w:val="fr-FR" w:bidi="hi-IN"/>
              </w:rPr>
            </w:pPr>
          </w:p>
        </w:tc>
      </w:tr>
      <w:tr w:rsidR="00706E0C" w:rsidRPr="002D084C" w14:paraId="18454BA8" w14:textId="77777777" w:rsidTr="002C01C1">
        <w:trPr>
          <w:trHeight w:val="20"/>
        </w:trPr>
        <w:tc>
          <w:tcPr>
            <w:tcW w:w="285" w:type="pct"/>
          </w:tcPr>
          <w:p w14:paraId="443B63D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57121F1" w14:textId="6B15D8C5" w:rsidR="00706E0C" w:rsidRPr="00EC5256" w:rsidRDefault="00706E0C" w:rsidP="00706E0C">
            <w:pPr>
              <w:rPr>
                <w:rFonts w:ascii="Arial" w:hAnsi="Arial" w:cs="Arial"/>
                <w:szCs w:val="20"/>
                <w:lang w:val="fr-FR"/>
              </w:rPr>
            </w:pPr>
            <w:r w:rsidRPr="00EC5256">
              <w:rPr>
                <w:lang w:val="fr-FR"/>
              </w:rPr>
              <w:t xml:space="preserve">Plateau en acier </w:t>
            </w:r>
            <w:r w:rsidR="00A172C9" w:rsidRPr="00EC5256">
              <w:rPr>
                <w:lang w:val="fr-FR"/>
              </w:rPr>
              <w:t>inoxydable</w:t>
            </w:r>
            <w:r w:rsidRPr="00EC5256">
              <w:rPr>
                <w:lang w:val="fr-FR"/>
              </w:rPr>
              <w:t xml:space="preserve"> avec couvercle</w:t>
            </w:r>
          </w:p>
        </w:tc>
        <w:tc>
          <w:tcPr>
            <w:tcW w:w="1069" w:type="pct"/>
            <w:gridSpan w:val="3"/>
          </w:tcPr>
          <w:p w14:paraId="502FEC4C"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988FFF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val="restart"/>
          </w:tcPr>
          <w:p w14:paraId="77D09732"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3D35C629" w14:textId="77777777" w:rsidTr="002C01C1">
        <w:trPr>
          <w:trHeight w:val="121"/>
        </w:trPr>
        <w:tc>
          <w:tcPr>
            <w:tcW w:w="285" w:type="pct"/>
          </w:tcPr>
          <w:p w14:paraId="3574347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60E6BB0" w14:textId="7AAA5620" w:rsidR="00706E0C" w:rsidRPr="00EC5256" w:rsidRDefault="00706E0C" w:rsidP="00706E0C">
            <w:pPr>
              <w:rPr>
                <w:rFonts w:ascii="Arial" w:hAnsi="Arial" w:cs="Arial"/>
                <w:szCs w:val="20"/>
                <w:lang w:val="fr-FR"/>
              </w:rPr>
            </w:pPr>
            <w:r w:rsidRPr="00EC5256">
              <w:rPr>
                <w:lang w:val="fr-FR"/>
              </w:rPr>
              <w:t>Petit bol pour la solution antiseptique</w:t>
            </w:r>
          </w:p>
        </w:tc>
        <w:tc>
          <w:tcPr>
            <w:tcW w:w="1069" w:type="pct"/>
            <w:gridSpan w:val="3"/>
          </w:tcPr>
          <w:p w14:paraId="32461555"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45AD21EA"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DFAE527"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5C5CD7F9" w14:textId="77777777" w:rsidTr="002C01C1">
        <w:trPr>
          <w:trHeight w:val="20"/>
        </w:trPr>
        <w:tc>
          <w:tcPr>
            <w:tcW w:w="285" w:type="pct"/>
          </w:tcPr>
          <w:p w14:paraId="52FFE730"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E55038A" w14:textId="4F48E40A" w:rsidR="00706E0C" w:rsidRPr="00EC5256" w:rsidRDefault="00706E0C" w:rsidP="00706E0C">
            <w:pPr>
              <w:rPr>
                <w:rFonts w:ascii="Arial" w:hAnsi="Arial" w:cs="Arial"/>
                <w:szCs w:val="20"/>
                <w:lang w:val="fr-FR"/>
              </w:rPr>
            </w:pPr>
            <w:r w:rsidRPr="00EC5256">
              <w:rPr>
                <w:lang w:val="fr-FR"/>
              </w:rPr>
              <w:t>Plateau réniforme (Haricots)</w:t>
            </w:r>
          </w:p>
        </w:tc>
        <w:tc>
          <w:tcPr>
            <w:tcW w:w="1069" w:type="pct"/>
            <w:gridSpan w:val="3"/>
          </w:tcPr>
          <w:p w14:paraId="5E759C9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61048C4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0685F6E1"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2F82DD74" w14:textId="77777777" w:rsidTr="002C01C1">
        <w:trPr>
          <w:trHeight w:val="20"/>
        </w:trPr>
        <w:tc>
          <w:tcPr>
            <w:tcW w:w="285" w:type="pct"/>
          </w:tcPr>
          <w:p w14:paraId="70D65B2C"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A74A084" w14:textId="3D5F4987" w:rsidR="00706E0C" w:rsidRPr="00EC5256" w:rsidRDefault="00706E0C" w:rsidP="00706E0C">
            <w:pPr>
              <w:rPr>
                <w:rFonts w:ascii="Arial" w:hAnsi="Arial" w:cs="Arial"/>
                <w:szCs w:val="20"/>
                <w:lang w:val="fr-FR"/>
              </w:rPr>
            </w:pPr>
            <w:r w:rsidRPr="00EC5256">
              <w:rPr>
                <w:lang w:val="fr-FR"/>
              </w:rPr>
              <w:t>Spéculum vaginal de Sim ou de Cusco - grand, moyen, petit</w:t>
            </w:r>
          </w:p>
        </w:tc>
        <w:tc>
          <w:tcPr>
            <w:tcW w:w="1069" w:type="pct"/>
            <w:gridSpan w:val="3"/>
          </w:tcPr>
          <w:p w14:paraId="173ED9C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6135310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0A6F146"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7C8C14ED" w14:textId="77777777" w:rsidTr="002C01C1">
        <w:trPr>
          <w:trHeight w:val="20"/>
        </w:trPr>
        <w:tc>
          <w:tcPr>
            <w:tcW w:w="285" w:type="pct"/>
          </w:tcPr>
          <w:p w14:paraId="4A76688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B941400" w14:textId="5B7C2BD4" w:rsidR="00706E0C" w:rsidRPr="00EC5256" w:rsidRDefault="00706E0C" w:rsidP="00706E0C">
            <w:pPr>
              <w:rPr>
                <w:rFonts w:ascii="Arial" w:hAnsi="Arial" w:cs="Arial"/>
                <w:szCs w:val="20"/>
                <w:lang w:val="fr-FR"/>
              </w:rPr>
            </w:pPr>
            <w:r w:rsidRPr="00EC5256">
              <w:rPr>
                <w:lang w:val="fr-FR"/>
              </w:rPr>
              <w:t>Écarteur de paroi vaginale antérieure (si le spéculum de Sim est utilisé)</w:t>
            </w:r>
          </w:p>
        </w:tc>
        <w:tc>
          <w:tcPr>
            <w:tcW w:w="1069" w:type="pct"/>
            <w:gridSpan w:val="3"/>
          </w:tcPr>
          <w:p w14:paraId="3AD0167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BFBDF7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8B82C65"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4C6E1F96" w14:textId="77777777" w:rsidTr="002C01C1">
        <w:trPr>
          <w:trHeight w:val="20"/>
        </w:trPr>
        <w:tc>
          <w:tcPr>
            <w:tcW w:w="285" w:type="pct"/>
          </w:tcPr>
          <w:p w14:paraId="250BBA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DEDDC4A" w14:textId="318C2FC8" w:rsidR="00706E0C" w:rsidRPr="00EC5256" w:rsidRDefault="00706E0C" w:rsidP="00706E0C">
            <w:pPr>
              <w:rPr>
                <w:rFonts w:ascii="Arial" w:hAnsi="Arial" w:cs="Arial"/>
                <w:szCs w:val="20"/>
                <w:lang w:val="fr-FR"/>
              </w:rPr>
            </w:pPr>
            <w:r w:rsidRPr="00EC5256">
              <w:rPr>
                <w:lang w:val="fr-FR"/>
              </w:rPr>
              <w:t>Pince à compresse</w:t>
            </w:r>
          </w:p>
        </w:tc>
        <w:tc>
          <w:tcPr>
            <w:tcW w:w="1069" w:type="pct"/>
            <w:gridSpan w:val="3"/>
          </w:tcPr>
          <w:p w14:paraId="3928F2FA"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2FE307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C9648A8"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21FCAC84" w14:textId="77777777" w:rsidTr="002C01C1">
        <w:trPr>
          <w:trHeight w:val="20"/>
        </w:trPr>
        <w:tc>
          <w:tcPr>
            <w:tcW w:w="285" w:type="pct"/>
          </w:tcPr>
          <w:p w14:paraId="37BE8D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24369B45" w14:textId="47E9757C" w:rsidR="00706E0C" w:rsidRPr="00EC5256" w:rsidRDefault="00706E0C" w:rsidP="00706E0C">
            <w:pPr>
              <w:rPr>
                <w:rFonts w:ascii="Arial" w:hAnsi="Arial" w:cs="Arial"/>
                <w:szCs w:val="20"/>
                <w:lang w:val="fr-FR"/>
              </w:rPr>
            </w:pPr>
            <w:r w:rsidRPr="00EC5256">
              <w:rPr>
                <w:lang w:val="fr-FR"/>
              </w:rPr>
              <w:t>Pince à vulsellum courbée/tenaculum</w:t>
            </w:r>
          </w:p>
        </w:tc>
        <w:tc>
          <w:tcPr>
            <w:tcW w:w="1069" w:type="pct"/>
            <w:gridSpan w:val="3"/>
          </w:tcPr>
          <w:p w14:paraId="5DEF749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658AC7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2DDCC8A"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1A03D60" w14:textId="77777777" w:rsidTr="002C01C1">
        <w:trPr>
          <w:trHeight w:val="20"/>
        </w:trPr>
        <w:tc>
          <w:tcPr>
            <w:tcW w:w="285" w:type="pct"/>
          </w:tcPr>
          <w:p w14:paraId="75730A6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96247EA" w14:textId="16041058" w:rsidR="00706E0C" w:rsidRPr="00EC5256" w:rsidRDefault="00706E0C" w:rsidP="00706E0C">
            <w:pPr>
              <w:rPr>
                <w:rFonts w:ascii="Arial" w:hAnsi="Arial" w:cs="Arial"/>
                <w:szCs w:val="20"/>
                <w:lang w:val="fr-FR"/>
              </w:rPr>
            </w:pPr>
            <w:r w:rsidRPr="00EC5256">
              <w:rPr>
                <w:lang w:val="fr-FR"/>
              </w:rPr>
              <w:t xml:space="preserve">Sonde </w:t>
            </w:r>
            <w:r w:rsidR="0093427A" w:rsidRPr="0093427A">
              <w:rPr>
                <w:lang w:val="fr-FR"/>
              </w:rPr>
              <w:t>utérine</w:t>
            </w:r>
          </w:p>
        </w:tc>
        <w:tc>
          <w:tcPr>
            <w:tcW w:w="1069" w:type="pct"/>
            <w:gridSpan w:val="3"/>
          </w:tcPr>
          <w:p w14:paraId="2A6DAEA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CD223E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34B8D3C0"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21E7EA67" w14:textId="77777777" w:rsidTr="002C01C1">
        <w:trPr>
          <w:trHeight w:val="20"/>
        </w:trPr>
        <w:tc>
          <w:tcPr>
            <w:tcW w:w="285" w:type="pct"/>
          </w:tcPr>
          <w:p w14:paraId="6B5F506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29D93E2" w14:textId="1BF67075" w:rsidR="00706E0C" w:rsidRPr="00EC5256" w:rsidRDefault="00706E0C" w:rsidP="00706E0C">
            <w:pPr>
              <w:rPr>
                <w:rFonts w:ascii="Arial" w:hAnsi="Arial" w:cs="Arial"/>
                <w:szCs w:val="20"/>
                <w:lang w:val="fr-FR"/>
              </w:rPr>
            </w:pPr>
            <w:r w:rsidRPr="00EC5256">
              <w:rPr>
                <w:lang w:val="fr-FR"/>
              </w:rPr>
              <w:t>Ciseaux de Mayo</w:t>
            </w:r>
          </w:p>
        </w:tc>
        <w:tc>
          <w:tcPr>
            <w:tcW w:w="1069" w:type="pct"/>
            <w:gridSpan w:val="3"/>
          </w:tcPr>
          <w:p w14:paraId="323F0BC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7B2F655"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7A0E116"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079E0EBA" w14:textId="77777777" w:rsidTr="002C01C1">
        <w:trPr>
          <w:trHeight w:val="20"/>
        </w:trPr>
        <w:tc>
          <w:tcPr>
            <w:tcW w:w="285" w:type="pct"/>
          </w:tcPr>
          <w:p w14:paraId="591829F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0F0FAE13" w14:textId="67854933" w:rsidR="00706E0C" w:rsidRPr="00EC5256" w:rsidRDefault="00706E0C" w:rsidP="00706E0C">
            <w:pPr>
              <w:rPr>
                <w:rFonts w:ascii="Arial" w:hAnsi="Arial" w:cs="Arial"/>
                <w:szCs w:val="20"/>
                <w:lang w:val="fr-FR"/>
              </w:rPr>
            </w:pPr>
            <w:r w:rsidRPr="00EC5256">
              <w:rPr>
                <w:lang w:val="fr-FR"/>
              </w:rPr>
              <w:t>Pince droite pour artère longue (pour le retrait du DIU)</w:t>
            </w:r>
          </w:p>
        </w:tc>
        <w:tc>
          <w:tcPr>
            <w:tcW w:w="1069" w:type="pct"/>
            <w:gridSpan w:val="3"/>
          </w:tcPr>
          <w:p w14:paraId="6795B63D"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57D29DC"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DBBC5BF"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390312E" w14:textId="77777777" w:rsidTr="002C01C1">
        <w:trPr>
          <w:trHeight w:val="20"/>
        </w:trPr>
        <w:tc>
          <w:tcPr>
            <w:tcW w:w="285" w:type="pct"/>
          </w:tcPr>
          <w:p w14:paraId="55A79CF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1A3E37DB" w14:textId="227E36CE" w:rsidR="00706E0C" w:rsidRPr="00EC5256" w:rsidRDefault="00706E0C" w:rsidP="00706E0C">
            <w:pPr>
              <w:rPr>
                <w:rFonts w:ascii="Arial" w:hAnsi="Arial" w:cs="Arial"/>
                <w:szCs w:val="20"/>
                <w:cs/>
                <w:lang w:val="fr-FR" w:bidi="hi-IN"/>
              </w:rPr>
            </w:pPr>
            <w:r w:rsidRPr="00EC5256">
              <w:rPr>
                <w:lang w:val="fr-FR"/>
              </w:rPr>
              <w:t>Pince à artère moyenne</w:t>
            </w:r>
          </w:p>
        </w:tc>
        <w:tc>
          <w:tcPr>
            <w:tcW w:w="1069" w:type="pct"/>
            <w:gridSpan w:val="3"/>
          </w:tcPr>
          <w:p w14:paraId="5FF18AE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06A7830"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F91B317"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42B10201" w14:textId="77777777" w:rsidTr="002C01C1">
        <w:trPr>
          <w:trHeight w:val="20"/>
        </w:trPr>
        <w:tc>
          <w:tcPr>
            <w:tcW w:w="285" w:type="pct"/>
          </w:tcPr>
          <w:p w14:paraId="3DBB718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AFFFEC5" w14:textId="00722903" w:rsidR="00706E0C" w:rsidRPr="00EC5256" w:rsidRDefault="00706E0C" w:rsidP="00706E0C">
            <w:pPr>
              <w:rPr>
                <w:rFonts w:ascii="Arial" w:hAnsi="Arial" w:cs="Arial"/>
                <w:szCs w:val="20"/>
                <w:cs/>
                <w:lang w:val="fr-FR" w:bidi="hi-IN"/>
              </w:rPr>
            </w:pPr>
            <w:r w:rsidRPr="00EC5256">
              <w:rPr>
                <w:lang w:val="fr-FR"/>
              </w:rPr>
              <w:t>Cotons-tiges</w:t>
            </w:r>
          </w:p>
        </w:tc>
        <w:tc>
          <w:tcPr>
            <w:tcW w:w="1069" w:type="pct"/>
            <w:gridSpan w:val="3"/>
          </w:tcPr>
          <w:p w14:paraId="29DDAF8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8A366F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FB30AC4"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C54EF8B" w14:textId="77777777" w:rsidTr="002C01C1">
        <w:trPr>
          <w:trHeight w:val="20"/>
        </w:trPr>
        <w:tc>
          <w:tcPr>
            <w:tcW w:w="285" w:type="pct"/>
          </w:tcPr>
          <w:p w14:paraId="1BA6C37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7A69E86" w14:textId="1B1E4F3B" w:rsidR="00706E0C" w:rsidRPr="00EC5256" w:rsidRDefault="00706E0C" w:rsidP="00706E0C">
            <w:pPr>
              <w:rPr>
                <w:rFonts w:ascii="Arial" w:hAnsi="Arial" w:cs="Arial"/>
                <w:szCs w:val="20"/>
                <w:lang w:val="fr-FR"/>
              </w:rPr>
            </w:pPr>
            <w:r w:rsidRPr="00EC5256">
              <w:rPr>
                <w:lang w:val="fr-FR"/>
              </w:rPr>
              <w:t>Porte-compresse</w:t>
            </w:r>
          </w:p>
        </w:tc>
        <w:tc>
          <w:tcPr>
            <w:tcW w:w="1069" w:type="pct"/>
            <w:gridSpan w:val="3"/>
          </w:tcPr>
          <w:p w14:paraId="7E1C6E2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3BA57C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3EC590E8"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1E3CBC36" w14:textId="77777777" w:rsidTr="002C01C1">
        <w:trPr>
          <w:trHeight w:val="20"/>
        </w:trPr>
        <w:tc>
          <w:tcPr>
            <w:tcW w:w="285" w:type="pct"/>
          </w:tcPr>
          <w:p w14:paraId="21768A7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BAB4223" w14:textId="438C2390" w:rsidR="00706E0C" w:rsidRPr="00EC5256" w:rsidRDefault="00706E0C" w:rsidP="00706E0C">
            <w:pPr>
              <w:rPr>
                <w:rFonts w:ascii="Arial" w:hAnsi="Arial" w:cs="Arial"/>
                <w:szCs w:val="20"/>
                <w:lang w:val="fr-FR"/>
              </w:rPr>
            </w:pPr>
            <w:r w:rsidRPr="00EC5256">
              <w:rPr>
                <w:lang w:val="fr-FR"/>
              </w:rPr>
              <w:t xml:space="preserve">Spéculum de Sim </w:t>
            </w:r>
          </w:p>
        </w:tc>
        <w:tc>
          <w:tcPr>
            <w:tcW w:w="1069" w:type="pct"/>
            <w:gridSpan w:val="3"/>
          </w:tcPr>
          <w:p w14:paraId="54150E0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6C92B0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2E8422ED"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2C82C77D" w14:textId="77777777" w:rsidTr="002C01C1">
        <w:trPr>
          <w:trHeight w:val="20"/>
        </w:trPr>
        <w:tc>
          <w:tcPr>
            <w:tcW w:w="285" w:type="pct"/>
          </w:tcPr>
          <w:p w14:paraId="1B0D1C7E"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10ABC14" w14:textId="61B0EE8D" w:rsidR="00706E0C" w:rsidRPr="00EC5256" w:rsidRDefault="00706E0C" w:rsidP="00706E0C">
            <w:pPr>
              <w:rPr>
                <w:rFonts w:ascii="Arial" w:hAnsi="Arial" w:cs="Arial"/>
                <w:szCs w:val="20"/>
                <w:lang w:val="fr-FR"/>
              </w:rPr>
            </w:pPr>
            <w:r w:rsidRPr="00EC5256">
              <w:rPr>
                <w:lang w:val="fr-FR"/>
              </w:rPr>
              <w:t xml:space="preserve">Plateau en acier </w:t>
            </w:r>
            <w:r w:rsidR="00A172C9" w:rsidRPr="00EC5256">
              <w:rPr>
                <w:lang w:val="fr-FR"/>
              </w:rPr>
              <w:t>inoxydable</w:t>
            </w:r>
            <w:r w:rsidRPr="00EC5256">
              <w:rPr>
                <w:lang w:val="fr-FR"/>
              </w:rPr>
              <w:t xml:space="preserve"> avec couvercle </w:t>
            </w:r>
          </w:p>
        </w:tc>
        <w:tc>
          <w:tcPr>
            <w:tcW w:w="1069" w:type="pct"/>
            <w:gridSpan w:val="3"/>
          </w:tcPr>
          <w:p w14:paraId="73DE2ED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DB7FDA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068B63DD"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895D8C" w:rsidRPr="002D084C" w14:paraId="0F423226" w14:textId="77777777" w:rsidTr="002C01C1">
        <w:trPr>
          <w:trHeight w:val="77"/>
        </w:trPr>
        <w:tc>
          <w:tcPr>
            <w:tcW w:w="285" w:type="pct"/>
            <w:vMerge w:val="restart"/>
          </w:tcPr>
          <w:p w14:paraId="7D1456B5"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bidi="hi-IN"/>
              </w:rPr>
            </w:pPr>
            <w:r w:rsidRPr="00EC5256">
              <w:rPr>
                <w:rFonts w:ascii="Arial" w:hAnsi="Arial" w:cs="Arial"/>
                <w:b/>
                <w:bCs/>
                <w:szCs w:val="20"/>
                <w:lang w:val="fr-FR"/>
              </w:rPr>
              <w:t>604</w:t>
            </w:r>
          </w:p>
        </w:tc>
        <w:tc>
          <w:tcPr>
            <w:tcW w:w="2121" w:type="pct"/>
            <w:vMerge w:val="restart"/>
          </w:tcPr>
          <w:p w14:paraId="104F4C80" w14:textId="7C561C35" w:rsidR="00895D8C" w:rsidRPr="00EC5256" w:rsidRDefault="00706E0C" w:rsidP="00706E0C">
            <w:pPr>
              <w:pStyle w:val="ListParagraph1"/>
              <w:spacing w:after="0" w:line="240" w:lineRule="auto"/>
              <w:ind w:left="0"/>
              <w:rPr>
                <w:rFonts w:ascii="Arial" w:hAnsi="Arial" w:cs="Arial"/>
                <w:b/>
                <w:bCs/>
                <w:szCs w:val="20"/>
                <w:lang w:val="fr-FR"/>
              </w:rPr>
            </w:pPr>
            <w:r w:rsidRPr="00EC5256">
              <w:rPr>
                <w:rFonts w:ascii="Arial" w:eastAsia="Arial Narrow" w:hAnsi="Arial" w:cs="Arial"/>
                <w:b/>
                <w:bCs/>
                <w:spacing w:val="-2"/>
                <w:szCs w:val="20"/>
                <w:lang w:val="fr-FR" w:bidi="hi-IN"/>
              </w:rPr>
              <w:t xml:space="preserve">Les fournitures/consommables suivants pour le DIU sont-ils disponibles </w:t>
            </w:r>
            <w:r w:rsidR="00895D8C" w:rsidRPr="00EC5256">
              <w:rPr>
                <w:rFonts w:ascii="Arial" w:eastAsia="Arial Narrow" w:hAnsi="Arial" w:cs="Arial"/>
                <w:b/>
                <w:bCs/>
                <w:spacing w:val="-2"/>
                <w:szCs w:val="20"/>
                <w:lang w:val="fr-FR" w:bidi="hi-IN"/>
              </w:rPr>
              <w:t>et fonctionnel</w:t>
            </w:r>
            <w:r w:rsidRPr="00EC5256">
              <w:rPr>
                <w:rFonts w:ascii="Arial" w:eastAsia="Arial Narrow" w:hAnsi="Arial" w:cs="Arial"/>
                <w:b/>
                <w:bCs/>
                <w:spacing w:val="-2"/>
                <w:szCs w:val="20"/>
                <w:lang w:val="fr-FR" w:bidi="hi-IN"/>
              </w:rPr>
              <w:t>s</w:t>
            </w:r>
            <w:r w:rsidR="00895D8C" w:rsidRPr="00EC5256">
              <w:rPr>
                <w:rFonts w:ascii="Arial" w:eastAsia="Arial Narrow" w:hAnsi="Arial" w:cs="Arial"/>
                <w:b/>
                <w:bCs/>
                <w:spacing w:val="-2"/>
                <w:szCs w:val="20"/>
                <w:lang w:val="fr-FR" w:bidi="hi-IN"/>
              </w:rPr>
              <w:t xml:space="preserve"> dans la salle de travail et dans le coin </w:t>
            </w:r>
            <w:r w:rsidRPr="00EC5256">
              <w:rPr>
                <w:rFonts w:ascii="Arial" w:eastAsia="Arial Narrow" w:hAnsi="Arial" w:cs="Arial"/>
                <w:b/>
                <w:bCs/>
                <w:spacing w:val="-2"/>
                <w:szCs w:val="20"/>
                <w:lang w:val="fr-FR" w:bidi="hi-IN"/>
              </w:rPr>
              <w:t>DIU</w:t>
            </w:r>
            <w:r w:rsidR="00895D8C" w:rsidRPr="00EC5256">
              <w:rPr>
                <w:rFonts w:ascii="Arial" w:eastAsia="Arial Narrow" w:hAnsi="Arial" w:cs="Arial"/>
                <w:b/>
                <w:bCs/>
                <w:spacing w:val="-2"/>
                <w:szCs w:val="20"/>
                <w:lang w:val="fr-FR" w:bidi="hi-IN"/>
              </w:rPr>
              <w:t xml:space="preserve"> ?</w:t>
            </w:r>
          </w:p>
        </w:tc>
        <w:tc>
          <w:tcPr>
            <w:tcW w:w="1069" w:type="pct"/>
            <w:gridSpan w:val="3"/>
            <w:shd w:val="clear" w:color="auto" w:fill="DEEAF6" w:themeFill="accent1" w:themeFillTint="33"/>
          </w:tcPr>
          <w:p w14:paraId="4D368FF5" w14:textId="603F1402"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Salle de travail </w:t>
            </w:r>
          </w:p>
        </w:tc>
        <w:tc>
          <w:tcPr>
            <w:tcW w:w="1028" w:type="pct"/>
            <w:shd w:val="clear" w:color="auto" w:fill="DEEAF6" w:themeFill="accent1" w:themeFillTint="33"/>
          </w:tcPr>
          <w:p w14:paraId="413D9274" w14:textId="58769CDE"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Coin FP/ </w:t>
            </w:r>
            <w:r w:rsidR="002C01C1" w:rsidRPr="00EC5256">
              <w:rPr>
                <w:lang w:val="fr-FR"/>
              </w:rPr>
              <w:t>DIU</w:t>
            </w:r>
          </w:p>
        </w:tc>
        <w:tc>
          <w:tcPr>
            <w:tcW w:w="497" w:type="pct"/>
            <w:gridSpan w:val="2"/>
          </w:tcPr>
          <w:p w14:paraId="72284DEB" w14:textId="77777777" w:rsidR="00895D8C" w:rsidRPr="00EC5256" w:rsidRDefault="00895D8C" w:rsidP="00895D8C">
            <w:pPr>
              <w:rPr>
                <w:rFonts w:ascii="Arial" w:hAnsi="Arial" w:cs="Arial"/>
                <w:szCs w:val="20"/>
                <w:lang w:val="fr-FR"/>
              </w:rPr>
            </w:pPr>
          </w:p>
        </w:tc>
      </w:tr>
      <w:tr w:rsidR="00895D8C" w:rsidRPr="002D084C" w14:paraId="202DB885" w14:textId="77777777" w:rsidTr="002C01C1">
        <w:trPr>
          <w:trHeight w:val="20"/>
        </w:trPr>
        <w:tc>
          <w:tcPr>
            <w:tcW w:w="285" w:type="pct"/>
            <w:vMerge/>
          </w:tcPr>
          <w:p w14:paraId="798AA65B"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71CE6FF"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0CECE" w:themeFill="background2" w:themeFillShade="E6"/>
          </w:tcPr>
          <w:p w14:paraId="06C502BB"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w:t>
            </w:r>
            <w:r w:rsidRPr="00EC5256">
              <w:rPr>
                <w:rFonts w:ascii="Calibri" w:eastAsia="Times New Roman" w:hAnsi="Calibri" w:cs="Calibri"/>
                <w:color w:val="000000"/>
                <w:szCs w:val="20"/>
                <w:lang w:val="fr-FR" w:bidi="hi-IN"/>
              </w:rPr>
              <w:tab/>
              <w:t>1</w:t>
            </w:r>
          </w:p>
          <w:p w14:paraId="66008633" w14:textId="4F066C24" w:rsidR="00895D8C" w:rsidRPr="00EC5256" w:rsidRDefault="00895D8C" w:rsidP="00895D8C">
            <w:pPr>
              <w:pStyle w:val="ListParagraph1"/>
              <w:tabs>
                <w:tab w:val="left" w:leader="dot" w:pos="1701"/>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2</w:t>
            </w:r>
          </w:p>
        </w:tc>
        <w:tc>
          <w:tcPr>
            <w:tcW w:w="1028" w:type="pct"/>
            <w:shd w:val="clear" w:color="auto" w:fill="D0CECE" w:themeFill="background2" w:themeFillShade="E6"/>
          </w:tcPr>
          <w:p w14:paraId="04C28FED"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w:t>
            </w:r>
            <w:r w:rsidRPr="00EC5256">
              <w:rPr>
                <w:rFonts w:ascii="Calibri" w:eastAsia="Times New Roman" w:hAnsi="Calibri" w:cs="Calibri"/>
                <w:color w:val="000000"/>
                <w:szCs w:val="20"/>
                <w:lang w:val="fr-FR" w:bidi="hi-IN"/>
              </w:rPr>
              <w:tab/>
              <w:t>1</w:t>
            </w:r>
          </w:p>
          <w:p w14:paraId="706C9A3F" w14:textId="371820FC" w:rsidR="00895D8C" w:rsidRPr="00EC5256" w:rsidRDefault="00895D8C" w:rsidP="00895D8C">
            <w:pPr>
              <w:pStyle w:val="ListParagraph1"/>
              <w:tabs>
                <w:tab w:val="left" w:leader="dot" w:pos="1515"/>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2</w:t>
            </w:r>
          </w:p>
        </w:tc>
        <w:tc>
          <w:tcPr>
            <w:tcW w:w="497" w:type="pct"/>
            <w:gridSpan w:val="2"/>
          </w:tcPr>
          <w:p w14:paraId="11666497" w14:textId="77777777" w:rsidR="00895D8C" w:rsidRPr="00EC5256" w:rsidRDefault="00895D8C" w:rsidP="00895D8C">
            <w:pPr>
              <w:pStyle w:val="ListParagraph1"/>
              <w:rPr>
                <w:rFonts w:ascii="Arial" w:eastAsia="Times New Roman" w:hAnsi="Arial" w:cs="Arial"/>
                <w:color w:val="000000"/>
                <w:szCs w:val="20"/>
                <w:lang w:val="fr-FR" w:bidi="hi-IN"/>
              </w:rPr>
            </w:pPr>
          </w:p>
        </w:tc>
      </w:tr>
      <w:tr w:rsidR="00E153D1" w:rsidRPr="002D084C" w14:paraId="3E610D2E" w14:textId="77777777" w:rsidTr="002C01C1">
        <w:trPr>
          <w:trHeight w:val="20"/>
        </w:trPr>
        <w:tc>
          <w:tcPr>
            <w:tcW w:w="285" w:type="pct"/>
          </w:tcPr>
          <w:p w14:paraId="315B1EC5"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0FB83E37" w14:textId="1168F880" w:rsidR="00E153D1" w:rsidRPr="00EC5256" w:rsidRDefault="00E153D1" w:rsidP="00E153D1">
            <w:pPr>
              <w:rPr>
                <w:rFonts w:ascii="Arial" w:hAnsi="Arial" w:cs="Arial"/>
                <w:szCs w:val="20"/>
                <w:lang w:val="fr-FR"/>
              </w:rPr>
            </w:pPr>
            <w:r w:rsidRPr="00EC5256">
              <w:rPr>
                <w:lang w:val="fr-FR"/>
              </w:rPr>
              <w:t>Coton-tige stérile sec</w:t>
            </w:r>
          </w:p>
        </w:tc>
        <w:tc>
          <w:tcPr>
            <w:tcW w:w="1042" w:type="pct"/>
          </w:tcPr>
          <w:p w14:paraId="2A3784DF"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1043" w:type="pct"/>
            <w:gridSpan w:val="3"/>
          </w:tcPr>
          <w:p w14:paraId="2EF11E07"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486" w:type="pct"/>
            <w:vMerge w:val="restart"/>
          </w:tcPr>
          <w:p w14:paraId="7319C32A"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2D084C" w14:paraId="5BFE5CCF" w14:textId="77777777" w:rsidTr="002C01C1">
        <w:trPr>
          <w:trHeight w:val="121"/>
        </w:trPr>
        <w:tc>
          <w:tcPr>
            <w:tcW w:w="285" w:type="pct"/>
          </w:tcPr>
          <w:p w14:paraId="2C437F58"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34792072" w14:textId="62C12839" w:rsidR="00E153D1" w:rsidRPr="00EC5256" w:rsidRDefault="00E153D1" w:rsidP="00E153D1">
            <w:pPr>
              <w:rPr>
                <w:rFonts w:ascii="Arial" w:hAnsi="Arial" w:cs="Arial"/>
                <w:szCs w:val="20"/>
                <w:lang w:val="fr-FR"/>
              </w:rPr>
            </w:pPr>
            <w:r w:rsidRPr="00EC5256">
              <w:rPr>
                <w:lang w:val="fr-FR"/>
              </w:rPr>
              <w:t>Gants (gants chirurgicaux stériles/désinfectés à haut niveau ou gants d'examen)</w:t>
            </w:r>
          </w:p>
        </w:tc>
        <w:tc>
          <w:tcPr>
            <w:tcW w:w="1042" w:type="pct"/>
          </w:tcPr>
          <w:p w14:paraId="25DE8836"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1043" w:type="pct"/>
            <w:gridSpan w:val="3"/>
          </w:tcPr>
          <w:p w14:paraId="651C4E71"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486" w:type="pct"/>
            <w:vMerge/>
          </w:tcPr>
          <w:p w14:paraId="09FA2231"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AA1CC3" w14:paraId="37AECABA" w14:textId="77777777" w:rsidTr="002C01C1">
        <w:trPr>
          <w:trHeight w:val="121"/>
        </w:trPr>
        <w:tc>
          <w:tcPr>
            <w:tcW w:w="285" w:type="pct"/>
          </w:tcPr>
          <w:p w14:paraId="483B5514"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605</w:t>
            </w:r>
          </w:p>
        </w:tc>
        <w:tc>
          <w:tcPr>
            <w:tcW w:w="2144" w:type="pct"/>
            <w:gridSpan w:val="2"/>
          </w:tcPr>
          <w:p w14:paraId="202283A9" w14:textId="77777777" w:rsidR="00E153D1" w:rsidRPr="00EC5256" w:rsidRDefault="00E153D1" w:rsidP="00E153D1">
            <w:pPr>
              <w:spacing w:line="276" w:lineRule="auto"/>
              <w:rPr>
                <w:b/>
                <w:bCs/>
                <w:lang w:val="fr-FR"/>
              </w:rPr>
            </w:pPr>
            <w:r w:rsidRPr="00EC5256">
              <w:rPr>
                <w:b/>
                <w:bCs/>
                <w:lang w:val="fr-FR"/>
              </w:rPr>
              <w:t>Combien de kits complets de DIU sont disponibles dans la structure sanitaire ?</w:t>
            </w:r>
          </w:p>
          <w:p w14:paraId="273BBEFA" w14:textId="67219E78" w:rsidR="00E153D1" w:rsidRPr="00EC5256" w:rsidRDefault="00E153D1" w:rsidP="00E153D1">
            <w:pPr>
              <w:spacing w:line="276" w:lineRule="auto"/>
              <w:rPr>
                <w:b/>
                <w:bCs/>
                <w:lang w:val="fr-FR"/>
              </w:rPr>
            </w:pPr>
            <w:r w:rsidRPr="00EC5256">
              <w:rPr>
                <w:b/>
                <w:bCs/>
                <w:lang w:val="fr-FR"/>
              </w:rPr>
              <w:t>ENREGISTRER « 000 » S'IL N'Y EN A PAS</w:t>
            </w:r>
          </w:p>
        </w:tc>
        <w:tc>
          <w:tcPr>
            <w:tcW w:w="2085" w:type="pct"/>
            <w:gridSpan w:val="4"/>
          </w:tcPr>
          <w:p w14:paraId="337BC968" w14:textId="34F3AEBA" w:rsidR="00E153D1" w:rsidRPr="00EC5256" w:rsidRDefault="003653EB" w:rsidP="00E153D1">
            <w:pPr>
              <w:tabs>
                <w:tab w:val="right" w:leader="dot" w:pos="4092"/>
              </w:tabs>
              <w:spacing w:before="240"/>
              <w:rPr>
                <w:rFonts w:ascii="Calibri" w:eastAsia="Arial Narrow" w:hAnsi="Calibri" w:cs="Calibri"/>
                <w:szCs w:val="20"/>
                <w:cs/>
                <w:lang w:val="fr-FR" w:bidi="hi-IN"/>
              </w:rPr>
            </w:pPr>
            <w:r w:rsidRPr="00EC5256">
              <w:rPr>
                <w:rFonts w:ascii="Calibri" w:eastAsia="Arial Narrow" w:hAnsi="Calibri" w:cs="Calibri"/>
                <w:noProof/>
                <w:szCs w:val="20"/>
                <w:lang w:val="fr-FR" w:eastAsia="en-IN" w:bidi="hi-IN"/>
              </w:rPr>
              <w:t>N</w:t>
            </w:r>
            <w:r w:rsidR="003C705A">
              <w:rPr>
                <w:rFonts w:ascii="Calibri" w:eastAsia="Arial Narrow" w:hAnsi="Calibri" w:cs="Calibri"/>
                <w:noProof/>
                <w:szCs w:val="20"/>
                <w:lang w:val="fr-FR" w:eastAsia="en-IN" w:bidi="hi-IN"/>
              </w:rPr>
              <w:t>om</w:t>
            </w:r>
            <w:r w:rsidR="00E153D1" w:rsidRPr="00EC5256">
              <w:rPr>
                <w:rFonts w:ascii="Calibri" w:eastAsia="Arial Narrow" w:hAnsi="Calibri" w:cs="Calibri"/>
                <w:noProof/>
                <w:szCs w:val="20"/>
                <w:lang w:val="fr-FR" w:eastAsia="en-IN" w:bidi="hi-IN"/>
              </w:rPr>
              <w:t>bre de kits de DIU</w:t>
            </w:r>
            <w:r w:rsidR="00E153D1" w:rsidRPr="00EC5256">
              <w:rPr>
                <w:rFonts w:ascii="Calibri" w:eastAsia="Arial Narrow" w:hAnsi="Calibri" w:cs="Mangal"/>
                <w:szCs w:val="20"/>
                <w:cs/>
                <w:lang w:val="fr-FR" w:bidi="hi-IN"/>
              </w:rPr>
              <w:tab/>
            </w:r>
          </w:p>
          <w:p w14:paraId="1D257DF8" w14:textId="21CB3EE3" w:rsidR="00E153D1" w:rsidRPr="00EC5256" w:rsidRDefault="00E153D1" w:rsidP="00E153D1">
            <w:pPr>
              <w:tabs>
                <w:tab w:val="right" w:leader="dot" w:pos="4092"/>
              </w:tabs>
              <w:rPr>
                <w:rFonts w:ascii="Arial" w:eastAsia="Arial Narrow" w:hAnsi="Arial" w:cs="Arial"/>
                <w:szCs w:val="18"/>
                <w:cs/>
                <w:lang w:val="fr-FR" w:bidi="hi-IN"/>
              </w:rPr>
            </w:pPr>
          </w:p>
        </w:tc>
        <w:tc>
          <w:tcPr>
            <w:tcW w:w="486" w:type="pct"/>
          </w:tcPr>
          <w:p w14:paraId="425E534F"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AA1CC3" w14:paraId="55252412" w14:textId="77777777" w:rsidTr="002C01C1">
        <w:trPr>
          <w:trHeight w:val="121"/>
        </w:trPr>
        <w:tc>
          <w:tcPr>
            <w:tcW w:w="285" w:type="pct"/>
          </w:tcPr>
          <w:p w14:paraId="47A410EB"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606</w:t>
            </w:r>
          </w:p>
        </w:tc>
        <w:tc>
          <w:tcPr>
            <w:tcW w:w="2144" w:type="pct"/>
            <w:gridSpan w:val="2"/>
          </w:tcPr>
          <w:p w14:paraId="375B7317" w14:textId="77777777" w:rsidR="00E153D1" w:rsidRPr="00EC5256" w:rsidRDefault="00E153D1" w:rsidP="00E153D1">
            <w:pPr>
              <w:spacing w:line="276" w:lineRule="auto"/>
              <w:rPr>
                <w:b/>
                <w:bCs/>
                <w:lang w:val="fr-FR"/>
              </w:rPr>
            </w:pPr>
            <w:r w:rsidRPr="00EC5256">
              <w:rPr>
                <w:b/>
                <w:bCs/>
                <w:lang w:val="fr-FR"/>
              </w:rPr>
              <w:t>Combien de kits complets de DIU PP sont disponibles dans la structure sanitaire ?</w:t>
            </w:r>
          </w:p>
          <w:p w14:paraId="7C29EEEB" w14:textId="4A5B0A94" w:rsidR="00E153D1" w:rsidRPr="00EC5256" w:rsidRDefault="00E153D1" w:rsidP="00E153D1">
            <w:pPr>
              <w:spacing w:line="276" w:lineRule="auto"/>
              <w:rPr>
                <w:b/>
                <w:bCs/>
                <w:lang w:val="fr-FR"/>
              </w:rPr>
            </w:pPr>
            <w:r w:rsidRPr="00EC5256">
              <w:rPr>
                <w:b/>
                <w:bCs/>
                <w:lang w:val="fr-FR"/>
              </w:rPr>
              <w:t>ENREGISTRER « 000 » S'IL N'Y EN A PAS</w:t>
            </w:r>
          </w:p>
        </w:tc>
        <w:tc>
          <w:tcPr>
            <w:tcW w:w="2085" w:type="pct"/>
            <w:gridSpan w:val="4"/>
          </w:tcPr>
          <w:p w14:paraId="2EEA6D34" w14:textId="0382D63D" w:rsidR="00E153D1" w:rsidRPr="00EC5256" w:rsidRDefault="003653EB" w:rsidP="00E153D1">
            <w:pPr>
              <w:tabs>
                <w:tab w:val="right" w:leader="dot" w:pos="4092"/>
              </w:tabs>
              <w:spacing w:before="240"/>
              <w:rPr>
                <w:rFonts w:ascii="Calibri" w:eastAsia="Arial Narrow" w:hAnsi="Calibri" w:cs="Calibri"/>
                <w:noProof/>
                <w:szCs w:val="20"/>
                <w:lang w:val="fr-FR" w:eastAsia="en-IN"/>
              </w:rPr>
            </w:pPr>
            <w:r w:rsidRPr="00EC5256">
              <w:rPr>
                <w:rFonts w:ascii="Calibri" w:eastAsia="Arial Narrow" w:hAnsi="Calibri" w:cs="Calibri"/>
                <w:noProof/>
                <w:szCs w:val="20"/>
                <w:lang w:val="fr-FR" w:eastAsia="en-IN" w:bidi="hi-IN"/>
              </w:rPr>
              <w:t>N</w:t>
            </w:r>
            <w:r w:rsidR="003C705A">
              <w:rPr>
                <w:rFonts w:ascii="Calibri" w:eastAsia="Arial Narrow" w:hAnsi="Calibri" w:cs="Calibri"/>
                <w:noProof/>
                <w:szCs w:val="20"/>
                <w:lang w:val="fr-FR" w:eastAsia="en-IN" w:bidi="hi-IN"/>
              </w:rPr>
              <w:t>om</w:t>
            </w:r>
            <w:r w:rsidR="00E153D1" w:rsidRPr="00EC5256">
              <w:rPr>
                <w:rFonts w:ascii="Calibri" w:eastAsia="Arial Narrow" w:hAnsi="Calibri" w:cs="Calibri"/>
                <w:noProof/>
                <w:szCs w:val="20"/>
                <w:lang w:val="fr-FR" w:eastAsia="en-IN" w:bidi="hi-IN"/>
              </w:rPr>
              <w:t>bre de kits DIU PP</w:t>
            </w:r>
            <w:r w:rsidR="00E153D1" w:rsidRPr="00EC5256">
              <w:rPr>
                <w:rFonts w:ascii="Calibri" w:eastAsia="Arial Narrow" w:hAnsi="Calibri" w:cs="Calibri"/>
                <w:noProof/>
                <w:szCs w:val="20"/>
                <w:lang w:val="fr-FR" w:eastAsia="en-IN"/>
              </w:rPr>
              <w:tab/>
            </w:r>
          </w:p>
          <w:p w14:paraId="279AF057" w14:textId="0D3854CC" w:rsidR="00E153D1" w:rsidRPr="00EC5256" w:rsidRDefault="00E153D1" w:rsidP="00E153D1">
            <w:pPr>
              <w:tabs>
                <w:tab w:val="right" w:leader="dot" w:pos="4092"/>
              </w:tabs>
              <w:rPr>
                <w:rFonts w:ascii="Arial" w:eastAsia="Arial Narrow" w:hAnsi="Arial" w:cs="Arial"/>
                <w:noProof/>
                <w:szCs w:val="20"/>
                <w:lang w:val="fr-FR" w:eastAsia="en-IN"/>
              </w:rPr>
            </w:pPr>
          </w:p>
        </w:tc>
        <w:tc>
          <w:tcPr>
            <w:tcW w:w="486" w:type="pct"/>
          </w:tcPr>
          <w:p w14:paraId="7E0306B4" w14:textId="77777777" w:rsidR="00E153D1" w:rsidRPr="00EC5256" w:rsidRDefault="00E153D1" w:rsidP="00E153D1">
            <w:pPr>
              <w:pStyle w:val="ListParagraph1"/>
              <w:rPr>
                <w:rFonts w:ascii="Arial" w:eastAsia="Times New Roman" w:hAnsi="Arial" w:cs="Arial"/>
                <w:color w:val="000000"/>
                <w:szCs w:val="20"/>
                <w:lang w:val="fr-FR" w:bidi="hi-IN"/>
              </w:rPr>
            </w:pPr>
          </w:p>
        </w:tc>
      </w:tr>
    </w:tbl>
    <w:p w14:paraId="65D8A0E8" w14:textId="4A2A5662" w:rsidR="00967FAA" w:rsidRPr="00EC5256" w:rsidRDefault="00967FAA">
      <w:pPr>
        <w:rPr>
          <w:rFonts w:ascii="Arial" w:hAnsi="Arial" w:cs="Arial"/>
          <w:lang w:val="fr-FR"/>
        </w:rPr>
      </w:pPr>
    </w:p>
    <w:p w14:paraId="5540CEA2" w14:textId="3243FF4F" w:rsidR="00C202F2" w:rsidRPr="00EC5256" w:rsidRDefault="00C202F2">
      <w:pPr>
        <w:rPr>
          <w:rFonts w:ascii="Arial" w:hAnsi="Arial" w:cs="Arial"/>
          <w:lang w:val="fr-FR"/>
        </w:rPr>
      </w:pPr>
    </w:p>
    <w:p w14:paraId="05665C61" w14:textId="72AF611B" w:rsidR="00C202F2" w:rsidRPr="00EC5256" w:rsidRDefault="00C202F2" w:rsidP="00C202F2">
      <w:pPr>
        <w:spacing w:after="160" w:line="259" w:lineRule="auto"/>
        <w:rPr>
          <w:rFonts w:ascii="Arial" w:hAnsi="Arial" w:cs="Arial"/>
          <w:lang w:val="fr-FR"/>
        </w:rPr>
      </w:pPr>
      <w:r w:rsidRPr="00EC5256">
        <w:rPr>
          <w:rFonts w:ascii="Arial" w:hAnsi="Arial" w:cs="Arial"/>
          <w:lang w:val="fr-FR"/>
        </w:rPr>
        <w:br w:type="page"/>
      </w:r>
    </w:p>
    <w:tbl>
      <w:tblPr>
        <w:tblStyle w:val="Grilledutableau"/>
        <w:tblW w:w="5006" w:type="pct"/>
        <w:tblLook w:val="04A0" w:firstRow="1" w:lastRow="0" w:firstColumn="1" w:lastColumn="0" w:noHBand="0" w:noVBand="1"/>
      </w:tblPr>
      <w:tblGrid>
        <w:gridCol w:w="612"/>
        <w:gridCol w:w="2357"/>
        <w:gridCol w:w="1662"/>
        <w:gridCol w:w="1261"/>
        <w:gridCol w:w="1729"/>
        <w:gridCol w:w="2056"/>
        <w:gridCol w:w="814"/>
      </w:tblGrid>
      <w:tr w:rsidR="00A571FC" w:rsidRPr="002D084C" w14:paraId="350F9842" w14:textId="77777777" w:rsidTr="00EC5256">
        <w:trPr>
          <w:trHeight w:val="529"/>
        </w:trPr>
        <w:tc>
          <w:tcPr>
            <w:tcW w:w="292" w:type="pct"/>
            <w:shd w:val="clear" w:color="auto" w:fill="AEAAAA" w:themeFill="background2" w:themeFillShade="BF"/>
            <w:vAlign w:val="center"/>
          </w:tcPr>
          <w:p w14:paraId="4CFED59C" w14:textId="1E27AC86" w:rsidR="00A571FC" w:rsidRPr="00EC5256" w:rsidRDefault="001245F8" w:rsidP="00A571FC">
            <w:pPr>
              <w:pStyle w:val="ListParagraph1"/>
              <w:spacing w:after="0" w:line="240" w:lineRule="auto"/>
              <w:ind w:left="0"/>
              <w:jc w:val="both"/>
              <w:rPr>
                <w:rFonts w:ascii="Arial" w:hAnsi="Arial" w:cs="Arial"/>
                <w:b/>
                <w:szCs w:val="20"/>
                <w:lang w:val="fr-FR"/>
              </w:rPr>
            </w:pPr>
            <w:r>
              <w:rPr>
                <w:rFonts w:ascii="Calibri" w:eastAsia="Arial Narrow" w:hAnsi="Calibri" w:cs="Calibri"/>
                <w:b/>
                <w:bCs/>
                <w:spacing w:val="-2"/>
                <w:szCs w:val="20"/>
                <w:lang w:val="fr-FR" w:bidi="hi-IN"/>
              </w:rPr>
              <w:lastRenderedPageBreak/>
              <w:t>#</w:t>
            </w:r>
          </w:p>
        </w:tc>
        <w:tc>
          <w:tcPr>
            <w:tcW w:w="1916" w:type="pct"/>
            <w:gridSpan w:val="2"/>
            <w:shd w:val="clear" w:color="auto" w:fill="AEAAAA" w:themeFill="background2" w:themeFillShade="BF"/>
            <w:vAlign w:val="center"/>
          </w:tcPr>
          <w:p w14:paraId="67558DDF" w14:textId="555A76EF" w:rsidR="00A571FC" w:rsidRPr="00EC5256" w:rsidRDefault="00A571FC" w:rsidP="00A571FC">
            <w:pPr>
              <w:rPr>
                <w:rFonts w:ascii="Arial" w:hAnsi="Arial" w:cs="Arial"/>
                <w:b/>
                <w:szCs w:val="20"/>
                <w:lang w:val="fr-FR"/>
              </w:rPr>
            </w:pPr>
            <w:r w:rsidRPr="00EC5256">
              <w:rPr>
                <w:rFonts w:ascii="Calibri" w:eastAsia="Arial Narrow" w:hAnsi="Calibri" w:cs="Calibri"/>
                <w:b/>
                <w:bCs/>
                <w:spacing w:val="-2"/>
                <w:szCs w:val="20"/>
                <w:lang w:val="fr-FR" w:bidi="hi-IN"/>
              </w:rPr>
              <w:t>QUESTIONS ET FILTRES</w:t>
            </w:r>
          </w:p>
        </w:tc>
        <w:tc>
          <w:tcPr>
            <w:tcW w:w="2404" w:type="pct"/>
            <w:gridSpan w:val="3"/>
            <w:shd w:val="clear" w:color="auto" w:fill="AEAAAA" w:themeFill="background2" w:themeFillShade="BF"/>
            <w:vAlign w:val="center"/>
          </w:tcPr>
          <w:p w14:paraId="583099CC" w14:textId="0F3FB063" w:rsidR="00A571FC" w:rsidRPr="00EC5256" w:rsidRDefault="00A571FC" w:rsidP="00A571FC">
            <w:pPr>
              <w:pStyle w:val="ListParagraph1"/>
              <w:ind w:left="0"/>
              <w:rPr>
                <w:rFonts w:ascii="Arial" w:eastAsia="Times New Roman" w:hAnsi="Arial" w:cs="Arial"/>
                <w:b/>
                <w:color w:val="000000"/>
                <w:szCs w:val="20"/>
                <w:lang w:val="fr-FR" w:bidi="hi-IN"/>
              </w:rPr>
            </w:pPr>
            <w:r w:rsidRPr="00EC5256">
              <w:rPr>
                <w:rFonts w:ascii="Calibri" w:eastAsia="Times New Roman" w:hAnsi="Calibri" w:cs="Calibri"/>
                <w:b/>
                <w:bCs/>
                <w:spacing w:val="-2"/>
                <w:szCs w:val="20"/>
                <w:lang w:val="fr-FR" w:bidi="hi-IN"/>
              </w:rPr>
              <w:t>CODAGE</w:t>
            </w:r>
          </w:p>
        </w:tc>
        <w:tc>
          <w:tcPr>
            <w:tcW w:w="388" w:type="pct"/>
            <w:shd w:val="clear" w:color="auto" w:fill="AEAAAA" w:themeFill="background2" w:themeFillShade="BF"/>
            <w:vAlign w:val="center"/>
          </w:tcPr>
          <w:p w14:paraId="5B8915A1" w14:textId="57B09DDE" w:rsidR="00A571FC" w:rsidRPr="00EC5256" w:rsidRDefault="00A571FC" w:rsidP="00A571FC">
            <w:pPr>
              <w:pStyle w:val="ListParagraph1"/>
              <w:spacing w:after="0"/>
              <w:ind w:left="0"/>
              <w:rPr>
                <w:rFonts w:ascii="Arial" w:eastAsia="Times New Roman" w:hAnsi="Arial" w:cs="Arial"/>
                <w:b/>
                <w:color w:val="000000"/>
                <w:szCs w:val="20"/>
                <w:lang w:val="fr-FR" w:bidi="hi-IN"/>
              </w:rPr>
            </w:pPr>
            <w:r w:rsidRPr="00EC5256">
              <w:rPr>
                <w:rFonts w:ascii="Calibri" w:eastAsia="Arial Narrow" w:hAnsi="Calibri" w:cs="Calibri"/>
                <w:b/>
                <w:bCs/>
                <w:spacing w:val="-2"/>
                <w:szCs w:val="20"/>
                <w:lang w:val="fr-FR" w:bidi="hi-IN"/>
              </w:rPr>
              <w:t>PASSEZ À</w:t>
            </w:r>
          </w:p>
        </w:tc>
      </w:tr>
      <w:tr w:rsidR="00C02C57" w:rsidRPr="00AA1CC3" w14:paraId="1E4E6C26" w14:textId="77777777" w:rsidTr="00EC5256">
        <w:trPr>
          <w:trHeight w:val="331"/>
        </w:trPr>
        <w:tc>
          <w:tcPr>
            <w:tcW w:w="292" w:type="pct"/>
          </w:tcPr>
          <w:p w14:paraId="3250DC7E" w14:textId="77777777" w:rsidR="00C02C57" w:rsidRPr="00EC5256" w:rsidRDefault="00C02C57" w:rsidP="00C02C57">
            <w:pPr>
              <w:jc w:val="center"/>
              <w:rPr>
                <w:rFonts w:ascii="Arial" w:eastAsia="Arial Narrow" w:hAnsi="Arial" w:cs="Arial"/>
                <w:b/>
                <w:sz w:val="24"/>
                <w:szCs w:val="20"/>
                <w:lang w:val="fr-FR" w:bidi="hi-IN"/>
              </w:rPr>
            </w:pPr>
          </w:p>
        </w:tc>
        <w:tc>
          <w:tcPr>
            <w:tcW w:w="4320" w:type="pct"/>
            <w:gridSpan w:val="5"/>
          </w:tcPr>
          <w:p w14:paraId="6327904F" w14:textId="66CAE2E8" w:rsidR="00C02C57" w:rsidRPr="00EC5256" w:rsidRDefault="00C02C57" w:rsidP="00C02C57">
            <w:pPr>
              <w:tabs>
                <w:tab w:val="right" w:leader="dot" w:pos="4092"/>
              </w:tabs>
              <w:jc w:val="center"/>
              <w:rPr>
                <w:rFonts w:ascii="Arial" w:eastAsia="Arial Narrow" w:hAnsi="Arial" w:cs="Arial"/>
                <w:b/>
                <w:szCs w:val="20"/>
                <w:lang w:val="fr-FR" w:bidi="hi-IN"/>
              </w:rPr>
            </w:pPr>
            <w:r w:rsidRPr="00EC5256">
              <w:rPr>
                <w:rFonts w:ascii="Arial" w:eastAsia="Arial Narrow" w:hAnsi="Arial" w:cs="Arial"/>
                <w:b/>
                <w:szCs w:val="14"/>
                <w:lang w:val="fr-FR" w:bidi="hi-IN"/>
              </w:rPr>
              <w:t>PRODUITS DE BASE DU PF DANS LA STRUCTURE SANITAIRE</w:t>
            </w:r>
          </w:p>
        </w:tc>
        <w:tc>
          <w:tcPr>
            <w:tcW w:w="388" w:type="pct"/>
          </w:tcPr>
          <w:p w14:paraId="7FD80BEC" w14:textId="77777777" w:rsidR="00C02C57" w:rsidRPr="00EC5256" w:rsidRDefault="00C02C57" w:rsidP="00C02C57">
            <w:pPr>
              <w:jc w:val="center"/>
              <w:rPr>
                <w:rFonts w:ascii="Arial" w:eastAsia="Arial Narrow" w:hAnsi="Arial" w:cs="Arial"/>
                <w:b/>
                <w:sz w:val="24"/>
                <w:szCs w:val="20"/>
                <w:lang w:val="fr-FR" w:bidi="hi-IN"/>
              </w:rPr>
            </w:pPr>
          </w:p>
        </w:tc>
      </w:tr>
      <w:tr w:rsidR="00C02C57" w:rsidRPr="00AA1CC3" w14:paraId="44087BEE" w14:textId="77777777" w:rsidTr="00EC5256">
        <w:trPr>
          <w:trHeight w:val="420"/>
        </w:trPr>
        <w:tc>
          <w:tcPr>
            <w:tcW w:w="292" w:type="pct"/>
          </w:tcPr>
          <w:p w14:paraId="4197BAC2" w14:textId="04716EDC" w:rsidR="00C02C57" w:rsidRPr="00EC5256" w:rsidRDefault="00C02C57" w:rsidP="00C02C57">
            <w:pPr>
              <w:jc w:val="center"/>
              <w:rPr>
                <w:rFonts w:ascii="Arial" w:hAnsi="Arial" w:cs="Arial"/>
                <w:szCs w:val="20"/>
                <w:lang w:val="fr-FR"/>
              </w:rPr>
            </w:pPr>
          </w:p>
        </w:tc>
        <w:tc>
          <w:tcPr>
            <w:tcW w:w="1124" w:type="pct"/>
          </w:tcPr>
          <w:p w14:paraId="74E46CDB" w14:textId="68997BFF" w:rsidR="00C02C57" w:rsidRPr="00EC5256" w:rsidRDefault="00C02C57" w:rsidP="00C02C57">
            <w:pPr>
              <w:suppressAutoHyphens/>
              <w:rPr>
                <w:rFonts w:ascii="Arial" w:hAnsi="Arial" w:cs="Arial"/>
                <w:bCs/>
                <w:spacing w:val="-2"/>
                <w:szCs w:val="20"/>
                <w:lang w:val="fr-FR"/>
              </w:rPr>
            </w:pPr>
            <w:r w:rsidRPr="00EC5256">
              <w:rPr>
                <w:rFonts w:ascii="Arial" w:eastAsia="Arial Narrow" w:hAnsi="Arial" w:cs="Arial"/>
                <w:spacing w:val="-2"/>
                <w:szCs w:val="20"/>
                <w:lang w:val="fr-FR" w:bidi="hi-IN"/>
              </w:rPr>
              <w:t>Intrants</w:t>
            </w:r>
          </w:p>
        </w:tc>
        <w:tc>
          <w:tcPr>
            <w:tcW w:w="792" w:type="pct"/>
          </w:tcPr>
          <w:p w14:paraId="49535ADA" w14:textId="77777777" w:rsidR="00C02C57" w:rsidRPr="00EC5256" w:rsidRDefault="00C02C57" w:rsidP="00C02C57">
            <w:pPr>
              <w:pStyle w:val="ListParagraph1"/>
              <w:ind w:left="0"/>
              <w:rPr>
                <w:rFonts w:ascii="Arial" w:eastAsia="Times New Roman" w:hAnsi="Arial" w:cs="Arial"/>
                <w:b/>
                <w:bCs/>
                <w:color w:val="000000"/>
                <w:szCs w:val="20"/>
                <w:lang w:val="fr-FR" w:bidi="hi-IN"/>
              </w:rPr>
            </w:pPr>
            <w:r w:rsidRPr="00EC5256">
              <w:rPr>
                <w:rFonts w:ascii="Arial" w:eastAsia="Times New Roman" w:hAnsi="Arial" w:cs="Arial"/>
                <w:b/>
                <w:bCs/>
                <w:color w:val="000000"/>
                <w:szCs w:val="20"/>
                <w:lang w:val="fr-FR" w:bidi="hi-IN"/>
              </w:rPr>
              <w:t>607. Disponibilité</w:t>
            </w:r>
          </w:p>
          <w:p w14:paraId="1DD128CD" w14:textId="77777777" w:rsidR="00C02C57" w:rsidRPr="00EC5256" w:rsidRDefault="00C02C57" w:rsidP="00C02C57">
            <w:pPr>
              <w:pStyle w:val="ListParagraph1"/>
              <w:ind w:left="0"/>
              <w:rPr>
                <w:rFonts w:ascii="Arial" w:eastAsia="Times New Roman" w:hAnsi="Arial" w:cs="Arial"/>
                <w:color w:val="000000"/>
                <w:szCs w:val="20"/>
                <w:lang w:val="fr-FR" w:bidi="hi-IN"/>
              </w:rPr>
            </w:pPr>
          </w:p>
          <w:p w14:paraId="7C16FE83" w14:textId="77777777" w:rsidR="00C02C57" w:rsidRPr="00EC5256" w:rsidRDefault="00C02C57" w:rsidP="00C02C57">
            <w:pPr>
              <w:pStyle w:val="ListParagraph1"/>
              <w:ind w:left="0"/>
              <w:rPr>
                <w:rFonts w:ascii="Arial" w:eastAsia="Times New Roman" w:hAnsi="Arial" w:cs="Arial"/>
                <w:color w:val="000000"/>
                <w:szCs w:val="20"/>
                <w:lang w:val="fr-FR" w:bidi="hi-IN"/>
              </w:rPr>
            </w:pPr>
          </w:p>
          <w:p w14:paraId="192ED0B8" w14:textId="77777777" w:rsidR="00C02C57" w:rsidRPr="00EC5256" w:rsidRDefault="00C02C57" w:rsidP="00C02C57">
            <w:pPr>
              <w:pStyle w:val="ListParagraph1"/>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En stock et observé-1, </w:t>
            </w:r>
          </w:p>
          <w:p w14:paraId="3409D054" w14:textId="5845D5E3" w:rsidR="00C02C57" w:rsidRPr="00EC5256" w:rsidRDefault="00C02C57" w:rsidP="00C02C57">
            <w:pPr>
              <w:pStyle w:val="ListParagraph1"/>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En stock mais </w:t>
            </w:r>
            <w:r w:rsidR="003874A6"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 xml:space="preserve"> observé-2, En rupture de stock-3</w:t>
            </w:r>
          </w:p>
          <w:p w14:paraId="7789E3CE" w14:textId="77777777" w:rsidR="00C02C57" w:rsidRPr="00EC5256" w:rsidRDefault="00C02C57" w:rsidP="00C02C57">
            <w:pPr>
              <w:pStyle w:val="ListParagraph1"/>
              <w:rPr>
                <w:rFonts w:ascii="Arial" w:eastAsia="Times New Roman" w:hAnsi="Arial" w:cs="Arial"/>
                <w:color w:val="000000"/>
                <w:szCs w:val="20"/>
                <w:lang w:val="fr-FR" w:bidi="hi-IN"/>
              </w:rPr>
            </w:pPr>
          </w:p>
          <w:p w14:paraId="6CE471D0" w14:textId="7FF54600" w:rsidR="00C02C57" w:rsidRPr="00EC5256" w:rsidRDefault="00C02C57" w:rsidP="00C02C57">
            <w:pPr>
              <w:pStyle w:val="ListParagraph1"/>
              <w:ind w:left="0"/>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[Si réponse= 3, passez à 609]</w:t>
            </w:r>
            <w:r w:rsidRPr="00EC5256">
              <w:rPr>
                <w:rFonts w:ascii="Arial" w:eastAsia="Times New Roman" w:hAnsi="Arial" w:cs="Arial"/>
                <w:b/>
                <w:color w:val="000000"/>
                <w:sz w:val="18"/>
                <w:szCs w:val="20"/>
                <w:lang w:val="fr-FR" w:bidi="hi-IN"/>
              </w:rPr>
              <w:t xml:space="preserve">  </w:t>
            </w:r>
          </w:p>
        </w:tc>
        <w:tc>
          <w:tcPr>
            <w:tcW w:w="601" w:type="pct"/>
          </w:tcPr>
          <w:p w14:paraId="2296D812" w14:textId="77777777" w:rsidR="00C02C57" w:rsidRPr="00EC5256" w:rsidRDefault="00C02C57" w:rsidP="00C02C57">
            <w:pPr>
              <w:pStyle w:val="ListParagraph1"/>
              <w:ind w:left="0"/>
              <w:rPr>
                <w:rFonts w:ascii="Arial" w:hAnsi="Arial" w:cs="Arial"/>
                <w:b/>
                <w:szCs w:val="20"/>
                <w:lang w:val="fr-FR"/>
              </w:rPr>
            </w:pPr>
            <w:r w:rsidRPr="00EC5256">
              <w:rPr>
                <w:rFonts w:ascii="Arial" w:hAnsi="Arial" w:cs="Arial"/>
                <w:b/>
                <w:szCs w:val="20"/>
                <w:lang w:val="fr-FR"/>
              </w:rPr>
              <w:t>608. Ce produit a-t-il été en rupture de stock au cours des trois derniers mois ?</w:t>
            </w:r>
          </w:p>
          <w:p w14:paraId="0FEBF83E" w14:textId="77777777" w:rsidR="00C02C57" w:rsidRPr="00EC5256" w:rsidRDefault="00C02C57" w:rsidP="00C02C57">
            <w:pPr>
              <w:pStyle w:val="ListParagraph1"/>
              <w:ind w:left="0"/>
              <w:rPr>
                <w:rFonts w:ascii="Arial" w:hAnsi="Arial" w:cs="Arial"/>
                <w:bCs/>
                <w:szCs w:val="20"/>
                <w:lang w:val="fr-FR"/>
              </w:rPr>
            </w:pPr>
            <w:r w:rsidRPr="00EC5256">
              <w:rPr>
                <w:rFonts w:ascii="Arial" w:hAnsi="Arial" w:cs="Arial"/>
                <w:bCs/>
                <w:szCs w:val="20"/>
                <w:lang w:val="fr-FR"/>
              </w:rPr>
              <w:t>Oui-1</w:t>
            </w:r>
          </w:p>
          <w:p w14:paraId="6A9F23DC" w14:textId="3C1F175B" w:rsidR="00C02C57" w:rsidRPr="00EC5256" w:rsidRDefault="003874A6" w:rsidP="00C02C57">
            <w:pPr>
              <w:pStyle w:val="ListParagraph1"/>
              <w:ind w:left="0"/>
              <w:rPr>
                <w:rFonts w:ascii="Arial" w:hAnsi="Arial" w:cs="Arial"/>
                <w:bCs/>
                <w:szCs w:val="20"/>
                <w:lang w:val="fr-FR"/>
              </w:rPr>
            </w:pPr>
            <w:r w:rsidRPr="00EC5256">
              <w:rPr>
                <w:rFonts w:ascii="Arial" w:hAnsi="Arial" w:cs="Arial"/>
                <w:bCs/>
                <w:szCs w:val="20"/>
                <w:lang w:val="fr-FR"/>
              </w:rPr>
              <w:t>Non</w:t>
            </w:r>
            <w:r w:rsidR="00C02C57" w:rsidRPr="00EC5256">
              <w:rPr>
                <w:rFonts w:ascii="Arial" w:hAnsi="Arial" w:cs="Arial"/>
                <w:bCs/>
                <w:szCs w:val="20"/>
                <w:lang w:val="fr-FR"/>
              </w:rPr>
              <w:t xml:space="preserve"> -2</w:t>
            </w:r>
          </w:p>
          <w:p w14:paraId="762F97BE" w14:textId="77777777"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lang w:val="fr-FR"/>
              </w:rPr>
              <w:t>[Si réponse =2</w:t>
            </w:r>
          </w:p>
          <w:p w14:paraId="7ADD06C9" w14:textId="1ADD58A6"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lang w:val="fr-FR"/>
              </w:rPr>
              <w:t>Passez au produit suivant]</w:t>
            </w:r>
          </w:p>
        </w:tc>
        <w:tc>
          <w:tcPr>
            <w:tcW w:w="824" w:type="pct"/>
          </w:tcPr>
          <w:p w14:paraId="3850A7B4" w14:textId="77777777" w:rsidR="00C02C57" w:rsidRPr="00EC5256" w:rsidRDefault="00C02C57" w:rsidP="00C02C57">
            <w:pPr>
              <w:rPr>
                <w:rFonts w:ascii="Arial" w:hAnsi="Arial" w:cs="Arial"/>
                <w:b/>
                <w:szCs w:val="20"/>
                <w:lang w:val="fr-FR"/>
              </w:rPr>
            </w:pPr>
            <w:r w:rsidRPr="00EC5256">
              <w:rPr>
                <w:rFonts w:ascii="Arial" w:hAnsi="Arial" w:cs="Arial"/>
                <w:b/>
                <w:szCs w:val="20"/>
                <w:lang w:val="fr-FR"/>
              </w:rPr>
              <w:t>609. Depuis combien de temps (en mois) ce produit n'est pas disponible dans la structure sanitaire ?</w:t>
            </w:r>
          </w:p>
          <w:p w14:paraId="093E807B" w14:textId="77777777" w:rsidR="00C02C57" w:rsidRPr="00EC5256" w:rsidRDefault="00C02C57" w:rsidP="00C02C57">
            <w:pPr>
              <w:rPr>
                <w:rFonts w:ascii="Arial" w:hAnsi="Arial" w:cs="Arial"/>
                <w:bCs/>
                <w:szCs w:val="20"/>
                <w:lang w:val="fr-FR"/>
              </w:rPr>
            </w:pPr>
          </w:p>
          <w:p w14:paraId="2F79CFBF" w14:textId="3DD3AB3A" w:rsidR="00C02C57" w:rsidRPr="00EC5256" w:rsidRDefault="00C02C57" w:rsidP="00C02C57">
            <w:pPr>
              <w:tabs>
                <w:tab w:val="right" w:leader="dot" w:pos="4092"/>
              </w:tabs>
              <w:rPr>
                <w:rFonts w:ascii="Arial" w:hAnsi="Arial" w:cs="Arial"/>
                <w:b/>
                <w:bCs/>
                <w:szCs w:val="20"/>
                <w:lang w:val="fr-FR"/>
              </w:rPr>
            </w:pPr>
            <w:r w:rsidRPr="00EC5256">
              <w:rPr>
                <w:rFonts w:ascii="Arial" w:hAnsi="Arial" w:cs="Arial"/>
                <w:b/>
                <w:bCs/>
                <w:szCs w:val="20"/>
                <w:lang w:val="fr-FR"/>
              </w:rPr>
              <w:t>[ENREGISTRER « 0 » SI MOINS D'UN MOIS]</w:t>
            </w:r>
          </w:p>
        </w:tc>
        <w:tc>
          <w:tcPr>
            <w:tcW w:w="980" w:type="pct"/>
          </w:tcPr>
          <w:p w14:paraId="089630D7" w14:textId="33FEFFB4" w:rsidR="00C02C57" w:rsidRPr="00EC5256" w:rsidRDefault="00C02C57" w:rsidP="00C02C57">
            <w:pPr>
              <w:rPr>
                <w:rFonts w:ascii="Arial" w:hAnsi="Arial" w:cs="Arial"/>
                <w:b/>
                <w:szCs w:val="20"/>
                <w:lang w:val="fr-FR"/>
              </w:rPr>
            </w:pPr>
            <w:r w:rsidRPr="00EC5256">
              <w:rPr>
                <w:rFonts w:ascii="Arial" w:hAnsi="Arial" w:cs="Arial"/>
                <w:b/>
                <w:szCs w:val="20"/>
                <w:lang w:val="fr-FR"/>
              </w:rPr>
              <w:t xml:space="preserve">610. Raisons de la </w:t>
            </w:r>
            <w:r w:rsidR="003874A6" w:rsidRPr="00EC5256">
              <w:rPr>
                <w:rFonts w:ascii="Arial" w:hAnsi="Arial" w:cs="Arial"/>
                <w:b/>
                <w:szCs w:val="20"/>
                <w:lang w:val="fr-FR"/>
              </w:rPr>
              <w:t>Non</w:t>
            </w:r>
            <w:r w:rsidRPr="00EC5256">
              <w:rPr>
                <w:rFonts w:ascii="Arial" w:hAnsi="Arial" w:cs="Arial"/>
                <w:b/>
                <w:szCs w:val="20"/>
                <w:lang w:val="fr-FR"/>
              </w:rPr>
              <w:t xml:space="preserve">-disponibilité </w:t>
            </w:r>
          </w:p>
          <w:p w14:paraId="04DC5717" w14:textId="77777777" w:rsidR="00C02C57" w:rsidRPr="00EC5256" w:rsidRDefault="00C02C57" w:rsidP="00C02C57">
            <w:pPr>
              <w:rPr>
                <w:rFonts w:ascii="Arial" w:hAnsi="Arial" w:cs="Arial"/>
                <w:bCs/>
                <w:szCs w:val="20"/>
                <w:lang w:val="fr-FR"/>
              </w:rPr>
            </w:pPr>
          </w:p>
          <w:p w14:paraId="1405BC90" w14:textId="77777777" w:rsidR="00C02C57" w:rsidRPr="00EC5256" w:rsidRDefault="00C02C57" w:rsidP="00C02C57">
            <w:pPr>
              <w:rPr>
                <w:rFonts w:ascii="Arial" w:hAnsi="Arial" w:cs="Arial"/>
                <w:bCs/>
                <w:szCs w:val="20"/>
                <w:lang w:val="fr-FR"/>
              </w:rPr>
            </w:pPr>
            <w:r w:rsidRPr="00EC5256">
              <w:rPr>
                <w:rFonts w:ascii="Arial" w:hAnsi="Arial" w:cs="Arial"/>
                <w:bCs/>
                <w:szCs w:val="20"/>
                <w:lang w:val="fr-FR"/>
              </w:rPr>
              <w:t>Pas d'approvisionnement reçu-1, contraintes budgétaires-2, options d'achat limitées-3</w:t>
            </w:r>
          </w:p>
          <w:p w14:paraId="3B1FA46C" w14:textId="77777777" w:rsidR="00C02C57" w:rsidRPr="00EC5256" w:rsidRDefault="00C02C57" w:rsidP="00C02C57">
            <w:pPr>
              <w:rPr>
                <w:rFonts w:ascii="Arial" w:hAnsi="Arial" w:cs="Arial"/>
                <w:bCs/>
                <w:szCs w:val="20"/>
                <w:lang w:val="fr-FR"/>
              </w:rPr>
            </w:pPr>
            <w:r w:rsidRPr="00EC5256">
              <w:rPr>
                <w:rFonts w:ascii="Arial" w:hAnsi="Arial" w:cs="Arial"/>
                <w:bCs/>
                <w:szCs w:val="20"/>
                <w:lang w:val="fr-FR"/>
              </w:rPr>
              <w:t>Problèmes d'assurance qualité-4</w:t>
            </w:r>
          </w:p>
          <w:p w14:paraId="06B4B55F" w14:textId="47F3A158" w:rsidR="00C02C57" w:rsidRPr="00EC5256" w:rsidRDefault="00C02C57" w:rsidP="00C02C57">
            <w:pPr>
              <w:rPr>
                <w:rFonts w:ascii="Arial" w:hAnsi="Arial" w:cs="Arial"/>
                <w:bCs/>
                <w:szCs w:val="20"/>
                <w:lang w:val="fr-FR"/>
              </w:rPr>
            </w:pPr>
            <w:r w:rsidRPr="00EC5256">
              <w:rPr>
                <w:rFonts w:ascii="Arial" w:hAnsi="Arial" w:cs="Arial"/>
                <w:bCs/>
                <w:szCs w:val="20"/>
                <w:lang w:val="fr-FR"/>
              </w:rPr>
              <w:t>Autre (préciser)-5</w:t>
            </w:r>
          </w:p>
        </w:tc>
        <w:tc>
          <w:tcPr>
            <w:tcW w:w="388" w:type="pct"/>
          </w:tcPr>
          <w:p w14:paraId="5D9EB70E" w14:textId="77777777" w:rsidR="00C02C57" w:rsidRPr="00EC5256" w:rsidRDefault="00C02C57" w:rsidP="00C02C57">
            <w:pPr>
              <w:rPr>
                <w:rFonts w:ascii="Arial" w:hAnsi="Arial" w:cs="Arial"/>
                <w:b/>
                <w:szCs w:val="20"/>
                <w:lang w:val="fr-FR"/>
              </w:rPr>
            </w:pPr>
          </w:p>
          <w:p w14:paraId="2CE1811C" w14:textId="77777777" w:rsidR="00C02C57" w:rsidRPr="00EC5256" w:rsidRDefault="00C02C57" w:rsidP="00C02C57">
            <w:pPr>
              <w:rPr>
                <w:rFonts w:ascii="Arial" w:hAnsi="Arial" w:cs="Arial"/>
                <w:b/>
                <w:szCs w:val="20"/>
                <w:lang w:val="fr-FR"/>
              </w:rPr>
            </w:pPr>
          </w:p>
          <w:p w14:paraId="6222CDA9" w14:textId="77777777" w:rsidR="00C02C57" w:rsidRPr="00EC5256" w:rsidRDefault="00C02C57" w:rsidP="00C02C57">
            <w:pPr>
              <w:rPr>
                <w:rFonts w:ascii="Arial" w:hAnsi="Arial" w:cs="Arial"/>
                <w:b/>
                <w:szCs w:val="20"/>
                <w:lang w:val="fr-FR"/>
              </w:rPr>
            </w:pPr>
          </w:p>
          <w:p w14:paraId="6C38B8F7" w14:textId="77777777" w:rsidR="00C02C57" w:rsidRPr="00EC5256" w:rsidRDefault="00C02C57" w:rsidP="00C02C57">
            <w:pPr>
              <w:rPr>
                <w:rFonts w:ascii="Arial" w:hAnsi="Arial" w:cs="Arial"/>
                <w:b/>
                <w:szCs w:val="20"/>
                <w:lang w:val="fr-FR"/>
              </w:rPr>
            </w:pPr>
          </w:p>
          <w:p w14:paraId="4121AD77" w14:textId="2894D502" w:rsidR="00C02C57" w:rsidRPr="00EC5256" w:rsidRDefault="00C02C57" w:rsidP="00C02C57">
            <w:pPr>
              <w:rPr>
                <w:rFonts w:ascii="Arial" w:hAnsi="Arial" w:cs="Arial"/>
                <w:b/>
                <w:szCs w:val="20"/>
                <w:lang w:val="fr-FR"/>
              </w:rPr>
            </w:pPr>
          </w:p>
        </w:tc>
      </w:tr>
      <w:tr w:rsidR="00B60DFA" w:rsidRPr="002D084C" w14:paraId="7BB01C7E" w14:textId="77777777" w:rsidTr="00EC5256">
        <w:trPr>
          <w:cantSplit/>
          <w:trHeight w:val="301"/>
        </w:trPr>
        <w:tc>
          <w:tcPr>
            <w:tcW w:w="292" w:type="pct"/>
            <w:vAlign w:val="center"/>
          </w:tcPr>
          <w:p w14:paraId="1487412A"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23DBAAB9" w14:textId="24CBB94F" w:rsidR="00B60DFA" w:rsidRPr="00EC5256" w:rsidRDefault="00B60DFA" w:rsidP="009132D8">
            <w:pPr>
              <w:pStyle w:val="ListParagraph1"/>
              <w:spacing w:after="0" w:line="276" w:lineRule="auto"/>
              <w:ind w:left="0"/>
              <w:rPr>
                <w:rFonts w:ascii="Arial" w:hAnsi="Arial" w:cs="Arial"/>
                <w:szCs w:val="20"/>
                <w:lang w:val="fr-FR"/>
              </w:rPr>
            </w:pPr>
            <w:r w:rsidRPr="00EC5256">
              <w:rPr>
                <w:lang w:val="fr-FR"/>
              </w:rPr>
              <w:t>Préservatif Masculin</w:t>
            </w:r>
          </w:p>
        </w:tc>
        <w:tc>
          <w:tcPr>
            <w:tcW w:w="792" w:type="pct"/>
            <w:vAlign w:val="center"/>
          </w:tcPr>
          <w:p w14:paraId="3D31331B"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2382599E" w14:textId="224BEB91"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AB4CED3" w14:textId="661082E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8608"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129B0D3" id="Group 139" o:spid="_x0000_s1026" style="position:absolute;margin-left:10.95pt;margin-top:3.4pt;width:34.15pt;height:11.35pt;z-index:25222860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vAlign w:val="center"/>
          </w:tcPr>
          <w:p w14:paraId="656F58F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restart"/>
            <w:vAlign w:val="center"/>
          </w:tcPr>
          <w:p w14:paraId="7BB57756" w14:textId="77777777" w:rsidR="00B60DFA" w:rsidRPr="00EC5256" w:rsidRDefault="00B60DFA" w:rsidP="00B60DFA">
            <w:pPr>
              <w:rPr>
                <w:rFonts w:ascii="Arial" w:hAnsi="Arial" w:cs="Arial"/>
                <w:bCs/>
                <w:szCs w:val="20"/>
                <w:lang w:val="fr-FR"/>
              </w:rPr>
            </w:pPr>
          </w:p>
        </w:tc>
      </w:tr>
      <w:tr w:rsidR="00B60DFA" w:rsidRPr="002D084C" w14:paraId="5E62043C" w14:textId="77777777" w:rsidTr="00EC5256">
        <w:trPr>
          <w:cantSplit/>
          <w:trHeight w:val="307"/>
        </w:trPr>
        <w:tc>
          <w:tcPr>
            <w:tcW w:w="292" w:type="pct"/>
            <w:vAlign w:val="center"/>
          </w:tcPr>
          <w:p w14:paraId="2E421086"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3780BD2C" w14:textId="6F38B702"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Préservatif féminin</w:t>
            </w:r>
          </w:p>
        </w:tc>
        <w:tc>
          <w:tcPr>
            <w:tcW w:w="792" w:type="pct"/>
            <w:vAlign w:val="center"/>
          </w:tcPr>
          <w:p w14:paraId="60E60850"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73D9E244" w14:textId="6D023F6C"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08CA388D" w14:textId="61F03CC8"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4512"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000FEB3" id="Group 1920869326" o:spid="_x0000_s1026" style="position:absolute;margin-left:10.85pt;margin-top:6.45pt;width:34.15pt;height:11.35pt;z-index:25222451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vAlign w:val="center"/>
          </w:tcPr>
          <w:p w14:paraId="50E837C9"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77B10D8E" w14:textId="77777777" w:rsidR="00B60DFA" w:rsidRPr="00EC5256" w:rsidRDefault="00B60DFA" w:rsidP="00B60DFA">
            <w:pPr>
              <w:rPr>
                <w:rFonts w:ascii="Arial" w:hAnsi="Arial" w:cs="Arial"/>
                <w:bCs/>
                <w:szCs w:val="20"/>
                <w:lang w:val="fr-FR"/>
              </w:rPr>
            </w:pPr>
          </w:p>
        </w:tc>
      </w:tr>
      <w:tr w:rsidR="00B60DFA" w:rsidRPr="002D084C" w14:paraId="6252AB16" w14:textId="77777777" w:rsidTr="00EC5256">
        <w:trPr>
          <w:cantSplit/>
          <w:trHeight w:val="20"/>
        </w:trPr>
        <w:tc>
          <w:tcPr>
            <w:tcW w:w="292" w:type="pct"/>
            <w:vAlign w:val="center"/>
          </w:tcPr>
          <w:p w14:paraId="7149512E"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24BC3452" w14:textId="66235C40" w:rsidR="00B60DFA" w:rsidRPr="00EC5256" w:rsidRDefault="00C90DA6" w:rsidP="00EC5256">
            <w:pPr>
              <w:pStyle w:val="ListParagraph1"/>
              <w:spacing w:after="0" w:line="276" w:lineRule="auto"/>
              <w:ind w:left="0"/>
              <w:rPr>
                <w:rFonts w:ascii="Arial" w:hAnsi="Arial" w:cs="Arial"/>
                <w:szCs w:val="20"/>
                <w:lang w:val="fr-FR"/>
              </w:rPr>
            </w:pPr>
            <w:r>
              <w:rPr>
                <w:lang w:val="fr-FR"/>
              </w:rPr>
              <w:t>P</w:t>
            </w:r>
            <w:r w:rsidRPr="00C90DA6">
              <w:rPr>
                <w:lang w:val="fr-FR"/>
              </w:rPr>
              <w:t xml:space="preserve">ilule </w:t>
            </w:r>
            <w:r w:rsidR="001B2E3C">
              <w:rPr>
                <w:lang w:val="fr-FR"/>
              </w:rPr>
              <w:t>c</w:t>
            </w:r>
            <w:r w:rsidRPr="00C90DA6">
              <w:rPr>
                <w:lang w:val="fr-FR"/>
              </w:rPr>
              <w:t>ontraceptive d'</w:t>
            </w:r>
            <w:r w:rsidR="001B2E3C">
              <w:rPr>
                <w:lang w:val="fr-FR"/>
              </w:rPr>
              <w:t>u</w:t>
            </w:r>
            <w:r w:rsidRPr="00C90DA6">
              <w:rPr>
                <w:lang w:val="fr-FR"/>
              </w:rPr>
              <w:t>rgence</w:t>
            </w:r>
            <w:r w:rsidR="00C11B30">
              <w:rPr>
                <w:lang w:val="fr-FR"/>
              </w:rPr>
              <w:t xml:space="preserve"> (PCU)</w:t>
            </w:r>
          </w:p>
        </w:tc>
        <w:tc>
          <w:tcPr>
            <w:tcW w:w="792" w:type="pct"/>
            <w:vAlign w:val="center"/>
          </w:tcPr>
          <w:p w14:paraId="632FE2C3"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3F1B3CCA"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12F7E515" w14:textId="3A824B1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9632"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8E473BC" id="Group 142" o:spid="_x0000_s1026" style="position:absolute;margin-left:10.95pt;margin-top:5.95pt;width:34.15pt;height:11.35pt;z-index:25222963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vAlign w:val="center"/>
          </w:tcPr>
          <w:p w14:paraId="4B1C05FC"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0D1E6699" w14:textId="77777777" w:rsidR="00B60DFA" w:rsidRPr="00EC5256" w:rsidRDefault="00B60DFA" w:rsidP="00B60DFA">
            <w:pPr>
              <w:rPr>
                <w:rFonts w:ascii="Arial" w:hAnsi="Arial" w:cs="Arial"/>
                <w:bCs/>
                <w:szCs w:val="20"/>
                <w:lang w:val="fr-FR"/>
              </w:rPr>
            </w:pPr>
          </w:p>
        </w:tc>
      </w:tr>
      <w:tr w:rsidR="00B60DFA" w:rsidRPr="002D084C" w14:paraId="29BAF193" w14:textId="77777777" w:rsidTr="00EC5256">
        <w:trPr>
          <w:cantSplit/>
          <w:trHeight w:val="20"/>
        </w:trPr>
        <w:tc>
          <w:tcPr>
            <w:tcW w:w="292" w:type="pct"/>
            <w:vAlign w:val="center"/>
          </w:tcPr>
          <w:p w14:paraId="187A4AFA"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269B2673" w14:textId="32FA8C04"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 xml:space="preserve">Injectable-Depo Provera </w:t>
            </w:r>
          </w:p>
        </w:tc>
        <w:tc>
          <w:tcPr>
            <w:tcW w:w="792" w:type="pct"/>
            <w:vAlign w:val="center"/>
          </w:tcPr>
          <w:p w14:paraId="291EC426"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C57AC64"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6A7D2FD9" w14:textId="6A24808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5536"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4871665" id="Group 1920869333" o:spid="_x0000_s1026" style="position:absolute;margin-left:10.85pt;margin-top:6.6pt;width:34.15pt;height:11.3pt;z-index:25222553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vAlign w:val="center"/>
          </w:tcPr>
          <w:p w14:paraId="5FA18886"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52FF5DB6" w14:textId="77777777" w:rsidR="00B60DFA" w:rsidRPr="00EC5256" w:rsidRDefault="00B60DFA" w:rsidP="00B60DFA">
            <w:pPr>
              <w:rPr>
                <w:rFonts w:ascii="Arial" w:hAnsi="Arial" w:cs="Arial"/>
                <w:bCs/>
                <w:szCs w:val="20"/>
                <w:lang w:val="fr-FR"/>
              </w:rPr>
            </w:pPr>
          </w:p>
        </w:tc>
      </w:tr>
      <w:tr w:rsidR="00B60DFA" w:rsidRPr="002D084C" w14:paraId="6954A325" w14:textId="77777777" w:rsidTr="00EC5256">
        <w:trPr>
          <w:cantSplit/>
          <w:trHeight w:val="20"/>
        </w:trPr>
        <w:tc>
          <w:tcPr>
            <w:tcW w:w="292" w:type="pct"/>
            <w:vAlign w:val="center"/>
          </w:tcPr>
          <w:p w14:paraId="03D261CF"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38FEE7AA" w14:textId="60A552FD"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Injectable - Sayana Press</w:t>
            </w:r>
          </w:p>
        </w:tc>
        <w:tc>
          <w:tcPr>
            <w:tcW w:w="792" w:type="pct"/>
            <w:vAlign w:val="center"/>
          </w:tcPr>
          <w:p w14:paraId="260A37B5"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7107D12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3EF9A10" w14:textId="7DF5AFC9"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0656"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842F52C" id="Group 155" o:spid="_x0000_s1026" style="position:absolute;margin-left:10.4pt;margin-top:5.95pt;width:34.15pt;height:11.35pt;z-index:25223065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vAlign w:val="center"/>
          </w:tcPr>
          <w:p w14:paraId="29F62A0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3B67287" w14:textId="77777777" w:rsidR="00B60DFA" w:rsidRPr="00EC5256" w:rsidRDefault="00B60DFA" w:rsidP="00B60DFA">
            <w:pPr>
              <w:rPr>
                <w:rFonts w:ascii="Arial" w:hAnsi="Arial" w:cs="Arial"/>
                <w:bCs/>
                <w:szCs w:val="20"/>
                <w:lang w:val="fr-FR"/>
              </w:rPr>
            </w:pPr>
          </w:p>
        </w:tc>
      </w:tr>
      <w:tr w:rsidR="00B60DFA" w:rsidRPr="002D084C" w14:paraId="5078D0FB" w14:textId="77777777" w:rsidTr="00EC5256">
        <w:trPr>
          <w:cantSplit/>
          <w:trHeight w:val="20"/>
        </w:trPr>
        <w:tc>
          <w:tcPr>
            <w:tcW w:w="292" w:type="pct"/>
            <w:vAlign w:val="center"/>
          </w:tcPr>
          <w:p w14:paraId="6F03B72D"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7C973966" w14:textId="23DB054D"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Implants</w:t>
            </w:r>
          </w:p>
        </w:tc>
        <w:tc>
          <w:tcPr>
            <w:tcW w:w="792" w:type="pct"/>
            <w:vAlign w:val="center"/>
          </w:tcPr>
          <w:p w14:paraId="5081E83A"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22B6E1BF"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CFF2CB5" w14:textId="6C04C6FA" w:rsidR="00B60DFA" w:rsidRPr="00EC5256" w:rsidRDefault="00B60DFA" w:rsidP="00EC5256">
            <w:pPr>
              <w:jc w:val="center"/>
              <w:rPr>
                <w:rFonts w:ascii="Arial" w:hAnsi="Arial" w:cs="Arial"/>
                <w:bCs/>
                <w:szCs w:val="20"/>
                <w:lang w:val="fr-FR"/>
              </w:rPr>
            </w:pPr>
          </w:p>
        </w:tc>
        <w:tc>
          <w:tcPr>
            <w:tcW w:w="980" w:type="pct"/>
            <w:vAlign w:val="center"/>
          </w:tcPr>
          <w:p w14:paraId="4463112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27966A4D" w14:textId="77777777" w:rsidR="00B60DFA" w:rsidRPr="00EC5256" w:rsidRDefault="00B60DFA" w:rsidP="00B60DFA">
            <w:pPr>
              <w:rPr>
                <w:rFonts w:ascii="Arial" w:hAnsi="Arial" w:cs="Arial"/>
                <w:bCs/>
                <w:szCs w:val="20"/>
                <w:lang w:val="fr-FR"/>
              </w:rPr>
            </w:pPr>
          </w:p>
        </w:tc>
      </w:tr>
      <w:tr w:rsidR="00B60DFA" w:rsidRPr="002D084C" w14:paraId="2FB590A5" w14:textId="77777777" w:rsidTr="00EC5256">
        <w:trPr>
          <w:cantSplit/>
          <w:trHeight w:val="20"/>
        </w:trPr>
        <w:tc>
          <w:tcPr>
            <w:tcW w:w="292" w:type="pct"/>
            <w:vAlign w:val="center"/>
          </w:tcPr>
          <w:p w14:paraId="45F61230"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0C248F96" w14:textId="7596F9B5" w:rsidR="00B60DFA" w:rsidRPr="00EC5256" w:rsidRDefault="00EA271F" w:rsidP="009132D8">
            <w:pPr>
              <w:pStyle w:val="ListParagraph1"/>
              <w:spacing w:after="0" w:line="276" w:lineRule="auto"/>
              <w:ind w:left="0"/>
              <w:rPr>
                <w:rFonts w:ascii="Arial" w:hAnsi="Arial" w:cs="Arial"/>
                <w:szCs w:val="20"/>
                <w:lang w:val="fr-FR"/>
              </w:rPr>
            </w:pPr>
            <w:r w:rsidRPr="00EA271F">
              <w:rPr>
                <w:lang w:val="fr-FR"/>
              </w:rPr>
              <w:t>Pilule contraceptive orale</w:t>
            </w:r>
            <w:r w:rsidR="00C11B30">
              <w:rPr>
                <w:lang w:val="fr-FR"/>
              </w:rPr>
              <w:t xml:space="preserve"> (PCO)</w:t>
            </w:r>
            <w:r w:rsidR="00B60DFA" w:rsidRPr="00EC5256">
              <w:rPr>
                <w:lang w:val="fr-FR"/>
              </w:rPr>
              <w:t xml:space="preserve"> </w:t>
            </w:r>
          </w:p>
        </w:tc>
        <w:tc>
          <w:tcPr>
            <w:tcW w:w="792" w:type="pct"/>
            <w:vAlign w:val="center"/>
          </w:tcPr>
          <w:p w14:paraId="71A5204A"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66D4BCED"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0A60CEA8" w14:textId="31BA2286"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1680"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AED2060" id="Group 158" o:spid="_x0000_s1026" style="position:absolute;margin-left:10.95pt;margin-top:5.4pt;width:34.15pt;height:11.35pt;z-index:25223168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2D084C">
              <w:rPr>
                <w:rFonts w:ascii="Arial" w:hAnsi="Arial" w:cs="Arial"/>
                <w:bCs/>
                <w:noProof/>
                <w:szCs w:val="20"/>
                <w:lang w:val="fr-FR" w:eastAsia="fr-FR"/>
              </w:rPr>
              <mc:AlternateContent>
                <mc:Choice Requires="wpg">
                  <w:drawing>
                    <wp:anchor distT="0" distB="0" distL="114300" distR="114300" simplePos="0" relativeHeight="252226560"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4719D5E" id="Group 1920869339" o:spid="_x0000_s1026" style="position:absolute;margin-left:10.9pt;margin-top:-15.05pt;width:34.15pt;height:11.3pt;z-index:25222656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vAlign w:val="center"/>
          </w:tcPr>
          <w:p w14:paraId="3EE4AE7D"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606D8BC" w14:textId="77777777" w:rsidR="00B60DFA" w:rsidRPr="00EC5256" w:rsidRDefault="00B60DFA" w:rsidP="00B60DFA">
            <w:pPr>
              <w:rPr>
                <w:rFonts w:ascii="Arial" w:hAnsi="Arial" w:cs="Arial"/>
                <w:bCs/>
                <w:szCs w:val="20"/>
                <w:lang w:val="fr-FR"/>
              </w:rPr>
            </w:pPr>
          </w:p>
        </w:tc>
      </w:tr>
      <w:tr w:rsidR="00B60DFA" w:rsidRPr="002D084C" w14:paraId="310A2FDF" w14:textId="77777777" w:rsidTr="00EC5256">
        <w:trPr>
          <w:cantSplit/>
          <w:trHeight w:val="20"/>
        </w:trPr>
        <w:tc>
          <w:tcPr>
            <w:tcW w:w="292" w:type="pct"/>
            <w:vAlign w:val="center"/>
          </w:tcPr>
          <w:p w14:paraId="637AD671"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7A819858" w14:textId="4EBBA9B5"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 xml:space="preserve">Pilules à base de progestérone uniquement </w:t>
            </w:r>
          </w:p>
        </w:tc>
        <w:tc>
          <w:tcPr>
            <w:tcW w:w="792" w:type="pct"/>
            <w:vAlign w:val="center"/>
          </w:tcPr>
          <w:p w14:paraId="58BE6C5E"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C502A7E"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4A7ADD2B" w14:textId="23278D5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7584"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131679B" id="Group 1920869345" o:spid="_x0000_s1026" style="position:absolute;margin-left:10.95pt;margin-top:3.75pt;width:34.15pt;height:11.3pt;z-index:25222758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vAlign w:val="center"/>
          </w:tcPr>
          <w:p w14:paraId="668399B4"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1AC7B7C" w14:textId="77777777" w:rsidR="00B60DFA" w:rsidRPr="00EC5256" w:rsidRDefault="00B60DFA" w:rsidP="00B60DFA">
            <w:pPr>
              <w:rPr>
                <w:rFonts w:ascii="Arial" w:hAnsi="Arial" w:cs="Arial"/>
                <w:bCs/>
                <w:szCs w:val="20"/>
                <w:lang w:val="fr-FR"/>
              </w:rPr>
            </w:pPr>
          </w:p>
        </w:tc>
      </w:tr>
      <w:tr w:rsidR="00B60DFA" w:rsidRPr="002D084C" w14:paraId="55AB81E3" w14:textId="77777777" w:rsidTr="00EC5256">
        <w:trPr>
          <w:cantSplit/>
          <w:trHeight w:val="20"/>
        </w:trPr>
        <w:tc>
          <w:tcPr>
            <w:tcW w:w="292" w:type="pct"/>
            <w:vAlign w:val="center"/>
          </w:tcPr>
          <w:p w14:paraId="6EDB4019"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6C36E0DC" w14:textId="5DEF258B"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DIU</w:t>
            </w:r>
          </w:p>
        </w:tc>
        <w:tc>
          <w:tcPr>
            <w:tcW w:w="792" w:type="pct"/>
            <w:vAlign w:val="center"/>
          </w:tcPr>
          <w:p w14:paraId="105D59C7"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6849D28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731E5776" w14:textId="5F27DA80"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2704"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7E9F376" id="Group 161" o:spid="_x0000_s1026" style="position:absolute;margin-left:10.95pt;margin-top:3.85pt;width:34.15pt;height:11.35pt;z-index:25223270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vAlign w:val="center"/>
          </w:tcPr>
          <w:p w14:paraId="6E0E429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341CF338" w14:textId="77777777" w:rsidR="00B60DFA" w:rsidRPr="00EC5256" w:rsidRDefault="00B60DFA" w:rsidP="00B60DFA">
            <w:pPr>
              <w:rPr>
                <w:rFonts w:ascii="Arial" w:hAnsi="Arial" w:cs="Arial"/>
                <w:bCs/>
                <w:szCs w:val="20"/>
                <w:lang w:val="fr-FR"/>
              </w:rPr>
            </w:pPr>
          </w:p>
        </w:tc>
      </w:tr>
      <w:tr w:rsidR="00C02C57" w:rsidRPr="002D084C" w14:paraId="58F50014" w14:textId="77777777" w:rsidTr="00EC5256">
        <w:trPr>
          <w:cantSplit/>
          <w:trHeight w:val="20"/>
        </w:trPr>
        <w:tc>
          <w:tcPr>
            <w:tcW w:w="292" w:type="pct"/>
            <w:vAlign w:val="center"/>
          </w:tcPr>
          <w:p w14:paraId="2FA2B370" w14:textId="77777777" w:rsidR="00C02C57" w:rsidRPr="00EC5256" w:rsidRDefault="00C02C57" w:rsidP="00B3152E">
            <w:pPr>
              <w:pStyle w:val="Paragraphedeliste"/>
              <w:numPr>
                <w:ilvl w:val="0"/>
                <w:numId w:val="20"/>
              </w:numPr>
              <w:spacing w:after="0"/>
              <w:rPr>
                <w:rFonts w:ascii="Arial" w:hAnsi="Arial" w:cs="Arial"/>
                <w:bCs/>
                <w:szCs w:val="20"/>
                <w:lang w:val="fr-FR"/>
              </w:rPr>
            </w:pPr>
          </w:p>
        </w:tc>
        <w:tc>
          <w:tcPr>
            <w:tcW w:w="1124" w:type="pct"/>
            <w:vAlign w:val="center"/>
          </w:tcPr>
          <w:p w14:paraId="0FCA9E97" w14:textId="2980D420" w:rsidR="00C02C57" w:rsidRPr="00EC5256" w:rsidRDefault="00C02C57" w:rsidP="009132D8">
            <w:pPr>
              <w:pStyle w:val="ListParagraph1"/>
              <w:spacing w:after="0" w:line="276" w:lineRule="auto"/>
              <w:ind w:left="0"/>
              <w:rPr>
                <w:rFonts w:ascii="Arial" w:hAnsi="Arial" w:cs="Arial"/>
                <w:spacing w:val="-2"/>
                <w:szCs w:val="20"/>
                <w:lang w:val="fr-FR"/>
              </w:rPr>
            </w:pPr>
            <w:r w:rsidRPr="00EC5256">
              <w:rPr>
                <w:lang w:val="fr-FR"/>
              </w:rPr>
              <w:t>Anneaux tubaires</w:t>
            </w:r>
          </w:p>
        </w:tc>
        <w:tc>
          <w:tcPr>
            <w:tcW w:w="792" w:type="pct"/>
            <w:vAlign w:val="center"/>
          </w:tcPr>
          <w:p w14:paraId="6B32C498" w14:textId="77777777" w:rsidR="00C02C57" w:rsidRPr="00EC5256" w:rsidRDefault="00C02C57"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5ACEED6"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265345B6" w14:textId="789A4DBB" w:rsidR="00C02C57" w:rsidRPr="00EC5256" w:rsidRDefault="00C02C57"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16320"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70216F6" id="Group 1920869351" o:spid="_x0000_s1026" style="position:absolute;margin-left:11.35pt;margin-top:5.1pt;width:34.15pt;height:11.3pt;z-index:25221632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vAlign w:val="center"/>
          </w:tcPr>
          <w:p w14:paraId="63A612E8"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75304C88" w14:textId="77777777" w:rsidR="00C02C57" w:rsidRPr="00EC5256" w:rsidRDefault="00C02C57" w:rsidP="00C02C57">
            <w:pPr>
              <w:rPr>
                <w:rFonts w:ascii="Arial" w:hAnsi="Arial" w:cs="Arial"/>
                <w:bCs/>
                <w:szCs w:val="20"/>
                <w:lang w:val="fr-FR"/>
              </w:rPr>
            </w:pPr>
          </w:p>
        </w:tc>
      </w:tr>
      <w:tr w:rsidR="00C02C57" w:rsidRPr="002D084C" w14:paraId="4955429A" w14:textId="77777777" w:rsidTr="00EC5256">
        <w:trPr>
          <w:cantSplit/>
          <w:trHeight w:val="77"/>
        </w:trPr>
        <w:tc>
          <w:tcPr>
            <w:tcW w:w="292" w:type="pct"/>
            <w:vAlign w:val="center"/>
          </w:tcPr>
          <w:p w14:paraId="4A10F713" w14:textId="77777777" w:rsidR="00C02C57" w:rsidRPr="00EC5256" w:rsidRDefault="00C02C57" w:rsidP="00B3152E">
            <w:pPr>
              <w:pStyle w:val="Paragraphedeliste"/>
              <w:numPr>
                <w:ilvl w:val="0"/>
                <w:numId w:val="20"/>
              </w:numPr>
              <w:spacing w:after="0"/>
              <w:rPr>
                <w:rFonts w:ascii="Arial" w:hAnsi="Arial" w:cs="Arial"/>
                <w:bCs/>
                <w:szCs w:val="20"/>
                <w:lang w:val="fr-FR"/>
              </w:rPr>
            </w:pPr>
          </w:p>
        </w:tc>
        <w:tc>
          <w:tcPr>
            <w:tcW w:w="1124" w:type="pct"/>
            <w:vAlign w:val="center"/>
          </w:tcPr>
          <w:p w14:paraId="07E37EC1" w14:textId="6982BC02" w:rsidR="00C02C57" w:rsidRPr="00EC5256" w:rsidRDefault="00C02C57" w:rsidP="009132D8">
            <w:pPr>
              <w:pStyle w:val="ListParagraph1"/>
              <w:spacing w:after="0" w:line="276" w:lineRule="auto"/>
              <w:ind w:left="0"/>
              <w:rPr>
                <w:rFonts w:ascii="Arial" w:hAnsi="Arial" w:cs="Arial"/>
                <w:spacing w:val="-2"/>
                <w:szCs w:val="20"/>
                <w:lang w:val="fr-FR"/>
              </w:rPr>
            </w:pPr>
            <w:r w:rsidRPr="00EC5256">
              <w:rPr>
                <w:lang w:val="fr-FR"/>
              </w:rPr>
              <w:t>Kits de test de grossesse</w:t>
            </w:r>
          </w:p>
        </w:tc>
        <w:tc>
          <w:tcPr>
            <w:tcW w:w="792" w:type="pct"/>
            <w:vAlign w:val="center"/>
          </w:tcPr>
          <w:p w14:paraId="3D826657" w14:textId="77777777" w:rsidR="00C02C57" w:rsidRPr="00EC5256" w:rsidRDefault="00C02C57"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4E9CE23C"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739FEE56" w14:textId="55875B52" w:rsidR="00C02C57" w:rsidRPr="00EC5256" w:rsidRDefault="00C02C57"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2464"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3D953DB" id="Group 164" o:spid="_x0000_s1026" style="position:absolute;margin-left:11.15pt;margin-top:2.55pt;width:34.15pt;height:11.35pt;z-index:25222246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vAlign w:val="center"/>
          </w:tcPr>
          <w:p w14:paraId="59875193"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375169D1" w14:textId="77777777" w:rsidR="00C02C57" w:rsidRPr="00EC5256" w:rsidRDefault="00C02C57" w:rsidP="00C02C57">
            <w:pPr>
              <w:rPr>
                <w:rFonts w:ascii="Arial" w:hAnsi="Arial" w:cs="Arial"/>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D5059B" w:rsidRPr="002D084C" w14:paraId="5AE40E65" w14:textId="77777777" w:rsidTr="00DF4345">
        <w:trPr>
          <w:trHeight w:val="718"/>
        </w:trPr>
        <w:tc>
          <w:tcPr>
            <w:tcW w:w="262" w:type="pct"/>
          </w:tcPr>
          <w:p w14:paraId="66E8F951" w14:textId="68332437" w:rsidR="00D5059B" w:rsidRPr="00EC5256" w:rsidRDefault="00D5059B" w:rsidP="00D5059B">
            <w:pPr>
              <w:rPr>
                <w:rFonts w:ascii="Arial" w:hAnsi="Arial" w:cs="Arial"/>
                <w:b/>
                <w:bCs/>
                <w:szCs w:val="20"/>
                <w:lang w:val="fr-FR"/>
              </w:rPr>
            </w:pPr>
            <w:r w:rsidRPr="00EC5256">
              <w:rPr>
                <w:rFonts w:ascii="Arial" w:hAnsi="Arial" w:cs="Arial"/>
                <w:b/>
                <w:bCs/>
                <w:szCs w:val="20"/>
                <w:lang w:val="fr-FR"/>
              </w:rPr>
              <w:t>611</w:t>
            </w:r>
          </w:p>
        </w:tc>
        <w:tc>
          <w:tcPr>
            <w:tcW w:w="2333" w:type="pct"/>
          </w:tcPr>
          <w:p w14:paraId="12B17D6F" w14:textId="725E13D9" w:rsidR="00D5059B" w:rsidRPr="00EC5256" w:rsidRDefault="00D5059B" w:rsidP="00D5059B">
            <w:pPr>
              <w:suppressAutoHyphens/>
              <w:rPr>
                <w:rFonts w:ascii="Arial" w:hAnsi="Arial" w:cs="Arial"/>
                <w:b/>
                <w:bCs/>
                <w:spacing w:val="-2"/>
                <w:szCs w:val="20"/>
                <w:lang w:val="fr-FR"/>
              </w:rPr>
            </w:pPr>
            <w:r w:rsidRPr="00EC5256">
              <w:rPr>
                <w:b/>
                <w:bCs/>
                <w:lang w:val="fr-FR"/>
              </w:rPr>
              <w:t xml:space="preserve">Veuillez indiquer la disponibilité d'autres fournitures dans </w:t>
            </w:r>
            <w:r w:rsidR="003516CA" w:rsidRPr="00EC5256">
              <w:rPr>
                <w:b/>
                <w:bCs/>
                <w:lang w:val="fr-FR"/>
              </w:rPr>
              <w:t>la structure</w:t>
            </w:r>
            <w:r w:rsidRPr="00EC5256">
              <w:rPr>
                <w:b/>
                <w:bCs/>
                <w:lang w:val="fr-FR"/>
              </w:rPr>
              <w:t xml:space="preserve">. Enregistrez les réponses comme suit : </w:t>
            </w:r>
          </w:p>
        </w:tc>
        <w:tc>
          <w:tcPr>
            <w:tcW w:w="719" w:type="pct"/>
            <w:shd w:val="clear" w:color="auto" w:fill="BFBFBF" w:themeFill="background1" w:themeFillShade="BF"/>
            <w:vAlign w:val="center"/>
          </w:tcPr>
          <w:p w14:paraId="3E25B91B" w14:textId="56027222" w:rsidR="00D5059B" w:rsidRPr="00EC5256" w:rsidRDefault="00D5059B" w:rsidP="00D5059B">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En stock et observé</w:t>
            </w:r>
          </w:p>
        </w:tc>
        <w:tc>
          <w:tcPr>
            <w:tcW w:w="676" w:type="pct"/>
            <w:shd w:val="clear" w:color="auto" w:fill="BFBFBF" w:themeFill="background1" w:themeFillShade="BF"/>
            <w:vAlign w:val="center"/>
          </w:tcPr>
          <w:p w14:paraId="483B19F9" w14:textId="33E91A31" w:rsidR="00D5059B" w:rsidRPr="00EC5256" w:rsidRDefault="00D5059B" w:rsidP="00D5059B">
            <w:pPr>
              <w:pStyle w:val="ListParagraph1"/>
              <w:ind w:left="0"/>
              <w:jc w:val="center"/>
              <w:rPr>
                <w:rFonts w:ascii="Arial" w:hAnsi="Arial" w:cs="Arial"/>
                <w:b/>
                <w:bCs/>
                <w:szCs w:val="20"/>
                <w:lang w:val="fr-FR"/>
              </w:rPr>
            </w:pPr>
            <w:r w:rsidRPr="00EC5256">
              <w:rPr>
                <w:rFonts w:ascii="Arial" w:eastAsia="Times New Roman" w:hAnsi="Arial" w:cs="Arial"/>
                <w:b/>
                <w:color w:val="000000"/>
                <w:szCs w:val="20"/>
                <w:lang w:val="fr-FR" w:bidi="hi-IN"/>
              </w:rPr>
              <w:t xml:space="preserve">En stock mais </w:t>
            </w:r>
            <w:r w:rsidR="003874A6" w:rsidRPr="00EC5256">
              <w:rPr>
                <w:rFonts w:ascii="Arial" w:eastAsia="Times New Roman" w:hAnsi="Arial" w:cs="Arial"/>
                <w:b/>
                <w:color w:val="000000"/>
                <w:szCs w:val="20"/>
                <w:lang w:val="fr-FR" w:bidi="hi-IN"/>
              </w:rPr>
              <w:t>Non</w:t>
            </w:r>
            <w:r w:rsidRPr="00EC5256">
              <w:rPr>
                <w:rFonts w:ascii="Arial" w:eastAsia="Times New Roman" w:hAnsi="Arial" w:cs="Arial"/>
                <w:b/>
                <w:color w:val="000000"/>
                <w:szCs w:val="20"/>
                <w:lang w:val="fr-FR" w:bidi="hi-IN"/>
              </w:rPr>
              <w:t xml:space="preserve"> observé</w:t>
            </w:r>
          </w:p>
        </w:tc>
        <w:tc>
          <w:tcPr>
            <w:tcW w:w="676" w:type="pct"/>
            <w:shd w:val="clear" w:color="auto" w:fill="BFBFBF" w:themeFill="background1" w:themeFillShade="BF"/>
            <w:vAlign w:val="center"/>
          </w:tcPr>
          <w:p w14:paraId="1E604525" w14:textId="16BD75E8" w:rsidR="00D5059B" w:rsidRPr="00EC5256" w:rsidRDefault="00D5059B" w:rsidP="00D5059B">
            <w:pPr>
              <w:tabs>
                <w:tab w:val="right" w:leader="dot" w:pos="4092"/>
              </w:tabs>
              <w:jc w:val="center"/>
              <w:rPr>
                <w:rFonts w:ascii="Arial" w:hAnsi="Arial" w:cs="Arial"/>
                <w:b/>
                <w:bCs/>
                <w:szCs w:val="20"/>
                <w:lang w:val="fr-FR"/>
              </w:rPr>
            </w:pPr>
            <w:r w:rsidRPr="00EC5256">
              <w:rPr>
                <w:rFonts w:ascii="Arial" w:hAnsi="Arial" w:cs="Arial"/>
                <w:b/>
                <w:bCs/>
                <w:szCs w:val="20"/>
                <w:lang w:val="fr-FR"/>
              </w:rPr>
              <w:t>En rupture de stock</w:t>
            </w:r>
          </w:p>
        </w:tc>
        <w:tc>
          <w:tcPr>
            <w:tcW w:w="333" w:type="pct"/>
          </w:tcPr>
          <w:p w14:paraId="6E494E31" w14:textId="77777777" w:rsidR="00D5059B" w:rsidRPr="00EC5256" w:rsidRDefault="00D5059B" w:rsidP="00D5059B">
            <w:pPr>
              <w:rPr>
                <w:rFonts w:ascii="Arial" w:hAnsi="Arial" w:cs="Arial"/>
                <w:b/>
                <w:szCs w:val="20"/>
                <w:lang w:val="fr-FR"/>
              </w:rPr>
            </w:pPr>
          </w:p>
          <w:p w14:paraId="0D499F05" w14:textId="77777777" w:rsidR="00D5059B" w:rsidRPr="00EC5256" w:rsidRDefault="00D5059B" w:rsidP="00D5059B">
            <w:pPr>
              <w:rPr>
                <w:rFonts w:ascii="Arial" w:hAnsi="Arial" w:cs="Arial"/>
                <w:b/>
                <w:szCs w:val="20"/>
                <w:lang w:val="fr-FR"/>
              </w:rPr>
            </w:pPr>
          </w:p>
          <w:p w14:paraId="5C6647F9" w14:textId="77777777" w:rsidR="00D5059B" w:rsidRPr="00EC5256" w:rsidRDefault="00D5059B" w:rsidP="00D5059B">
            <w:pPr>
              <w:rPr>
                <w:rFonts w:ascii="Arial" w:hAnsi="Arial" w:cs="Arial"/>
                <w:b/>
                <w:szCs w:val="20"/>
                <w:lang w:val="fr-FR"/>
              </w:rPr>
            </w:pPr>
          </w:p>
        </w:tc>
      </w:tr>
      <w:tr w:rsidR="00B60DFA" w:rsidRPr="002D084C" w14:paraId="011D6973" w14:textId="77777777" w:rsidTr="00DF4345">
        <w:trPr>
          <w:trHeight w:val="127"/>
        </w:trPr>
        <w:tc>
          <w:tcPr>
            <w:tcW w:w="262" w:type="pct"/>
          </w:tcPr>
          <w:p w14:paraId="7A092AF4"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C1D2EB" w14:textId="261C4EB3" w:rsidR="00B60DFA" w:rsidRPr="00EC5256" w:rsidRDefault="00B60DFA" w:rsidP="00B60DFA">
            <w:pPr>
              <w:rPr>
                <w:rFonts w:ascii="Arial" w:hAnsi="Arial" w:cs="Arial"/>
                <w:szCs w:val="20"/>
                <w:lang w:val="fr-FR"/>
              </w:rPr>
            </w:pPr>
            <w:r w:rsidRPr="00EC5256">
              <w:rPr>
                <w:lang w:val="fr-FR"/>
              </w:rPr>
              <w:t>Fer et acide folique comprimé</w:t>
            </w:r>
          </w:p>
        </w:tc>
        <w:tc>
          <w:tcPr>
            <w:tcW w:w="719" w:type="pct"/>
          </w:tcPr>
          <w:p w14:paraId="42C55A03"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81AFA5C"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E036A06"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val="restart"/>
          </w:tcPr>
          <w:p w14:paraId="54073069" w14:textId="77777777" w:rsidR="00B60DFA" w:rsidRPr="00EC5256" w:rsidRDefault="00B60DFA" w:rsidP="00B60DFA">
            <w:pPr>
              <w:rPr>
                <w:rFonts w:ascii="Arial" w:hAnsi="Arial" w:cs="Arial"/>
                <w:b/>
                <w:szCs w:val="20"/>
                <w:lang w:val="fr-FR"/>
              </w:rPr>
            </w:pPr>
          </w:p>
          <w:p w14:paraId="32D909E2" w14:textId="77777777" w:rsidR="00B60DFA" w:rsidRPr="00EC5256" w:rsidRDefault="00B60DFA" w:rsidP="00B60DFA">
            <w:pPr>
              <w:rPr>
                <w:rFonts w:ascii="Arial" w:hAnsi="Arial" w:cs="Arial"/>
                <w:b/>
                <w:szCs w:val="20"/>
                <w:lang w:val="fr-FR"/>
              </w:rPr>
            </w:pPr>
          </w:p>
          <w:p w14:paraId="4B5CDF7E" w14:textId="77777777" w:rsidR="00B60DFA" w:rsidRPr="00EC5256" w:rsidRDefault="00B60DFA" w:rsidP="00B60DFA">
            <w:pPr>
              <w:rPr>
                <w:rFonts w:ascii="Arial" w:hAnsi="Arial" w:cs="Arial"/>
                <w:b/>
                <w:szCs w:val="20"/>
                <w:lang w:val="fr-FR"/>
              </w:rPr>
            </w:pPr>
          </w:p>
          <w:p w14:paraId="44F6CE0C" w14:textId="77777777" w:rsidR="00B60DFA" w:rsidRPr="00EC5256" w:rsidRDefault="00B60DFA" w:rsidP="00B60DFA">
            <w:pPr>
              <w:rPr>
                <w:rFonts w:ascii="Arial" w:hAnsi="Arial" w:cs="Arial"/>
                <w:b/>
                <w:szCs w:val="20"/>
                <w:lang w:val="fr-FR"/>
              </w:rPr>
            </w:pPr>
          </w:p>
          <w:p w14:paraId="4B4B8411" w14:textId="77777777" w:rsidR="00B60DFA" w:rsidRPr="00EC5256" w:rsidRDefault="00B60DFA" w:rsidP="00B60DFA">
            <w:pPr>
              <w:rPr>
                <w:rFonts w:ascii="Arial" w:hAnsi="Arial" w:cs="Arial"/>
                <w:b/>
                <w:szCs w:val="20"/>
                <w:lang w:val="fr-FR"/>
              </w:rPr>
            </w:pPr>
          </w:p>
          <w:p w14:paraId="2B16549F" w14:textId="77777777" w:rsidR="00B60DFA" w:rsidRPr="00EC5256" w:rsidRDefault="00B60DFA" w:rsidP="00B60DFA">
            <w:pPr>
              <w:rPr>
                <w:rFonts w:ascii="Arial" w:hAnsi="Arial" w:cs="Arial"/>
                <w:b/>
                <w:szCs w:val="20"/>
                <w:lang w:val="fr-FR"/>
              </w:rPr>
            </w:pPr>
          </w:p>
          <w:p w14:paraId="12B92671" w14:textId="77777777" w:rsidR="00B60DFA" w:rsidRPr="00EC5256" w:rsidRDefault="00B60DFA" w:rsidP="00B60DFA">
            <w:pPr>
              <w:rPr>
                <w:rFonts w:ascii="Arial" w:hAnsi="Arial" w:cs="Arial"/>
                <w:b/>
                <w:szCs w:val="20"/>
                <w:lang w:val="fr-FR"/>
              </w:rPr>
            </w:pPr>
          </w:p>
          <w:p w14:paraId="640465E3" w14:textId="77777777" w:rsidR="00B60DFA" w:rsidRPr="00EC5256" w:rsidRDefault="00B60DFA" w:rsidP="00B60DFA">
            <w:pPr>
              <w:rPr>
                <w:rFonts w:ascii="Arial" w:hAnsi="Arial" w:cs="Arial"/>
                <w:b/>
                <w:szCs w:val="20"/>
                <w:lang w:val="fr-FR"/>
              </w:rPr>
            </w:pPr>
          </w:p>
          <w:p w14:paraId="17C58F15" w14:textId="77777777" w:rsidR="00B60DFA" w:rsidRPr="00EC5256" w:rsidRDefault="00B60DFA" w:rsidP="00B60DFA">
            <w:pPr>
              <w:rPr>
                <w:rFonts w:ascii="Arial" w:hAnsi="Arial" w:cs="Arial"/>
                <w:b/>
                <w:szCs w:val="20"/>
                <w:lang w:val="fr-FR"/>
              </w:rPr>
            </w:pPr>
          </w:p>
          <w:p w14:paraId="110ED566" w14:textId="77777777" w:rsidR="00B60DFA" w:rsidRPr="00EC5256" w:rsidRDefault="00B60DFA" w:rsidP="00B60DFA">
            <w:pPr>
              <w:rPr>
                <w:rFonts w:ascii="Arial" w:eastAsia="Times New Roman" w:hAnsi="Arial" w:cs="Arial"/>
                <w:color w:val="000000"/>
                <w:szCs w:val="20"/>
                <w:lang w:val="fr-FR" w:bidi="hi-IN"/>
              </w:rPr>
            </w:pPr>
          </w:p>
        </w:tc>
      </w:tr>
      <w:tr w:rsidR="00B60DFA" w:rsidRPr="002D084C" w14:paraId="2212EFDE" w14:textId="77777777" w:rsidTr="004645BC">
        <w:trPr>
          <w:trHeight w:val="20"/>
        </w:trPr>
        <w:tc>
          <w:tcPr>
            <w:tcW w:w="262" w:type="pct"/>
          </w:tcPr>
          <w:p w14:paraId="6063078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2242945" w14:textId="5CA49636" w:rsidR="00B60DFA" w:rsidRPr="00EC5256" w:rsidRDefault="00B60DFA" w:rsidP="00B60DFA">
            <w:pPr>
              <w:rPr>
                <w:rFonts w:ascii="Arial" w:hAnsi="Arial" w:cs="Arial"/>
                <w:szCs w:val="20"/>
                <w:lang w:val="fr-FR"/>
              </w:rPr>
            </w:pPr>
            <w:r w:rsidRPr="00EC5256">
              <w:rPr>
                <w:lang w:val="fr-FR"/>
              </w:rPr>
              <w:t>Fer et acide folique injectable</w:t>
            </w:r>
          </w:p>
        </w:tc>
        <w:tc>
          <w:tcPr>
            <w:tcW w:w="719" w:type="pct"/>
          </w:tcPr>
          <w:p w14:paraId="50502AF6"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E8CF29D"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044434E"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5D6F21D"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70E3E4F4" w14:textId="77777777" w:rsidTr="004645BC">
        <w:trPr>
          <w:trHeight w:val="20"/>
        </w:trPr>
        <w:tc>
          <w:tcPr>
            <w:tcW w:w="262" w:type="pct"/>
          </w:tcPr>
          <w:p w14:paraId="4B88ED5E"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F070131" w14:textId="3A20EE87" w:rsidR="00B60DFA" w:rsidRPr="00EC5256" w:rsidRDefault="00B60DFA" w:rsidP="00B60DFA">
            <w:pPr>
              <w:rPr>
                <w:rFonts w:ascii="Arial" w:hAnsi="Arial" w:cs="Arial"/>
                <w:szCs w:val="20"/>
                <w:lang w:val="fr-FR"/>
              </w:rPr>
            </w:pPr>
            <w:r w:rsidRPr="00EC5256">
              <w:rPr>
                <w:lang w:val="fr-FR"/>
              </w:rPr>
              <w:t xml:space="preserve">Sulfate de zinc                                 </w:t>
            </w:r>
          </w:p>
        </w:tc>
        <w:tc>
          <w:tcPr>
            <w:tcW w:w="719" w:type="pct"/>
          </w:tcPr>
          <w:p w14:paraId="2AC5B109"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D255FE3"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DDC7B75"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78F1E0"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550703F4" w14:textId="77777777" w:rsidTr="004645BC">
        <w:trPr>
          <w:trHeight w:val="20"/>
        </w:trPr>
        <w:tc>
          <w:tcPr>
            <w:tcW w:w="262" w:type="pct"/>
          </w:tcPr>
          <w:p w14:paraId="71D368E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66BBD3B" w14:textId="620710F0" w:rsidR="00B60DFA" w:rsidRPr="00EC5256" w:rsidRDefault="00B60DFA" w:rsidP="00B60DFA">
            <w:pPr>
              <w:rPr>
                <w:rFonts w:ascii="Arial" w:hAnsi="Arial" w:cs="Arial"/>
                <w:szCs w:val="20"/>
                <w:lang w:val="fr-FR"/>
              </w:rPr>
            </w:pPr>
            <w:r w:rsidRPr="00EC5256">
              <w:rPr>
                <w:lang w:val="fr-FR"/>
              </w:rPr>
              <w:t xml:space="preserve">Fer et acide folique sirop                                   </w:t>
            </w:r>
          </w:p>
        </w:tc>
        <w:tc>
          <w:tcPr>
            <w:tcW w:w="719" w:type="pct"/>
          </w:tcPr>
          <w:p w14:paraId="7E476881"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4812888"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9FCB310"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6E357F"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696B6820" w14:textId="77777777" w:rsidTr="004645BC">
        <w:trPr>
          <w:trHeight w:val="20"/>
        </w:trPr>
        <w:tc>
          <w:tcPr>
            <w:tcW w:w="262" w:type="pct"/>
          </w:tcPr>
          <w:p w14:paraId="092F9809"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1E8566F" w14:textId="5E360125" w:rsidR="00B60DFA" w:rsidRPr="00EC5256" w:rsidRDefault="00B60DFA" w:rsidP="00B60DFA">
            <w:pPr>
              <w:rPr>
                <w:rFonts w:ascii="Arial" w:hAnsi="Arial" w:cs="Arial"/>
                <w:szCs w:val="20"/>
                <w:lang w:val="fr-FR"/>
              </w:rPr>
            </w:pPr>
            <w:r w:rsidRPr="00EC5256">
              <w:rPr>
                <w:lang w:val="fr-FR"/>
              </w:rPr>
              <w:t xml:space="preserve">Vitamine A sirop                                   </w:t>
            </w:r>
          </w:p>
        </w:tc>
        <w:tc>
          <w:tcPr>
            <w:tcW w:w="719" w:type="pct"/>
          </w:tcPr>
          <w:p w14:paraId="4948868A"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E5E2809"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D32D22F"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1B64B17"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A571FC" w:rsidRPr="002D084C" w14:paraId="00555064" w14:textId="77777777" w:rsidTr="004645BC">
        <w:trPr>
          <w:trHeight w:val="20"/>
        </w:trPr>
        <w:tc>
          <w:tcPr>
            <w:tcW w:w="262" w:type="pct"/>
          </w:tcPr>
          <w:p w14:paraId="58868B5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C9D2C4D" w14:textId="0F1EEEF1" w:rsidR="00A571FC" w:rsidRPr="00EC5256" w:rsidRDefault="00A571FC" w:rsidP="00A571FC">
            <w:pPr>
              <w:rPr>
                <w:rFonts w:ascii="Arial" w:hAnsi="Arial" w:cs="Arial"/>
                <w:szCs w:val="20"/>
                <w:lang w:val="fr-FR"/>
              </w:rPr>
            </w:pPr>
            <w:r w:rsidRPr="00EC5256">
              <w:rPr>
                <w:lang w:val="fr-FR"/>
              </w:rPr>
              <w:t xml:space="preserve">Fer </w:t>
            </w:r>
            <w:r w:rsidR="00F60929" w:rsidRPr="00EC5256">
              <w:rPr>
                <w:lang w:val="fr-FR"/>
              </w:rPr>
              <w:t>Saccharose</w:t>
            </w:r>
            <w:r w:rsidRPr="00EC5256">
              <w:rPr>
                <w:lang w:val="fr-FR"/>
              </w:rPr>
              <w:t xml:space="preserve"> </w:t>
            </w:r>
            <w:r w:rsidR="00D5059B" w:rsidRPr="00EC5256">
              <w:rPr>
                <w:lang w:val="fr-FR"/>
              </w:rPr>
              <w:t>Injectable</w:t>
            </w:r>
            <w:r w:rsidRPr="00EC5256">
              <w:rPr>
                <w:lang w:val="fr-FR"/>
              </w:rPr>
              <w:t xml:space="preserve">                </w:t>
            </w:r>
          </w:p>
        </w:tc>
        <w:tc>
          <w:tcPr>
            <w:tcW w:w="719" w:type="pct"/>
          </w:tcPr>
          <w:p w14:paraId="74B964A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75857D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32E3A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F79D7B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82B2575" w14:textId="77777777" w:rsidTr="004645BC">
        <w:trPr>
          <w:trHeight w:val="20"/>
        </w:trPr>
        <w:tc>
          <w:tcPr>
            <w:tcW w:w="262" w:type="pct"/>
          </w:tcPr>
          <w:p w14:paraId="63F9B5C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BEE4D6" w14:textId="50910A0F" w:rsidR="00A571FC" w:rsidRPr="00EC5256" w:rsidRDefault="00A571FC" w:rsidP="00A571FC">
            <w:pPr>
              <w:rPr>
                <w:rFonts w:ascii="Arial" w:hAnsi="Arial" w:cs="Arial"/>
                <w:szCs w:val="20"/>
                <w:lang w:val="fr-FR"/>
              </w:rPr>
            </w:pPr>
            <w:r w:rsidRPr="00EC5256">
              <w:rPr>
                <w:lang w:val="fr-FR"/>
              </w:rPr>
              <w:t>Oxytocine</w:t>
            </w:r>
            <w:r w:rsidR="00D5059B" w:rsidRPr="00EC5256">
              <w:rPr>
                <w:lang w:val="fr-FR"/>
              </w:rPr>
              <w:t xml:space="preserve"> injectables</w:t>
            </w:r>
            <w:r w:rsidRPr="00EC5256">
              <w:rPr>
                <w:lang w:val="fr-FR"/>
              </w:rPr>
              <w:t xml:space="preserve"> (Syntoci</w:t>
            </w:r>
            <w:r w:rsidR="00A172C9" w:rsidRPr="00EC5256">
              <w:rPr>
                <w:lang w:val="fr-FR"/>
              </w:rPr>
              <w:t>n</w:t>
            </w:r>
            <w:r w:rsidR="003874A6" w:rsidRPr="00EC5256">
              <w:rPr>
                <w:lang w:val="fr-FR"/>
              </w:rPr>
              <w:t>on</w:t>
            </w:r>
            <w:r w:rsidRPr="00EC5256">
              <w:rPr>
                <w:lang w:val="fr-FR"/>
              </w:rPr>
              <w:t xml:space="preserve"> / Pitocin)                         </w:t>
            </w:r>
          </w:p>
        </w:tc>
        <w:tc>
          <w:tcPr>
            <w:tcW w:w="719" w:type="pct"/>
          </w:tcPr>
          <w:p w14:paraId="1F5DDCA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E6D6B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8C7575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6D5A3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F3FE2DE" w14:textId="77777777" w:rsidTr="004645BC">
        <w:trPr>
          <w:trHeight w:val="20"/>
        </w:trPr>
        <w:tc>
          <w:tcPr>
            <w:tcW w:w="262" w:type="pct"/>
          </w:tcPr>
          <w:p w14:paraId="6A48D0C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7F040B" w14:textId="2D18555B" w:rsidR="00A571FC" w:rsidRPr="00EC5256" w:rsidRDefault="00D5059B" w:rsidP="00A571FC">
            <w:pPr>
              <w:rPr>
                <w:rFonts w:ascii="Arial" w:hAnsi="Arial" w:cs="Arial"/>
                <w:szCs w:val="20"/>
                <w:lang w:val="fr-FR"/>
              </w:rPr>
            </w:pPr>
            <w:r w:rsidRPr="00EC5256">
              <w:rPr>
                <w:lang w:val="fr-FR"/>
              </w:rPr>
              <w:t>Hyoscine Butyl Bromide Injectable</w:t>
            </w:r>
            <w:r w:rsidR="00A571FC" w:rsidRPr="00EC5256">
              <w:rPr>
                <w:lang w:val="fr-FR"/>
              </w:rPr>
              <w:t xml:space="preserve">                  </w:t>
            </w:r>
          </w:p>
        </w:tc>
        <w:tc>
          <w:tcPr>
            <w:tcW w:w="719" w:type="pct"/>
          </w:tcPr>
          <w:p w14:paraId="51CADCF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8C71D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CF8D53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119A0F0"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A0A454C" w14:textId="77777777" w:rsidTr="004645BC">
        <w:trPr>
          <w:trHeight w:val="20"/>
        </w:trPr>
        <w:tc>
          <w:tcPr>
            <w:tcW w:w="262" w:type="pct"/>
          </w:tcPr>
          <w:p w14:paraId="70EF23A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137C909" w14:textId="485958FF" w:rsidR="00A571FC" w:rsidRPr="00EC5256" w:rsidRDefault="00D5059B" w:rsidP="00A571FC">
            <w:pPr>
              <w:rPr>
                <w:rFonts w:ascii="Arial" w:hAnsi="Arial" w:cs="Arial"/>
                <w:szCs w:val="20"/>
                <w:lang w:val="fr-FR"/>
              </w:rPr>
            </w:pPr>
            <w:r w:rsidRPr="00EC5256">
              <w:rPr>
                <w:lang w:val="fr-FR"/>
              </w:rPr>
              <w:t>Methergine/ Methylergometrine  Injectable</w:t>
            </w:r>
            <w:r w:rsidR="00A571FC" w:rsidRPr="00EC5256">
              <w:rPr>
                <w:lang w:val="fr-FR"/>
              </w:rPr>
              <w:t xml:space="preserve">                     </w:t>
            </w:r>
          </w:p>
        </w:tc>
        <w:tc>
          <w:tcPr>
            <w:tcW w:w="719" w:type="pct"/>
          </w:tcPr>
          <w:p w14:paraId="742832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522E5A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6D1D75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B3E247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35BB850" w14:textId="77777777" w:rsidTr="004645BC">
        <w:trPr>
          <w:trHeight w:val="20"/>
        </w:trPr>
        <w:tc>
          <w:tcPr>
            <w:tcW w:w="262" w:type="pct"/>
          </w:tcPr>
          <w:p w14:paraId="37113A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AFBE5FB" w14:textId="3EACBE16" w:rsidR="00A571FC" w:rsidRPr="00EC5256" w:rsidRDefault="005C41E7" w:rsidP="00A571FC">
            <w:pPr>
              <w:rPr>
                <w:rFonts w:ascii="Arial" w:hAnsi="Arial" w:cs="Arial"/>
                <w:szCs w:val="20"/>
                <w:lang w:val="fr-FR"/>
              </w:rPr>
            </w:pPr>
            <w:r w:rsidRPr="00EC5256">
              <w:rPr>
                <w:lang w:val="fr-FR"/>
              </w:rPr>
              <w:t>Méthylergométrine Comprimés</w:t>
            </w:r>
            <w:r w:rsidR="00A571FC" w:rsidRPr="00EC5256">
              <w:rPr>
                <w:lang w:val="fr-FR"/>
              </w:rPr>
              <w:t xml:space="preserve">                        </w:t>
            </w:r>
          </w:p>
        </w:tc>
        <w:tc>
          <w:tcPr>
            <w:tcW w:w="719" w:type="pct"/>
          </w:tcPr>
          <w:p w14:paraId="1CB29B5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AFEF5B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25000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080417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3BEC98" w14:textId="77777777" w:rsidTr="004645BC">
        <w:trPr>
          <w:trHeight w:val="20"/>
        </w:trPr>
        <w:tc>
          <w:tcPr>
            <w:tcW w:w="262" w:type="pct"/>
          </w:tcPr>
          <w:p w14:paraId="10BA9F3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27BE09E" w14:textId="7DBF7BC1" w:rsidR="00A571FC" w:rsidRPr="00EC5256" w:rsidRDefault="005C41E7" w:rsidP="00A571FC">
            <w:pPr>
              <w:rPr>
                <w:rFonts w:ascii="Arial" w:hAnsi="Arial" w:cs="Arial"/>
                <w:szCs w:val="20"/>
                <w:lang w:val="fr-FR"/>
              </w:rPr>
            </w:pPr>
            <w:r w:rsidRPr="00EC5256">
              <w:rPr>
                <w:lang w:val="fr-FR"/>
              </w:rPr>
              <w:t>Misoprostol comprimé/ Prostodine Injectable</w:t>
            </w:r>
            <w:r w:rsidR="00A571FC" w:rsidRPr="00EC5256">
              <w:rPr>
                <w:lang w:val="fr-FR"/>
              </w:rPr>
              <w:t xml:space="preserve">                         </w:t>
            </w:r>
          </w:p>
        </w:tc>
        <w:tc>
          <w:tcPr>
            <w:tcW w:w="719" w:type="pct"/>
          </w:tcPr>
          <w:p w14:paraId="4564F81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D8EA3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42C36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F26E56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CA012B7" w14:textId="77777777" w:rsidTr="004645BC">
        <w:trPr>
          <w:trHeight w:val="20"/>
        </w:trPr>
        <w:tc>
          <w:tcPr>
            <w:tcW w:w="262" w:type="pct"/>
          </w:tcPr>
          <w:p w14:paraId="7FF0824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C379D9" w14:textId="4C7D087D" w:rsidR="00A571FC" w:rsidRPr="00EC5256" w:rsidRDefault="005C41E7" w:rsidP="005C41E7">
            <w:pPr>
              <w:rPr>
                <w:rFonts w:ascii="Arial" w:hAnsi="Arial" w:cs="Arial"/>
                <w:szCs w:val="20"/>
                <w:lang w:val="fr-FR"/>
              </w:rPr>
            </w:pPr>
            <w:r w:rsidRPr="00EC5256">
              <w:rPr>
                <w:lang w:val="fr-FR"/>
              </w:rPr>
              <w:t>Sulfate de magnésium Injectable</w:t>
            </w:r>
            <w:r w:rsidR="00A571FC" w:rsidRPr="00EC5256">
              <w:rPr>
                <w:lang w:val="fr-FR"/>
              </w:rPr>
              <w:t xml:space="preserve">                          </w:t>
            </w:r>
          </w:p>
        </w:tc>
        <w:tc>
          <w:tcPr>
            <w:tcW w:w="719" w:type="pct"/>
          </w:tcPr>
          <w:p w14:paraId="0E26446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D1A598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6E9D93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3F54A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B67E828" w14:textId="77777777" w:rsidTr="004645BC">
        <w:trPr>
          <w:trHeight w:val="20"/>
        </w:trPr>
        <w:tc>
          <w:tcPr>
            <w:tcW w:w="262" w:type="pct"/>
          </w:tcPr>
          <w:p w14:paraId="63FAD43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AC24BD" w14:textId="7174C2BB" w:rsidR="00A571FC" w:rsidRPr="00EC5256" w:rsidRDefault="00A571FC" w:rsidP="00A571FC">
            <w:pPr>
              <w:rPr>
                <w:rFonts w:ascii="Arial" w:hAnsi="Arial" w:cs="Arial"/>
                <w:szCs w:val="20"/>
                <w:lang w:val="fr-FR"/>
              </w:rPr>
            </w:pPr>
            <w:r w:rsidRPr="00EC5256">
              <w:rPr>
                <w:lang w:val="fr-FR"/>
              </w:rPr>
              <w:t>Bét</w:t>
            </w:r>
            <w:r w:rsidR="005C41E7" w:rsidRPr="00EC5256">
              <w:rPr>
                <w:lang w:val="fr-FR"/>
              </w:rPr>
              <w:t>améthasone / Dexaméthasone Injectable</w:t>
            </w:r>
          </w:p>
        </w:tc>
        <w:tc>
          <w:tcPr>
            <w:tcW w:w="719" w:type="pct"/>
          </w:tcPr>
          <w:p w14:paraId="6F0A299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3E9A7B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5D51ED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C0CA0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3FB870" w14:textId="77777777" w:rsidTr="004645BC">
        <w:trPr>
          <w:trHeight w:val="20"/>
        </w:trPr>
        <w:tc>
          <w:tcPr>
            <w:tcW w:w="262" w:type="pct"/>
          </w:tcPr>
          <w:p w14:paraId="6C421C0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39F5AF" w14:textId="76EF13B1" w:rsidR="00A571FC" w:rsidRPr="00EC5256" w:rsidRDefault="005C41E7" w:rsidP="005C41E7">
            <w:pPr>
              <w:rPr>
                <w:rFonts w:ascii="Arial" w:hAnsi="Arial" w:cs="Arial"/>
                <w:szCs w:val="20"/>
                <w:lang w:val="fr-FR"/>
              </w:rPr>
            </w:pPr>
            <w:r w:rsidRPr="00EC5256">
              <w:rPr>
                <w:lang w:val="fr-FR"/>
              </w:rPr>
              <w:t xml:space="preserve">Nifédipine / comprimés  </w:t>
            </w:r>
            <w:r w:rsidR="00A571FC" w:rsidRPr="00EC5256">
              <w:rPr>
                <w:lang w:val="fr-FR"/>
              </w:rPr>
              <w:t xml:space="preserve">         </w:t>
            </w:r>
            <w:r w:rsidRPr="00EC5256">
              <w:rPr>
                <w:lang w:val="fr-FR"/>
              </w:rPr>
              <w:t xml:space="preserve"> </w:t>
            </w:r>
            <w:r w:rsidR="00A571FC" w:rsidRPr="00EC5256">
              <w:rPr>
                <w:lang w:val="fr-FR"/>
              </w:rPr>
              <w:t xml:space="preserve">                  </w:t>
            </w:r>
          </w:p>
        </w:tc>
        <w:tc>
          <w:tcPr>
            <w:tcW w:w="719" w:type="pct"/>
          </w:tcPr>
          <w:p w14:paraId="2D931CC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C4E9B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04629D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EC0887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33C2CBF" w14:textId="77777777" w:rsidTr="004645BC">
        <w:trPr>
          <w:trHeight w:val="20"/>
        </w:trPr>
        <w:tc>
          <w:tcPr>
            <w:tcW w:w="262" w:type="pct"/>
          </w:tcPr>
          <w:p w14:paraId="7693628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F38881A" w14:textId="7A21BAD3" w:rsidR="00A571FC" w:rsidRPr="00EC5256" w:rsidRDefault="005C41E7" w:rsidP="005C41E7">
            <w:pPr>
              <w:rPr>
                <w:rFonts w:ascii="Arial" w:hAnsi="Arial" w:cs="Arial"/>
                <w:szCs w:val="20"/>
                <w:lang w:val="fr-FR"/>
              </w:rPr>
            </w:pPr>
            <w:r w:rsidRPr="00EC5256">
              <w:rPr>
                <w:lang w:val="fr-FR"/>
              </w:rPr>
              <w:t>Hydralazine Injectable</w:t>
            </w:r>
            <w:r w:rsidR="00A571FC" w:rsidRPr="00EC5256">
              <w:rPr>
                <w:lang w:val="fr-FR"/>
              </w:rPr>
              <w:t xml:space="preserve">                </w:t>
            </w:r>
          </w:p>
        </w:tc>
        <w:tc>
          <w:tcPr>
            <w:tcW w:w="719" w:type="pct"/>
          </w:tcPr>
          <w:p w14:paraId="06CA0F0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0AE971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4E7459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766865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A639743" w14:textId="77777777" w:rsidTr="004645BC">
        <w:trPr>
          <w:trHeight w:val="20"/>
        </w:trPr>
        <w:tc>
          <w:tcPr>
            <w:tcW w:w="262" w:type="pct"/>
          </w:tcPr>
          <w:p w14:paraId="368D41E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425FC55" w14:textId="0A6980ED" w:rsidR="00A571FC" w:rsidRPr="00EC5256" w:rsidRDefault="00A571FC" w:rsidP="00A571FC">
            <w:pPr>
              <w:rPr>
                <w:rFonts w:ascii="Arial" w:hAnsi="Arial" w:cs="Arial"/>
                <w:szCs w:val="20"/>
                <w:lang w:val="fr-FR"/>
              </w:rPr>
            </w:pPr>
            <w:r w:rsidRPr="00EC5256">
              <w:rPr>
                <w:lang w:val="fr-FR"/>
              </w:rPr>
              <w:t xml:space="preserve">Diazepam </w:t>
            </w:r>
            <w:r w:rsidR="005C41E7" w:rsidRPr="00EC5256">
              <w:rPr>
                <w:lang w:val="fr-FR"/>
              </w:rPr>
              <w:t>Injectable</w:t>
            </w:r>
            <w:r w:rsidRPr="00EC5256">
              <w:rPr>
                <w:lang w:val="fr-FR"/>
              </w:rPr>
              <w:t xml:space="preserve">                                                                                                                    </w:t>
            </w:r>
          </w:p>
        </w:tc>
        <w:tc>
          <w:tcPr>
            <w:tcW w:w="719" w:type="pct"/>
          </w:tcPr>
          <w:p w14:paraId="204E295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193B32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A4C0D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2B73B1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A4D9AA" w14:textId="77777777" w:rsidTr="004645BC">
        <w:trPr>
          <w:trHeight w:val="20"/>
        </w:trPr>
        <w:tc>
          <w:tcPr>
            <w:tcW w:w="262" w:type="pct"/>
          </w:tcPr>
          <w:p w14:paraId="49AEA30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BB04A02" w14:textId="76EA69D3" w:rsidR="00A571FC" w:rsidRPr="00EC5256" w:rsidRDefault="00A571FC" w:rsidP="005C41E7">
            <w:pPr>
              <w:rPr>
                <w:rFonts w:ascii="Arial" w:hAnsi="Arial" w:cs="Arial"/>
                <w:szCs w:val="20"/>
                <w:lang w:val="fr-FR"/>
              </w:rPr>
            </w:pPr>
            <w:r w:rsidRPr="00EC5256">
              <w:rPr>
                <w:lang w:val="fr-FR"/>
              </w:rPr>
              <w:t xml:space="preserve">Amoxycilline </w:t>
            </w:r>
            <w:r w:rsidR="005C41E7" w:rsidRPr="00EC5256">
              <w:rPr>
                <w:lang w:val="fr-FR"/>
              </w:rPr>
              <w:t>Comprimés</w:t>
            </w:r>
            <w:r w:rsidRPr="00EC5256">
              <w:rPr>
                <w:lang w:val="fr-FR"/>
              </w:rPr>
              <w:t xml:space="preserve">                                </w:t>
            </w:r>
          </w:p>
        </w:tc>
        <w:tc>
          <w:tcPr>
            <w:tcW w:w="719" w:type="pct"/>
          </w:tcPr>
          <w:p w14:paraId="4514171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EC71B4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76D928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19A75C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8CC8343" w14:textId="77777777" w:rsidTr="004645BC">
        <w:trPr>
          <w:trHeight w:val="20"/>
        </w:trPr>
        <w:tc>
          <w:tcPr>
            <w:tcW w:w="262" w:type="pct"/>
          </w:tcPr>
          <w:p w14:paraId="083F131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6CC4C5E" w14:textId="0C2796F1" w:rsidR="00A571FC" w:rsidRPr="00EC5256" w:rsidRDefault="00A571FC" w:rsidP="00A571FC">
            <w:pPr>
              <w:rPr>
                <w:rFonts w:ascii="Arial" w:hAnsi="Arial" w:cs="Arial"/>
                <w:szCs w:val="20"/>
                <w:lang w:val="fr-FR"/>
              </w:rPr>
            </w:pPr>
            <w:r w:rsidRPr="00EC5256">
              <w:rPr>
                <w:lang w:val="fr-FR"/>
              </w:rPr>
              <w:t xml:space="preserve">Amoxycilline </w:t>
            </w:r>
            <w:r w:rsidR="005C41E7" w:rsidRPr="00EC5256">
              <w:rPr>
                <w:lang w:val="fr-FR"/>
              </w:rPr>
              <w:t>Injectable</w:t>
            </w:r>
            <w:r w:rsidRPr="00EC5256">
              <w:rPr>
                <w:lang w:val="fr-FR"/>
              </w:rPr>
              <w:t xml:space="preserve">                                </w:t>
            </w:r>
          </w:p>
        </w:tc>
        <w:tc>
          <w:tcPr>
            <w:tcW w:w="719" w:type="pct"/>
          </w:tcPr>
          <w:p w14:paraId="169AAB6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6ADA4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E8E4F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48AB84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6A8FDE" w14:textId="77777777" w:rsidTr="004645BC">
        <w:trPr>
          <w:trHeight w:val="20"/>
        </w:trPr>
        <w:tc>
          <w:tcPr>
            <w:tcW w:w="262" w:type="pct"/>
          </w:tcPr>
          <w:p w14:paraId="38D48AC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DC4A7C" w14:textId="216C3F63" w:rsidR="00A571FC" w:rsidRPr="00EC5256" w:rsidRDefault="00A571FC" w:rsidP="005C41E7">
            <w:pPr>
              <w:rPr>
                <w:rFonts w:ascii="Arial" w:hAnsi="Arial" w:cs="Arial"/>
                <w:szCs w:val="20"/>
                <w:lang w:val="fr-FR"/>
              </w:rPr>
            </w:pPr>
            <w:r w:rsidRPr="00EC5256">
              <w:rPr>
                <w:lang w:val="fr-FR"/>
              </w:rPr>
              <w:t xml:space="preserve">Ampicilline </w:t>
            </w:r>
            <w:r w:rsidR="005C41E7" w:rsidRPr="00EC5256">
              <w:rPr>
                <w:lang w:val="fr-FR"/>
              </w:rPr>
              <w:t>Comprimés</w:t>
            </w:r>
            <w:r w:rsidRPr="00EC5256">
              <w:rPr>
                <w:lang w:val="fr-FR"/>
              </w:rPr>
              <w:t xml:space="preserve">                               </w:t>
            </w:r>
          </w:p>
        </w:tc>
        <w:tc>
          <w:tcPr>
            <w:tcW w:w="719" w:type="pct"/>
          </w:tcPr>
          <w:p w14:paraId="3A22434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F7ABDA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2CB5E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EE223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7B3DD6A" w14:textId="77777777" w:rsidTr="004645BC">
        <w:trPr>
          <w:trHeight w:val="20"/>
        </w:trPr>
        <w:tc>
          <w:tcPr>
            <w:tcW w:w="262" w:type="pct"/>
          </w:tcPr>
          <w:p w14:paraId="071DFA3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13C24E" w14:textId="4999380A" w:rsidR="00A571FC" w:rsidRPr="00EC5256" w:rsidRDefault="005C41E7" w:rsidP="00A571FC">
            <w:pPr>
              <w:rPr>
                <w:rFonts w:ascii="Arial" w:hAnsi="Arial" w:cs="Arial"/>
                <w:szCs w:val="20"/>
                <w:lang w:val="fr-FR"/>
              </w:rPr>
            </w:pPr>
            <w:r w:rsidRPr="00EC5256">
              <w:rPr>
                <w:lang w:val="fr-FR"/>
              </w:rPr>
              <w:t>Ampicilline Injectable</w:t>
            </w:r>
            <w:r w:rsidR="00A571FC" w:rsidRPr="00EC5256">
              <w:rPr>
                <w:lang w:val="fr-FR"/>
              </w:rPr>
              <w:t xml:space="preserve">                             </w:t>
            </w:r>
          </w:p>
        </w:tc>
        <w:tc>
          <w:tcPr>
            <w:tcW w:w="719" w:type="pct"/>
          </w:tcPr>
          <w:p w14:paraId="2511ED0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BBECBF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1A43C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4C4A9D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761D0BA" w14:textId="77777777" w:rsidTr="004645BC">
        <w:trPr>
          <w:trHeight w:val="20"/>
        </w:trPr>
        <w:tc>
          <w:tcPr>
            <w:tcW w:w="262" w:type="pct"/>
          </w:tcPr>
          <w:p w14:paraId="4A421C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54F10FC" w14:textId="2F3A5210" w:rsidR="00A571FC" w:rsidRPr="00EC5256" w:rsidRDefault="00A571FC" w:rsidP="00A571FC">
            <w:pPr>
              <w:rPr>
                <w:rFonts w:ascii="Arial" w:hAnsi="Arial" w:cs="Arial"/>
                <w:szCs w:val="20"/>
                <w:lang w:val="fr-FR"/>
              </w:rPr>
            </w:pPr>
            <w:r w:rsidRPr="00EC5256">
              <w:rPr>
                <w:lang w:val="fr-FR"/>
              </w:rPr>
              <w:t xml:space="preserve">Tinidazole </w:t>
            </w:r>
            <w:r w:rsidR="005C41E7" w:rsidRPr="00EC5256">
              <w:rPr>
                <w:lang w:val="fr-FR"/>
              </w:rPr>
              <w:t>Comprimés</w:t>
            </w:r>
            <w:r w:rsidRPr="00EC5256">
              <w:rPr>
                <w:lang w:val="fr-FR"/>
              </w:rPr>
              <w:t xml:space="preserve">                                </w:t>
            </w:r>
          </w:p>
        </w:tc>
        <w:tc>
          <w:tcPr>
            <w:tcW w:w="719" w:type="pct"/>
          </w:tcPr>
          <w:p w14:paraId="254B8EB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AF67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1297F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5C20C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3A565D8" w14:textId="77777777" w:rsidTr="004645BC">
        <w:trPr>
          <w:trHeight w:val="20"/>
        </w:trPr>
        <w:tc>
          <w:tcPr>
            <w:tcW w:w="262" w:type="pct"/>
          </w:tcPr>
          <w:p w14:paraId="1E913B0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922BA6" w14:textId="0EC1A061" w:rsidR="00A571FC" w:rsidRPr="00EC5256" w:rsidRDefault="00A571FC" w:rsidP="005C41E7">
            <w:pPr>
              <w:rPr>
                <w:rFonts w:ascii="Arial" w:hAnsi="Arial" w:cs="Arial"/>
                <w:szCs w:val="20"/>
                <w:lang w:val="fr-FR"/>
              </w:rPr>
            </w:pPr>
            <w:r w:rsidRPr="00EC5256">
              <w:rPr>
                <w:lang w:val="fr-FR"/>
              </w:rPr>
              <w:t>Cloxacilline</w:t>
            </w:r>
            <w:r w:rsidR="005C41E7" w:rsidRPr="00EC5256">
              <w:rPr>
                <w:lang w:val="fr-FR"/>
              </w:rPr>
              <w:t xml:space="preserve"> Comprimés</w:t>
            </w:r>
            <w:r w:rsidRPr="00EC5256">
              <w:rPr>
                <w:lang w:val="fr-FR"/>
              </w:rPr>
              <w:t xml:space="preserve">                               </w:t>
            </w:r>
          </w:p>
        </w:tc>
        <w:tc>
          <w:tcPr>
            <w:tcW w:w="719" w:type="pct"/>
          </w:tcPr>
          <w:p w14:paraId="36A14A4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4AC8B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A78F59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D71D92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5D49740" w14:textId="77777777" w:rsidTr="004645BC">
        <w:trPr>
          <w:trHeight w:val="20"/>
        </w:trPr>
        <w:tc>
          <w:tcPr>
            <w:tcW w:w="262" w:type="pct"/>
          </w:tcPr>
          <w:p w14:paraId="6B40E8C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42F2E47" w14:textId="3BA34777" w:rsidR="00A571FC" w:rsidRPr="00EC5256" w:rsidRDefault="00A571FC" w:rsidP="00A571FC">
            <w:pPr>
              <w:rPr>
                <w:rFonts w:ascii="Arial" w:hAnsi="Arial" w:cs="Arial"/>
                <w:szCs w:val="20"/>
                <w:lang w:val="fr-FR"/>
              </w:rPr>
            </w:pPr>
            <w:r w:rsidRPr="00EC5256">
              <w:rPr>
                <w:lang w:val="fr-FR"/>
              </w:rPr>
              <w:t xml:space="preserve">Erythromycine </w:t>
            </w:r>
            <w:r w:rsidR="005C41E7" w:rsidRPr="00EC5256">
              <w:rPr>
                <w:lang w:val="fr-FR"/>
              </w:rPr>
              <w:t>Comprimés</w:t>
            </w:r>
            <w:r w:rsidRPr="00EC5256">
              <w:rPr>
                <w:lang w:val="fr-FR"/>
              </w:rPr>
              <w:t xml:space="preserve">                              </w:t>
            </w:r>
          </w:p>
        </w:tc>
        <w:tc>
          <w:tcPr>
            <w:tcW w:w="719" w:type="pct"/>
          </w:tcPr>
          <w:p w14:paraId="110F29B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DC1309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77217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EFC72F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FC20D8B" w14:textId="77777777" w:rsidTr="004645BC">
        <w:trPr>
          <w:trHeight w:val="20"/>
        </w:trPr>
        <w:tc>
          <w:tcPr>
            <w:tcW w:w="262" w:type="pct"/>
          </w:tcPr>
          <w:p w14:paraId="37BB3A6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BC7E8D" w14:textId="7B069230" w:rsidR="00A571FC" w:rsidRPr="00EC5256" w:rsidRDefault="005C41E7" w:rsidP="00A571FC">
            <w:pPr>
              <w:rPr>
                <w:rFonts w:ascii="Arial" w:hAnsi="Arial" w:cs="Arial"/>
                <w:szCs w:val="20"/>
                <w:lang w:val="fr-FR"/>
              </w:rPr>
            </w:pPr>
            <w:r w:rsidRPr="00EC5256">
              <w:rPr>
                <w:lang w:val="fr-FR"/>
              </w:rPr>
              <w:t>Gentamycine Injectable</w:t>
            </w:r>
            <w:r w:rsidR="00A571FC" w:rsidRPr="00EC5256">
              <w:rPr>
                <w:lang w:val="fr-FR"/>
              </w:rPr>
              <w:t xml:space="preserve">                                                                                                    </w:t>
            </w:r>
          </w:p>
        </w:tc>
        <w:tc>
          <w:tcPr>
            <w:tcW w:w="719" w:type="pct"/>
          </w:tcPr>
          <w:p w14:paraId="6E4FA7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0E2C0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5F4236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1FE9C6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E920717" w14:textId="77777777" w:rsidTr="004645BC">
        <w:trPr>
          <w:trHeight w:val="20"/>
        </w:trPr>
        <w:tc>
          <w:tcPr>
            <w:tcW w:w="262" w:type="pct"/>
          </w:tcPr>
          <w:p w14:paraId="428E56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99E1CC0" w14:textId="687285C0" w:rsidR="00A571FC" w:rsidRPr="00EC5256" w:rsidRDefault="00A571FC" w:rsidP="00A571FC">
            <w:pPr>
              <w:rPr>
                <w:rFonts w:ascii="Arial" w:hAnsi="Arial" w:cs="Arial"/>
                <w:szCs w:val="20"/>
                <w:lang w:val="fr-FR"/>
              </w:rPr>
            </w:pPr>
            <w:r w:rsidRPr="00EC5256">
              <w:rPr>
                <w:lang w:val="fr-FR"/>
              </w:rPr>
              <w:t>Métronidazole</w:t>
            </w:r>
            <w:r w:rsidR="005C41E7" w:rsidRPr="00EC5256">
              <w:rPr>
                <w:lang w:val="fr-FR"/>
              </w:rPr>
              <w:t xml:space="preserve"> </w:t>
            </w:r>
            <w:r w:rsidR="00555B7D">
              <w:rPr>
                <w:lang w:val="fr-FR"/>
              </w:rPr>
              <w:t>Comprimés</w:t>
            </w:r>
          </w:p>
        </w:tc>
        <w:tc>
          <w:tcPr>
            <w:tcW w:w="719" w:type="pct"/>
          </w:tcPr>
          <w:p w14:paraId="71C1EF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818931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1CEAAB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0775F5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C8BDA2" w14:textId="77777777" w:rsidTr="004645BC">
        <w:trPr>
          <w:trHeight w:val="20"/>
        </w:trPr>
        <w:tc>
          <w:tcPr>
            <w:tcW w:w="262" w:type="pct"/>
          </w:tcPr>
          <w:p w14:paraId="5326DFC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64FBF7" w14:textId="7284252B" w:rsidR="00A571FC" w:rsidRPr="00EC5256" w:rsidRDefault="00A571FC" w:rsidP="00A571FC">
            <w:pPr>
              <w:rPr>
                <w:rFonts w:ascii="Arial" w:hAnsi="Arial" w:cs="Arial"/>
                <w:szCs w:val="20"/>
                <w:lang w:val="fr-FR"/>
              </w:rPr>
            </w:pPr>
            <w:r w:rsidRPr="00EC5256">
              <w:rPr>
                <w:lang w:val="fr-FR"/>
              </w:rPr>
              <w:t>Métronidazole</w:t>
            </w:r>
            <w:r w:rsidR="005C41E7" w:rsidRPr="00EC5256">
              <w:rPr>
                <w:lang w:val="fr-FR"/>
              </w:rPr>
              <w:t xml:space="preserve"> </w:t>
            </w:r>
            <w:r w:rsidR="00555B7D">
              <w:rPr>
                <w:lang w:val="fr-FR"/>
              </w:rPr>
              <w:t>Injectable</w:t>
            </w:r>
            <w:r w:rsidR="005C41E7" w:rsidRPr="00EC5256">
              <w:rPr>
                <w:lang w:val="fr-FR"/>
              </w:rPr>
              <w:t xml:space="preserve">                                   </w:t>
            </w:r>
            <w:r w:rsidRPr="00EC5256">
              <w:rPr>
                <w:lang w:val="fr-FR"/>
              </w:rPr>
              <w:t xml:space="preserve">                            </w:t>
            </w:r>
          </w:p>
        </w:tc>
        <w:tc>
          <w:tcPr>
            <w:tcW w:w="719" w:type="pct"/>
          </w:tcPr>
          <w:p w14:paraId="5E22FE8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8C86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D1FDBF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A45F4A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15FFB8" w14:textId="77777777" w:rsidTr="004645BC">
        <w:trPr>
          <w:trHeight w:val="20"/>
        </w:trPr>
        <w:tc>
          <w:tcPr>
            <w:tcW w:w="262" w:type="pct"/>
          </w:tcPr>
          <w:p w14:paraId="581FC4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C02606" w14:textId="0AF17A9E" w:rsidR="00A571FC" w:rsidRPr="00EC5256" w:rsidRDefault="00A571FC" w:rsidP="00A571FC">
            <w:pPr>
              <w:rPr>
                <w:rFonts w:ascii="Arial" w:hAnsi="Arial" w:cs="Arial"/>
                <w:szCs w:val="20"/>
                <w:lang w:val="fr-FR"/>
              </w:rPr>
            </w:pPr>
            <w:r w:rsidRPr="00EC5256">
              <w:rPr>
                <w:lang w:val="fr-FR"/>
              </w:rPr>
              <w:t xml:space="preserve">Albendazole /Mebendazole </w:t>
            </w:r>
            <w:r w:rsidR="005C41E7" w:rsidRPr="00EC5256">
              <w:rPr>
                <w:lang w:val="fr-FR"/>
              </w:rPr>
              <w:t xml:space="preserve">Injectable                                                                                                    </w:t>
            </w:r>
            <w:r w:rsidRPr="00EC5256">
              <w:rPr>
                <w:lang w:val="fr-FR"/>
              </w:rPr>
              <w:t xml:space="preserve">                        </w:t>
            </w:r>
          </w:p>
        </w:tc>
        <w:tc>
          <w:tcPr>
            <w:tcW w:w="719" w:type="pct"/>
          </w:tcPr>
          <w:p w14:paraId="477FA1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66385D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3134B6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3F5E6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215FFA3" w14:textId="77777777" w:rsidTr="004645BC">
        <w:trPr>
          <w:trHeight w:val="20"/>
        </w:trPr>
        <w:tc>
          <w:tcPr>
            <w:tcW w:w="262" w:type="pct"/>
          </w:tcPr>
          <w:p w14:paraId="0F000F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581EE5" w14:textId="069166BF" w:rsidR="00A571FC" w:rsidRPr="00EC5256" w:rsidRDefault="005C41E7" w:rsidP="00A571FC">
            <w:pPr>
              <w:rPr>
                <w:rFonts w:ascii="Arial" w:hAnsi="Arial" w:cs="Arial"/>
                <w:szCs w:val="20"/>
                <w:lang w:val="fr-FR"/>
              </w:rPr>
            </w:pPr>
            <w:r w:rsidRPr="00EC5256">
              <w:rPr>
                <w:lang w:val="fr-FR"/>
              </w:rPr>
              <w:t>Albendazole Sirop</w:t>
            </w:r>
            <w:r w:rsidR="00A571FC" w:rsidRPr="00EC5256">
              <w:rPr>
                <w:lang w:val="fr-FR"/>
              </w:rPr>
              <w:t xml:space="preserve">                            </w:t>
            </w:r>
          </w:p>
        </w:tc>
        <w:tc>
          <w:tcPr>
            <w:tcW w:w="719" w:type="pct"/>
          </w:tcPr>
          <w:p w14:paraId="1FA5FED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E2DB1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9EC50B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9E1AF7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736CAE" w14:textId="77777777" w:rsidTr="004645BC">
        <w:trPr>
          <w:trHeight w:val="20"/>
        </w:trPr>
        <w:tc>
          <w:tcPr>
            <w:tcW w:w="262" w:type="pct"/>
          </w:tcPr>
          <w:p w14:paraId="00FCF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A01642" w14:textId="4615C287" w:rsidR="00A571FC" w:rsidRPr="00EC5256" w:rsidRDefault="00A571FC" w:rsidP="00A571FC">
            <w:pPr>
              <w:rPr>
                <w:rFonts w:ascii="Arial" w:hAnsi="Arial" w:cs="Arial"/>
                <w:szCs w:val="20"/>
                <w:lang w:val="fr-FR"/>
              </w:rPr>
            </w:pPr>
            <w:r w:rsidRPr="00EC5256">
              <w:rPr>
                <w:lang w:val="fr-FR"/>
              </w:rPr>
              <w:t>Dicyclomine</w:t>
            </w:r>
            <w:r w:rsidR="005C41E7" w:rsidRPr="00EC5256">
              <w:rPr>
                <w:lang w:val="fr-FR"/>
              </w:rPr>
              <w:t xml:space="preserve"> Comprimés</w:t>
            </w:r>
            <w:r w:rsidRPr="00EC5256">
              <w:rPr>
                <w:lang w:val="fr-FR"/>
              </w:rPr>
              <w:t xml:space="preserve">                                </w:t>
            </w:r>
          </w:p>
        </w:tc>
        <w:tc>
          <w:tcPr>
            <w:tcW w:w="719" w:type="pct"/>
          </w:tcPr>
          <w:p w14:paraId="2F82A0D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1614CA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CC6767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BBF35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2B1B6F0" w14:textId="77777777" w:rsidTr="004645BC">
        <w:trPr>
          <w:trHeight w:val="20"/>
        </w:trPr>
        <w:tc>
          <w:tcPr>
            <w:tcW w:w="262" w:type="pct"/>
          </w:tcPr>
          <w:p w14:paraId="0C1D36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7CD9199" w14:textId="422CB446" w:rsidR="00A571FC" w:rsidRPr="00EC5256" w:rsidRDefault="00A571FC" w:rsidP="005C41E7">
            <w:pPr>
              <w:rPr>
                <w:rFonts w:ascii="Arial" w:hAnsi="Arial" w:cs="Arial"/>
                <w:szCs w:val="20"/>
                <w:lang w:val="fr-FR"/>
              </w:rPr>
            </w:pPr>
            <w:r w:rsidRPr="00EC5256">
              <w:rPr>
                <w:lang w:val="fr-FR"/>
              </w:rPr>
              <w:t>Paracétamol / Diclofénac (Voveran</w:t>
            </w:r>
            <w:r w:rsidR="005C41E7" w:rsidRPr="00EC5256">
              <w:rPr>
                <w:lang w:val="fr-FR"/>
              </w:rPr>
              <w:t>) Comprimés</w:t>
            </w:r>
            <w:r w:rsidRPr="00EC5256">
              <w:rPr>
                <w:lang w:val="fr-FR"/>
              </w:rPr>
              <w:t xml:space="preserve"> </w:t>
            </w:r>
          </w:p>
        </w:tc>
        <w:tc>
          <w:tcPr>
            <w:tcW w:w="719" w:type="pct"/>
          </w:tcPr>
          <w:p w14:paraId="04577CF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B61D6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361D93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BD698D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AAF9D90" w14:textId="77777777" w:rsidTr="004645BC">
        <w:trPr>
          <w:trHeight w:val="20"/>
        </w:trPr>
        <w:tc>
          <w:tcPr>
            <w:tcW w:w="262" w:type="pct"/>
          </w:tcPr>
          <w:p w14:paraId="66C3D85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4EB868" w14:textId="60750704" w:rsidR="00A571FC" w:rsidRPr="00EC5256" w:rsidRDefault="00A571FC" w:rsidP="00A571FC">
            <w:pPr>
              <w:rPr>
                <w:rFonts w:ascii="Arial" w:hAnsi="Arial" w:cs="Arial"/>
                <w:szCs w:val="20"/>
                <w:lang w:val="fr-FR"/>
              </w:rPr>
            </w:pPr>
            <w:r w:rsidRPr="00EC5256">
              <w:rPr>
                <w:lang w:val="fr-FR"/>
              </w:rPr>
              <w:t xml:space="preserve">Ibuprofène </w:t>
            </w:r>
            <w:r w:rsidR="005C41E7" w:rsidRPr="00EC5256">
              <w:rPr>
                <w:lang w:val="fr-FR"/>
              </w:rPr>
              <w:t>Comprimés</w:t>
            </w:r>
            <w:r w:rsidRPr="00EC5256">
              <w:rPr>
                <w:lang w:val="fr-FR"/>
              </w:rPr>
              <w:t xml:space="preserve">                                 </w:t>
            </w:r>
          </w:p>
        </w:tc>
        <w:tc>
          <w:tcPr>
            <w:tcW w:w="719" w:type="pct"/>
          </w:tcPr>
          <w:p w14:paraId="21050F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A30714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F77729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74AA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6582601" w14:textId="77777777" w:rsidTr="004645BC">
        <w:trPr>
          <w:trHeight w:val="20"/>
        </w:trPr>
        <w:tc>
          <w:tcPr>
            <w:tcW w:w="262" w:type="pct"/>
          </w:tcPr>
          <w:p w14:paraId="7E3C749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052293C" w14:textId="5292D39D" w:rsidR="00A571FC" w:rsidRPr="00EC5256" w:rsidRDefault="00A571FC" w:rsidP="00A571FC">
            <w:pPr>
              <w:rPr>
                <w:rFonts w:ascii="Arial" w:hAnsi="Arial" w:cs="Arial"/>
                <w:szCs w:val="20"/>
                <w:lang w:val="fr-FR"/>
              </w:rPr>
            </w:pPr>
            <w:r w:rsidRPr="00EC5256">
              <w:rPr>
                <w:lang w:val="fr-FR"/>
              </w:rPr>
              <w:t>Paracetamol / Diclofenac Sodium (Voveran)</w:t>
            </w:r>
            <w:r w:rsidR="005C41E7" w:rsidRPr="00EC5256">
              <w:rPr>
                <w:lang w:val="fr-FR"/>
              </w:rPr>
              <w:t xml:space="preserve"> Injectable                      </w:t>
            </w:r>
            <w:r w:rsidRPr="00EC5256">
              <w:rPr>
                <w:lang w:val="fr-FR"/>
              </w:rPr>
              <w:t xml:space="preserve">                                                                </w:t>
            </w:r>
          </w:p>
        </w:tc>
        <w:tc>
          <w:tcPr>
            <w:tcW w:w="719" w:type="pct"/>
          </w:tcPr>
          <w:p w14:paraId="1B04D53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37460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A88BD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70A6F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3CB88FB" w14:textId="77777777" w:rsidTr="004645BC">
        <w:trPr>
          <w:trHeight w:val="20"/>
        </w:trPr>
        <w:tc>
          <w:tcPr>
            <w:tcW w:w="262" w:type="pct"/>
          </w:tcPr>
          <w:p w14:paraId="3EB6DC9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83959BC" w14:textId="67A0AE01" w:rsidR="00A571FC" w:rsidRPr="00EC5256" w:rsidRDefault="00A571FC" w:rsidP="00A571FC">
            <w:pPr>
              <w:rPr>
                <w:rFonts w:ascii="Arial" w:hAnsi="Arial" w:cs="Arial"/>
                <w:szCs w:val="20"/>
                <w:lang w:val="fr-FR"/>
              </w:rPr>
            </w:pPr>
            <w:r w:rsidRPr="00EC5256">
              <w:rPr>
                <w:lang w:val="fr-FR"/>
              </w:rPr>
              <w:t xml:space="preserve">Pommade ophtalmique au chloramphénicol                          </w:t>
            </w:r>
          </w:p>
        </w:tc>
        <w:tc>
          <w:tcPr>
            <w:tcW w:w="719" w:type="pct"/>
          </w:tcPr>
          <w:p w14:paraId="1B3442B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EF0098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9AB1A0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1139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94C5B0F" w14:textId="77777777" w:rsidTr="004645BC">
        <w:trPr>
          <w:trHeight w:val="20"/>
        </w:trPr>
        <w:tc>
          <w:tcPr>
            <w:tcW w:w="262" w:type="pct"/>
          </w:tcPr>
          <w:p w14:paraId="2252D4E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EAC4F" w14:textId="65CD0493" w:rsidR="00A571FC" w:rsidRPr="00EC5256" w:rsidRDefault="00A571FC" w:rsidP="00A571FC">
            <w:pPr>
              <w:rPr>
                <w:rFonts w:ascii="Arial" w:hAnsi="Arial" w:cs="Arial"/>
                <w:szCs w:val="20"/>
                <w:lang w:val="fr-FR"/>
              </w:rPr>
            </w:pPr>
            <w:r w:rsidRPr="00EC5256">
              <w:rPr>
                <w:lang w:val="fr-FR"/>
              </w:rPr>
              <w:t xml:space="preserve">Adrénaline </w:t>
            </w:r>
            <w:r w:rsidR="005C41E7" w:rsidRPr="00EC5256">
              <w:rPr>
                <w:lang w:val="fr-FR"/>
              </w:rPr>
              <w:t xml:space="preserve">Injectable               </w:t>
            </w:r>
            <w:r w:rsidRPr="00EC5256">
              <w:rPr>
                <w:lang w:val="fr-FR"/>
              </w:rPr>
              <w:t xml:space="preserve">                               </w:t>
            </w:r>
          </w:p>
        </w:tc>
        <w:tc>
          <w:tcPr>
            <w:tcW w:w="719" w:type="pct"/>
          </w:tcPr>
          <w:p w14:paraId="53E53F5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CBBFB5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A639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E038D30"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675C903" w14:textId="77777777" w:rsidTr="004645BC">
        <w:trPr>
          <w:trHeight w:val="20"/>
        </w:trPr>
        <w:tc>
          <w:tcPr>
            <w:tcW w:w="262" w:type="pct"/>
          </w:tcPr>
          <w:p w14:paraId="214E023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B83241" w14:textId="053573BE" w:rsidR="00A571FC" w:rsidRPr="00EC5256" w:rsidRDefault="00A571FC" w:rsidP="00A571FC">
            <w:pPr>
              <w:rPr>
                <w:rFonts w:ascii="Arial" w:hAnsi="Arial" w:cs="Arial"/>
                <w:szCs w:val="20"/>
                <w:lang w:val="fr-FR"/>
              </w:rPr>
            </w:pPr>
            <w:r w:rsidRPr="00EC5256">
              <w:rPr>
                <w:lang w:val="fr-FR"/>
              </w:rPr>
              <w:t xml:space="preserve">Amikacine </w:t>
            </w:r>
            <w:r w:rsidR="005C41E7" w:rsidRPr="00EC5256">
              <w:rPr>
                <w:lang w:val="fr-FR"/>
              </w:rPr>
              <w:t xml:space="preserve">Injectable               </w:t>
            </w:r>
            <w:r w:rsidRPr="00EC5256">
              <w:rPr>
                <w:lang w:val="fr-FR"/>
              </w:rPr>
              <w:t xml:space="preserve">                                </w:t>
            </w:r>
          </w:p>
        </w:tc>
        <w:tc>
          <w:tcPr>
            <w:tcW w:w="719" w:type="pct"/>
          </w:tcPr>
          <w:p w14:paraId="5D6CB0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DBCAE0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A6D99A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9ACD50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C1D7BE6" w14:textId="77777777" w:rsidTr="004645BC">
        <w:trPr>
          <w:trHeight w:val="20"/>
        </w:trPr>
        <w:tc>
          <w:tcPr>
            <w:tcW w:w="262" w:type="pct"/>
          </w:tcPr>
          <w:p w14:paraId="3FAD2C8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19289AA" w14:textId="6EA5E88F" w:rsidR="00A571FC" w:rsidRPr="00EC5256" w:rsidRDefault="00A571FC" w:rsidP="005C41E7">
            <w:pPr>
              <w:rPr>
                <w:rFonts w:ascii="Arial" w:hAnsi="Arial" w:cs="Arial"/>
                <w:szCs w:val="20"/>
                <w:lang w:val="fr-FR"/>
              </w:rPr>
            </w:pPr>
            <w:r w:rsidRPr="00EC5256">
              <w:rPr>
                <w:lang w:val="fr-FR"/>
              </w:rPr>
              <w:t>Xyl</w:t>
            </w:r>
            <w:r w:rsidR="005C41E7" w:rsidRPr="00EC5256">
              <w:rPr>
                <w:lang w:val="fr-FR"/>
              </w:rPr>
              <w:t>ocaïne / Lidocaïne / Li</w:t>
            </w:r>
            <w:r w:rsidR="00A172C9" w:rsidRPr="00EC5256">
              <w:rPr>
                <w:lang w:val="fr-FR"/>
              </w:rPr>
              <w:t>no</w:t>
            </w:r>
            <w:r w:rsidR="005C41E7" w:rsidRPr="00EC5256">
              <w:rPr>
                <w:lang w:val="fr-FR"/>
              </w:rPr>
              <w:t xml:space="preserve">caïne Injectable                                                                                                    </w:t>
            </w:r>
            <w:r w:rsidRPr="00EC5256">
              <w:rPr>
                <w:lang w:val="fr-FR"/>
              </w:rPr>
              <w:t xml:space="preserve">                       </w:t>
            </w:r>
          </w:p>
        </w:tc>
        <w:tc>
          <w:tcPr>
            <w:tcW w:w="719" w:type="pct"/>
          </w:tcPr>
          <w:p w14:paraId="1DB82F4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DFB703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0CE69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3F7FFC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28F2A90" w14:textId="77777777" w:rsidTr="004645BC">
        <w:trPr>
          <w:trHeight w:val="20"/>
        </w:trPr>
        <w:tc>
          <w:tcPr>
            <w:tcW w:w="262" w:type="pct"/>
          </w:tcPr>
          <w:p w14:paraId="6226D5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EBFD91" w14:textId="6DD79A0D" w:rsidR="00A571FC" w:rsidRPr="00EC5256" w:rsidRDefault="00A571FC" w:rsidP="00A571FC">
            <w:pPr>
              <w:rPr>
                <w:rFonts w:ascii="Arial" w:hAnsi="Arial" w:cs="Arial"/>
                <w:szCs w:val="20"/>
                <w:lang w:val="fr-FR"/>
              </w:rPr>
            </w:pPr>
            <w:r w:rsidRPr="00EC5256">
              <w:rPr>
                <w:lang w:val="fr-FR"/>
              </w:rPr>
              <w:t>Sensorcaine</w:t>
            </w:r>
            <w:r w:rsidR="005C41E7" w:rsidRPr="00EC5256">
              <w:rPr>
                <w:lang w:val="fr-FR"/>
              </w:rPr>
              <w:t xml:space="preserve"> Injectable                   </w:t>
            </w:r>
            <w:r w:rsidRPr="00EC5256">
              <w:rPr>
                <w:lang w:val="fr-FR"/>
              </w:rPr>
              <w:t xml:space="preserve">                                </w:t>
            </w:r>
          </w:p>
        </w:tc>
        <w:tc>
          <w:tcPr>
            <w:tcW w:w="719" w:type="pct"/>
          </w:tcPr>
          <w:p w14:paraId="266B4F1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DC4D2C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D8194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74F918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CA2E38" w14:textId="77777777" w:rsidTr="004645BC">
        <w:trPr>
          <w:trHeight w:val="20"/>
        </w:trPr>
        <w:tc>
          <w:tcPr>
            <w:tcW w:w="262" w:type="pct"/>
          </w:tcPr>
          <w:p w14:paraId="49608F1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85EF2E1" w14:textId="50C4BB22" w:rsidR="00A571FC" w:rsidRPr="00EC5256" w:rsidRDefault="00A571FC" w:rsidP="00A571FC">
            <w:pPr>
              <w:rPr>
                <w:rFonts w:ascii="Arial" w:hAnsi="Arial" w:cs="Arial"/>
                <w:szCs w:val="20"/>
                <w:lang w:val="fr-FR"/>
              </w:rPr>
            </w:pPr>
            <w:r w:rsidRPr="00EC5256">
              <w:rPr>
                <w:lang w:val="fr-FR"/>
              </w:rPr>
              <w:t>Phé</w:t>
            </w:r>
            <w:r w:rsidR="00555B7D">
              <w:rPr>
                <w:lang w:val="fr-FR"/>
              </w:rPr>
              <w:t>n</w:t>
            </w:r>
            <w:r w:rsidR="00F60929" w:rsidRPr="00EC5256">
              <w:rPr>
                <w:lang w:val="fr-FR"/>
              </w:rPr>
              <w:t>o</w:t>
            </w:r>
            <w:r w:rsidRPr="00EC5256">
              <w:rPr>
                <w:lang w:val="fr-FR"/>
              </w:rPr>
              <w:t>barbit</w:t>
            </w:r>
            <w:r w:rsidR="004A7DC4">
              <w:rPr>
                <w:lang w:val="fr-FR"/>
              </w:rPr>
              <w:t>al</w:t>
            </w:r>
            <w:r w:rsidRPr="00EC5256">
              <w:rPr>
                <w:lang w:val="fr-FR"/>
              </w:rPr>
              <w:t xml:space="preserve"> </w:t>
            </w:r>
            <w:r w:rsidR="005C41E7" w:rsidRPr="00EC5256">
              <w:rPr>
                <w:lang w:val="fr-FR"/>
              </w:rPr>
              <w:t xml:space="preserve">Injectable               </w:t>
            </w:r>
            <w:r w:rsidRPr="00EC5256">
              <w:rPr>
                <w:lang w:val="fr-FR"/>
              </w:rPr>
              <w:t xml:space="preserve">                             </w:t>
            </w:r>
          </w:p>
        </w:tc>
        <w:tc>
          <w:tcPr>
            <w:tcW w:w="719" w:type="pct"/>
          </w:tcPr>
          <w:p w14:paraId="0D9853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7D0733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E1CA4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B18999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24FDE60" w14:textId="77777777" w:rsidTr="004645BC">
        <w:trPr>
          <w:trHeight w:val="20"/>
        </w:trPr>
        <w:tc>
          <w:tcPr>
            <w:tcW w:w="262" w:type="pct"/>
          </w:tcPr>
          <w:p w14:paraId="0C5C19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567FD3" w14:textId="264BE191" w:rsidR="00A571FC" w:rsidRPr="00EC5256" w:rsidRDefault="00A571FC" w:rsidP="005C41E7">
            <w:pPr>
              <w:rPr>
                <w:rFonts w:ascii="Arial" w:hAnsi="Arial" w:cs="Arial"/>
                <w:szCs w:val="20"/>
                <w:lang w:val="fr-FR"/>
              </w:rPr>
            </w:pPr>
            <w:r w:rsidRPr="00EC5256">
              <w:rPr>
                <w:lang w:val="fr-FR"/>
              </w:rPr>
              <w:t xml:space="preserve">Phénytoïne </w:t>
            </w:r>
            <w:r w:rsidR="005C41E7" w:rsidRPr="00EC5256">
              <w:rPr>
                <w:lang w:val="fr-FR"/>
              </w:rPr>
              <w:t xml:space="preserve">Injectable               </w:t>
            </w:r>
            <w:r w:rsidRPr="00EC5256">
              <w:rPr>
                <w:lang w:val="fr-FR"/>
              </w:rPr>
              <w:t xml:space="preserve">                                </w:t>
            </w:r>
          </w:p>
        </w:tc>
        <w:tc>
          <w:tcPr>
            <w:tcW w:w="719" w:type="pct"/>
          </w:tcPr>
          <w:p w14:paraId="45729D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91FFE4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B6BE54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548BB8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E2BF0CA" w14:textId="77777777" w:rsidTr="004645BC">
        <w:trPr>
          <w:trHeight w:val="20"/>
        </w:trPr>
        <w:tc>
          <w:tcPr>
            <w:tcW w:w="262" w:type="pct"/>
          </w:tcPr>
          <w:p w14:paraId="0D12CDA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5689C7F" w14:textId="481945D3" w:rsidR="00A571FC" w:rsidRPr="00EC5256" w:rsidRDefault="00A571FC" w:rsidP="00A571FC">
            <w:pPr>
              <w:rPr>
                <w:rFonts w:ascii="Arial" w:hAnsi="Arial" w:cs="Arial"/>
                <w:szCs w:val="20"/>
                <w:lang w:val="fr-FR"/>
              </w:rPr>
            </w:pPr>
            <w:r w:rsidRPr="00EC5256">
              <w:rPr>
                <w:lang w:val="fr-FR"/>
              </w:rPr>
              <w:t>Ceftriaxone sodique</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39486E4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ABB98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9CAA0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D78CBB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7E965B" w14:textId="77777777" w:rsidTr="004645BC">
        <w:trPr>
          <w:trHeight w:val="20"/>
        </w:trPr>
        <w:tc>
          <w:tcPr>
            <w:tcW w:w="262" w:type="pct"/>
          </w:tcPr>
          <w:p w14:paraId="06C14FF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125CE16" w14:textId="0C989ACE" w:rsidR="00A571FC" w:rsidRPr="00EC5256" w:rsidRDefault="00A571FC" w:rsidP="00A571FC">
            <w:pPr>
              <w:rPr>
                <w:rFonts w:ascii="Arial" w:hAnsi="Arial" w:cs="Arial"/>
                <w:szCs w:val="20"/>
                <w:lang w:val="fr-FR"/>
              </w:rPr>
            </w:pPr>
            <w:r w:rsidRPr="00EC5256">
              <w:rPr>
                <w:lang w:val="fr-FR"/>
              </w:rPr>
              <w:t xml:space="preserve">Cefotoxamine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625FF88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6CE71B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8EE54E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A3CC5D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9587DEB" w14:textId="77777777" w:rsidTr="004645BC">
        <w:trPr>
          <w:trHeight w:val="20"/>
        </w:trPr>
        <w:tc>
          <w:tcPr>
            <w:tcW w:w="262" w:type="pct"/>
          </w:tcPr>
          <w:p w14:paraId="3B5B05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DE7A940" w14:textId="55777A92" w:rsidR="00A571FC" w:rsidRPr="00EC5256" w:rsidRDefault="00A571FC" w:rsidP="00A571FC">
            <w:pPr>
              <w:rPr>
                <w:rFonts w:ascii="Arial" w:hAnsi="Arial" w:cs="Arial"/>
                <w:szCs w:val="20"/>
                <w:lang w:val="fr-FR"/>
              </w:rPr>
            </w:pPr>
            <w:r w:rsidRPr="00EC5256">
              <w:rPr>
                <w:lang w:val="fr-FR"/>
              </w:rPr>
              <w:t>Promethazine HCL</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2B54D84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0F95E4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9A29EC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EB1781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D114B78" w14:textId="77777777" w:rsidTr="004645BC">
        <w:trPr>
          <w:trHeight w:val="20"/>
        </w:trPr>
        <w:tc>
          <w:tcPr>
            <w:tcW w:w="262" w:type="pct"/>
          </w:tcPr>
          <w:p w14:paraId="32E3745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AF40560" w14:textId="7548B9E6" w:rsidR="00A571FC" w:rsidRPr="00EC5256" w:rsidRDefault="00A571FC" w:rsidP="00A571FC">
            <w:pPr>
              <w:rPr>
                <w:rFonts w:ascii="Arial" w:hAnsi="Arial" w:cs="Arial"/>
                <w:szCs w:val="20"/>
                <w:lang w:val="fr-FR"/>
              </w:rPr>
            </w:pPr>
            <w:r w:rsidRPr="00EC5256">
              <w:rPr>
                <w:lang w:val="fr-FR"/>
              </w:rPr>
              <w:t>Chlorure de sodium</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5E7F1BC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D5A5ED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EF530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F3F5E4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25AD1AA" w14:textId="77777777" w:rsidTr="004645BC">
        <w:trPr>
          <w:trHeight w:val="20"/>
        </w:trPr>
        <w:tc>
          <w:tcPr>
            <w:tcW w:w="262" w:type="pct"/>
          </w:tcPr>
          <w:p w14:paraId="1B892DD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8B02C4D" w14:textId="6CAC0AA6" w:rsidR="00A571FC" w:rsidRPr="00EC5256" w:rsidRDefault="00A571FC" w:rsidP="00A571FC">
            <w:pPr>
              <w:rPr>
                <w:rFonts w:ascii="Arial" w:hAnsi="Arial" w:cs="Arial"/>
                <w:szCs w:val="20"/>
                <w:lang w:val="fr-FR"/>
              </w:rPr>
            </w:pPr>
            <w:r w:rsidRPr="00EC5256">
              <w:rPr>
                <w:lang w:val="fr-FR"/>
              </w:rPr>
              <w:t>Gluconate de calcium</w:t>
            </w:r>
            <w:r w:rsidR="005C41E7" w:rsidRPr="00EC5256">
              <w:rPr>
                <w:lang w:val="fr-FR"/>
              </w:rPr>
              <w:t xml:space="preserve"> Injectable                                                                                                    </w:t>
            </w:r>
            <w:r w:rsidRPr="00EC5256">
              <w:rPr>
                <w:lang w:val="fr-FR"/>
              </w:rPr>
              <w:t xml:space="preserve">                             </w:t>
            </w:r>
          </w:p>
        </w:tc>
        <w:tc>
          <w:tcPr>
            <w:tcW w:w="719" w:type="pct"/>
          </w:tcPr>
          <w:p w14:paraId="19A083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DE9627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D72388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1F07F9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461B58D" w14:textId="77777777" w:rsidTr="004645BC">
        <w:trPr>
          <w:trHeight w:val="20"/>
        </w:trPr>
        <w:tc>
          <w:tcPr>
            <w:tcW w:w="262" w:type="pct"/>
          </w:tcPr>
          <w:p w14:paraId="512A477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05735B" w14:textId="77A4E4C5" w:rsidR="00A571FC" w:rsidRPr="00EC5256" w:rsidRDefault="00A571FC" w:rsidP="005C41E7">
            <w:pPr>
              <w:rPr>
                <w:rFonts w:ascii="Arial" w:hAnsi="Arial" w:cs="Arial"/>
                <w:szCs w:val="20"/>
                <w:lang w:val="fr-FR"/>
              </w:rPr>
            </w:pPr>
            <w:r w:rsidRPr="00EC5256">
              <w:rPr>
                <w:lang w:val="fr-FR"/>
              </w:rPr>
              <w:t>Drotaverine</w:t>
            </w:r>
            <w:r w:rsidR="005C41E7" w:rsidRPr="00EC5256">
              <w:rPr>
                <w:lang w:val="fr-FR"/>
              </w:rPr>
              <w:t xml:space="preserve"> Injectable                                                                                                    </w:t>
            </w:r>
            <w:r w:rsidRPr="00EC5256">
              <w:rPr>
                <w:lang w:val="fr-FR"/>
              </w:rPr>
              <w:t xml:space="preserve">            </w:t>
            </w:r>
          </w:p>
        </w:tc>
        <w:tc>
          <w:tcPr>
            <w:tcW w:w="719" w:type="pct"/>
          </w:tcPr>
          <w:p w14:paraId="122747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7FFD93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D3E00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EA82A0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BB5693" w14:textId="77777777" w:rsidTr="004645BC">
        <w:trPr>
          <w:trHeight w:val="20"/>
        </w:trPr>
        <w:tc>
          <w:tcPr>
            <w:tcW w:w="262" w:type="pct"/>
          </w:tcPr>
          <w:p w14:paraId="537E95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A3EE5D4" w14:textId="021096CF" w:rsidR="00A571FC" w:rsidRPr="00EC5256" w:rsidRDefault="00A571FC" w:rsidP="00A571FC">
            <w:pPr>
              <w:rPr>
                <w:rFonts w:ascii="Arial" w:hAnsi="Arial" w:cs="Arial"/>
                <w:szCs w:val="20"/>
                <w:lang w:val="fr-FR"/>
              </w:rPr>
            </w:pPr>
            <w:r w:rsidRPr="00EC5256">
              <w:rPr>
                <w:lang w:val="fr-FR"/>
              </w:rPr>
              <w:t>Atropine Sulphate</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1A03D38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FD6AFE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26B37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9BFBCD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6ACE3B" w14:textId="77777777" w:rsidTr="004645BC">
        <w:trPr>
          <w:trHeight w:val="20"/>
        </w:trPr>
        <w:tc>
          <w:tcPr>
            <w:tcW w:w="262" w:type="pct"/>
          </w:tcPr>
          <w:p w14:paraId="7CF5052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D40C33" w14:textId="51762631" w:rsidR="00A571FC" w:rsidRPr="00EC5256" w:rsidRDefault="00A571FC" w:rsidP="00A571FC">
            <w:pPr>
              <w:rPr>
                <w:rFonts w:ascii="Arial" w:hAnsi="Arial" w:cs="Arial"/>
                <w:szCs w:val="20"/>
                <w:lang w:val="fr-FR"/>
              </w:rPr>
            </w:pPr>
            <w:r w:rsidRPr="00EC5256">
              <w:rPr>
                <w:lang w:val="fr-FR"/>
              </w:rPr>
              <w:t xml:space="preserve">Ethamsylate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07E4E8C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3C200F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4ACD1A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4F5167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BABACFB" w14:textId="77777777" w:rsidTr="004645BC">
        <w:trPr>
          <w:trHeight w:val="20"/>
        </w:trPr>
        <w:tc>
          <w:tcPr>
            <w:tcW w:w="262" w:type="pct"/>
          </w:tcPr>
          <w:p w14:paraId="41769DD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91932C" w14:textId="3CA3F8F9" w:rsidR="00A571FC" w:rsidRPr="00EC5256" w:rsidRDefault="00A571FC" w:rsidP="005C41E7">
            <w:pPr>
              <w:rPr>
                <w:rFonts w:ascii="Arial" w:hAnsi="Arial" w:cs="Arial"/>
                <w:szCs w:val="20"/>
                <w:lang w:val="fr-FR"/>
              </w:rPr>
            </w:pPr>
            <w:r w:rsidRPr="00EC5256">
              <w:rPr>
                <w:lang w:val="fr-FR"/>
              </w:rPr>
              <w:t>Fortwin</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31C7F1E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98DD2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968E2A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7CC176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C400AA" w14:textId="77777777" w:rsidTr="004645BC">
        <w:trPr>
          <w:trHeight w:val="20"/>
        </w:trPr>
        <w:tc>
          <w:tcPr>
            <w:tcW w:w="262" w:type="pct"/>
          </w:tcPr>
          <w:p w14:paraId="7417E0B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159E68" w14:textId="22A800AB" w:rsidR="00A571FC" w:rsidRPr="00EC5256" w:rsidRDefault="00A571FC" w:rsidP="00A571FC">
            <w:pPr>
              <w:rPr>
                <w:rFonts w:ascii="Arial" w:hAnsi="Arial" w:cs="Arial"/>
                <w:szCs w:val="20"/>
                <w:lang w:val="fr-FR"/>
              </w:rPr>
            </w:pPr>
            <w:r w:rsidRPr="00EC5256">
              <w:rPr>
                <w:lang w:val="fr-FR"/>
              </w:rPr>
              <w:t>Fu</w:t>
            </w:r>
            <w:r w:rsidR="004A7DC4">
              <w:rPr>
                <w:lang w:val="fr-FR"/>
              </w:rPr>
              <w:t>ro</w:t>
            </w:r>
            <w:r w:rsidRPr="00EC5256">
              <w:rPr>
                <w:lang w:val="fr-FR"/>
              </w:rPr>
              <w:t>semide</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7F6ADD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1BCF8F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9A8AE7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73AF4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EB53248" w14:textId="77777777" w:rsidTr="004645BC">
        <w:trPr>
          <w:trHeight w:val="20"/>
        </w:trPr>
        <w:tc>
          <w:tcPr>
            <w:tcW w:w="262" w:type="pct"/>
          </w:tcPr>
          <w:p w14:paraId="495A4BE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1DD394" w14:textId="17BABA15" w:rsidR="00A571FC" w:rsidRPr="00EC5256" w:rsidRDefault="00A571FC" w:rsidP="00A571FC">
            <w:pPr>
              <w:rPr>
                <w:rFonts w:ascii="Arial" w:hAnsi="Arial" w:cs="Arial"/>
                <w:szCs w:val="20"/>
                <w:lang w:val="fr-FR"/>
              </w:rPr>
            </w:pPr>
            <w:r w:rsidRPr="00EC5256">
              <w:rPr>
                <w:lang w:val="fr-FR"/>
              </w:rPr>
              <w:t>Bromure de Vecoronium</w:t>
            </w:r>
            <w:r w:rsidR="005C41E7" w:rsidRPr="00EC5256">
              <w:rPr>
                <w:lang w:val="fr-FR"/>
              </w:rPr>
              <w:t xml:space="preserve"> Injectable                                                                                                    </w:t>
            </w:r>
            <w:r w:rsidRPr="00EC5256">
              <w:rPr>
                <w:lang w:val="fr-FR"/>
              </w:rPr>
              <w:t xml:space="preserve">                            </w:t>
            </w:r>
          </w:p>
        </w:tc>
        <w:tc>
          <w:tcPr>
            <w:tcW w:w="719" w:type="pct"/>
          </w:tcPr>
          <w:p w14:paraId="1B4A8A4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A720B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79E769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38CA4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B5671C1" w14:textId="77777777" w:rsidTr="004645BC">
        <w:trPr>
          <w:trHeight w:val="20"/>
        </w:trPr>
        <w:tc>
          <w:tcPr>
            <w:tcW w:w="262" w:type="pct"/>
          </w:tcPr>
          <w:p w14:paraId="5856ACE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32FA79" w14:textId="6B2F2DDE" w:rsidR="00A571FC" w:rsidRPr="00EC5256" w:rsidRDefault="00A571FC" w:rsidP="00DD03C8">
            <w:pPr>
              <w:rPr>
                <w:lang w:val="fr-FR"/>
              </w:rPr>
            </w:pPr>
            <w:r w:rsidRPr="00EC5256">
              <w:rPr>
                <w:lang w:val="fr-FR"/>
              </w:rPr>
              <w:t>Penta</w:t>
            </w:r>
            <w:r w:rsidR="004A7DC4">
              <w:rPr>
                <w:lang w:val="fr-FR"/>
              </w:rPr>
              <w:t>n</w:t>
            </w:r>
            <w:r w:rsidR="00F60929" w:rsidRPr="00EC5256">
              <w:rPr>
                <w:lang w:val="fr-FR"/>
              </w:rPr>
              <w:t>o</w:t>
            </w:r>
            <w:r w:rsidR="00DD03C8">
              <w:rPr>
                <w:lang w:val="fr-FR"/>
              </w:rPr>
              <w:t>lo</w:t>
            </w:r>
            <w:r w:rsidRPr="00EC5256">
              <w:rPr>
                <w:lang w:val="fr-FR"/>
              </w:rPr>
              <w:t xml:space="preserve">l de sodium </w:t>
            </w:r>
            <w:r w:rsidR="005C41E7" w:rsidRPr="00EC5256">
              <w:rPr>
                <w:lang w:val="fr-FR"/>
              </w:rPr>
              <w:t xml:space="preserve">Injectable                                                                                                    </w:t>
            </w:r>
            <w:r w:rsidRPr="00EC5256">
              <w:rPr>
                <w:lang w:val="fr-FR"/>
              </w:rPr>
              <w:t xml:space="preserve">                            </w:t>
            </w:r>
          </w:p>
        </w:tc>
        <w:tc>
          <w:tcPr>
            <w:tcW w:w="719" w:type="pct"/>
          </w:tcPr>
          <w:p w14:paraId="0EBFB96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C38FF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1C03B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6C2698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D677556" w14:textId="77777777" w:rsidTr="004645BC">
        <w:trPr>
          <w:trHeight w:val="20"/>
        </w:trPr>
        <w:tc>
          <w:tcPr>
            <w:tcW w:w="262" w:type="pct"/>
          </w:tcPr>
          <w:p w14:paraId="0E569E3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C00075C" w14:textId="5A2756A6" w:rsidR="00A571FC" w:rsidRPr="00EC5256" w:rsidRDefault="00A571FC" w:rsidP="00A571FC">
            <w:pPr>
              <w:rPr>
                <w:rFonts w:ascii="Arial" w:hAnsi="Arial" w:cs="Arial"/>
                <w:szCs w:val="20"/>
                <w:lang w:val="fr-FR"/>
              </w:rPr>
            </w:pPr>
            <w:r w:rsidRPr="00EC5256">
              <w:rPr>
                <w:lang w:val="fr-FR"/>
              </w:rPr>
              <w:t xml:space="preserve">Inj Etophylline+Théophylline                          </w:t>
            </w:r>
          </w:p>
        </w:tc>
        <w:tc>
          <w:tcPr>
            <w:tcW w:w="719" w:type="pct"/>
          </w:tcPr>
          <w:p w14:paraId="18271F6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FED6B9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46702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34872C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287BE97" w14:textId="77777777" w:rsidTr="004645BC">
        <w:trPr>
          <w:trHeight w:val="20"/>
        </w:trPr>
        <w:tc>
          <w:tcPr>
            <w:tcW w:w="262" w:type="pct"/>
          </w:tcPr>
          <w:p w14:paraId="750D3D8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7FF5E35" w14:textId="10F6DBC5" w:rsidR="00A571FC" w:rsidRPr="00EC5256" w:rsidRDefault="00A571FC" w:rsidP="00A571FC">
            <w:pPr>
              <w:rPr>
                <w:rFonts w:ascii="Arial" w:hAnsi="Arial" w:cs="Arial"/>
                <w:szCs w:val="20"/>
                <w:lang w:val="fr-FR"/>
              </w:rPr>
            </w:pPr>
            <w:r w:rsidRPr="00EC5256">
              <w:rPr>
                <w:lang w:val="fr-FR"/>
              </w:rPr>
              <w:t xml:space="preserve">Demperidon goutte                              </w:t>
            </w:r>
          </w:p>
        </w:tc>
        <w:tc>
          <w:tcPr>
            <w:tcW w:w="719" w:type="pct"/>
          </w:tcPr>
          <w:p w14:paraId="3ACDE73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82B887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91EF7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FC564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C654C39" w14:textId="77777777" w:rsidTr="004645BC">
        <w:trPr>
          <w:trHeight w:val="20"/>
        </w:trPr>
        <w:tc>
          <w:tcPr>
            <w:tcW w:w="262" w:type="pct"/>
          </w:tcPr>
          <w:p w14:paraId="2CA748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97FF34" w14:textId="72449608" w:rsidR="00A571FC" w:rsidRPr="00EC5256" w:rsidRDefault="00A571FC" w:rsidP="00A571FC">
            <w:pPr>
              <w:rPr>
                <w:rFonts w:ascii="Arial" w:hAnsi="Arial" w:cs="Arial"/>
                <w:szCs w:val="20"/>
                <w:lang w:val="fr-FR"/>
              </w:rPr>
            </w:pPr>
            <w:r w:rsidRPr="00EC5256">
              <w:rPr>
                <w:lang w:val="fr-FR"/>
              </w:rPr>
              <w:t xml:space="preserve">Bicarbonate de sodium </w:t>
            </w:r>
            <w:r w:rsidR="005C41E7" w:rsidRPr="00EC5256">
              <w:rPr>
                <w:lang w:val="fr-FR"/>
              </w:rPr>
              <w:t xml:space="preserve">Injectable                                                                                                    </w:t>
            </w:r>
            <w:r w:rsidRPr="00EC5256">
              <w:rPr>
                <w:lang w:val="fr-FR"/>
              </w:rPr>
              <w:t xml:space="preserve">                           </w:t>
            </w:r>
          </w:p>
        </w:tc>
        <w:tc>
          <w:tcPr>
            <w:tcW w:w="719" w:type="pct"/>
          </w:tcPr>
          <w:p w14:paraId="6A26498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9DF9F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F6DB1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3F3F1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6948E79" w14:textId="77777777" w:rsidTr="004645BC">
        <w:trPr>
          <w:trHeight w:val="20"/>
        </w:trPr>
        <w:tc>
          <w:tcPr>
            <w:tcW w:w="262" w:type="pct"/>
          </w:tcPr>
          <w:p w14:paraId="4529F6E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5F11437" w14:textId="7E2514EB" w:rsidR="00A571FC" w:rsidRPr="00EC5256" w:rsidRDefault="00A571FC" w:rsidP="00A571FC">
            <w:pPr>
              <w:rPr>
                <w:rFonts w:ascii="Arial" w:hAnsi="Arial" w:cs="Arial"/>
                <w:szCs w:val="20"/>
                <w:lang w:val="fr-FR"/>
              </w:rPr>
            </w:pPr>
            <w:r w:rsidRPr="00EC5256">
              <w:rPr>
                <w:lang w:val="fr-FR"/>
              </w:rPr>
              <w:t xml:space="preserve">Pommade à l'iode de povidone                            </w:t>
            </w:r>
          </w:p>
        </w:tc>
        <w:tc>
          <w:tcPr>
            <w:tcW w:w="719" w:type="pct"/>
          </w:tcPr>
          <w:p w14:paraId="3CA173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8CD30B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2D19C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E6E3FD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62B170" w14:textId="77777777" w:rsidTr="004645BC">
        <w:trPr>
          <w:trHeight w:val="20"/>
        </w:trPr>
        <w:tc>
          <w:tcPr>
            <w:tcW w:w="262" w:type="pct"/>
          </w:tcPr>
          <w:p w14:paraId="7C2A909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7FA12DB" w14:textId="79475871" w:rsidR="00A571FC" w:rsidRPr="00EC5256" w:rsidRDefault="00A571FC" w:rsidP="00A571FC">
            <w:pPr>
              <w:rPr>
                <w:rFonts w:ascii="Arial" w:hAnsi="Arial" w:cs="Arial"/>
                <w:szCs w:val="20"/>
                <w:lang w:val="fr-FR"/>
              </w:rPr>
            </w:pPr>
            <w:r w:rsidRPr="00EC5256">
              <w:rPr>
                <w:lang w:val="fr-FR"/>
              </w:rPr>
              <w:t xml:space="preserve">SRO en sachets                               </w:t>
            </w:r>
          </w:p>
        </w:tc>
        <w:tc>
          <w:tcPr>
            <w:tcW w:w="719" w:type="pct"/>
          </w:tcPr>
          <w:p w14:paraId="1FB203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B4E31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1BDC8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8B330C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FA2D7D9" w14:textId="77777777" w:rsidTr="004645BC">
        <w:trPr>
          <w:trHeight w:val="20"/>
        </w:trPr>
        <w:tc>
          <w:tcPr>
            <w:tcW w:w="262" w:type="pct"/>
          </w:tcPr>
          <w:p w14:paraId="1E3DCE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1E9923" w14:textId="0BFF7D56" w:rsidR="00A571FC" w:rsidRPr="00EC5256" w:rsidRDefault="00A571FC" w:rsidP="00A571FC">
            <w:pPr>
              <w:rPr>
                <w:rFonts w:ascii="Arial" w:hAnsi="Arial" w:cs="Arial"/>
                <w:szCs w:val="20"/>
                <w:lang w:val="fr-FR"/>
              </w:rPr>
            </w:pPr>
            <w:r w:rsidRPr="00EC5256">
              <w:rPr>
                <w:lang w:val="fr-FR"/>
              </w:rPr>
              <w:t xml:space="preserve">Ringer </w:t>
            </w:r>
            <w:r w:rsidR="00DD03C8" w:rsidRPr="00CA59DE">
              <w:rPr>
                <w:lang w:val="fr-FR"/>
              </w:rPr>
              <w:t xml:space="preserve">Lactate </w:t>
            </w:r>
            <w:r w:rsidRPr="00EC5256">
              <w:rPr>
                <w:lang w:val="fr-FR"/>
              </w:rPr>
              <w:t xml:space="preserve">/ NS / DNS (500 ml)                     </w:t>
            </w:r>
          </w:p>
        </w:tc>
        <w:tc>
          <w:tcPr>
            <w:tcW w:w="719" w:type="pct"/>
          </w:tcPr>
          <w:p w14:paraId="64E5A1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86E473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9AEA51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BFFCE8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23B9D7A" w14:textId="77777777" w:rsidTr="004645BC">
        <w:trPr>
          <w:trHeight w:val="20"/>
        </w:trPr>
        <w:tc>
          <w:tcPr>
            <w:tcW w:w="262" w:type="pct"/>
          </w:tcPr>
          <w:p w14:paraId="253F92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E8C218" w14:textId="0D5ACA5D" w:rsidR="00A571FC" w:rsidRPr="00EC5256" w:rsidRDefault="00A571FC" w:rsidP="00A571FC">
            <w:pPr>
              <w:rPr>
                <w:rFonts w:ascii="Arial" w:hAnsi="Arial" w:cs="Arial"/>
                <w:szCs w:val="20"/>
                <w:lang w:val="fr-FR"/>
              </w:rPr>
            </w:pPr>
            <w:r w:rsidRPr="00EC5256">
              <w:rPr>
                <w:lang w:val="fr-FR"/>
              </w:rPr>
              <w:t xml:space="preserve">Ampoules de </w:t>
            </w:r>
            <w:r w:rsidR="00DD03C8">
              <w:rPr>
                <w:lang w:val="fr-FR"/>
              </w:rPr>
              <w:t>Glucose</w:t>
            </w:r>
            <w:r w:rsidR="00DD03C8" w:rsidRPr="00EC5256">
              <w:rPr>
                <w:lang w:val="fr-FR"/>
              </w:rPr>
              <w:t xml:space="preserve"> </w:t>
            </w:r>
            <w:r w:rsidRPr="00EC5256">
              <w:rPr>
                <w:lang w:val="fr-FR"/>
              </w:rPr>
              <w:t xml:space="preserve">10 % ou </w:t>
            </w:r>
            <w:r w:rsidR="00DD03C8">
              <w:rPr>
                <w:lang w:val="fr-FR"/>
              </w:rPr>
              <w:t>30%</w:t>
            </w:r>
            <w:r w:rsidRPr="00EC5256">
              <w:rPr>
                <w:lang w:val="fr-FR"/>
              </w:rPr>
              <w:t xml:space="preserve">                          </w:t>
            </w:r>
          </w:p>
        </w:tc>
        <w:tc>
          <w:tcPr>
            <w:tcW w:w="719" w:type="pct"/>
          </w:tcPr>
          <w:p w14:paraId="066ACE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A814F7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DD2FD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66F11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CFAB6F6" w14:textId="77777777" w:rsidTr="004645BC">
        <w:trPr>
          <w:trHeight w:val="20"/>
        </w:trPr>
        <w:tc>
          <w:tcPr>
            <w:tcW w:w="262" w:type="pct"/>
          </w:tcPr>
          <w:p w14:paraId="04152B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426B47" w14:textId="6CD84C73" w:rsidR="00A571FC" w:rsidRPr="00EC5256" w:rsidRDefault="00A571FC" w:rsidP="00A571FC">
            <w:pPr>
              <w:rPr>
                <w:rFonts w:ascii="Arial" w:hAnsi="Arial" w:cs="Arial"/>
                <w:szCs w:val="20"/>
                <w:lang w:val="fr-FR"/>
              </w:rPr>
            </w:pPr>
            <w:r w:rsidRPr="00EC5256">
              <w:rPr>
                <w:lang w:val="fr-FR"/>
              </w:rPr>
              <w:t>Névirapine</w:t>
            </w:r>
            <w:r w:rsidR="005C41E7" w:rsidRPr="00EC5256">
              <w:rPr>
                <w:lang w:val="fr-FR"/>
              </w:rPr>
              <w:t xml:space="preserve"> Comprimés</w:t>
            </w:r>
            <w:r w:rsidRPr="00EC5256">
              <w:rPr>
                <w:lang w:val="fr-FR"/>
              </w:rPr>
              <w:t xml:space="preserve">                                </w:t>
            </w:r>
          </w:p>
        </w:tc>
        <w:tc>
          <w:tcPr>
            <w:tcW w:w="719" w:type="pct"/>
          </w:tcPr>
          <w:p w14:paraId="7E1A504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28639D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66A23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668C9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5FB1F5" w14:textId="77777777" w:rsidTr="004645BC">
        <w:trPr>
          <w:trHeight w:val="20"/>
        </w:trPr>
        <w:tc>
          <w:tcPr>
            <w:tcW w:w="262" w:type="pct"/>
          </w:tcPr>
          <w:p w14:paraId="6949F6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872A52" w14:textId="4760990A" w:rsidR="00A571FC" w:rsidRPr="00EC5256" w:rsidRDefault="005C41E7" w:rsidP="00A571FC">
            <w:pPr>
              <w:rPr>
                <w:rFonts w:ascii="Arial" w:hAnsi="Arial" w:cs="Arial"/>
                <w:szCs w:val="20"/>
                <w:lang w:val="fr-FR"/>
              </w:rPr>
            </w:pPr>
            <w:r w:rsidRPr="00EC5256">
              <w:rPr>
                <w:lang w:val="fr-FR"/>
              </w:rPr>
              <w:t>Névirapine Sirop</w:t>
            </w:r>
            <w:r w:rsidR="00A571FC" w:rsidRPr="00EC5256">
              <w:rPr>
                <w:lang w:val="fr-FR"/>
              </w:rPr>
              <w:t xml:space="preserve">            </w:t>
            </w:r>
          </w:p>
        </w:tc>
        <w:tc>
          <w:tcPr>
            <w:tcW w:w="719" w:type="pct"/>
          </w:tcPr>
          <w:p w14:paraId="3D6F6F9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718F1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30738B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718AAD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E8DB169" w14:textId="77777777" w:rsidTr="004645BC">
        <w:trPr>
          <w:trHeight w:val="20"/>
        </w:trPr>
        <w:tc>
          <w:tcPr>
            <w:tcW w:w="262" w:type="pct"/>
          </w:tcPr>
          <w:p w14:paraId="7A3ADD6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4C39EB" w14:textId="5DE2CEAB" w:rsidR="00A571FC" w:rsidRPr="00EC5256" w:rsidRDefault="00475BB3" w:rsidP="00A571FC">
            <w:pPr>
              <w:rPr>
                <w:rFonts w:ascii="Arial" w:hAnsi="Arial" w:cs="Arial"/>
                <w:szCs w:val="20"/>
                <w:lang w:val="fr-FR"/>
              </w:rPr>
            </w:pPr>
            <w:r w:rsidRPr="00EC5256">
              <w:rPr>
                <w:lang w:val="fr-FR"/>
              </w:rPr>
              <w:t>Bupivacaine Injectable</w:t>
            </w:r>
            <w:r w:rsidR="00A571FC" w:rsidRPr="00EC5256">
              <w:rPr>
                <w:lang w:val="fr-FR"/>
              </w:rPr>
              <w:t xml:space="preserve">                             </w:t>
            </w:r>
          </w:p>
        </w:tc>
        <w:tc>
          <w:tcPr>
            <w:tcW w:w="719" w:type="pct"/>
          </w:tcPr>
          <w:p w14:paraId="6A56B8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BE26F9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8E047D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F3064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433316" w14:textId="77777777" w:rsidTr="004645BC">
        <w:trPr>
          <w:trHeight w:val="20"/>
        </w:trPr>
        <w:tc>
          <w:tcPr>
            <w:tcW w:w="262" w:type="pct"/>
          </w:tcPr>
          <w:p w14:paraId="4CDBFA9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E2926A2" w14:textId="0FC92297" w:rsidR="00A571FC" w:rsidRPr="00EC5256" w:rsidRDefault="00A571FC" w:rsidP="00A571FC">
            <w:pPr>
              <w:rPr>
                <w:rFonts w:ascii="Arial" w:hAnsi="Arial" w:cs="Arial"/>
                <w:szCs w:val="20"/>
                <w:lang w:val="fr-FR"/>
              </w:rPr>
            </w:pPr>
            <w:r w:rsidRPr="00EC5256">
              <w:rPr>
                <w:lang w:val="fr-FR"/>
              </w:rPr>
              <w:t xml:space="preserve">Thiopentone (Pentothal) / </w:t>
            </w:r>
            <w:r w:rsidR="00B30AB7" w:rsidRPr="00EC5256">
              <w:rPr>
                <w:lang w:val="fr-FR"/>
              </w:rPr>
              <w:t xml:space="preserve">Kétamine / Propofol Injectable                                                                                                    </w:t>
            </w:r>
            <w:r w:rsidRPr="00EC5256">
              <w:rPr>
                <w:lang w:val="fr-FR"/>
              </w:rPr>
              <w:t xml:space="preserve">          </w:t>
            </w:r>
          </w:p>
        </w:tc>
        <w:tc>
          <w:tcPr>
            <w:tcW w:w="719" w:type="pct"/>
          </w:tcPr>
          <w:p w14:paraId="7BBBDC0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0F50E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42DA42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5FF0A8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B38C034" w14:textId="77777777" w:rsidTr="004645BC">
        <w:trPr>
          <w:trHeight w:val="20"/>
        </w:trPr>
        <w:tc>
          <w:tcPr>
            <w:tcW w:w="262" w:type="pct"/>
          </w:tcPr>
          <w:p w14:paraId="210B91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D068A4" w14:textId="53693A10" w:rsidR="00A571FC" w:rsidRPr="00EC5256" w:rsidRDefault="00A571FC" w:rsidP="00A571FC">
            <w:pPr>
              <w:rPr>
                <w:rFonts w:ascii="Arial" w:hAnsi="Arial" w:cs="Arial"/>
                <w:szCs w:val="20"/>
                <w:lang w:val="fr-FR"/>
              </w:rPr>
            </w:pPr>
            <w:r w:rsidRPr="00EC5256">
              <w:rPr>
                <w:lang w:val="fr-FR"/>
              </w:rPr>
              <w:t xml:space="preserve">Isoflurane / Enflurane / Halothane                        </w:t>
            </w:r>
          </w:p>
        </w:tc>
        <w:tc>
          <w:tcPr>
            <w:tcW w:w="719" w:type="pct"/>
          </w:tcPr>
          <w:p w14:paraId="7D4B495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C49B9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35083C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DD34A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339EADF" w14:textId="77777777" w:rsidTr="004645BC">
        <w:trPr>
          <w:trHeight w:val="20"/>
        </w:trPr>
        <w:tc>
          <w:tcPr>
            <w:tcW w:w="262" w:type="pct"/>
          </w:tcPr>
          <w:p w14:paraId="4B32822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BB8EFDB" w14:textId="6F1212BF" w:rsidR="00A571FC" w:rsidRPr="00EC5256" w:rsidRDefault="00A571FC" w:rsidP="00A571FC">
            <w:pPr>
              <w:rPr>
                <w:rFonts w:ascii="Arial" w:hAnsi="Arial" w:cs="Arial"/>
                <w:szCs w:val="20"/>
                <w:lang w:val="fr-FR"/>
              </w:rPr>
            </w:pPr>
            <w:r w:rsidRPr="00EC5256">
              <w:rPr>
                <w:lang w:val="fr-FR"/>
              </w:rPr>
              <w:t>Colloïdes (H</w:t>
            </w:r>
            <w:r w:rsidR="00DD03C8">
              <w:rPr>
                <w:lang w:val="fr-FR"/>
              </w:rPr>
              <w:t>a</w:t>
            </w:r>
            <w:r w:rsidRPr="00EC5256">
              <w:rPr>
                <w:lang w:val="fr-FR"/>
              </w:rPr>
              <w:t>emacel /Ve</w:t>
            </w:r>
            <w:r w:rsidR="00F60929" w:rsidRPr="00EC5256">
              <w:rPr>
                <w:lang w:val="fr-FR"/>
              </w:rPr>
              <w:t>n</w:t>
            </w:r>
            <w:r w:rsidR="004F3EDD" w:rsidRPr="00EC5256">
              <w:rPr>
                <w:lang w:val="fr-FR"/>
              </w:rPr>
              <w:t>o</w:t>
            </w:r>
            <w:r w:rsidRPr="00EC5256">
              <w:rPr>
                <w:lang w:val="fr-FR"/>
              </w:rPr>
              <w:t xml:space="preserve">fundin)                       </w:t>
            </w:r>
          </w:p>
        </w:tc>
        <w:tc>
          <w:tcPr>
            <w:tcW w:w="719" w:type="pct"/>
          </w:tcPr>
          <w:p w14:paraId="30D699E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3DAD1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CA0A69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A2331C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3FBFC77" w14:textId="77777777" w:rsidTr="004645BC">
        <w:trPr>
          <w:trHeight w:val="20"/>
        </w:trPr>
        <w:tc>
          <w:tcPr>
            <w:tcW w:w="262" w:type="pct"/>
          </w:tcPr>
          <w:p w14:paraId="3FF45AB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C48A899" w14:textId="45CF448B" w:rsidR="00A571FC" w:rsidRPr="00EC5256" w:rsidRDefault="00A571FC" w:rsidP="00A571FC">
            <w:pPr>
              <w:rPr>
                <w:rFonts w:ascii="Arial" w:hAnsi="Arial" w:cs="Arial"/>
                <w:szCs w:val="20"/>
                <w:lang w:val="fr-FR"/>
              </w:rPr>
            </w:pPr>
            <w:r w:rsidRPr="00EC5256">
              <w:rPr>
                <w:lang w:val="fr-FR"/>
              </w:rPr>
              <w:t xml:space="preserve">Isolyte P (fluides IV pédiatriques)                           </w:t>
            </w:r>
          </w:p>
        </w:tc>
        <w:tc>
          <w:tcPr>
            <w:tcW w:w="719" w:type="pct"/>
          </w:tcPr>
          <w:p w14:paraId="2A78BD1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4F9F39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402CD7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A90E70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CDBFBAA" w14:textId="77777777" w:rsidTr="004645BC">
        <w:trPr>
          <w:trHeight w:val="20"/>
        </w:trPr>
        <w:tc>
          <w:tcPr>
            <w:tcW w:w="262" w:type="pct"/>
          </w:tcPr>
          <w:p w14:paraId="051143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6723F4" w14:textId="236615BC" w:rsidR="00A571FC" w:rsidRPr="00EC5256" w:rsidRDefault="00A571FC" w:rsidP="00A571FC">
            <w:pPr>
              <w:rPr>
                <w:rFonts w:ascii="Arial" w:hAnsi="Arial" w:cs="Arial"/>
                <w:szCs w:val="20"/>
                <w:lang w:val="fr-FR"/>
              </w:rPr>
            </w:pPr>
            <w:r w:rsidRPr="00EC5256">
              <w:rPr>
                <w:lang w:val="fr-FR"/>
              </w:rPr>
              <w:t xml:space="preserve">Vaccin </w:t>
            </w:r>
            <w:r w:rsidR="0027266C">
              <w:rPr>
                <w:lang w:val="fr-FR"/>
              </w:rPr>
              <w:t>antitétanique</w:t>
            </w:r>
            <w:r w:rsidR="0027266C" w:rsidRPr="00EC5256">
              <w:rPr>
                <w:lang w:val="fr-FR"/>
              </w:rPr>
              <w:t xml:space="preserve"> </w:t>
            </w:r>
            <w:r w:rsidRPr="00EC5256">
              <w:rPr>
                <w:lang w:val="fr-FR"/>
              </w:rPr>
              <w:t xml:space="preserve">injectable                               </w:t>
            </w:r>
          </w:p>
        </w:tc>
        <w:tc>
          <w:tcPr>
            <w:tcW w:w="719" w:type="pct"/>
          </w:tcPr>
          <w:p w14:paraId="49DB071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2AC6AE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B8D22F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0822BE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6FF8166" w14:textId="77777777" w:rsidTr="004645BC">
        <w:trPr>
          <w:trHeight w:val="20"/>
        </w:trPr>
        <w:tc>
          <w:tcPr>
            <w:tcW w:w="262" w:type="pct"/>
          </w:tcPr>
          <w:p w14:paraId="0E52771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CAE4D2C" w14:textId="6979B04A" w:rsidR="00A571FC" w:rsidRPr="00EC5256" w:rsidRDefault="00A571FC" w:rsidP="00A571FC">
            <w:pPr>
              <w:rPr>
                <w:rFonts w:ascii="Arial" w:hAnsi="Arial" w:cs="Arial"/>
                <w:szCs w:val="20"/>
                <w:lang w:val="fr-FR"/>
              </w:rPr>
            </w:pPr>
            <w:r w:rsidRPr="00EC5256">
              <w:rPr>
                <w:lang w:val="fr-FR"/>
              </w:rPr>
              <w:t xml:space="preserve">Vaccin BCG injectable                               </w:t>
            </w:r>
          </w:p>
        </w:tc>
        <w:tc>
          <w:tcPr>
            <w:tcW w:w="719" w:type="pct"/>
          </w:tcPr>
          <w:p w14:paraId="15D358D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804115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F1AED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720F90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A4780C6" w14:textId="77777777" w:rsidTr="004645BC">
        <w:trPr>
          <w:trHeight w:val="20"/>
        </w:trPr>
        <w:tc>
          <w:tcPr>
            <w:tcW w:w="262" w:type="pct"/>
          </w:tcPr>
          <w:p w14:paraId="231414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46EC1C8" w14:textId="7C6B1788" w:rsidR="00A571FC" w:rsidRPr="00DE1E97" w:rsidRDefault="00A571FC" w:rsidP="00A571FC">
            <w:pPr>
              <w:rPr>
                <w:rFonts w:ascii="Arial" w:hAnsi="Arial" w:cs="Arial"/>
                <w:szCs w:val="20"/>
                <w:lang w:val="it-IT"/>
              </w:rPr>
            </w:pPr>
            <w:r w:rsidRPr="00DE1E97">
              <w:rPr>
                <w:lang w:val="it-IT"/>
              </w:rPr>
              <w:t xml:space="preserve">Vaccin oral contre la polio (VPO)                                                                                          </w:t>
            </w:r>
          </w:p>
        </w:tc>
        <w:tc>
          <w:tcPr>
            <w:tcW w:w="719" w:type="pct"/>
          </w:tcPr>
          <w:p w14:paraId="380CF0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3668BA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008139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0E4F2E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46DB32C" w14:textId="77777777" w:rsidTr="004645BC">
        <w:trPr>
          <w:trHeight w:val="20"/>
        </w:trPr>
        <w:tc>
          <w:tcPr>
            <w:tcW w:w="262" w:type="pct"/>
          </w:tcPr>
          <w:p w14:paraId="54242B9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AA9D265" w14:textId="1E5C99F3" w:rsidR="00A571FC" w:rsidRPr="00EC5256" w:rsidRDefault="00B30AB7" w:rsidP="00A571FC">
            <w:pPr>
              <w:rPr>
                <w:rFonts w:ascii="Arial" w:hAnsi="Arial" w:cs="Arial"/>
                <w:szCs w:val="20"/>
                <w:lang w:val="fr-FR"/>
              </w:rPr>
            </w:pPr>
            <w:r w:rsidRPr="00EC5256">
              <w:rPr>
                <w:lang w:val="fr-FR"/>
              </w:rPr>
              <w:t>V</w:t>
            </w:r>
            <w:r w:rsidR="00A571FC" w:rsidRPr="00EC5256">
              <w:rPr>
                <w:lang w:val="fr-FR"/>
              </w:rPr>
              <w:t xml:space="preserve">accin </w:t>
            </w:r>
            <w:r w:rsidR="0027266C">
              <w:rPr>
                <w:lang w:val="fr-FR"/>
              </w:rPr>
              <w:t>Penta</w:t>
            </w:r>
            <w:r w:rsidR="0027266C" w:rsidRPr="00EC5256">
              <w:rPr>
                <w:lang w:val="fr-FR"/>
              </w:rPr>
              <w:t xml:space="preserve">                               </w:t>
            </w:r>
          </w:p>
        </w:tc>
        <w:tc>
          <w:tcPr>
            <w:tcW w:w="719" w:type="pct"/>
          </w:tcPr>
          <w:p w14:paraId="2FF934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661C0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F140FE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FB2AB9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83CFC2" w14:textId="77777777" w:rsidTr="004645BC">
        <w:trPr>
          <w:trHeight w:val="20"/>
        </w:trPr>
        <w:tc>
          <w:tcPr>
            <w:tcW w:w="262" w:type="pct"/>
          </w:tcPr>
          <w:p w14:paraId="6F7F677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5B02655" w14:textId="378FD17A" w:rsidR="00A571FC" w:rsidRPr="00EC5256" w:rsidRDefault="00B30AB7" w:rsidP="00A571FC">
            <w:pPr>
              <w:rPr>
                <w:rFonts w:ascii="Arial" w:hAnsi="Arial" w:cs="Arial"/>
                <w:szCs w:val="20"/>
                <w:lang w:val="fr-FR"/>
              </w:rPr>
            </w:pPr>
            <w:r w:rsidRPr="00EC5256">
              <w:rPr>
                <w:lang w:val="fr-FR"/>
              </w:rPr>
              <w:t xml:space="preserve">Vaccin contre la rougeole Injectable                                                                                                    </w:t>
            </w:r>
            <w:r w:rsidR="00A571FC" w:rsidRPr="00EC5256">
              <w:rPr>
                <w:lang w:val="fr-FR"/>
              </w:rPr>
              <w:t xml:space="preserve">                        </w:t>
            </w:r>
          </w:p>
        </w:tc>
        <w:tc>
          <w:tcPr>
            <w:tcW w:w="719" w:type="pct"/>
          </w:tcPr>
          <w:p w14:paraId="51BB3B0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6D5806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7AC7E2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F6FC27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76ED8C" w14:textId="77777777" w:rsidTr="004645BC">
        <w:trPr>
          <w:trHeight w:val="20"/>
        </w:trPr>
        <w:tc>
          <w:tcPr>
            <w:tcW w:w="262" w:type="pct"/>
          </w:tcPr>
          <w:p w14:paraId="14C6035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B7C0857" w14:textId="618AD225" w:rsidR="00A571FC" w:rsidRPr="00EC5256" w:rsidRDefault="00B30AB7" w:rsidP="00A571FC">
            <w:pPr>
              <w:rPr>
                <w:rFonts w:ascii="Arial" w:hAnsi="Arial" w:cs="Arial"/>
                <w:szCs w:val="20"/>
                <w:lang w:val="fr-FR"/>
              </w:rPr>
            </w:pPr>
            <w:r w:rsidRPr="00EC5256">
              <w:rPr>
                <w:lang w:val="fr-FR"/>
              </w:rPr>
              <w:t xml:space="preserve">Vit A Injectable                                                                                                    </w:t>
            </w:r>
            <w:r w:rsidR="00A571FC" w:rsidRPr="00EC5256">
              <w:rPr>
                <w:lang w:val="fr-FR"/>
              </w:rPr>
              <w:t xml:space="preserve">                              </w:t>
            </w:r>
          </w:p>
        </w:tc>
        <w:tc>
          <w:tcPr>
            <w:tcW w:w="719" w:type="pct"/>
          </w:tcPr>
          <w:p w14:paraId="3058A74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41544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EF3AA3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D4F2E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F2F1353" w14:textId="77777777" w:rsidTr="004645BC">
        <w:trPr>
          <w:trHeight w:val="20"/>
        </w:trPr>
        <w:tc>
          <w:tcPr>
            <w:tcW w:w="262" w:type="pct"/>
          </w:tcPr>
          <w:p w14:paraId="7583C9B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BDEFBC6" w14:textId="25ACD199" w:rsidR="00A571FC" w:rsidRPr="00EC5256" w:rsidRDefault="00B30AB7" w:rsidP="00A571FC">
            <w:pPr>
              <w:rPr>
                <w:rFonts w:ascii="Arial" w:hAnsi="Arial" w:cs="Arial"/>
                <w:szCs w:val="20"/>
                <w:lang w:val="fr-FR"/>
              </w:rPr>
            </w:pPr>
            <w:r w:rsidRPr="00EC5256">
              <w:rPr>
                <w:lang w:val="fr-FR"/>
              </w:rPr>
              <w:t xml:space="preserve">Vit </w:t>
            </w:r>
            <w:r w:rsidR="0027266C" w:rsidRPr="0027266C">
              <w:rPr>
                <w:lang w:val="fr-FR"/>
              </w:rPr>
              <w:t>K Injectable</w:t>
            </w:r>
            <w:r w:rsidRPr="00EC5256">
              <w:rPr>
                <w:lang w:val="fr-FR"/>
              </w:rPr>
              <w:t xml:space="preserve">                                                                                                    </w:t>
            </w:r>
            <w:r w:rsidR="00A571FC" w:rsidRPr="00EC5256">
              <w:rPr>
                <w:lang w:val="fr-FR"/>
              </w:rPr>
              <w:t xml:space="preserve">                                 </w:t>
            </w:r>
          </w:p>
        </w:tc>
        <w:tc>
          <w:tcPr>
            <w:tcW w:w="719" w:type="pct"/>
          </w:tcPr>
          <w:p w14:paraId="146DCA0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2ED168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C85657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93A50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13B78ED" w14:textId="77777777" w:rsidTr="004645BC">
        <w:trPr>
          <w:trHeight w:val="20"/>
        </w:trPr>
        <w:tc>
          <w:tcPr>
            <w:tcW w:w="262" w:type="pct"/>
          </w:tcPr>
          <w:p w14:paraId="0C0534D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EC7EB5A" w14:textId="784E8651" w:rsidR="00A571FC" w:rsidRPr="00EC5256" w:rsidRDefault="00A571FC" w:rsidP="00A571FC">
            <w:pPr>
              <w:rPr>
                <w:rFonts w:ascii="Arial" w:hAnsi="Arial" w:cs="Arial"/>
                <w:szCs w:val="20"/>
                <w:lang w:val="fr-FR"/>
              </w:rPr>
            </w:pPr>
            <w:r w:rsidRPr="00EC5256">
              <w:rPr>
                <w:lang w:val="fr-FR"/>
              </w:rPr>
              <w:t xml:space="preserve">Préservatifs                                   </w:t>
            </w:r>
          </w:p>
        </w:tc>
        <w:tc>
          <w:tcPr>
            <w:tcW w:w="719" w:type="pct"/>
          </w:tcPr>
          <w:p w14:paraId="169CA2B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21B9AE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81267E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5282C6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4AC736D" w14:textId="77777777" w:rsidTr="004645BC">
        <w:trPr>
          <w:trHeight w:val="20"/>
        </w:trPr>
        <w:tc>
          <w:tcPr>
            <w:tcW w:w="262" w:type="pct"/>
          </w:tcPr>
          <w:p w14:paraId="119B075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74ABEF" w14:textId="13452AE5" w:rsidR="00A571FC" w:rsidRPr="00EC5256" w:rsidRDefault="00A571FC" w:rsidP="00A571FC">
            <w:pPr>
              <w:rPr>
                <w:rFonts w:ascii="Arial" w:hAnsi="Arial" w:cs="Arial"/>
                <w:szCs w:val="20"/>
                <w:lang w:val="fr-FR"/>
              </w:rPr>
            </w:pPr>
            <w:r w:rsidRPr="00EC5256">
              <w:rPr>
                <w:lang w:val="fr-FR"/>
              </w:rPr>
              <w:t xml:space="preserve">Pilules contraceptives orales (OCP, Mala D.) </w:t>
            </w:r>
          </w:p>
        </w:tc>
        <w:tc>
          <w:tcPr>
            <w:tcW w:w="719" w:type="pct"/>
          </w:tcPr>
          <w:p w14:paraId="2DF4ACD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E96A23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3DA25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2DB5DD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D384BA5" w14:textId="77777777" w:rsidTr="004645BC">
        <w:trPr>
          <w:trHeight w:val="20"/>
        </w:trPr>
        <w:tc>
          <w:tcPr>
            <w:tcW w:w="262" w:type="pct"/>
          </w:tcPr>
          <w:p w14:paraId="06D4E06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B1DE62" w14:textId="00533B12" w:rsidR="00A571FC" w:rsidRPr="00EC5256" w:rsidRDefault="00A571FC" w:rsidP="00A571FC">
            <w:pPr>
              <w:rPr>
                <w:rFonts w:ascii="Arial" w:hAnsi="Arial" w:cs="Arial"/>
                <w:szCs w:val="20"/>
                <w:lang w:val="fr-FR"/>
              </w:rPr>
            </w:pPr>
            <w:r w:rsidRPr="00EC5256">
              <w:rPr>
                <w:lang w:val="fr-FR"/>
              </w:rPr>
              <w:t xml:space="preserve">Contraceptifs injectables               </w:t>
            </w:r>
          </w:p>
        </w:tc>
        <w:tc>
          <w:tcPr>
            <w:tcW w:w="719" w:type="pct"/>
          </w:tcPr>
          <w:p w14:paraId="55AD1E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D8970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CA139A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02D844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599E58E" w14:textId="77777777" w:rsidTr="004645BC">
        <w:trPr>
          <w:trHeight w:val="20"/>
        </w:trPr>
        <w:tc>
          <w:tcPr>
            <w:tcW w:w="262" w:type="pct"/>
          </w:tcPr>
          <w:p w14:paraId="03BAC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74A881" w14:textId="29D336E9" w:rsidR="00A571FC" w:rsidRPr="00EC5256" w:rsidRDefault="00F60929" w:rsidP="00A571FC">
            <w:pPr>
              <w:rPr>
                <w:rFonts w:ascii="Arial" w:hAnsi="Arial" w:cs="Arial"/>
                <w:szCs w:val="20"/>
                <w:lang w:val="fr-FR"/>
              </w:rPr>
            </w:pPr>
            <w:r w:rsidRPr="00EC5256">
              <w:rPr>
                <w:lang w:val="fr-FR"/>
              </w:rPr>
              <w:t>DIU</w:t>
            </w:r>
            <w:r w:rsidR="00A571FC" w:rsidRPr="00EC5256">
              <w:rPr>
                <w:lang w:val="fr-FR"/>
              </w:rPr>
              <w:t xml:space="preserve"> (cuivre T)                               </w:t>
            </w:r>
          </w:p>
        </w:tc>
        <w:tc>
          <w:tcPr>
            <w:tcW w:w="719" w:type="pct"/>
          </w:tcPr>
          <w:p w14:paraId="29712CF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5D6B9D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9A59E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1BB32D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E820F8" w14:textId="77777777" w:rsidTr="004645BC">
        <w:trPr>
          <w:trHeight w:val="20"/>
        </w:trPr>
        <w:tc>
          <w:tcPr>
            <w:tcW w:w="262" w:type="pct"/>
          </w:tcPr>
          <w:p w14:paraId="6C0839D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A01BB1" w14:textId="3BF69BA0" w:rsidR="00A571FC" w:rsidRPr="00EC5256" w:rsidRDefault="00A571FC" w:rsidP="00A571FC">
            <w:pPr>
              <w:rPr>
                <w:rFonts w:ascii="Arial" w:hAnsi="Arial" w:cs="Arial"/>
                <w:szCs w:val="20"/>
                <w:lang w:val="fr-FR"/>
              </w:rPr>
            </w:pPr>
            <w:r w:rsidRPr="00EC5256">
              <w:rPr>
                <w:lang w:val="fr-FR"/>
              </w:rPr>
              <w:t xml:space="preserve">Sondes </w:t>
            </w:r>
            <w:r w:rsidR="00182E32">
              <w:rPr>
                <w:lang w:val="fr-FR"/>
              </w:rPr>
              <w:t>urinaires</w:t>
            </w:r>
            <w:r w:rsidR="00182E32" w:rsidRPr="00EC5256">
              <w:rPr>
                <w:lang w:val="fr-FR"/>
              </w:rPr>
              <w:t xml:space="preserve">                               </w:t>
            </w:r>
          </w:p>
        </w:tc>
        <w:tc>
          <w:tcPr>
            <w:tcW w:w="719" w:type="pct"/>
          </w:tcPr>
          <w:p w14:paraId="2353117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4D1FCF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6E2577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41370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ABA5647" w14:textId="77777777" w:rsidTr="004645BC">
        <w:trPr>
          <w:trHeight w:val="20"/>
        </w:trPr>
        <w:tc>
          <w:tcPr>
            <w:tcW w:w="262" w:type="pct"/>
          </w:tcPr>
          <w:p w14:paraId="58458A7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DD8577" w14:textId="1D0A41F3" w:rsidR="00A571FC" w:rsidRPr="00EC5256" w:rsidRDefault="00A571FC" w:rsidP="00A571FC">
            <w:pPr>
              <w:rPr>
                <w:rFonts w:ascii="Arial" w:hAnsi="Arial" w:cs="Arial"/>
                <w:szCs w:val="20"/>
                <w:lang w:val="fr-FR"/>
              </w:rPr>
            </w:pPr>
            <w:r w:rsidRPr="00EC5256">
              <w:rPr>
                <w:lang w:val="fr-FR"/>
              </w:rPr>
              <w:t xml:space="preserve">Canules IV                                    </w:t>
            </w:r>
          </w:p>
        </w:tc>
        <w:tc>
          <w:tcPr>
            <w:tcW w:w="719" w:type="pct"/>
          </w:tcPr>
          <w:p w14:paraId="135613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83EA26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5E9243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C1FCAF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7631E15" w14:textId="77777777" w:rsidTr="004645BC">
        <w:trPr>
          <w:trHeight w:val="20"/>
        </w:trPr>
        <w:tc>
          <w:tcPr>
            <w:tcW w:w="262" w:type="pct"/>
          </w:tcPr>
          <w:p w14:paraId="298C8E8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449561" w14:textId="7DAF26FB" w:rsidR="00A571FC" w:rsidRPr="00EC5256" w:rsidRDefault="00A571FC" w:rsidP="00A571FC">
            <w:pPr>
              <w:rPr>
                <w:rFonts w:ascii="Arial" w:hAnsi="Arial" w:cs="Arial"/>
                <w:szCs w:val="20"/>
                <w:lang w:val="fr-FR"/>
              </w:rPr>
            </w:pPr>
            <w:r w:rsidRPr="00EC5256">
              <w:rPr>
                <w:lang w:val="fr-FR"/>
              </w:rPr>
              <w:t xml:space="preserve">Seringues jetables                          </w:t>
            </w:r>
          </w:p>
        </w:tc>
        <w:tc>
          <w:tcPr>
            <w:tcW w:w="719" w:type="pct"/>
          </w:tcPr>
          <w:p w14:paraId="322376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94DB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BD37D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8134C4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55E15C6" w14:textId="77777777" w:rsidTr="004645BC">
        <w:trPr>
          <w:trHeight w:val="20"/>
        </w:trPr>
        <w:tc>
          <w:tcPr>
            <w:tcW w:w="262" w:type="pct"/>
          </w:tcPr>
          <w:p w14:paraId="7085EB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CBB1303" w14:textId="32E63737" w:rsidR="00A571FC" w:rsidRPr="00EC5256" w:rsidRDefault="00A571FC" w:rsidP="00A571FC">
            <w:pPr>
              <w:rPr>
                <w:rFonts w:ascii="Arial" w:hAnsi="Arial" w:cs="Arial"/>
                <w:szCs w:val="20"/>
                <w:lang w:val="fr-FR"/>
              </w:rPr>
            </w:pPr>
            <w:r w:rsidRPr="00EC5256">
              <w:rPr>
                <w:lang w:val="fr-FR"/>
              </w:rPr>
              <w:t xml:space="preserve">Gants jetables                              </w:t>
            </w:r>
          </w:p>
        </w:tc>
        <w:tc>
          <w:tcPr>
            <w:tcW w:w="719" w:type="pct"/>
          </w:tcPr>
          <w:p w14:paraId="0FD54CA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4EA987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6E788A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B72922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15319A" w14:textId="77777777" w:rsidTr="004645BC">
        <w:trPr>
          <w:trHeight w:val="20"/>
        </w:trPr>
        <w:tc>
          <w:tcPr>
            <w:tcW w:w="262" w:type="pct"/>
          </w:tcPr>
          <w:p w14:paraId="25760F8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D3F0D54" w14:textId="07852C05" w:rsidR="00A571FC" w:rsidRPr="00EC5256" w:rsidRDefault="00A571FC" w:rsidP="00A571FC">
            <w:pPr>
              <w:rPr>
                <w:rFonts w:ascii="Arial" w:hAnsi="Arial" w:cs="Arial"/>
                <w:szCs w:val="20"/>
                <w:lang w:val="fr-FR"/>
              </w:rPr>
            </w:pPr>
            <w:r w:rsidRPr="00EC5256">
              <w:rPr>
                <w:lang w:val="fr-FR"/>
              </w:rPr>
              <w:t xml:space="preserve">Bandelettes d'albumine/sucre urinaire                            </w:t>
            </w:r>
          </w:p>
        </w:tc>
        <w:tc>
          <w:tcPr>
            <w:tcW w:w="719" w:type="pct"/>
          </w:tcPr>
          <w:p w14:paraId="36EF347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1BBC69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BBE6C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47806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1F91A2C" w14:textId="77777777" w:rsidTr="004645BC">
        <w:trPr>
          <w:trHeight w:val="20"/>
        </w:trPr>
        <w:tc>
          <w:tcPr>
            <w:tcW w:w="262" w:type="pct"/>
          </w:tcPr>
          <w:p w14:paraId="6D1CC06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0E3000" w14:textId="7AEA63FC" w:rsidR="00A571FC" w:rsidRPr="00EC5256" w:rsidRDefault="00A571FC" w:rsidP="00A571FC">
            <w:pPr>
              <w:rPr>
                <w:rFonts w:ascii="Arial" w:hAnsi="Arial" w:cs="Arial"/>
                <w:szCs w:val="20"/>
                <w:lang w:val="fr-FR"/>
              </w:rPr>
            </w:pPr>
            <w:r w:rsidRPr="00EC5256">
              <w:rPr>
                <w:lang w:val="fr-FR"/>
              </w:rPr>
              <w:t xml:space="preserve">Kits de test de grossesse urinaire                            </w:t>
            </w:r>
          </w:p>
        </w:tc>
        <w:tc>
          <w:tcPr>
            <w:tcW w:w="719" w:type="pct"/>
          </w:tcPr>
          <w:p w14:paraId="525417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2165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F3309B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408D5A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39CBA9C" w14:textId="77777777" w:rsidTr="004645BC">
        <w:trPr>
          <w:trHeight w:val="20"/>
        </w:trPr>
        <w:tc>
          <w:tcPr>
            <w:tcW w:w="262" w:type="pct"/>
          </w:tcPr>
          <w:p w14:paraId="4C6DCDC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B7CCD5A" w14:textId="6DFBFCE5" w:rsidR="00A571FC" w:rsidRPr="00EC5256" w:rsidRDefault="00A571FC" w:rsidP="00A571FC">
            <w:pPr>
              <w:rPr>
                <w:rFonts w:ascii="Arial" w:hAnsi="Arial" w:cs="Arial"/>
                <w:szCs w:val="20"/>
                <w:lang w:val="fr-FR"/>
              </w:rPr>
            </w:pPr>
            <w:r w:rsidRPr="00EC5256">
              <w:rPr>
                <w:lang w:val="fr-FR"/>
              </w:rPr>
              <w:t xml:space="preserve">Coton absorbant                      </w:t>
            </w:r>
          </w:p>
        </w:tc>
        <w:tc>
          <w:tcPr>
            <w:tcW w:w="719" w:type="pct"/>
          </w:tcPr>
          <w:p w14:paraId="6DDEAFB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306E36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4ED8F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DE70AF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B5966D8" w14:textId="77777777" w:rsidTr="004645BC">
        <w:trPr>
          <w:trHeight w:val="20"/>
        </w:trPr>
        <w:tc>
          <w:tcPr>
            <w:tcW w:w="262" w:type="pct"/>
          </w:tcPr>
          <w:p w14:paraId="5EAFEF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8F7280" w14:textId="6C9EF0F8" w:rsidR="00A571FC" w:rsidRPr="00EC5256" w:rsidRDefault="00F60929" w:rsidP="00A571FC">
            <w:pPr>
              <w:rPr>
                <w:rFonts w:ascii="Arial" w:hAnsi="Arial" w:cs="Arial"/>
                <w:szCs w:val="20"/>
                <w:lang w:val="fr-FR"/>
              </w:rPr>
            </w:pPr>
            <w:r w:rsidRPr="00EC5256">
              <w:rPr>
                <w:lang w:val="fr-FR"/>
              </w:rPr>
              <w:t>Compresse</w:t>
            </w:r>
            <w:r w:rsidR="00A571FC" w:rsidRPr="00EC5256">
              <w:rPr>
                <w:lang w:val="fr-FR"/>
              </w:rPr>
              <w:t xml:space="preserve"> absorbante                        </w:t>
            </w:r>
          </w:p>
        </w:tc>
        <w:tc>
          <w:tcPr>
            <w:tcW w:w="719" w:type="pct"/>
          </w:tcPr>
          <w:p w14:paraId="002868F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94FF57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B87D9D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BD545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80F642" w14:textId="77777777" w:rsidTr="004645BC">
        <w:trPr>
          <w:trHeight w:val="20"/>
        </w:trPr>
        <w:tc>
          <w:tcPr>
            <w:tcW w:w="262" w:type="pct"/>
          </w:tcPr>
          <w:p w14:paraId="5FCB531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640A069" w14:textId="1AA85C08" w:rsidR="00A571FC" w:rsidRPr="00EC5256" w:rsidRDefault="00A571FC" w:rsidP="00A571FC">
            <w:pPr>
              <w:rPr>
                <w:rFonts w:ascii="Arial" w:hAnsi="Arial" w:cs="Arial"/>
                <w:szCs w:val="20"/>
                <w:lang w:val="fr-FR"/>
              </w:rPr>
            </w:pPr>
            <w:r w:rsidRPr="00EC5256">
              <w:rPr>
                <w:lang w:val="fr-FR"/>
              </w:rPr>
              <w:t xml:space="preserve">Serviettes hygiéniques                        </w:t>
            </w:r>
          </w:p>
        </w:tc>
        <w:tc>
          <w:tcPr>
            <w:tcW w:w="719" w:type="pct"/>
          </w:tcPr>
          <w:p w14:paraId="48568E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BB6B99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BFAFAB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6706FE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CE5299E" w14:textId="77777777" w:rsidTr="004645BC">
        <w:trPr>
          <w:trHeight w:val="20"/>
        </w:trPr>
        <w:tc>
          <w:tcPr>
            <w:tcW w:w="262" w:type="pct"/>
          </w:tcPr>
          <w:p w14:paraId="587434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1EE76B" w14:textId="5EAA3CCA" w:rsidR="00A571FC" w:rsidRPr="00EC5256" w:rsidRDefault="00A571FC" w:rsidP="00A571FC">
            <w:pPr>
              <w:rPr>
                <w:rFonts w:ascii="Arial" w:hAnsi="Arial" w:cs="Arial"/>
                <w:szCs w:val="20"/>
                <w:lang w:val="fr-FR"/>
              </w:rPr>
            </w:pPr>
            <w:r w:rsidRPr="00EC5256">
              <w:rPr>
                <w:lang w:val="fr-FR"/>
              </w:rPr>
              <w:t xml:space="preserve">Gants chirurgicaux                          </w:t>
            </w:r>
          </w:p>
        </w:tc>
        <w:tc>
          <w:tcPr>
            <w:tcW w:w="719" w:type="pct"/>
          </w:tcPr>
          <w:p w14:paraId="25A102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CD9D6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C0850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F541A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E130B4F" w14:textId="77777777" w:rsidTr="004645BC">
        <w:trPr>
          <w:trHeight w:val="20"/>
        </w:trPr>
        <w:tc>
          <w:tcPr>
            <w:tcW w:w="262" w:type="pct"/>
          </w:tcPr>
          <w:p w14:paraId="0E7A6C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9AE30CD" w14:textId="397ADE05" w:rsidR="00A571FC" w:rsidRPr="00EC5256" w:rsidRDefault="00F60929" w:rsidP="00A571FC">
            <w:pPr>
              <w:rPr>
                <w:rFonts w:ascii="Arial" w:hAnsi="Arial" w:cs="Arial"/>
                <w:szCs w:val="20"/>
                <w:lang w:val="fr-FR"/>
              </w:rPr>
            </w:pPr>
            <w:r w:rsidRPr="00EC5256">
              <w:rPr>
                <w:rFonts w:ascii="Arial" w:hAnsi="Arial" w:cs="Arial"/>
                <w:lang w:val="fr-FR"/>
              </w:rPr>
              <w:t>Alcool</w:t>
            </w:r>
          </w:p>
        </w:tc>
        <w:tc>
          <w:tcPr>
            <w:tcW w:w="719" w:type="pct"/>
          </w:tcPr>
          <w:p w14:paraId="7A92E0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FCA82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6F9F2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DD70CC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D260242" w14:textId="77777777" w:rsidTr="004645BC">
        <w:trPr>
          <w:trHeight w:val="20"/>
        </w:trPr>
        <w:tc>
          <w:tcPr>
            <w:tcW w:w="262" w:type="pct"/>
          </w:tcPr>
          <w:p w14:paraId="7BA5B2D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CA8D1E" w14:textId="74F47740" w:rsidR="00A571FC" w:rsidRPr="00EC5256" w:rsidRDefault="00A571FC" w:rsidP="00A571FC">
            <w:pPr>
              <w:rPr>
                <w:rFonts w:ascii="Arial" w:hAnsi="Arial" w:cs="Arial"/>
                <w:szCs w:val="20"/>
                <w:lang w:val="fr-FR"/>
              </w:rPr>
            </w:pPr>
            <w:r w:rsidRPr="00EC5256">
              <w:rPr>
                <w:lang w:val="fr-FR"/>
              </w:rPr>
              <w:t xml:space="preserve">Ruban chirurgical                           </w:t>
            </w:r>
          </w:p>
        </w:tc>
        <w:tc>
          <w:tcPr>
            <w:tcW w:w="719" w:type="pct"/>
          </w:tcPr>
          <w:p w14:paraId="5B94759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96F01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2AAFC6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A0F00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E4682BE" w14:textId="77777777" w:rsidTr="004645BC">
        <w:trPr>
          <w:trHeight w:val="20"/>
        </w:trPr>
        <w:tc>
          <w:tcPr>
            <w:tcW w:w="262" w:type="pct"/>
          </w:tcPr>
          <w:p w14:paraId="7631682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07599A0" w14:textId="6389D4E8" w:rsidR="00A571FC" w:rsidRPr="00EC5256" w:rsidRDefault="00A571FC" w:rsidP="00A571FC">
            <w:pPr>
              <w:rPr>
                <w:rFonts w:ascii="Arial" w:hAnsi="Arial" w:cs="Arial"/>
                <w:szCs w:val="20"/>
                <w:lang w:val="fr-FR"/>
              </w:rPr>
            </w:pPr>
            <w:r w:rsidRPr="00EC5256">
              <w:rPr>
                <w:lang w:val="fr-FR"/>
              </w:rPr>
              <w:t xml:space="preserve">Solution d'iode povidone                       </w:t>
            </w:r>
          </w:p>
        </w:tc>
        <w:tc>
          <w:tcPr>
            <w:tcW w:w="719" w:type="pct"/>
          </w:tcPr>
          <w:p w14:paraId="1A9379E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6B8402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582CD1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030E4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5C2DC0" w14:textId="77777777" w:rsidTr="004645BC">
        <w:trPr>
          <w:trHeight w:val="20"/>
        </w:trPr>
        <w:tc>
          <w:tcPr>
            <w:tcW w:w="262" w:type="pct"/>
          </w:tcPr>
          <w:p w14:paraId="3212968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E259B47" w14:textId="23399DAB" w:rsidR="00A571FC" w:rsidRPr="00EC5256" w:rsidRDefault="00A571FC" w:rsidP="00A571FC">
            <w:pPr>
              <w:rPr>
                <w:rFonts w:ascii="Arial" w:hAnsi="Arial" w:cs="Arial"/>
                <w:szCs w:val="20"/>
                <w:lang w:val="fr-FR"/>
              </w:rPr>
            </w:pPr>
            <w:r w:rsidRPr="00EC5256">
              <w:rPr>
                <w:lang w:val="fr-FR"/>
              </w:rPr>
              <w:t xml:space="preserve">Réactifs pour les anticorps ABO et Rh          </w:t>
            </w:r>
          </w:p>
        </w:tc>
        <w:tc>
          <w:tcPr>
            <w:tcW w:w="719" w:type="pct"/>
          </w:tcPr>
          <w:p w14:paraId="53C2AB4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320E1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152C0B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B860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2ECF57D" w14:textId="77777777" w:rsidTr="004645BC">
        <w:trPr>
          <w:trHeight w:val="20"/>
        </w:trPr>
        <w:tc>
          <w:tcPr>
            <w:tcW w:w="262" w:type="pct"/>
          </w:tcPr>
          <w:p w14:paraId="5554119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349F69" w14:textId="7C6D4C6A" w:rsidR="00A571FC" w:rsidRPr="00EC5256" w:rsidRDefault="00A571FC" w:rsidP="00A571FC">
            <w:pPr>
              <w:rPr>
                <w:rFonts w:ascii="Arial" w:hAnsi="Arial" w:cs="Arial"/>
                <w:szCs w:val="20"/>
                <w:lang w:val="fr-FR"/>
              </w:rPr>
            </w:pPr>
            <w:r w:rsidRPr="00EC5256">
              <w:rPr>
                <w:lang w:val="fr-FR"/>
              </w:rPr>
              <w:t xml:space="preserve">Kits de test VIH                                </w:t>
            </w:r>
          </w:p>
        </w:tc>
        <w:tc>
          <w:tcPr>
            <w:tcW w:w="719" w:type="pct"/>
          </w:tcPr>
          <w:p w14:paraId="1ED43D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F531C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6C506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0561EE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A41959C" w14:textId="77777777" w:rsidTr="004645BC">
        <w:trPr>
          <w:trHeight w:val="20"/>
        </w:trPr>
        <w:tc>
          <w:tcPr>
            <w:tcW w:w="262" w:type="pct"/>
          </w:tcPr>
          <w:p w14:paraId="2792874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5C00CA" w14:textId="7EBD212A" w:rsidR="00A571FC" w:rsidRPr="00EC5256" w:rsidRDefault="006E513F" w:rsidP="00A571FC">
            <w:pPr>
              <w:rPr>
                <w:rFonts w:ascii="Arial" w:hAnsi="Arial" w:cs="Arial"/>
                <w:szCs w:val="20"/>
                <w:lang w:val="fr-FR"/>
              </w:rPr>
            </w:pPr>
            <w:r>
              <w:rPr>
                <w:rFonts w:cstheme="minorHAnsi"/>
                <w:szCs w:val="20"/>
                <w:lang w:val="fr-FR"/>
              </w:rPr>
              <w:t>Carnet de santé de la mère et du nouveau-né</w:t>
            </w:r>
            <w:r w:rsidR="00A571FC" w:rsidRPr="00EC5256">
              <w:rPr>
                <w:lang w:val="fr-FR"/>
              </w:rPr>
              <w:t xml:space="preserve">                                 </w:t>
            </w:r>
          </w:p>
        </w:tc>
        <w:tc>
          <w:tcPr>
            <w:tcW w:w="719" w:type="pct"/>
          </w:tcPr>
          <w:p w14:paraId="53970A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48D824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3CC77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603C8F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203CE48" w14:textId="77777777" w:rsidTr="004645BC">
        <w:trPr>
          <w:trHeight w:val="20"/>
        </w:trPr>
        <w:tc>
          <w:tcPr>
            <w:tcW w:w="262" w:type="pct"/>
          </w:tcPr>
          <w:p w14:paraId="1115281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3B09AFA" w14:textId="07646A97" w:rsidR="00A571FC" w:rsidRPr="00EC5256" w:rsidRDefault="00A571FC" w:rsidP="00A571FC">
            <w:pPr>
              <w:rPr>
                <w:rFonts w:ascii="Arial" w:hAnsi="Arial" w:cs="Arial"/>
                <w:szCs w:val="20"/>
                <w:lang w:val="fr-FR"/>
              </w:rPr>
            </w:pPr>
            <w:r w:rsidRPr="00EC5256">
              <w:rPr>
                <w:lang w:val="fr-FR"/>
              </w:rPr>
              <w:t xml:space="preserve">Cartes de vaccination pour les moins de 5 ans                           </w:t>
            </w:r>
          </w:p>
        </w:tc>
        <w:tc>
          <w:tcPr>
            <w:tcW w:w="719" w:type="pct"/>
          </w:tcPr>
          <w:p w14:paraId="59365C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9072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1777A6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F9F015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4302EF" w14:textId="77777777" w:rsidTr="004645BC">
        <w:trPr>
          <w:trHeight w:val="20"/>
        </w:trPr>
        <w:tc>
          <w:tcPr>
            <w:tcW w:w="262" w:type="pct"/>
          </w:tcPr>
          <w:p w14:paraId="770D924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15368" w14:textId="40ED11C4" w:rsidR="00A571FC" w:rsidRPr="00EC5256" w:rsidRDefault="00A571FC" w:rsidP="00A571FC">
            <w:pPr>
              <w:rPr>
                <w:rFonts w:ascii="Arial" w:hAnsi="Arial" w:cs="Arial"/>
                <w:szCs w:val="20"/>
                <w:lang w:val="fr-FR"/>
              </w:rPr>
            </w:pPr>
            <w:r w:rsidRPr="00EC5256">
              <w:rPr>
                <w:lang w:val="fr-FR"/>
              </w:rPr>
              <w:t>Graphiques Partogra</w:t>
            </w:r>
            <w:r w:rsidR="004F7CEA" w:rsidRPr="00EC5256">
              <w:rPr>
                <w:lang w:val="fr-FR"/>
              </w:rPr>
              <w:t>mme</w:t>
            </w:r>
            <w:r w:rsidRPr="00EC5256">
              <w:rPr>
                <w:lang w:val="fr-FR"/>
              </w:rPr>
              <w:t xml:space="preserve">/guide de soins pour l'accouchement          </w:t>
            </w:r>
          </w:p>
        </w:tc>
        <w:tc>
          <w:tcPr>
            <w:tcW w:w="719" w:type="pct"/>
          </w:tcPr>
          <w:p w14:paraId="53D99DD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88170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5E7E83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CC4782C" w14:textId="77777777" w:rsidR="00A571FC" w:rsidRPr="00EC5256" w:rsidRDefault="00A571FC" w:rsidP="00A571FC">
            <w:pPr>
              <w:pStyle w:val="ListParagraph1"/>
              <w:rPr>
                <w:rFonts w:ascii="Arial" w:eastAsia="Times New Roman" w:hAnsi="Arial" w:cs="Arial"/>
                <w:color w:val="000000"/>
                <w:szCs w:val="20"/>
                <w:lang w:val="fr-FR" w:bidi="hi-IN"/>
              </w:rPr>
            </w:pPr>
          </w:p>
        </w:tc>
      </w:tr>
    </w:tbl>
    <w:p w14:paraId="2DD44139" w14:textId="77777777" w:rsidR="004645BC" w:rsidRPr="00EC5256" w:rsidRDefault="004645BC">
      <w:pPr>
        <w:rPr>
          <w:rFonts w:ascii="Arial" w:hAnsi="Arial" w:cs="Arial"/>
          <w:lang w:val="fr-FR"/>
        </w:rPr>
      </w:pPr>
    </w:p>
    <w:p w14:paraId="5356F241" w14:textId="431128A8" w:rsidR="00A571FC" w:rsidRDefault="00A571FC" w:rsidP="00A571FC">
      <w:pPr>
        <w:keepNext/>
        <w:widowControl w:val="0"/>
        <w:suppressAutoHyphens/>
        <w:jc w:val="center"/>
        <w:outlineLvl w:val="1"/>
        <w:rPr>
          <w:rFonts w:ascii="Calibri" w:eastAsia="Arial Narrow" w:hAnsi="Calibri" w:cs="Calibri"/>
          <w:b/>
          <w:bCs/>
          <w:sz w:val="24"/>
          <w:szCs w:val="24"/>
          <w:lang w:val="fr-FR" w:bidi="hi-IN"/>
        </w:rPr>
      </w:pPr>
      <w:r w:rsidRPr="00EC5256">
        <w:rPr>
          <w:rFonts w:ascii="Calibri" w:eastAsia="Arial Narrow" w:hAnsi="Calibri" w:cs="Calibri"/>
          <w:b/>
          <w:bCs/>
          <w:sz w:val="24"/>
          <w:szCs w:val="24"/>
          <w:lang w:val="fr-FR" w:bidi="hi-IN"/>
        </w:rPr>
        <w:t>SECTION 7: SERVICES DE C</w:t>
      </w:r>
      <w:r w:rsidR="002D046B" w:rsidRPr="00EC5256">
        <w:rPr>
          <w:rFonts w:ascii="Calibri" w:eastAsia="Arial Narrow" w:hAnsi="Calibri" w:cs="Calibri"/>
          <w:b/>
          <w:bCs/>
          <w:sz w:val="24"/>
          <w:szCs w:val="24"/>
          <w:lang w:val="fr-FR" w:bidi="hi-IN"/>
        </w:rPr>
        <w:t>OUNSELLING</w:t>
      </w:r>
    </w:p>
    <w:p w14:paraId="70B16660" w14:textId="77777777" w:rsidR="0027266C" w:rsidRPr="00EC5256" w:rsidRDefault="0027266C" w:rsidP="00A571FC">
      <w:pPr>
        <w:keepNext/>
        <w:widowControl w:val="0"/>
        <w:suppressAutoHyphens/>
        <w:jc w:val="center"/>
        <w:outlineLvl w:val="1"/>
        <w:rPr>
          <w:rFonts w:ascii="Calibri" w:eastAsia="Arial Narrow" w:hAnsi="Calibri" w:cs="Calibri"/>
          <w:b/>
          <w:bCs/>
          <w:sz w:val="24"/>
          <w:szCs w:val="24"/>
          <w:cs/>
          <w:lang w:val="fr-FR" w:bidi="hi-IN"/>
        </w:rPr>
      </w:pPr>
    </w:p>
    <w:tbl>
      <w:tblPr>
        <w:tblStyle w:val="Grilledutableau"/>
        <w:tblW w:w="5004" w:type="pct"/>
        <w:jc w:val="center"/>
        <w:tblLook w:val="04A0" w:firstRow="1" w:lastRow="0" w:firstColumn="1" w:lastColumn="0" w:noHBand="0" w:noVBand="1"/>
      </w:tblPr>
      <w:tblGrid>
        <w:gridCol w:w="609"/>
        <w:gridCol w:w="4821"/>
        <w:gridCol w:w="2244"/>
        <w:gridCol w:w="2076"/>
        <w:gridCol w:w="736"/>
      </w:tblGrid>
      <w:tr w:rsidR="00634DF3" w:rsidRPr="002D084C" w14:paraId="12560ACC" w14:textId="77777777" w:rsidTr="002D046B">
        <w:trPr>
          <w:trHeight w:val="233"/>
          <w:tblHeader/>
          <w:jc w:val="center"/>
        </w:trPr>
        <w:tc>
          <w:tcPr>
            <w:tcW w:w="290" w:type="pct"/>
            <w:shd w:val="clear" w:color="auto" w:fill="BFBFBF" w:themeFill="background1" w:themeFillShade="BF"/>
            <w:vAlign w:val="center"/>
          </w:tcPr>
          <w:p w14:paraId="4CA57211" w14:textId="3A5C64F3" w:rsidR="00634DF3" w:rsidRPr="00EC5256" w:rsidRDefault="0027266C" w:rsidP="00634DF3">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299" w:type="pct"/>
            <w:shd w:val="clear" w:color="auto" w:fill="BFBFBF" w:themeFill="background1" w:themeFillShade="BF"/>
            <w:vAlign w:val="center"/>
          </w:tcPr>
          <w:p w14:paraId="0215D304" w14:textId="43901334" w:rsidR="00634DF3" w:rsidRPr="00EC5256" w:rsidRDefault="00634DF3" w:rsidP="00634DF3">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60" w:type="pct"/>
            <w:gridSpan w:val="2"/>
            <w:shd w:val="clear" w:color="auto" w:fill="BFBFBF" w:themeFill="background1" w:themeFillShade="BF"/>
            <w:vAlign w:val="center"/>
          </w:tcPr>
          <w:p w14:paraId="1A4CF5F4" w14:textId="18E159B6" w:rsidR="00634DF3" w:rsidRPr="00EC5256" w:rsidRDefault="00634DF3" w:rsidP="00634DF3">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51" w:type="pct"/>
            <w:shd w:val="clear" w:color="auto" w:fill="BFBFBF" w:themeFill="background1" w:themeFillShade="BF"/>
            <w:vAlign w:val="center"/>
          </w:tcPr>
          <w:p w14:paraId="15845FA5" w14:textId="39848963" w:rsidR="00634DF3" w:rsidRPr="00EC5256" w:rsidRDefault="00634DF3" w:rsidP="00634DF3">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B3312E" w:rsidRPr="002D084C" w14:paraId="31ADA911" w14:textId="77777777" w:rsidTr="002D046B">
        <w:trPr>
          <w:trHeight w:val="530"/>
          <w:jc w:val="center"/>
        </w:trPr>
        <w:tc>
          <w:tcPr>
            <w:tcW w:w="290" w:type="pct"/>
          </w:tcPr>
          <w:p w14:paraId="09E8DD06"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lang w:val="fr-FR"/>
              </w:rPr>
              <w:t>701</w:t>
            </w:r>
          </w:p>
        </w:tc>
        <w:tc>
          <w:tcPr>
            <w:tcW w:w="2299" w:type="pct"/>
          </w:tcPr>
          <w:p w14:paraId="4573E966" w14:textId="02AE0641" w:rsidR="00B3312E" w:rsidRPr="00EC5256" w:rsidRDefault="00B3312E" w:rsidP="00B30AB7">
            <w:pPr>
              <w:pStyle w:val="ListParagraph1"/>
              <w:spacing w:after="0"/>
              <w:ind w:left="0"/>
              <w:rPr>
                <w:rFonts w:ascii="Arial" w:hAnsi="Arial" w:cs="Arial"/>
                <w:b/>
                <w:bCs/>
                <w:spacing w:val="-2"/>
                <w:szCs w:val="20"/>
                <w:lang w:val="fr-FR" w:bidi="hi-IN"/>
              </w:rPr>
            </w:pPr>
            <w:r w:rsidRPr="00EC5256">
              <w:rPr>
                <w:b/>
                <w:bCs/>
                <w:lang w:val="fr-FR"/>
              </w:rPr>
              <w:t xml:space="preserve">Cette structure dispose-t-elle d'un </w:t>
            </w:r>
            <w:r w:rsidR="00B30AB7" w:rsidRPr="00EC5256">
              <w:rPr>
                <w:b/>
                <w:bCs/>
                <w:lang w:val="fr-FR"/>
              </w:rPr>
              <w:t>espace privé</w:t>
            </w:r>
            <w:r w:rsidRPr="00EC5256">
              <w:rPr>
                <w:b/>
                <w:bCs/>
                <w:lang w:val="fr-FR"/>
              </w:rPr>
              <w:t xml:space="preserve"> pour les conseils en matière de PF ?</w:t>
            </w:r>
          </w:p>
        </w:tc>
        <w:tc>
          <w:tcPr>
            <w:tcW w:w="2060" w:type="pct"/>
            <w:gridSpan w:val="2"/>
          </w:tcPr>
          <w:p w14:paraId="51C4B2A4"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1440C4F1" w14:textId="55C18195"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3D01B22" w14:textId="77777777" w:rsidR="00B3312E" w:rsidRPr="00EC5256" w:rsidRDefault="00B3312E" w:rsidP="00B3312E">
            <w:pPr>
              <w:rPr>
                <w:rFonts w:ascii="Arial" w:hAnsi="Arial" w:cs="Arial"/>
                <w:b/>
                <w:bCs/>
                <w:szCs w:val="20"/>
                <w:lang w:val="fr-FR"/>
              </w:rPr>
            </w:pPr>
          </w:p>
        </w:tc>
      </w:tr>
      <w:tr w:rsidR="00B3312E" w:rsidRPr="002D084C" w14:paraId="53DFACAA" w14:textId="77777777" w:rsidTr="002D046B">
        <w:trPr>
          <w:trHeight w:val="89"/>
          <w:jc w:val="center"/>
        </w:trPr>
        <w:tc>
          <w:tcPr>
            <w:tcW w:w="290" w:type="pct"/>
          </w:tcPr>
          <w:p w14:paraId="6E3BB01D" w14:textId="77777777" w:rsidR="00B3312E" w:rsidRPr="00EC5256" w:rsidRDefault="00B3312E" w:rsidP="00B3312E">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702</w:t>
            </w:r>
          </w:p>
        </w:tc>
        <w:tc>
          <w:tcPr>
            <w:tcW w:w="2299" w:type="pct"/>
          </w:tcPr>
          <w:p w14:paraId="02E0388F" w14:textId="38DF2BD7"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 xml:space="preserve">Un conseiller en PF est-il disponible </w:t>
            </w:r>
            <w:r w:rsidR="00B30AB7" w:rsidRPr="00EC5256">
              <w:rPr>
                <w:b/>
                <w:bCs/>
                <w:lang w:val="fr-FR"/>
              </w:rPr>
              <w:t xml:space="preserve">dans cet espace </w:t>
            </w:r>
            <w:r w:rsidRPr="00EC5256">
              <w:rPr>
                <w:b/>
                <w:bCs/>
                <w:lang w:val="fr-FR"/>
              </w:rPr>
              <w:t>?</w:t>
            </w:r>
          </w:p>
        </w:tc>
        <w:tc>
          <w:tcPr>
            <w:tcW w:w="2060" w:type="pct"/>
            <w:gridSpan w:val="2"/>
          </w:tcPr>
          <w:p w14:paraId="17363388"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183DB9C3" w14:textId="1F3A449F"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30C2477" w14:textId="77777777" w:rsidR="00B3312E" w:rsidRPr="00EC5256" w:rsidRDefault="00B3312E" w:rsidP="00B3312E">
            <w:pPr>
              <w:rPr>
                <w:rFonts w:ascii="Arial" w:hAnsi="Arial" w:cs="Arial"/>
                <w:b/>
                <w:bCs/>
                <w:szCs w:val="20"/>
                <w:lang w:val="fr-FR"/>
              </w:rPr>
            </w:pPr>
          </w:p>
        </w:tc>
      </w:tr>
      <w:tr w:rsidR="00B3312E" w:rsidRPr="002D084C" w14:paraId="088FB0B7" w14:textId="77777777" w:rsidTr="002D046B">
        <w:trPr>
          <w:trHeight w:val="50"/>
          <w:jc w:val="center"/>
        </w:trPr>
        <w:tc>
          <w:tcPr>
            <w:tcW w:w="290" w:type="pct"/>
          </w:tcPr>
          <w:p w14:paraId="46EFE1E1"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lang w:val="fr-FR"/>
              </w:rPr>
              <w:t>703</w:t>
            </w:r>
          </w:p>
        </w:tc>
        <w:tc>
          <w:tcPr>
            <w:tcW w:w="2299" w:type="pct"/>
          </w:tcPr>
          <w:p w14:paraId="7BB952B2" w14:textId="45DF41CD"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 xml:space="preserve">Le conseil en PF est-il dispensé par une autre personne que le conseiller ? </w:t>
            </w:r>
          </w:p>
        </w:tc>
        <w:tc>
          <w:tcPr>
            <w:tcW w:w="2060" w:type="pct"/>
            <w:gridSpan w:val="2"/>
          </w:tcPr>
          <w:p w14:paraId="65F001E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7EE34323" w14:textId="2C467792"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6F937F83" w14:textId="77777777" w:rsidR="00B3312E" w:rsidRPr="00EC5256" w:rsidRDefault="00B3312E" w:rsidP="00B3312E">
            <w:pPr>
              <w:spacing w:before="240"/>
              <w:rPr>
                <w:rFonts w:ascii="Arial" w:hAnsi="Arial" w:cs="Arial"/>
                <w:b/>
                <w:bCs/>
                <w:szCs w:val="20"/>
                <w:lang w:val="fr-FR"/>
              </w:rPr>
            </w:pPr>
          </w:p>
        </w:tc>
      </w:tr>
      <w:tr w:rsidR="00B3312E" w:rsidRPr="002D084C" w14:paraId="41E64995" w14:textId="77777777" w:rsidTr="002D046B">
        <w:trPr>
          <w:trHeight w:val="50"/>
          <w:jc w:val="center"/>
        </w:trPr>
        <w:tc>
          <w:tcPr>
            <w:tcW w:w="290" w:type="pct"/>
          </w:tcPr>
          <w:p w14:paraId="0B7B1428" w14:textId="77777777" w:rsidR="00B3312E" w:rsidRPr="00EC5256" w:rsidRDefault="00B3312E" w:rsidP="00B3312E">
            <w:pPr>
              <w:jc w:val="center"/>
              <w:rPr>
                <w:rFonts w:ascii="Arial" w:hAnsi="Arial" w:cs="Arial"/>
                <w:b/>
                <w:bCs/>
                <w:szCs w:val="20"/>
                <w:cs/>
                <w:lang w:val="fr-FR" w:bidi="hi-IN"/>
              </w:rPr>
            </w:pPr>
            <w:r w:rsidRPr="00EC5256">
              <w:rPr>
                <w:rFonts w:ascii="Arial" w:hAnsi="Arial" w:cs="Arial"/>
                <w:b/>
                <w:bCs/>
                <w:szCs w:val="20"/>
                <w:lang w:val="fr-FR"/>
              </w:rPr>
              <w:t>704</w:t>
            </w:r>
          </w:p>
        </w:tc>
        <w:tc>
          <w:tcPr>
            <w:tcW w:w="2299" w:type="pct"/>
          </w:tcPr>
          <w:p w14:paraId="0BC0F470" w14:textId="21FC496C" w:rsidR="00B3312E" w:rsidRPr="00EC5256" w:rsidRDefault="00B3312E" w:rsidP="00B3312E">
            <w:pPr>
              <w:pStyle w:val="ListParagraph1"/>
              <w:spacing w:after="0"/>
              <w:ind w:left="0"/>
              <w:rPr>
                <w:rFonts w:ascii="Arial" w:hAnsi="Arial" w:cs="Arial"/>
                <w:b/>
                <w:bCs/>
                <w:spacing w:val="-2"/>
                <w:szCs w:val="20"/>
                <w:cs/>
                <w:lang w:val="fr-FR" w:bidi="hi-IN"/>
              </w:rPr>
            </w:pPr>
            <w:r w:rsidRPr="00EC5256">
              <w:rPr>
                <w:b/>
                <w:bCs/>
                <w:lang w:val="fr-FR"/>
              </w:rPr>
              <w:t>Les femmes atteintes du VIH/SIDA bénéficient-elles de conseils en matière de PF dans le cadre de la prévention de la transmission mère-enfant (PTME) ?</w:t>
            </w:r>
          </w:p>
        </w:tc>
        <w:tc>
          <w:tcPr>
            <w:tcW w:w="2060" w:type="pct"/>
            <w:gridSpan w:val="2"/>
          </w:tcPr>
          <w:p w14:paraId="6D3EFF16"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0FAC7EBE" w14:textId="0B0EBC1D"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67870561" w14:textId="77777777" w:rsidR="00B3312E" w:rsidRPr="00EC5256" w:rsidRDefault="00B3312E" w:rsidP="00B3312E">
            <w:pPr>
              <w:spacing w:before="240"/>
              <w:rPr>
                <w:rFonts w:ascii="Arial" w:hAnsi="Arial" w:cs="Arial"/>
                <w:b/>
                <w:bCs/>
                <w:szCs w:val="20"/>
                <w:lang w:val="fr-FR"/>
              </w:rPr>
            </w:pPr>
          </w:p>
        </w:tc>
      </w:tr>
      <w:tr w:rsidR="00B3312E" w:rsidRPr="002D084C" w14:paraId="2045CA88" w14:textId="77777777" w:rsidTr="002D046B">
        <w:trPr>
          <w:trHeight w:val="50"/>
          <w:jc w:val="center"/>
        </w:trPr>
        <w:tc>
          <w:tcPr>
            <w:tcW w:w="290" w:type="pct"/>
          </w:tcPr>
          <w:p w14:paraId="3AA1AFD2" w14:textId="77777777" w:rsidR="00B3312E" w:rsidRPr="00EC5256" w:rsidRDefault="00B3312E" w:rsidP="00B3312E">
            <w:pPr>
              <w:jc w:val="center"/>
              <w:rPr>
                <w:rFonts w:ascii="Arial" w:hAnsi="Arial" w:cs="Arial"/>
                <w:b/>
                <w:bCs/>
                <w:szCs w:val="20"/>
                <w:cs/>
                <w:lang w:val="fr-FR" w:bidi="hi-IN"/>
              </w:rPr>
            </w:pPr>
            <w:r w:rsidRPr="00EC5256">
              <w:rPr>
                <w:rFonts w:ascii="Arial" w:hAnsi="Arial" w:cs="Arial"/>
                <w:b/>
                <w:bCs/>
                <w:szCs w:val="20"/>
                <w:lang w:val="fr-FR"/>
              </w:rPr>
              <w:t>704</w:t>
            </w:r>
          </w:p>
        </w:tc>
        <w:tc>
          <w:tcPr>
            <w:tcW w:w="2299" w:type="pct"/>
          </w:tcPr>
          <w:p w14:paraId="67E2EB32" w14:textId="2ABB8E49"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Cette structure offre-t-elle des conseils en matière de PF aux adolescents ?</w:t>
            </w:r>
          </w:p>
        </w:tc>
        <w:tc>
          <w:tcPr>
            <w:tcW w:w="2060" w:type="pct"/>
            <w:gridSpan w:val="2"/>
          </w:tcPr>
          <w:p w14:paraId="44DE9B0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670A51ED" w14:textId="4B0E00A4"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1F5DDAC" w14:textId="77777777" w:rsidR="00B3312E" w:rsidRPr="00EC5256" w:rsidRDefault="00B3312E" w:rsidP="00B3312E">
            <w:pPr>
              <w:spacing w:before="240"/>
              <w:rPr>
                <w:rFonts w:ascii="Arial" w:hAnsi="Arial" w:cs="Arial"/>
                <w:b/>
                <w:bCs/>
                <w:szCs w:val="20"/>
                <w:lang w:val="fr-FR"/>
              </w:rPr>
            </w:pPr>
          </w:p>
        </w:tc>
      </w:tr>
      <w:tr w:rsidR="00B3312E" w:rsidRPr="002D084C" w14:paraId="50520BA1" w14:textId="77777777" w:rsidTr="002D046B">
        <w:trPr>
          <w:trHeight w:val="376"/>
          <w:jc w:val="center"/>
        </w:trPr>
        <w:tc>
          <w:tcPr>
            <w:tcW w:w="290" w:type="pct"/>
          </w:tcPr>
          <w:p w14:paraId="30777BFA" w14:textId="77777777" w:rsidR="00B3312E" w:rsidRPr="00EC5256" w:rsidRDefault="00B3312E" w:rsidP="00B3312E">
            <w:pPr>
              <w:jc w:val="center"/>
              <w:rPr>
                <w:rFonts w:ascii="Arial" w:hAnsi="Arial" w:cs="Arial"/>
                <w:b/>
                <w:bCs/>
                <w:szCs w:val="20"/>
                <w:lang w:val="fr-FR"/>
              </w:rPr>
            </w:pPr>
            <w:r w:rsidRPr="00EC5256">
              <w:rPr>
                <w:rFonts w:ascii="Arial" w:eastAsia="Arial Narrow" w:hAnsi="Arial" w:cs="Arial"/>
                <w:b/>
                <w:bCs/>
                <w:szCs w:val="20"/>
                <w:lang w:val="fr-FR" w:bidi="hi-IN"/>
              </w:rPr>
              <w:t>705</w:t>
            </w:r>
          </w:p>
        </w:tc>
        <w:tc>
          <w:tcPr>
            <w:tcW w:w="2299" w:type="pct"/>
          </w:tcPr>
          <w:p w14:paraId="72DC04FA" w14:textId="6E3BA47A" w:rsidR="00B3312E" w:rsidRPr="00EC5256" w:rsidRDefault="00B3312E" w:rsidP="00B3312E">
            <w:pPr>
              <w:suppressAutoHyphens/>
              <w:rPr>
                <w:rFonts w:ascii="Arial" w:hAnsi="Arial" w:cs="Arial"/>
                <w:b/>
                <w:bCs/>
                <w:spacing w:val="-2"/>
                <w:szCs w:val="20"/>
                <w:lang w:val="fr-FR"/>
              </w:rPr>
            </w:pPr>
            <w:r w:rsidRPr="00EC5256">
              <w:rPr>
                <w:b/>
                <w:bCs/>
                <w:lang w:val="fr-FR"/>
              </w:rPr>
              <w:t>Disponibilité d'éléments généraux pour le conseil en matière de planning familial</w:t>
            </w:r>
          </w:p>
        </w:tc>
        <w:tc>
          <w:tcPr>
            <w:tcW w:w="1070" w:type="pct"/>
            <w:shd w:val="clear" w:color="auto" w:fill="BFBFBF" w:themeFill="background1" w:themeFillShade="BF"/>
            <w:vAlign w:val="center"/>
          </w:tcPr>
          <w:p w14:paraId="7DB7DEE1" w14:textId="0DE2F358"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11EE6BE1" w14:textId="0DA6BF64"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02AD603F" w14:textId="77777777" w:rsidR="00B3312E" w:rsidRPr="00EC5256" w:rsidRDefault="00B3312E" w:rsidP="00B3312E">
            <w:pPr>
              <w:rPr>
                <w:rFonts w:ascii="Arial" w:hAnsi="Arial" w:cs="Arial"/>
                <w:szCs w:val="20"/>
                <w:lang w:val="fr-FR"/>
              </w:rPr>
            </w:pPr>
          </w:p>
        </w:tc>
      </w:tr>
      <w:tr w:rsidR="00B3312E" w:rsidRPr="002D084C" w14:paraId="20BD6ACC" w14:textId="77777777" w:rsidTr="002D046B">
        <w:tblPrEx>
          <w:jc w:val="left"/>
        </w:tblPrEx>
        <w:trPr>
          <w:cantSplit/>
          <w:trHeight w:val="20"/>
        </w:trPr>
        <w:tc>
          <w:tcPr>
            <w:tcW w:w="290" w:type="pct"/>
            <w:vAlign w:val="center"/>
          </w:tcPr>
          <w:p w14:paraId="769508E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4E83D94A" w14:textId="069BA54E" w:rsidR="00B3312E" w:rsidRPr="00EC5256" w:rsidRDefault="003874A6" w:rsidP="00B3312E">
            <w:pPr>
              <w:pStyle w:val="ListParagraph1"/>
              <w:spacing w:after="0" w:line="240" w:lineRule="auto"/>
              <w:ind w:left="0"/>
              <w:rPr>
                <w:rFonts w:ascii="Arial" w:hAnsi="Arial" w:cs="Arial"/>
                <w:bCs/>
                <w:color w:val="000000"/>
                <w:szCs w:val="20"/>
                <w:lang w:val="fr-FR"/>
              </w:rPr>
            </w:pPr>
            <w:r w:rsidRPr="00EC5256">
              <w:rPr>
                <w:lang w:val="fr-FR"/>
              </w:rPr>
              <w:t>Panneaux d’orientation</w:t>
            </w:r>
          </w:p>
        </w:tc>
        <w:tc>
          <w:tcPr>
            <w:tcW w:w="1070" w:type="pct"/>
          </w:tcPr>
          <w:p w14:paraId="3333D575"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6690C0B8"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A3E3D2A"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50CC73D8" w14:textId="77777777" w:rsidTr="002D046B">
        <w:tblPrEx>
          <w:jc w:val="left"/>
        </w:tblPrEx>
        <w:trPr>
          <w:cantSplit/>
          <w:trHeight w:val="20"/>
        </w:trPr>
        <w:tc>
          <w:tcPr>
            <w:tcW w:w="290" w:type="pct"/>
            <w:vAlign w:val="center"/>
          </w:tcPr>
          <w:p w14:paraId="1DB6D53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A1EBFA1" w14:textId="6596B0E8" w:rsidR="00B3312E" w:rsidRPr="00EC5256" w:rsidRDefault="003874A6" w:rsidP="00B3312E">
            <w:pPr>
              <w:pStyle w:val="ListParagraph1"/>
              <w:spacing w:after="0" w:line="240" w:lineRule="auto"/>
              <w:ind w:left="0"/>
              <w:rPr>
                <w:rFonts w:ascii="Arial" w:hAnsi="Arial" w:cs="Arial"/>
                <w:b/>
                <w:color w:val="000000"/>
                <w:szCs w:val="20"/>
                <w:cs/>
                <w:lang w:val="fr-FR" w:bidi="hi-IN"/>
              </w:rPr>
            </w:pPr>
            <w:r w:rsidRPr="00EC5256">
              <w:rPr>
                <w:lang w:val="fr-FR"/>
              </w:rPr>
              <w:t>Paravent médical</w:t>
            </w:r>
          </w:p>
        </w:tc>
        <w:tc>
          <w:tcPr>
            <w:tcW w:w="1070" w:type="pct"/>
          </w:tcPr>
          <w:p w14:paraId="58AA47BF"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78F5670"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70F3B750"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7F0DBDC5" w14:textId="77777777" w:rsidTr="002D046B">
        <w:tblPrEx>
          <w:jc w:val="left"/>
        </w:tblPrEx>
        <w:trPr>
          <w:cantSplit/>
          <w:trHeight w:val="20"/>
        </w:trPr>
        <w:tc>
          <w:tcPr>
            <w:tcW w:w="290" w:type="pct"/>
            <w:vAlign w:val="center"/>
          </w:tcPr>
          <w:p w14:paraId="4E85020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5FAAC6B7" w14:textId="1893D012" w:rsidR="00B3312E" w:rsidRPr="00EC5256" w:rsidRDefault="003874A6" w:rsidP="00B3312E">
            <w:pPr>
              <w:pStyle w:val="ListParagraph1"/>
              <w:spacing w:after="0" w:line="240" w:lineRule="auto"/>
              <w:ind w:left="0"/>
              <w:rPr>
                <w:rFonts w:ascii="Arial" w:hAnsi="Arial" w:cs="Arial"/>
                <w:szCs w:val="20"/>
                <w:lang w:val="fr-FR"/>
              </w:rPr>
            </w:pPr>
            <w:r w:rsidRPr="00EC5256">
              <w:rPr>
                <w:lang w:val="fr-FR"/>
              </w:rPr>
              <w:t>Armoire d’arrangement</w:t>
            </w:r>
          </w:p>
        </w:tc>
        <w:tc>
          <w:tcPr>
            <w:tcW w:w="1070" w:type="pct"/>
          </w:tcPr>
          <w:p w14:paraId="359638F7"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F143771"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59FD07B"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7C68ED8F" w14:textId="77777777" w:rsidTr="002D046B">
        <w:tblPrEx>
          <w:jc w:val="left"/>
        </w:tblPrEx>
        <w:trPr>
          <w:cantSplit/>
          <w:trHeight w:val="20"/>
        </w:trPr>
        <w:tc>
          <w:tcPr>
            <w:tcW w:w="290" w:type="pct"/>
            <w:vAlign w:val="center"/>
          </w:tcPr>
          <w:p w14:paraId="4D362C85"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3256D132" w14:textId="5419CEB5"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Table</w:t>
            </w:r>
          </w:p>
        </w:tc>
        <w:tc>
          <w:tcPr>
            <w:tcW w:w="1070" w:type="pct"/>
          </w:tcPr>
          <w:p w14:paraId="47A42DB3"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07A1142"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65F4D3A9"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5ED10A5D" w14:textId="77777777" w:rsidTr="002D046B">
        <w:tblPrEx>
          <w:jc w:val="left"/>
        </w:tblPrEx>
        <w:trPr>
          <w:cantSplit/>
          <w:trHeight w:val="20"/>
        </w:trPr>
        <w:tc>
          <w:tcPr>
            <w:tcW w:w="290" w:type="pct"/>
            <w:vAlign w:val="center"/>
          </w:tcPr>
          <w:p w14:paraId="606E7338"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8471752" w14:textId="322B0709"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Chaise</w:t>
            </w:r>
          </w:p>
        </w:tc>
        <w:tc>
          <w:tcPr>
            <w:tcW w:w="1070" w:type="pct"/>
          </w:tcPr>
          <w:p w14:paraId="2A564E73"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C0C6B51"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137DDE97"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67222B99" w14:textId="77777777" w:rsidTr="002D046B">
        <w:tblPrEx>
          <w:jc w:val="left"/>
        </w:tblPrEx>
        <w:trPr>
          <w:cantSplit/>
          <w:trHeight w:val="20"/>
        </w:trPr>
        <w:tc>
          <w:tcPr>
            <w:tcW w:w="290" w:type="pct"/>
            <w:vAlign w:val="center"/>
          </w:tcPr>
          <w:p w14:paraId="148784E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E015F37" w14:textId="47AC2897"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Registre des dossiers des clients</w:t>
            </w:r>
          </w:p>
        </w:tc>
        <w:tc>
          <w:tcPr>
            <w:tcW w:w="1070" w:type="pct"/>
          </w:tcPr>
          <w:p w14:paraId="05AE92A8"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53CEA0F"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CEC0FAC"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623F6D44" w14:textId="77777777" w:rsidTr="002D046B">
        <w:tblPrEx>
          <w:jc w:val="left"/>
        </w:tblPrEx>
        <w:trPr>
          <w:cantSplit/>
          <w:trHeight w:val="20"/>
        </w:trPr>
        <w:tc>
          <w:tcPr>
            <w:tcW w:w="290" w:type="pct"/>
            <w:vAlign w:val="center"/>
          </w:tcPr>
          <w:p w14:paraId="24EF7EED"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12E5049F" w14:textId="4C69B2D0" w:rsidR="00B3312E" w:rsidRPr="00EC5256" w:rsidRDefault="00B3312E" w:rsidP="00B30AB7">
            <w:pPr>
              <w:pStyle w:val="ListParagraph1"/>
              <w:spacing w:after="0" w:line="240" w:lineRule="auto"/>
              <w:ind w:left="0"/>
              <w:rPr>
                <w:rFonts w:ascii="Arial" w:hAnsi="Arial" w:cs="Arial"/>
                <w:bCs/>
                <w:color w:val="000000"/>
                <w:szCs w:val="20"/>
                <w:lang w:val="fr-FR"/>
              </w:rPr>
            </w:pPr>
            <w:r w:rsidRPr="00EC5256">
              <w:rPr>
                <w:lang w:val="fr-FR"/>
              </w:rPr>
              <w:t xml:space="preserve">Stock </w:t>
            </w:r>
            <w:r w:rsidR="00B30AB7" w:rsidRPr="00EC5256">
              <w:rPr>
                <w:lang w:val="fr-FR"/>
              </w:rPr>
              <w:t xml:space="preserve">de </w:t>
            </w:r>
            <w:r w:rsidR="002D046B" w:rsidRPr="00EC5256">
              <w:rPr>
                <w:lang w:val="fr-FR"/>
              </w:rPr>
              <w:t>pilules contraceptives oraux</w:t>
            </w:r>
          </w:p>
        </w:tc>
        <w:tc>
          <w:tcPr>
            <w:tcW w:w="1070" w:type="pct"/>
          </w:tcPr>
          <w:p w14:paraId="76EEF5EA"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85D0E04"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4EF7A9B"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4D79F05F" w14:textId="77777777" w:rsidTr="002D046B">
        <w:tblPrEx>
          <w:jc w:val="left"/>
        </w:tblPrEx>
        <w:trPr>
          <w:cantSplit/>
          <w:trHeight w:val="20"/>
        </w:trPr>
        <w:tc>
          <w:tcPr>
            <w:tcW w:w="290" w:type="pct"/>
            <w:vAlign w:val="center"/>
          </w:tcPr>
          <w:p w14:paraId="364FA53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8811A53" w14:textId="46FB3968" w:rsidR="00B3312E" w:rsidRPr="00EC5256" w:rsidRDefault="00B3312E" w:rsidP="00B3312E">
            <w:pPr>
              <w:pStyle w:val="ListParagraph1"/>
              <w:spacing w:after="0" w:line="240" w:lineRule="auto"/>
              <w:ind w:left="0"/>
              <w:rPr>
                <w:rFonts w:ascii="Arial" w:hAnsi="Arial" w:cs="Arial"/>
                <w:bCs/>
                <w:color w:val="000000"/>
                <w:szCs w:val="20"/>
                <w:lang w:val="fr-FR"/>
              </w:rPr>
            </w:pPr>
            <w:r w:rsidRPr="00EC5256">
              <w:rPr>
                <w:lang w:val="fr-FR"/>
              </w:rPr>
              <w:t xml:space="preserve">Stock de </w:t>
            </w:r>
            <w:r w:rsidR="002D046B" w:rsidRPr="00EC5256">
              <w:rPr>
                <w:lang w:val="fr-FR"/>
              </w:rPr>
              <w:t>pilules contraceptives d’urgence</w:t>
            </w:r>
          </w:p>
        </w:tc>
        <w:tc>
          <w:tcPr>
            <w:tcW w:w="1070" w:type="pct"/>
          </w:tcPr>
          <w:p w14:paraId="7BDBAD9A"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59FE9C7"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2D84272"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634DF3" w:rsidRPr="002D084C" w14:paraId="71B7EE44" w14:textId="77777777" w:rsidTr="002D046B">
        <w:tblPrEx>
          <w:jc w:val="left"/>
        </w:tblPrEx>
        <w:trPr>
          <w:cantSplit/>
          <w:trHeight w:val="20"/>
        </w:trPr>
        <w:tc>
          <w:tcPr>
            <w:tcW w:w="290" w:type="pct"/>
            <w:vAlign w:val="center"/>
          </w:tcPr>
          <w:p w14:paraId="5A0747F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6461F985" w14:textId="7769814A" w:rsidR="00634DF3" w:rsidRPr="00EC5256" w:rsidRDefault="00634DF3" w:rsidP="00634DF3">
            <w:pPr>
              <w:pStyle w:val="ListParagraph1"/>
              <w:spacing w:after="0" w:line="240" w:lineRule="auto"/>
              <w:ind w:left="0"/>
              <w:rPr>
                <w:rFonts w:ascii="Arial" w:hAnsi="Arial" w:cs="Arial"/>
                <w:bCs/>
                <w:color w:val="000000"/>
                <w:szCs w:val="20"/>
                <w:lang w:val="fr-FR"/>
              </w:rPr>
            </w:pPr>
            <w:r w:rsidRPr="00EC5256">
              <w:rPr>
                <w:lang w:val="fr-FR"/>
              </w:rPr>
              <w:t>Stock de préservatifs (masculins)</w:t>
            </w:r>
          </w:p>
        </w:tc>
        <w:tc>
          <w:tcPr>
            <w:tcW w:w="1070" w:type="pct"/>
          </w:tcPr>
          <w:p w14:paraId="1DAE5523"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404CFD2"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7A5764C"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609A60B5" w14:textId="77777777" w:rsidTr="002D046B">
        <w:tblPrEx>
          <w:jc w:val="left"/>
        </w:tblPrEx>
        <w:trPr>
          <w:cantSplit/>
          <w:trHeight w:val="50"/>
        </w:trPr>
        <w:tc>
          <w:tcPr>
            <w:tcW w:w="290" w:type="pct"/>
            <w:vAlign w:val="center"/>
          </w:tcPr>
          <w:p w14:paraId="383C8A6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0597952D" w14:textId="46ACE260" w:rsidR="00634DF3" w:rsidRPr="00EC5256" w:rsidRDefault="00634DF3" w:rsidP="00B30AB7">
            <w:pPr>
              <w:pStyle w:val="ListParagraph1"/>
              <w:spacing w:after="0" w:line="240" w:lineRule="auto"/>
              <w:ind w:left="0"/>
              <w:rPr>
                <w:rFonts w:ascii="Arial" w:hAnsi="Arial" w:cs="Arial"/>
                <w:bCs/>
                <w:color w:val="000000"/>
                <w:szCs w:val="20"/>
                <w:lang w:val="fr-FR"/>
              </w:rPr>
            </w:pPr>
            <w:r w:rsidRPr="00EC5256">
              <w:rPr>
                <w:lang w:val="fr-FR"/>
              </w:rPr>
              <w:t>Stock de préservatifs</w:t>
            </w:r>
            <w:r w:rsidR="00B30AB7" w:rsidRPr="00EC5256">
              <w:rPr>
                <w:lang w:val="fr-FR"/>
              </w:rPr>
              <w:t xml:space="preserve"> (féminin</w:t>
            </w:r>
            <w:r w:rsidRPr="00EC5256">
              <w:rPr>
                <w:lang w:val="fr-FR"/>
              </w:rPr>
              <w:t>s)</w:t>
            </w:r>
          </w:p>
        </w:tc>
        <w:tc>
          <w:tcPr>
            <w:tcW w:w="1070" w:type="pct"/>
          </w:tcPr>
          <w:p w14:paraId="23429273"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BF91AF8"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E8C8A17"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21D34F54" w14:textId="77777777" w:rsidTr="002D046B">
        <w:trPr>
          <w:trHeight w:val="376"/>
          <w:jc w:val="center"/>
        </w:trPr>
        <w:tc>
          <w:tcPr>
            <w:tcW w:w="290" w:type="pct"/>
          </w:tcPr>
          <w:p w14:paraId="1D7CDD1E"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lang w:val="fr-FR" w:bidi="hi-IN"/>
              </w:rPr>
              <w:t>706</w:t>
            </w:r>
          </w:p>
        </w:tc>
        <w:tc>
          <w:tcPr>
            <w:tcW w:w="2299" w:type="pct"/>
          </w:tcPr>
          <w:p w14:paraId="5A3B87D0" w14:textId="38A00EAA" w:rsidR="00634DF3" w:rsidRPr="00EC5256" w:rsidRDefault="00634DF3" w:rsidP="00634DF3">
            <w:pPr>
              <w:suppressAutoHyphens/>
              <w:rPr>
                <w:rFonts w:ascii="Arial" w:hAnsi="Arial" w:cs="Arial"/>
                <w:b/>
                <w:bCs/>
                <w:spacing w:val="-2"/>
                <w:szCs w:val="20"/>
                <w:lang w:val="fr-FR"/>
              </w:rPr>
            </w:pPr>
            <w:r w:rsidRPr="00EC5256">
              <w:rPr>
                <w:b/>
                <w:bCs/>
                <w:lang w:val="fr-FR"/>
              </w:rPr>
              <w:t xml:space="preserve">Disponibilité d'outils de travail pour le </w:t>
            </w:r>
            <w:r w:rsidR="002D046B" w:rsidRPr="00EC5256">
              <w:rPr>
                <w:b/>
                <w:bCs/>
                <w:lang w:val="fr-FR"/>
              </w:rPr>
              <w:t>counselling</w:t>
            </w:r>
          </w:p>
        </w:tc>
        <w:tc>
          <w:tcPr>
            <w:tcW w:w="1070" w:type="pct"/>
            <w:shd w:val="clear" w:color="auto" w:fill="BFBFBF" w:themeFill="background1" w:themeFillShade="BF"/>
            <w:vAlign w:val="center"/>
          </w:tcPr>
          <w:p w14:paraId="38D60E14" w14:textId="3C9A7F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06E6F51A" w14:textId="6E57A5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6555A622" w14:textId="77777777" w:rsidR="00634DF3" w:rsidRPr="00EC5256" w:rsidRDefault="00634DF3" w:rsidP="00634DF3">
            <w:pPr>
              <w:rPr>
                <w:rFonts w:ascii="Arial" w:hAnsi="Arial" w:cs="Arial"/>
                <w:szCs w:val="20"/>
                <w:lang w:val="fr-FR"/>
              </w:rPr>
            </w:pPr>
          </w:p>
        </w:tc>
      </w:tr>
      <w:tr w:rsidR="00634DF3" w:rsidRPr="002D084C" w14:paraId="2170BC3C" w14:textId="77777777" w:rsidTr="002D046B">
        <w:tblPrEx>
          <w:jc w:val="left"/>
        </w:tblPrEx>
        <w:trPr>
          <w:trHeight w:val="20"/>
        </w:trPr>
        <w:tc>
          <w:tcPr>
            <w:tcW w:w="290" w:type="pct"/>
          </w:tcPr>
          <w:p w14:paraId="42970F59"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3834AE43" w14:textId="51A47A89" w:rsidR="00634DF3" w:rsidRPr="00EC5256" w:rsidRDefault="00634DF3" w:rsidP="007B6D3C">
            <w:pPr>
              <w:rPr>
                <w:rFonts w:ascii="Arial" w:hAnsi="Arial" w:cs="Arial"/>
                <w:szCs w:val="20"/>
                <w:lang w:val="fr-FR"/>
              </w:rPr>
            </w:pPr>
            <w:r w:rsidRPr="00EC5256">
              <w:rPr>
                <w:lang w:val="fr-FR"/>
              </w:rPr>
              <w:t xml:space="preserve">Échantillons de pilules </w:t>
            </w:r>
            <w:r w:rsidR="007B6D3C" w:rsidRPr="00EC5256">
              <w:rPr>
                <w:lang w:val="fr-FR"/>
              </w:rPr>
              <w:t>PCO</w:t>
            </w:r>
            <w:r w:rsidRPr="00EC5256">
              <w:rPr>
                <w:lang w:val="fr-FR"/>
              </w:rPr>
              <w:t xml:space="preserve"> pour démonstration</w:t>
            </w:r>
          </w:p>
        </w:tc>
        <w:tc>
          <w:tcPr>
            <w:tcW w:w="1070" w:type="pct"/>
          </w:tcPr>
          <w:p w14:paraId="580E0D84"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2E295E3E"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4112979"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527F2AE3" w14:textId="77777777" w:rsidTr="002D046B">
        <w:tblPrEx>
          <w:jc w:val="left"/>
        </w:tblPrEx>
        <w:trPr>
          <w:trHeight w:val="20"/>
        </w:trPr>
        <w:tc>
          <w:tcPr>
            <w:tcW w:w="290" w:type="pct"/>
          </w:tcPr>
          <w:p w14:paraId="7CF202E4"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B65CE66" w14:textId="1573530C" w:rsidR="00634DF3" w:rsidRPr="00EC5256" w:rsidRDefault="00634DF3" w:rsidP="007B6D3C">
            <w:pPr>
              <w:rPr>
                <w:rFonts w:ascii="Arial" w:hAnsi="Arial" w:cs="Arial"/>
                <w:szCs w:val="20"/>
                <w:lang w:val="fr-FR"/>
              </w:rPr>
            </w:pPr>
            <w:r w:rsidRPr="00EC5256">
              <w:rPr>
                <w:lang w:val="fr-FR"/>
              </w:rPr>
              <w:t xml:space="preserve">Échantillons de </w:t>
            </w:r>
            <w:r w:rsidR="007B6D3C" w:rsidRPr="00EC5256">
              <w:rPr>
                <w:lang w:val="fr-FR"/>
              </w:rPr>
              <w:t>DIU</w:t>
            </w:r>
            <w:r w:rsidRPr="00EC5256">
              <w:rPr>
                <w:lang w:val="fr-FR"/>
              </w:rPr>
              <w:t xml:space="preserve"> pour démonstration</w:t>
            </w:r>
          </w:p>
        </w:tc>
        <w:tc>
          <w:tcPr>
            <w:tcW w:w="1070" w:type="pct"/>
          </w:tcPr>
          <w:p w14:paraId="3BAC1CB6"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4D63D1F"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9F3A148"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45CD3FA1" w14:textId="77777777" w:rsidTr="002D046B">
        <w:tblPrEx>
          <w:jc w:val="left"/>
        </w:tblPrEx>
        <w:trPr>
          <w:trHeight w:val="20"/>
        </w:trPr>
        <w:tc>
          <w:tcPr>
            <w:tcW w:w="290" w:type="pct"/>
          </w:tcPr>
          <w:p w14:paraId="739D173C"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C9151A7" w14:textId="27FA681B" w:rsidR="00634DF3" w:rsidRPr="00EC5256" w:rsidRDefault="00634DF3" w:rsidP="00634DF3">
            <w:pPr>
              <w:rPr>
                <w:rFonts w:ascii="Arial" w:hAnsi="Arial" w:cs="Arial"/>
                <w:szCs w:val="20"/>
                <w:lang w:val="fr-FR"/>
              </w:rPr>
            </w:pPr>
            <w:r w:rsidRPr="00EC5256">
              <w:rPr>
                <w:lang w:val="fr-FR"/>
              </w:rPr>
              <w:t>Échantillons de préservatifs pour démonstration</w:t>
            </w:r>
          </w:p>
        </w:tc>
        <w:tc>
          <w:tcPr>
            <w:tcW w:w="1070" w:type="pct"/>
          </w:tcPr>
          <w:p w14:paraId="1DF6736C"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2B6C48A"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89E8E7E"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7198BBB5" w14:textId="77777777" w:rsidTr="002D046B">
        <w:tblPrEx>
          <w:jc w:val="left"/>
        </w:tblPrEx>
        <w:trPr>
          <w:trHeight w:val="20"/>
        </w:trPr>
        <w:tc>
          <w:tcPr>
            <w:tcW w:w="290" w:type="pct"/>
          </w:tcPr>
          <w:p w14:paraId="6E0EE4BE"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4C6A4462" w14:textId="48AB3904" w:rsidR="00634DF3" w:rsidRPr="00EC5256" w:rsidRDefault="00634DF3" w:rsidP="00634DF3">
            <w:pPr>
              <w:rPr>
                <w:rFonts w:ascii="Arial" w:hAnsi="Arial" w:cs="Arial"/>
                <w:szCs w:val="20"/>
                <w:lang w:val="fr-FR"/>
              </w:rPr>
            </w:pPr>
            <w:r w:rsidRPr="00EC5256">
              <w:rPr>
                <w:lang w:val="fr-FR"/>
              </w:rPr>
              <w:t>Modèle de pénis pour démonstration</w:t>
            </w:r>
          </w:p>
        </w:tc>
        <w:tc>
          <w:tcPr>
            <w:tcW w:w="1070" w:type="pct"/>
          </w:tcPr>
          <w:p w14:paraId="23CE4B14"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C231230"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87D7FB3"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3516CA" w:rsidRPr="002D084C" w14:paraId="04CCA2C0" w14:textId="77777777" w:rsidTr="002D046B">
        <w:tblPrEx>
          <w:jc w:val="left"/>
        </w:tblPrEx>
        <w:trPr>
          <w:trHeight w:val="20"/>
        </w:trPr>
        <w:tc>
          <w:tcPr>
            <w:tcW w:w="290" w:type="pct"/>
          </w:tcPr>
          <w:p w14:paraId="0B660C1D" w14:textId="77777777" w:rsidR="003516CA" w:rsidRPr="00EC5256" w:rsidRDefault="003516CA" w:rsidP="00B3152E">
            <w:pPr>
              <w:pStyle w:val="ListParagraph1"/>
              <w:numPr>
                <w:ilvl w:val="0"/>
                <w:numId w:val="23"/>
              </w:numPr>
              <w:spacing w:after="0" w:line="240" w:lineRule="auto"/>
              <w:rPr>
                <w:rFonts w:ascii="Arial" w:hAnsi="Arial" w:cs="Arial"/>
                <w:szCs w:val="20"/>
                <w:lang w:val="fr-FR"/>
              </w:rPr>
            </w:pPr>
          </w:p>
        </w:tc>
        <w:tc>
          <w:tcPr>
            <w:tcW w:w="2299" w:type="pct"/>
          </w:tcPr>
          <w:p w14:paraId="64EB63AA" w14:textId="45FBE109" w:rsidR="003516CA" w:rsidRPr="00EC5256" w:rsidRDefault="002D046B" w:rsidP="003516CA">
            <w:pPr>
              <w:rPr>
                <w:lang w:val="fr-FR"/>
              </w:rPr>
            </w:pPr>
            <w:r w:rsidRPr="00EC5256">
              <w:rPr>
                <w:lang w:val="fr-FR"/>
              </w:rPr>
              <w:t>Boîte à images</w:t>
            </w:r>
            <w:r w:rsidR="003516CA" w:rsidRPr="00EC5256">
              <w:rPr>
                <w:lang w:val="fr-FR"/>
              </w:rPr>
              <w:t xml:space="preserve"> pour le conseil</w:t>
            </w:r>
          </w:p>
        </w:tc>
        <w:tc>
          <w:tcPr>
            <w:tcW w:w="1070" w:type="pct"/>
          </w:tcPr>
          <w:p w14:paraId="355B5443" w14:textId="77777777" w:rsidR="003516CA" w:rsidRPr="00EC5256" w:rsidRDefault="003516CA" w:rsidP="003516C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BBC7093" w14:textId="77777777" w:rsidR="003516CA" w:rsidRPr="00EC5256" w:rsidRDefault="003516CA" w:rsidP="003516C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7376FE6" w14:textId="77777777" w:rsidR="003516CA" w:rsidRPr="00EC5256" w:rsidRDefault="003516CA" w:rsidP="003516CA">
            <w:pPr>
              <w:pStyle w:val="ListParagraph1"/>
              <w:rPr>
                <w:rFonts w:ascii="Arial" w:eastAsia="Times New Roman" w:hAnsi="Arial" w:cs="Arial"/>
                <w:color w:val="000000"/>
                <w:szCs w:val="20"/>
                <w:lang w:val="fr-FR" w:bidi="hi-IN"/>
              </w:rPr>
            </w:pPr>
          </w:p>
        </w:tc>
      </w:tr>
      <w:tr w:rsidR="00634DF3" w:rsidRPr="002D084C" w14:paraId="1F74CBCA" w14:textId="77777777" w:rsidTr="002D046B">
        <w:trPr>
          <w:trHeight w:val="376"/>
          <w:jc w:val="center"/>
        </w:trPr>
        <w:tc>
          <w:tcPr>
            <w:tcW w:w="290" w:type="pct"/>
          </w:tcPr>
          <w:p w14:paraId="519BF862"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lang w:val="fr-FR" w:bidi="hi-IN"/>
              </w:rPr>
              <w:t>707</w:t>
            </w:r>
          </w:p>
        </w:tc>
        <w:tc>
          <w:tcPr>
            <w:tcW w:w="2299" w:type="pct"/>
          </w:tcPr>
          <w:p w14:paraId="6794A064" w14:textId="2BAC1F10" w:rsidR="00634DF3" w:rsidRPr="00EC5256" w:rsidRDefault="002D046B" w:rsidP="00634DF3">
            <w:pPr>
              <w:suppressAutoHyphens/>
              <w:rPr>
                <w:b/>
                <w:bCs/>
                <w:lang w:val="fr-FR"/>
              </w:rPr>
            </w:pPr>
            <w:r w:rsidRPr="00EC5256">
              <w:rPr>
                <w:b/>
                <w:bCs/>
                <w:lang w:val="fr-FR"/>
              </w:rPr>
              <w:t xml:space="preserve">Disponibilité des matériaux d'IEC (Information, Education, </w:t>
            </w:r>
            <w:r w:rsidR="00576FE4" w:rsidRPr="00EC5256">
              <w:rPr>
                <w:b/>
                <w:bCs/>
                <w:lang w:val="fr-FR"/>
              </w:rPr>
              <w:t>et</w:t>
            </w:r>
            <w:r w:rsidRPr="00EC5256">
              <w:rPr>
                <w:b/>
                <w:bCs/>
                <w:lang w:val="fr-FR"/>
              </w:rPr>
              <w:t xml:space="preserve"> Communication) pour le counselling</w:t>
            </w:r>
          </w:p>
        </w:tc>
        <w:tc>
          <w:tcPr>
            <w:tcW w:w="1070" w:type="pct"/>
            <w:shd w:val="clear" w:color="auto" w:fill="BFBFBF" w:themeFill="background1" w:themeFillShade="BF"/>
            <w:vAlign w:val="center"/>
          </w:tcPr>
          <w:p w14:paraId="4BD9FF88" w14:textId="1AA79555"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052CF122" w14:textId="0DB7E8C6"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282B47F8" w14:textId="77777777" w:rsidR="00634DF3" w:rsidRPr="00EC5256" w:rsidRDefault="00634DF3" w:rsidP="00634DF3">
            <w:pPr>
              <w:rPr>
                <w:rFonts w:ascii="Arial" w:hAnsi="Arial" w:cs="Arial"/>
                <w:szCs w:val="20"/>
                <w:lang w:val="fr-FR"/>
              </w:rPr>
            </w:pPr>
          </w:p>
        </w:tc>
      </w:tr>
      <w:tr w:rsidR="00533C9B" w:rsidRPr="002D084C" w14:paraId="6B23C70B" w14:textId="77777777" w:rsidTr="002D046B">
        <w:tblPrEx>
          <w:jc w:val="left"/>
        </w:tblPrEx>
        <w:trPr>
          <w:trHeight w:val="20"/>
        </w:trPr>
        <w:tc>
          <w:tcPr>
            <w:tcW w:w="290" w:type="pct"/>
          </w:tcPr>
          <w:p w14:paraId="5EBABDED"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3D151A1E" w14:textId="1E06719B" w:rsidR="00533C9B" w:rsidRPr="00EC5256" w:rsidRDefault="00F60929" w:rsidP="00533C9B">
            <w:pPr>
              <w:rPr>
                <w:rFonts w:ascii="Arial" w:hAnsi="Arial" w:cs="Arial"/>
                <w:szCs w:val="20"/>
                <w:lang w:val="fr-FR"/>
              </w:rPr>
            </w:pPr>
            <w:r w:rsidRPr="00EC5256">
              <w:rPr>
                <w:lang w:val="fr-FR"/>
              </w:rPr>
              <w:t>DIU</w:t>
            </w:r>
          </w:p>
        </w:tc>
        <w:tc>
          <w:tcPr>
            <w:tcW w:w="1070" w:type="pct"/>
          </w:tcPr>
          <w:p w14:paraId="6D97D5C0"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74F0135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9221246"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07D661ED" w14:textId="77777777" w:rsidTr="002D046B">
        <w:tblPrEx>
          <w:jc w:val="left"/>
        </w:tblPrEx>
        <w:trPr>
          <w:trHeight w:val="20"/>
        </w:trPr>
        <w:tc>
          <w:tcPr>
            <w:tcW w:w="290" w:type="pct"/>
          </w:tcPr>
          <w:p w14:paraId="5697D300"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19869752" w14:textId="05BAB48C" w:rsidR="00533C9B" w:rsidRPr="00EC5256" w:rsidRDefault="00533C9B" w:rsidP="00533C9B">
            <w:pPr>
              <w:rPr>
                <w:rFonts w:ascii="Arial" w:hAnsi="Arial" w:cs="Arial"/>
                <w:szCs w:val="20"/>
                <w:lang w:val="fr-FR"/>
              </w:rPr>
            </w:pPr>
            <w:r w:rsidRPr="00EC5256">
              <w:rPr>
                <w:lang w:val="fr-FR"/>
              </w:rPr>
              <w:t>Préservatif</w:t>
            </w:r>
          </w:p>
        </w:tc>
        <w:tc>
          <w:tcPr>
            <w:tcW w:w="1070" w:type="pct"/>
          </w:tcPr>
          <w:p w14:paraId="5B67E2FA"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B7B87E2"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D18B4A2"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426E6260" w14:textId="77777777" w:rsidTr="002D046B">
        <w:tblPrEx>
          <w:jc w:val="left"/>
        </w:tblPrEx>
        <w:trPr>
          <w:trHeight w:val="20"/>
        </w:trPr>
        <w:tc>
          <w:tcPr>
            <w:tcW w:w="290" w:type="pct"/>
          </w:tcPr>
          <w:p w14:paraId="2518DEE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62D48B9" w14:textId="6E2DB8EA" w:rsidR="00533C9B" w:rsidRPr="00EC5256" w:rsidRDefault="00533C9B" w:rsidP="00533C9B">
            <w:pPr>
              <w:rPr>
                <w:rFonts w:ascii="Arial" w:hAnsi="Arial" w:cs="Arial"/>
                <w:szCs w:val="20"/>
                <w:highlight w:val="yellow"/>
                <w:lang w:val="fr-FR"/>
              </w:rPr>
            </w:pPr>
            <w:r w:rsidRPr="00EC5256">
              <w:rPr>
                <w:lang w:val="fr-FR"/>
              </w:rPr>
              <w:t>Contraceptifs injectables</w:t>
            </w:r>
          </w:p>
        </w:tc>
        <w:tc>
          <w:tcPr>
            <w:tcW w:w="1070" w:type="pct"/>
          </w:tcPr>
          <w:p w14:paraId="524BA923"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BA48BF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299696E"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5877E3E9" w14:textId="77777777" w:rsidTr="002D046B">
        <w:tblPrEx>
          <w:jc w:val="left"/>
        </w:tblPrEx>
        <w:trPr>
          <w:trHeight w:val="20"/>
        </w:trPr>
        <w:tc>
          <w:tcPr>
            <w:tcW w:w="290" w:type="pct"/>
          </w:tcPr>
          <w:p w14:paraId="1FC0C64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184787A" w14:textId="25FFEEB3" w:rsidR="00533C9B" w:rsidRPr="00EC5256" w:rsidRDefault="00533C9B" w:rsidP="00533C9B">
            <w:pPr>
              <w:rPr>
                <w:rFonts w:ascii="Arial" w:hAnsi="Arial" w:cs="Arial"/>
                <w:szCs w:val="20"/>
                <w:highlight w:val="yellow"/>
                <w:lang w:val="fr-FR"/>
              </w:rPr>
            </w:pPr>
            <w:r w:rsidRPr="00EC5256">
              <w:rPr>
                <w:lang w:val="fr-FR"/>
              </w:rPr>
              <w:t>Implants</w:t>
            </w:r>
          </w:p>
        </w:tc>
        <w:tc>
          <w:tcPr>
            <w:tcW w:w="1070" w:type="pct"/>
          </w:tcPr>
          <w:p w14:paraId="120EA78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73CC8C4"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1EEFD4A"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1C90B052" w14:textId="77777777" w:rsidTr="002D046B">
        <w:tblPrEx>
          <w:jc w:val="left"/>
        </w:tblPrEx>
        <w:trPr>
          <w:trHeight w:val="20"/>
        </w:trPr>
        <w:tc>
          <w:tcPr>
            <w:tcW w:w="290" w:type="pct"/>
          </w:tcPr>
          <w:p w14:paraId="0A6F4E4B"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6B1B5541" w14:textId="16B64229" w:rsidR="00533C9B" w:rsidRPr="00EC5256" w:rsidRDefault="00576FE4" w:rsidP="00533C9B">
            <w:pPr>
              <w:rPr>
                <w:rFonts w:ascii="Arial" w:hAnsi="Arial" w:cs="Arial"/>
                <w:szCs w:val="20"/>
                <w:highlight w:val="yellow"/>
                <w:lang w:val="fr-FR"/>
              </w:rPr>
            </w:pPr>
            <w:r w:rsidRPr="00EC5256">
              <w:rPr>
                <w:lang w:val="fr-FR"/>
              </w:rPr>
              <w:t>Contraceptifs oraux</w:t>
            </w:r>
          </w:p>
        </w:tc>
        <w:tc>
          <w:tcPr>
            <w:tcW w:w="1070" w:type="pct"/>
          </w:tcPr>
          <w:p w14:paraId="12A29FCB"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3D8E7EC"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345EC8D" w14:textId="77777777" w:rsidR="00533C9B" w:rsidRPr="00EC5256" w:rsidRDefault="00533C9B" w:rsidP="00533C9B">
            <w:pPr>
              <w:pStyle w:val="ListParagraph1"/>
              <w:rPr>
                <w:rFonts w:ascii="Arial" w:eastAsia="Times New Roman" w:hAnsi="Arial" w:cs="Arial"/>
                <w:color w:val="000000"/>
                <w:szCs w:val="20"/>
                <w:lang w:val="fr-FR" w:bidi="hi-IN"/>
              </w:rPr>
            </w:pPr>
          </w:p>
        </w:tc>
      </w:tr>
    </w:tbl>
    <w:p w14:paraId="7EC37D4F" w14:textId="155C29BB" w:rsidR="004F5DCE" w:rsidRPr="00EC5256" w:rsidRDefault="004F5DCE" w:rsidP="004F5DCE">
      <w:pPr>
        <w:rPr>
          <w:rFonts w:ascii="Arial" w:hAnsi="Arial" w:cs="Arial"/>
          <w:lang w:val="fr-FR"/>
        </w:rPr>
      </w:pPr>
    </w:p>
    <w:p w14:paraId="310837F8" w14:textId="77777777" w:rsidR="0027266C" w:rsidRDefault="0027266C" w:rsidP="00A51228">
      <w:pPr>
        <w:keepNext/>
        <w:widowControl w:val="0"/>
        <w:suppressAutoHyphens/>
        <w:jc w:val="center"/>
        <w:outlineLvl w:val="1"/>
        <w:rPr>
          <w:rFonts w:ascii="Calibri" w:eastAsia="Arial Narrow" w:hAnsi="Calibri" w:cs="Calibri"/>
          <w:b/>
          <w:bCs/>
          <w:sz w:val="24"/>
          <w:szCs w:val="24"/>
          <w:lang w:val="fr-FR" w:bidi="hi-IN"/>
        </w:rPr>
      </w:pPr>
    </w:p>
    <w:p w14:paraId="178818B0" w14:textId="1F6CEE8C" w:rsidR="00A51228" w:rsidRPr="00EC5256" w:rsidRDefault="00A51228" w:rsidP="00A51228">
      <w:pPr>
        <w:keepNext/>
        <w:widowControl w:val="0"/>
        <w:suppressAutoHyphens/>
        <w:jc w:val="center"/>
        <w:outlineLvl w:val="1"/>
        <w:rPr>
          <w:rFonts w:ascii="Calibri" w:eastAsia="Arial Narrow" w:hAnsi="Calibri" w:cs="Calibri"/>
          <w:b/>
          <w:bCs/>
          <w:sz w:val="24"/>
          <w:szCs w:val="24"/>
          <w:cs/>
          <w:lang w:val="fr-FR" w:bidi="hi-IN"/>
        </w:rPr>
      </w:pPr>
      <w:r w:rsidRPr="00EC5256">
        <w:rPr>
          <w:rFonts w:ascii="Calibri" w:eastAsia="Arial Narrow" w:hAnsi="Calibri" w:cs="Calibri"/>
          <w:b/>
          <w:bCs/>
          <w:sz w:val="24"/>
          <w:szCs w:val="24"/>
          <w:lang w:val="fr-FR" w:bidi="hi-IN"/>
        </w:rPr>
        <w:t>SECTION 8 : FOURNITURE ET SUIVI DES SERVICES DU PF</w:t>
      </w:r>
    </w:p>
    <w:p w14:paraId="2CAB3F87" w14:textId="41027D27" w:rsidR="004F5DCE" w:rsidRPr="00EC5256" w:rsidRDefault="004F5DCE" w:rsidP="004F5DCE">
      <w:pPr>
        <w:keepNext/>
        <w:widowControl w:val="0"/>
        <w:suppressAutoHyphens/>
        <w:jc w:val="center"/>
        <w:outlineLvl w:val="1"/>
        <w:rPr>
          <w:rFonts w:ascii="Calibri" w:eastAsia="Arial Narrow" w:hAnsi="Calibri" w:cs="Calibri"/>
          <w:b/>
          <w:bCs/>
          <w:sz w:val="20"/>
          <w:szCs w:val="20"/>
          <w:cs/>
          <w:lang w:val="fr-FR" w:bidi="hi-IN"/>
        </w:rPr>
      </w:pPr>
    </w:p>
    <w:tbl>
      <w:tblPr>
        <w:tblStyle w:val="Grilledutableau"/>
        <w:tblW w:w="5004" w:type="pct"/>
        <w:jc w:val="center"/>
        <w:tblLayout w:type="fixed"/>
        <w:tblLook w:val="04A0" w:firstRow="1" w:lastRow="0" w:firstColumn="1" w:lastColumn="0" w:noHBand="0" w:noVBand="1"/>
      </w:tblPr>
      <w:tblGrid>
        <w:gridCol w:w="845"/>
        <w:gridCol w:w="1873"/>
        <w:gridCol w:w="1397"/>
        <w:gridCol w:w="1294"/>
        <w:gridCol w:w="8"/>
        <w:gridCol w:w="1122"/>
        <w:gridCol w:w="161"/>
        <w:gridCol w:w="961"/>
        <w:gridCol w:w="1038"/>
        <w:gridCol w:w="40"/>
        <w:gridCol w:w="998"/>
        <w:gridCol w:w="38"/>
        <w:gridCol w:w="711"/>
      </w:tblGrid>
      <w:tr w:rsidR="00A51228" w:rsidRPr="002D084C" w14:paraId="34182211" w14:textId="77777777" w:rsidTr="00EC5256">
        <w:trPr>
          <w:trHeight w:val="233"/>
          <w:tblHeader/>
          <w:jc w:val="center"/>
        </w:trPr>
        <w:tc>
          <w:tcPr>
            <w:tcW w:w="403" w:type="pct"/>
            <w:shd w:val="clear" w:color="auto" w:fill="BFBFBF" w:themeFill="background1" w:themeFillShade="BF"/>
            <w:vAlign w:val="center"/>
          </w:tcPr>
          <w:p w14:paraId="40B0F363" w14:textId="4EEEBD38" w:rsidR="00A51228" w:rsidRPr="00EC5256" w:rsidRDefault="0027266C" w:rsidP="00A51228">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180" w:type="pct"/>
            <w:gridSpan w:val="4"/>
            <w:shd w:val="clear" w:color="auto" w:fill="BFBFBF" w:themeFill="background1" w:themeFillShade="BF"/>
            <w:vAlign w:val="center"/>
          </w:tcPr>
          <w:p w14:paraId="5F75F288" w14:textId="4D49905A" w:rsidR="00A51228" w:rsidRPr="00EC5256" w:rsidRDefault="00A51228" w:rsidP="00A51228">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78" w:type="pct"/>
            <w:gridSpan w:val="7"/>
            <w:shd w:val="clear" w:color="auto" w:fill="BFBFBF" w:themeFill="background1" w:themeFillShade="BF"/>
            <w:vAlign w:val="center"/>
          </w:tcPr>
          <w:p w14:paraId="4AE635E1" w14:textId="4C65D1F9" w:rsidR="00A51228" w:rsidRPr="00EC5256" w:rsidRDefault="00A51228" w:rsidP="00A51228">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39" w:type="pct"/>
            <w:shd w:val="clear" w:color="auto" w:fill="BFBFBF" w:themeFill="background1" w:themeFillShade="BF"/>
            <w:vAlign w:val="center"/>
          </w:tcPr>
          <w:p w14:paraId="7CADD6D8" w14:textId="05B185F0" w:rsidR="00A51228" w:rsidRPr="00EC5256" w:rsidRDefault="00A51228" w:rsidP="00A51228">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A51228" w:rsidRPr="002D084C" w14:paraId="6FEE1CC5" w14:textId="77777777" w:rsidTr="00EC5256">
        <w:tblPrEx>
          <w:jc w:val="left"/>
        </w:tblPrEx>
        <w:trPr>
          <w:trHeight w:val="747"/>
        </w:trPr>
        <w:tc>
          <w:tcPr>
            <w:tcW w:w="403" w:type="pct"/>
            <w:shd w:val="clear" w:color="auto" w:fill="auto"/>
          </w:tcPr>
          <w:p w14:paraId="02D5529C" w14:textId="77777777" w:rsidR="00A51228" w:rsidRPr="00EC5256" w:rsidRDefault="00A51228" w:rsidP="00A51228">
            <w:pPr>
              <w:jc w:val="center"/>
              <w:rPr>
                <w:rFonts w:ascii="Arial" w:hAnsi="Arial" w:cs="Arial"/>
                <w:b/>
                <w:bCs/>
                <w:szCs w:val="20"/>
                <w:lang w:val="fr-FR"/>
              </w:rPr>
            </w:pPr>
          </w:p>
        </w:tc>
        <w:tc>
          <w:tcPr>
            <w:tcW w:w="893" w:type="pct"/>
            <w:shd w:val="clear" w:color="auto" w:fill="auto"/>
            <w:vAlign w:val="center"/>
          </w:tcPr>
          <w:p w14:paraId="4CCEEB69" w14:textId="5390CB76" w:rsidR="00A51228" w:rsidRPr="00EC5256" w:rsidRDefault="00A51228" w:rsidP="00A51228">
            <w:pPr>
              <w:suppressAutoHyphens/>
              <w:rPr>
                <w:rFonts w:ascii="Arial" w:hAnsi="Arial" w:cs="Arial"/>
                <w:b/>
                <w:bCs/>
                <w:spacing w:val="-2"/>
                <w:szCs w:val="20"/>
                <w:lang w:val="fr-FR"/>
              </w:rPr>
            </w:pPr>
            <w:r w:rsidRPr="00EC5256">
              <w:rPr>
                <w:rFonts w:ascii="Calibri" w:hAnsi="Calibri" w:cs="Calibri"/>
                <w:b/>
                <w:bCs/>
                <w:spacing w:val="-2"/>
                <w:szCs w:val="20"/>
                <w:lang w:val="fr-FR"/>
              </w:rPr>
              <w:t>Services de PF</w:t>
            </w:r>
          </w:p>
        </w:tc>
        <w:tc>
          <w:tcPr>
            <w:tcW w:w="666" w:type="pct"/>
            <w:shd w:val="clear" w:color="auto" w:fill="auto"/>
          </w:tcPr>
          <w:p w14:paraId="3929F297" w14:textId="5A2B2304"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801. </w:t>
            </w:r>
            <w:r w:rsidR="003653EB" w:rsidRPr="00EC5256">
              <w:rPr>
                <w:rFonts w:ascii="Calibri" w:hAnsi="Calibri" w:cs="Calibri"/>
                <w:b/>
                <w:bCs/>
                <w:szCs w:val="20"/>
                <w:lang w:val="fr-FR"/>
              </w:rPr>
              <w:t>N</w:t>
            </w:r>
            <w:r w:rsidR="0027266C">
              <w:rPr>
                <w:rFonts w:ascii="Calibri" w:hAnsi="Calibri" w:cs="Calibri"/>
                <w:b/>
                <w:bCs/>
                <w:szCs w:val="20"/>
                <w:lang w:val="fr-FR"/>
              </w:rPr>
              <w:t>om</w:t>
            </w:r>
            <w:r w:rsidRPr="00EC5256">
              <w:rPr>
                <w:rFonts w:ascii="Calibri" w:hAnsi="Calibri" w:cs="Calibri"/>
                <w:b/>
                <w:bCs/>
                <w:szCs w:val="20"/>
                <w:lang w:val="fr-FR"/>
              </w:rPr>
              <w:t>bre total de visites de PF (</w:t>
            </w:r>
            <w:r w:rsidR="00F60929" w:rsidRPr="00EC5256">
              <w:rPr>
                <w:rFonts w:ascii="Calibri" w:hAnsi="Calibri" w:cs="Calibri"/>
                <w:b/>
                <w:bCs/>
                <w:szCs w:val="20"/>
                <w:lang w:val="fr-FR"/>
              </w:rPr>
              <w:t>No</w:t>
            </w:r>
            <w:r w:rsidRPr="00EC5256">
              <w:rPr>
                <w:rFonts w:ascii="Calibri" w:hAnsi="Calibri" w:cs="Calibri"/>
                <w:b/>
                <w:bCs/>
                <w:szCs w:val="20"/>
                <w:lang w:val="fr-FR"/>
              </w:rPr>
              <w:t>uvelles et continues) au cours du dernier mois achevé pour chaque méthode</w:t>
            </w:r>
          </w:p>
        </w:tc>
        <w:tc>
          <w:tcPr>
            <w:tcW w:w="617" w:type="pct"/>
            <w:shd w:val="clear" w:color="auto" w:fill="auto"/>
          </w:tcPr>
          <w:p w14:paraId="194C545D" w14:textId="4450E1DD"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802.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 xml:space="preserve">bre de </w:t>
            </w:r>
            <w:r w:rsidR="00872119">
              <w:rPr>
                <w:rFonts w:ascii="Calibri" w:hAnsi="Calibri" w:cs="Calibri"/>
                <w:b/>
                <w:bCs/>
                <w:szCs w:val="20"/>
                <w:lang w:val="fr-FR"/>
              </w:rPr>
              <w:t>n</w:t>
            </w:r>
            <w:r w:rsidR="00F60929" w:rsidRPr="00EC5256">
              <w:rPr>
                <w:rFonts w:ascii="Calibri" w:hAnsi="Calibri" w:cs="Calibri"/>
                <w:b/>
                <w:bCs/>
                <w:szCs w:val="20"/>
                <w:lang w:val="fr-FR"/>
              </w:rPr>
              <w:t>o</w:t>
            </w:r>
            <w:r w:rsidRPr="00EC5256">
              <w:rPr>
                <w:rFonts w:ascii="Calibri" w:hAnsi="Calibri" w:cs="Calibri"/>
                <w:b/>
                <w:bCs/>
                <w:szCs w:val="20"/>
                <w:lang w:val="fr-FR"/>
              </w:rPr>
              <w:t>uvelles clientes ayant reçu des services de PF au cours du dernier mois achevé pour chaque méthode</w:t>
            </w:r>
          </w:p>
        </w:tc>
        <w:tc>
          <w:tcPr>
            <w:tcW w:w="616" w:type="pct"/>
            <w:gridSpan w:val="3"/>
            <w:shd w:val="clear" w:color="auto" w:fill="auto"/>
          </w:tcPr>
          <w:p w14:paraId="204D2E88" w14:textId="6DF5B8F1"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803.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bre total de produits de PF fournis au cours du dernier mois achevé pour chaque méthode</w:t>
            </w:r>
          </w:p>
        </w:tc>
        <w:tc>
          <w:tcPr>
            <w:tcW w:w="972" w:type="pct"/>
            <w:gridSpan w:val="3"/>
            <w:shd w:val="clear" w:color="auto" w:fill="auto"/>
          </w:tcPr>
          <w:p w14:paraId="4BFEDA77" w14:textId="05726306"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804. Période de référence (date)</w:t>
            </w:r>
          </w:p>
        </w:tc>
        <w:tc>
          <w:tcPr>
            <w:tcW w:w="494" w:type="pct"/>
            <w:gridSpan w:val="2"/>
            <w:shd w:val="clear" w:color="auto" w:fill="auto"/>
          </w:tcPr>
          <w:p w14:paraId="0B0FF6E1" w14:textId="06C4F7B4"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805.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 xml:space="preserve"> du registre</w:t>
            </w:r>
          </w:p>
        </w:tc>
        <w:tc>
          <w:tcPr>
            <w:tcW w:w="339" w:type="pct"/>
            <w:vMerge w:val="restart"/>
            <w:shd w:val="clear" w:color="auto" w:fill="auto"/>
          </w:tcPr>
          <w:p w14:paraId="7E7EBB93" w14:textId="77777777" w:rsidR="00A51228" w:rsidRPr="00EC5256" w:rsidRDefault="00A51228" w:rsidP="00A51228">
            <w:pPr>
              <w:rPr>
                <w:rFonts w:ascii="Arial" w:hAnsi="Arial" w:cs="Arial"/>
                <w:b/>
                <w:bCs/>
                <w:szCs w:val="20"/>
                <w:lang w:val="fr-FR"/>
              </w:rPr>
            </w:pPr>
          </w:p>
          <w:p w14:paraId="5EEEEC30" w14:textId="77777777" w:rsidR="00A51228" w:rsidRPr="00EC5256" w:rsidRDefault="00A51228" w:rsidP="00A51228">
            <w:pPr>
              <w:rPr>
                <w:rFonts w:ascii="Arial" w:hAnsi="Arial" w:cs="Arial"/>
                <w:b/>
                <w:bCs/>
                <w:szCs w:val="20"/>
                <w:lang w:val="fr-FR"/>
              </w:rPr>
            </w:pPr>
          </w:p>
          <w:p w14:paraId="0EE7DBF6" w14:textId="77777777" w:rsidR="00A51228" w:rsidRPr="00EC5256" w:rsidRDefault="00A51228" w:rsidP="00A51228">
            <w:pPr>
              <w:rPr>
                <w:rFonts w:ascii="Arial" w:hAnsi="Arial" w:cs="Arial"/>
                <w:b/>
                <w:bCs/>
                <w:szCs w:val="20"/>
                <w:lang w:val="fr-FR"/>
              </w:rPr>
            </w:pPr>
          </w:p>
        </w:tc>
      </w:tr>
      <w:tr w:rsidR="002C5B89" w:rsidRPr="002D084C" w14:paraId="45A74F98" w14:textId="77777777" w:rsidTr="00EC5256">
        <w:tblPrEx>
          <w:jc w:val="left"/>
        </w:tblPrEx>
        <w:trPr>
          <w:trHeight w:val="20"/>
        </w:trPr>
        <w:tc>
          <w:tcPr>
            <w:tcW w:w="403" w:type="pct"/>
          </w:tcPr>
          <w:p w14:paraId="1CD2987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395B21E9" w14:textId="77777777" w:rsidR="002C5B89" w:rsidRPr="00EC5256" w:rsidRDefault="002C5B89" w:rsidP="002C5B89">
            <w:pPr>
              <w:rPr>
                <w:bCs/>
                <w:lang w:val="fr-FR"/>
              </w:rPr>
            </w:pPr>
            <w:r w:rsidRPr="00EC5256">
              <w:rPr>
                <w:bCs/>
                <w:lang w:val="fr-FR"/>
              </w:rPr>
              <w:t>Pilules</w:t>
            </w:r>
          </w:p>
          <w:p w14:paraId="562F1006" w14:textId="33680A2D" w:rsidR="002C5B89" w:rsidRPr="00EC5256" w:rsidRDefault="002C5B89" w:rsidP="002C5B89">
            <w:pPr>
              <w:rPr>
                <w:rFonts w:ascii="Arial" w:hAnsi="Arial" w:cs="Arial"/>
                <w:b/>
                <w:bCs/>
                <w:szCs w:val="20"/>
                <w:lang w:val="fr-FR"/>
              </w:rPr>
            </w:pPr>
          </w:p>
        </w:tc>
        <w:tc>
          <w:tcPr>
            <w:tcW w:w="666" w:type="pct"/>
          </w:tcPr>
          <w:p w14:paraId="6686A260" w14:textId="0665B81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4752"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44A16E7" id="Group 171" o:spid="_x0000_s1026" style="position:absolute;margin-left:7.85pt;margin-top:2.5pt;width:34.05pt;height:12pt;z-index:2522347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7" w:type="pct"/>
          </w:tcPr>
          <w:p w14:paraId="561021CD" w14:textId="1AB52B29"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5776"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DED7866" id="Group 1374230616" o:spid="_x0000_s1026" style="position:absolute;margin-left:8.05pt;margin-top:2.35pt;width:34.05pt;height:12pt;z-index:2522357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680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AA531E8" id="Group 320" o:spid="_x0000_s1026" style="position:absolute;margin-left:7.85pt;margin-top:2.5pt;width:34.05pt;height:12pt;z-index:2522368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84B3CDB"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96A76A7"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BF6FDB7" w14:textId="54569705"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D700E94"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6EEC06F9"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FD47C09"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0BCE03BA" w14:textId="77777777" w:rsidTr="00EC5256">
        <w:tblPrEx>
          <w:jc w:val="left"/>
        </w:tblPrEx>
        <w:trPr>
          <w:trHeight w:val="20"/>
        </w:trPr>
        <w:tc>
          <w:tcPr>
            <w:tcW w:w="403" w:type="pct"/>
          </w:tcPr>
          <w:p w14:paraId="3EA54A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11CA7FE" w14:textId="77777777" w:rsidR="002C5B89" w:rsidRPr="00EC5256" w:rsidRDefault="002C5B89" w:rsidP="002C5B89">
            <w:pPr>
              <w:rPr>
                <w:bCs/>
                <w:lang w:val="fr-FR"/>
              </w:rPr>
            </w:pPr>
            <w:r w:rsidRPr="00EC5256">
              <w:rPr>
                <w:bCs/>
                <w:lang w:val="fr-FR"/>
              </w:rPr>
              <w:t>Injectable</w:t>
            </w:r>
          </w:p>
          <w:p w14:paraId="6626A5AC" w14:textId="7830BF02" w:rsidR="002C5B89" w:rsidRPr="00EC5256" w:rsidRDefault="002C5B89" w:rsidP="002C5B89">
            <w:pPr>
              <w:rPr>
                <w:rFonts w:ascii="Arial" w:hAnsi="Arial" w:cs="Arial"/>
                <w:b/>
                <w:bCs/>
                <w:szCs w:val="20"/>
                <w:lang w:val="fr-FR"/>
              </w:rPr>
            </w:pPr>
          </w:p>
        </w:tc>
        <w:tc>
          <w:tcPr>
            <w:tcW w:w="666" w:type="pct"/>
          </w:tcPr>
          <w:p w14:paraId="73AEADA5" w14:textId="291D61C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7824"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1A63FA2" id="Group 325" o:spid="_x0000_s1026" style="position:absolute;margin-left:7.85pt;margin-top:2.5pt;width:34.05pt;height:12pt;z-index:2522378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v:group id="Group 32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7" w:type="pct"/>
          </w:tcPr>
          <w:p w14:paraId="0F487DF1" w14:textId="7B9A994B"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8848"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76865E9" id="Group 330" o:spid="_x0000_s1026" style="position:absolute;margin-left:8.05pt;margin-top:2.35pt;width:34.05pt;height:12pt;z-index:2522388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v:group id="Group 3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9872"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9BEF8A3" id="Group 335" o:spid="_x0000_s1026" style="position:absolute;margin-left:7.85pt;margin-top:2.5pt;width:34.05pt;height:12pt;z-index:2522398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v:group id="Group 3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42A01E9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3C1694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691FFD38" w14:textId="7DF0C95E"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0B423785"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0658AB8F"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12BA2FF2"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749CD56C" w14:textId="77777777" w:rsidTr="00EC5256">
        <w:tblPrEx>
          <w:jc w:val="left"/>
        </w:tblPrEx>
        <w:trPr>
          <w:trHeight w:val="20"/>
        </w:trPr>
        <w:tc>
          <w:tcPr>
            <w:tcW w:w="403" w:type="pct"/>
          </w:tcPr>
          <w:p w14:paraId="79719B8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667B920" w14:textId="22AA6C34" w:rsidR="002C5B89" w:rsidRPr="00EC5256" w:rsidRDefault="002C5B89" w:rsidP="002C5B89">
            <w:pPr>
              <w:rPr>
                <w:rFonts w:ascii="Arial" w:hAnsi="Arial" w:cs="Arial"/>
                <w:b/>
                <w:bCs/>
                <w:szCs w:val="20"/>
                <w:lang w:val="fr-FR"/>
              </w:rPr>
            </w:pPr>
            <w:r w:rsidRPr="00EC5256">
              <w:rPr>
                <w:bCs/>
                <w:lang w:val="fr-FR"/>
              </w:rPr>
              <w:t xml:space="preserve">Préservatif masculin </w:t>
            </w:r>
          </w:p>
        </w:tc>
        <w:tc>
          <w:tcPr>
            <w:tcW w:w="666" w:type="pct"/>
          </w:tcPr>
          <w:p w14:paraId="2435AD82" w14:textId="6A93A8F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0896"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1B8F392" id="Group 340" o:spid="_x0000_s1026" style="position:absolute;margin-left:7.85pt;margin-top:2.5pt;width:34.05pt;height:12pt;z-index:2522408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v:group id="Group 3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7" w:type="pct"/>
          </w:tcPr>
          <w:p w14:paraId="3A4E2680" w14:textId="4BE8639A"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1920"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F8432A1" id="Group 345" o:spid="_x0000_s1026" style="position:absolute;margin-left:8.05pt;margin-top:2.35pt;width:34.05pt;height:12pt;z-index:2522419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v:group id="Group 34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2944"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53ED0FD" id="Group 350" o:spid="_x0000_s1026" style="position:absolute;margin-left:7.85pt;margin-top:2.5pt;width:34.05pt;height:12pt;z-index:25224294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v:group id="Group 35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14E7B19F"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795D178"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73DBC94E" w14:textId="69919E9D"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51C6B13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E88886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6E4DA70"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03D50F29" w14:textId="77777777" w:rsidTr="00EC5256">
        <w:tblPrEx>
          <w:jc w:val="left"/>
        </w:tblPrEx>
        <w:trPr>
          <w:trHeight w:val="20"/>
        </w:trPr>
        <w:tc>
          <w:tcPr>
            <w:tcW w:w="403" w:type="pct"/>
          </w:tcPr>
          <w:p w14:paraId="3FB48F2A"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CE50CB6" w14:textId="1EB3A14F" w:rsidR="002C5B89" w:rsidRPr="00EC5256" w:rsidRDefault="002C5B89" w:rsidP="002C5B89">
            <w:pPr>
              <w:rPr>
                <w:rFonts w:ascii="Arial" w:hAnsi="Arial" w:cs="Arial"/>
                <w:b/>
                <w:bCs/>
                <w:szCs w:val="20"/>
                <w:lang w:val="fr-FR"/>
              </w:rPr>
            </w:pPr>
            <w:r w:rsidRPr="00EC5256">
              <w:rPr>
                <w:bCs/>
                <w:lang w:val="fr-FR"/>
              </w:rPr>
              <w:t>Préservatif féminin</w:t>
            </w:r>
          </w:p>
        </w:tc>
        <w:tc>
          <w:tcPr>
            <w:tcW w:w="666" w:type="pct"/>
          </w:tcPr>
          <w:p w14:paraId="4A255C69" w14:textId="1996FEB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3968"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F9879A8" id="Group 355" o:spid="_x0000_s1026" style="position:absolute;margin-left:7.85pt;margin-top:2.5pt;width:34.05pt;height:12pt;z-index:2522439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7" w:type="pct"/>
          </w:tcPr>
          <w:p w14:paraId="16570E20" w14:textId="3E61B498"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4992"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17B4641" id="Group 360" o:spid="_x0000_s1026" style="position:absolute;margin-left:8.05pt;margin-top:2.35pt;width:34.05pt;height:12pt;z-index:2522449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6016"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79B1BB6" id="Group 368" o:spid="_x0000_s1026" style="position:absolute;margin-left:7.85pt;margin-top:2.5pt;width:34.05pt;height:12pt;z-index:2522460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29714A"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2EBFED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6E719B35" w14:textId="029C91F1"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75C322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6FC92E0"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29B889E"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45E8F4FF" w14:textId="77777777" w:rsidTr="00EC5256">
        <w:tblPrEx>
          <w:jc w:val="left"/>
        </w:tblPrEx>
        <w:trPr>
          <w:trHeight w:val="20"/>
        </w:trPr>
        <w:tc>
          <w:tcPr>
            <w:tcW w:w="403" w:type="pct"/>
          </w:tcPr>
          <w:p w14:paraId="1FB351BE"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FA517EA" w14:textId="77777777" w:rsidR="002C5B89" w:rsidRPr="00EC5256" w:rsidRDefault="002C5B89" w:rsidP="002C5B89">
            <w:pPr>
              <w:rPr>
                <w:bCs/>
                <w:lang w:val="fr-FR"/>
              </w:rPr>
            </w:pPr>
            <w:r w:rsidRPr="00EC5256">
              <w:rPr>
                <w:bCs/>
                <w:lang w:val="fr-FR"/>
              </w:rPr>
              <w:t>Contraception d’urgence</w:t>
            </w:r>
          </w:p>
          <w:p w14:paraId="3D53A231" w14:textId="6C4008F9" w:rsidR="002C5B89" w:rsidRPr="00EC5256" w:rsidRDefault="002C5B89" w:rsidP="002C5B89">
            <w:pPr>
              <w:rPr>
                <w:rFonts w:ascii="Arial" w:hAnsi="Arial" w:cs="Arial"/>
                <w:b/>
                <w:bCs/>
                <w:szCs w:val="20"/>
                <w:lang w:val="fr-FR"/>
              </w:rPr>
            </w:pPr>
          </w:p>
        </w:tc>
        <w:tc>
          <w:tcPr>
            <w:tcW w:w="666" w:type="pct"/>
          </w:tcPr>
          <w:p w14:paraId="4C82062B" w14:textId="3622E1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7040"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CE02393" id="Group 373" o:spid="_x0000_s1026" style="position:absolute;margin-left:7.85pt;margin-top:2.5pt;width:34.05pt;height:12pt;z-index:2522470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7" w:type="pct"/>
          </w:tcPr>
          <w:p w14:paraId="33338DB1" w14:textId="3CC5E445"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8064"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B7EBB00" id="Group 378" o:spid="_x0000_s1026" style="position:absolute;margin-left:8.05pt;margin-top:2.35pt;width:34.05pt;height:12pt;z-index:2522480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9088"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C9B711B" id="Group 383" o:spid="_x0000_s1026" style="position:absolute;margin-left:7.85pt;margin-top:2.5pt;width:34.05pt;height:12pt;z-index:2522490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FF56B43"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520974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A9C17AA" w14:textId="5E58192B"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71449FFC"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70BA6E7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3B2CEF66"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7DFE640" w14:textId="77777777" w:rsidTr="00EC5256">
        <w:tblPrEx>
          <w:jc w:val="left"/>
        </w:tblPrEx>
        <w:trPr>
          <w:trHeight w:val="20"/>
        </w:trPr>
        <w:tc>
          <w:tcPr>
            <w:tcW w:w="403" w:type="pct"/>
          </w:tcPr>
          <w:p w14:paraId="150BA56B"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4E4CCC29" w14:textId="77777777" w:rsidR="002C5B89" w:rsidRPr="00EC5256" w:rsidRDefault="002C5B89" w:rsidP="002C5B89">
            <w:pPr>
              <w:rPr>
                <w:bCs/>
                <w:lang w:val="fr-FR"/>
              </w:rPr>
            </w:pPr>
            <w:r w:rsidRPr="00EC5256">
              <w:rPr>
                <w:bCs/>
                <w:lang w:val="fr-FR"/>
              </w:rPr>
              <w:t>DIU</w:t>
            </w:r>
          </w:p>
          <w:p w14:paraId="7AD5B7FC" w14:textId="2B9355BC" w:rsidR="002C5B89" w:rsidRPr="00EC5256" w:rsidRDefault="002C5B89" w:rsidP="002C5B89">
            <w:pPr>
              <w:rPr>
                <w:rFonts w:ascii="Arial" w:hAnsi="Arial" w:cs="Arial"/>
                <w:b/>
                <w:bCs/>
                <w:szCs w:val="20"/>
                <w:lang w:val="fr-FR"/>
              </w:rPr>
            </w:pPr>
          </w:p>
        </w:tc>
        <w:tc>
          <w:tcPr>
            <w:tcW w:w="666" w:type="pct"/>
          </w:tcPr>
          <w:p w14:paraId="74002EA3" w14:textId="29592ED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0112"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A3B26E5" id="Group 452" o:spid="_x0000_s1026" style="position:absolute;margin-left:7.85pt;margin-top:2.5pt;width:34.05pt;height:12pt;z-index:2522501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7" w:type="pct"/>
          </w:tcPr>
          <w:p w14:paraId="460A193A" w14:textId="5D802A65"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1136"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FC48D82" id="Group 457" o:spid="_x0000_s1026" style="position:absolute;margin-left:8.05pt;margin-top:2.35pt;width:34.05pt;height:12pt;z-index:2522511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2160"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703988A" id="Group 462" o:spid="_x0000_s1026" style="position:absolute;margin-left:7.85pt;margin-top:2.5pt;width:34.05pt;height:12pt;z-index:25225216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128764AE"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6F2E2B2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B952C13" w14:textId="593B0728"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74C89F2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F8EB297"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30661928"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29D55CF9" w14:textId="77777777" w:rsidTr="00EC5256">
        <w:tblPrEx>
          <w:jc w:val="left"/>
        </w:tblPrEx>
        <w:trPr>
          <w:trHeight w:val="20"/>
        </w:trPr>
        <w:tc>
          <w:tcPr>
            <w:tcW w:w="403" w:type="pct"/>
          </w:tcPr>
          <w:p w14:paraId="439113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25F2F5B8" w14:textId="77777777" w:rsidR="002C5B89" w:rsidRPr="00EC5256" w:rsidRDefault="002C5B89" w:rsidP="002C5B89">
            <w:pPr>
              <w:rPr>
                <w:bCs/>
                <w:lang w:val="fr-FR"/>
              </w:rPr>
            </w:pPr>
            <w:r w:rsidRPr="00EC5256">
              <w:rPr>
                <w:bCs/>
                <w:lang w:val="fr-FR"/>
              </w:rPr>
              <w:t>Implant</w:t>
            </w:r>
          </w:p>
          <w:p w14:paraId="2FA4C3DA" w14:textId="734129F1" w:rsidR="002C5B89" w:rsidRPr="00EC5256" w:rsidRDefault="002C5B89" w:rsidP="002C5B89">
            <w:pPr>
              <w:rPr>
                <w:rFonts w:ascii="Arial" w:hAnsi="Arial" w:cs="Arial"/>
                <w:b/>
                <w:bCs/>
                <w:szCs w:val="20"/>
                <w:lang w:val="fr-FR"/>
              </w:rPr>
            </w:pPr>
          </w:p>
        </w:tc>
        <w:tc>
          <w:tcPr>
            <w:tcW w:w="666" w:type="pct"/>
          </w:tcPr>
          <w:p w14:paraId="5EFA5331" w14:textId="11A5622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3184"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562E7AE" id="Group 467" o:spid="_x0000_s1026" style="position:absolute;margin-left:7.85pt;margin-top:2.5pt;width:34.05pt;height:12pt;z-index:25225318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7" w:type="pct"/>
          </w:tcPr>
          <w:p w14:paraId="44566634" w14:textId="6F269BF9"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4208"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C218A84" id="Group 472" o:spid="_x0000_s1026" style="position:absolute;margin-left:8.05pt;margin-top:2.35pt;width:34.05pt;height:12pt;z-index:25225420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5232"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215DEF6" id="Group 477" o:spid="_x0000_s1026" style="position:absolute;margin-left:7.85pt;margin-top:2.5pt;width:34.05pt;height:12pt;z-index:25225523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1B97ED64"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2E7AD15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EB4EE61" w14:textId="38BE09C4"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E29C2E7"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326CC3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427551F1"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E8BFF23" w14:textId="77777777" w:rsidTr="00EC5256">
        <w:tblPrEx>
          <w:jc w:val="left"/>
        </w:tblPrEx>
        <w:trPr>
          <w:trHeight w:val="20"/>
        </w:trPr>
        <w:tc>
          <w:tcPr>
            <w:tcW w:w="403" w:type="pct"/>
          </w:tcPr>
          <w:p w14:paraId="795C8EC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EDF4036" w14:textId="69D01A4D" w:rsidR="002C5B89" w:rsidRPr="00EC5256" w:rsidRDefault="002C5B89" w:rsidP="002C5B89">
            <w:pPr>
              <w:rPr>
                <w:rFonts w:ascii="Arial" w:hAnsi="Arial" w:cs="Arial"/>
                <w:b/>
                <w:bCs/>
                <w:szCs w:val="20"/>
                <w:lang w:val="fr-FR"/>
              </w:rPr>
            </w:pPr>
            <w:r w:rsidRPr="00EC5256">
              <w:rPr>
                <w:bCs/>
                <w:lang w:val="fr-FR"/>
              </w:rPr>
              <w:t xml:space="preserve">Stérilisation féminine (Ligature des trompes) </w:t>
            </w:r>
          </w:p>
        </w:tc>
        <w:tc>
          <w:tcPr>
            <w:tcW w:w="666" w:type="pct"/>
          </w:tcPr>
          <w:p w14:paraId="05AF4DA2" w14:textId="2B21026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6256"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F1B89ED" id="Group 482" o:spid="_x0000_s1026" style="position:absolute;margin-left:7.85pt;margin-top:2.5pt;width:34.05pt;height:12pt;z-index:25225625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v:group id="Group 48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7" w:type="pct"/>
          </w:tcPr>
          <w:p w14:paraId="3141F6A0" w14:textId="1420FCF6"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7280"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4DFF75E" id="Group 487" o:spid="_x0000_s1026" style="position:absolute;margin-left:8.05pt;margin-top:2.35pt;width:34.05pt;height:12pt;z-index:25225728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v:group id="Group 48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8304"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0FC3B2F" id="Group 492" o:spid="_x0000_s1026" style="position:absolute;margin-left:7.85pt;margin-top:2.5pt;width:34.05pt;height:12pt;z-index:25225830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v:group id="Group 49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668DD9F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6AEEE1A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7837C682" w14:textId="69544545"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0EC769A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132D126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432787A8"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2B0BF2B4" w14:textId="77777777" w:rsidTr="00EC5256">
        <w:tblPrEx>
          <w:jc w:val="left"/>
        </w:tblPrEx>
        <w:trPr>
          <w:trHeight w:val="20"/>
        </w:trPr>
        <w:tc>
          <w:tcPr>
            <w:tcW w:w="403" w:type="pct"/>
          </w:tcPr>
          <w:p w14:paraId="3BC7CA04"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7A9DCF4B" w14:textId="346F2343" w:rsidR="002C5B89" w:rsidRPr="00EC5256" w:rsidRDefault="002C5B89" w:rsidP="002C5B89">
            <w:pPr>
              <w:rPr>
                <w:rFonts w:ascii="Arial" w:hAnsi="Arial" w:cs="Arial"/>
                <w:b/>
                <w:bCs/>
                <w:szCs w:val="20"/>
                <w:lang w:val="fr-FR"/>
              </w:rPr>
            </w:pPr>
            <w:r w:rsidRPr="00EC5256">
              <w:rPr>
                <w:bCs/>
                <w:lang w:val="fr-FR"/>
              </w:rPr>
              <w:t>Stérilisation masculine/ Vasectomie</w:t>
            </w:r>
          </w:p>
        </w:tc>
        <w:tc>
          <w:tcPr>
            <w:tcW w:w="666" w:type="pct"/>
          </w:tcPr>
          <w:p w14:paraId="13267A44" w14:textId="6A2BB2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9328"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96C3838" id="Group 497" o:spid="_x0000_s1026" style="position:absolute;margin-left:7.85pt;margin-top:2.5pt;width:34.05pt;height:12pt;z-index:25225932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v:group id="Group 49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7" w:type="pct"/>
          </w:tcPr>
          <w:p w14:paraId="462D4CA8" w14:textId="544E88C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0352"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FE40B93" id="Group 502" o:spid="_x0000_s1026" style="position:absolute;margin-left:8.05pt;margin-top:2.35pt;width:34.05pt;height:12pt;z-index:2522603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v:group id="Group 50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1376"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E15289E" id="Group 507" o:spid="_x0000_s1026" style="position:absolute;margin-left:7.85pt;margin-top:2.5pt;width:34.05pt;height:12pt;z-index:2522613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v:group id="Group 50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4BA012E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70128EA"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D466EF4" w14:textId="628B776A"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621B4D85"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C79E113"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7ABC761B"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9D4FF09" w14:textId="77777777" w:rsidTr="00EC5256">
        <w:tblPrEx>
          <w:jc w:val="left"/>
        </w:tblPrEx>
        <w:trPr>
          <w:trHeight w:val="20"/>
        </w:trPr>
        <w:tc>
          <w:tcPr>
            <w:tcW w:w="403" w:type="pct"/>
          </w:tcPr>
          <w:p w14:paraId="046AB7D7"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D1B5B6C" w14:textId="2D6184DE" w:rsidR="002C5B89" w:rsidRPr="00EC5256" w:rsidRDefault="002C5B89" w:rsidP="002C5B89">
            <w:pPr>
              <w:rPr>
                <w:rFonts w:ascii="Arial" w:hAnsi="Arial" w:cs="Arial"/>
                <w:b/>
                <w:bCs/>
                <w:szCs w:val="20"/>
                <w:lang w:val="fr-FR"/>
              </w:rPr>
            </w:pPr>
            <w:r w:rsidRPr="00EC5256">
              <w:rPr>
                <w:bCs/>
                <w:lang w:val="fr-FR"/>
              </w:rPr>
              <w:t xml:space="preserve">Allaitement maternel exclusif (MAMA)  </w:t>
            </w:r>
          </w:p>
        </w:tc>
        <w:tc>
          <w:tcPr>
            <w:tcW w:w="666" w:type="pct"/>
          </w:tcPr>
          <w:p w14:paraId="6D8EE711" w14:textId="6126919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2400"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A8CF382" id="Group 16050369" o:spid="_x0000_s1026" style="position:absolute;margin-left:7.85pt;margin-top:2.5pt;width:34.05pt;height:12pt;z-index:2522624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v:group id="Group 1605037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7" w:type="pct"/>
          </w:tcPr>
          <w:p w14:paraId="1E437728" w14:textId="5391050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3424"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B8CBE92" id="Group 16050374" o:spid="_x0000_s1026" style="position:absolute;margin-left:8.05pt;margin-top:2.35pt;width:34.05pt;height:12pt;z-index:2522634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v:group id="Group 1605037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4448"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9B33049" id="Group 16050379" o:spid="_x0000_s1026" style="position:absolute;margin-left:7.85pt;margin-top:2.5pt;width:34.05pt;height:12pt;z-index:2522644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v:group id="Group 1605038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5CCA2995"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2AA1E3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B2E45C9" w14:textId="6355B25D"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5937ED1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518F404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7FA0E097"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4F0E0A5C" w14:textId="77777777" w:rsidTr="00EC5256">
        <w:tblPrEx>
          <w:jc w:val="left"/>
        </w:tblPrEx>
        <w:trPr>
          <w:trHeight w:val="20"/>
        </w:trPr>
        <w:tc>
          <w:tcPr>
            <w:tcW w:w="403" w:type="pct"/>
          </w:tcPr>
          <w:p w14:paraId="5B48D19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39E499B" w14:textId="6CCF744F" w:rsidR="002C5B89" w:rsidRPr="00EC5256" w:rsidRDefault="002C5B89" w:rsidP="002C5B89">
            <w:pPr>
              <w:rPr>
                <w:rFonts w:ascii="Arial" w:hAnsi="Arial" w:cs="Arial"/>
                <w:b/>
                <w:bCs/>
                <w:szCs w:val="20"/>
                <w:lang w:val="fr-FR"/>
              </w:rPr>
            </w:pPr>
            <w:r w:rsidRPr="00EC5256">
              <w:rPr>
                <w:bCs/>
                <w:lang w:val="fr-FR"/>
              </w:rPr>
              <w:t>Méthode des jours fixes (MJF)</w:t>
            </w:r>
          </w:p>
        </w:tc>
        <w:tc>
          <w:tcPr>
            <w:tcW w:w="666" w:type="pct"/>
          </w:tcPr>
          <w:p w14:paraId="3A7A836B" w14:textId="3A561AC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5472"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92179FA" id="Group 16050384" o:spid="_x0000_s1026" style="position:absolute;margin-left:7.85pt;margin-top:2.5pt;width:34.05pt;height:12pt;z-index:2522654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v:group id="Group 1605038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7" w:type="pct"/>
          </w:tcPr>
          <w:p w14:paraId="09107DFC" w14:textId="76A7CE1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6496"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522E990" id="Group 16050389" o:spid="_x0000_s1026" style="position:absolute;margin-left:8.05pt;margin-top:2.35pt;width:34.05pt;height:12pt;z-index:2522664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v:group id="Group 1605039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7520"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3A3814E" id="Group 16050394" o:spid="_x0000_s1026" style="position:absolute;margin-left:7.85pt;margin-top:2.5pt;width:34.05pt;height:12pt;z-index:2522675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v:group id="Group 160503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037058DD"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80DC48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434FDA51" w14:textId="1338D891"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69773029"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1C7F93D3"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556D3F3"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A51228" w:rsidRPr="002D084C" w14:paraId="0A40FE23" w14:textId="77777777" w:rsidTr="00EC5256">
        <w:trPr>
          <w:trHeight w:val="530"/>
          <w:jc w:val="center"/>
        </w:trPr>
        <w:tc>
          <w:tcPr>
            <w:tcW w:w="403" w:type="pct"/>
          </w:tcPr>
          <w:p w14:paraId="1CDFBAEC" w14:textId="61BFAD9F" w:rsidR="00A51228" w:rsidRPr="00EC5256" w:rsidRDefault="00A51228" w:rsidP="00A51228">
            <w:pPr>
              <w:jc w:val="center"/>
              <w:rPr>
                <w:rFonts w:ascii="Arial" w:hAnsi="Arial" w:cs="Arial"/>
                <w:b/>
                <w:bCs/>
                <w:szCs w:val="20"/>
                <w:lang w:val="fr-FR"/>
              </w:rPr>
            </w:pPr>
            <w:r w:rsidRPr="00EC5256">
              <w:rPr>
                <w:rFonts w:ascii="Arial" w:hAnsi="Arial" w:cs="Arial"/>
                <w:b/>
                <w:bCs/>
                <w:szCs w:val="20"/>
                <w:lang w:val="fr-FR"/>
              </w:rPr>
              <w:t>806</w:t>
            </w:r>
          </w:p>
        </w:tc>
        <w:tc>
          <w:tcPr>
            <w:tcW w:w="2180" w:type="pct"/>
            <w:gridSpan w:val="4"/>
          </w:tcPr>
          <w:p w14:paraId="4E12B3EB" w14:textId="5253A403" w:rsidR="00A51228" w:rsidRPr="00EC5256" w:rsidRDefault="00A51228" w:rsidP="00A51228">
            <w:pPr>
              <w:pStyle w:val="ListParagraph1"/>
              <w:spacing w:after="0"/>
              <w:ind w:left="0"/>
              <w:rPr>
                <w:rFonts w:ascii="Arial" w:hAnsi="Arial" w:cs="Arial"/>
                <w:b/>
                <w:bCs/>
                <w:spacing w:val="-2"/>
                <w:szCs w:val="20"/>
                <w:lang w:val="fr-FR" w:bidi="hi-IN"/>
              </w:rPr>
            </w:pPr>
            <w:r w:rsidRPr="00EC5256">
              <w:rPr>
                <w:b/>
                <w:bCs/>
                <w:lang w:val="fr-FR"/>
              </w:rPr>
              <w:t>Cette structure dispose-t-elle d'un mécanisme de suivi des utilisatrices de PF ?</w:t>
            </w:r>
          </w:p>
        </w:tc>
        <w:tc>
          <w:tcPr>
            <w:tcW w:w="2060" w:type="pct"/>
            <w:gridSpan w:val="6"/>
          </w:tcPr>
          <w:p w14:paraId="50419BF1" w14:textId="77777777" w:rsidR="00A51228" w:rsidRPr="00EC5256" w:rsidRDefault="00A51228" w:rsidP="00A51228">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4795CDE4" w14:textId="4B17E593" w:rsidR="00A51228" w:rsidRPr="00EC5256" w:rsidRDefault="00A51228" w:rsidP="00A51228">
            <w:pPr>
              <w:tabs>
                <w:tab w:val="right" w:leader="dot" w:pos="4092"/>
              </w:tabs>
              <w:rPr>
                <w:rFonts w:ascii="Arial" w:eastAsia="Arial Narrow" w:hAnsi="Arial" w:cs="Arial"/>
                <w:szCs w:val="20"/>
                <w:lang w:val="fr-FR" w:bidi="hi-IN"/>
              </w:rPr>
            </w:pPr>
            <w:r w:rsidRPr="002D084C">
              <w:rPr>
                <w:rFonts w:ascii="Calibri" w:hAnsi="Calibri" w:cs="Calibri"/>
                <w:noProof/>
                <w:szCs w:val="20"/>
                <w:lang w:val="fr-FR" w:eastAsia="fr-FR"/>
              </w:rPr>
              <mc:AlternateContent>
                <mc:Choice Requires="wps">
                  <w:drawing>
                    <wp:anchor distT="0" distB="0" distL="114300" distR="114300" simplePos="0" relativeHeight="252192768" behindDoc="0" locked="0" layoutInCell="1" allowOverlap="1" wp14:anchorId="5BA0580C" wp14:editId="315EA2FF">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3D23C97" id="_x0000_t32" coordsize="21600,21600" o:spt="32" o:oned="t" path="m,l21600,21600e" filled="f">
                      <v:path arrowok="t" fillok="f" o:connecttype="none"/>
                      <o:lock v:ext="edit" shapetype="t"/>
                    </v:shapetype>
                    <v:shape id="Straight Arrow Connector 93" o:spid="_x0000_s1026" type="#_x0000_t32" style="position:absolute;margin-left:205.35pt;margin-top:5.25pt;width:12.15pt;height:0;z-index:25219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strokecolor="black [3213]" strokeweight=".5pt">
                      <v:stroke endarrow="block" joinstyle="miter"/>
                    </v:shape>
                  </w:pict>
                </mc:Fallback>
              </mc:AlternateContent>
            </w:r>
            <w:r w:rsidR="003874A6" w:rsidRPr="00EC5256">
              <w:rPr>
                <w:rFonts w:ascii="Calibri" w:eastAsia="Arial Narrow" w:hAnsi="Calibri" w:cs="Calibri"/>
                <w:szCs w:val="20"/>
                <w:lang w:val="fr-FR" w:bidi="hi-IN"/>
              </w:rPr>
              <w:t>Non</w:t>
            </w:r>
            <w:r w:rsidRPr="00EC5256">
              <w:rPr>
                <w:rFonts w:ascii="Calibri" w:eastAsia="Arial Narrow" w:hAnsi="Calibri" w:cs="Mangal"/>
                <w:szCs w:val="20"/>
                <w:cs/>
                <w:lang w:val="fr-FR" w:bidi="hi-IN"/>
              </w:rPr>
              <w:tab/>
              <w:t>2</w:t>
            </w:r>
          </w:p>
        </w:tc>
        <w:tc>
          <w:tcPr>
            <w:tcW w:w="357" w:type="pct"/>
            <w:gridSpan w:val="2"/>
          </w:tcPr>
          <w:p w14:paraId="590878DF" w14:textId="77777777" w:rsidR="00A51228" w:rsidRPr="00EC5256" w:rsidRDefault="00A51228" w:rsidP="00A51228">
            <w:pPr>
              <w:rPr>
                <w:rFonts w:ascii="Arial" w:hAnsi="Arial" w:cs="Arial"/>
                <w:b/>
                <w:bCs/>
                <w:szCs w:val="20"/>
                <w:lang w:val="fr-FR"/>
              </w:rPr>
            </w:pPr>
          </w:p>
          <w:p w14:paraId="4787CC66" w14:textId="77777777" w:rsidR="00A55FD9" w:rsidRDefault="00A51228" w:rsidP="00A51228">
            <w:pPr>
              <w:rPr>
                <w:rFonts w:ascii="Arial" w:hAnsi="Arial" w:cs="Arial"/>
                <w:b/>
                <w:bCs/>
                <w:szCs w:val="20"/>
                <w:lang w:val="fr-FR"/>
              </w:rPr>
            </w:pPr>
            <w:r w:rsidRPr="00EC5256">
              <w:rPr>
                <w:rFonts w:ascii="Arial" w:hAnsi="Arial" w:cs="Arial"/>
                <w:b/>
                <w:bCs/>
                <w:szCs w:val="20"/>
                <w:lang w:val="fr-FR"/>
              </w:rPr>
              <w:t xml:space="preserve"> </w:t>
            </w:r>
          </w:p>
          <w:p w14:paraId="3511E312" w14:textId="2276EDA6" w:rsidR="00A51228" w:rsidRPr="00EC5256" w:rsidRDefault="00A51228" w:rsidP="00A51228">
            <w:pPr>
              <w:rPr>
                <w:rFonts w:ascii="Arial" w:hAnsi="Arial" w:cs="Arial"/>
                <w:b/>
                <w:bCs/>
                <w:szCs w:val="20"/>
                <w:lang w:val="fr-FR"/>
              </w:rPr>
            </w:pPr>
            <w:r w:rsidRPr="00EC5256">
              <w:rPr>
                <w:rFonts w:ascii="Arial" w:hAnsi="Arial" w:cs="Arial"/>
                <w:b/>
                <w:bCs/>
                <w:szCs w:val="20"/>
                <w:lang w:val="fr-FR"/>
              </w:rPr>
              <w:t>808</w:t>
            </w:r>
          </w:p>
        </w:tc>
      </w:tr>
      <w:tr w:rsidR="00A51228" w:rsidRPr="002D084C" w14:paraId="4680297D" w14:textId="77777777" w:rsidTr="00EC5256">
        <w:trPr>
          <w:trHeight w:val="89"/>
          <w:jc w:val="center"/>
        </w:trPr>
        <w:tc>
          <w:tcPr>
            <w:tcW w:w="403" w:type="pct"/>
          </w:tcPr>
          <w:p w14:paraId="7A623AF6" w14:textId="43A0B6F7" w:rsidR="00A51228" w:rsidRPr="00EC5256" w:rsidRDefault="00A51228" w:rsidP="00A51228">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807</w:t>
            </w:r>
          </w:p>
        </w:tc>
        <w:tc>
          <w:tcPr>
            <w:tcW w:w="2180" w:type="pct"/>
            <w:gridSpan w:val="4"/>
          </w:tcPr>
          <w:p w14:paraId="257CDCB1" w14:textId="2771A31E" w:rsidR="00A51228" w:rsidRPr="00EC5256" w:rsidRDefault="00A51228" w:rsidP="00A51228">
            <w:pPr>
              <w:pStyle w:val="ListParagraph1"/>
              <w:spacing w:after="0"/>
              <w:ind w:left="0"/>
              <w:rPr>
                <w:rFonts w:ascii="Arial" w:hAnsi="Arial" w:cs="Arial"/>
                <w:b/>
                <w:bCs/>
                <w:spacing w:val="-2"/>
                <w:szCs w:val="20"/>
                <w:lang w:val="fr-FR" w:bidi="hi-IN"/>
              </w:rPr>
            </w:pPr>
            <w:r w:rsidRPr="00EC5256">
              <w:rPr>
                <w:b/>
                <w:bCs/>
                <w:lang w:val="fr-FR"/>
              </w:rPr>
              <w:t>Quel mécanisme de suivi existe-t-il pour les utilisateurs de PF ?</w:t>
            </w:r>
          </w:p>
        </w:tc>
        <w:tc>
          <w:tcPr>
            <w:tcW w:w="2060" w:type="pct"/>
            <w:gridSpan w:val="6"/>
          </w:tcPr>
          <w:p w14:paraId="0E9D0B63"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Visite personnelle</w:t>
            </w:r>
            <w:r w:rsidRPr="00EC5256">
              <w:rPr>
                <w:rFonts w:ascii="Calibri" w:eastAsia="Arial Narrow" w:hAnsi="Calibri" w:cs="Calibri"/>
                <w:szCs w:val="20"/>
                <w:lang w:val="fr-FR" w:bidi="hi-IN"/>
              </w:rPr>
              <w:tab/>
              <w:t>1</w:t>
            </w:r>
          </w:p>
          <w:p w14:paraId="39CA7FAD"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Par téléphone</w:t>
            </w:r>
            <w:r w:rsidRPr="00EC5256">
              <w:rPr>
                <w:rFonts w:ascii="Calibri" w:eastAsia="Arial Narrow" w:hAnsi="Calibri" w:cs="Calibri"/>
                <w:szCs w:val="20"/>
                <w:lang w:val="fr-FR" w:bidi="hi-IN"/>
              </w:rPr>
              <w:tab/>
              <w:t>2</w:t>
            </w:r>
          </w:p>
          <w:p w14:paraId="2890D7DB"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 xml:space="preserve">Par message/ WhatsApp </w:t>
            </w:r>
            <w:r w:rsidRPr="00EC5256">
              <w:rPr>
                <w:rFonts w:ascii="Calibri" w:eastAsia="Arial Narrow" w:hAnsi="Calibri" w:cs="Calibri"/>
                <w:szCs w:val="20"/>
                <w:lang w:val="fr-FR" w:bidi="hi-IN"/>
              </w:rPr>
              <w:tab/>
              <w:t>3</w:t>
            </w:r>
          </w:p>
          <w:p w14:paraId="67EFF21B" w14:textId="57B5B563" w:rsidR="00A51228" w:rsidRPr="00EC5256" w:rsidRDefault="00A51228" w:rsidP="00A51228">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Autre (préciser)</w:t>
            </w:r>
            <w:r w:rsidRPr="00EC5256">
              <w:rPr>
                <w:rFonts w:ascii="Calibri" w:eastAsia="Arial Narrow" w:hAnsi="Calibri" w:cs="Calibri"/>
                <w:szCs w:val="20"/>
                <w:lang w:val="fr-FR" w:bidi="hi-IN"/>
              </w:rPr>
              <w:tab/>
              <w:t>4</w:t>
            </w:r>
          </w:p>
        </w:tc>
        <w:tc>
          <w:tcPr>
            <w:tcW w:w="357" w:type="pct"/>
            <w:gridSpan w:val="2"/>
          </w:tcPr>
          <w:p w14:paraId="7B27F21D" w14:textId="77777777" w:rsidR="00A51228" w:rsidRPr="00EC5256" w:rsidRDefault="00A51228" w:rsidP="00A51228">
            <w:pPr>
              <w:rPr>
                <w:rFonts w:ascii="Arial" w:hAnsi="Arial" w:cs="Arial"/>
                <w:b/>
                <w:bCs/>
                <w:szCs w:val="20"/>
                <w:lang w:val="fr-FR"/>
              </w:rPr>
            </w:pPr>
          </w:p>
        </w:tc>
      </w:tr>
      <w:tr w:rsidR="00A51228" w:rsidRPr="002D084C" w14:paraId="1C2C9621" w14:textId="77777777" w:rsidTr="00EC5256">
        <w:trPr>
          <w:trHeight w:val="357"/>
          <w:jc w:val="center"/>
        </w:trPr>
        <w:tc>
          <w:tcPr>
            <w:tcW w:w="403" w:type="pct"/>
          </w:tcPr>
          <w:p w14:paraId="3DC46A11" w14:textId="0797EC83" w:rsidR="00A51228" w:rsidRPr="00EC5256" w:rsidRDefault="00A51228" w:rsidP="00A51228">
            <w:pPr>
              <w:jc w:val="center"/>
              <w:rPr>
                <w:rFonts w:ascii="Arial" w:hAnsi="Arial" w:cs="Arial"/>
                <w:b/>
                <w:bCs/>
                <w:szCs w:val="20"/>
                <w:lang w:val="fr-FR"/>
              </w:rPr>
            </w:pPr>
            <w:r w:rsidRPr="00EC5256">
              <w:rPr>
                <w:rFonts w:ascii="Arial" w:eastAsia="Arial Narrow" w:hAnsi="Arial" w:cs="Arial"/>
                <w:b/>
                <w:bCs/>
                <w:szCs w:val="20"/>
                <w:lang w:val="fr-FR" w:bidi="hi-IN"/>
              </w:rPr>
              <w:t>808</w:t>
            </w:r>
          </w:p>
        </w:tc>
        <w:tc>
          <w:tcPr>
            <w:tcW w:w="2180" w:type="pct"/>
            <w:gridSpan w:val="4"/>
          </w:tcPr>
          <w:p w14:paraId="4DB070BD" w14:textId="4D8B87A5" w:rsidR="00A51228" w:rsidRPr="00EC5256" w:rsidRDefault="00A51228" w:rsidP="00A51228">
            <w:pPr>
              <w:suppressAutoHyphens/>
              <w:rPr>
                <w:rFonts w:ascii="Arial" w:hAnsi="Arial" w:cs="Arial"/>
                <w:b/>
                <w:bCs/>
                <w:spacing w:val="-2"/>
                <w:szCs w:val="20"/>
                <w:lang w:val="fr-FR"/>
              </w:rPr>
            </w:pPr>
            <w:r w:rsidRPr="00EC5256">
              <w:rPr>
                <w:b/>
                <w:bCs/>
                <w:lang w:val="fr-FR"/>
              </w:rPr>
              <w:t xml:space="preserve">Dans quelle mesure les utilisatrices de PF de cette structure sont-elles perdues de vue ? </w:t>
            </w:r>
          </w:p>
        </w:tc>
        <w:tc>
          <w:tcPr>
            <w:tcW w:w="535" w:type="pct"/>
            <w:shd w:val="clear" w:color="auto" w:fill="BFBFBF" w:themeFill="background1" w:themeFillShade="BF"/>
            <w:vAlign w:val="center"/>
          </w:tcPr>
          <w:p w14:paraId="04E1F30E" w14:textId="105F3A30"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Aucun d'entre eux</w:t>
            </w:r>
          </w:p>
        </w:tc>
        <w:tc>
          <w:tcPr>
            <w:tcW w:w="535" w:type="pct"/>
            <w:gridSpan w:val="2"/>
            <w:shd w:val="clear" w:color="auto" w:fill="BFBFBF" w:themeFill="background1" w:themeFillShade="BF"/>
            <w:vAlign w:val="center"/>
          </w:tcPr>
          <w:p w14:paraId="6B36253E" w14:textId="6C91BC37"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Certains d'entre eux</w:t>
            </w:r>
          </w:p>
        </w:tc>
        <w:tc>
          <w:tcPr>
            <w:tcW w:w="495" w:type="pct"/>
            <w:shd w:val="clear" w:color="auto" w:fill="BFBFBF" w:themeFill="background1" w:themeFillShade="BF"/>
            <w:vAlign w:val="center"/>
          </w:tcPr>
          <w:p w14:paraId="173FAE77" w14:textId="21A5615E"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La plupart d'entre eux</w:t>
            </w:r>
          </w:p>
        </w:tc>
        <w:tc>
          <w:tcPr>
            <w:tcW w:w="495" w:type="pct"/>
            <w:gridSpan w:val="2"/>
            <w:shd w:val="clear" w:color="auto" w:fill="BFBFBF" w:themeFill="background1" w:themeFillShade="BF"/>
            <w:vAlign w:val="center"/>
          </w:tcPr>
          <w:p w14:paraId="0114D749" w14:textId="3EF550BF"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La totalité d'entre eux</w:t>
            </w:r>
          </w:p>
        </w:tc>
        <w:tc>
          <w:tcPr>
            <w:tcW w:w="357" w:type="pct"/>
            <w:gridSpan w:val="2"/>
            <w:vMerge w:val="restart"/>
          </w:tcPr>
          <w:p w14:paraId="1793CD02" w14:textId="77777777" w:rsidR="00A51228" w:rsidRPr="00EC5256" w:rsidRDefault="00A51228" w:rsidP="00A51228">
            <w:pPr>
              <w:rPr>
                <w:rFonts w:ascii="Arial" w:hAnsi="Arial" w:cs="Arial"/>
                <w:szCs w:val="20"/>
                <w:lang w:val="fr-FR"/>
              </w:rPr>
            </w:pPr>
          </w:p>
        </w:tc>
      </w:tr>
      <w:tr w:rsidR="002C5B89" w:rsidRPr="002D084C" w14:paraId="05F2AFE4" w14:textId="77777777" w:rsidTr="00EC5256">
        <w:tblPrEx>
          <w:jc w:val="left"/>
        </w:tblPrEx>
        <w:trPr>
          <w:trHeight w:val="20"/>
        </w:trPr>
        <w:tc>
          <w:tcPr>
            <w:tcW w:w="403" w:type="pct"/>
          </w:tcPr>
          <w:p w14:paraId="75882B24"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03EC00A7" w14:textId="468FD6EE"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DIU</w:t>
            </w:r>
          </w:p>
        </w:tc>
        <w:tc>
          <w:tcPr>
            <w:tcW w:w="535" w:type="pct"/>
          </w:tcPr>
          <w:p w14:paraId="0FE1A637"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5EB2518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79EDFE01"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3A36706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558261E7"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1A0DC993" w14:textId="77777777" w:rsidTr="00EC5256">
        <w:tblPrEx>
          <w:jc w:val="left"/>
        </w:tblPrEx>
        <w:trPr>
          <w:trHeight w:val="20"/>
        </w:trPr>
        <w:tc>
          <w:tcPr>
            <w:tcW w:w="403" w:type="pct"/>
          </w:tcPr>
          <w:p w14:paraId="4A52708E"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57B4D04D" w14:textId="724B94F3"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contraceptifs oraux</w:t>
            </w:r>
          </w:p>
        </w:tc>
        <w:tc>
          <w:tcPr>
            <w:tcW w:w="535" w:type="pct"/>
          </w:tcPr>
          <w:p w14:paraId="4EA7F635"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1C9D4019"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57B0C7B0"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33E98527"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20A5F752"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19E2CC62" w14:textId="77777777" w:rsidTr="00EC5256">
        <w:tblPrEx>
          <w:jc w:val="left"/>
        </w:tblPrEx>
        <w:trPr>
          <w:trHeight w:val="20"/>
        </w:trPr>
        <w:tc>
          <w:tcPr>
            <w:tcW w:w="403" w:type="pct"/>
          </w:tcPr>
          <w:p w14:paraId="1DFADC81"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3BE9FB02" w14:textId="45956B6F"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produits injectables</w:t>
            </w:r>
          </w:p>
        </w:tc>
        <w:tc>
          <w:tcPr>
            <w:tcW w:w="535" w:type="pct"/>
          </w:tcPr>
          <w:p w14:paraId="1A4F53C5"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704D707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65DFDB58"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57EEAAA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7A153017"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5FE1B87E" w14:textId="77777777" w:rsidTr="00EC5256">
        <w:tblPrEx>
          <w:jc w:val="left"/>
        </w:tblPrEx>
        <w:trPr>
          <w:trHeight w:val="20"/>
        </w:trPr>
        <w:tc>
          <w:tcPr>
            <w:tcW w:w="403" w:type="pct"/>
          </w:tcPr>
          <w:p w14:paraId="2CC77FFA"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7C857262" w14:textId="1F5E2AF4"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d'implants</w:t>
            </w:r>
          </w:p>
        </w:tc>
        <w:tc>
          <w:tcPr>
            <w:tcW w:w="535" w:type="pct"/>
          </w:tcPr>
          <w:p w14:paraId="26820E4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666A197F"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0F61125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1A08D74A"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60380341" w14:textId="77777777" w:rsidR="002C5B89" w:rsidRPr="00EC5256" w:rsidRDefault="002C5B89" w:rsidP="002C5B89">
            <w:pPr>
              <w:pStyle w:val="ListParagraph1"/>
              <w:rPr>
                <w:rFonts w:ascii="Arial" w:eastAsia="Times New Roman" w:hAnsi="Arial" w:cs="Arial"/>
                <w:color w:val="000000"/>
                <w:szCs w:val="20"/>
                <w:lang w:val="fr-FR" w:bidi="hi-IN"/>
              </w:rPr>
            </w:pPr>
          </w:p>
        </w:tc>
      </w:tr>
    </w:tbl>
    <w:p w14:paraId="16DD7E71" w14:textId="77777777" w:rsidR="004F5DCE" w:rsidRPr="00EC5256" w:rsidRDefault="004F5DCE" w:rsidP="004F5DCE">
      <w:pPr>
        <w:rPr>
          <w:rFonts w:ascii="Arial" w:hAnsi="Arial" w:cs="Arial"/>
          <w:lang w:val="fr-FR"/>
        </w:rPr>
      </w:pPr>
    </w:p>
    <w:p w14:paraId="3C3C5E4F" w14:textId="2D10231B" w:rsidR="001F0DB4" w:rsidRPr="00EC5256" w:rsidRDefault="001F0DB4" w:rsidP="001F0DB4">
      <w:pPr>
        <w:keepNext/>
        <w:widowControl w:val="0"/>
        <w:suppressAutoHyphens/>
        <w:jc w:val="center"/>
        <w:outlineLvl w:val="1"/>
        <w:rPr>
          <w:rFonts w:ascii="Calibri" w:eastAsia="Arial Narrow" w:hAnsi="Calibri" w:cs="Calibri"/>
          <w:b/>
          <w:bCs/>
          <w:sz w:val="20"/>
          <w:szCs w:val="20"/>
          <w:cs/>
          <w:lang w:val="fr-FR" w:bidi="hi-IN"/>
        </w:rPr>
      </w:pPr>
      <w:bookmarkStart w:id="1809" w:name="_Hlk167447882"/>
      <w:r w:rsidRPr="00EC5256">
        <w:rPr>
          <w:rFonts w:ascii="Calibri" w:eastAsia="Arial Narrow" w:hAnsi="Calibri" w:cs="Calibri"/>
          <w:b/>
          <w:bCs/>
          <w:sz w:val="20"/>
          <w:szCs w:val="20"/>
          <w:lang w:val="fr-FR" w:bidi="hi-IN"/>
        </w:rPr>
        <w:t xml:space="preserve">SECTION 9 : FOURNITURE DE SERVICES </w:t>
      </w:r>
      <w:r w:rsidR="00AD1D14" w:rsidRPr="00EC5256">
        <w:rPr>
          <w:rFonts w:ascii="Calibri" w:eastAsia="Arial Narrow" w:hAnsi="Calibri" w:cs="Calibri"/>
          <w:b/>
          <w:bCs/>
          <w:sz w:val="20"/>
          <w:szCs w:val="20"/>
          <w:lang w:val="fr-FR" w:bidi="hi-IN"/>
        </w:rPr>
        <w:t>SMNI</w:t>
      </w:r>
    </w:p>
    <w:tbl>
      <w:tblPr>
        <w:tblStyle w:val="Grilledutableau"/>
        <w:tblW w:w="5004" w:type="pct"/>
        <w:jc w:val="center"/>
        <w:tblLook w:val="04A0" w:firstRow="1" w:lastRow="0" w:firstColumn="1" w:lastColumn="0" w:noHBand="0" w:noVBand="1"/>
      </w:tblPr>
      <w:tblGrid>
        <w:gridCol w:w="613"/>
        <w:gridCol w:w="3482"/>
        <w:gridCol w:w="1279"/>
        <w:gridCol w:w="2489"/>
        <w:gridCol w:w="1887"/>
        <w:gridCol w:w="736"/>
      </w:tblGrid>
      <w:tr w:rsidR="001F0DB4" w:rsidRPr="002D084C" w14:paraId="40AEC3A7" w14:textId="77777777" w:rsidTr="00097A64">
        <w:trPr>
          <w:trHeight w:val="233"/>
          <w:jc w:val="center"/>
        </w:trPr>
        <w:tc>
          <w:tcPr>
            <w:tcW w:w="278" w:type="pct"/>
            <w:shd w:val="clear" w:color="auto" w:fill="BFBFBF" w:themeFill="background1" w:themeFillShade="BF"/>
            <w:vAlign w:val="center"/>
          </w:tcPr>
          <w:bookmarkEnd w:id="1809"/>
          <w:p w14:paraId="5782AD58" w14:textId="0135E8D5" w:rsidR="001F0DB4" w:rsidRPr="00EC5256" w:rsidRDefault="00F60929" w:rsidP="001F0DB4">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1F0DB4" w:rsidRPr="00EC5256">
              <w:rPr>
                <w:rFonts w:ascii="Calibri" w:eastAsia="Arial Narrow" w:hAnsi="Calibri" w:cs="Mangal"/>
                <w:b/>
                <w:bCs/>
                <w:spacing w:val="-2"/>
                <w:szCs w:val="20"/>
                <w:cs/>
                <w:lang w:val="fr-FR" w:bidi="hi-IN"/>
              </w:rPr>
              <w:t xml:space="preserve">. </w:t>
            </w:r>
            <w:r w:rsidR="001F0DB4" w:rsidRPr="00EC5256">
              <w:rPr>
                <w:rFonts w:ascii="Calibri" w:eastAsia="Arial Narrow" w:hAnsi="Calibri" w:cs="Calibri"/>
                <w:b/>
                <w:bCs/>
                <w:spacing w:val="-2"/>
                <w:szCs w:val="20"/>
                <w:lang w:val="fr-FR" w:bidi="hi-IN"/>
              </w:rPr>
              <w:t>Q.</w:t>
            </w:r>
          </w:p>
        </w:tc>
        <w:tc>
          <w:tcPr>
            <w:tcW w:w="1664" w:type="pct"/>
            <w:shd w:val="clear" w:color="auto" w:fill="BFBFBF" w:themeFill="background1" w:themeFillShade="BF"/>
            <w:vAlign w:val="center"/>
          </w:tcPr>
          <w:p w14:paraId="4B40DDA3" w14:textId="22CD6116" w:rsidR="001F0DB4" w:rsidRPr="00EC5256" w:rsidRDefault="001F0DB4" w:rsidP="001F0DB4">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706" w:type="pct"/>
            <w:gridSpan w:val="3"/>
            <w:shd w:val="clear" w:color="auto" w:fill="BFBFBF" w:themeFill="background1" w:themeFillShade="BF"/>
            <w:vAlign w:val="center"/>
          </w:tcPr>
          <w:p w14:paraId="128399CC" w14:textId="22C917B7" w:rsidR="001F0DB4" w:rsidRPr="00EC5256" w:rsidRDefault="001F0DB4" w:rsidP="001F0DB4">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51" w:type="pct"/>
            <w:shd w:val="clear" w:color="auto" w:fill="BFBFBF" w:themeFill="background1" w:themeFillShade="BF"/>
            <w:vAlign w:val="center"/>
          </w:tcPr>
          <w:p w14:paraId="5DAFE9F2" w14:textId="6041EC60" w:rsidR="001F0DB4" w:rsidRPr="00EC5256" w:rsidRDefault="001F0DB4" w:rsidP="001F0DB4">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F0DB4" w:rsidRPr="002D084C" w14:paraId="1306D20E" w14:textId="77777777" w:rsidTr="00097A64">
        <w:tblPrEx>
          <w:jc w:val="left"/>
        </w:tblPrEx>
        <w:trPr>
          <w:trHeight w:val="747"/>
        </w:trPr>
        <w:tc>
          <w:tcPr>
            <w:tcW w:w="278" w:type="pct"/>
            <w:shd w:val="clear" w:color="auto" w:fill="auto"/>
          </w:tcPr>
          <w:p w14:paraId="5B25208E" w14:textId="77777777" w:rsidR="001F0DB4" w:rsidRPr="00EC5256" w:rsidRDefault="001F0DB4" w:rsidP="001F0DB4">
            <w:pPr>
              <w:jc w:val="center"/>
              <w:rPr>
                <w:rFonts w:ascii="Arial" w:hAnsi="Arial" w:cs="Arial"/>
                <w:b/>
                <w:bCs/>
                <w:szCs w:val="20"/>
                <w:lang w:val="fr-FR"/>
              </w:rPr>
            </w:pPr>
          </w:p>
        </w:tc>
        <w:tc>
          <w:tcPr>
            <w:tcW w:w="1664" w:type="pct"/>
            <w:shd w:val="clear" w:color="auto" w:fill="auto"/>
          </w:tcPr>
          <w:p w14:paraId="3A5EDEF3" w14:textId="23A25176" w:rsidR="001F0DB4" w:rsidRPr="00EC5256" w:rsidRDefault="001F0DB4" w:rsidP="001F0DB4">
            <w:pPr>
              <w:suppressAutoHyphens/>
              <w:rPr>
                <w:rFonts w:ascii="Arial" w:hAnsi="Arial" w:cs="Arial"/>
                <w:b/>
                <w:bCs/>
                <w:spacing w:val="-2"/>
                <w:szCs w:val="20"/>
                <w:lang w:val="fr-FR"/>
              </w:rPr>
            </w:pPr>
            <w:r w:rsidRPr="00EC5256">
              <w:rPr>
                <w:lang w:val="fr-FR"/>
              </w:rPr>
              <w:t xml:space="preserve">Services </w:t>
            </w:r>
            <w:r w:rsidR="00AD1D14" w:rsidRPr="00EC5256">
              <w:rPr>
                <w:lang w:val="fr-FR"/>
              </w:rPr>
              <w:t>SMNI</w:t>
            </w:r>
          </w:p>
        </w:tc>
        <w:tc>
          <w:tcPr>
            <w:tcW w:w="613" w:type="pct"/>
            <w:shd w:val="clear" w:color="auto" w:fill="auto"/>
          </w:tcPr>
          <w:p w14:paraId="649BD150" w14:textId="0D3E8D58" w:rsidR="001F0DB4" w:rsidRPr="00EC5256" w:rsidRDefault="001F0DB4" w:rsidP="001F0DB4">
            <w:pPr>
              <w:rPr>
                <w:rFonts w:ascii="Arial" w:hAnsi="Arial" w:cs="Arial"/>
                <w:b/>
                <w:bCs/>
                <w:lang w:val="fr-FR"/>
              </w:rPr>
            </w:pPr>
            <w:r w:rsidRPr="00EC5256">
              <w:rPr>
                <w:rFonts w:ascii="Calibri" w:hAnsi="Calibri" w:cs="Calibri"/>
                <w:b/>
                <w:bCs/>
                <w:lang w:val="fr-FR"/>
              </w:rPr>
              <w:t>901. Combien de clients au total ont été servis au cours du dernier mois achevé ?</w:t>
            </w:r>
          </w:p>
        </w:tc>
        <w:tc>
          <w:tcPr>
            <w:tcW w:w="1190" w:type="pct"/>
            <w:shd w:val="clear" w:color="auto" w:fill="auto"/>
          </w:tcPr>
          <w:p w14:paraId="48B9DD60" w14:textId="10E624AD" w:rsidR="001F0DB4" w:rsidRPr="00EC5256" w:rsidRDefault="001F0DB4" w:rsidP="001F0DB4">
            <w:pPr>
              <w:rPr>
                <w:rFonts w:ascii="Arial" w:hAnsi="Arial" w:cs="Arial"/>
                <w:b/>
                <w:bCs/>
                <w:lang w:val="fr-FR"/>
              </w:rPr>
            </w:pPr>
            <w:r w:rsidRPr="00EC5256">
              <w:rPr>
                <w:rFonts w:ascii="Calibri" w:hAnsi="Calibri" w:cs="Calibri"/>
                <w:b/>
                <w:bCs/>
                <w:lang w:val="fr-FR"/>
              </w:rPr>
              <w:t>902. Période de référence (date)</w:t>
            </w:r>
          </w:p>
        </w:tc>
        <w:tc>
          <w:tcPr>
            <w:tcW w:w="903" w:type="pct"/>
            <w:shd w:val="clear" w:color="auto" w:fill="auto"/>
          </w:tcPr>
          <w:p w14:paraId="1D6E9A9F" w14:textId="5C6CDE7F" w:rsidR="001F0DB4" w:rsidRPr="00EC5256" w:rsidRDefault="001F0DB4" w:rsidP="001F0DB4">
            <w:pPr>
              <w:rPr>
                <w:rFonts w:ascii="Arial" w:hAnsi="Arial" w:cs="Arial"/>
                <w:b/>
                <w:bCs/>
                <w:lang w:val="fr-FR"/>
              </w:rPr>
            </w:pPr>
            <w:r w:rsidRPr="00EC5256">
              <w:rPr>
                <w:rFonts w:ascii="Calibri" w:hAnsi="Calibri" w:cs="Calibri"/>
                <w:b/>
                <w:bCs/>
                <w:lang w:val="fr-FR"/>
              </w:rPr>
              <w:t xml:space="preserve">903. </w:t>
            </w:r>
            <w:r w:rsidR="003653EB" w:rsidRPr="00EC5256">
              <w:rPr>
                <w:rFonts w:ascii="Calibri" w:hAnsi="Calibri" w:cs="Calibri"/>
                <w:b/>
                <w:bCs/>
                <w:lang w:val="fr-FR"/>
              </w:rPr>
              <w:t>NOM</w:t>
            </w:r>
            <w:r w:rsidRPr="00EC5256">
              <w:rPr>
                <w:rFonts w:ascii="Calibri" w:hAnsi="Calibri" w:cs="Calibri"/>
                <w:b/>
                <w:bCs/>
                <w:lang w:val="fr-FR"/>
              </w:rPr>
              <w:t xml:space="preserve"> du registre</w:t>
            </w:r>
          </w:p>
        </w:tc>
        <w:tc>
          <w:tcPr>
            <w:tcW w:w="351" w:type="pct"/>
            <w:vMerge w:val="restart"/>
            <w:shd w:val="clear" w:color="auto" w:fill="auto"/>
          </w:tcPr>
          <w:p w14:paraId="372E8B12" w14:textId="77777777" w:rsidR="001F0DB4" w:rsidRPr="00EC5256" w:rsidRDefault="001F0DB4" w:rsidP="001F0DB4">
            <w:pPr>
              <w:rPr>
                <w:rFonts w:ascii="Arial" w:hAnsi="Arial" w:cs="Arial"/>
                <w:b/>
                <w:bCs/>
                <w:szCs w:val="20"/>
                <w:lang w:val="fr-FR"/>
              </w:rPr>
            </w:pPr>
          </w:p>
          <w:p w14:paraId="0F9A0C0E" w14:textId="77777777" w:rsidR="001F0DB4" w:rsidRPr="00EC5256" w:rsidRDefault="001F0DB4" w:rsidP="001F0DB4">
            <w:pPr>
              <w:rPr>
                <w:rFonts w:ascii="Arial" w:hAnsi="Arial" w:cs="Arial"/>
                <w:b/>
                <w:bCs/>
                <w:szCs w:val="20"/>
                <w:lang w:val="fr-FR"/>
              </w:rPr>
            </w:pPr>
          </w:p>
          <w:p w14:paraId="23CD38C0" w14:textId="77777777" w:rsidR="001F0DB4" w:rsidRPr="00EC5256" w:rsidRDefault="001F0DB4" w:rsidP="001F0DB4">
            <w:pPr>
              <w:rPr>
                <w:rFonts w:ascii="Arial" w:hAnsi="Arial" w:cs="Arial"/>
                <w:b/>
                <w:bCs/>
                <w:szCs w:val="20"/>
                <w:lang w:val="fr-FR"/>
              </w:rPr>
            </w:pPr>
          </w:p>
        </w:tc>
      </w:tr>
      <w:tr w:rsidR="00097A64" w:rsidRPr="002D084C" w14:paraId="02ADFCC6" w14:textId="77777777" w:rsidTr="00097A64">
        <w:tblPrEx>
          <w:jc w:val="left"/>
        </w:tblPrEx>
        <w:trPr>
          <w:trHeight w:val="20"/>
        </w:trPr>
        <w:tc>
          <w:tcPr>
            <w:tcW w:w="278" w:type="pct"/>
          </w:tcPr>
          <w:p w14:paraId="07B50E53"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47F33236" w14:textId="1BF32D6F"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mbre de femmes enceintes enregistrées pour des soins prénatals</w:t>
            </w:r>
          </w:p>
        </w:tc>
        <w:tc>
          <w:tcPr>
            <w:tcW w:w="613" w:type="pct"/>
          </w:tcPr>
          <w:p w14:paraId="57DA13F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0960"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7A38442" id="Group 102" o:spid="_x0000_s1026" style="position:absolute;margin-left:11pt;margin-top:6.15pt;width:34.05pt;height:12pt;z-index:25220096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1672C8E4"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4C919810"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4682D89C" w14:textId="0883715C"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4BCAB52"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p>
          <w:p w14:paraId="750529AD"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_____________</w:t>
            </w:r>
          </w:p>
        </w:tc>
        <w:tc>
          <w:tcPr>
            <w:tcW w:w="351" w:type="pct"/>
            <w:vMerge/>
          </w:tcPr>
          <w:p w14:paraId="621CB739"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0C4BD720" w14:textId="77777777" w:rsidTr="00097A64">
        <w:tblPrEx>
          <w:jc w:val="left"/>
        </w:tblPrEx>
        <w:trPr>
          <w:trHeight w:val="20"/>
        </w:trPr>
        <w:tc>
          <w:tcPr>
            <w:tcW w:w="278" w:type="pct"/>
          </w:tcPr>
          <w:p w14:paraId="67C6DD18"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531CBF28" w14:textId="5B22B8B0"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femmes enceintes orientées vers des centres de soins supérieurs </w:t>
            </w:r>
          </w:p>
        </w:tc>
        <w:tc>
          <w:tcPr>
            <w:tcW w:w="613" w:type="pct"/>
          </w:tcPr>
          <w:p w14:paraId="10DE3F6B"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1984"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231951B" id="Group 1374230619" o:spid="_x0000_s1026" style="position:absolute;margin-left:11.65pt;margin-top:7.3pt;width:34.05pt;height:12pt;z-index:25220198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6DE20B2D"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3D3B8D5"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5E4C8767" w14:textId="3C66840B"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38F36E2F" w14:textId="77777777" w:rsidR="00097A64" w:rsidRPr="00EC5256" w:rsidRDefault="00097A64" w:rsidP="00097A64">
            <w:pPr>
              <w:pStyle w:val="ListParagraph1"/>
              <w:spacing w:after="0"/>
              <w:ind w:left="0"/>
              <w:rPr>
                <w:rFonts w:ascii="Arial" w:eastAsia="Times New Roman" w:hAnsi="Arial" w:cs="Arial"/>
                <w:color w:val="000000"/>
                <w:lang w:val="fr-FR"/>
              </w:rPr>
            </w:pPr>
          </w:p>
          <w:p w14:paraId="6DD6CCE6"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647F8CDD"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551D9435" w14:textId="77777777" w:rsidTr="00097A64">
        <w:tblPrEx>
          <w:jc w:val="left"/>
        </w:tblPrEx>
        <w:trPr>
          <w:trHeight w:val="20"/>
        </w:trPr>
        <w:tc>
          <w:tcPr>
            <w:tcW w:w="278" w:type="pct"/>
          </w:tcPr>
          <w:p w14:paraId="54889C1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7DA45A1" w14:textId="6370BEA7"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d'accouchements </w:t>
            </w:r>
            <w:r w:rsidR="00BC7375" w:rsidRPr="00EC5256">
              <w:rPr>
                <w:b/>
                <w:bCs/>
                <w:lang w:val="fr-FR"/>
              </w:rPr>
              <w:t>no</w:t>
            </w:r>
            <w:r w:rsidR="00097A64" w:rsidRPr="00EC5256">
              <w:rPr>
                <w:b/>
                <w:bCs/>
                <w:lang w:val="fr-FR"/>
              </w:rPr>
              <w:t xml:space="preserve">rmaux réalisés </w:t>
            </w:r>
          </w:p>
        </w:tc>
        <w:tc>
          <w:tcPr>
            <w:tcW w:w="613" w:type="pct"/>
          </w:tcPr>
          <w:p w14:paraId="2BADE85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3008"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B67B211" id="Group 1374230624" o:spid="_x0000_s1026" style="position:absolute;margin-left:11.65pt;margin-top:5.1pt;width:34.05pt;height:12pt;z-index:252203008"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2CD55A95"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000C991"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6B72C58C" w14:textId="09418570"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D1178F5" w14:textId="77777777" w:rsidR="00097A64" w:rsidRPr="00EC5256" w:rsidRDefault="00097A64" w:rsidP="00097A64">
            <w:pPr>
              <w:rPr>
                <w:rFonts w:ascii="Arial" w:eastAsia="Times New Roman" w:hAnsi="Arial" w:cs="Arial"/>
                <w:color w:val="000000"/>
                <w:szCs w:val="20"/>
                <w:lang w:val="fr-FR" w:bidi="hi-IN"/>
              </w:rPr>
            </w:pPr>
          </w:p>
          <w:p w14:paraId="125A1477" w14:textId="77777777" w:rsidR="00097A64" w:rsidRPr="00EC5256" w:rsidRDefault="00097A64" w:rsidP="00097A64">
            <w:pP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_____________</w:t>
            </w:r>
          </w:p>
        </w:tc>
        <w:tc>
          <w:tcPr>
            <w:tcW w:w="351" w:type="pct"/>
            <w:vMerge/>
          </w:tcPr>
          <w:p w14:paraId="24CFDB52"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3C98E64D" w14:textId="77777777" w:rsidTr="00097A64">
        <w:tblPrEx>
          <w:jc w:val="left"/>
        </w:tblPrEx>
        <w:trPr>
          <w:trHeight w:val="20"/>
        </w:trPr>
        <w:tc>
          <w:tcPr>
            <w:tcW w:w="278" w:type="pct"/>
          </w:tcPr>
          <w:p w14:paraId="6ACB90AA"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E79BAAD" w14:textId="774EF112"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mbre de césariennes pratiquées</w:t>
            </w:r>
          </w:p>
        </w:tc>
        <w:tc>
          <w:tcPr>
            <w:tcW w:w="613" w:type="pct"/>
          </w:tcPr>
          <w:p w14:paraId="3EFB4E7F"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4032"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9F7900F" id="Group 1374230630" o:spid="_x0000_s1026" style="position:absolute;margin-left:11.65pt;margin-top:4.7pt;width:34.05pt;height:12pt;z-index:252204032"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v:group id="Group 13742306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3471AED1"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84C64D7"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06E4DB77" w14:textId="75C54892"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14C41C34"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p>
          <w:p w14:paraId="427AC4AB"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7AD79C6C"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56D1F4B0" w14:textId="77777777" w:rsidTr="00097A64">
        <w:tblPrEx>
          <w:jc w:val="left"/>
        </w:tblPrEx>
        <w:trPr>
          <w:trHeight w:val="20"/>
        </w:trPr>
        <w:tc>
          <w:tcPr>
            <w:tcW w:w="278" w:type="pct"/>
          </w:tcPr>
          <w:p w14:paraId="50C7F69B"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224C81F6" w14:textId="2A8328AA"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naissances vivantes </w:t>
            </w:r>
          </w:p>
        </w:tc>
        <w:tc>
          <w:tcPr>
            <w:tcW w:w="613" w:type="pct"/>
          </w:tcPr>
          <w:p w14:paraId="6C227230"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5056"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C8CF0E7" id="Group 1374230635" o:spid="_x0000_s1026" style="position:absolute;margin-left:12.15pt;margin-top:7.3pt;width:34.05pt;height:12pt;z-index:252205056"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77D11CE3"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2C4E3996"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40FC4C95" w14:textId="5003F28D"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A12BAE9" w14:textId="77777777" w:rsidR="00097A64" w:rsidRPr="00EC5256" w:rsidRDefault="00097A64" w:rsidP="00097A64">
            <w:pPr>
              <w:rPr>
                <w:rFonts w:ascii="Arial" w:eastAsia="Times New Roman" w:hAnsi="Arial" w:cs="Arial"/>
                <w:color w:val="000000"/>
                <w:szCs w:val="20"/>
                <w:lang w:val="fr-FR" w:bidi="hi-IN"/>
              </w:rPr>
            </w:pPr>
          </w:p>
          <w:p w14:paraId="2B993AC3" w14:textId="77777777" w:rsidR="00097A64" w:rsidRPr="00EC5256" w:rsidRDefault="00097A64" w:rsidP="00097A64">
            <w:pPr>
              <w:rPr>
                <w:rFonts w:ascii="Arial" w:hAnsi="Arial" w:cs="Arial"/>
                <w:lang w:val="fr-FR"/>
              </w:rPr>
            </w:pPr>
            <w:r w:rsidRPr="00EC5256">
              <w:rPr>
                <w:rFonts w:ascii="Arial" w:eastAsia="Times New Roman" w:hAnsi="Arial" w:cs="Arial"/>
                <w:color w:val="000000"/>
                <w:szCs w:val="20"/>
                <w:lang w:val="fr-FR" w:bidi="hi-IN"/>
              </w:rPr>
              <w:t>_____________</w:t>
            </w:r>
          </w:p>
        </w:tc>
        <w:tc>
          <w:tcPr>
            <w:tcW w:w="351" w:type="pct"/>
            <w:vMerge/>
          </w:tcPr>
          <w:p w14:paraId="30701492"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6F6B6231" w14:textId="77777777" w:rsidTr="00097A64">
        <w:tblPrEx>
          <w:jc w:val="left"/>
        </w:tblPrEx>
        <w:trPr>
          <w:trHeight w:val="20"/>
        </w:trPr>
        <w:tc>
          <w:tcPr>
            <w:tcW w:w="278" w:type="pct"/>
          </w:tcPr>
          <w:p w14:paraId="4FA4E0F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03588768" w14:textId="0EB75E1D"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w:t>
            </w:r>
            <w:r w:rsidR="00BC7375" w:rsidRPr="00EC5256">
              <w:rPr>
                <w:b/>
                <w:bCs/>
                <w:lang w:val="fr-FR"/>
              </w:rPr>
              <w:t>nou</w:t>
            </w:r>
            <w:r w:rsidR="00097A64" w:rsidRPr="00EC5256">
              <w:rPr>
                <w:b/>
                <w:bCs/>
                <w:lang w:val="fr-FR"/>
              </w:rPr>
              <w:t xml:space="preserve">rrissons ayant reçu le vaccin contre la rougeole </w:t>
            </w:r>
          </w:p>
        </w:tc>
        <w:tc>
          <w:tcPr>
            <w:tcW w:w="613" w:type="pct"/>
          </w:tcPr>
          <w:p w14:paraId="764F626A"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6080"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9DE7E53" id="Group 1374230640" o:spid="_x0000_s1026" style="position:absolute;margin-left:11.65pt;margin-top:7.85pt;width:34.05pt;height:12pt;z-index:25220608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v:group id="Group 13742306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4FB0E2DA"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4FFB949E"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194D8716" w14:textId="01815FEC"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4E441136" w14:textId="77777777" w:rsidR="00097A64" w:rsidRPr="00EC5256" w:rsidRDefault="00097A64" w:rsidP="00097A64">
            <w:pPr>
              <w:pStyle w:val="ListParagraph1"/>
              <w:spacing w:after="0"/>
              <w:ind w:left="0"/>
              <w:rPr>
                <w:rFonts w:ascii="Arial" w:eastAsia="Times New Roman" w:hAnsi="Arial" w:cs="Arial"/>
                <w:color w:val="000000"/>
                <w:lang w:val="fr-FR"/>
              </w:rPr>
            </w:pPr>
          </w:p>
          <w:p w14:paraId="245523A1"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71449740"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bl>
    <w:p w14:paraId="3F7477B3" w14:textId="77777777" w:rsidR="004F5DCE" w:rsidRPr="00EC5256" w:rsidRDefault="004F5DCE" w:rsidP="004F5DCE">
      <w:pPr>
        <w:rPr>
          <w:rFonts w:ascii="Arial" w:hAnsi="Arial" w:cs="Arial"/>
          <w:b/>
          <w:bCs/>
          <w:sz w:val="20"/>
          <w:szCs w:val="20"/>
          <w:lang w:val="fr-FR"/>
        </w:rPr>
      </w:pPr>
    </w:p>
    <w:tbl>
      <w:tblPr>
        <w:tblStyle w:val="Grilledutableau"/>
        <w:tblW w:w="10490" w:type="dxa"/>
        <w:tblInd w:w="-5" w:type="dxa"/>
        <w:tblLook w:val="04A0" w:firstRow="1" w:lastRow="0" w:firstColumn="1" w:lastColumn="0" w:noHBand="0" w:noVBand="1"/>
      </w:tblPr>
      <w:tblGrid>
        <w:gridCol w:w="10490"/>
      </w:tblGrid>
      <w:tr w:rsidR="004F5DCE" w:rsidRPr="002D084C" w14:paraId="074FB98D" w14:textId="77777777" w:rsidTr="00AA1CC3">
        <w:trPr>
          <w:trHeight w:val="1573"/>
        </w:trPr>
        <w:tc>
          <w:tcPr>
            <w:tcW w:w="10490" w:type="dxa"/>
          </w:tcPr>
          <w:p w14:paraId="5A299FA6" w14:textId="726609E1" w:rsidR="004F5DCE" w:rsidRPr="00EC5256" w:rsidRDefault="0082574A" w:rsidP="00F87F70">
            <w:pPr>
              <w:rPr>
                <w:rFonts w:ascii="Arial" w:hAnsi="Arial" w:cs="Arial"/>
                <w:b/>
                <w:bCs/>
                <w:szCs w:val="20"/>
                <w:lang w:val="fr-FR"/>
              </w:rPr>
            </w:pPr>
            <w:r w:rsidRPr="00EC5256">
              <w:rPr>
                <w:rFonts w:ascii="Calibri" w:hAnsi="Calibri" w:cs="Calibri"/>
                <w:b/>
                <w:bCs/>
                <w:szCs w:val="20"/>
                <w:lang w:val="fr-FR"/>
              </w:rPr>
              <w:t xml:space="preserve">Observations </w:t>
            </w:r>
            <w:r w:rsidR="00097A64" w:rsidRPr="00EC5256">
              <w:rPr>
                <w:rFonts w:ascii="Calibri" w:hAnsi="Calibri" w:cs="Calibri"/>
                <w:b/>
                <w:bCs/>
                <w:szCs w:val="20"/>
                <w:lang w:val="fr-FR"/>
              </w:rPr>
              <w:t>générale</w:t>
            </w:r>
            <w:r w:rsidRPr="00EC5256">
              <w:rPr>
                <w:rFonts w:ascii="Calibri" w:hAnsi="Calibri" w:cs="Calibri"/>
                <w:b/>
                <w:bCs/>
                <w:szCs w:val="20"/>
                <w:lang w:val="fr-FR"/>
              </w:rPr>
              <w:t>s</w:t>
            </w:r>
            <w:r w:rsidR="00097A64" w:rsidRPr="00EC5256">
              <w:rPr>
                <w:rFonts w:ascii="Calibri" w:hAnsi="Calibri" w:cs="Calibri"/>
                <w:b/>
                <w:bCs/>
                <w:szCs w:val="20"/>
                <w:lang w:val="fr-FR"/>
              </w:rPr>
              <w:t>/Remarques</w:t>
            </w:r>
            <w:r w:rsidR="00097A64" w:rsidRPr="00EC5256">
              <w:rPr>
                <w:rFonts w:ascii="Arial" w:hAnsi="Arial" w:cs="Arial"/>
                <w:b/>
                <w:bCs/>
                <w:szCs w:val="20"/>
                <w:lang w:val="fr-FR"/>
              </w:rPr>
              <w:t xml:space="preserve"> </w:t>
            </w:r>
          </w:p>
          <w:p w14:paraId="09DE768E" w14:textId="77777777" w:rsidR="004F5DCE" w:rsidRPr="00EC5256" w:rsidRDefault="004F5DCE" w:rsidP="00F87F70">
            <w:pPr>
              <w:rPr>
                <w:rFonts w:ascii="Arial" w:hAnsi="Arial" w:cs="Arial"/>
                <w:b/>
                <w:bCs/>
                <w:szCs w:val="20"/>
                <w:lang w:val="fr-FR"/>
              </w:rPr>
            </w:pPr>
          </w:p>
          <w:p w14:paraId="61D90470" w14:textId="77777777" w:rsidR="004F5DCE" w:rsidRDefault="004F5DCE" w:rsidP="00F87F70">
            <w:pPr>
              <w:rPr>
                <w:rFonts w:ascii="Arial" w:hAnsi="Arial" w:cs="Arial"/>
                <w:b/>
                <w:bCs/>
                <w:szCs w:val="20"/>
                <w:lang w:val="fr-FR"/>
              </w:rPr>
            </w:pPr>
          </w:p>
          <w:p w14:paraId="1AE50B46" w14:textId="77777777" w:rsidR="00A55FD9" w:rsidRDefault="00A55FD9" w:rsidP="00F87F70">
            <w:pPr>
              <w:rPr>
                <w:rFonts w:ascii="Arial" w:hAnsi="Arial" w:cs="Arial"/>
                <w:b/>
                <w:bCs/>
                <w:szCs w:val="20"/>
                <w:lang w:val="fr-FR"/>
              </w:rPr>
            </w:pPr>
          </w:p>
          <w:p w14:paraId="53A75B4D" w14:textId="77777777" w:rsidR="00A55FD9" w:rsidRDefault="00A55FD9" w:rsidP="00F87F70">
            <w:pPr>
              <w:rPr>
                <w:rFonts w:ascii="Arial" w:hAnsi="Arial" w:cs="Arial"/>
                <w:b/>
                <w:bCs/>
                <w:szCs w:val="20"/>
                <w:lang w:val="fr-FR"/>
              </w:rPr>
            </w:pPr>
          </w:p>
          <w:p w14:paraId="33B402B6" w14:textId="77777777" w:rsidR="00A55FD9" w:rsidRDefault="00A55FD9" w:rsidP="00F87F70">
            <w:pPr>
              <w:rPr>
                <w:rFonts w:ascii="Arial" w:hAnsi="Arial" w:cs="Arial"/>
                <w:b/>
                <w:bCs/>
                <w:szCs w:val="20"/>
                <w:lang w:val="fr-FR"/>
              </w:rPr>
            </w:pPr>
          </w:p>
          <w:p w14:paraId="08EA6CC8" w14:textId="77777777" w:rsidR="00A55FD9" w:rsidRDefault="00A55FD9" w:rsidP="00F87F70">
            <w:pPr>
              <w:rPr>
                <w:rFonts w:ascii="Arial" w:hAnsi="Arial" w:cs="Arial"/>
                <w:b/>
                <w:bCs/>
                <w:szCs w:val="20"/>
                <w:lang w:val="fr-FR"/>
              </w:rPr>
            </w:pPr>
          </w:p>
          <w:p w14:paraId="3676D17F" w14:textId="77777777" w:rsidR="00A55FD9" w:rsidRPr="00EC5256" w:rsidRDefault="00A55FD9" w:rsidP="00F87F70">
            <w:pPr>
              <w:rPr>
                <w:rFonts w:ascii="Arial" w:hAnsi="Arial" w:cs="Arial"/>
                <w:b/>
                <w:bCs/>
                <w:szCs w:val="20"/>
                <w:lang w:val="fr-FR"/>
              </w:rPr>
            </w:pPr>
          </w:p>
        </w:tc>
      </w:tr>
    </w:tbl>
    <w:p w14:paraId="644E1C04" w14:textId="3BDE8002" w:rsidR="0076087E" w:rsidRPr="00EC5256" w:rsidRDefault="0076087E">
      <w:pPr>
        <w:rPr>
          <w:rFonts w:ascii="Arial" w:hAnsi="Arial" w:cs="Arial"/>
          <w:lang w:val="fr-FR"/>
        </w:rPr>
      </w:pPr>
    </w:p>
    <w:sectPr w:rsidR="0076087E" w:rsidRPr="00EC5256"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F8214" w14:textId="77777777" w:rsidR="00843E2E" w:rsidRDefault="00843E2E" w:rsidP="00F66053">
      <w:r>
        <w:separator/>
      </w:r>
    </w:p>
  </w:endnote>
  <w:endnote w:type="continuationSeparator" w:id="0">
    <w:p w14:paraId="0D87820B" w14:textId="77777777" w:rsidR="00843E2E" w:rsidRDefault="00843E2E"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9527117"/>
      <w:docPartObj>
        <w:docPartGallery w:val="Page Numbers (Bottom of Page)"/>
        <w:docPartUnique/>
      </w:docPartObj>
    </w:sdtPr>
    <w:sdtEndPr>
      <w:rPr>
        <w:noProof/>
      </w:rPr>
    </w:sdtEndPr>
    <w:sdtContent>
      <w:p w14:paraId="62D0F648" w14:textId="50071253" w:rsidR="004F3EDD" w:rsidRPr="00EC5256" w:rsidRDefault="004F3EDD" w:rsidP="00DF4345">
        <w:pPr>
          <w:pStyle w:val="Pieddepage"/>
          <w:jc w:val="right"/>
          <w:rPr>
            <w:sz w:val="18"/>
            <w:szCs w:val="18"/>
            <w:lang w:val="fr-SN"/>
          </w:rPr>
        </w:pPr>
        <w:r w:rsidRPr="00DF4345">
          <w:rPr>
            <w:sz w:val="18"/>
            <w:szCs w:val="18"/>
          </w:rPr>
          <w:fldChar w:fldCharType="begin"/>
        </w:r>
        <w:r w:rsidRPr="00EC5256">
          <w:rPr>
            <w:sz w:val="18"/>
            <w:szCs w:val="18"/>
            <w:lang w:val="fr-SN"/>
          </w:rPr>
          <w:instrText xml:space="preserve"> PAGE   \* MERGEFORMAT </w:instrText>
        </w:r>
        <w:r w:rsidRPr="00DF4345">
          <w:rPr>
            <w:sz w:val="18"/>
            <w:szCs w:val="18"/>
          </w:rPr>
          <w:fldChar w:fldCharType="separate"/>
        </w:r>
        <w:r w:rsidRPr="00EC5256">
          <w:rPr>
            <w:noProof/>
            <w:sz w:val="18"/>
            <w:szCs w:val="18"/>
            <w:lang w:val="fr-SN"/>
          </w:rPr>
          <w:t>19</w:t>
        </w:r>
        <w:r w:rsidRPr="00DF4345">
          <w:rPr>
            <w:noProof/>
            <w:sz w:val="18"/>
            <w:szCs w:val="18"/>
          </w:rPr>
          <w:fldChar w:fldCharType="end"/>
        </w:r>
        <w:r w:rsidRPr="00EC5256">
          <w:rPr>
            <w:sz w:val="14"/>
            <w:szCs w:val="14"/>
            <w:lang w:val="fr-SN"/>
          </w:rPr>
          <w:t xml:space="preserve"> </w:t>
        </w:r>
        <w:r w:rsidRPr="00EC5256">
          <w:rPr>
            <w:sz w:val="14"/>
            <w:szCs w:val="14"/>
            <w:lang w:val="fr-SN"/>
          </w:rPr>
          <w:tab/>
        </w:r>
        <w:r w:rsidRPr="00EC5256">
          <w:rPr>
            <w:sz w:val="14"/>
            <w:szCs w:val="14"/>
            <w:lang w:val="fr-SN"/>
          </w:rPr>
          <w:tab/>
        </w:r>
        <w:r w:rsidRPr="00EC5256">
          <w:rPr>
            <w:sz w:val="18"/>
            <w:szCs w:val="18"/>
            <w:lang w:val="fr-SN"/>
          </w:rPr>
          <w:t xml:space="preserve">FP + SMNI | </w:t>
        </w:r>
        <w:r w:rsidR="003A45A0" w:rsidRPr="00EC5256">
          <w:rPr>
            <w:sz w:val="18"/>
            <w:szCs w:val="18"/>
            <w:lang w:val="fr-SN"/>
          </w:rPr>
          <w:t>Niveau C</w:t>
        </w:r>
        <w:r w:rsidR="00680687">
          <w:rPr>
            <w:sz w:val="18"/>
            <w:szCs w:val="18"/>
            <w:lang w:val="fr-SN"/>
          </w:rPr>
          <w:t>linique Privée</w:t>
        </w:r>
        <w:r w:rsidRPr="00EC5256">
          <w:rPr>
            <w:sz w:val="18"/>
            <w:szCs w:val="18"/>
            <w:lang w:val="fr-SN"/>
          </w:rPr>
          <w:t xml:space="preserve"> | </w:t>
        </w:r>
        <w:r w:rsidR="004E5B81">
          <w:rPr>
            <w:sz w:val="18"/>
            <w:szCs w:val="18"/>
            <w:lang w:val="fr-SN"/>
          </w:rPr>
          <w:t>30</w:t>
        </w:r>
        <w:r w:rsidRPr="00EC5256">
          <w:rPr>
            <w:sz w:val="18"/>
            <w:szCs w:val="18"/>
            <w:lang w:val="fr-SN"/>
          </w:rPr>
          <w:t>-0</w:t>
        </w:r>
        <w:r w:rsidR="004E5B81">
          <w:rPr>
            <w:sz w:val="18"/>
            <w:szCs w:val="18"/>
            <w:lang w:val="fr-SN"/>
          </w:rPr>
          <w:t>8</w:t>
        </w:r>
        <w:r w:rsidRPr="00EC5256">
          <w:rPr>
            <w:sz w:val="18"/>
            <w:szCs w:val="18"/>
            <w:lang w:val="fr-SN"/>
          </w:rPr>
          <w:t>-24</w:t>
        </w:r>
      </w:p>
      <w:p w14:paraId="485A7B7E" w14:textId="058511A9" w:rsidR="004F3EDD" w:rsidRPr="00EC5256" w:rsidRDefault="00984976">
        <w:pPr>
          <w:pStyle w:val="Pieddepage"/>
          <w:rPr>
            <w:lang w:val="fr-SN"/>
          </w:rPr>
        </w:pPr>
      </w:p>
    </w:sdtContent>
  </w:sdt>
  <w:p w14:paraId="5D8F72E3" w14:textId="77777777" w:rsidR="004F3EDD" w:rsidRPr="00EC5256" w:rsidRDefault="004F3EDD">
    <w:pPr>
      <w:pStyle w:val="Pieddepage"/>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78161" w14:textId="77777777" w:rsidR="00843E2E" w:rsidRDefault="00843E2E" w:rsidP="00F66053">
      <w:r>
        <w:separator/>
      </w:r>
    </w:p>
  </w:footnote>
  <w:footnote w:type="continuationSeparator" w:id="0">
    <w:p w14:paraId="7F7FF5EC" w14:textId="77777777" w:rsidR="00843E2E" w:rsidRDefault="00843E2E"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370CD"/>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CDE5609"/>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FC7BFB"/>
    <w:multiLevelType w:val="hybridMultilevel"/>
    <w:tmpl w:val="48A080B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C7F31"/>
    <w:multiLevelType w:val="hybridMultilevel"/>
    <w:tmpl w:val="9EB28F16"/>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9225EE"/>
    <w:multiLevelType w:val="hybridMultilevel"/>
    <w:tmpl w:val="A524C7E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BE609C"/>
    <w:multiLevelType w:val="hybridMultilevel"/>
    <w:tmpl w:val="AD725E7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E0F5B"/>
    <w:multiLevelType w:val="hybridMultilevel"/>
    <w:tmpl w:val="AFFE1A1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C74347"/>
    <w:multiLevelType w:val="hybridMultilevel"/>
    <w:tmpl w:val="D52C8CC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AC60AB"/>
    <w:multiLevelType w:val="hybridMultilevel"/>
    <w:tmpl w:val="73342BB2"/>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483FEE"/>
    <w:multiLevelType w:val="hybridMultilevel"/>
    <w:tmpl w:val="A4C0FB0C"/>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EB9257E"/>
    <w:multiLevelType w:val="hybridMultilevel"/>
    <w:tmpl w:val="3BF0E3D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2FEF2812"/>
    <w:multiLevelType w:val="hybridMultilevel"/>
    <w:tmpl w:val="FDCAB758"/>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3B1042"/>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264475"/>
    <w:multiLevelType w:val="hybridMultilevel"/>
    <w:tmpl w:val="1BF4A7F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95140D"/>
    <w:multiLevelType w:val="hybridMultilevel"/>
    <w:tmpl w:val="F1BEBC6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75C1ED9"/>
    <w:multiLevelType w:val="hybridMultilevel"/>
    <w:tmpl w:val="C574ADC0"/>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08407E"/>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4A37CA7"/>
    <w:multiLevelType w:val="hybridMultilevel"/>
    <w:tmpl w:val="D52C8716"/>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D46665"/>
    <w:multiLevelType w:val="hybridMultilevel"/>
    <w:tmpl w:val="0B8E95BA"/>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550699064">
    <w:abstractNumId w:val="23"/>
  </w:num>
  <w:num w:numId="2" w16cid:durableId="1852790641">
    <w:abstractNumId w:val="10"/>
  </w:num>
  <w:num w:numId="3" w16cid:durableId="1670595473">
    <w:abstractNumId w:val="9"/>
  </w:num>
  <w:num w:numId="4" w16cid:durableId="456410393">
    <w:abstractNumId w:val="24"/>
  </w:num>
  <w:num w:numId="5" w16cid:durableId="1182663337">
    <w:abstractNumId w:val="27"/>
  </w:num>
  <w:num w:numId="6" w16cid:durableId="727728312">
    <w:abstractNumId w:val="16"/>
  </w:num>
  <w:num w:numId="7" w16cid:durableId="859971478">
    <w:abstractNumId w:val="8"/>
  </w:num>
  <w:num w:numId="8" w16cid:durableId="492991299">
    <w:abstractNumId w:val="18"/>
  </w:num>
  <w:num w:numId="9" w16cid:durableId="1697349046">
    <w:abstractNumId w:val="19"/>
  </w:num>
  <w:num w:numId="10" w16cid:durableId="628895856">
    <w:abstractNumId w:val="13"/>
  </w:num>
  <w:num w:numId="11" w16cid:durableId="1455513896">
    <w:abstractNumId w:val="17"/>
  </w:num>
  <w:num w:numId="12" w16cid:durableId="712728277">
    <w:abstractNumId w:val="28"/>
  </w:num>
  <w:num w:numId="13" w16cid:durableId="1524709062">
    <w:abstractNumId w:val="12"/>
  </w:num>
  <w:num w:numId="14" w16cid:durableId="1611277412">
    <w:abstractNumId w:val="1"/>
  </w:num>
  <w:num w:numId="15" w16cid:durableId="1851948691">
    <w:abstractNumId w:val="15"/>
  </w:num>
  <w:num w:numId="16" w16cid:durableId="1811290974">
    <w:abstractNumId w:val="0"/>
  </w:num>
  <w:num w:numId="17" w16cid:durableId="1380520597">
    <w:abstractNumId w:val="25"/>
  </w:num>
  <w:num w:numId="18" w16cid:durableId="531696437">
    <w:abstractNumId w:val="4"/>
  </w:num>
  <w:num w:numId="19" w16cid:durableId="1597203976">
    <w:abstractNumId w:val="5"/>
  </w:num>
  <w:num w:numId="20" w16cid:durableId="1439913514">
    <w:abstractNumId w:val="3"/>
  </w:num>
  <w:num w:numId="21" w16cid:durableId="1485004491">
    <w:abstractNumId w:val="20"/>
  </w:num>
  <w:num w:numId="22" w16cid:durableId="2024816990">
    <w:abstractNumId w:val="22"/>
  </w:num>
  <w:num w:numId="23" w16cid:durableId="740641239">
    <w:abstractNumId w:val="6"/>
  </w:num>
  <w:num w:numId="24" w16cid:durableId="1528643579">
    <w:abstractNumId w:val="7"/>
  </w:num>
  <w:num w:numId="25" w16cid:durableId="1613777931">
    <w:abstractNumId w:val="2"/>
  </w:num>
  <w:num w:numId="26" w16cid:durableId="1855921090">
    <w:abstractNumId w:val="14"/>
  </w:num>
  <w:num w:numId="27" w16cid:durableId="1483697404">
    <w:abstractNumId w:val="21"/>
  </w:num>
  <w:num w:numId="28" w16cid:durableId="1856186324">
    <w:abstractNumId w:val="11"/>
  </w:num>
  <w:num w:numId="29" w16cid:durableId="1164315850">
    <w:abstractNumId w:val="26"/>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AIDOU Mouhammad">
    <w15:presenceInfo w15:providerId="AD" w15:userId="S::mouhammad.zaidou@ucad.edu.sn::b3233d9d-da78-4f2a-942c-c2fac2a27bc8"/>
  </w15:person>
  <w15:person w15:author="Mouhamadou Faly Ba">
    <w15:presenceInfo w15:providerId="Windows Live" w15:userId="bac94b8f1e2aa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E30"/>
    <w:rsid w:val="00007D71"/>
    <w:rsid w:val="00016B1B"/>
    <w:rsid w:val="00021ED1"/>
    <w:rsid w:val="00024D22"/>
    <w:rsid w:val="00026DEB"/>
    <w:rsid w:val="000357DC"/>
    <w:rsid w:val="00040BFB"/>
    <w:rsid w:val="00070241"/>
    <w:rsid w:val="00072CEA"/>
    <w:rsid w:val="000753A5"/>
    <w:rsid w:val="000773F7"/>
    <w:rsid w:val="00080869"/>
    <w:rsid w:val="00084AAD"/>
    <w:rsid w:val="00097A64"/>
    <w:rsid w:val="000A203E"/>
    <w:rsid w:val="000A28AD"/>
    <w:rsid w:val="000B62E5"/>
    <w:rsid w:val="000C0437"/>
    <w:rsid w:val="000C45E4"/>
    <w:rsid w:val="000D7FA0"/>
    <w:rsid w:val="000F0775"/>
    <w:rsid w:val="00104807"/>
    <w:rsid w:val="001173CE"/>
    <w:rsid w:val="00117F6A"/>
    <w:rsid w:val="001245F8"/>
    <w:rsid w:val="0013059E"/>
    <w:rsid w:val="00130B87"/>
    <w:rsid w:val="00130E11"/>
    <w:rsid w:val="00133B62"/>
    <w:rsid w:val="0013446C"/>
    <w:rsid w:val="00143645"/>
    <w:rsid w:val="00144BBE"/>
    <w:rsid w:val="001546C1"/>
    <w:rsid w:val="00154DD5"/>
    <w:rsid w:val="00156026"/>
    <w:rsid w:val="00156503"/>
    <w:rsid w:val="001629FA"/>
    <w:rsid w:val="00165A63"/>
    <w:rsid w:val="001707FF"/>
    <w:rsid w:val="00182E32"/>
    <w:rsid w:val="001866CA"/>
    <w:rsid w:val="001877B1"/>
    <w:rsid w:val="001940DB"/>
    <w:rsid w:val="001A0F89"/>
    <w:rsid w:val="001A14B9"/>
    <w:rsid w:val="001B12E7"/>
    <w:rsid w:val="001B2E3C"/>
    <w:rsid w:val="001C2345"/>
    <w:rsid w:val="001D1C44"/>
    <w:rsid w:val="001E256D"/>
    <w:rsid w:val="001E5E4D"/>
    <w:rsid w:val="001F0DB4"/>
    <w:rsid w:val="001F0F62"/>
    <w:rsid w:val="001F1DE8"/>
    <w:rsid w:val="001F2B48"/>
    <w:rsid w:val="001F7DD4"/>
    <w:rsid w:val="002006B3"/>
    <w:rsid w:val="00200C2B"/>
    <w:rsid w:val="00204D88"/>
    <w:rsid w:val="00211201"/>
    <w:rsid w:val="00214EEB"/>
    <w:rsid w:val="00214F47"/>
    <w:rsid w:val="002278E5"/>
    <w:rsid w:val="00235280"/>
    <w:rsid w:val="0023641B"/>
    <w:rsid w:val="00236628"/>
    <w:rsid w:val="00240D27"/>
    <w:rsid w:val="002410DE"/>
    <w:rsid w:val="00244F6E"/>
    <w:rsid w:val="0025666F"/>
    <w:rsid w:val="002574BD"/>
    <w:rsid w:val="002602F8"/>
    <w:rsid w:val="00264F08"/>
    <w:rsid w:val="00266A7A"/>
    <w:rsid w:val="0027266C"/>
    <w:rsid w:val="00277030"/>
    <w:rsid w:val="002775AA"/>
    <w:rsid w:val="002A4729"/>
    <w:rsid w:val="002B229B"/>
    <w:rsid w:val="002B4CD0"/>
    <w:rsid w:val="002C01C1"/>
    <w:rsid w:val="002C1329"/>
    <w:rsid w:val="002C5B89"/>
    <w:rsid w:val="002C6892"/>
    <w:rsid w:val="002C7EB4"/>
    <w:rsid w:val="002D046B"/>
    <w:rsid w:val="002D084C"/>
    <w:rsid w:val="002D4881"/>
    <w:rsid w:val="002E2D34"/>
    <w:rsid w:val="002E57E1"/>
    <w:rsid w:val="00303813"/>
    <w:rsid w:val="00303EDF"/>
    <w:rsid w:val="00310E39"/>
    <w:rsid w:val="003123D2"/>
    <w:rsid w:val="0032374A"/>
    <w:rsid w:val="00323C32"/>
    <w:rsid w:val="00325DE3"/>
    <w:rsid w:val="0033351F"/>
    <w:rsid w:val="003335C0"/>
    <w:rsid w:val="0033362C"/>
    <w:rsid w:val="0035001D"/>
    <w:rsid w:val="003516CA"/>
    <w:rsid w:val="0035444F"/>
    <w:rsid w:val="0035551C"/>
    <w:rsid w:val="00362730"/>
    <w:rsid w:val="003651C9"/>
    <w:rsid w:val="003653EB"/>
    <w:rsid w:val="003874A6"/>
    <w:rsid w:val="00390C36"/>
    <w:rsid w:val="0039667B"/>
    <w:rsid w:val="00397012"/>
    <w:rsid w:val="003A45A0"/>
    <w:rsid w:val="003A782E"/>
    <w:rsid w:val="003A7B43"/>
    <w:rsid w:val="003B30EF"/>
    <w:rsid w:val="003C03A3"/>
    <w:rsid w:val="003C2BDD"/>
    <w:rsid w:val="003C35DB"/>
    <w:rsid w:val="003C4F4C"/>
    <w:rsid w:val="003C705A"/>
    <w:rsid w:val="003D74EB"/>
    <w:rsid w:val="003D7EED"/>
    <w:rsid w:val="003E1032"/>
    <w:rsid w:val="003E584F"/>
    <w:rsid w:val="003E7B3A"/>
    <w:rsid w:val="003F1D15"/>
    <w:rsid w:val="004001B6"/>
    <w:rsid w:val="00407C1D"/>
    <w:rsid w:val="00407FD1"/>
    <w:rsid w:val="004114FB"/>
    <w:rsid w:val="00417676"/>
    <w:rsid w:val="00434ACF"/>
    <w:rsid w:val="004435A7"/>
    <w:rsid w:val="00443F3B"/>
    <w:rsid w:val="0044481B"/>
    <w:rsid w:val="004462D5"/>
    <w:rsid w:val="00453613"/>
    <w:rsid w:val="004645BC"/>
    <w:rsid w:val="004648C0"/>
    <w:rsid w:val="00473B97"/>
    <w:rsid w:val="00475BB3"/>
    <w:rsid w:val="00484A1F"/>
    <w:rsid w:val="00486BA2"/>
    <w:rsid w:val="00490DDC"/>
    <w:rsid w:val="00495018"/>
    <w:rsid w:val="00496C32"/>
    <w:rsid w:val="004A159C"/>
    <w:rsid w:val="004A45E5"/>
    <w:rsid w:val="004A7DC4"/>
    <w:rsid w:val="004B29F4"/>
    <w:rsid w:val="004C10E4"/>
    <w:rsid w:val="004D1C4D"/>
    <w:rsid w:val="004D3C08"/>
    <w:rsid w:val="004D5BA5"/>
    <w:rsid w:val="004D64AC"/>
    <w:rsid w:val="004E3945"/>
    <w:rsid w:val="004E52E8"/>
    <w:rsid w:val="004E5B81"/>
    <w:rsid w:val="004F0F18"/>
    <w:rsid w:val="004F3EDD"/>
    <w:rsid w:val="004F53C8"/>
    <w:rsid w:val="004F5DCE"/>
    <w:rsid w:val="004F7CEA"/>
    <w:rsid w:val="005028C6"/>
    <w:rsid w:val="00514AC8"/>
    <w:rsid w:val="00531D9F"/>
    <w:rsid w:val="005329F6"/>
    <w:rsid w:val="00533C9B"/>
    <w:rsid w:val="005367D2"/>
    <w:rsid w:val="0054365A"/>
    <w:rsid w:val="00544776"/>
    <w:rsid w:val="00544B5B"/>
    <w:rsid w:val="00550218"/>
    <w:rsid w:val="00555B7D"/>
    <w:rsid w:val="00556D9E"/>
    <w:rsid w:val="0056201F"/>
    <w:rsid w:val="00562D98"/>
    <w:rsid w:val="005637C8"/>
    <w:rsid w:val="005679BE"/>
    <w:rsid w:val="005743CC"/>
    <w:rsid w:val="0057590F"/>
    <w:rsid w:val="005765C0"/>
    <w:rsid w:val="00576FE4"/>
    <w:rsid w:val="00577A0C"/>
    <w:rsid w:val="0058201D"/>
    <w:rsid w:val="00586F8B"/>
    <w:rsid w:val="00591B5A"/>
    <w:rsid w:val="005950C8"/>
    <w:rsid w:val="005A4D96"/>
    <w:rsid w:val="005B52CA"/>
    <w:rsid w:val="005C2A79"/>
    <w:rsid w:val="005C41E7"/>
    <w:rsid w:val="005C78A3"/>
    <w:rsid w:val="005E0916"/>
    <w:rsid w:val="005E3166"/>
    <w:rsid w:val="005E3305"/>
    <w:rsid w:val="005E50B7"/>
    <w:rsid w:val="005E5E69"/>
    <w:rsid w:val="005E753F"/>
    <w:rsid w:val="005F0C08"/>
    <w:rsid w:val="005F3F73"/>
    <w:rsid w:val="0060617A"/>
    <w:rsid w:val="00606CAA"/>
    <w:rsid w:val="00607C9E"/>
    <w:rsid w:val="00613104"/>
    <w:rsid w:val="006207B0"/>
    <w:rsid w:val="00620EB7"/>
    <w:rsid w:val="00623C68"/>
    <w:rsid w:val="006252B4"/>
    <w:rsid w:val="006338FF"/>
    <w:rsid w:val="00634DF3"/>
    <w:rsid w:val="00636949"/>
    <w:rsid w:val="006461BB"/>
    <w:rsid w:val="00646500"/>
    <w:rsid w:val="00651588"/>
    <w:rsid w:val="006517FD"/>
    <w:rsid w:val="006518E1"/>
    <w:rsid w:val="00651970"/>
    <w:rsid w:val="006532E3"/>
    <w:rsid w:val="006604DD"/>
    <w:rsid w:val="00663C62"/>
    <w:rsid w:val="00667E30"/>
    <w:rsid w:val="00670082"/>
    <w:rsid w:val="0067397B"/>
    <w:rsid w:val="00680687"/>
    <w:rsid w:val="006866FB"/>
    <w:rsid w:val="006960A8"/>
    <w:rsid w:val="006A0CB4"/>
    <w:rsid w:val="006A2588"/>
    <w:rsid w:val="006B72E0"/>
    <w:rsid w:val="006C1B71"/>
    <w:rsid w:val="006C47D8"/>
    <w:rsid w:val="006D034F"/>
    <w:rsid w:val="006D5C46"/>
    <w:rsid w:val="006D7EB9"/>
    <w:rsid w:val="006E2339"/>
    <w:rsid w:val="006E40C4"/>
    <w:rsid w:val="006E513F"/>
    <w:rsid w:val="00700081"/>
    <w:rsid w:val="00706E0C"/>
    <w:rsid w:val="00713B69"/>
    <w:rsid w:val="00720D07"/>
    <w:rsid w:val="00731960"/>
    <w:rsid w:val="00742830"/>
    <w:rsid w:val="007441C2"/>
    <w:rsid w:val="007455CF"/>
    <w:rsid w:val="00746CB3"/>
    <w:rsid w:val="00747410"/>
    <w:rsid w:val="00753ABE"/>
    <w:rsid w:val="007572DF"/>
    <w:rsid w:val="0076087E"/>
    <w:rsid w:val="00770CF8"/>
    <w:rsid w:val="00771469"/>
    <w:rsid w:val="00775680"/>
    <w:rsid w:val="0077620D"/>
    <w:rsid w:val="007804D6"/>
    <w:rsid w:val="00781DD4"/>
    <w:rsid w:val="00783C1C"/>
    <w:rsid w:val="0078474A"/>
    <w:rsid w:val="00793045"/>
    <w:rsid w:val="007942D0"/>
    <w:rsid w:val="00797F38"/>
    <w:rsid w:val="007A21B3"/>
    <w:rsid w:val="007A6CAD"/>
    <w:rsid w:val="007B0346"/>
    <w:rsid w:val="007B3A93"/>
    <w:rsid w:val="007B6D3C"/>
    <w:rsid w:val="007B7A0C"/>
    <w:rsid w:val="007C0912"/>
    <w:rsid w:val="007C20CF"/>
    <w:rsid w:val="007D0497"/>
    <w:rsid w:val="007D3D36"/>
    <w:rsid w:val="007D3D5C"/>
    <w:rsid w:val="007E7B49"/>
    <w:rsid w:val="007F5907"/>
    <w:rsid w:val="008000C2"/>
    <w:rsid w:val="008043C5"/>
    <w:rsid w:val="008075C3"/>
    <w:rsid w:val="0082270B"/>
    <w:rsid w:val="0082574A"/>
    <w:rsid w:val="00834994"/>
    <w:rsid w:val="008355D3"/>
    <w:rsid w:val="00843E2E"/>
    <w:rsid w:val="00850444"/>
    <w:rsid w:val="00852D15"/>
    <w:rsid w:val="008555D0"/>
    <w:rsid w:val="00862606"/>
    <w:rsid w:val="00862F7F"/>
    <w:rsid w:val="00870463"/>
    <w:rsid w:val="00872119"/>
    <w:rsid w:val="008757DE"/>
    <w:rsid w:val="00876E4D"/>
    <w:rsid w:val="00877FB2"/>
    <w:rsid w:val="00882B55"/>
    <w:rsid w:val="00895D8C"/>
    <w:rsid w:val="00896A02"/>
    <w:rsid w:val="008B35EE"/>
    <w:rsid w:val="008C0796"/>
    <w:rsid w:val="008C39E0"/>
    <w:rsid w:val="008C3D21"/>
    <w:rsid w:val="008D7A09"/>
    <w:rsid w:val="008E315B"/>
    <w:rsid w:val="008F0E3F"/>
    <w:rsid w:val="00911657"/>
    <w:rsid w:val="009132D8"/>
    <w:rsid w:val="00920E59"/>
    <w:rsid w:val="00921EFB"/>
    <w:rsid w:val="00922979"/>
    <w:rsid w:val="009249B5"/>
    <w:rsid w:val="0093427A"/>
    <w:rsid w:val="00952552"/>
    <w:rsid w:val="00952A49"/>
    <w:rsid w:val="00967FAA"/>
    <w:rsid w:val="009733F9"/>
    <w:rsid w:val="00981EDA"/>
    <w:rsid w:val="00984976"/>
    <w:rsid w:val="00987C03"/>
    <w:rsid w:val="00992A15"/>
    <w:rsid w:val="00992EE0"/>
    <w:rsid w:val="00994547"/>
    <w:rsid w:val="009A4DB8"/>
    <w:rsid w:val="009A5B51"/>
    <w:rsid w:val="009B222B"/>
    <w:rsid w:val="009C23FD"/>
    <w:rsid w:val="009D0390"/>
    <w:rsid w:val="009D1317"/>
    <w:rsid w:val="009E1E90"/>
    <w:rsid w:val="009F4F69"/>
    <w:rsid w:val="009F6394"/>
    <w:rsid w:val="00A00A27"/>
    <w:rsid w:val="00A047DB"/>
    <w:rsid w:val="00A05938"/>
    <w:rsid w:val="00A11059"/>
    <w:rsid w:val="00A172C9"/>
    <w:rsid w:val="00A27FE0"/>
    <w:rsid w:val="00A3170F"/>
    <w:rsid w:val="00A33621"/>
    <w:rsid w:val="00A3480D"/>
    <w:rsid w:val="00A34A44"/>
    <w:rsid w:val="00A36A1C"/>
    <w:rsid w:val="00A41617"/>
    <w:rsid w:val="00A45C34"/>
    <w:rsid w:val="00A51228"/>
    <w:rsid w:val="00A55FD9"/>
    <w:rsid w:val="00A571FC"/>
    <w:rsid w:val="00A60A90"/>
    <w:rsid w:val="00A661D2"/>
    <w:rsid w:val="00A8375E"/>
    <w:rsid w:val="00A92626"/>
    <w:rsid w:val="00A92AFD"/>
    <w:rsid w:val="00AA1CC3"/>
    <w:rsid w:val="00AA66D8"/>
    <w:rsid w:val="00AA7333"/>
    <w:rsid w:val="00AB13F4"/>
    <w:rsid w:val="00AB71E7"/>
    <w:rsid w:val="00AC4ABB"/>
    <w:rsid w:val="00AD1D14"/>
    <w:rsid w:val="00AD4A9E"/>
    <w:rsid w:val="00AD5011"/>
    <w:rsid w:val="00AE7498"/>
    <w:rsid w:val="00AF1A29"/>
    <w:rsid w:val="00AF22A5"/>
    <w:rsid w:val="00AF652C"/>
    <w:rsid w:val="00B0076C"/>
    <w:rsid w:val="00B038CD"/>
    <w:rsid w:val="00B13178"/>
    <w:rsid w:val="00B14126"/>
    <w:rsid w:val="00B164F6"/>
    <w:rsid w:val="00B17EB2"/>
    <w:rsid w:val="00B30AB7"/>
    <w:rsid w:val="00B3152E"/>
    <w:rsid w:val="00B3312E"/>
    <w:rsid w:val="00B42C0B"/>
    <w:rsid w:val="00B450EB"/>
    <w:rsid w:val="00B54C1E"/>
    <w:rsid w:val="00B60DFA"/>
    <w:rsid w:val="00B64B3B"/>
    <w:rsid w:val="00B70D84"/>
    <w:rsid w:val="00B71F4E"/>
    <w:rsid w:val="00B7356B"/>
    <w:rsid w:val="00B73C5B"/>
    <w:rsid w:val="00B8737C"/>
    <w:rsid w:val="00B948B8"/>
    <w:rsid w:val="00B949CD"/>
    <w:rsid w:val="00B96BBD"/>
    <w:rsid w:val="00BA0601"/>
    <w:rsid w:val="00BA0D0C"/>
    <w:rsid w:val="00BA25DB"/>
    <w:rsid w:val="00BA2A91"/>
    <w:rsid w:val="00BA652A"/>
    <w:rsid w:val="00BC05F7"/>
    <w:rsid w:val="00BC5B0A"/>
    <w:rsid w:val="00BC7375"/>
    <w:rsid w:val="00BD43D2"/>
    <w:rsid w:val="00BE4791"/>
    <w:rsid w:val="00BE7E23"/>
    <w:rsid w:val="00BF76C4"/>
    <w:rsid w:val="00C02C57"/>
    <w:rsid w:val="00C10BCE"/>
    <w:rsid w:val="00C11B30"/>
    <w:rsid w:val="00C202F2"/>
    <w:rsid w:val="00C23618"/>
    <w:rsid w:val="00C23F3D"/>
    <w:rsid w:val="00C24E8B"/>
    <w:rsid w:val="00C2532D"/>
    <w:rsid w:val="00C255E6"/>
    <w:rsid w:val="00C26ADC"/>
    <w:rsid w:val="00C300A1"/>
    <w:rsid w:val="00C36BA8"/>
    <w:rsid w:val="00C41DDB"/>
    <w:rsid w:val="00C423A6"/>
    <w:rsid w:val="00C44713"/>
    <w:rsid w:val="00C47ECF"/>
    <w:rsid w:val="00C50303"/>
    <w:rsid w:val="00C67118"/>
    <w:rsid w:val="00C67736"/>
    <w:rsid w:val="00C67CD4"/>
    <w:rsid w:val="00C741AF"/>
    <w:rsid w:val="00C8068D"/>
    <w:rsid w:val="00C80F57"/>
    <w:rsid w:val="00C90DA6"/>
    <w:rsid w:val="00C92F7F"/>
    <w:rsid w:val="00C954F5"/>
    <w:rsid w:val="00CA6C87"/>
    <w:rsid w:val="00CC072B"/>
    <w:rsid w:val="00CC2188"/>
    <w:rsid w:val="00CC5C65"/>
    <w:rsid w:val="00CC7A36"/>
    <w:rsid w:val="00CD0CA5"/>
    <w:rsid w:val="00CE17A9"/>
    <w:rsid w:val="00CE5474"/>
    <w:rsid w:val="00CF356F"/>
    <w:rsid w:val="00CF4272"/>
    <w:rsid w:val="00D01D46"/>
    <w:rsid w:val="00D0735E"/>
    <w:rsid w:val="00D11D73"/>
    <w:rsid w:val="00D323BA"/>
    <w:rsid w:val="00D3577E"/>
    <w:rsid w:val="00D418B1"/>
    <w:rsid w:val="00D4305D"/>
    <w:rsid w:val="00D46436"/>
    <w:rsid w:val="00D5059B"/>
    <w:rsid w:val="00D52FC9"/>
    <w:rsid w:val="00D6272D"/>
    <w:rsid w:val="00D64F69"/>
    <w:rsid w:val="00D65675"/>
    <w:rsid w:val="00D6571B"/>
    <w:rsid w:val="00D66D0B"/>
    <w:rsid w:val="00D67A94"/>
    <w:rsid w:val="00D709B5"/>
    <w:rsid w:val="00D83B03"/>
    <w:rsid w:val="00D95FB8"/>
    <w:rsid w:val="00DA198E"/>
    <w:rsid w:val="00DA1AC6"/>
    <w:rsid w:val="00DA282F"/>
    <w:rsid w:val="00DA7F5E"/>
    <w:rsid w:val="00DC1C3A"/>
    <w:rsid w:val="00DC2CD1"/>
    <w:rsid w:val="00DC5777"/>
    <w:rsid w:val="00DC7F33"/>
    <w:rsid w:val="00DD03C8"/>
    <w:rsid w:val="00DD3C76"/>
    <w:rsid w:val="00DE1E97"/>
    <w:rsid w:val="00DE2D2E"/>
    <w:rsid w:val="00DF4345"/>
    <w:rsid w:val="00DF6BF0"/>
    <w:rsid w:val="00E012F5"/>
    <w:rsid w:val="00E111E9"/>
    <w:rsid w:val="00E14B8D"/>
    <w:rsid w:val="00E153D1"/>
    <w:rsid w:val="00E15613"/>
    <w:rsid w:val="00E249A0"/>
    <w:rsid w:val="00E25AB8"/>
    <w:rsid w:val="00E308AE"/>
    <w:rsid w:val="00E35088"/>
    <w:rsid w:val="00E350A6"/>
    <w:rsid w:val="00E35E1C"/>
    <w:rsid w:val="00E410A5"/>
    <w:rsid w:val="00E67F09"/>
    <w:rsid w:val="00E72EB1"/>
    <w:rsid w:val="00E75C64"/>
    <w:rsid w:val="00E7738B"/>
    <w:rsid w:val="00E77E80"/>
    <w:rsid w:val="00E80574"/>
    <w:rsid w:val="00E81D7C"/>
    <w:rsid w:val="00E83ABC"/>
    <w:rsid w:val="00E87E87"/>
    <w:rsid w:val="00E935BA"/>
    <w:rsid w:val="00E93A52"/>
    <w:rsid w:val="00EA271F"/>
    <w:rsid w:val="00EA5B4A"/>
    <w:rsid w:val="00EB03CE"/>
    <w:rsid w:val="00EC2563"/>
    <w:rsid w:val="00EC5256"/>
    <w:rsid w:val="00ED0D3B"/>
    <w:rsid w:val="00ED27B1"/>
    <w:rsid w:val="00ED3196"/>
    <w:rsid w:val="00ED6E6E"/>
    <w:rsid w:val="00EE3474"/>
    <w:rsid w:val="00EE78CA"/>
    <w:rsid w:val="00EF6FBA"/>
    <w:rsid w:val="00F001D2"/>
    <w:rsid w:val="00F01E10"/>
    <w:rsid w:val="00F02E59"/>
    <w:rsid w:val="00F04772"/>
    <w:rsid w:val="00F05FAB"/>
    <w:rsid w:val="00F166A7"/>
    <w:rsid w:val="00F21CE1"/>
    <w:rsid w:val="00F27B49"/>
    <w:rsid w:val="00F40A3B"/>
    <w:rsid w:val="00F504E9"/>
    <w:rsid w:val="00F50E01"/>
    <w:rsid w:val="00F51A4F"/>
    <w:rsid w:val="00F60929"/>
    <w:rsid w:val="00F65F24"/>
    <w:rsid w:val="00F66053"/>
    <w:rsid w:val="00F71A4B"/>
    <w:rsid w:val="00F87F70"/>
    <w:rsid w:val="00F916FF"/>
    <w:rsid w:val="00F962C6"/>
    <w:rsid w:val="00F9732A"/>
    <w:rsid w:val="00FA2C49"/>
    <w:rsid w:val="00FA482E"/>
    <w:rsid w:val="00FA6BB1"/>
    <w:rsid w:val="00FC0DE6"/>
    <w:rsid w:val="00FC2EEF"/>
    <w:rsid w:val="00FC6E82"/>
    <w:rsid w:val="00FE7A45"/>
    <w:rsid w:val="00FF0244"/>
    <w:rsid w:val="00FF19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qFormat/>
    <w:rsid w:val="00D95FB8"/>
    <w:pPr>
      <w:jc w:val="center"/>
    </w:pPr>
    <w:rPr>
      <w:rFonts w:ascii="Arial" w:eastAsia="Times New Roman" w:hAnsi="Arial" w:cs="Times New Roman"/>
      <w:b/>
      <w:sz w:val="18"/>
      <w:szCs w:val="20"/>
      <w:lang w:val="en-GB"/>
    </w:rPr>
  </w:style>
  <w:style w:type="character" w:customStyle="1" w:styleId="TitreCar">
    <w:name w:val="Titre Car"/>
    <w:basedOn w:val="Policepardfaut"/>
    <w:link w:val="Titre"/>
    <w:rsid w:val="00D95FB8"/>
    <w:rPr>
      <w:rFonts w:ascii="Arial" w:eastAsia="Times New Roman" w:hAnsi="Arial" w:cs="Times New Roman"/>
      <w:b/>
      <w:sz w:val="18"/>
      <w:lang w:val="en-GB" w:bidi="ar-SA"/>
    </w:rPr>
  </w:style>
  <w:style w:type="paragraph" w:styleId="En-tte">
    <w:name w:val="header"/>
    <w:basedOn w:val="Normal"/>
    <w:link w:val="En-tteCar"/>
    <w:uiPriority w:val="99"/>
    <w:unhideWhenUsed/>
    <w:rsid w:val="00F66053"/>
    <w:pPr>
      <w:tabs>
        <w:tab w:val="center" w:pos="4513"/>
        <w:tab w:val="right" w:pos="9026"/>
      </w:tabs>
    </w:pPr>
  </w:style>
  <w:style w:type="character" w:customStyle="1" w:styleId="En-tteCar">
    <w:name w:val="En-tête Car"/>
    <w:basedOn w:val="Policepardfaut"/>
    <w:link w:val="En-tte"/>
    <w:uiPriority w:val="99"/>
    <w:rsid w:val="00F66053"/>
    <w:rPr>
      <w:szCs w:val="22"/>
      <w:lang w:val="en-US" w:bidi="ar-SA"/>
    </w:rPr>
  </w:style>
  <w:style w:type="paragraph" w:styleId="Pieddepage">
    <w:name w:val="footer"/>
    <w:basedOn w:val="Normal"/>
    <w:link w:val="PieddepageCar"/>
    <w:uiPriority w:val="99"/>
    <w:unhideWhenUsed/>
    <w:rsid w:val="00F66053"/>
    <w:pPr>
      <w:tabs>
        <w:tab w:val="center" w:pos="4513"/>
        <w:tab w:val="right" w:pos="9026"/>
      </w:tabs>
    </w:pPr>
  </w:style>
  <w:style w:type="character" w:customStyle="1" w:styleId="PieddepageCar">
    <w:name w:val="Pied de page Car"/>
    <w:basedOn w:val="Policepardfaut"/>
    <w:link w:val="Pieddepage"/>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Paragraphedeliste">
    <w:name w:val="List Paragraph"/>
    <w:basedOn w:val="Normal"/>
    <w:uiPriority w:val="34"/>
    <w:qFormat/>
    <w:rsid w:val="001A0F89"/>
    <w:pPr>
      <w:spacing w:after="160" w:line="259" w:lineRule="auto"/>
      <w:ind w:left="720"/>
      <w:contextualSpacing/>
    </w:pPr>
    <w:rPr>
      <w:lang w:val="en-IN"/>
    </w:rPr>
  </w:style>
  <w:style w:type="paragraph" w:styleId="Commentaire">
    <w:name w:val="annotation text"/>
    <w:basedOn w:val="Normal"/>
    <w:link w:val="CommentaireCar"/>
    <w:uiPriority w:val="99"/>
    <w:unhideWhenUsed/>
    <w:rsid w:val="00586F8B"/>
    <w:rPr>
      <w:sz w:val="20"/>
      <w:szCs w:val="20"/>
    </w:rPr>
  </w:style>
  <w:style w:type="character" w:customStyle="1" w:styleId="CommentaireCar">
    <w:name w:val="Commentaire Car"/>
    <w:basedOn w:val="Policepardfaut"/>
    <w:link w:val="Commentaire"/>
    <w:uiPriority w:val="99"/>
    <w:rsid w:val="00586F8B"/>
    <w:rPr>
      <w:sz w:val="20"/>
      <w:lang w:val="en-US" w:bidi="ar-SA"/>
    </w:rPr>
  </w:style>
  <w:style w:type="paragraph" w:styleId="Objetducommentaire">
    <w:name w:val="annotation subject"/>
    <w:basedOn w:val="Commentaire"/>
    <w:next w:val="Commentaire"/>
    <w:link w:val="ObjetducommentaireCar"/>
    <w:uiPriority w:val="99"/>
    <w:semiHidden/>
    <w:unhideWhenUsed/>
    <w:rsid w:val="00586F8B"/>
    <w:pPr>
      <w:spacing w:after="160"/>
    </w:pPr>
    <w:rPr>
      <w:b/>
      <w:bCs/>
      <w:lang w:val="en-IN"/>
    </w:rPr>
  </w:style>
  <w:style w:type="character" w:customStyle="1" w:styleId="ObjetducommentaireCar">
    <w:name w:val="Objet du commentaire Car"/>
    <w:basedOn w:val="CommentaireCar"/>
    <w:link w:val="Objetducommentaire"/>
    <w:uiPriority w:val="99"/>
    <w:semiHidden/>
    <w:rsid w:val="00586F8B"/>
    <w:rPr>
      <w:b/>
      <w:bCs/>
      <w:sz w:val="20"/>
      <w:lang w:val="en-US" w:bidi="ar-SA"/>
    </w:rPr>
  </w:style>
  <w:style w:type="table" w:customStyle="1" w:styleId="TableGrid1">
    <w:name w:val="Table Grid1"/>
    <w:basedOn w:val="TableauNormal"/>
    <w:next w:val="Grilledutableau"/>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auNormal"/>
    <w:next w:val="Grilledutableau"/>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8043C5"/>
    <w:rPr>
      <w:sz w:val="16"/>
      <w:szCs w:val="16"/>
    </w:rPr>
  </w:style>
  <w:style w:type="paragraph" w:styleId="Textedebulles">
    <w:name w:val="Balloon Text"/>
    <w:basedOn w:val="Normal"/>
    <w:link w:val="TextedebullesCar"/>
    <w:uiPriority w:val="99"/>
    <w:semiHidden/>
    <w:unhideWhenUsed/>
    <w:rsid w:val="008043C5"/>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43C5"/>
    <w:rPr>
      <w:rFonts w:ascii="Segoe UI" w:hAnsi="Segoe UI" w:cs="Segoe UI"/>
      <w:sz w:val="18"/>
      <w:szCs w:val="18"/>
      <w:lang w:val="en-US" w:bidi="ar-SA"/>
    </w:rPr>
  </w:style>
  <w:style w:type="paragraph" w:styleId="Rvision">
    <w:name w:val="Revision"/>
    <w:hidden/>
    <w:uiPriority w:val="99"/>
    <w:semiHidden/>
    <w:rsid w:val="002006B3"/>
    <w:pPr>
      <w:spacing w:after="0" w:line="240" w:lineRule="auto"/>
    </w:pPr>
    <w:rPr>
      <w:szCs w:val="22"/>
      <w:lang w:val="en-US" w:bidi="ar-SA"/>
    </w:rPr>
  </w:style>
  <w:style w:type="character" w:styleId="Lienhypertexte">
    <w:name w:val="Hyperlink"/>
    <w:basedOn w:val="Policepardfaut"/>
    <w:uiPriority w:val="99"/>
    <w:unhideWhenUsed/>
    <w:rsid w:val="00EA271F"/>
    <w:rPr>
      <w:color w:val="0563C1" w:themeColor="hyperlink"/>
      <w:u w:val="single"/>
    </w:rPr>
  </w:style>
  <w:style w:type="character" w:styleId="Mentionnonrsolue">
    <w:name w:val="Unresolved Mention"/>
    <w:basedOn w:val="Policepardfaut"/>
    <w:uiPriority w:val="99"/>
    <w:semiHidden/>
    <w:unhideWhenUsed/>
    <w:rsid w:val="00EA2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952235">
      <w:bodyDiv w:val="1"/>
      <w:marLeft w:val="0"/>
      <w:marRight w:val="0"/>
      <w:marTop w:val="0"/>
      <w:marBottom w:val="0"/>
      <w:divBdr>
        <w:top w:val="none" w:sz="0" w:space="0" w:color="auto"/>
        <w:left w:val="none" w:sz="0" w:space="0" w:color="auto"/>
        <w:bottom w:val="none" w:sz="0" w:space="0" w:color="auto"/>
        <w:right w:val="none" w:sz="0" w:space="0" w:color="auto"/>
      </w:divBdr>
    </w:div>
    <w:div w:id="20895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6997</Words>
  <Characters>38485</Characters>
  <Application>Microsoft Office Word</Application>
  <DocSecurity>0</DocSecurity>
  <Lines>320</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Hasan</dc:creator>
  <cp:keywords/>
  <dc:description/>
  <cp:lastModifiedBy>Mouhamadou Faly Ba</cp:lastModifiedBy>
  <cp:revision>4</cp:revision>
  <dcterms:created xsi:type="dcterms:W3CDTF">2024-10-26T14:53:00Z</dcterms:created>
  <dcterms:modified xsi:type="dcterms:W3CDTF">2024-10-27T13:13:00Z</dcterms:modified>
</cp:coreProperties>
</file>