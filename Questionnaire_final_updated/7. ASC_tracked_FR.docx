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742"/>
      </w:tblGrid>
      <w:tr w:rsidR="0081460F" w:rsidRPr="002552AD" w14:paraId="597F05E2" w14:textId="77777777" w:rsidTr="000F593F">
        <w:tc>
          <w:tcPr>
            <w:tcW w:w="10762" w:type="dxa"/>
            <w:shd w:val="clear" w:color="auto" w:fill="000000" w:themeFill="text1"/>
          </w:tcPr>
          <w:p w14:paraId="003056CF" w14:textId="77777777" w:rsidR="0081460F" w:rsidRPr="006D5E82" w:rsidRDefault="0081460F" w:rsidP="0081460F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4472C4" w:themeColor="accent5"/>
                <w:sz w:val="40"/>
                <w:szCs w:val="40"/>
                <w:lang w:val="fr-FR" w:bidi="ar-SA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12700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6D5E82">
              <w:rPr>
                <w:rFonts w:asciiTheme="minorHAnsi" w:eastAsia="Times New Roman" w:hAnsiTheme="minorHAnsi" w:cstheme="minorHAnsi"/>
                <w:b/>
                <w:bCs/>
                <w:color w:val="4472C4" w:themeColor="accent5"/>
                <w:sz w:val="40"/>
                <w:szCs w:val="40"/>
                <w:lang w:val="fr-FR" w:bidi="ar-SA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12700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Évaluation de base de la planification familiale au Sénégal</w:t>
            </w:r>
          </w:p>
        </w:tc>
      </w:tr>
    </w:tbl>
    <w:p w14:paraId="7911A244" w14:textId="77777777" w:rsidR="0081460F" w:rsidRPr="006D5E82" w:rsidRDefault="0081460F" w:rsidP="0081460F">
      <w:pPr>
        <w:spacing w:after="0" w:line="240" w:lineRule="auto"/>
        <w:rPr>
          <w:rFonts w:eastAsia="Times New Roman" w:cstheme="minorHAnsi"/>
          <w:sz w:val="6"/>
          <w:szCs w:val="6"/>
          <w:lang w:val="fr-FR" w:bidi="ar-SA"/>
        </w:rPr>
      </w:pPr>
    </w:p>
    <w:tbl>
      <w:tblPr>
        <w:tblStyle w:val="Grilledutableau"/>
        <w:tblW w:w="0" w:type="auto"/>
        <w:shd w:val="clear" w:color="auto" w:fill="FFC000" w:themeFill="accent4"/>
        <w:tblLook w:val="04A0" w:firstRow="1" w:lastRow="0" w:firstColumn="1" w:lastColumn="0" w:noHBand="0" w:noVBand="1"/>
      </w:tblPr>
      <w:tblGrid>
        <w:gridCol w:w="9742"/>
      </w:tblGrid>
      <w:tr w:rsidR="0081460F" w:rsidRPr="002552AD" w14:paraId="52A1B54F" w14:textId="77777777" w:rsidTr="00786C74">
        <w:tc>
          <w:tcPr>
            <w:tcW w:w="10762" w:type="dxa"/>
            <w:shd w:val="clear" w:color="auto" w:fill="FFC000" w:themeFill="accent4"/>
          </w:tcPr>
          <w:p w14:paraId="348AF9E6" w14:textId="0BA2751F" w:rsidR="0081460F" w:rsidRPr="006D5E82" w:rsidRDefault="00786C74" w:rsidP="0081460F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44"/>
                <w:szCs w:val="44"/>
                <w:lang w:val="fr-FR" w:bidi="ar-SA"/>
              </w:rPr>
            </w:pPr>
            <w:r w:rsidRPr="006D5E82">
              <w:rPr>
                <w:rFonts w:eastAsia="Times New Roman" w:cstheme="minorHAnsi"/>
                <w:b/>
                <w:bCs/>
                <w:color w:val="000000" w:themeColor="text1"/>
                <w:sz w:val="44"/>
                <w:szCs w:val="44"/>
                <w:lang w:val="fr-FR" w:bidi="ar-SA"/>
              </w:rPr>
              <w:t>Questionnaire pour l’entretien avec les agents de santé communautaires (ASC)</w:t>
            </w:r>
          </w:p>
        </w:tc>
      </w:tr>
    </w:tbl>
    <w:p w14:paraId="20B57FDA" w14:textId="77777777" w:rsidR="0081460F" w:rsidRPr="006D5E82" w:rsidRDefault="0081460F" w:rsidP="0081460F">
      <w:pPr>
        <w:spacing w:after="0" w:line="240" w:lineRule="auto"/>
        <w:rPr>
          <w:rFonts w:eastAsia="Times New Roman" w:cstheme="minorHAnsi"/>
          <w:b/>
          <w:bCs/>
          <w:sz w:val="20"/>
          <w:lang w:val="fr-FR" w:bidi="ar-SA"/>
        </w:rPr>
      </w:pPr>
    </w:p>
    <w:p w14:paraId="146CBAD2" w14:textId="34F8DB9C" w:rsidR="00010D4E" w:rsidRPr="006D5E82" w:rsidRDefault="00010D4E" w:rsidP="00010D4E">
      <w:pPr>
        <w:jc w:val="center"/>
        <w:rPr>
          <w:rFonts w:cstheme="minorHAnsi"/>
          <w:b/>
          <w:bCs/>
          <w:lang w:val="fr-SN"/>
        </w:rPr>
      </w:pPr>
      <w:r w:rsidRPr="006D5E82">
        <w:rPr>
          <w:rFonts w:cstheme="minorHAnsi"/>
          <w:b/>
          <w:bCs/>
          <w:lang w:val="fr-SN"/>
        </w:rPr>
        <w:t xml:space="preserve">SECTION 1: </w:t>
      </w:r>
      <w:r w:rsidR="004C4493" w:rsidRPr="006D5E82">
        <w:rPr>
          <w:rFonts w:cstheme="minorHAnsi"/>
          <w:b/>
          <w:bCs/>
          <w:lang w:val="fr-SN"/>
        </w:rPr>
        <w:t>DONNÉES D'IDENTIFICATION ET DÉTAILS DE L'ENTRETIEN</w:t>
      </w:r>
    </w:p>
    <w:p w14:paraId="230F933B" w14:textId="77777777" w:rsidR="0043486C" w:rsidRPr="006D5E82" w:rsidRDefault="0043486C" w:rsidP="0043486C">
      <w:pPr>
        <w:keepNext/>
        <w:widowControl w:val="0"/>
        <w:tabs>
          <w:tab w:val="left" w:pos="-720"/>
          <w:tab w:val="right" w:leader="dot" w:pos="2592"/>
          <w:tab w:val="right" w:leader="dot" w:pos="2938"/>
        </w:tabs>
        <w:suppressAutoHyphens/>
        <w:spacing w:after="60"/>
        <w:jc w:val="center"/>
        <w:outlineLvl w:val="1"/>
        <w:rPr>
          <w:rFonts w:eastAsia="Arial Narrow" w:cstheme="minorHAnsi"/>
          <w:b/>
          <w:bCs/>
          <w:cs/>
          <w:lang w:val="fr-FR"/>
        </w:rPr>
      </w:pPr>
      <w:r w:rsidRPr="006D5E82">
        <w:rPr>
          <w:rFonts w:eastAsia="Arial Narrow" w:cstheme="minorHAnsi"/>
          <w:b/>
          <w:bCs/>
          <w:lang w:val="fr-FR"/>
        </w:rPr>
        <w:t xml:space="preserve">SECTION </w:t>
      </w:r>
      <w:r w:rsidRPr="006D5E82">
        <w:rPr>
          <w:rFonts w:eastAsia="Arial Narrow" w:cstheme="minorHAnsi"/>
          <w:b/>
          <w:bCs/>
          <w:cs/>
          <w:lang w:val="fr-FR"/>
        </w:rPr>
        <w:t xml:space="preserve">1: </w:t>
      </w:r>
      <w:r w:rsidRPr="006D5E82">
        <w:rPr>
          <w:rFonts w:eastAsia="Arial Narrow" w:cstheme="minorHAnsi"/>
          <w:b/>
          <w:bCs/>
          <w:lang w:val="fr-FR"/>
        </w:rPr>
        <w:t>ELEMENTS</w:t>
      </w:r>
      <w:r w:rsidRPr="006D5E82">
        <w:rPr>
          <w:rFonts w:eastAsia="Arial Narrow" w:cstheme="minorHAnsi"/>
          <w:b/>
          <w:bCs/>
          <w:cs/>
          <w:lang w:val="fr-FR"/>
        </w:rPr>
        <w:t xml:space="preserve"> </w:t>
      </w:r>
      <w:r w:rsidRPr="006D5E82">
        <w:rPr>
          <w:rFonts w:eastAsia="Arial Narrow" w:cstheme="minorHAnsi"/>
          <w:b/>
          <w:bCs/>
          <w:lang w:val="fr-FR"/>
        </w:rPr>
        <w:t>D’IDENTIFICATION</w:t>
      </w:r>
    </w:p>
    <w:tbl>
      <w:tblPr>
        <w:tblStyle w:val="Grilledutableau"/>
        <w:tblW w:w="10760" w:type="dxa"/>
        <w:jc w:val="center"/>
        <w:tblLook w:val="04A0" w:firstRow="1" w:lastRow="0" w:firstColumn="1" w:lastColumn="0" w:noHBand="0" w:noVBand="1"/>
      </w:tblPr>
      <w:tblGrid>
        <w:gridCol w:w="6941"/>
        <w:gridCol w:w="3819"/>
      </w:tblGrid>
      <w:tr w:rsidR="0043486C" w:rsidRPr="009B4054" w14:paraId="470317ED" w14:textId="77777777" w:rsidTr="000F593F">
        <w:trPr>
          <w:trHeight w:val="457"/>
          <w:jc w:val="center"/>
        </w:trPr>
        <w:tc>
          <w:tcPr>
            <w:tcW w:w="6941" w:type="dxa"/>
            <w:tcBorders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14:paraId="278FF1D6" w14:textId="77777777" w:rsidR="0043486C" w:rsidRPr="006D5E82" w:rsidRDefault="0043486C" w:rsidP="000F593F">
            <w:pPr>
              <w:suppressAutoHyphens/>
              <w:jc w:val="center"/>
              <w:rPr>
                <w:rFonts w:asciiTheme="minorHAnsi" w:hAnsiTheme="minorHAnsi" w:cstheme="minorHAnsi"/>
                <w:b/>
                <w:lang w:val="fr-FR"/>
              </w:rPr>
            </w:pPr>
            <w:r w:rsidRPr="006D5E82">
              <w:rPr>
                <w:rFonts w:cstheme="minorHAnsi"/>
                <w:b/>
                <w:spacing w:val="-2"/>
                <w:lang w:val="fr-FR"/>
              </w:rPr>
              <w:t>IDENTIFICATION</w:t>
            </w:r>
          </w:p>
        </w:tc>
        <w:tc>
          <w:tcPr>
            <w:tcW w:w="3819" w:type="dxa"/>
            <w:tcBorders>
              <w:left w:val="nil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3D6972" w14:textId="77777777" w:rsidR="0043486C" w:rsidRPr="006D5E82" w:rsidRDefault="0043486C" w:rsidP="000F593F">
            <w:pPr>
              <w:suppressAutoHyphens/>
              <w:rPr>
                <w:rFonts w:asciiTheme="minorHAnsi" w:hAnsiTheme="minorHAnsi" w:cstheme="minorHAnsi"/>
                <w:b/>
                <w:lang w:val="fr-FR"/>
              </w:rPr>
            </w:pPr>
            <w:r w:rsidRPr="006D5E82">
              <w:rPr>
                <w:rFonts w:cstheme="minorHAnsi"/>
                <w:b/>
                <w:lang w:val="fr-FR"/>
              </w:rPr>
              <w:t xml:space="preserve">   CODE</w:t>
            </w:r>
          </w:p>
        </w:tc>
      </w:tr>
      <w:tr w:rsidR="0043486C" w:rsidRPr="009B4054" w14:paraId="5C6737D8" w14:textId="77777777" w:rsidTr="000F593F">
        <w:trPr>
          <w:trHeight w:val="423"/>
          <w:jc w:val="center"/>
        </w:trPr>
        <w:tc>
          <w:tcPr>
            <w:tcW w:w="6941" w:type="dxa"/>
            <w:tcBorders>
              <w:top w:val="dotted" w:sz="4" w:space="0" w:color="auto"/>
              <w:bottom w:val="single" w:sz="4" w:space="0" w:color="auto"/>
              <w:right w:val="nil"/>
            </w:tcBorders>
            <w:vAlign w:val="center"/>
          </w:tcPr>
          <w:p w14:paraId="5CB9ACF2" w14:textId="2FB6A9AC" w:rsidR="0043486C" w:rsidRPr="006D5E82" w:rsidRDefault="0043486C" w:rsidP="000F593F">
            <w:pPr>
              <w:tabs>
                <w:tab w:val="left" w:leader="underscore" w:pos="5670"/>
              </w:tabs>
              <w:suppressAutoHyphens/>
              <w:rPr>
                <w:rFonts w:asciiTheme="minorHAnsi" w:hAnsiTheme="minorHAnsi" w:cstheme="minorHAnsi"/>
                <w:lang w:val="fr-FR"/>
              </w:rPr>
            </w:pPr>
            <w:r w:rsidRPr="006D5E82">
              <w:rPr>
                <w:rFonts w:cstheme="minorHAnsi"/>
                <w:lang w:val="fr-FR"/>
              </w:rPr>
              <w:t>NOM DE LA REGION_</w:t>
            </w:r>
            <w:r w:rsidRPr="006D5E82">
              <w:rPr>
                <w:rFonts w:cstheme="minorHAnsi"/>
                <w:lang w:val="fr-FR"/>
              </w:rPr>
              <w:tab/>
              <w:t xml:space="preserve"> </w:t>
            </w:r>
          </w:p>
        </w:tc>
        <w:tc>
          <w:tcPr>
            <w:tcW w:w="3819" w:type="dxa"/>
            <w:tcBorders>
              <w:top w:val="dotted" w:sz="4" w:space="0" w:color="auto"/>
              <w:left w:val="nil"/>
              <w:bottom w:val="single" w:sz="4" w:space="0" w:color="auto"/>
            </w:tcBorders>
            <w:vAlign w:val="center"/>
          </w:tcPr>
          <w:p w14:paraId="5A2CB58D" w14:textId="77777777" w:rsidR="0043486C" w:rsidRPr="006D5E82" w:rsidRDefault="0043486C" w:rsidP="000F593F">
            <w:pPr>
              <w:tabs>
                <w:tab w:val="left" w:pos="491"/>
              </w:tabs>
              <w:suppressAutoHyphens/>
              <w:spacing w:before="120"/>
              <w:ind w:left="343"/>
              <w:rPr>
                <w:rFonts w:asciiTheme="minorHAnsi" w:hAnsiTheme="minorHAnsi" w:cstheme="minorHAnsi"/>
                <w:bCs/>
                <w:lang w:val="fr-FR"/>
              </w:rPr>
            </w:pPr>
            <w:r w:rsidRPr="006D5E82">
              <w:rPr>
                <w:rFonts w:cstheme="minorHAnsi"/>
                <w:bCs/>
                <w:noProof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503040" behindDoc="0" locked="0" layoutInCell="1" allowOverlap="1" wp14:anchorId="1278FF10" wp14:editId="46DDD504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116205</wp:posOffset>
                      </wp:positionV>
                      <wp:extent cx="650875" cy="195580"/>
                      <wp:effectExtent l="0" t="0" r="15875" b="13970"/>
                      <wp:wrapNone/>
                      <wp:docPr id="1839693083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0875" cy="195580"/>
                                <a:chOff x="0" y="0"/>
                                <a:chExt cx="650959" cy="195941"/>
                              </a:xfrm>
                            </wpg:grpSpPr>
                            <wps:wsp>
                              <wps:cNvPr id="1854244780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19638" cy="1959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97069069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5661" y="0"/>
                                  <a:ext cx="219638" cy="1959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5928527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1321" y="0"/>
                                  <a:ext cx="219638" cy="1959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70C8023" id="Group 2" o:spid="_x0000_s1026" style="position:absolute;margin-left:11.5pt;margin-top:9.15pt;width:51.25pt;height:15.4pt;z-index:252503040;mso-width-relative:margin;mso-height-relative:margin" coordsize="6509,1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">
                      <v:rect id="Rectangle 221" o:spid="_x0000_s1027" style="position:absolute;width:2196;height:1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"/>
                      <v:rect id="Rectangle 222" o:spid="_x0000_s1028" style="position:absolute;left:2156;width:2196;height:1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"/>
                      <v:rect id="Rectangle 222" o:spid="_x0000_s1029" style="position:absolute;left:4313;width:2196;height:1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"/>
                    </v:group>
                  </w:pict>
                </mc:Fallback>
              </mc:AlternateContent>
            </w:r>
          </w:p>
          <w:p w14:paraId="003DC2CF" w14:textId="77777777" w:rsidR="0043486C" w:rsidRPr="006D5E82" w:rsidRDefault="0043486C" w:rsidP="000F593F">
            <w:pPr>
              <w:tabs>
                <w:tab w:val="left" w:pos="491"/>
              </w:tabs>
              <w:suppressAutoHyphens/>
              <w:spacing w:before="120"/>
              <w:ind w:left="343"/>
              <w:rPr>
                <w:rFonts w:asciiTheme="minorHAnsi" w:hAnsiTheme="minorHAnsi" w:cstheme="minorHAnsi"/>
                <w:bCs/>
                <w:noProof/>
                <w:lang w:val="fr-FR" w:eastAsia="en-IN"/>
              </w:rPr>
            </w:pPr>
            <w:r w:rsidRPr="006D5E82">
              <w:rPr>
                <w:rFonts w:cstheme="minorHAnsi"/>
                <w:bCs/>
                <w:lang w:val="fr-FR"/>
              </w:rPr>
              <w:softHyphen/>
            </w:r>
            <w:r w:rsidRPr="006D5E82">
              <w:rPr>
                <w:rFonts w:cstheme="minorHAnsi"/>
                <w:bCs/>
                <w:lang w:val="fr-FR"/>
              </w:rPr>
              <w:softHyphen/>
            </w:r>
            <w:r w:rsidRPr="006D5E82">
              <w:rPr>
                <w:rFonts w:cstheme="minorHAnsi"/>
                <w:bCs/>
                <w:lang w:val="fr-FR"/>
              </w:rPr>
              <w:tab/>
            </w:r>
          </w:p>
        </w:tc>
      </w:tr>
      <w:tr w:rsidR="0043486C" w:rsidRPr="009B4054" w14:paraId="6A0ECE4A" w14:textId="77777777" w:rsidTr="000F593F">
        <w:trPr>
          <w:trHeight w:val="423"/>
          <w:jc w:val="center"/>
        </w:trPr>
        <w:tc>
          <w:tcPr>
            <w:tcW w:w="69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2A88B" w14:textId="1ED93E8C" w:rsidR="0043486C" w:rsidRPr="006D5E82" w:rsidRDefault="0043486C" w:rsidP="000F593F">
            <w:pPr>
              <w:tabs>
                <w:tab w:val="left" w:leader="underscore" w:pos="5670"/>
              </w:tabs>
              <w:suppressAutoHyphens/>
              <w:rPr>
                <w:rFonts w:asciiTheme="minorHAnsi" w:hAnsiTheme="minorHAnsi" w:cstheme="minorHAnsi"/>
                <w:lang w:val="fr-FR"/>
              </w:rPr>
            </w:pPr>
            <w:r w:rsidRPr="006D5E82">
              <w:rPr>
                <w:rFonts w:cstheme="minorHAnsi"/>
                <w:lang w:val="fr-FR"/>
              </w:rPr>
              <w:t>NOM DU DEPARTEMENT</w:t>
            </w:r>
            <w:r w:rsidRPr="006D5E82">
              <w:rPr>
                <w:rFonts w:cstheme="minorHAnsi"/>
                <w:lang w:val="fr-FR"/>
              </w:rPr>
              <w:tab/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A18E64B" w14:textId="77777777" w:rsidR="0043486C" w:rsidRPr="006D5E82" w:rsidRDefault="0043486C" w:rsidP="000F593F">
            <w:pPr>
              <w:tabs>
                <w:tab w:val="left" w:pos="491"/>
              </w:tabs>
              <w:suppressAutoHyphens/>
              <w:spacing w:before="120"/>
              <w:ind w:left="343"/>
              <w:rPr>
                <w:rFonts w:asciiTheme="minorHAnsi" w:hAnsiTheme="minorHAnsi" w:cstheme="minorHAnsi"/>
                <w:bCs/>
                <w:lang w:val="fr-FR"/>
              </w:rPr>
            </w:pPr>
            <w:r w:rsidRPr="006D5E82">
              <w:rPr>
                <w:rFonts w:cstheme="minorHAnsi"/>
                <w:bCs/>
                <w:noProof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504064" behindDoc="0" locked="0" layoutInCell="1" allowOverlap="1" wp14:anchorId="4741C9E1" wp14:editId="41EA84E5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116205</wp:posOffset>
                      </wp:positionV>
                      <wp:extent cx="650875" cy="195580"/>
                      <wp:effectExtent l="0" t="0" r="15875" b="13970"/>
                      <wp:wrapNone/>
                      <wp:docPr id="1369386470" name="Group 1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0875" cy="195580"/>
                                <a:chOff x="0" y="0"/>
                                <a:chExt cx="650959" cy="195941"/>
                              </a:xfrm>
                            </wpg:grpSpPr>
                            <wps:wsp>
                              <wps:cNvPr id="669912604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19638" cy="1959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6324780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5661" y="0"/>
                                  <a:ext cx="219638" cy="1959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993945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1321" y="0"/>
                                  <a:ext cx="219638" cy="1959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AFD0B3F" id="Group 160" o:spid="_x0000_s1026" style="position:absolute;margin-left:11.5pt;margin-top:9.15pt;width:51.25pt;height:15.4pt;z-index:252504064;mso-width-relative:margin;mso-height-relative:margin" coordsize="6509,1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">
                      <v:rect id="Rectangle 221" o:spid="_x0000_s1027" style="position:absolute;width:2196;height:1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"/>
                      <v:rect id="Rectangle 222" o:spid="_x0000_s1028" style="position:absolute;left:2156;width:2196;height:1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"/>
                      <v:rect id="Rectangle 222" o:spid="_x0000_s1029" style="position:absolute;left:4313;width:2196;height:1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"/>
                    </v:group>
                  </w:pict>
                </mc:Fallback>
              </mc:AlternateContent>
            </w:r>
          </w:p>
          <w:p w14:paraId="78478038" w14:textId="77777777" w:rsidR="0043486C" w:rsidRPr="006D5E82" w:rsidRDefault="0043486C" w:rsidP="000F593F">
            <w:pPr>
              <w:tabs>
                <w:tab w:val="left" w:pos="491"/>
              </w:tabs>
              <w:suppressAutoHyphens/>
              <w:spacing w:before="120"/>
              <w:ind w:left="343"/>
              <w:rPr>
                <w:rFonts w:asciiTheme="minorHAnsi" w:hAnsiTheme="minorHAnsi" w:cstheme="minorHAnsi"/>
                <w:bCs/>
                <w:noProof/>
                <w:lang w:val="fr-FR" w:eastAsia="en-IN"/>
              </w:rPr>
            </w:pPr>
            <w:r w:rsidRPr="006D5E82">
              <w:rPr>
                <w:rFonts w:cstheme="minorHAnsi"/>
                <w:bCs/>
                <w:lang w:val="fr-FR"/>
              </w:rPr>
              <w:softHyphen/>
            </w:r>
            <w:r w:rsidRPr="006D5E82">
              <w:rPr>
                <w:rFonts w:cstheme="minorHAnsi"/>
                <w:bCs/>
                <w:lang w:val="fr-FR"/>
              </w:rPr>
              <w:softHyphen/>
            </w:r>
            <w:r w:rsidRPr="006D5E82">
              <w:rPr>
                <w:rFonts w:cstheme="minorHAnsi"/>
                <w:bCs/>
                <w:lang w:val="fr-FR"/>
              </w:rPr>
              <w:tab/>
            </w:r>
          </w:p>
        </w:tc>
      </w:tr>
      <w:tr w:rsidR="00116C0B" w:rsidRPr="009B4054" w14:paraId="50A55CF7" w14:textId="77777777" w:rsidTr="000F593F">
        <w:trPr>
          <w:trHeight w:val="423"/>
          <w:jc w:val="center"/>
        </w:trPr>
        <w:tc>
          <w:tcPr>
            <w:tcW w:w="69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05CB9" w14:textId="3E254BC6" w:rsidR="00116C0B" w:rsidRPr="006D5E82" w:rsidRDefault="00116C0B" w:rsidP="00116C0B">
            <w:pPr>
              <w:tabs>
                <w:tab w:val="left" w:leader="underscore" w:pos="5670"/>
              </w:tabs>
              <w:suppressAutoHyphens/>
              <w:rPr>
                <w:rFonts w:cstheme="minorHAnsi"/>
                <w:lang w:val="fr-FR"/>
              </w:rPr>
            </w:pPr>
            <w:r w:rsidRPr="00D37CDB">
              <w:rPr>
                <w:rFonts w:cstheme="minorHAnsi"/>
                <w:lang w:val="fr-FR"/>
              </w:rPr>
              <w:t xml:space="preserve">NOM DU </w:t>
            </w:r>
            <w:r>
              <w:rPr>
                <w:rFonts w:cstheme="minorHAnsi"/>
                <w:lang w:val="fr-FR"/>
              </w:rPr>
              <w:t>DISTRICT</w:t>
            </w:r>
            <w:r w:rsidRPr="00D37CDB">
              <w:rPr>
                <w:rFonts w:cstheme="minorHAnsi"/>
                <w:lang w:val="fr-FR"/>
              </w:rPr>
              <w:tab/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D8B901" w14:textId="77777777" w:rsidR="00116C0B" w:rsidRPr="00D37CDB" w:rsidRDefault="00116C0B" w:rsidP="00116C0B">
            <w:pPr>
              <w:tabs>
                <w:tab w:val="left" w:pos="491"/>
              </w:tabs>
              <w:suppressAutoHyphens/>
              <w:spacing w:before="120"/>
              <w:ind w:left="343"/>
              <w:rPr>
                <w:rFonts w:cstheme="minorHAnsi"/>
                <w:bCs/>
                <w:lang w:val="fr-FR"/>
              </w:rPr>
            </w:pPr>
            <w:r w:rsidRPr="00D37CDB">
              <w:rPr>
                <w:rFonts w:cstheme="minorHAnsi"/>
                <w:bCs/>
                <w:noProof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632064" behindDoc="0" locked="0" layoutInCell="1" allowOverlap="1" wp14:anchorId="3F188BB7" wp14:editId="2BB4CB9D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116205</wp:posOffset>
                      </wp:positionV>
                      <wp:extent cx="650875" cy="195580"/>
                      <wp:effectExtent l="0" t="0" r="15875" b="13970"/>
                      <wp:wrapNone/>
                      <wp:docPr id="948431721" name="Group 1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0875" cy="195580"/>
                                <a:chOff x="0" y="0"/>
                                <a:chExt cx="650959" cy="195941"/>
                              </a:xfrm>
                            </wpg:grpSpPr>
                            <wps:wsp>
                              <wps:cNvPr id="1197752706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19638" cy="1959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9994563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5661" y="0"/>
                                  <a:ext cx="219638" cy="1959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0328083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1321" y="0"/>
                                  <a:ext cx="219638" cy="1959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A8B2240" id="Group 160" o:spid="_x0000_s1026" style="position:absolute;margin-left:11.5pt;margin-top:9.15pt;width:51.25pt;height:15.4pt;z-index:252632064;mso-width-relative:margin;mso-height-relative:margin" coordsize="6509,1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">
                      <v:rect id="Rectangle 221" o:spid="_x0000_s1027" style="position:absolute;width:2196;height:1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"/>
                      <v:rect id="Rectangle 222" o:spid="_x0000_s1028" style="position:absolute;left:2156;width:2196;height:1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"/>
                      <v:rect id="Rectangle 222" o:spid="_x0000_s1029" style="position:absolute;left:4313;width:2196;height:1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"/>
                    </v:group>
                  </w:pict>
                </mc:Fallback>
              </mc:AlternateContent>
            </w:r>
          </w:p>
          <w:p w14:paraId="0231EEDE" w14:textId="103E3F8C" w:rsidR="00116C0B" w:rsidRPr="006D5E82" w:rsidRDefault="00116C0B" w:rsidP="00116C0B">
            <w:pPr>
              <w:tabs>
                <w:tab w:val="left" w:pos="491"/>
              </w:tabs>
              <w:suppressAutoHyphens/>
              <w:spacing w:before="120"/>
              <w:ind w:left="343"/>
              <w:rPr>
                <w:rFonts w:cstheme="minorHAnsi"/>
                <w:bCs/>
                <w:noProof/>
                <w:lang w:val="fr-FR" w:eastAsia="fr-FR"/>
              </w:rPr>
            </w:pPr>
            <w:r w:rsidRPr="00D37CDB">
              <w:rPr>
                <w:rFonts w:cstheme="minorHAnsi"/>
                <w:bCs/>
                <w:lang w:val="fr-FR"/>
              </w:rPr>
              <w:softHyphen/>
            </w:r>
            <w:r w:rsidRPr="00D37CDB">
              <w:rPr>
                <w:rFonts w:cstheme="minorHAnsi"/>
                <w:bCs/>
                <w:lang w:val="fr-FR"/>
              </w:rPr>
              <w:softHyphen/>
            </w:r>
            <w:r w:rsidRPr="00D37CDB">
              <w:rPr>
                <w:rFonts w:cstheme="minorHAnsi"/>
                <w:bCs/>
                <w:lang w:val="fr-FR"/>
              </w:rPr>
              <w:tab/>
            </w:r>
          </w:p>
        </w:tc>
      </w:tr>
      <w:tr w:rsidR="00116C0B" w:rsidRPr="002552AD" w14:paraId="7C001C29" w14:textId="77777777" w:rsidTr="000F593F">
        <w:trPr>
          <w:trHeight w:val="423"/>
          <w:jc w:val="center"/>
        </w:trPr>
        <w:tc>
          <w:tcPr>
            <w:tcW w:w="69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C50E9" w14:textId="51F42199" w:rsidR="00116C0B" w:rsidRPr="006D5E82" w:rsidRDefault="00116C0B" w:rsidP="00116C0B">
            <w:pPr>
              <w:tabs>
                <w:tab w:val="left" w:leader="underscore" w:pos="5670"/>
              </w:tabs>
              <w:suppressAutoHyphens/>
              <w:rPr>
                <w:rFonts w:cstheme="minorHAnsi"/>
                <w:lang w:val="fr-FR"/>
              </w:rPr>
            </w:pPr>
            <w:r w:rsidRPr="00D37CDB">
              <w:rPr>
                <w:rFonts w:cstheme="minorHAnsi"/>
                <w:lang w:val="fr-FR"/>
              </w:rPr>
              <w:t xml:space="preserve">TYPE </w:t>
            </w:r>
            <w:r>
              <w:rPr>
                <w:rFonts w:cstheme="minorHAnsi"/>
                <w:lang w:val="fr-FR"/>
              </w:rPr>
              <w:t>DE STRUCTURE</w:t>
            </w:r>
            <w:r w:rsidRPr="00D37CDB">
              <w:rPr>
                <w:rFonts w:cstheme="minorHAnsi"/>
                <w:lang w:val="fr-FR"/>
              </w:rPr>
              <w:t xml:space="preserve"> (</w:t>
            </w:r>
            <w:r>
              <w:rPr>
                <w:rFonts w:cstheme="minorHAnsi"/>
                <w:lang w:val="fr-FR"/>
              </w:rPr>
              <w:t xml:space="preserve">EPS </w:t>
            </w:r>
            <w:r w:rsidRPr="00D37CDB">
              <w:rPr>
                <w:rFonts w:cstheme="minorHAnsi"/>
                <w:lang w:val="fr-FR"/>
              </w:rPr>
              <w:t>= 1</w:t>
            </w:r>
            <w:r>
              <w:rPr>
                <w:rFonts w:cstheme="minorHAnsi"/>
                <w:lang w:val="fr-FR"/>
              </w:rPr>
              <w:t> ;</w:t>
            </w:r>
            <w:r w:rsidRPr="00D37CDB">
              <w:rPr>
                <w:rFonts w:cstheme="minorHAnsi"/>
                <w:lang w:val="fr-FR"/>
              </w:rPr>
              <w:t xml:space="preserve"> </w:t>
            </w:r>
            <w:r>
              <w:rPr>
                <w:rFonts w:cstheme="minorHAnsi"/>
                <w:lang w:val="fr-FR"/>
              </w:rPr>
              <w:t>CS</w:t>
            </w:r>
            <w:r w:rsidRPr="00D37CDB">
              <w:rPr>
                <w:rFonts w:cstheme="minorHAnsi"/>
                <w:lang w:val="fr-FR"/>
              </w:rPr>
              <w:t xml:space="preserve"> = 2)</w:t>
            </w:r>
            <w:r w:rsidRPr="00D37CDB">
              <w:rPr>
                <w:rFonts w:cstheme="minorHAnsi"/>
                <w:lang w:val="fr-FR"/>
              </w:rPr>
              <w:tab/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EE9020A" w14:textId="1DB9C313" w:rsidR="00116C0B" w:rsidRPr="006D5E82" w:rsidRDefault="00116C0B" w:rsidP="00116C0B">
            <w:pPr>
              <w:tabs>
                <w:tab w:val="left" w:pos="491"/>
              </w:tabs>
              <w:suppressAutoHyphens/>
              <w:spacing w:before="120"/>
              <w:ind w:left="343"/>
              <w:rPr>
                <w:rFonts w:cstheme="minorHAnsi"/>
                <w:bCs/>
                <w:noProof/>
                <w:lang w:val="fr-FR" w:eastAsia="fr-FR"/>
              </w:rPr>
            </w:pPr>
            <w:r w:rsidRPr="00D37CDB">
              <w:rPr>
                <w:rFonts w:cstheme="minorHAnsi"/>
                <w:noProof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2633088" behindDoc="0" locked="0" layoutInCell="1" allowOverlap="1" wp14:anchorId="7A7D773B" wp14:editId="3A540FA4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19050</wp:posOffset>
                      </wp:positionV>
                      <wp:extent cx="219075" cy="195580"/>
                      <wp:effectExtent l="0" t="0" r="0" b="0"/>
                      <wp:wrapNone/>
                      <wp:docPr id="972882469" name="Rectangle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" cy="1955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BA231A" id="Rectangle 221" o:spid="_x0000_s1026" style="position:absolute;margin-left:12.75pt;margin-top:1.5pt;width:17.25pt;height:15.4pt;z-index:25263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"/>
                  </w:pict>
                </mc:Fallback>
              </mc:AlternateContent>
            </w:r>
          </w:p>
        </w:tc>
      </w:tr>
      <w:tr w:rsidR="00116C0B" w:rsidRPr="009B4054" w14:paraId="2C400B96" w14:textId="77777777" w:rsidTr="000F593F">
        <w:trPr>
          <w:trHeight w:val="423"/>
          <w:jc w:val="center"/>
        </w:trPr>
        <w:tc>
          <w:tcPr>
            <w:tcW w:w="69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A4C37" w14:textId="45E8CE22" w:rsidR="00116C0B" w:rsidRPr="006D5E82" w:rsidRDefault="00116C0B" w:rsidP="00116C0B">
            <w:pPr>
              <w:tabs>
                <w:tab w:val="left" w:leader="underscore" w:pos="5670"/>
              </w:tabs>
              <w:suppressAutoHyphens/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SI EPS</w:t>
            </w:r>
            <w:r w:rsidRPr="00D37CDB">
              <w:rPr>
                <w:rFonts w:cstheme="minorHAnsi"/>
                <w:lang w:val="fr-FR"/>
              </w:rPr>
              <w:t xml:space="preserve"> (</w:t>
            </w:r>
            <w:r>
              <w:rPr>
                <w:rFonts w:cstheme="minorHAnsi"/>
                <w:lang w:val="fr-FR"/>
              </w:rPr>
              <w:t xml:space="preserve">EPS1 </w:t>
            </w:r>
            <w:r w:rsidRPr="00D37CDB">
              <w:rPr>
                <w:rFonts w:cstheme="minorHAnsi"/>
                <w:lang w:val="fr-FR"/>
              </w:rPr>
              <w:t>= 1</w:t>
            </w:r>
            <w:r>
              <w:rPr>
                <w:rFonts w:cstheme="minorHAnsi"/>
                <w:lang w:val="fr-FR"/>
              </w:rPr>
              <w:t> ;</w:t>
            </w:r>
            <w:r w:rsidRPr="00D37CDB">
              <w:rPr>
                <w:rFonts w:cstheme="minorHAnsi"/>
                <w:lang w:val="fr-FR"/>
              </w:rPr>
              <w:t xml:space="preserve"> </w:t>
            </w:r>
            <w:r>
              <w:rPr>
                <w:rFonts w:cstheme="minorHAnsi"/>
                <w:lang w:val="fr-FR"/>
              </w:rPr>
              <w:t>EPS2</w:t>
            </w:r>
            <w:r w:rsidRPr="00D37CDB">
              <w:rPr>
                <w:rFonts w:cstheme="minorHAnsi"/>
                <w:lang w:val="fr-FR"/>
              </w:rPr>
              <w:t xml:space="preserve"> = 2</w:t>
            </w:r>
            <w:r>
              <w:rPr>
                <w:rFonts w:cstheme="minorHAnsi"/>
                <w:lang w:val="fr-FR"/>
              </w:rPr>
              <w:t> ; EPS3</w:t>
            </w:r>
            <w:r w:rsidRPr="00D37CDB">
              <w:rPr>
                <w:rFonts w:cstheme="minorHAnsi"/>
                <w:lang w:val="fr-FR"/>
              </w:rPr>
              <w:t xml:space="preserve"> = 2)</w:t>
            </w:r>
            <w:r w:rsidRPr="00D37CDB">
              <w:rPr>
                <w:rFonts w:cstheme="minorHAnsi"/>
                <w:lang w:val="fr-FR"/>
              </w:rPr>
              <w:tab/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AEAC979" w14:textId="0F38DA1A" w:rsidR="00116C0B" w:rsidRPr="006D5E82" w:rsidRDefault="00116C0B" w:rsidP="00116C0B">
            <w:pPr>
              <w:tabs>
                <w:tab w:val="left" w:pos="491"/>
              </w:tabs>
              <w:suppressAutoHyphens/>
              <w:spacing w:before="120"/>
              <w:ind w:left="343"/>
              <w:rPr>
                <w:rFonts w:cstheme="minorHAnsi"/>
                <w:bCs/>
                <w:noProof/>
                <w:lang w:val="fr-FR" w:eastAsia="fr-FR"/>
              </w:rPr>
            </w:pPr>
            <w:r w:rsidRPr="00D37CDB">
              <w:rPr>
                <w:rFonts w:cstheme="minorHAnsi"/>
                <w:noProof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2634112" behindDoc="0" locked="0" layoutInCell="1" allowOverlap="1" wp14:anchorId="1313D291" wp14:editId="7A81C436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19050</wp:posOffset>
                      </wp:positionV>
                      <wp:extent cx="219075" cy="195580"/>
                      <wp:effectExtent l="0" t="0" r="0" b="0"/>
                      <wp:wrapNone/>
                      <wp:docPr id="739913432" name="Rectangle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" cy="1955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228075" id="Rectangle 221" o:spid="_x0000_s1026" style="position:absolute;margin-left:12.75pt;margin-top:1.5pt;width:17.25pt;height:15.4pt;z-index:25263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"/>
                  </w:pict>
                </mc:Fallback>
              </mc:AlternateContent>
            </w:r>
          </w:p>
        </w:tc>
      </w:tr>
      <w:tr w:rsidR="00116C0B" w:rsidRPr="009B4054" w14:paraId="471DBCC8" w14:textId="77777777" w:rsidTr="000F593F">
        <w:trPr>
          <w:trHeight w:val="423"/>
          <w:jc w:val="center"/>
        </w:trPr>
        <w:tc>
          <w:tcPr>
            <w:tcW w:w="69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95129" w14:textId="5F514D04" w:rsidR="00116C0B" w:rsidRPr="006D5E82" w:rsidRDefault="00116C0B" w:rsidP="00116C0B">
            <w:pPr>
              <w:tabs>
                <w:tab w:val="left" w:leader="underscore" w:pos="5670"/>
              </w:tabs>
              <w:suppressAutoHyphens/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SI CS</w:t>
            </w:r>
            <w:r w:rsidRPr="00D37CDB">
              <w:rPr>
                <w:rFonts w:cstheme="minorHAnsi"/>
                <w:lang w:val="fr-FR"/>
              </w:rPr>
              <w:t xml:space="preserve"> (</w:t>
            </w:r>
            <w:r>
              <w:rPr>
                <w:rFonts w:cstheme="minorHAnsi"/>
                <w:lang w:val="fr-FR"/>
              </w:rPr>
              <w:t xml:space="preserve">CS1 </w:t>
            </w:r>
            <w:r w:rsidRPr="00D37CDB">
              <w:rPr>
                <w:rFonts w:cstheme="minorHAnsi"/>
                <w:lang w:val="fr-FR"/>
              </w:rPr>
              <w:t>= 1</w:t>
            </w:r>
            <w:r>
              <w:rPr>
                <w:rFonts w:cstheme="minorHAnsi"/>
                <w:lang w:val="fr-FR"/>
              </w:rPr>
              <w:t> ;</w:t>
            </w:r>
            <w:r w:rsidRPr="00D37CDB">
              <w:rPr>
                <w:rFonts w:cstheme="minorHAnsi"/>
                <w:lang w:val="fr-FR"/>
              </w:rPr>
              <w:t xml:space="preserve"> </w:t>
            </w:r>
            <w:r>
              <w:rPr>
                <w:rFonts w:cstheme="minorHAnsi"/>
                <w:lang w:val="fr-FR"/>
              </w:rPr>
              <w:t>CS2</w:t>
            </w:r>
            <w:r w:rsidRPr="00D37CDB">
              <w:rPr>
                <w:rFonts w:cstheme="minorHAnsi"/>
                <w:lang w:val="fr-FR"/>
              </w:rPr>
              <w:t xml:space="preserve"> = 2)</w:t>
            </w:r>
            <w:r w:rsidRPr="00D37CDB">
              <w:rPr>
                <w:rFonts w:cstheme="minorHAnsi"/>
                <w:lang w:val="fr-FR"/>
              </w:rPr>
              <w:tab/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07B594C" w14:textId="4D0486F7" w:rsidR="00116C0B" w:rsidRPr="006D5E82" w:rsidRDefault="00116C0B" w:rsidP="00116C0B">
            <w:pPr>
              <w:tabs>
                <w:tab w:val="left" w:pos="491"/>
              </w:tabs>
              <w:suppressAutoHyphens/>
              <w:spacing w:before="120"/>
              <w:ind w:left="343"/>
              <w:rPr>
                <w:rFonts w:cstheme="minorHAnsi"/>
                <w:bCs/>
                <w:noProof/>
                <w:lang w:val="fr-FR" w:eastAsia="fr-FR"/>
              </w:rPr>
            </w:pPr>
            <w:r w:rsidRPr="00D37CDB">
              <w:rPr>
                <w:rFonts w:cstheme="minorHAnsi"/>
                <w:noProof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2635136" behindDoc="0" locked="0" layoutInCell="1" allowOverlap="1" wp14:anchorId="41BA9CE1" wp14:editId="2F2133D7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19050</wp:posOffset>
                      </wp:positionV>
                      <wp:extent cx="219075" cy="195580"/>
                      <wp:effectExtent l="0" t="0" r="0" b="0"/>
                      <wp:wrapNone/>
                      <wp:docPr id="859502333" name="Rectangle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" cy="1955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AD76D5" id="Rectangle 221" o:spid="_x0000_s1026" style="position:absolute;margin-left:12.75pt;margin-top:1.5pt;width:17.25pt;height:15.4pt;z-index:25263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"/>
                  </w:pict>
                </mc:Fallback>
              </mc:AlternateContent>
            </w:r>
          </w:p>
        </w:tc>
      </w:tr>
      <w:tr w:rsidR="00116C0B" w:rsidRPr="009B4054" w14:paraId="036CD9E6" w14:textId="77777777" w:rsidTr="000F593F">
        <w:trPr>
          <w:trHeight w:val="423"/>
          <w:jc w:val="center"/>
        </w:trPr>
        <w:tc>
          <w:tcPr>
            <w:tcW w:w="69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CE717" w14:textId="1EFF92BB" w:rsidR="00116C0B" w:rsidRPr="006D5E82" w:rsidRDefault="00116C0B" w:rsidP="00116C0B">
            <w:pPr>
              <w:tabs>
                <w:tab w:val="right" w:leader="dot" w:pos="3402"/>
                <w:tab w:val="right" w:leader="dot" w:pos="4420"/>
              </w:tabs>
              <w:suppressAutoHyphens/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fr-FR"/>
              </w:rPr>
            </w:pPr>
            <w:r w:rsidRPr="00D37CDB">
              <w:rPr>
                <w:rFonts w:cstheme="minorHAnsi"/>
                <w:lang w:val="fr-FR"/>
              </w:rPr>
              <w:t>TYPE D’EMPLACEMENT (RURAL= 1 URBAIN = 2)</w:t>
            </w:r>
            <w:r w:rsidRPr="00D37CDB">
              <w:rPr>
                <w:rFonts w:cstheme="minorHAnsi"/>
                <w:lang w:val="fr-FR"/>
              </w:rPr>
              <w:tab/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B0A4102" w14:textId="4B1F531F" w:rsidR="00116C0B" w:rsidRPr="006D5E82" w:rsidRDefault="00116C0B" w:rsidP="00116C0B">
            <w:pPr>
              <w:tabs>
                <w:tab w:val="left" w:pos="491"/>
              </w:tabs>
              <w:suppressAutoHyphens/>
              <w:spacing w:before="120"/>
              <w:rPr>
                <w:rFonts w:asciiTheme="minorHAnsi" w:hAnsiTheme="minorHAnsi" w:cstheme="minorHAnsi"/>
                <w:bCs/>
                <w:noProof/>
                <w:lang w:val="fr-FR" w:eastAsia="en-IN"/>
              </w:rPr>
            </w:pPr>
            <w:r w:rsidRPr="00D37CDB">
              <w:rPr>
                <w:rFonts w:cstheme="minorHAnsi"/>
                <w:noProof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2636160" behindDoc="0" locked="0" layoutInCell="1" allowOverlap="1" wp14:anchorId="1304AD30" wp14:editId="3574B79F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19050</wp:posOffset>
                      </wp:positionV>
                      <wp:extent cx="219075" cy="195580"/>
                      <wp:effectExtent l="0" t="0" r="0" b="0"/>
                      <wp:wrapNone/>
                      <wp:docPr id="1118065499" name="Rectangle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" cy="1955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8DBDA9" id="Rectangle 221" o:spid="_x0000_s1026" style="position:absolute;margin-left:12.75pt;margin-top:1.5pt;width:17.25pt;height:15.4pt;z-index:25263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"/>
                  </w:pict>
                </mc:Fallback>
              </mc:AlternateContent>
            </w:r>
          </w:p>
        </w:tc>
      </w:tr>
      <w:tr w:rsidR="00116C0B" w:rsidRPr="009B4054" w14:paraId="3BF66A3E" w14:textId="77777777" w:rsidTr="000F593F">
        <w:trPr>
          <w:trHeight w:val="423"/>
          <w:jc w:val="center"/>
        </w:trPr>
        <w:tc>
          <w:tcPr>
            <w:tcW w:w="69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FFCE3" w14:textId="0AE85577" w:rsidR="00116C0B" w:rsidRPr="006D5E82" w:rsidRDefault="00116C0B" w:rsidP="00116C0B">
            <w:pPr>
              <w:tabs>
                <w:tab w:val="right" w:leader="underscore" w:pos="5723"/>
              </w:tabs>
              <w:suppressAutoHyphens/>
              <w:rPr>
                <w:rFonts w:asciiTheme="minorHAnsi" w:hAnsiTheme="minorHAnsi" w:cstheme="minorHAnsi"/>
                <w:lang w:val="fr-FR"/>
              </w:rPr>
            </w:pPr>
            <w:r w:rsidRPr="006D5E82">
              <w:rPr>
                <w:rFonts w:cstheme="minorHAnsi"/>
                <w:lang w:val="fr-FR"/>
              </w:rPr>
              <w:t>NOM DE L’ETABLISSEMENT</w:t>
            </w:r>
            <w:r w:rsidR="00FA7E1B">
              <w:rPr>
                <w:rFonts w:cstheme="minorHAnsi"/>
                <w:lang w:val="fr-FR"/>
              </w:rPr>
              <w:t xml:space="preserve"> (CASE DE SANTE)</w:t>
            </w:r>
            <w:r w:rsidRPr="006D5E82">
              <w:rPr>
                <w:rFonts w:cstheme="minorHAnsi"/>
                <w:lang w:val="fr-FR"/>
              </w:rPr>
              <w:tab/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EC54A02" w14:textId="77777777" w:rsidR="00116C0B" w:rsidRPr="006D5E82" w:rsidRDefault="00116C0B" w:rsidP="00116C0B">
            <w:pPr>
              <w:tabs>
                <w:tab w:val="left" w:pos="491"/>
              </w:tabs>
              <w:suppressAutoHyphens/>
              <w:spacing w:before="120"/>
              <w:ind w:left="343"/>
              <w:rPr>
                <w:rFonts w:asciiTheme="minorHAnsi" w:hAnsiTheme="minorHAnsi" w:cstheme="minorHAnsi"/>
                <w:bCs/>
                <w:lang w:val="fr-FR"/>
              </w:rPr>
            </w:pPr>
            <w:r w:rsidRPr="006D5E82">
              <w:rPr>
                <w:rFonts w:cstheme="minorHAnsi"/>
                <w:bCs/>
                <w:noProof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624896" behindDoc="0" locked="0" layoutInCell="1" allowOverlap="1" wp14:anchorId="6707DCA3" wp14:editId="33A83E72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116205</wp:posOffset>
                      </wp:positionV>
                      <wp:extent cx="650875" cy="195580"/>
                      <wp:effectExtent l="0" t="0" r="15875" b="13970"/>
                      <wp:wrapNone/>
                      <wp:docPr id="74255300" name="Group 1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0875" cy="195580"/>
                                <a:chOff x="0" y="0"/>
                                <a:chExt cx="650959" cy="195941"/>
                              </a:xfrm>
                            </wpg:grpSpPr>
                            <wps:wsp>
                              <wps:cNvPr id="1091805356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19638" cy="1959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2489773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5661" y="0"/>
                                  <a:ext cx="219638" cy="1959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87594984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1321" y="0"/>
                                  <a:ext cx="219638" cy="1959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58227B" id="Group 171" o:spid="_x0000_s1026" style="position:absolute;margin-left:11.5pt;margin-top:9.15pt;width:51.25pt;height:15.4pt;z-index:252624896;mso-width-relative:margin;mso-height-relative:margin" coordsize="6509,1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">
                      <v:rect id="Rectangle 221" o:spid="_x0000_s1027" style="position:absolute;width:2196;height:1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"/>
                      <v:rect id="Rectangle 222" o:spid="_x0000_s1028" style="position:absolute;left:2156;width:2196;height:1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"/>
                      <v:rect id="Rectangle 222" o:spid="_x0000_s1029" style="position:absolute;left:4313;width:2196;height:1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"/>
                    </v:group>
                  </w:pict>
                </mc:Fallback>
              </mc:AlternateContent>
            </w:r>
          </w:p>
          <w:p w14:paraId="21B51BC0" w14:textId="77777777" w:rsidR="00116C0B" w:rsidRPr="006D5E82" w:rsidRDefault="00116C0B" w:rsidP="00116C0B">
            <w:pPr>
              <w:tabs>
                <w:tab w:val="left" w:pos="491"/>
              </w:tabs>
              <w:suppressAutoHyphens/>
              <w:spacing w:before="120"/>
              <w:ind w:left="343"/>
              <w:rPr>
                <w:rFonts w:asciiTheme="minorHAnsi" w:hAnsiTheme="minorHAnsi" w:cstheme="minorHAnsi"/>
                <w:bCs/>
                <w:noProof/>
                <w:lang w:val="fr-FR" w:eastAsia="en-IN"/>
              </w:rPr>
            </w:pPr>
            <w:r w:rsidRPr="006D5E82">
              <w:rPr>
                <w:rFonts w:cstheme="minorHAnsi"/>
                <w:bCs/>
                <w:lang w:val="fr-FR"/>
              </w:rPr>
              <w:softHyphen/>
            </w:r>
            <w:r w:rsidRPr="006D5E82">
              <w:rPr>
                <w:rFonts w:cstheme="minorHAnsi"/>
                <w:bCs/>
                <w:lang w:val="fr-FR"/>
              </w:rPr>
              <w:softHyphen/>
            </w:r>
            <w:r w:rsidRPr="006D5E82">
              <w:rPr>
                <w:rFonts w:cstheme="minorHAnsi"/>
                <w:bCs/>
                <w:lang w:val="fr-FR"/>
              </w:rPr>
              <w:tab/>
            </w:r>
          </w:p>
        </w:tc>
      </w:tr>
      <w:tr w:rsidR="00116C0B" w:rsidRPr="009B4054" w14:paraId="11E6B83D" w14:textId="77777777" w:rsidTr="000F593F">
        <w:trPr>
          <w:trHeight w:val="423"/>
          <w:jc w:val="center"/>
        </w:trPr>
        <w:tc>
          <w:tcPr>
            <w:tcW w:w="69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47C1D" w14:textId="77777777" w:rsidR="00116C0B" w:rsidRPr="006D5E82" w:rsidRDefault="00116C0B" w:rsidP="00116C0B">
            <w:pPr>
              <w:tabs>
                <w:tab w:val="right" w:leader="underscore" w:pos="5723"/>
              </w:tabs>
              <w:suppressAutoHyphens/>
              <w:rPr>
                <w:rFonts w:asciiTheme="minorHAnsi" w:hAnsiTheme="minorHAnsi" w:cstheme="minorHAnsi"/>
                <w:lang w:val="fr-FR"/>
              </w:rPr>
            </w:pPr>
            <w:r w:rsidRPr="006D5E82">
              <w:rPr>
                <w:rFonts w:cstheme="minorHAnsi"/>
                <w:lang w:val="fr-FR"/>
              </w:rPr>
              <w:t>DATE DE L’INTERVIEW</w:t>
            </w:r>
            <w:r w:rsidRPr="006D5E82">
              <w:rPr>
                <w:rFonts w:cstheme="minorHAnsi"/>
                <w:lang w:val="fr-FR"/>
              </w:rPr>
              <w:tab/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CA4C3D" w14:textId="77777777" w:rsidR="00116C0B" w:rsidRPr="006D5E82" w:rsidRDefault="00116C0B" w:rsidP="00116C0B">
            <w:pPr>
              <w:tabs>
                <w:tab w:val="left" w:pos="491"/>
              </w:tabs>
              <w:suppressAutoHyphens/>
              <w:spacing w:before="120"/>
              <w:ind w:left="343"/>
              <w:rPr>
                <w:rFonts w:asciiTheme="minorHAnsi" w:hAnsiTheme="minorHAnsi" w:cstheme="minorHAnsi"/>
                <w:bCs/>
                <w:lang w:val="fr-FR"/>
              </w:rPr>
            </w:pPr>
            <w:r w:rsidRPr="006D5E82">
              <w:rPr>
                <w:rFonts w:cstheme="minorHAnsi"/>
                <w:bCs/>
                <w:lang w:val="fr-FR"/>
              </w:rPr>
              <w:t xml:space="preserve">   JJ             MM                 Année</w:t>
            </w:r>
          </w:p>
          <w:p w14:paraId="50DB8E16" w14:textId="77777777" w:rsidR="00116C0B" w:rsidRPr="006D5E82" w:rsidRDefault="00116C0B" w:rsidP="00116C0B">
            <w:pPr>
              <w:tabs>
                <w:tab w:val="left" w:pos="491"/>
              </w:tabs>
              <w:suppressAutoHyphens/>
              <w:spacing w:before="120"/>
              <w:ind w:left="343"/>
              <w:rPr>
                <w:rFonts w:asciiTheme="minorHAnsi" w:hAnsiTheme="minorHAnsi" w:cstheme="minorHAnsi"/>
                <w:bCs/>
                <w:lang w:val="fr-FR"/>
              </w:rPr>
            </w:pPr>
            <w:r w:rsidRPr="006D5E82">
              <w:rPr>
                <w:rFonts w:cstheme="minorHAnsi"/>
                <w:bCs/>
                <w:noProof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626944" behindDoc="0" locked="0" layoutInCell="1" allowOverlap="1" wp14:anchorId="7232C9B1" wp14:editId="21707F38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1905</wp:posOffset>
                      </wp:positionV>
                      <wp:extent cx="1912620" cy="189865"/>
                      <wp:effectExtent l="0" t="0" r="11430" b="19685"/>
                      <wp:wrapNone/>
                      <wp:docPr id="1584298824" name="Group 32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12620" cy="189865"/>
                                <a:chOff x="0" y="0"/>
                                <a:chExt cx="1912987" cy="190276"/>
                              </a:xfrm>
                            </wpg:grpSpPr>
                            <wpg:grpSp>
                              <wpg:cNvPr id="1749020650" name="Group 2990"/>
                              <wpg:cNvGrpSpPr/>
                              <wpg:grpSpPr>
                                <a:xfrm>
                                  <a:off x="0" y="0"/>
                                  <a:ext cx="401320" cy="179705"/>
                                  <a:chOff x="0" y="0"/>
                                  <a:chExt cx="435299" cy="195941"/>
                                </a:xfrm>
                              </wpg:grpSpPr>
                              <wps:wsp>
                                <wps:cNvPr id="841747548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19638" cy="19594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56439696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15661" y="0"/>
                                    <a:ext cx="219638" cy="19594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110596009" name="Group 3053"/>
                              <wpg:cNvGrpSpPr/>
                              <wpg:grpSpPr>
                                <a:xfrm>
                                  <a:off x="565554" y="10571"/>
                                  <a:ext cx="401320" cy="179705"/>
                                  <a:chOff x="0" y="0"/>
                                  <a:chExt cx="435299" cy="195941"/>
                                </a:xfrm>
                              </wpg:grpSpPr>
                              <wps:wsp>
                                <wps:cNvPr id="1376594205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19638" cy="19594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12184901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15661" y="0"/>
                                    <a:ext cx="219638" cy="19594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751289983" name="Group 3125"/>
                              <wpg:cNvGrpSpPr/>
                              <wpg:grpSpPr>
                                <a:xfrm>
                                  <a:off x="1109966" y="10571"/>
                                  <a:ext cx="401320" cy="179705"/>
                                  <a:chOff x="0" y="0"/>
                                  <a:chExt cx="435299" cy="195941"/>
                                </a:xfrm>
                              </wpg:grpSpPr>
                              <wps:wsp>
                                <wps:cNvPr id="369876029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19638" cy="19594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20952897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15661" y="0"/>
                                    <a:ext cx="219638" cy="19594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809248694" name="Group 3249"/>
                              <wpg:cNvGrpSpPr/>
                              <wpg:grpSpPr>
                                <a:xfrm>
                                  <a:off x="1511667" y="10571"/>
                                  <a:ext cx="401320" cy="179705"/>
                                  <a:chOff x="0" y="0"/>
                                  <a:chExt cx="435299" cy="195941"/>
                                </a:xfrm>
                              </wpg:grpSpPr>
                              <wps:wsp>
                                <wps:cNvPr id="302035020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19638" cy="19594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95946826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15661" y="0"/>
                                    <a:ext cx="219638" cy="19594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C872E8" id="Group 3255" o:spid="_x0000_s1026" style="position:absolute;margin-left:13.5pt;margin-top:.15pt;width:150.6pt;height:14.95pt;z-index:252626944;mso-width-relative:margin;mso-height-relative:margin" coordsize="19129,19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">
                      <v:group id="Group 2990" o:spid="_x0000_s1027" style="position:absolute;width:4013;height:1797" coordsize="435299,195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">
                        <v:rect id="Rectangle 221" o:spid="_x0000_s1028" style="position:absolute;width:219638;height:195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"/>
                        <v:rect id="Rectangle 222" o:spid="_x0000_s1029" style="position:absolute;left:215661;width:219638;height:195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"/>
                      </v:group>
                      <v:group id="Group 3053" o:spid="_x0000_s1030" style="position:absolute;left:5655;top:105;width:4013;height:1797" coordsize="435299,195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">
                        <v:rect id="Rectangle 221" o:spid="_x0000_s1031" style="position:absolute;width:219638;height:195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"/>
                        <v:rect id="Rectangle 222" o:spid="_x0000_s1032" style="position:absolute;left:215661;width:219638;height:195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"/>
                      </v:group>
                      <v:group id="Group 3125" o:spid="_x0000_s1033" style="position:absolute;left:11099;top:105;width:4013;height:1797" coordsize="435299,195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">
                        <v:rect id="Rectangle 221" o:spid="_x0000_s1034" style="position:absolute;width:219638;height:195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"/>
                        <v:rect id="Rectangle 222" o:spid="_x0000_s1035" style="position:absolute;left:215661;width:219638;height:195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"/>
                      </v:group>
                      <v:group id="Group 3249" o:spid="_x0000_s1036" style="position:absolute;left:15116;top:105;width:4013;height:1797" coordsize="435299,195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">
                        <v:rect id="Rectangle 221" o:spid="_x0000_s1037" style="position:absolute;width:219638;height:195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"/>
                        <v:rect id="Rectangle 222" o:spid="_x0000_s1038" style="position:absolute;left:215661;width:219638;height:195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"/>
                      </v:group>
                    </v:group>
                  </w:pict>
                </mc:Fallback>
              </mc:AlternateContent>
            </w:r>
            <w:r w:rsidRPr="006D5E82">
              <w:rPr>
                <w:rFonts w:cstheme="minorHAnsi"/>
                <w:bCs/>
                <w:lang w:val="fr-FR"/>
              </w:rPr>
              <w:softHyphen/>
            </w:r>
            <w:r w:rsidRPr="006D5E82">
              <w:rPr>
                <w:rFonts w:cstheme="minorHAnsi"/>
                <w:bCs/>
                <w:lang w:val="fr-FR"/>
              </w:rPr>
              <w:softHyphen/>
            </w:r>
          </w:p>
        </w:tc>
      </w:tr>
      <w:tr w:rsidR="00116C0B" w:rsidRPr="009B4054" w14:paraId="323DF8E2" w14:textId="77777777" w:rsidTr="000F593F">
        <w:trPr>
          <w:trHeight w:val="423"/>
          <w:jc w:val="center"/>
        </w:trPr>
        <w:tc>
          <w:tcPr>
            <w:tcW w:w="69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6B242" w14:textId="77777777" w:rsidR="00116C0B" w:rsidRPr="006D5E82" w:rsidRDefault="00116C0B" w:rsidP="00116C0B">
            <w:pPr>
              <w:tabs>
                <w:tab w:val="right" w:leader="underscore" w:pos="5723"/>
              </w:tabs>
              <w:suppressAutoHyphens/>
              <w:rPr>
                <w:rFonts w:asciiTheme="minorHAnsi" w:hAnsiTheme="minorHAnsi" w:cstheme="minorHAnsi"/>
                <w:lang w:val="fr-FR"/>
              </w:rPr>
            </w:pPr>
            <w:r w:rsidRPr="006D5E82">
              <w:rPr>
                <w:rFonts w:cstheme="minorHAnsi"/>
                <w:lang w:val="fr-FR"/>
              </w:rPr>
              <w:t>HEURE DE DEBUT DE L’ENTRETIEN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C616D5C" w14:textId="77777777" w:rsidR="00116C0B" w:rsidRPr="006D5E82" w:rsidRDefault="00116C0B" w:rsidP="00116C0B">
            <w:pPr>
              <w:tabs>
                <w:tab w:val="left" w:pos="491"/>
              </w:tabs>
              <w:suppressAutoHyphens/>
              <w:spacing w:before="120"/>
              <w:ind w:left="343"/>
              <w:rPr>
                <w:rFonts w:asciiTheme="minorHAnsi" w:hAnsiTheme="minorHAnsi" w:cstheme="minorHAnsi"/>
                <w:bCs/>
                <w:lang w:val="fr-FR"/>
              </w:rPr>
            </w:pPr>
            <w:r w:rsidRPr="006D5E82">
              <w:rPr>
                <w:rFonts w:cstheme="minorHAnsi"/>
                <w:bCs/>
                <w:lang w:val="fr-FR"/>
              </w:rPr>
              <w:t xml:space="preserve">   HH            MIN</w:t>
            </w:r>
          </w:p>
          <w:p w14:paraId="20AD4508" w14:textId="77777777" w:rsidR="00116C0B" w:rsidRPr="006D5E82" w:rsidRDefault="00116C0B" w:rsidP="00116C0B">
            <w:pPr>
              <w:tabs>
                <w:tab w:val="left" w:pos="491"/>
              </w:tabs>
              <w:suppressAutoHyphens/>
              <w:spacing w:before="120"/>
              <w:rPr>
                <w:rFonts w:asciiTheme="minorHAnsi" w:hAnsiTheme="minorHAnsi" w:cstheme="minorHAnsi"/>
                <w:bCs/>
                <w:lang w:val="fr-FR"/>
              </w:rPr>
            </w:pPr>
            <w:r w:rsidRPr="006D5E82">
              <w:rPr>
                <w:rFonts w:cstheme="minorHAnsi"/>
                <w:bCs/>
                <w:noProof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627968" behindDoc="0" locked="0" layoutInCell="1" allowOverlap="1" wp14:anchorId="73CD3AD1" wp14:editId="23565BF7">
                      <wp:simplePos x="0" y="0"/>
                      <wp:positionH relativeFrom="column">
                        <wp:posOffset>192816</wp:posOffset>
                      </wp:positionH>
                      <wp:positionV relativeFrom="paragraph">
                        <wp:posOffset>26288</wp:posOffset>
                      </wp:positionV>
                      <wp:extent cx="924571" cy="168910"/>
                      <wp:effectExtent l="0" t="0" r="27940" b="21590"/>
                      <wp:wrapNone/>
                      <wp:docPr id="3308" name="Group 33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24571" cy="168910"/>
                                <a:chOff x="0" y="0"/>
                                <a:chExt cx="924571" cy="168910"/>
                              </a:xfrm>
                            </wpg:grpSpPr>
                            <wpg:grpSp>
                              <wpg:cNvPr id="3256" name="Group 3256"/>
                              <wpg:cNvGrpSpPr/>
                              <wpg:grpSpPr>
                                <a:xfrm>
                                  <a:off x="0" y="0"/>
                                  <a:ext cx="385445" cy="168910"/>
                                  <a:chOff x="0" y="0"/>
                                  <a:chExt cx="435299" cy="195941"/>
                                </a:xfrm>
                              </wpg:grpSpPr>
                              <wps:wsp>
                                <wps:cNvPr id="3274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19638" cy="19594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275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15661" y="0"/>
                                    <a:ext cx="219638" cy="19594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287" name="Group 3287"/>
                              <wpg:cNvGrpSpPr/>
                              <wpg:grpSpPr>
                                <a:xfrm>
                                  <a:off x="539126" y="0"/>
                                  <a:ext cx="385445" cy="168910"/>
                                  <a:chOff x="0" y="0"/>
                                  <a:chExt cx="435299" cy="195941"/>
                                </a:xfrm>
                              </wpg:grpSpPr>
                              <wps:wsp>
                                <wps:cNvPr id="3288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19638" cy="19594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289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15661" y="0"/>
                                    <a:ext cx="219638" cy="19594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D7C1A57" id="Group 3308" o:spid="_x0000_s1026" style="position:absolute;margin-left:15.2pt;margin-top:2.05pt;width:72.8pt;height:13.3pt;z-index:252627968" coordsize="9245,1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">
                      <v:group id="Group 3256" o:spid="_x0000_s1027" style="position:absolute;width:3854;height:1689" coordsize="435299,195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">
                        <v:rect id="Rectangle 221" o:spid="_x0000_s1028" style="position:absolute;width:219638;height:195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"/>
                        <v:rect id="Rectangle 222" o:spid="_x0000_s1029" style="position:absolute;left:215661;width:219638;height:195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"/>
                      </v:group>
                      <v:group id="Group 3287" o:spid="_x0000_s1030" style="position:absolute;left:5391;width:3854;height:1689" coordsize="435299,195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">
                        <v:rect id="Rectangle 221" o:spid="_x0000_s1031" style="position:absolute;width:219638;height:195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"/>
                        <v:rect id="Rectangle 222" o:spid="_x0000_s1032" style="position:absolute;left:215661;width:219638;height:195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"/>
                      </v:group>
                    </v:group>
                  </w:pict>
                </mc:Fallback>
              </mc:AlternateContent>
            </w:r>
            <w:r w:rsidRPr="006D5E82">
              <w:rPr>
                <w:rFonts w:cstheme="minorHAnsi"/>
                <w:bCs/>
                <w:lang w:val="fr-FR"/>
              </w:rPr>
              <w:tab/>
            </w:r>
          </w:p>
        </w:tc>
      </w:tr>
      <w:tr w:rsidR="00116C0B" w:rsidRPr="009B4054" w14:paraId="65448715" w14:textId="77777777" w:rsidTr="000F593F">
        <w:trPr>
          <w:trHeight w:val="423"/>
          <w:jc w:val="center"/>
        </w:trPr>
        <w:tc>
          <w:tcPr>
            <w:tcW w:w="69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1B9B1" w14:textId="77777777" w:rsidR="00116C0B" w:rsidRPr="006D5E82" w:rsidRDefault="00116C0B" w:rsidP="00116C0B">
            <w:pPr>
              <w:tabs>
                <w:tab w:val="right" w:leader="underscore" w:pos="5723"/>
              </w:tabs>
              <w:suppressAutoHyphens/>
              <w:rPr>
                <w:rFonts w:asciiTheme="minorHAnsi" w:hAnsiTheme="minorHAnsi" w:cstheme="minorHAnsi"/>
                <w:lang w:val="fr-FR"/>
              </w:rPr>
            </w:pPr>
            <w:r w:rsidRPr="006D5E82">
              <w:rPr>
                <w:rFonts w:cstheme="minorHAnsi"/>
                <w:lang w:val="fr-FR"/>
              </w:rPr>
              <w:t>HEURE DE FIN DE L’ENTRETIEN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BD68A2" w14:textId="77777777" w:rsidR="00116C0B" w:rsidRPr="006D5E82" w:rsidRDefault="00116C0B" w:rsidP="00116C0B">
            <w:pPr>
              <w:tabs>
                <w:tab w:val="left" w:pos="491"/>
              </w:tabs>
              <w:suppressAutoHyphens/>
              <w:spacing w:before="120"/>
              <w:ind w:left="343"/>
              <w:rPr>
                <w:rFonts w:asciiTheme="minorHAnsi" w:hAnsiTheme="minorHAnsi" w:cstheme="minorHAnsi"/>
                <w:bCs/>
                <w:lang w:val="fr-FR"/>
              </w:rPr>
            </w:pPr>
            <w:r w:rsidRPr="006D5E82">
              <w:rPr>
                <w:rFonts w:cstheme="minorHAnsi"/>
                <w:bCs/>
                <w:lang w:val="fr-FR"/>
              </w:rPr>
              <w:t xml:space="preserve">   HH            MIN</w:t>
            </w:r>
          </w:p>
          <w:p w14:paraId="7A63E491" w14:textId="77777777" w:rsidR="00116C0B" w:rsidRPr="006D5E82" w:rsidRDefault="00116C0B" w:rsidP="00116C0B">
            <w:pPr>
              <w:tabs>
                <w:tab w:val="left" w:pos="491"/>
              </w:tabs>
              <w:suppressAutoHyphens/>
              <w:spacing w:before="120"/>
              <w:ind w:left="343"/>
              <w:rPr>
                <w:rFonts w:asciiTheme="minorHAnsi" w:hAnsiTheme="minorHAnsi" w:cstheme="minorHAnsi"/>
                <w:bCs/>
                <w:lang w:val="fr-FR"/>
              </w:rPr>
            </w:pPr>
            <w:r w:rsidRPr="006D5E82">
              <w:rPr>
                <w:rFonts w:cstheme="minorHAnsi"/>
                <w:bCs/>
                <w:noProof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628992" behindDoc="0" locked="0" layoutInCell="1" allowOverlap="1" wp14:anchorId="4312C5E8" wp14:editId="423F3171">
                      <wp:simplePos x="0" y="0"/>
                      <wp:positionH relativeFrom="column">
                        <wp:posOffset>192816</wp:posOffset>
                      </wp:positionH>
                      <wp:positionV relativeFrom="paragraph">
                        <wp:posOffset>22787</wp:posOffset>
                      </wp:positionV>
                      <wp:extent cx="924571" cy="174195"/>
                      <wp:effectExtent l="0" t="0" r="27940" b="16510"/>
                      <wp:wrapNone/>
                      <wp:docPr id="3309" name="Group 33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24571" cy="174195"/>
                                <a:chOff x="0" y="0"/>
                                <a:chExt cx="924571" cy="174195"/>
                              </a:xfrm>
                            </wpg:grpSpPr>
                            <wpg:grpSp>
                              <wpg:cNvPr id="3293" name="Group 3293"/>
                              <wpg:cNvGrpSpPr/>
                              <wpg:grpSpPr>
                                <a:xfrm>
                                  <a:off x="0" y="5285"/>
                                  <a:ext cx="385445" cy="168910"/>
                                  <a:chOff x="0" y="0"/>
                                  <a:chExt cx="435299" cy="195941"/>
                                </a:xfrm>
                              </wpg:grpSpPr>
                              <wps:wsp>
                                <wps:cNvPr id="3294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19638" cy="19594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07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15661" y="0"/>
                                    <a:ext cx="219638" cy="19594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290" name="Group 3290"/>
                              <wpg:cNvGrpSpPr/>
                              <wpg:grpSpPr>
                                <a:xfrm>
                                  <a:off x="539126" y="0"/>
                                  <a:ext cx="385445" cy="168910"/>
                                  <a:chOff x="0" y="0"/>
                                  <a:chExt cx="435299" cy="195941"/>
                                </a:xfrm>
                              </wpg:grpSpPr>
                              <wps:wsp>
                                <wps:cNvPr id="3291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19638" cy="19594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292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15661" y="0"/>
                                    <a:ext cx="219638" cy="19594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962A32" id="Group 3309" o:spid="_x0000_s1026" style="position:absolute;margin-left:15.2pt;margin-top:1.8pt;width:72.8pt;height:13.7pt;z-index:252628992" coordsize="9245,1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">
                      <v:group id="Group 3293" o:spid="_x0000_s1027" style="position:absolute;top:52;width:3854;height:1689" coordsize="435299,195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">
                        <v:rect id="Rectangle 221" o:spid="_x0000_s1028" style="position:absolute;width:219638;height:195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"/>
                        <v:rect id="Rectangle 222" o:spid="_x0000_s1029" style="position:absolute;left:215661;width:219638;height:195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"/>
                      </v:group>
                      <v:group id="Group 3290" o:spid="_x0000_s1030" style="position:absolute;left:5391;width:3854;height:1689" coordsize="435299,195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">
                        <v:rect id="Rectangle 221" o:spid="_x0000_s1031" style="position:absolute;width:219638;height:195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"/>
                        <v:rect id="Rectangle 222" o:spid="_x0000_s1032" style="position:absolute;left:215661;width:219638;height:195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"/>
                      </v:group>
                    </v:group>
                  </w:pict>
                </mc:Fallback>
              </mc:AlternateContent>
            </w:r>
            <w:r w:rsidRPr="006D5E82">
              <w:rPr>
                <w:rFonts w:cstheme="minorHAnsi"/>
                <w:bCs/>
                <w:lang w:val="fr-FR"/>
              </w:rPr>
              <w:tab/>
            </w:r>
          </w:p>
        </w:tc>
      </w:tr>
      <w:tr w:rsidR="00116C0B" w:rsidRPr="009B4054" w14:paraId="195E4D38" w14:textId="77777777" w:rsidTr="000F593F">
        <w:trPr>
          <w:trHeight w:val="423"/>
          <w:jc w:val="center"/>
        </w:trPr>
        <w:tc>
          <w:tcPr>
            <w:tcW w:w="694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0FF2CF0" w14:textId="77777777" w:rsidR="00116C0B" w:rsidRPr="006D5E82" w:rsidRDefault="00116C0B" w:rsidP="00116C0B">
            <w:pPr>
              <w:tabs>
                <w:tab w:val="right" w:leader="underscore" w:pos="5723"/>
              </w:tabs>
              <w:suppressAutoHyphens/>
              <w:rPr>
                <w:rFonts w:asciiTheme="minorHAnsi" w:hAnsiTheme="minorHAnsi" w:cstheme="minorHAnsi"/>
                <w:lang w:val="fr-FR"/>
              </w:rPr>
            </w:pPr>
            <w:r w:rsidRPr="006D5E82">
              <w:rPr>
                <w:rFonts w:cstheme="minorHAnsi"/>
                <w:lang w:val="fr-FR"/>
              </w:rPr>
              <w:t xml:space="preserve">CODE DE L’ENQUETEUR </w:t>
            </w:r>
            <w:r w:rsidRPr="006D5E82">
              <w:rPr>
                <w:rFonts w:cstheme="minorHAnsi"/>
                <w:lang w:val="fr-FR"/>
              </w:rPr>
              <w:tab/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86BB3C7" w14:textId="77777777" w:rsidR="00116C0B" w:rsidRPr="006D5E82" w:rsidRDefault="00116C0B" w:rsidP="00116C0B">
            <w:pPr>
              <w:tabs>
                <w:tab w:val="left" w:pos="491"/>
              </w:tabs>
              <w:suppressAutoHyphens/>
              <w:spacing w:before="120"/>
              <w:ind w:left="343"/>
              <w:rPr>
                <w:rFonts w:asciiTheme="minorHAnsi" w:hAnsiTheme="minorHAnsi" w:cstheme="minorHAnsi"/>
                <w:bCs/>
                <w:lang w:val="fr-FR"/>
              </w:rPr>
            </w:pPr>
            <w:r w:rsidRPr="006D5E82">
              <w:rPr>
                <w:rFonts w:cstheme="minorHAnsi"/>
                <w:bCs/>
                <w:noProof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630016" behindDoc="0" locked="0" layoutInCell="1" allowOverlap="1" wp14:anchorId="0D58A5EE" wp14:editId="1CE241D4">
                      <wp:simplePos x="0" y="0"/>
                      <wp:positionH relativeFrom="column">
                        <wp:posOffset>149860</wp:posOffset>
                      </wp:positionH>
                      <wp:positionV relativeFrom="paragraph">
                        <wp:posOffset>117475</wp:posOffset>
                      </wp:positionV>
                      <wp:extent cx="434975" cy="195580"/>
                      <wp:effectExtent l="0" t="0" r="22225" b="13970"/>
                      <wp:wrapNone/>
                      <wp:docPr id="3339" name="Group 33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4975" cy="195580"/>
                                <a:chOff x="0" y="0"/>
                                <a:chExt cx="435299" cy="195941"/>
                              </a:xfrm>
                            </wpg:grpSpPr>
                            <wps:wsp>
                              <wps:cNvPr id="3340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19638" cy="1959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41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5661" y="0"/>
                                  <a:ext cx="219638" cy="1959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EB45E92" id="Group 3339" o:spid="_x0000_s1026" style="position:absolute;margin-left:11.8pt;margin-top:9.25pt;width:34.25pt;height:15.4pt;z-index:252630016;mso-width-relative:margin;mso-height-relative:margin" coordsize="435299,195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">
                      <v:rect id="Rectangle 221" o:spid="_x0000_s1027" style="position:absolute;width:219638;height:195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"/>
                      <v:rect id="Rectangle 222" o:spid="_x0000_s1028" style="position:absolute;left:215661;width:219638;height:195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"/>
                    </v:group>
                  </w:pict>
                </mc:Fallback>
              </mc:AlternateContent>
            </w:r>
          </w:p>
          <w:p w14:paraId="46DCA2CC" w14:textId="77777777" w:rsidR="00116C0B" w:rsidRPr="006D5E82" w:rsidRDefault="00116C0B" w:rsidP="00116C0B">
            <w:pPr>
              <w:tabs>
                <w:tab w:val="left" w:pos="491"/>
              </w:tabs>
              <w:suppressAutoHyphens/>
              <w:spacing w:before="120"/>
              <w:ind w:left="343"/>
              <w:rPr>
                <w:rFonts w:asciiTheme="minorHAnsi" w:hAnsiTheme="minorHAnsi" w:cstheme="minorHAnsi"/>
                <w:bCs/>
                <w:lang w:val="fr-FR"/>
              </w:rPr>
            </w:pPr>
            <w:r w:rsidRPr="006D5E82">
              <w:rPr>
                <w:rFonts w:cstheme="minorHAnsi"/>
                <w:bCs/>
                <w:lang w:val="fr-FR"/>
              </w:rPr>
              <w:softHyphen/>
            </w:r>
            <w:r w:rsidRPr="006D5E82">
              <w:rPr>
                <w:rFonts w:cstheme="minorHAnsi"/>
                <w:bCs/>
                <w:lang w:val="fr-FR"/>
              </w:rPr>
              <w:softHyphen/>
            </w:r>
            <w:r w:rsidRPr="006D5E82">
              <w:rPr>
                <w:rFonts w:cstheme="minorHAnsi"/>
                <w:bCs/>
                <w:lang w:val="fr-FR"/>
              </w:rPr>
              <w:tab/>
            </w:r>
          </w:p>
        </w:tc>
      </w:tr>
    </w:tbl>
    <w:p w14:paraId="51C52067" w14:textId="77777777" w:rsidR="0043486C" w:rsidRPr="006D5E82" w:rsidRDefault="0043486C" w:rsidP="0043486C">
      <w:pPr>
        <w:rPr>
          <w:rFonts w:cstheme="minorHAnsi"/>
          <w:b/>
          <w:bCs/>
          <w:sz w:val="20"/>
          <w:lang w:val="fr-FR"/>
        </w:rPr>
      </w:pPr>
    </w:p>
    <w:p w14:paraId="6666A539" w14:textId="77777777" w:rsidR="00D7223B" w:rsidRPr="006D5E82" w:rsidRDefault="00D7223B" w:rsidP="0043486C">
      <w:pPr>
        <w:rPr>
          <w:rFonts w:cstheme="minorHAnsi"/>
          <w:b/>
          <w:bCs/>
          <w:sz w:val="20"/>
          <w:lang w:val="fr-FR"/>
        </w:rPr>
      </w:pPr>
    </w:p>
    <w:p w14:paraId="17248162" w14:textId="77777777" w:rsidR="00D7223B" w:rsidRPr="006D5E82" w:rsidRDefault="00D7223B" w:rsidP="0043486C">
      <w:pPr>
        <w:rPr>
          <w:rFonts w:cstheme="minorHAnsi"/>
          <w:b/>
          <w:bCs/>
          <w:sz w:val="20"/>
          <w:lang w:val="fr-FR"/>
        </w:rPr>
      </w:pPr>
    </w:p>
    <w:p w14:paraId="394BFC61" w14:textId="77777777" w:rsidR="00FF0DF4" w:rsidRPr="006D5E82" w:rsidRDefault="00FF0DF4">
      <w:pPr>
        <w:rPr>
          <w:rFonts w:cstheme="minorHAnsi"/>
          <w:b/>
          <w:bCs/>
        </w:rPr>
      </w:pPr>
      <w:r w:rsidRPr="006D5E82">
        <w:rPr>
          <w:rFonts w:cstheme="minorHAnsi"/>
          <w:b/>
          <w:bCs/>
        </w:rPr>
        <w:br w:type="page"/>
      </w:r>
    </w:p>
    <w:p w14:paraId="6256A212" w14:textId="09B9D5CE" w:rsidR="00FC0AA8" w:rsidRPr="006D5E82" w:rsidRDefault="00F443BB" w:rsidP="00434986">
      <w:pPr>
        <w:jc w:val="center"/>
        <w:rPr>
          <w:rFonts w:cstheme="minorHAnsi"/>
          <w:b/>
          <w:bCs/>
        </w:rPr>
      </w:pPr>
      <w:r w:rsidRPr="006D5E82">
        <w:rPr>
          <w:rFonts w:cstheme="minorHAnsi"/>
          <w:b/>
          <w:bCs/>
        </w:rPr>
        <w:lastRenderedPageBreak/>
        <w:t>VISITES D'ENTRETIEN</w:t>
      </w:r>
    </w:p>
    <w:tbl>
      <w:tblPr>
        <w:tblStyle w:val="Grilledutableau"/>
        <w:tblW w:w="10925" w:type="dxa"/>
        <w:tblInd w:w="-43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278"/>
        <w:gridCol w:w="2977"/>
        <w:gridCol w:w="2835"/>
        <w:gridCol w:w="2835"/>
      </w:tblGrid>
      <w:tr w:rsidR="00D23CFB" w:rsidRPr="009B4054" w14:paraId="76897082" w14:textId="77777777" w:rsidTr="007F2BDC">
        <w:tc>
          <w:tcPr>
            <w:tcW w:w="109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72594" w14:textId="03408170" w:rsidR="00D23CFB" w:rsidRPr="006D5E82" w:rsidRDefault="00F443BB" w:rsidP="00285643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D5E82">
              <w:rPr>
                <w:rFonts w:asciiTheme="minorHAnsi" w:hAnsiTheme="minorHAnsi" w:cstheme="minorHAnsi"/>
                <w:b/>
                <w:bCs/>
              </w:rPr>
              <w:t>VISITES DE L’ENQUETEUR</w:t>
            </w:r>
          </w:p>
        </w:tc>
      </w:tr>
      <w:tr w:rsidR="00D23CFB" w:rsidRPr="009B4054" w14:paraId="5F00D702" w14:textId="77777777" w:rsidTr="007F2BDC"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E31F3" w14:textId="77777777" w:rsidR="00D23CFB" w:rsidRPr="006D5E82" w:rsidRDefault="00D23CFB" w:rsidP="002856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F0188" w14:textId="77777777" w:rsidR="00D23CFB" w:rsidRPr="006D5E82" w:rsidRDefault="00D23CFB" w:rsidP="00285643">
            <w:pPr>
              <w:rPr>
                <w:rFonts w:asciiTheme="minorHAnsi" w:hAnsiTheme="minorHAnsi" w:cstheme="minorHAnsi"/>
                <w:b/>
                <w:bCs/>
              </w:rPr>
            </w:pPr>
            <w:r w:rsidRPr="006D5E82">
              <w:rPr>
                <w:rFonts w:asciiTheme="minorHAnsi" w:hAnsiTheme="minorHAnsi" w:cstheme="minorHAnsi"/>
                <w:b/>
                <w:bCs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A9878" w14:textId="77777777" w:rsidR="00D23CFB" w:rsidRPr="006D5E82" w:rsidRDefault="00D23CFB" w:rsidP="00285643">
            <w:pPr>
              <w:rPr>
                <w:rFonts w:asciiTheme="minorHAnsi" w:hAnsiTheme="minorHAnsi" w:cstheme="minorHAnsi"/>
                <w:b/>
                <w:bCs/>
              </w:rPr>
            </w:pPr>
            <w:r w:rsidRPr="006D5E82">
              <w:rPr>
                <w:rFonts w:asciiTheme="minorHAnsi" w:hAnsiTheme="minorHAnsi" w:cstheme="minorHAnsi"/>
                <w:b/>
                <w:bCs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81A2C" w14:textId="7AC8442A" w:rsidR="00D23CFB" w:rsidRPr="006D5E82" w:rsidRDefault="00A44B61" w:rsidP="00285643">
            <w:pPr>
              <w:rPr>
                <w:rFonts w:asciiTheme="minorHAnsi" w:hAnsiTheme="minorHAnsi" w:cstheme="minorHAnsi"/>
                <w:b/>
                <w:bCs/>
              </w:rPr>
            </w:pPr>
            <w:r w:rsidRPr="006D5E82">
              <w:rPr>
                <w:rFonts w:asciiTheme="minorHAnsi" w:hAnsiTheme="minorHAnsi" w:cstheme="minorHAnsi"/>
                <w:b/>
                <w:bCs/>
              </w:rPr>
              <w:t>VISITES FINALES</w:t>
            </w:r>
          </w:p>
        </w:tc>
      </w:tr>
      <w:tr w:rsidR="00D23CFB" w:rsidRPr="009B4054" w14:paraId="4CD65240" w14:textId="77777777" w:rsidTr="007F2BDC">
        <w:trPr>
          <w:trHeight w:val="3144"/>
        </w:trPr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55D70" w14:textId="77777777" w:rsidR="00D23CFB" w:rsidRPr="006D5E82" w:rsidRDefault="00D23CFB" w:rsidP="00285643">
            <w:pPr>
              <w:rPr>
                <w:rFonts w:asciiTheme="minorHAnsi" w:hAnsiTheme="minorHAnsi" w:cstheme="minorHAnsi"/>
                <w:lang w:val="fr-SN"/>
              </w:rPr>
            </w:pPr>
          </w:p>
          <w:p w14:paraId="061E793E" w14:textId="77777777" w:rsidR="00D23CFB" w:rsidRPr="006D5E82" w:rsidRDefault="00D23CFB" w:rsidP="00285643">
            <w:pPr>
              <w:rPr>
                <w:rFonts w:asciiTheme="minorHAnsi" w:hAnsiTheme="minorHAnsi" w:cstheme="minorHAnsi"/>
                <w:lang w:val="fr-SN"/>
              </w:rPr>
            </w:pPr>
            <w:r w:rsidRPr="006D5E82">
              <w:rPr>
                <w:rFonts w:asciiTheme="minorHAnsi" w:hAnsiTheme="minorHAnsi" w:cstheme="minorHAnsi"/>
                <w:lang w:val="fr-SN"/>
              </w:rPr>
              <w:t>DATE</w:t>
            </w:r>
          </w:p>
          <w:p w14:paraId="5A1DF40C" w14:textId="77777777" w:rsidR="00D23CFB" w:rsidRPr="006D5E82" w:rsidRDefault="00D23CFB" w:rsidP="00285643">
            <w:pPr>
              <w:rPr>
                <w:rFonts w:asciiTheme="minorHAnsi" w:hAnsiTheme="minorHAnsi" w:cstheme="minorHAnsi"/>
                <w:lang w:val="fr-SN"/>
              </w:rPr>
            </w:pPr>
          </w:p>
          <w:p w14:paraId="4A2856DC" w14:textId="77777777" w:rsidR="00D23CFB" w:rsidRPr="006D5E82" w:rsidRDefault="00D23CFB" w:rsidP="00285643">
            <w:pPr>
              <w:rPr>
                <w:rFonts w:asciiTheme="minorHAnsi" w:hAnsiTheme="minorHAnsi" w:cstheme="minorHAnsi"/>
                <w:lang w:val="fr-SN"/>
              </w:rPr>
            </w:pPr>
          </w:p>
          <w:p w14:paraId="08992259" w14:textId="565E378B" w:rsidR="00D23CFB" w:rsidRPr="006D5E82" w:rsidRDefault="00A44B61" w:rsidP="00285643">
            <w:pPr>
              <w:pStyle w:val="Titre"/>
              <w:ind w:left="142" w:hanging="120"/>
              <w:jc w:val="left"/>
              <w:rPr>
                <w:rFonts w:asciiTheme="minorHAnsi" w:hAnsiTheme="minorHAnsi" w:cstheme="minorHAnsi"/>
                <w:bCs/>
                <w:sz w:val="20"/>
                <w:lang w:val="fr-SN"/>
              </w:rPr>
            </w:pPr>
            <w:r w:rsidRPr="006D5E82">
              <w:rPr>
                <w:rFonts w:asciiTheme="minorHAnsi" w:hAnsiTheme="minorHAnsi" w:cstheme="minorHAnsi"/>
                <w:b w:val="0"/>
                <w:bCs/>
                <w:sz w:val="20"/>
                <w:lang w:val="fr-SN"/>
              </w:rPr>
              <w:t>CODE ENQUÊTEUR</w:t>
            </w:r>
          </w:p>
          <w:p w14:paraId="75C75D70" w14:textId="77777777" w:rsidR="00D23CFB" w:rsidRPr="006D5E82" w:rsidRDefault="00D23CFB" w:rsidP="00285643">
            <w:pPr>
              <w:rPr>
                <w:rFonts w:asciiTheme="minorHAnsi" w:hAnsiTheme="minorHAnsi" w:cstheme="minorHAnsi"/>
                <w:lang w:val="fr-SN"/>
              </w:rPr>
            </w:pPr>
          </w:p>
          <w:p w14:paraId="7C5878DC" w14:textId="77777777" w:rsidR="00D23CFB" w:rsidRPr="006D5E82" w:rsidRDefault="00D23CFB" w:rsidP="00285643">
            <w:pPr>
              <w:rPr>
                <w:rFonts w:asciiTheme="minorHAnsi" w:hAnsiTheme="minorHAnsi" w:cstheme="minorHAnsi"/>
                <w:lang w:val="fr-SN"/>
              </w:rPr>
            </w:pPr>
          </w:p>
          <w:p w14:paraId="692194C4" w14:textId="77777777" w:rsidR="00D23CFB" w:rsidRPr="006D5E82" w:rsidRDefault="00D23CFB" w:rsidP="00285643">
            <w:pPr>
              <w:rPr>
                <w:rFonts w:asciiTheme="minorHAnsi" w:hAnsiTheme="minorHAnsi" w:cstheme="minorHAnsi"/>
                <w:lang w:val="fr-SN"/>
              </w:rPr>
            </w:pPr>
          </w:p>
          <w:p w14:paraId="4855255A" w14:textId="59BB07B0" w:rsidR="00D23CFB" w:rsidRPr="006D5E82" w:rsidRDefault="00D23CFB" w:rsidP="00285643">
            <w:pPr>
              <w:rPr>
                <w:rFonts w:asciiTheme="minorHAnsi" w:hAnsiTheme="minorHAnsi" w:cstheme="minorHAnsi"/>
                <w:lang w:val="fr-SN"/>
              </w:rPr>
            </w:pPr>
            <w:r w:rsidRPr="006D5E82">
              <w:rPr>
                <w:rFonts w:asciiTheme="minorHAnsi" w:hAnsiTheme="minorHAnsi" w:cstheme="minorHAnsi"/>
                <w:lang w:val="fr-SN"/>
              </w:rPr>
              <w:t>RESULT</w:t>
            </w:r>
            <w:r w:rsidR="00016411" w:rsidRPr="006D5E82">
              <w:rPr>
                <w:rFonts w:asciiTheme="minorHAnsi" w:hAnsiTheme="minorHAnsi" w:cstheme="minorHAnsi"/>
                <w:lang w:val="fr-SN"/>
              </w:rPr>
              <w:t>AT</w:t>
            </w:r>
            <w:r w:rsidRPr="006D5E82">
              <w:rPr>
                <w:rFonts w:asciiTheme="minorHAnsi" w:hAnsiTheme="minorHAnsi" w:cstheme="minorHAnsi"/>
                <w:lang w:val="fr-SN"/>
              </w:rPr>
              <w:t>*</w:t>
            </w:r>
          </w:p>
          <w:p w14:paraId="0586DB18" w14:textId="77777777" w:rsidR="00D23CFB" w:rsidRPr="006D5E82" w:rsidRDefault="00D23CFB" w:rsidP="00285643">
            <w:pPr>
              <w:rPr>
                <w:rFonts w:asciiTheme="minorHAnsi" w:hAnsiTheme="minorHAnsi" w:cstheme="minorHAnsi"/>
                <w:lang w:val="fr-SN"/>
              </w:rPr>
            </w:pPr>
          </w:p>
          <w:p w14:paraId="218FE2B1" w14:textId="77777777" w:rsidR="00D23CFB" w:rsidRPr="006D5E82" w:rsidRDefault="00D23CFB" w:rsidP="00285643">
            <w:pPr>
              <w:rPr>
                <w:rFonts w:asciiTheme="minorHAnsi" w:hAnsiTheme="minorHAnsi" w:cstheme="minorHAnsi"/>
                <w:lang w:val="fr-SN"/>
              </w:rPr>
            </w:pPr>
          </w:p>
          <w:p w14:paraId="27F851E8" w14:textId="0AD82D4D" w:rsidR="00D23CFB" w:rsidRPr="006D5E82" w:rsidRDefault="00A44B61" w:rsidP="00285643">
            <w:pPr>
              <w:rPr>
                <w:rFonts w:asciiTheme="minorHAnsi" w:hAnsiTheme="minorHAnsi" w:cstheme="minorHAnsi"/>
                <w:lang w:val="fr-SN"/>
              </w:rPr>
            </w:pPr>
            <w:r w:rsidRPr="006D5E82">
              <w:rPr>
                <w:rFonts w:asciiTheme="minorHAnsi" w:hAnsiTheme="minorHAnsi" w:cstheme="minorHAnsi"/>
                <w:lang w:val="fr-SN"/>
              </w:rPr>
              <w:t>TEMPS ECOULE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AEE32" w14:textId="52C84ED8" w:rsidR="00D23CFB" w:rsidRPr="006D5E82" w:rsidRDefault="00D23CFB" w:rsidP="00285643">
            <w:pPr>
              <w:rPr>
                <w:rFonts w:asciiTheme="minorHAnsi" w:hAnsiTheme="minorHAnsi" w:cstheme="minorHAnsi"/>
                <w:lang w:val="fr-SN"/>
              </w:rPr>
            </w:pPr>
            <w:r w:rsidRPr="006D5E82">
              <w:rPr>
                <w:rFonts w:cstheme="minorHAnsi"/>
                <w:noProof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391424" behindDoc="0" locked="0" layoutInCell="1" allowOverlap="1" wp14:anchorId="7F132D2D" wp14:editId="1DB9195A">
                      <wp:simplePos x="0" y="0"/>
                      <wp:positionH relativeFrom="column">
                        <wp:posOffset>640715</wp:posOffset>
                      </wp:positionH>
                      <wp:positionV relativeFrom="paragraph">
                        <wp:posOffset>41471</wp:posOffset>
                      </wp:positionV>
                      <wp:extent cx="850750" cy="1003935"/>
                      <wp:effectExtent l="0" t="0" r="26035" b="24765"/>
                      <wp:wrapNone/>
                      <wp:docPr id="4176" name="Group 41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0750" cy="1003935"/>
                                <a:chOff x="0" y="0"/>
                                <a:chExt cx="916305" cy="1004453"/>
                              </a:xfrm>
                            </wpg:grpSpPr>
                            <wpg:grpSp>
                              <wpg:cNvPr id="4177" name="Group 4177"/>
                              <wpg:cNvGrpSpPr/>
                              <wpg:grpSpPr>
                                <a:xfrm>
                                  <a:off x="228600" y="0"/>
                                  <a:ext cx="687705" cy="1004453"/>
                                  <a:chOff x="0" y="0"/>
                                  <a:chExt cx="687705" cy="568339"/>
                                </a:xfrm>
                              </wpg:grpSpPr>
                              <wpg:grpSp>
                                <wpg:cNvPr id="4178" name="Group 417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27330" y="0"/>
                                    <a:ext cx="460375" cy="142875"/>
                                    <a:chOff x="5940" y="3504"/>
                                    <a:chExt cx="725" cy="413"/>
                                  </a:xfrm>
                                </wpg:grpSpPr>
                                <wps:wsp>
                                  <wps:cNvPr id="4179" name="Rectangle 17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940" y="3504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180" name="Rectangle 17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305" y="3504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181" name="Group 418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27330" y="141014"/>
                                    <a:ext cx="460375" cy="142875"/>
                                    <a:chOff x="5940" y="3497"/>
                                    <a:chExt cx="725" cy="413"/>
                                  </a:xfrm>
                                </wpg:grpSpPr>
                                <wps:wsp>
                                  <wps:cNvPr id="4184" name="Rectangle 17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940" y="3497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185" name="Rectangle 17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305" y="3497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186" name="Group 418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284449"/>
                                    <a:ext cx="687705" cy="142875"/>
                                    <a:chOff x="5582" y="3497"/>
                                    <a:chExt cx="1083" cy="413"/>
                                  </a:xfrm>
                                </wpg:grpSpPr>
                                <wps:wsp>
                                  <wps:cNvPr id="4187" name="Rectangle 17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582" y="3497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188" name="Rectangle 17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940" y="3497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189" name="Rectangle 17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305" y="3497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214" name="Group 421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27330" y="425464"/>
                                    <a:ext cx="460375" cy="142875"/>
                                    <a:chOff x="5940" y="3490"/>
                                    <a:chExt cx="725" cy="413"/>
                                  </a:xfrm>
                                </wpg:grpSpPr>
                                <wps:wsp>
                                  <wps:cNvPr id="4215" name="Rectangle 17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940" y="3490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216" name="Rectangle 17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305" y="3490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4217" name="Rectangle 1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02023"/>
                                  <a:ext cx="228600" cy="2524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2DC64B67" id="Group 4176" o:spid="_x0000_s1026" style="position:absolute;margin-left:50.45pt;margin-top:3.25pt;width:67pt;height:79.05pt;z-index:252391424;mso-width-relative:margin" coordsize="9163,10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">
                      <v:group id="Group 4177" o:spid="_x0000_s1027" style="position:absolute;left:2286;width:6877;height:10044" coordsize="6877,5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">
                        <v:group id="Group 4178" o:spid="_x0000_s1028" style="position:absolute;left:2273;width:4604;height:1428" coordorigin="5940,3504" coordsize="725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">
                          <v:rect id="Rectangle 175" o:spid="_x0000_s1029" style="position:absolute;left:5940;top:3504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"/>
                          <v:rect id="Rectangle 176" o:spid="_x0000_s1030" style="position:absolute;left:6305;top:3504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"/>
                        </v:group>
                        <v:group id="Group 4181" o:spid="_x0000_s1031" style="position:absolute;left:2273;top:1410;width:4604;height:1428" coordorigin="5940,3497" coordsize="725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">
                          <v:rect id="Rectangle 175" o:spid="_x0000_s1032" style="position:absolute;left:5940;top:3497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"/>
                          <v:rect id="Rectangle 176" o:spid="_x0000_s1033" style="position:absolute;left:6305;top:3497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"/>
                        </v:group>
                        <v:group id="Group 4186" o:spid="_x0000_s1034" style="position:absolute;top:2844;width:6877;height:1429" coordorigin="5582,3497" coordsize="1083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">
                          <v:rect id="Rectangle 174" o:spid="_x0000_s1035" style="position:absolute;left:5582;top:3497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"/>
                          <v:rect id="Rectangle 175" o:spid="_x0000_s1036" style="position:absolute;left:5940;top:3497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"/>
                          <v:rect id="Rectangle 176" o:spid="_x0000_s1037" style="position:absolute;left:6305;top:3497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"/>
                        </v:group>
                        <v:group id="Group 4214" o:spid="_x0000_s1038" style="position:absolute;left:2273;top:4254;width:4604;height:1429" coordorigin="5940,3490" coordsize="725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hBvxQAAAN0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">
                          <v:rect id="Rectangle 175" o:spid="_x0000_s1039" style="position:absolute;left:5940;top:3490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"/>
                          <v:rect id="Rectangle 176" o:spid="_x0000_s1040" style="position:absolute;left:6305;top:3490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"/>
                        </v:group>
                      </v:group>
                      <v:rect id="Rectangle 175" o:spid="_x0000_s1041" style="position:absolute;top:5020;width:2286;height:2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"/>
                    </v:group>
                  </w:pict>
                </mc:Fallback>
              </mc:AlternateContent>
            </w:r>
            <w:r w:rsidR="00A44B61" w:rsidRPr="006D5E82">
              <w:rPr>
                <w:rFonts w:asciiTheme="minorHAnsi" w:hAnsiTheme="minorHAnsi" w:cstheme="minorHAnsi"/>
                <w:lang w:val="fr-SN"/>
              </w:rPr>
              <w:t>JOUR</w:t>
            </w:r>
          </w:p>
          <w:p w14:paraId="2D40E7DB" w14:textId="77777777" w:rsidR="00D23CFB" w:rsidRPr="006D5E82" w:rsidRDefault="00D23CFB" w:rsidP="00285643">
            <w:pPr>
              <w:rPr>
                <w:rFonts w:asciiTheme="minorHAnsi" w:hAnsiTheme="minorHAnsi" w:cstheme="minorHAnsi"/>
                <w:lang w:val="fr-SN"/>
              </w:rPr>
            </w:pPr>
          </w:p>
          <w:p w14:paraId="2E0B816B" w14:textId="481446B6" w:rsidR="00D23CFB" w:rsidRPr="006D5E82" w:rsidRDefault="00A44B61" w:rsidP="00285643">
            <w:pPr>
              <w:rPr>
                <w:rFonts w:asciiTheme="minorHAnsi" w:hAnsiTheme="minorHAnsi" w:cstheme="minorHAnsi"/>
                <w:lang w:val="fr-SN"/>
              </w:rPr>
            </w:pPr>
            <w:r w:rsidRPr="006D5E82">
              <w:rPr>
                <w:rFonts w:asciiTheme="minorHAnsi" w:hAnsiTheme="minorHAnsi" w:cstheme="minorHAnsi"/>
                <w:lang w:val="fr-SN"/>
              </w:rPr>
              <w:t>MOIS</w:t>
            </w:r>
          </w:p>
          <w:p w14:paraId="0A70BCF1" w14:textId="77777777" w:rsidR="00D23CFB" w:rsidRPr="006D5E82" w:rsidRDefault="00D23CFB" w:rsidP="00285643">
            <w:pPr>
              <w:rPr>
                <w:rFonts w:asciiTheme="minorHAnsi" w:hAnsiTheme="minorHAnsi" w:cstheme="minorHAnsi"/>
                <w:lang w:val="fr-SN"/>
              </w:rPr>
            </w:pPr>
          </w:p>
          <w:p w14:paraId="220D1F94" w14:textId="5D778EFE" w:rsidR="00D23CFB" w:rsidRPr="006D5E82" w:rsidRDefault="00A44B61" w:rsidP="00285643">
            <w:pPr>
              <w:rPr>
                <w:rFonts w:asciiTheme="minorHAnsi" w:hAnsiTheme="minorHAnsi" w:cstheme="minorHAnsi"/>
                <w:lang w:val="fr-SN"/>
              </w:rPr>
            </w:pPr>
            <w:r w:rsidRPr="006D5E82">
              <w:rPr>
                <w:rFonts w:asciiTheme="minorHAnsi" w:hAnsiTheme="minorHAnsi" w:cstheme="minorHAnsi"/>
                <w:lang w:val="fr-SN"/>
              </w:rPr>
              <w:t>ANNEE</w:t>
            </w:r>
          </w:p>
          <w:p w14:paraId="6C8122D1" w14:textId="77777777" w:rsidR="00D23CFB" w:rsidRPr="006D5E82" w:rsidRDefault="00D23CFB" w:rsidP="00285643">
            <w:pPr>
              <w:rPr>
                <w:rFonts w:asciiTheme="minorHAnsi" w:hAnsiTheme="minorHAnsi" w:cstheme="minorHAnsi"/>
                <w:lang w:val="fr-SN"/>
              </w:rPr>
            </w:pPr>
          </w:p>
          <w:p w14:paraId="312192A7" w14:textId="77777777" w:rsidR="00D23CFB" w:rsidRPr="006D5E82" w:rsidRDefault="00D23CFB" w:rsidP="00285643">
            <w:pPr>
              <w:rPr>
                <w:rFonts w:asciiTheme="minorHAnsi" w:hAnsiTheme="minorHAnsi" w:cstheme="minorHAnsi"/>
                <w:lang w:val="fr-SN"/>
              </w:rPr>
            </w:pPr>
            <w:r w:rsidRPr="006D5E82">
              <w:rPr>
                <w:rFonts w:asciiTheme="minorHAnsi" w:hAnsiTheme="minorHAnsi" w:cstheme="minorHAnsi"/>
                <w:lang w:val="fr-SN"/>
              </w:rPr>
              <w:t>CODE</w:t>
            </w:r>
          </w:p>
          <w:p w14:paraId="7003EBB4" w14:textId="77777777" w:rsidR="00D23CFB" w:rsidRPr="006D5E82" w:rsidRDefault="00D23CFB" w:rsidP="00285643">
            <w:pPr>
              <w:rPr>
                <w:rFonts w:asciiTheme="minorHAnsi" w:hAnsiTheme="minorHAnsi" w:cstheme="minorHAnsi"/>
                <w:lang w:val="fr-SN"/>
              </w:rPr>
            </w:pPr>
            <w:r w:rsidRPr="006D5E82">
              <w:rPr>
                <w:rFonts w:cstheme="minorHAnsi"/>
                <w:noProof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2392448" behindDoc="0" locked="0" layoutInCell="1" allowOverlap="1" wp14:anchorId="610E4ADD" wp14:editId="7C5AF0D3">
                      <wp:simplePos x="0" y="0"/>
                      <wp:positionH relativeFrom="column">
                        <wp:posOffset>1230435</wp:posOffset>
                      </wp:positionH>
                      <wp:positionV relativeFrom="paragraph">
                        <wp:posOffset>95983</wp:posOffset>
                      </wp:positionV>
                      <wp:extent cx="228600" cy="252380"/>
                      <wp:effectExtent l="0" t="0" r="0" b="0"/>
                      <wp:wrapNone/>
                      <wp:docPr id="4218" name="Rectangle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52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1B9CA68" id="Rectangle 175" o:spid="_x0000_s1026" style="position:absolute;margin-left:96.9pt;margin-top:7.55pt;width:18pt;height:19.85pt;z-index:25239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"/>
                  </w:pict>
                </mc:Fallback>
              </mc:AlternateContent>
            </w:r>
          </w:p>
          <w:p w14:paraId="61764CD4" w14:textId="39825597" w:rsidR="00D23CFB" w:rsidRPr="006D5E82" w:rsidRDefault="00A44B61" w:rsidP="00285643">
            <w:pPr>
              <w:rPr>
                <w:rFonts w:asciiTheme="minorHAnsi" w:hAnsiTheme="minorHAnsi" w:cstheme="minorHAnsi"/>
                <w:lang w:val="fr-SN"/>
              </w:rPr>
            </w:pPr>
            <w:r w:rsidRPr="006D5E82">
              <w:rPr>
                <w:rFonts w:asciiTheme="minorHAnsi" w:hAnsiTheme="minorHAnsi" w:cstheme="minorHAnsi"/>
                <w:lang w:val="fr-SN"/>
              </w:rPr>
              <w:t>CODE RESULTAT</w:t>
            </w:r>
          </w:p>
          <w:p w14:paraId="126E4559" w14:textId="77777777" w:rsidR="00D23CFB" w:rsidRPr="006D5E82" w:rsidRDefault="00D23CFB" w:rsidP="00285643">
            <w:pPr>
              <w:rPr>
                <w:rFonts w:asciiTheme="minorHAnsi" w:hAnsiTheme="minorHAnsi" w:cstheme="minorHAnsi"/>
                <w:lang w:val="fr-SN"/>
              </w:rPr>
            </w:pPr>
          </w:p>
          <w:p w14:paraId="2B672320" w14:textId="77777777" w:rsidR="00D23CFB" w:rsidRPr="006D5E82" w:rsidRDefault="00D23CFB" w:rsidP="00285643">
            <w:pPr>
              <w:rPr>
                <w:rFonts w:asciiTheme="minorHAnsi" w:hAnsiTheme="minorHAnsi" w:cstheme="minorHAnsi"/>
                <w:lang w:val="fr-SN"/>
              </w:rPr>
            </w:pPr>
          </w:p>
          <w:p w14:paraId="2EBB5A84" w14:textId="298DE24B" w:rsidR="00D23CFB" w:rsidRPr="006D5E82" w:rsidRDefault="00FF0DF4" w:rsidP="00285643">
            <w:pPr>
              <w:rPr>
                <w:rFonts w:asciiTheme="minorHAnsi" w:hAnsiTheme="minorHAnsi" w:cstheme="minorHAnsi"/>
              </w:rPr>
            </w:pPr>
            <w:r w:rsidRPr="006D5E82">
              <w:rPr>
                <w:rFonts w:cstheme="minorHAnsi"/>
                <w:noProof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2526592" behindDoc="0" locked="0" layoutInCell="1" allowOverlap="1" wp14:anchorId="5C46E46D" wp14:editId="6DCBD20D">
                      <wp:simplePos x="0" y="0"/>
                      <wp:positionH relativeFrom="column">
                        <wp:posOffset>942282</wp:posOffset>
                      </wp:positionH>
                      <wp:positionV relativeFrom="paragraph">
                        <wp:posOffset>134620</wp:posOffset>
                      </wp:positionV>
                      <wp:extent cx="228600" cy="147320"/>
                      <wp:effectExtent l="0" t="0" r="19050" b="24130"/>
                      <wp:wrapNone/>
                      <wp:docPr id="434280958" name="Rectangle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47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8AA622" id="Rectangle 175" o:spid="_x0000_s1026" style="position:absolute;margin-left:74.2pt;margin-top:10.6pt;width:18pt;height:11.6pt;z-index:252526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"/>
                  </w:pict>
                </mc:Fallback>
              </mc:AlternateContent>
            </w:r>
            <w:r w:rsidRPr="006D5E82">
              <w:rPr>
                <w:rFonts w:cstheme="minorHAnsi"/>
                <w:noProof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527616" behindDoc="0" locked="0" layoutInCell="1" allowOverlap="1" wp14:anchorId="39AED9D3" wp14:editId="15726717">
                      <wp:simplePos x="0" y="0"/>
                      <wp:positionH relativeFrom="column">
                        <wp:posOffset>1235075</wp:posOffset>
                      </wp:positionH>
                      <wp:positionV relativeFrom="paragraph">
                        <wp:posOffset>139776</wp:posOffset>
                      </wp:positionV>
                      <wp:extent cx="457200" cy="147918"/>
                      <wp:effectExtent l="0" t="0" r="19050" b="24130"/>
                      <wp:wrapNone/>
                      <wp:docPr id="2100147078" name="Group 43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" cy="147918"/>
                                <a:chOff x="0" y="0"/>
                                <a:chExt cx="457200" cy="197224"/>
                              </a:xfrm>
                            </wpg:grpSpPr>
                            <wps:wsp>
                              <wps:cNvPr id="2039325324" name="Rectangle 1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28600" cy="19722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2952189" name="Rectangle 1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0"/>
                                  <a:ext cx="228600" cy="19722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F2CD91" id="Group 4303" o:spid="_x0000_s1026" style="position:absolute;margin-left:97.25pt;margin-top:11pt;width:36pt;height:11.65pt;z-index:252527616;mso-height-relative:margin" coordsize="457200,197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">
                      <v:rect id="Rectangle 175" o:spid="_x0000_s1027" style="position:absolute;width:228600;height:197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"/>
                      <v:rect id="Rectangle 175" o:spid="_x0000_s1028" style="position:absolute;left:228600;width:228600;height:197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"/>
                    </v:group>
                  </w:pict>
                </mc:Fallback>
              </mc:AlternateContent>
            </w:r>
            <w:r w:rsidRPr="006D5E82">
              <w:rPr>
                <w:rFonts w:asciiTheme="minorHAnsi" w:hAnsiTheme="minorHAnsi" w:cstheme="minorHAnsi"/>
                <w:noProof/>
                <w:lang w:val="fr-FR" w:eastAsia="fr-FR" w:bidi="ar-SA"/>
              </w:rPr>
              <w:t>DURÉE TOTALE</w:t>
            </w:r>
            <w:r w:rsidRPr="006D5E82">
              <w:rPr>
                <w:rFonts w:asciiTheme="minorHAnsi" w:hAnsiTheme="minorHAnsi" w:cstheme="minorHAnsi"/>
              </w:rPr>
              <w:t xml:space="preserve">     </w:t>
            </w:r>
            <w:r w:rsidR="00D23CFB" w:rsidRPr="006D5E82">
              <w:rPr>
                <w:rFonts w:asciiTheme="minorHAnsi" w:hAnsiTheme="minorHAnsi" w:cstheme="minorHAnsi"/>
              </w:rPr>
              <w:t>HR          MIN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C5643" w14:textId="417A3179" w:rsidR="00D23CFB" w:rsidRPr="006D5E82" w:rsidRDefault="00D23CFB" w:rsidP="00285643">
            <w:pPr>
              <w:rPr>
                <w:rFonts w:asciiTheme="minorHAnsi" w:hAnsiTheme="minorHAnsi" w:cstheme="minorHAnsi"/>
                <w:lang w:val="fr-SN"/>
              </w:rPr>
            </w:pPr>
            <w:r w:rsidRPr="006D5E82">
              <w:rPr>
                <w:rFonts w:cstheme="minorHAnsi"/>
                <w:noProof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395520" behindDoc="0" locked="0" layoutInCell="1" allowOverlap="1" wp14:anchorId="4BBCE58F" wp14:editId="28BF7B6A">
                      <wp:simplePos x="0" y="0"/>
                      <wp:positionH relativeFrom="column">
                        <wp:posOffset>640715</wp:posOffset>
                      </wp:positionH>
                      <wp:positionV relativeFrom="paragraph">
                        <wp:posOffset>41471</wp:posOffset>
                      </wp:positionV>
                      <wp:extent cx="850750" cy="1003935"/>
                      <wp:effectExtent l="0" t="0" r="26035" b="24765"/>
                      <wp:wrapNone/>
                      <wp:docPr id="4307" name="Group 43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0750" cy="1003935"/>
                                <a:chOff x="0" y="0"/>
                                <a:chExt cx="916305" cy="1004453"/>
                              </a:xfrm>
                            </wpg:grpSpPr>
                            <wpg:grpSp>
                              <wpg:cNvPr id="4308" name="Group 4308"/>
                              <wpg:cNvGrpSpPr/>
                              <wpg:grpSpPr>
                                <a:xfrm>
                                  <a:off x="228600" y="0"/>
                                  <a:ext cx="687705" cy="1004453"/>
                                  <a:chOff x="0" y="0"/>
                                  <a:chExt cx="687705" cy="568339"/>
                                </a:xfrm>
                              </wpg:grpSpPr>
                              <wpg:grpSp>
                                <wpg:cNvPr id="4309" name="Group 430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27330" y="0"/>
                                    <a:ext cx="460375" cy="142875"/>
                                    <a:chOff x="5940" y="3504"/>
                                    <a:chExt cx="725" cy="413"/>
                                  </a:xfrm>
                                </wpg:grpSpPr>
                                <wps:wsp>
                                  <wps:cNvPr id="4310" name="Rectangle 17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940" y="3504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311" name="Rectangle 17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305" y="3504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312" name="Group 431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27330" y="141014"/>
                                    <a:ext cx="460375" cy="142875"/>
                                    <a:chOff x="5940" y="3497"/>
                                    <a:chExt cx="725" cy="413"/>
                                  </a:xfrm>
                                </wpg:grpSpPr>
                                <wps:wsp>
                                  <wps:cNvPr id="4313" name="Rectangle 17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940" y="3497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314" name="Rectangle 17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305" y="3497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315" name="Group 431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284449"/>
                                    <a:ext cx="687705" cy="142875"/>
                                    <a:chOff x="5582" y="3497"/>
                                    <a:chExt cx="1083" cy="413"/>
                                  </a:xfrm>
                                </wpg:grpSpPr>
                                <wps:wsp>
                                  <wps:cNvPr id="4316" name="Rectangle 17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582" y="3497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317" name="Rectangle 17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940" y="3497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318" name="Rectangle 17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305" y="3497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319" name="Group 431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27330" y="425464"/>
                                    <a:ext cx="460375" cy="142875"/>
                                    <a:chOff x="5940" y="3490"/>
                                    <a:chExt cx="725" cy="413"/>
                                  </a:xfrm>
                                </wpg:grpSpPr>
                                <wps:wsp>
                                  <wps:cNvPr id="4320" name="Rectangle 17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940" y="3490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321" name="Rectangle 17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305" y="3490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4322" name="Rectangle 1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02023"/>
                                  <a:ext cx="228600" cy="2524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50D781AE" id="Group 4307" o:spid="_x0000_s1026" style="position:absolute;margin-left:50.45pt;margin-top:3.25pt;width:67pt;height:79.05pt;z-index:252395520;mso-width-relative:margin" coordsize="9163,10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">
                      <v:group id="Group 4308" o:spid="_x0000_s1027" style="position:absolute;left:2286;width:6877;height:10044" coordsize="6877,5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">
                        <v:group id="Group 4309" o:spid="_x0000_s1028" style="position:absolute;left:2273;width:4604;height:1428" coordorigin="5940,3504" coordsize="725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yaxxgAAAN0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6iD/h7E56AXD0BAAD//wMAUEsBAi0AFAAGAAgAAAAhANvh9svuAAAAhQEAABMAAAAAAAAA&#10;AAAAAAAAAAAAAFtDb250ZW50X1R5cGVzXS54bWxQSwECLQAUAAYACAAAACEAWvQsW78AAAAVAQAA&#10;CwAAAAAAAAAAAAAAAAAfAQAAX3JlbHMvLnJlbHNQSwECLQAUAAYACAAAACEArjsmscYAAADdAAAA&#10;DwAAAAAAAAAAAAAAAAAHAgAAZHJzL2Rvd25yZXYueG1sUEsFBgAAAAADAAMAtwAAAPoCAAAAAA==&#10;">
                          <v:rect id="Rectangle 175" o:spid="_x0000_s1029" style="position:absolute;left:5940;top:3504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"/>
                          <v:rect id="Rectangle 176" o:spid="_x0000_s1030" style="position:absolute;left:6305;top:3504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"/>
                        </v:group>
                        <v:group id="Group 4312" o:spid="_x0000_s1031" style="position:absolute;left:2273;top:1410;width:4604;height:1428" coordorigin="5940,3497" coordsize="725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">
                          <v:rect id="Rectangle 175" o:spid="_x0000_s1032" style="position:absolute;left:5940;top:3497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"/>
                          <v:rect id="Rectangle 176" o:spid="_x0000_s1033" style="position:absolute;left:6305;top:3497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"/>
                        </v:group>
                        <v:group id="Group 4315" o:spid="_x0000_s1034" style="position:absolute;top:2844;width:6877;height:1429" coordorigin="5582,3497" coordsize="1083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">
                          <v:rect id="Rectangle 174" o:spid="_x0000_s1035" style="position:absolute;left:5582;top:3497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"/>
                          <v:rect id="Rectangle 175" o:spid="_x0000_s1036" style="position:absolute;left:5940;top:3497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"/>
                          <v:rect id="Rectangle 176" o:spid="_x0000_s1037" style="position:absolute;left:6305;top:3497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"/>
                        </v:group>
                        <v:group id="Group 4319" o:spid="_x0000_s1038" style="position:absolute;left:2273;top:4254;width:4604;height:1429" coordorigin="5940,3490" coordsize="725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rBsxgAAAN0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7iD/h7E56AXD0BAAD//wMAUEsBAi0AFAAGAAgAAAAhANvh9svuAAAAhQEAABMAAAAAAAAA&#10;AAAAAAAAAAAAAFtDb250ZW50X1R5cGVzXS54bWxQSwECLQAUAAYACAAAACEAWvQsW78AAAAVAQAA&#10;CwAAAAAAAAAAAAAAAAAfAQAAX3JlbHMvLnJlbHNQSwECLQAUAAYACAAAACEAK+KwbMYAAADdAAAA&#10;DwAAAAAAAAAAAAAAAAAHAgAAZHJzL2Rvd25yZXYueG1sUEsFBgAAAAADAAMAtwAAAPoCAAAAAA==&#10;">
                          <v:rect id="Rectangle 175" o:spid="_x0000_s1039" style="position:absolute;left:5940;top:3490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"/>
                          <v:rect id="Rectangle 176" o:spid="_x0000_s1040" style="position:absolute;left:6305;top:3490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"/>
                        </v:group>
                      </v:group>
                      <v:rect id="Rectangle 175" o:spid="_x0000_s1041" style="position:absolute;top:5020;width:2286;height:2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"/>
                    </v:group>
                  </w:pict>
                </mc:Fallback>
              </mc:AlternateContent>
            </w:r>
            <w:r w:rsidR="00A44B61" w:rsidRPr="006D5E82">
              <w:rPr>
                <w:rFonts w:asciiTheme="minorHAnsi" w:hAnsiTheme="minorHAnsi" w:cstheme="minorHAnsi"/>
                <w:lang w:val="fr-SN"/>
              </w:rPr>
              <w:t>JOUR</w:t>
            </w:r>
          </w:p>
          <w:p w14:paraId="76D64026" w14:textId="77777777" w:rsidR="00D23CFB" w:rsidRPr="006D5E82" w:rsidRDefault="00D23CFB" w:rsidP="00285643">
            <w:pPr>
              <w:rPr>
                <w:rFonts w:asciiTheme="minorHAnsi" w:hAnsiTheme="minorHAnsi" w:cstheme="minorHAnsi"/>
                <w:lang w:val="fr-SN"/>
              </w:rPr>
            </w:pPr>
          </w:p>
          <w:p w14:paraId="1467DCA8" w14:textId="4B3445FE" w:rsidR="00D23CFB" w:rsidRPr="006D5E82" w:rsidRDefault="00A44B61" w:rsidP="00285643">
            <w:pPr>
              <w:rPr>
                <w:rFonts w:asciiTheme="minorHAnsi" w:hAnsiTheme="minorHAnsi" w:cstheme="minorHAnsi"/>
                <w:lang w:val="fr-SN"/>
              </w:rPr>
            </w:pPr>
            <w:r w:rsidRPr="006D5E82">
              <w:rPr>
                <w:rFonts w:asciiTheme="minorHAnsi" w:hAnsiTheme="minorHAnsi" w:cstheme="minorHAnsi"/>
                <w:lang w:val="fr-SN"/>
              </w:rPr>
              <w:t>MOIS</w:t>
            </w:r>
          </w:p>
          <w:p w14:paraId="6F88CD67" w14:textId="77777777" w:rsidR="00D23CFB" w:rsidRPr="006D5E82" w:rsidRDefault="00D23CFB" w:rsidP="00285643">
            <w:pPr>
              <w:rPr>
                <w:rFonts w:asciiTheme="minorHAnsi" w:hAnsiTheme="minorHAnsi" w:cstheme="minorHAnsi"/>
                <w:lang w:val="fr-SN"/>
              </w:rPr>
            </w:pPr>
          </w:p>
          <w:p w14:paraId="6E3CE758" w14:textId="6FDDA71D" w:rsidR="00D23CFB" w:rsidRPr="006D5E82" w:rsidRDefault="00A44B61" w:rsidP="00285643">
            <w:pPr>
              <w:rPr>
                <w:rFonts w:asciiTheme="minorHAnsi" w:hAnsiTheme="minorHAnsi" w:cstheme="minorHAnsi"/>
                <w:lang w:val="fr-SN"/>
              </w:rPr>
            </w:pPr>
            <w:r w:rsidRPr="006D5E82">
              <w:rPr>
                <w:rFonts w:asciiTheme="minorHAnsi" w:hAnsiTheme="minorHAnsi" w:cstheme="minorHAnsi"/>
                <w:lang w:val="fr-SN"/>
              </w:rPr>
              <w:t>ANNEE</w:t>
            </w:r>
          </w:p>
          <w:p w14:paraId="31840FC8" w14:textId="77777777" w:rsidR="00D23CFB" w:rsidRPr="006D5E82" w:rsidRDefault="00D23CFB" w:rsidP="00285643">
            <w:pPr>
              <w:rPr>
                <w:rFonts w:asciiTheme="minorHAnsi" w:hAnsiTheme="minorHAnsi" w:cstheme="minorHAnsi"/>
                <w:lang w:val="fr-SN"/>
              </w:rPr>
            </w:pPr>
          </w:p>
          <w:p w14:paraId="325E4C64" w14:textId="77777777" w:rsidR="00D23CFB" w:rsidRPr="006D5E82" w:rsidRDefault="00D23CFB" w:rsidP="00285643">
            <w:pPr>
              <w:rPr>
                <w:rFonts w:asciiTheme="minorHAnsi" w:hAnsiTheme="minorHAnsi" w:cstheme="minorHAnsi"/>
                <w:lang w:val="fr-SN"/>
              </w:rPr>
            </w:pPr>
            <w:r w:rsidRPr="006D5E82">
              <w:rPr>
                <w:rFonts w:asciiTheme="minorHAnsi" w:hAnsiTheme="minorHAnsi" w:cstheme="minorHAnsi"/>
                <w:lang w:val="fr-SN"/>
              </w:rPr>
              <w:t>CODE</w:t>
            </w:r>
          </w:p>
          <w:p w14:paraId="66A55EE9" w14:textId="77777777" w:rsidR="00D23CFB" w:rsidRPr="006D5E82" w:rsidRDefault="00D23CFB" w:rsidP="00285643">
            <w:pPr>
              <w:rPr>
                <w:rFonts w:asciiTheme="minorHAnsi" w:hAnsiTheme="minorHAnsi" w:cstheme="minorHAnsi"/>
                <w:lang w:val="fr-SN"/>
              </w:rPr>
            </w:pPr>
            <w:r w:rsidRPr="006D5E82">
              <w:rPr>
                <w:rFonts w:cstheme="minorHAnsi"/>
                <w:noProof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2396544" behindDoc="0" locked="0" layoutInCell="1" allowOverlap="1" wp14:anchorId="54EE4A87" wp14:editId="54ADFFA6">
                      <wp:simplePos x="0" y="0"/>
                      <wp:positionH relativeFrom="column">
                        <wp:posOffset>1230435</wp:posOffset>
                      </wp:positionH>
                      <wp:positionV relativeFrom="paragraph">
                        <wp:posOffset>95983</wp:posOffset>
                      </wp:positionV>
                      <wp:extent cx="228600" cy="252380"/>
                      <wp:effectExtent l="0" t="0" r="0" b="0"/>
                      <wp:wrapNone/>
                      <wp:docPr id="4323" name="Rectangle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52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A46B9B2" id="Rectangle 175" o:spid="_x0000_s1026" style="position:absolute;margin-left:96.9pt;margin-top:7.55pt;width:18pt;height:19.85pt;z-index:25239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"/>
                  </w:pict>
                </mc:Fallback>
              </mc:AlternateContent>
            </w:r>
          </w:p>
          <w:p w14:paraId="7136EE87" w14:textId="4E0501F5" w:rsidR="00D23CFB" w:rsidRPr="006D5E82" w:rsidRDefault="00A44B61" w:rsidP="00285643">
            <w:pPr>
              <w:rPr>
                <w:rFonts w:asciiTheme="minorHAnsi" w:hAnsiTheme="minorHAnsi" w:cstheme="minorHAnsi"/>
                <w:lang w:val="fr-SN"/>
              </w:rPr>
            </w:pPr>
            <w:r w:rsidRPr="006D5E82">
              <w:rPr>
                <w:rFonts w:asciiTheme="minorHAnsi" w:hAnsiTheme="minorHAnsi" w:cstheme="minorHAnsi"/>
                <w:lang w:val="fr-SN"/>
              </w:rPr>
              <w:t>CODE RESULTAT</w:t>
            </w:r>
          </w:p>
          <w:p w14:paraId="6369A1BC" w14:textId="77777777" w:rsidR="00D23CFB" w:rsidRPr="006D5E82" w:rsidRDefault="00D23CFB" w:rsidP="00285643">
            <w:pPr>
              <w:rPr>
                <w:rFonts w:asciiTheme="minorHAnsi" w:hAnsiTheme="minorHAnsi" w:cstheme="minorHAnsi"/>
                <w:lang w:val="fr-SN"/>
              </w:rPr>
            </w:pPr>
          </w:p>
          <w:p w14:paraId="39BD9AF9" w14:textId="77777777" w:rsidR="00D23CFB" w:rsidRPr="006D5E82" w:rsidRDefault="00D23CFB" w:rsidP="00285643">
            <w:pPr>
              <w:rPr>
                <w:rFonts w:asciiTheme="minorHAnsi" w:hAnsiTheme="minorHAnsi" w:cstheme="minorHAnsi"/>
                <w:lang w:val="fr-SN"/>
              </w:rPr>
            </w:pPr>
          </w:p>
          <w:p w14:paraId="39EF0FDC" w14:textId="69F308B5" w:rsidR="00D23CFB" w:rsidRPr="006D5E82" w:rsidRDefault="00016411" w:rsidP="00285643">
            <w:pPr>
              <w:rPr>
                <w:rFonts w:asciiTheme="minorHAnsi" w:hAnsiTheme="minorHAnsi" w:cstheme="minorHAnsi"/>
              </w:rPr>
            </w:pPr>
            <w:r w:rsidRPr="006D5E82">
              <w:rPr>
                <w:rFonts w:cstheme="minorHAnsi"/>
                <w:noProof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398592" behindDoc="0" locked="0" layoutInCell="1" allowOverlap="1" wp14:anchorId="32355EA5" wp14:editId="1AFF2E48">
                      <wp:simplePos x="0" y="0"/>
                      <wp:positionH relativeFrom="column">
                        <wp:posOffset>1230433</wp:posOffset>
                      </wp:positionH>
                      <wp:positionV relativeFrom="paragraph">
                        <wp:posOffset>139777</wp:posOffset>
                      </wp:positionV>
                      <wp:extent cx="457200" cy="147918"/>
                      <wp:effectExtent l="0" t="0" r="19050" b="24130"/>
                      <wp:wrapNone/>
                      <wp:docPr id="4324" name="Group 43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" cy="147918"/>
                                <a:chOff x="0" y="0"/>
                                <a:chExt cx="457200" cy="197224"/>
                              </a:xfrm>
                            </wpg:grpSpPr>
                            <wps:wsp>
                              <wps:cNvPr id="4325" name="Rectangle 1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28600" cy="19722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26" name="Rectangle 1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0"/>
                                  <a:ext cx="228600" cy="19722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661FD9A" id="Group 4324" o:spid="_x0000_s1026" style="position:absolute;margin-left:96.9pt;margin-top:11pt;width:36pt;height:11.65pt;z-index:252398592;mso-height-relative:margin" coordsize="457200,197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">
                      <v:rect id="Rectangle 175" o:spid="_x0000_s1027" style="position:absolute;width:228600;height:197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"/>
                      <v:rect id="Rectangle 175" o:spid="_x0000_s1028" style="position:absolute;left:228600;width:228600;height:197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"/>
                    </v:group>
                  </w:pict>
                </mc:Fallback>
              </mc:AlternateContent>
            </w:r>
            <w:r w:rsidRPr="006D5E82">
              <w:rPr>
                <w:rFonts w:cstheme="minorHAnsi"/>
                <w:noProof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2397568" behindDoc="0" locked="0" layoutInCell="1" allowOverlap="1" wp14:anchorId="7C9A45BC" wp14:editId="3C3DDF9F">
                      <wp:simplePos x="0" y="0"/>
                      <wp:positionH relativeFrom="column">
                        <wp:posOffset>909791</wp:posOffset>
                      </wp:positionH>
                      <wp:positionV relativeFrom="paragraph">
                        <wp:posOffset>135135</wp:posOffset>
                      </wp:positionV>
                      <wp:extent cx="228600" cy="147320"/>
                      <wp:effectExtent l="0" t="0" r="19050" b="24130"/>
                      <wp:wrapNone/>
                      <wp:docPr id="4327" name="Rectangle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47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DA592F" id="Rectangle 175" o:spid="_x0000_s1026" style="position:absolute;margin-left:71.65pt;margin-top:10.65pt;width:18pt;height:11.6pt;z-index:25239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"/>
                  </w:pict>
                </mc:Fallback>
              </mc:AlternateContent>
            </w:r>
            <w:r w:rsidR="00A44B61" w:rsidRPr="006D5E82">
              <w:rPr>
                <w:rFonts w:asciiTheme="minorHAnsi" w:hAnsiTheme="minorHAnsi" w:cstheme="minorHAnsi"/>
              </w:rPr>
              <w:t>DUREE TOTALE</w:t>
            </w:r>
            <w:r w:rsidR="00D23CFB" w:rsidRPr="006D5E82">
              <w:rPr>
                <w:rFonts w:asciiTheme="minorHAnsi" w:hAnsiTheme="minorHAnsi" w:cstheme="minorHAnsi"/>
              </w:rPr>
              <w:t xml:space="preserve">    HR          MIN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036C0" w14:textId="21F8C8F6" w:rsidR="00D23CFB" w:rsidRPr="006D5E82" w:rsidRDefault="00D23CFB" w:rsidP="00285643">
            <w:pPr>
              <w:rPr>
                <w:rFonts w:asciiTheme="minorHAnsi" w:hAnsiTheme="minorHAnsi" w:cstheme="minorHAnsi"/>
                <w:lang w:val="fr-SN"/>
              </w:rPr>
            </w:pPr>
            <w:r w:rsidRPr="006D5E82">
              <w:rPr>
                <w:rFonts w:cstheme="minorHAnsi"/>
                <w:noProof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387328" behindDoc="0" locked="0" layoutInCell="1" allowOverlap="1" wp14:anchorId="4A101049" wp14:editId="654D9663">
                      <wp:simplePos x="0" y="0"/>
                      <wp:positionH relativeFrom="column">
                        <wp:posOffset>640715</wp:posOffset>
                      </wp:positionH>
                      <wp:positionV relativeFrom="paragraph">
                        <wp:posOffset>41471</wp:posOffset>
                      </wp:positionV>
                      <wp:extent cx="850750" cy="1003935"/>
                      <wp:effectExtent l="0" t="0" r="26035" b="24765"/>
                      <wp:wrapNone/>
                      <wp:docPr id="32" name="Group 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0750" cy="1003935"/>
                                <a:chOff x="0" y="0"/>
                                <a:chExt cx="916305" cy="1004453"/>
                              </a:xfrm>
                            </wpg:grpSpPr>
                            <wpg:grpSp>
                              <wpg:cNvPr id="55" name="Group 55"/>
                              <wpg:cNvGrpSpPr/>
                              <wpg:grpSpPr>
                                <a:xfrm>
                                  <a:off x="228600" y="0"/>
                                  <a:ext cx="687705" cy="1004453"/>
                                  <a:chOff x="0" y="0"/>
                                  <a:chExt cx="687705" cy="568339"/>
                                </a:xfrm>
                              </wpg:grpSpPr>
                              <wpg:grpSp>
                                <wpg:cNvPr id="56" name="Group 5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27330" y="0"/>
                                    <a:ext cx="460375" cy="142875"/>
                                    <a:chOff x="5940" y="3504"/>
                                    <a:chExt cx="725" cy="413"/>
                                  </a:xfrm>
                                </wpg:grpSpPr>
                                <wps:wsp>
                                  <wps:cNvPr id="57" name="Rectangle 17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940" y="3504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58" name="Rectangle 17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305" y="3504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64" name="Group 6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27330" y="141014"/>
                                    <a:ext cx="460375" cy="142875"/>
                                    <a:chOff x="5940" y="3497"/>
                                    <a:chExt cx="725" cy="413"/>
                                  </a:xfrm>
                                </wpg:grpSpPr>
                                <wps:wsp>
                                  <wps:cNvPr id="65" name="Rectangle 17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940" y="3497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90" name="Rectangle 17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305" y="3497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96" name="Group 9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284449"/>
                                    <a:ext cx="687705" cy="142875"/>
                                    <a:chOff x="5582" y="3497"/>
                                    <a:chExt cx="1083" cy="413"/>
                                  </a:xfrm>
                                </wpg:grpSpPr>
                                <wps:wsp>
                                  <wps:cNvPr id="98" name="Rectangle 17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582" y="3497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03" name="Rectangle 17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940" y="3497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04" name="Rectangle 17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305" y="3497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05" name="Group 10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27330" y="425464"/>
                                    <a:ext cx="460375" cy="142875"/>
                                    <a:chOff x="5940" y="3490"/>
                                    <a:chExt cx="725" cy="413"/>
                                  </a:xfrm>
                                </wpg:grpSpPr>
                                <wps:wsp>
                                  <wps:cNvPr id="106" name="Rectangle 17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940" y="3490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07" name="Rectangle 17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305" y="3490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08" name="Rectangle 1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02023"/>
                                  <a:ext cx="228600" cy="2524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575782BD" id="Group 32" o:spid="_x0000_s1026" style="position:absolute;margin-left:50.45pt;margin-top:3.25pt;width:67pt;height:79.05pt;z-index:252387328;mso-width-relative:margin" coordsize="9163,10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">
                      <v:group id="Group 55" o:spid="_x0000_s1027" style="position:absolute;left:2286;width:6877;height:10044" coordsize="6877,5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group id="Group 56" o:spid="_x0000_s1028" style="position:absolute;left:2273;width:4604;height:1428" coordorigin="5940,3504" coordsize="725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  <v:rect id="Rectangle 175" o:spid="_x0000_s1029" style="position:absolute;left:5940;top:3504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"/>
                          <v:rect id="Rectangle 176" o:spid="_x0000_s1030" style="position:absolute;left:6305;top:3504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"/>
                        </v:group>
                        <v:group id="Group 64" o:spid="_x0000_s1031" style="position:absolute;left:2273;top:1410;width:4604;height:1428" coordorigin="5940,3497" coordsize="725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    <v:rect id="Rectangle 175" o:spid="_x0000_s1032" style="position:absolute;left:5940;top:3497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"/>
                          <v:rect id="Rectangle 176" o:spid="_x0000_s1033" style="position:absolute;left:6305;top:3497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"/>
                        </v:group>
                        <v:group id="Group 96" o:spid="_x0000_s1034" style="position:absolute;top:2844;width:6877;height:1429" coordorigin="5582,3497" coordsize="1083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      <v:rect id="Rectangle 174" o:spid="_x0000_s1035" style="position:absolute;left:5582;top:3497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"/>
                          <v:rect id="Rectangle 175" o:spid="_x0000_s1036" style="position:absolute;left:5940;top:3497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"/>
                          <v:rect id="Rectangle 176" o:spid="_x0000_s1037" style="position:absolute;left:6305;top:3497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"/>
                        </v:group>
                        <v:group id="Group 105" o:spid="_x0000_s1038" style="position:absolute;left:2273;top:4254;width:4604;height:1429" coordorigin="5940,3490" coordsize="725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      <v:rect id="Rectangle 175" o:spid="_x0000_s1039" style="position:absolute;left:5940;top:3490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"/>
                          <v:rect id="Rectangle 176" o:spid="_x0000_s1040" style="position:absolute;left:6305;top:3490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"/>
                        </v:group>
                      </v:group>
                      <v:rect id="Rectangle 175" o:spid="_x0000_s1041" style="position:absolute;top:5020;width:2286;height:2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"/>
                    </v:group>
                  </w:pict>
                </mc:Fallback>
              </mc:AlternateContent>
            </w:r>
            <w:r w:rsidR="00A44B61" w:rsidRPr="006D5E82">
              <w:rPr>
                <w:rFonts w:asciiTheme="minorHAnsi" w:hAnsiTheme="minorHAnsi" w:cstheme="minorHAnsi"/>
                <w:noProof/>
                <w:lang w:val="fr-FR" w:eastAsia="fr-FR" w:bidi="ar-SA"/>
              </w:rPr>
              <w:t>JOUR</w:t>
            </w:r>
          </w:p>
          <w:p w14:paraId="718136B1" w14:textId="77777777" w:rsidR="00D23CFB" w:rsidRPr="006D5E82" w:rsidRDefault="00D23CFB" w:rsidP="00285643">
            <w:pPr>
              <w:rPr>
                <w:rFonts w:asciiTheme="minorHAnsi" w:hAnsiTheme="minorHAnsi" w:cstheme="minorHAnsi"/>
                <w:lang w:val="fr-SN"/>
              </w:rPr>
            </w:pPr>
          </w:p>
          <w:p w14:paraId="242155A5" w14:textId="62FE5310" w:rsidR="00D23CFB" w:rsidRPr="006D5E82" w:rsidRDefault="00A44B61" w:rsidP="00285643">
            <w:pPr>
              <w:rPr>
                <w:rFonts w:asciiTheme="minorHAnsi" w:hAnsiTheme="minorHAnsi" w:cstheme="minorHAnsi"/>
                <w:lang w:val="fr-SN"/>
              </w:rPr>
            </w:pPr>
            <w:r w:rsidRPr="006D5E82">
              <w:rPr>
                <w:rFonts w:asciiTheme="minorHAnsi" w:hAnsiTheme="minorHAnsi" w:cstheme="minorHAnsi"/>
                <w:lang w:val="fr-SN"/>
              </w:rPr>
              <w:t>MOIS</w:t>
            </w:r>
          </w:p>
          <w:p w14:paraId="2DDF54A3" w14:textId="77777777" w:rsidR="00D23CFB" w:rsidRPr="006D5E82" w:rsidRDefault="00D23CFB" w:rsidP="00285643">
            <w:pPr>
              <w:rPr>
                <w:rFonts w:asciiTheme="minorHAnsi" w:hAnsiTheme="minorHAnsi" w:cstheme="minorHAnsi"/>
                <w:lang w:val="fr-SN"/>
              </w:rPr>
            </w:pPr>
          </w:p>
          <w:p w14:paraId="6BBEC5CE" w14:textId="135DF47E" w:rsidR="00D23CFB" w:rsidRPr="006D5E82" w:rsidRDefault="00A44B61" w:rsidP="00285643">
            <w:pPr>
              <w:rPr>
                <w:rFonts w:asciiTheme="minorHAnsi" w:hAnsiTheme="minorHAnsi" w:cstheme="minorHAnsi"/>
                <w:lang w:val="fr-SN"/>
              </w:rPr>
            </w:pPr>
            <w:r w:rsidRPr="006D5E82">
              <w:rPr>
                <w:rFonts w:asciiTheme="minorHAnsi" w:hAnsiTheme="minorHAnsi" w:cstheme="minorHAnsi"/>
                <w:lang w:val="fr-SN"/>
              </w:rPr>
              <w:t>ANNEE</w:t>
            </w:r>
          </w:p>
          <w:p w14:paraId="10B772D0" w14:textId="77777777" w:rsidR="00D23CFB" w:rsidRPr="006D5E82" w:rsidRDefault="00D23CFB" w:rsidP="00285643">
            <w:pPr>
              <w:rPr>
                <w:rFonts w:asciiTheme="minorHAnsi" w:hAnsiTheme="minorHAnsi" w:cstheme="minorHAnsi"/>
                <w:lang w:val="fr-SN"/>
              </w:rPr>
            </w:pPr>
          </w:p>
          <w:p w14:paraId="68BC5C84" w14:textId="77777777" w:rsidR="00D23CFB" w:rsidRPr="006D5E82" w:rsidRDefault="00D23CFB" w:rsidP="00285643">
            <w:pPr>
              <w:rPr>
                <w:rFonts w:asciiTheme="minorHAnsi" w:hAnsiTheme="minorHAnsi" w:cstheme="minorHAnsi"/>
                <w:lang w:val="fr-SN"/>
              </w:rPr>
            </w:pPr>
            <w:r w:rsidRPr="006D5E82">
              <w:rPr>
                <w:rFonts w:asciiTheme="minorHAnsi" w:hAnsiTheme="minorHAnsi" w:cstheme="minorHAnsi"/>
                <w:lang w:val="fr-SN"/>
              </w:rPr>
              <w:t>CODE</w:t>
            </w:r>
          </w:p>
          <w:p w14:paraId="1D3634AF" w14:textId="77777777" w:rsidR="00D23CFB" w:rsidRPr="006D5E82" w:rsidRDefault="00D23CFB" w:rsidP="00285643">
            <w:pPr>
              <w:rPr>
                <w:rFonts w:asciiTheme="minorHAnsi" w:hAnsiTheme="minorHAnsi" w:cstheme="minorHAnsi"/>
                <w:lang w:val="fr-SN"/>
              </w:rPr>
            </w:pPr>
            <w:r w:rsidRPr="006D5E82">
              <w:rPr>
                <w:rFonts w:cstheme="minorHAnsi"/>
                <w:noProof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2388352" behindDoc="0" locked="0" layoutInCell="1" allowOverlap="1" wp14:anchorId="6C8F33F2" wp14:editId="4CC8BEE7">
                      <wp:simplePos x="0" y="0"/>
                      <wp:positionH relativeFrom="column">
                        <wp:posOffset>1230435</wp:posOffset>
                      </wp:positionH>
                      <wp:positionV relativeFrom="paragraph">
                        <wp:posOffset>95983</wp:posOffset>
                      </wp:positionV>
                      <wp:extent cx="228600" cy="252380"/>
                      <wp:effectExtent l="0" t="0" r="0" b="0"/>
                      <wp:wrapNone/>
                      <wp:docPr id="963261412" name="Rectangle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52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9D84F77" id="Rectangle 175" o:spid="_x0000_s1026" style="position:absolute;margin-left:96.9pt;margin-top:7.55pt;width:18pt;height:19.85pt;z-index:25238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"/>
                  </w:pict>
                </mc:Fallback>
              </mc:AlternateContent>
            </w:r>
          </w:p>
          <w:p w14:paraId="438FD34C" w14:textId="6BA5923D" w:rsidR="00D23CFB" w:rsidRPr="006D5E82" w:rsidRDefault="00A44B61" w:rsidP="00285643">
            <w:pPr>
              <w:rPr>
                <w:rFonts w:asciiTheme="minorHAnsi" w:hAnsiTheme="minorHAnsi" w:cstheme="minorHAnsi"/>
                <w:lang w:val="fr-SN"/>
              </w:rPr>
            </w:pPr>
            <w:r w:rsidRPr="006D5E82">
              <w:rPr>
                <w:rFonts w:asciiTheme="minorHAnsi" w:hAnsiTheme="minorHAnsi" w:cstheme="minorHAnsi"/>
                <w:lang w:val="fr-SN"/>
              </w:rPr>
              <w:t>CODE RESULTAT</w:t>
            </w:r>
          </w:p>
          <w:p w14:paraId="7FA9ED83" w14:textId="77777777" w:rsidR="00D23CFB" w:rsidRPr="006D5E82" w:rsidRDefault="00D23CFB" w:rsidP="00285643">
            <w:pPr>
              <w:rPr>
                <w:rFonts w:asciiTheme="minorHAnsi" w:hAnsiTheme="minorHAnsi" w:cstheme="minorHAnsi"/>
                <w:lang w:val="fr-SN"/>
              </w:rPr>
            </w:pPr>
          </w:p>
          <w:p w14:paraId="3509B1CD" w14:textId="77777777" w:rsidR="00D23CFB" w:rsidRPr="006D5E82" w:rsidRDefault="00D23CFB" w:rsidP="00285643">
            <w:pPr>
              <w:rPr>
                <w:rFonts w:asciiTheme="minorHAnsi" w:hAnsiTheme="minorHAnsi" w:cstheme="minorHAnsi"/>
                <w:lang w:val="fr-SN"/>
              </w:rPr>
            </w:pPr>
          </w:p>
          <w:p w14:paraId="4FF6DF03" w14:textId="7ED903B2" w:rsidR="00D23CFB" w:rsidRPr="006D5E82" w:rsidRDefault="001737BA" w:rsidP="00285643">
            <w:pPr>
              <w:rPr>
                <w:rFonts w:asciiTheme="minorHAnsi" w:hAnsiTheme="minorHAnsi" w:cstheme="minorHAnsi"/>
              </w:rPr>
            </w:pPr>
            <w:r w:rsidRPr="006D5E82">
              <w:rPr>
                <w:rFonts w:cstheme="minorHAnsi"/>
                <w:noProof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2389376" behindDoc="0" locked="0" layoutInCell="1" allowOverlap="1" wp14:anchorId="6CEB9222" wp14:editId="7BF51A5F">
                      <wp:simplePos x="0" y="0"/>
                      <wp:positionH relativeFrom="column">
                        <wp:posOffset>955675</wp:posOffset>
                      </wp:positionH>
                      <wp:positionV relativeFrom="paragraph">
                        <wp:posOffset>139700</wp:posOffset>
                      </wp:positionV>
                      <wp:extent cx="228600" cy="147320"/>
                      <wp:effectExtent l="0" t="0" r="19050" b="24130"/>
                      <wp:wrapNone/>
                      <wp:docPr id="1510" name="Rectangle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47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6E5E71" id="Rectangle 175" o:spid="_x0000_s1026" style="position:absolute;margin-left:75.25pt;margin-top:11pt;width:18pt;height:11.6pt;z-index:25238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"/>
                  </w:pict>
                </mc:Fallback>
              </mc:AlternateContent>
            </w:r>
            <w:r w:rsidRPr="006D5E82">
              <w:rPr>
                <w:rFonts w:cstheme="minorHAnsi"/>
                <w:noProof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390400" behindDoc="0" locked="0" layoutInCell="1" allowOverlap="1" wp14:anchorId="4C5084A6" wp14:editId="3253FFAC">
                      <wp:simplePos x="0" y="0"/>
                      <wp:positionH relativeFrom="column">
                        <wp:posOffset>1230434</wp:posOffset>
                      </wp:positionH>
                      <wp:positionV relativeFrom="paragraph">
                        <wp:posOffset>139777</wp:posOffset>
                      </wp:positionV>
                      <wp:extent cx="457200" cy="147918"/>
                      <wp:effectExtent l="0" t="0" r="19050" b="24130"/>
                      <wp:wrapNone/>
                      <wp:docPr id="1520" name="Group 15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" cy="147918"/>
                                <a:chOff x="0" y="0"/>
                                <a:chExt cx="457200" cy="197224"/>
                              </a:xfrm>
                            </wpg:grpSpPr>
                            <wps:wsp>
                              <wps:cNvPr id="1513" name="Rectangle 1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28600" cy="19722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14" name="Rectangle 1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0"/>
                                  <a:ext cx="228600" cy="19722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11E864" id="Group 1520" o:spid="_x0000_s1026" style="position:absolute;margin-left:96.9pt;margin-top:11pt;width:36pt;height:11.65pt;z-index:252390400;mso-height-relative:margin" coordsize="457200,197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">
                      <v:rect id="Rectangle 175" o:spid="_x0000_s1027" style="position:absolute;width:228600;height:197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"/>
                      <v:rect id="Rectangle 175" o:spid="_x0000_s1028" style="position:absolute;left:228600;width:228600;height:197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"/>
                    </v:group>
                  </w:pict>
                </mc:Fallback>
              </mc:AlternateContent>
            </w:r>
            <w:r w:rsidR="00A44B61" w:rsidRPr="006D5E82">
              <w:rPr>
                <w:rFonts w:asciiTheme="minorHAnsi" w:hAnsiTheme="minorHAnsi" w:cstheme="minorHAnsi"/>
                <w:noProof/>
                <w:lang w:val="fr-FR" w:eastAsia="fr-FR" w:bidi="ar-SA"/>
              </w:rPr>
              <w:t>DUREE</w:t>
            </w:r>
            <w:r w:rsidR="00A44B61" w:rsidRPr="006D5E82">
              <w:rPr>
                <w:rFonts w:asciiTheme="minorHAnsi" w:hAnsiTheme="minorHAnsi" w:cstheme="minorHAnsi"/>
              </w:rPr>
              <w:t xml:space="preserve"> TOTAL</w:t>
            </w:r>
            <w:r w:rsidRPr="006D5E82">
              <w:rPr>
                <w:rFonts w:asciiTheme="minorHAnsi" w:hAnsiTheme="minorHAnsi" w:cstheme="minorHAnsi"/>
              </w:rPr>
              <w:t>E</w:t>
            </w:r>
            <w:r w:rsidR="00D23CFB" w:rsidRPr="006D5E82">
              <w:rPr>
                <w:rFonts w:asciiTheme="minorHAnsi" w:hAnsiTheme="minorHAnsi" w:cstheme="minorHAnsi"/>
              </w:rPr>
              <w:t xml:space="preserve">      HR        MIN</w:t>
            </w:r>
          </w:p>
        </w:tc>
      </w:tr>
      <w:tr w:rsidR="00D23CFB" w:rsidRPr="009B4054" w14:paraId="434744A0" w14:textId="77777777" w:rsidTr="007F2BDC">
        <w:trPr>
          <w:trHeight w:val="1415"/>
        </w:trPr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E4B1F" w14:textId="666FBBEC" w:rsidR="00D23CFB" w:rsidRPr="006D5E82" w:rsidRDefault="00A44B61" w:rsidP="00285643">
            <w:pPr>
              <w:rPr>
                <w:rFonts w:asciiTheme="minorHAnsi" w:hAnsiTheme="minorHAnsi" w:cstheme="minorHAnsi"/>
              </w:rPr>
            </w:pPr>
            <w:r w:rsidRPr="006D5E82">
              <w:rPr>
                <w:rFonts w:asciiTheme="minorHAnsi" w:hAnsiTheme="minorHAnsi" w:cstheme="minorHAnsi"/>
              </w:rPr>
              <w:t>PROCHAINE VISITE</w:t>
            </w:r>
          </w:p>
          <w:p w14:paraId="0634D75B" w14:textId="77777777" w:rsidR="00D23CFB" w:rsidRPr="006D5E82" w:rsidRDefault="00D23CFB" w:rsidP="00285643">
            <w:pPr>
              <w:rPr>
                <w:rFonts w:asciiTheme="minorHAnsi" w:hAnsiTheme="minorHAnsi" w:cstheme="minorHAnsi"/>
              </w:rPr>
            </w:pPr>
          </w:p>
          <w:p w14:paraId="34367189" w14:textId="77777777" w:rsidR="00D23CFB" w:rsidRPr="006D5E82" w:rsidRDefault="00D23CFB" w:rsidP="00285643">
            <w:pPr>
              <w:rPr>
                <w:rFonts w:asciiTheme="minorHAnsi" w:hAnsiTheme="minorHAnsi" w:cstheme="minorHAnsi"/>
              </w:rPr>
            </w:pPr>
            <w:r w:rsidRPr="006D5E82">
              <w:rPr>
                <w:rFonts w:asciiTheme="minorHAnsi" w:hAnsiTheme="minorHAnsi" w:cstheme="minorHAnsi"/>
              </w:rPr>
              <w:t xml:space="preserve">    DATE</w:t>
            </w:r>
          </w:p>
          <w:p w14:paraId="27AE6671" w14:textId="77777777" w:rsidR="00D23CFB" w:rsidRPr="006D5E82" w:rsidRDefault="00D23CFB" w:rsidP="00285643">
            <w:pPr>
              <w:rPr>
                <w:rFonts w:asciiTheme="minorHAnsi" w:hAnsiTheme="minorHAnsi" w:cstheme="minorHAnsi"/>
              </w:rPr>
            </w:pPr>
          </w:p>
          <w:p w14:paraId="689CD670" w14:textId="0F1F563D" w:rsidR="00D23CFB" w:rsidRPr="006D5E82" w:rsidRDefault="00D23CFB" w:rsidP="00A44B61">
            <w:pPr>
              <w:rPr>
                <w:rFonts w:asciiTheme="minorHAnsi" w:hAnsiTheme="minorHAnsi" w:cstheme="minorHAnsi"/>
              </w:rPr>
            </w:pPr>
            <w:r w:rsidRPr="006D5E82">
              <w:rPr>
                <w:rFonts w:asciiTheme="minorHAnsi" w:hAnsiTheme="minorHAnsi" w:cstheme="minorHAnsi"/>
              </w:rPr>
              <w:t xml:space="preserve">    </w:t>
            </w:r>
            <w:r w:rsidR="00A44B61" w:rsidRPr="006D5E82">
              <w:rPr>
                <w:rFonts w:asciiTheme="minorHAnsi" w:hAnsiTheme="minorHAnsi" w:cstheme="minorHAnsi"/>
              </w:rPr>
              <w:t>HEURE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B7B46" w14:textId="77777777" w:rsidR="00D23CFB" w:rsidRPr="006D5E82" w:rsidRDefault="00D23CFB" w:rsidP="00285643">
            <w:pPr>
              <w:rPr>
                <w:rFonts w:asciiTheme="minorHAnsi" w:hAnsiTheme="minorHAnsi" w:cstheme="minorHAnsi"/>
              </w:rPr>
            </w:pPr>
          </w:p>
          <w:p w14:paraId="76151E8B" w14:textId="77777777" w:rsidR="00D23CFB" w:rsidRPr="006D5E82" w:rsidRDefault="00D23CFB" w:rsidP="00285643">
            <w:pPr>
              <w:rPr>
                <w:rFonts w:asciiTheme="minorHAnsi" w:hAnsiTheme="minorHAnsi" w:cstheme="minorHAnsi"/>
              </w:rPr>
            </w:pPr>
            <w:r w:rsidRPr="006D5E82">
              <w:rPr>
                <w:rFonts w:asciiTheme="minorHAnsi" w:hAnsiTheme="minorHAnsi" w:cstheme="minorHAnsi"/>
              </w:rPr>
              <w:t>_______________</w:t>
            </w:r>
          </w:p>
          <w:p w14:paraId="2341ACD7" w14:textId="77777777" w:rsidR="00D23CFB" w:rsidRPr="006D5E82" w:rsidRDefault="00D23CFB" w:rsidP="00285643">
            <w:pPr>
              <w:rPr>
                <w:rFonts w:asciiTheme="minorHAnsi" w:hAnsiTheme="minorHAnsi" w:cstheme="minorHAnsi"/>
              </w:rPr>
            </w:pPr>
          </w:p>
          <w:p w14:paraId="29906EC7" w14:textId="77777777" w:rsidR="00D23CFB" w:rsidRPr="006D5E82" w:rsidRDefault="00D23CFB" w:rsidP="00285643">
            <w:pPr>
              <w:rPr>
                <w:rFonts w:asciiTheme="minorHAnsi" w:hAnsiTheme="minorHAnsi" w:cstheme="minorHAnsi"/>
              </w:rPr>
            </w:pPr>
            <w:r w:rsidRPr="006D5E82">
              <w:rPr>
                <w:rFonts w:asciiTheme="minorHAnsi" w:hAnsiTheme="minorHAnsi" w:cstheme="minorHAnsi"/>
              </w:rPr>
              <w:t>_______________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68463" w14:textId="77777777" w:rsidR="00D23CFB" w:rsidRPr="006D5E82" w:rsidRDefault="00D23CFB" w:rsidP="00285643">
            <w:pPr>
              <w:rPr>
                <w:rFonts w:asciiTheme="minorHAnsi" w:hAnsiTheme="minorHAnsi" w:cstheme="minorHAnsi"/>
              </w:rPr>
            </w:pPr>
          </w:p>
          <w:p w14:paraId="2041975E" w14:textId="77777777" w:rsidR="00D23CFB" w:rsidRPr="006D5E82" w:rsidRDefault="00D23CFB" w:rsidP="00285643">
            <w:pPr>
              <w:rPr>
                <w:rFonts w:asciiTheme="minorHAnsi" w:hAnsiTheme="minorHAnsi" w:cstheme="minorHAnsi"/>
              </w:rPr>
            </w:pPr>
            <w:r w:rsidRPr="006D5E82">
              <w:rPr>
                <w:rFonts w:asciiTheme="minorHAnsi" w:hAnsiTheme="minorHAnsi" w:cstheme="minorHAnsi"/>
              </w:rPr>
              <w:t>_______________</w:t>
            </w:r>
          </w:p>
          <w:p w14:paraId="0F58BCFB" w14:textId="77777777" w:rsidR="00D23CFB" w:rsidRPr="006D5E82" w:rsidRDefault="00D23CFB" w:rsidP="00285643">
            <w:pPr>
              <w:rPr>
                <w:rFonts w:asciiTheme="minorHAnsi" w:hAnsiTheme="minorHAnsi" w:cstheme="minorHAnsi"/>
              </w:rPr>
            </w:pPr>
          </w:p>
          <w:p w14:paraId="5A5695C4" w14:textId="77777777" w:rsidR="00D23CFB" w:rsidRPr="006D5E82" w:rsidRDefault="00D23CFB" w:rsidP="00285643">
            <w:pPr>
              <w:rPr>
                <w:rFonts w:asciiTheme="minorHAnsi" w:hAnsiTheme="minorHAnsi" w:cstheme="minorHAnsi"/>
              </w:rPr>
            </w:pPr>
            <w:r w:rsidRPr="006D5E82">
              <w:rPr>
                <w:rFonts w:asciiTheme="minorHAnsi" w:hAnsiTheme="minorHAnsi" w:cstheme="minorHAnsi"/>
              </w:rPr>
              <w:t>_______________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75F9A" w14:textId="77777777" w:rsidR="001737BA" w:rsidRPr="006D5E82" w:rsidRDefault="001737BA" w:rsidP="00285643">
            <w:pPr>
              <w:rPr>
                <w:rFonts w:asciiTheme="minorHAnsi" w:hAnsiTheme="minorHAnsi" w:cstheme="minorHAnsi"/>
                <w:noProof/>
                <w:lang w:val="fr-FR" w:eastAsia="fr-FR" w:bidi="ar-SA"/>
              </w:rPr>
            </w:pPr>
          </w:p>
          <w:p w14:paraId="46BC5CF7" w14:textId="71495A3A" w:rsidR="00D23CFB" w:rsidRPr="006D5E82" w:rsidRDefault="00D23CFB" w:rsidP="00285643">
            <w:pPr>
              <w:rPr>
                <w:rFonts w:asciiTheme="minorHAnsi" w:hAnsiTheme="minorHAnsi" w:cstheme="minorHAnsi"/>
              </w:rPr>
            </w:pPr>
            <w:r w:rsidRPr="006D5E82">
              <w:rPr>
                <w:rFonts w:cstheme="minorHAnsi"/>
                <w:noProof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2399616" behindDoc="0" locked="0" layoutInCell="1" allowOverlap="1" wp14:anchorId="7BB16E06" wp14:editId="64AC9350">
                      <wp:simplePos x="0" y="0"/>
                      <wp:positionH relativeFrom="column">
                        <wp:posOffset>1280403</wp:posOffset>
                      </wp:positionH>
                      <wp:positionV relativeFrom="paragraph">
                        <wp:posOffset>283500</wp:posOffset>
                      </wp:positionV>
                      <wp:extent cx="228600" cy="252380"/>
                      <wp:effectExtent l="0" t="0" r="0" b="0"/>
                      <wp:wrapNone/>
                      <wp:docPr id="963261413" name="Rectangle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52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F11F651" id="Rectangle 175" o:spid="_x0000_s1026" style="position:absolute;margin-left:100.8pt;margin-top:22.3pt;width:18pt;height:19.85pt;z-index:2523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"/>
                  </w:pict>
                </mc:Fallback>
              </mc:AlternateContent>
            </w:r>
            <w:r w:rsidR="00A44B61" w:rsidRPr="006D5E82">
              <w:rPr>
                <w:rFonts w:asciiTheme="minorHAnsi" w:hAnsiTheme="minorHAnsi" w:cstheme="minorHAnsi"/>
                <w:noProof/>
                <w:lang w:val="fr-FR" w:eastAsia="fr-FR" w:bidi="ar-SA"/>
              </w:rPr>
              <w:t>NOMBRE TOTAL DE VISITES</w:t>
            </w:r>
            <w:r w:rsidRPr="006D5E82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D23CFB" w:rsidRPr="009B4054" w14:paraId="6941096B" w14:textId="77777777" w:rsidTr="007F2BDC">
        <w:trPr>
          <w:trHeight w:val="968"/>
        </w:trPr>
        <w:tc>
          <w:tcPr>
            <w:tcW w:w="109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08040" w14:textId="4FE7D44B" w:rsidR="00D23CFB" w:rsidRPr="006D5E82" w:rsidRDefault="00D23CFB" w:rsidP="00285643">
            <w:pPr>
              <w:pStyle w:val="Titre"/>
              <w:ind w:left="142" w:right="-598" w:hanging="120"/>
              <w:jc w:val="left"/>
              <w:rPr>
                <w:rFonts w:asciiTheme="minorHAnsi" w:hAnsiTheme="minorHAnsi" w:cstheme="minorHAnsi"/>
                <w:b w:val="0"/>
                <w:bCs/>
                <w:sz w:val="20"/>
                <w:lang w:val="fr-SN"/>
              </w:rPr>
            </w:pPr>
            <w:r w:rsidRPr="006D5E82">
              <w:rPr>
                <w:rFonts w:asciiTheme="minorHAnsi" w:hAnsiTheme="minorHAnsi" w:cstheme="minorHAnsi"/>
                <w:b w:val="0"/>
                <w:bCs/>
                <w:sz w:val="20"/>
                <w:lang w:val="fr-SN"/>
              </w:rPr>
              <w:t>*</w:t>
            </w:r>
            <w:r w:rsidR="00A44B61" w:rsidRPr="006D5E82">
              <w:rPr>
                <w:rFonts w:asciiTheme="minorHAnsi" w:hAnsiTheme="minorHAnsi" w:cstheme="minorHAnsi"/>
                <w:sz w:val="20"/>
                <w:lang w:val="fr-SN"/>
              </w:rPr>
              <w:t>CODE RESULTAT</w:t>
            </w:r>
            <w:r w:rsidRPr="006D5E82">
              <w:rPr>
                <w:rFonts w:asciiTheme="minorHAnsi" w:hAnsiTheme="minorHAnsi" w:cstheme="minorHAnsi"/>
                <w:sz w:val="20"/>
                <w:lang w:val="fr-SN"/>
              </w:rPr>
              <w:t>:</w:t>
            </w:r>
          </w:p>
          <w:p w14:paraId="5906DD24" w14:textId="2D99AAC7" w:rsidR="007F2BDC" w:rsidRPr="006D5E82" w:rsidRDefault="007F2BDC" w:rsidP="007F2BDC">
            <w:pPr>
              <w:pStyle w:val="Titre"/>
              <w:tabs>
                <w:tab w:val="left" w:pos="3030"/>
              </w:tabs>
              <w:ind w:left="142" w:right="-598" w:hanging="120"/>
              <w:jc w:val="left"/>
              <w:rPr>
                <w:rFonts w:asciiTheme="minorHAnsi" w:hAnsiTheme="minorHAnsi" w:cstheme="minorHAnsi"/>
                <w:b w:val="0"/>
                <w:bCs/>
                <w:sz w:val="20"/>
                <w:lang w:val="fr-SN"/>
              </w:rPr>
            </w:pPr>
            <w:r w:rsidRPr="006D5E82">
              <w:rPr>
                <w:rFonts w:asciiTheme="minorHAnsi" w:hAnsiTheme="minorHAnsi" w:cstheme="minorHAnsi"/>
                <w:b w:val="0"/>
                <w:bCs/>
                <w:sz w:val="20"/>
                <w:lang w:val="fr-SN"/>
              </w:rPr>
              <w:t xml:space="preserve">1. COMPLETE </w:t>
            </w:r>
            <w:r w:rsidRPr="006D5E82">
              <w:rPr>
                <w:rFonts w:asciiTheme="minorHAnsi" w:hAnsiTheme="minorHAnsi" w:cstheme="minorHAnsi"/>
                <w:b w:val="0"/>
                <w:bCs/>
                <w:sz w:val="20"/>
                <w:lang w:val="fr-SN"/>
              </w:rPr>
              <w:tab/>
              <w:t xml:space="preserve">4. </w:t>
            </w:r>
            <w:r w:rsidR="00A44B61" w:rsidRPr="006D5E82">
              <w:rPr>
                <w:rFonts w:asciiTheme="minorHAnsi" w:hAnsiTheme="minorHAnsi" w:cstheme="minorHAnsi"/>
                <w:b w:val="0"/>
                <w:bCs/>
                <w:sz w:val="20"/>
                <w:lang w:val="fr-SN"/>
              </w:rPr>
              <w:t>PARTIELLEMENT COMPLET</w:t>
            </w:r>
          </w:p>
          <w:p w14:paraId="775EA24A" w14:textId="0189EEE6" w:rsidR="007F2BDC" w:rsidRPr="006D5E82" w:rsidRDefault="007F2BDC" w:rsidP="007F2BDC">
            <w:pPr>
              <w:pStyle w:val="Titre"/>
              <w:tabs>
                <w:tab w:val="left" w:pos="3030"/>
              </w:tabs>
              <w:ind w:left="142" w:right="-598" w:hanging="120"/>
              <w:jc w:val="left"/>
              <w:rPr>
                <w:rFonts w:asciiTheme="minorHAnsi" w:hAnsiTheme="minorHAnsi" w:cstheme="minorHAnsi"/>
                <w:b w:val="0"/>
                <w:bCs/>
                <w:sz w:val="20"/>
                <w:lang w:val="fr-SN"/>
              </w:rPr>
            </w:pPr>
            <w:r w:rsidRPr="006D5E82">
              <w:rPr>
                <w:rFonts w:asciiTheme="minorHAnsi" w:hAnsiTheme="minorHAnsi" w:cstheme="minorHAnsi"/>
                <w:b w:val="0"/>
                <w:bCs/>
                <w:sz w:val="20"/>
                <w:lang w:val="fr-SN"/>
              </w:rPr>
              <w:t xml:space="preserve">2. </w:t>
            </w:r>
            <w:r w:rsidR="00A44B61" w:rsidRPr="006D5E82">
              <w:rPr>
                <w:rFonts w:asciiTheme="minorHAnsi" w:hAnsiTheme="minorHAnsi" w:cstheme="minorHAnsi"/>
                <w:b w:val="0"/>
                <w:bCs/>
                <w:sz w:val="20"/>
                <w:lang w:val="fr-SN"/>
              </w:rPr>
              <w:t>REPORTE</w:t>
            </w:r>
            <w:r w:rsidRPr="006D5E82">
              <w:rPr>
                <w:rFonts w:asciiTheme="minorHAnsi" w:hAnsiTheme="minorHAnsi" w:cstheme="minorHAnsi"/>
                <w:b w:val="0"/>
                <w:bCs/>
                <w:sz w:val="20"/>
                <w:lang w:val="fr-SN"/>
              </w:rPr>
              <w:tab/>
              <w:t xml:space="preserve">5. </w:t>
            </w:r>
            <w:r w:rsidR="00A44B61" w:rsidRPr="006D5E82">
              <w:rPr>
                <w:rFonts w:asciiTheme="minorHAnsi" w:hAnsiTheme="minorHAnsi" w:cstheme="minorHAnsi"/>
                <w:b w:val="0"/>
                <w:bCs/>
                <w:sz w:val="20"/>
                <w:lang w:val="fr-SN"/>
              </w:rPr>
              <w:t>LE REPONDANT SELECTIONNE ETAIT ABSENT</w:t>
            </w:r>
          </w:p>
          <w:p w14:paraId="31E9968A" w14:textId="5B00785B" w:rsidR="00D23CFB" w:rsidRPr="006D5E82" w:rsidRDefault="007F2BDC" w:rsidP="00A44B61">
            <w:pPr>
              <w:tabs>
                <w:tab w:val="left" w:pos="3030"/>
              </w:tabs>
              <w:rPr>
                <w:rFonts w:asciiTheme="minorHAnsi" w:hAnsiTheme="minorHAnsi" w:cstheme="minorHAnsi"/>
                <w:lang w:val="fr-SN"/>
              </w:rPr>
            </w:pPr>
            <w:r w:rsidRPr="006D5E82">
              <w:rPr>
                <w:rFonts w:asciiTheme="minorHAnsi" w:hAnsiTheme="minorHAnsi" w:cstheme="minorHAnsi"/>
                <w:lang w:val="fr-SN"/>
              </w:rPr>
              <w:t xml:space="preserve">3. </w:t>
            </w:r>
            <w:r w:rsidR="00FB0924" w:rsidRPr="006D5E82">
              <w:rPr>
                <w:rFonts w:asciiTheme="minorHAnsi" w:hAnsiTheme="minorHAnsi" w:cstheme="minorHAnsi"/>
                <w:lang w:val="fr-SN"/>
              </w:rPr>
              <w:t>REFUS</w:t>
            </w:r>
            <w:r w:rsidRPr="006D5E82">
              <w:rPr>
                <w:rFonts w:asciiTheme="minorHAnsi" w:hAnsiTheme="minorHAnsi" w:cstheme="minorHAnsi"/>
                <w:lang w:val="fr-SN"/>
              </w:rPr>
              <w:tab/>
              <w:t xml:space="preserve">6. </w:t>
            </w:r>
            <w:r w:rsidR="00A44B61" w:rsidRPr="006D5E82">
              <w:rPr>
                <w:rFonts w:asciiTheme="minorHAnsi" w:hAnsiTheme="minorHAnsi" w:cstheme="minorHAnsi"/>
                <w:lang w:val="fr-SN"/>
              </w:rPr>
              <w:t>AUTRE</w:t>
            </w:r>
            <w:r w:rsidRPr="006D5E82">
              <w:rPr>
                <w:rFonts w:asciiTheme="minorHAnsi" w:hAnsiTheme="minorHAnsi" w:cstheme="minorHAnsi"/>
                <w:lang w:val="fr-SN"/>
              </w:rPr>
              <w:t xml:space="preserve"> (</w:t>
            </w:r>
            <w:r w:rsidR="00A44B61" w:rsidRPr="006D5E82">
              <w:rPr>
                <w:rFonts w:asciiTheme="minorHAnsi" w:hAnsiTheme="minorHAnsi" w:cstheme="minorHAnsi"/>
                <w:lang w:val="fr-SN"/>
              </w:rPr>
              <w:t>PRECISER</w:t>
            </w:r>
            <w:r w:rsidRPr="006D5E82">
              <w:rPr>
                <w:rFonts w:asciiTheme="minorHAnsi" w:hAnsiTheme="minorHAnsi" w:cstheme="minorHAnsi"/>
                <w:lang w:val="fr-SN"/>
              </w:rPr>
              <w:t>) ___________</w:t>
            </w:r>
          </w:p>
        </w:tc>
      </w:tr>
    </w:tbl>
    <w:p w14:paraId="4B817C1F" w14:textId="77777777" w:rsidR="00FC0AA8" w:rsidRPr="006D5E82" w:rsidRDefault="00FC0AA8">
      <w:pPr>
        <w:rPr>
          <w:rFonts w:cstheme="minorHAnsi"/>
          <w:lang w:val="fr-SN"/>
        </w:rPr>
      </w:pPr>
      <w:r w:rsidRPr="006D5E82">
        <w:rPr>
          <w:rFonts w:cstheme="minorHAnsi"/>
          <w:lang w:val="fr-SN"/>
        </w:rPr>
        <w:br w:type="page"/>
      </w:r>
    </w:p>
    <w:p w14:paraId="19D09133" w14:textId="76770B17" w:rsidR="00434986" w:rsidRPr="006D5E82" w:rsidRDefault="00434986" w:rsidP="00FC0AA8">
      <w:pPr>
        <w:jc w:val="center"/>
        <w:rPr>
          <w:rFonts w:cstheme="minorHAnsi"/>
          <w:b/>
          <w:bCs/>
          <w:lang w:val="fr-SN"/>
        </w:rPr>
      </w:pPr>
      <w:r w:rsidRPr="006D5E82">
        <w:rPr>
          <w:rFonts w:cstheme="minorHAnsi"/>
          <w:b/>
          <w:bCs/>
          <w:lang w:val="fr-SN"/>
        </w:rPr>
        <w:lastRenderedPageBreak/>
        <w:t xml:space="preserve">SECTION </w:t>
      </w:r>
      <w:r w:rsidR="00E251BC" w:rsidRPr="006D5E82">
        <w:rPr>
          <w:rFonts w:cstheme="minorHAnsi"/>
          <w:b/>
          <w:bCs/>
          <w:lang w:val="fr-SN"/>
        </w:rPr>
        <w:t>2</w:t>
      </w:r>
      <w:r w:rsidR="001737BA" w:rsidRPr="006D5E82">
        <w:rPr>
          <w:rFonts w:cstheme="minorHAnsi"/>
          <w:b/>
          <w:bCs/>
          <w:lang w:val="fr-SN"/>
        </w:rPr>
        <w:t xml:space="preserve"> </w:t>
      </w:r>
      <w:r w:rsidRPr="006D5E82">
        <w:rPr>
          <w:rFonts w:cstheme="minorHAnsi"/>
          <w:b/>
          <w:bCs/>
          <w:lang w:val="fr-SN"/>
        </w:rPr>
        <w:t xml:space="preserve">: </w:t>
      </w:r>
      <w:r w:rsidR="009F30F0" w:rsidRPr="006D5E82">
        <w:rPr>
          <w:rFonts w:cstheme="minorHAnsi"/>
          <w:b/>
          <w:bCs/>
          <w:lang w:val="fr-SN"/>
        </w:rPr>
        <w:t>CONTEXTE</w:t>
      </w:r>
    </w:p>
    <w:p w14:paraId="1AB6AAEA" w14:textId="51D874D0" w:rsidR="00583A01" w:rsidRPr="006D5E82" w:rsidRDefault="009F30F0" w:rsidP="008F4E3D">
      <w:pPr>
        <w:rPr>
          <w:rFonts w:cstheme="minorHAnsi"/>
          <w:sz w:val="20"/>
          <w:lang w:val="fr-SN"/>
        </w:rPr>
      </w:pPr>
      <w:r w:rsidRPr="006D5E82">
        <w:rPr>
          <w:rFonts w:cstheme="minorHAnsi"/>
          <w:sz w:val="20"/>
          <w:lang w:val="fr-SN"/>
        </w:rPr>
        <w:t>J'aimerai maintenant vous poser quelques questions sur vos antécédents (âge, formation, état civil).</w:t>
      </w:r>
    </w:p>
    <w:tbl>
      <w:tblPr>
        <w:tblW w:w="10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29" w:type="dxa"/>
          <w:bottom w:w="58" w:type="dxa"/>
          <w:right w:w="29" w:type="dxa"/>
        </w:tblCellMar>
        <w:tblLook w:val="04A0" w:firstRow="1" w:lastRow="0" w:firstColumn="1" w:lastColumn="0" w:noHBand="0" w:noVBand="1"/>
      </w:tblPr>
      <w:tblGrid>
        <w:gridCol w:w="625"/>
        <w:gridCol w:w="4865"/>
        <w:gridCol w:w="3585"/>
        <w:gridCol w:w="1000"/>
      </w:tblGrid>
      <w:tr w:rsidR="00434986" w:rsidRPr="009B4054" w14:paraId="4CF49C23" w14:textId="77777777" w:rsidTr="00434986">
        <w:trPr>
          <w:trHeight w:val="67"/>
          <w:tblHeader/>
          <w:jc w:val="center"/>
        </w:trPr>
        <w:tc>
          <w:tcPr>
            <w:tcW w:w="625" w:type="dxa"/>
            <w:shd w:val="clear" w:color="auto" w:fill="BFBFBF" w:themeFill="background1" w:themeFillShade="BF"/>
          </w:tcPr>
          <w:p w14:paraId="715F1F86" w14:textId="78063B75" w:rsidR="00434986" w:rsidRPr="006D5E82" w:rsidRDefault="001737BA" w:rsidP="00434986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b/>
                <w:sz w:val="20"/>
              </w:rPr>
              <w:t>#</w:t>
            </w:r>
          </w:p>
        </w:tc>
        <w:tc>
          <w:tcPr>
            <w:tcW w:w="4865" w:type="dxa"/>
            <w:shd w:val="clear" w:color="auto" w:fill="BFBFBF" w:themeFill="background1" w:themeFillShade="BF"/>
          </w:tcPr>
          <w:p w14:paraId="69495B40" w14:textId="2AF06838" w:rsidR="00434986" w:rsidRPr="006D5E82" w:rsidRDefault="00434986" w:rsidP="009F30F0">
            <w:pPr>
              <w:tabs>
                <w:tab w:val="left" w:pos="-720"/>
              </w:tabs>
              <w:suppressAutoHyphens/>
              <w:rPr>
                <w:rFonts w:cstheme="minorHAnsi"/>
                <w:b/>
                <w:bCs/>
                <w:spacing w:val="-2"/>
                <w:sz w:val="20"/>
              </w:rPr>
            </w:pPr>
            <w:r w:rsidRPr="006D5E82">
              <w:rPr>
                <w:rFonts w:cstheme="minorHAnsi"/>
                <w:b/>
                <w:sz w:val="20"/>
              </w:rPr>
              <w:t xml:space="preserve">QUESTIONS </w:t>
            </w:r>
            <w:r w:rsidR="009F30F0" w:rsidRPr="006D5E82">
              <w:rPr>
                <w:rFonts w:cstheme="minorHAnsi"/>
                <w:b/>
                <w:sz w:val="20"/>
              </w:rPr>
              <w:t>ET FILTRES</w:t>
            </w:r>
          </w:p>
        </w:tc>
        <w:tc>
          <w:tcPr>
            <w:tcW w:w="3585" w:type="dxa"/>
            <w:shd w:val="clear" w:color="auto" w:fill="BFBFBF" w:themeFill="background1" w:themeFillShade="BF"/>
          </w:tcPr>
          <w:p w14:paraId="3E3EA4F4" w14:textId="3C9C5C49" w:rsidR="00434986" w:rsidRPr="006D5E82" w:rsidRDefault="00434986" w:rsidP="00434986">
            <w:pPr>
              <w:tabs>
                <w:tab w:val="left" w:pos="-720"/>
                <w:tab w:val="right" w:leader="dot" w:pos="2592"/>
                <w:tab w:val="right" w:leader="dot" w:pos="2938"/>
                <w:tab w:val="right" w:leader="dot" w:pos="3402"/>
              </w:tabs>
              <w:suppressAutoHyphens/>
              <w:rPr>
                <w:rFonts w:cstheme="minorHAnsi"/>
                <w:sz w:val="20"/>
              </w:rPr>
            </w:pPr>
            <w:r w:rsidRPr="006D5E82">
              <w:rPr>
                <w:rFonts w:cstheme="minorHAnsi"/>
                <w:b/>
                <w:sz w:val="20"/>
              </w:rPr>
              <w:t>C</w:t>
            </w:r>
            <w:r w:rsidR="009F30F0" w:rsidRPr="006D5E82">
              <w:rPr>
                <w:rFonts w:cstheme="minorHAnsi"/>
                <w:b/>
                <w:sz w:val="20"/>
              </w:rPr>
              <w:t>ODAGE</w:t>
            </w:r>
          </w:p>
        </w:tc>
        <w:tc>
          <w:tcPr>
            <w:tcW w:w="1000" w:type="dxa"/>
            <w:shd w:val="clear" w:color="auto" w:fill="BFBFBF" w:themeFill="background1" w:themeFillShade="BF"/>
          </w:tcPr>
          <w:p w14:paraId="044B0467" w14:textId="258E7942" w:rsidR="00434986" w:rsidRPr="006D5E82" w:rsidRDefault="009F30F0" w:rsidP="00434986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b/>
                <w:sz w:val="20"/>
              </w:rPr>
              <w:t>PASSEZ A</w:t>
            </w:r>
          </w:p>
        </w:tc>
      </w:tr>
      <w:tr w:rsidR="00434986" w:rsidRPr="009B4054" w14:paraId="3B381E89" w14:textId="77777777" w:rsidTr="00434986">
        <w:trPr>
          <w:trHeight w:val="382"/>
          <w:jc w:val="center"/>
        </w:trPr>
        <w:tc>
          <w:tcPr>
            <w:tcW w:w="625" w:type="dxa"/>
          </w:tcPr>
          <w:p w14:paraId="5F16D7CF" w14:textId="66D668D4" w:rsidR="00434986" w:rsidRPr="006D5E82" w:rsidRDefault="00E251BC" w:rsidP="00434986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2</w:t>
            </w:r>
            <w:r w:rsidR="00434986" w:rsidRPr="006D5E82">
              <w:rPr>
                <w:rFonts w:cstheme="minorHAnsi"/>
                <w:spacing w:val="-2"/>
                <w:sz w:val="20"/>
              </w:rPr>
              <w:t>01</w:t>
            </w:r>
          </w:p>
        </w:tc>
        <w:tc>
          <w:tcPr>
            <w:tcW w:w="4865" w:type="dxa"/>
          </w:tcPr>
          <w:p w14:paraId="0A620C06" w14:textId="732C814C" w:rsidR="00434986" w:rsidRPr="006D5E82" w:rsidRDefault="00285643" w:rsidP="00434986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Quel âge aviez-vous lors de votre dernier anniversaire ?</w:t>
            </w:r>
          </w:p>
        </w:tc>
        <w:tc>
          <w:tcPr>
            <w:tcW w:w="3585" w:type="dxa"/>
          </w:tcPr>
          <w:p w14:paraId="6E740444" w14:textId="780B3A03" w:rsidR="00434986" w:rsidRPr="006D5E82" w:rsidRDefault="00434986" w:rsidP="00285643">
            <w:pPr>
              <w:tabs>
                <w:tab w:val="right" w:leader="dot" w:pos="3924"/>
              </w:tabs>
              <w:suppressAutoHyphens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1739136" behindDoc="0" locked="0" layoutInCell="1" allowOverlap="1" wp14:anchorId="3D29D968" wp14:editId="5527DC91">
                      <wp:simplePos x="0" y="0"/>
                      <wp:positionH relativeFrom="column">
                        <wp:posOffset>1377950</wp:posOffset>
                      </wp:positionH>
                      <wp:positionV relativeFrom="paragraph">
                        <wp:posOffset>-14605</wp:posOffset>
                      </wp:positionV>
                      <wp:extent cx="320040" cy="158115"/>
                      <wp:effectExtent l="0" t="0" r="22860" b="13335"/>
                      <wp:wrapNone/>
                      <wp:docPr id="2330" name="Group 23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2331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32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5DF12D" id="Group 2330" o:spid="_x0000_s1026" style="position:absolute;margin-left:108.5pt;margin-top:-1.15pt;width:25.2pt;height:12.45pt;z-index:251739136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" strokecolor="#0070c0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" strokecolor="#0070c0"/>
                    </v:group>
                  </w:pict>
                </mc:Fallback>
              </mc:AlternateContent>
            </w: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 xml:space="preserve">Age </w:t>
            </w:r>
            <w:proofErr w:type="spellStart"/>
            <w:r w:rsidR="00285643"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en</w:t>
            </w:r>
            <w:proofErr w:type="spellEnd"/>
            <w:r w:rsidR="00285643"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 xml:space="preserve"> </w:t>
            </w:r>
            <w:proofErr w:type="spellStart"/>
            <w:r w:rsidR="00285643"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années</w:t>
            </w:r>
            <w:proofErr w:type="spellEnd"/>
            <w:r w:rsidR="00285643"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 xml:space="preserve"> </w:t>
            </w:r>
            <w:proofErr w:type="spellStart"/>
            <w:r w:rsidR="004D2F8B"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révolues</w:t>
            </w:r>
            <w:proofErr w:type="spellEnd"/>
          </w:p>
        </w:tc>
        <w:tc>
          <w:tcPr>
            <w:tcW w:w="1000" w:type="dxa"/>
          </w:tcPr>
          <w:p w14:paraId="73D4867B" w14:textId="77777777" w:rsidR="00434986" w:rsidRPr="006D5E82" w:rsidRDefault="00434986" w:rsidP="00434986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</w:rPr>
            </w:pPr>
          </w:p>
        </w:tc>
      </w:tr>
      <w:tr w:rsidR="00A43ADD" w:rsidRPr="009B4054" w14:paraId="4D38737F" w14:textId="77777777" w:rsidTr="00434986">
        <w:trPr>
          <w:trHeight w:val="382"/>
          <w:jc w:val="center"/>
        </w:trPr>
        <w:tc>
          <w:tcPr>
            <w:tcW w:w="625" w:type="dxa"/>
          </w:tcPr>
          <w:p w14:paraId="74B8D604" w14:textId="3CC29C8A" w:rsidR="00A43ADD" w:rsidRPr="006D5E82" w:rsidRDefault="00E251BC" w:rsidP="00434986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2</w:t>
            </w:r>
            <w:r w:rsidR="007F21F0" w:rsidRPr="006D5E82">
              <w:rPr>
                <w:rFonts w:cstheme="minorHAnsi"/>
                <w:spacing w:val="-2"/>
                <w:sz w:val="20"/>
              </w:rPr>
              <w:t>02</w:t>
            </w:r>
          </w:p>
        </w:tc>
        <w:tc>
          <w:tcPr>
            <w:tcW w:w="4865" w:type="dxa"/>
          </w:tcPr>
          <w:p w14:paraId="71F748D1" w14:textId="48DB424E" w:rsidR="00A43ADD" w:rsidRPr="006D5E82" w:rsidRDefault="00285643" w:rsidP="00434986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Sexe de l’agent de santé communautaire ASC ?</w:t>
            </w:r>
          </w:p>
        </w:tc>
        <w:tc>
          <w:tcPr>
            <w:tcW w:w="3585" w:type="dxa"/>
          </w:tcPr>
          <w:p w14:paraId="052CB5F7" w14:textId="0138E33B" w:rsidR="00A43ADD" w:rsidRPr="006D5E82" w:rsidRDefault="00285643" w:rsidP="00A43ADD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proofErr w:type="spellStart"/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Masculin</w:t>
            </w:r>
            <w:proofErr w:type="spellEnd"/>
            <w:r w:rsidR="00A43ADD"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 xml:space="preserve"> </w:t>
            </w:r>
            <w:r w:rsidR="00A43ADD"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ab/>
              <w:t>1</w:t>
            </w:r>
          </w:p>
          <w:p w14:paraId="36B17363" w14:textId="22C1A73D" w:rsidR="00A524F0" w:rsidRPr="006D5E82" w:rsidRDefault="00285643" w:rsidP="00632DCF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proofErr w:type="spellStart"/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Féminin</w:t>
            </w:r>
            <w:proofErr w:type="spellEnd"/>
            <w:r w:rsidR="00A43ADD"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ab/>
              <w:t>2</w:t>
            </w:r>
          </w:p>
        </w:tc>
        <w:tc>
          <w:tcPr>
            <w:tcW w:w="1000" w:type="dxa"/>
          </w:tcPr>
          <w:p w14:paraId="50A46160" w14:textId="77777777" w:rsidR="00A43ADD" w:rsidRPr="006D5E82" w:rsidRDefault="00A43ADD" w:rsidP="00434986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</w:rPr>
            </w:pPr>
          </w:p>
        </w:tc>
      </w:tr>
      <w:tr w:rsidR="00434986" w:rsidRPr="002552AD" w14:paraId="6489EDF5" w14:textId="77777777" w:rsidTr="00434986">
        <w:trPr>
          <w:trHeight w:val="382"/>
          <w:jc w:val="center"/>
        </w:trPr>
        <w:tc>
          <w:tcPr>
            <w:tcW w:w="625" w:type="dxa"/>
          </w:tcPr>
          <w:p w14:paraId="72F83F5D" w14:textId="353D7652" w:rsidR="00434986" w:rsidRPr="006D5E82" w:rsidRDefault="00E251BC" w:rsidP="00434986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2</w:t>
            </w:r>
            <w:r w:rsidR="007F21F0" w:rsidRPr="006D5E82">
              <w:rPr>
                <w:rFonts w:cstheme="minorHAnsi"/>
                <w:spacing w:val="-2"/>
                <w:sz w:val="20"/>
              </w:rPr>
              <w:t>03</w:t>
            </w:r>
          </w:p>
        </w:tc>
        <w:tc>
          <w:tcPr>
            <w:tcW w:w="4865" w:type="dxa"/>
          </w:tcPr>
          <w:p w14:paraId="38A3CB92" w14:textId="6D4C2033" w:rsidR="00434986" w:rsidRPr="006D5E82" w:rsidRDefault="00285643" w:rsidP="00434986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Quelle est votre situation matrimoniale actuelle</w:t>
            </w:r>
            <w:r w:rsidR="001027A3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? </w:t>
            </w:r>
          </w:p>
        </w:tc>
        <w:tc>
          <w:tcPr>
            <w:tcW w:w="3585" w:type="dxa"/>
          </w:tcPr>
          <w:p w14:paraId="1A657EA9" w14:textId="61BD7FE5" w:rsidR="001027A3" w:rsidRPr="006D5E82" w:rsidRDefault="00AF738D" w:rsidP="001027A3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M</w:t>
            </w:r>
            <w:r w:rsidR="001027A3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arié(e) </w:t>
            </w:r>
            <w:r w:rsidR="001027A3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 xml:space="preserve"> 1</w:t>
            </w:r>
          </w:p>
          <w:p w14:paraId="42B8CD52" w14:textId="5AF30549" w:rsidR="001027A3" w:rsidRPr="006D5E82" w:rsidRDefault="001027A3" w:rsidP="001027A3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Veuf/veuve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 xml:space="preserve"> 2</w:t>
            </w:r>
          </w:p>
          <w:p w14:paraId="46A997E8" w14:textId="4A84AA04" w:rsidR="001027A3" w:rsidRPr="006D5E82" w:rsidRDefault="001027A3" w:rsidP="001027A3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Divorcé(e)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3</w:t>
            </w:r>
          </w:p>
          <w:p w14:paraId="7335864E" w14:textId="22088762" w:rsidR="001027A3" w:rsidRPr="00B225BD" w:rsidRDefault="001027A3" w:rsidP="001027A3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pt-BR" w:eastAsia="en-IN"/>
              </w:rPr>
            </w:pPr>
            <w:r w:rsidRPr="00B225BD">
              <w:rPr>
                <w:rFonts w:cstheme="minorHAnsi"/>
                <w:bCs/>
                <w:color w:val="000000"/>
                <w:sz w:val="20"/>
                <w:lang w:val="pt-BR" w:eastAsia="en-IN"/>
              </w:rPr>
              <w:t xml:space="preserve">Séparé(e)s/désuni(e)s </w:t>
            </w:r>
            <w:r w:rsidRPr="00B225BD">
              <w:rPr>
                <w:rFonts w:cstheme="minorHAnsi"/>
                <w:bCs/>
                <w:color w:val="000000"/>
                <w:sz w:val="20"/>
                <w:lang w:val="pt-BR" w:eastAsia="en-IN"/>
              </w:rPr>
              <w:tab/>
              <w:t>4</w:t>
            </w:r>
          </w:p>
          <w:p w14:paraId="676E552C" w14:textId="3DE0694E" w:rsidR="001027A3" w:rsidRPr="006D5E82" w:rsidRDefault="004D2F8B" w:rsidP="001027A3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Célibataire (jamais marié</w:t>
            </w:r>
            <w:r w:rsidR="00AF738D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(e)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)</w:t>
            </w:r>
            <w:r w:rsidR="001027A3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</w:t>
            </w:r>
            <w:r w:rsidR="001027A3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5</w:t>
            </w:r>
          </w:p>
          <w:p w14:paraId="4DE9D089" w14:textId="6699D12C" w:rsidR="00A524F0" w:rsidRPr="006D5E82" w:rsidRDefault="001027A3" w:rsidP="00BF069A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Préfère ne </w:t>
            </w:r>
            <w:r w:rsidR="00BF069A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rien dire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6</w:t>
            </w:r>
          </w:p>
        </w:tc>
        <w:tc>
          <w:tcPr>
            <w:tcW w:w="1000" w:type="dxa"/>
          </w:tcPr>
          <w:p w14:paraId="1DF1E925" w14:textId="77777777" w:rsidR="00434986" w:rsidRPr="006D5E82" w:rsidRDefault="00434986" w:rsidP="00434986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434986" w:rsidRPr="002552AD" w14:paraId="7CF9A2AC" w14:textId="77777777" w:rsidTr="009F576F">
        <w:trPr>
          <w:trHeight w:val="728"/>
          <w:jc w:val="center"/>
        </w:trPr>
        <w:tc>
          <w:tcPr>
            <w:tcW w:w="625" w:type="dxa"/>
          </w:tcPr>
          <w:p w14:paraId="1A7AAEB7" w14:textId="6587D2C7" w:rsidR="00434986" w:rsidRPr="006D5E82" w:rsidRDefault="00E251BC" w:rsidP="00434986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2</w:t>
            </w:r>
            <w:r w:rsidR="007F21F0" w:rsidRPr="006D5E82">
              <w:rPr>
                <w:rFonts w:cstheme="minorHAnsi"/>
                <w:spacing w:val="-2"/>
                <w:sz w:val="20"/>
              </w:rPr>
              <w:t>04</w:t>
            </w:r>
          </w:p>
        </w:tc>
        <w:tc>
          <w:tcPr>
            <w:tcW w:w="4865" w:type="dxa"/>
          </w:tcPr>
          <w:p w14:paraId="6F8D6CBB" w14:textId="4D2D9DED" w:rsidR="00434986" w:rsidRPr="006D5E82" w:rsidRDefault="008B0D49" w:rsidP="00675896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Quel est le niveau scolaire le plus élevé que vous ayez atteint ?</w:t>
            </w:r>
          </w:p>
        </w:tc>
        <w:tc>
          <w:tcPr>
            <w:tcW w:w="3585" w:type="dxa"/>
          </w:tcPr>
          <w:p w14:paraId="230C3B80" w14:textId="61CA5F3F" w:rsidR="00434986" w:rsidRPr="006D5E82" w:rsidRDefault="008B0D49" w:rsidP="00C87BA2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N’a jamais fréquenté l’école</w:t>
            </w:r>
            <w:r w:rsidR="00675896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</w:r>
            <w:r w:rsidR="00255F9D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0</w:t>
            </w:r>
          </w:p>
          <w:p w14:paraId="298B0D38" w14:textId="206D1E5F" w:rsidR="00AF738D" w:rsidRPr="006D5E82" w:rsidRDefault="00AF738D" w:rsidP="00AF738D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Primaire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</w:r>
            <w:r w:rsidR="00255F9D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1</w:t>
            </w:r>
          </w:p>
          <w:p w14:paraId="7157CD4E" w14:textId="1A722FBC" w:rsidR="00AF738D" w:rsidRPr="006D5E82" w:rsidRDefault="002673A0" w:rsidP="00AF738D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Collège (enseignement moyen)</w:t>
            </w:r>
            <w:r w:rsidR="00AF738D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</w:r>
            <w:r w:rsidR="00255F9D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2</w:t>
            </w:r>
          </w:p>
          <w:p w14:paraId="3ADFE809" w14:textId="584661C0" w:rsidR="00D32A34" w:rsidRPr="006D5E82" w:rsidRDefault="002673A0" w:rsidP="00D32A34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Lycée</w:t>
            </w:r>
            <w:r w:rsidR="00D32A34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(enseignement secondaire)</w:t>
            </w:r>
            <w:r w:rsidR="00D32A34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</w:r>
            <w:r w:rsidR="00255F9D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3</w:t>
            </w:r>
          </w:p>
          <w:p w14:paraId="074FF043" w14:textId="395989A8" w:rsidR="00AF738D" w:rsidRPr="006D5E82" w:rsidRDefault="00D32A34" w:rsidP="00AF738D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Université (</w:t>
            </w:r>
            <w:r w:rsidR="00255F9D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enseignement s</w:t>
            </w:r>
            <w:r w:rsidR="002673A0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upérieur</w:t>
            </w:r>
            <w:r w:rsidR="00255F9D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)</w:t>
            </w:r>
            <w:r w:rsidR="00AF738D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</w:r>
            <w:r w:rsidR="00255F9D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4</w:t>
            </w:r>
          </w:p>
          <w:p w14:paraId="22ABAA27" w14:textId="550AD7DF" w:rsidR="00A524F0" w:rsidRPr="006D5E82" w:rsidRDefault="008B0D49" w:rsidP="00C87BA2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Préfère ne rien dire</w:t>
            </w:r>
            <w:r w:rsidR="00A524F0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98</w:t>
            </w:r>
          </w:p>
        </w:tc>
        <w:tc>
          <w:tcPr>
            <w:tcW w:w="1000" w:type="dxa"/>
          </w:tcPr>
          <w:p w14:paraId="2EAB4EC5" w14:textId="77777777" w:rsidR="00434986" w:rsidRPr="006D5E82" w:rsidRDefault="00434986" w:rsidP="00434986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434986" w:rsidRPr="009B4054" w14:paraId="3217D4E6" w14:textId="77777777" w:rsidTr="00434986">
        <w:trPr>
          <w:trHeight w:val="382"/>
          <w:jc w:val="center"/>
        </w:trPr>
        <w:tc>
          <w:tcPr>
            <w:tcW w:w="625" w:type="dxa"/>
          </w:tcPr>
          <w:p w14:paraId="0FE288CA" w14:textId="00824612" w:rsidR="00434986" w:rsidRPr="006D5E82" w:rsidRDefault="00E251BC" w:rsidP="00434986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2</w:t>
            </w:r>
            <w:r w:rsidR="007F21F0" w:rsidRPr="006D5E82">
              <w:rPr>
                <w:rFonts w:cstheme="minorHAnsi"/>
                <w:spacing w:val="-2"/>
                <w:sz w:val="20"/>
              </w:rPr>
              <w:t>05</w:t>
            </w:r>
          </w:p>
        </w:tc>
        <w:tc>
          <w:tcPr>
            <w:tcW w:w="4865" w:type="dxa"/>
          </w:tcPr>
          <w:p w14:paraId="00A65ADE" w14:textId="792B74BC" w:rsidR="00434986" w:rsidRPr="006D5E82" w:rsidRDefault="005603A7" w:rsidP="00434986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Êtes-vous engagé dans un travail autre que celui de la santé et de la protection de l'enfance ?</w:t>
            </w:r>
          </w:p>
        </w:tc>
        <w:tc>
          <w:tcPr>
            <w:tcW w:w="3585" w:type="dxa"/>
          </w:tcPr>
          <w:p w14:paraId="08F8B3F2" w14:textId="5C2B4AEF" w:rsidR="00434986" w:rsidRPr="006D5E82" w:rsidRDefault="005603A7" w:rsidP="009D7DEB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Oui</w:t>
            </w:r>
            <w:r w:rsidR="00434986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1</w:t>
            </w:r>
          </w:p>
          <w:p w14:paraId="4BBB899E" w14:textId="1B5F7DFA" w:rsidR="00434986" w:rsidRPr="006D5E82" w:rsidRDefault="00434986" w:rsidP="009D7DEB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No</w:t>
            </w:r>
            <w:r w:rsidR="005603A7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n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2</w:t>
            </w:r>
          </w:p>
          <w:p w14:paraId="481BEE5B" w14:textId="6C843596" w:rsidR="00A524F0" w:rsidRPr="006D5E82" w:rsidRDefault="005603A7" w:rsidP="00A524F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Préfère ne rien dire</w:t>
            </w:r>
            <w:r w:rsidR="00A524F0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3</w:t>
            </w:r>
          </w:p>
        </w:tc>
        <w:tc>
          <w:tcPr>
            <w:tcW w:w="1000" w:type="dxa"/>
          </w:tcPr>
          <w:p w14:paraId="03F0AB67" w14:textId="035E0562" w:rsidR="00434986" w:rsidRPr="006D5E82" w:rsidRDefault="00434986" w:rsidP="00283634">
            <w:pPr>
              <w:tabs>
                <w:tab w:val="left" w:pos="-720"/>
              </w:tabs>
              <w:suppressAutoHyphens/>
              <w:spacing w:after="0"/>
              <w:rPr>
                <w:rFonts w:cstheme="minorHAnsi"/>
                <w:spacing w:val="-2"/>
                <w:sz w:val="8"/>
                <w:szCs w:val="8"/>
                <w:lang w:val="fr-SN"/>
              </w:rPr>
            </w:pPr>
          </w:p>
          <w:p w14:paraId="490141B7" w14:textId="6EF215F2" w:rsidR="00A524F0" w:rsidRPr="006D5E82" w:rsidRDefault="00A524F0" w:rsidP="00283634">
            <w:pPr>
              <w:tabs>
                <w:tab w:val="left" w:pos="-720"/>
              </w:tabs>
              <w:suppressAutoHyphens/>
              <w:spacing w:after="0"/>
              <w:rPr>
                <w:rFonts w:cstheme="minorHAnsi"/>
                <w:spacing w:val="-2"/>
                <w:sz w:val="20"/>
                <w:lang w:val="fr-SN"/>
              </w:rPr>
            </w:pPr>
            <w:r w:rsidRPr="006D5E82">
              <w:rPr>
                <w:rFonts w:cstheme="minorHAnsi"/>
                <w:noProof/>
                <w:spacing w:val="-2"/>
                <w:sz w:val="20"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2367872" behindDoc="0" locked="0" layoutInCell="1" allowOverlap="1" wp14:anchorId="4C3CCE2D" wp14:editId="4249B131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114935</wp:posOffset>
                      </wp:positionV>
                      <wp:extent cx="114300" cy="220980"/>
                      <wp:effectExtent l="0" t="0" r="38100" b="26670"/>
                      <wp:wrapNone/>
                      <wp:docPr id="11" name="Right Brac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22098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3F89679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11" o:spid="_x0000_s1026" type="#_x0000_t88" style="position:absolute;margin-left:1.15pt;margin-top:9.05pt;width:9pt;height:17.4pt;z-index:25236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" adj="931" strokecolor="black [3213]" strokeweight=".5pt">
                      <v:stroke joinstyle="miter"/>
                    </v:shape>
                  </w:pict>
                </mc:Fallback>
              </mc:AlternateContent>
            </w:r>
          </w:p>
          <w:p w14:paraId="7293FB2D" w14:textId="50DCCA64" w:rsidR="00283634" w:rsidRPr="006D5E82" w:rsidRDefault="00773096" w:rsidP="00283634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2</w:t>
            </w:r>
            <w:r w:rsidR="00696FD1" w:rsidRPr="006D5E82">
              <w:rPr>
                <w:rFonts w:cstheme="minorHAnsi"/>
                <w:spacing w:val="-2"/>
                <w:sz w:val="20"/>
              </w:rPr>
              <w:t>07</w:t>
            </w:r>
          </w:p>
        </w:tc>
      </w:tr>
      <w:tr w:rsidR="00B111D8" w:rsidRPr="009B4054" w14:paraId="411C3A74" w14:textId="77777777" w:rsidTr="00434986">
        <w:trPr>
          <w:trHeight w:val="382"/>
          <w:jc w:val="center"/>
        </w:trPr>
        <w:tc>
          <w:tcPr>
            <w:tcW w:w="625" w:type="dxa"/>
          </w:tcPr>
          <w:p w14:paraId="3D04FE51" w14:textId="07EB61AE" w:rsidR="00B111D8" w:rsidRPr="006D5E82" w:rsidRDefault="00E251BC" w:rsidP="00B111D8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2</w:t>
            </w:r>
            <w:r w:rsidR="007F21F0" w:rsidRPr="006D5E82">
              <w:rPr>
                <w:rFonts w:cstheme="minorHAnsi"/>
                <w:spacing w:val="-2"/>
                <w:sz w:val="20"/>
              </w:rPr>
              <w:t>06</w:t>
            </w:r>
          </w:p>
        </w:tc>
        <w:tc>
          <w:tcPr>
            <w:tcW w:w="4865" w:type="dxa"/>
          </w:tcPr>
          <w:p w14:paraId="039D30FC" w14:textId="094B01E5" w:rsidR="00B111D8" w:rsidRPr="006D5E82" w:rsidRDefault="00CD087F" w:rsidP="00CD087F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370E2">
              <w:rPr>
                <w:rFonts w:cstheme="minorHAnsi"/>
                <w:bCs/>
                <w:color w:val="000000"/>
                <w:sz w:val="20"/>
                <w:highlight w:val="yellow"/>
                <w:lang w:val="fr-SN" w:eastAsia="en-IN"/>
              </w:rPr>
              <w:t>Quelle est la nature de votre travail ?</w:t>
            </w:r>
          </w:p>
        </w:tc>
        <w:tc>
          <w:tcPr>
            <w:tcW w:w="3585" w:type="dxa"/>
          </w:tcPr>
          <w:p w14:paraId="2540616D" w14:textId="305127F2" w:rsidR="00BF069A" w:rsidRPr="006D5E82" w:rsidRDefault="00BF069A" w:rsidP="00BF069A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Cultivateur/ agriculteur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1</w:t>
            </w:r>
          </w:p>
          <w:p w14:paraId="31E66672" w14:textId="44D4617A" w:rsidR="00BF069A" w:rsidRPr="006D5E82" w:rsidRDefault="00BF069A" w:rsidP="00BF069A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Travailleur agricole/ouvrier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2</w:t>
            </w:r>
          </w:p>
          <w:p w14:paraId="6EF4E0B4" w14:textId="4D88D5A9" w:rsidR="00BF069A" w:rsidRPr="006D5E82" w:rsidRDefault="00BF069A" w:rsidP="00BF069A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Travailleur indépendant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3</w:t>
            </w:r>
          </w:p>
          <w:p w14:paraId="435D498F" w14:textId="1037457E" w:rsidR="00BF069A" w:rsidRPr="006D5E82" w:rsidRDefault="00BF069A" w:rsidP="00BF069A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Service privé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4</w:t>
            </w:r>
          </w:p>
          <w:p w14:paraId="6CDBC9A4" w14:textId="586409E8" w:rsidR="00BF069A" w:rsidRPr="006D5E82" w:rsidRDefault="00BF069A" w:rsidP="00BF069A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Autre (préciser)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6</w:t>
            </w:r>
          </w:p>
          <w:p w14:paraId="406CF8EE" w14:textId="5DB1BF56" w:rsidR="00A524F0" w:rsidRPr="006D5E82" w:rsidRDefault="00BF069A" w:rsidP="00BF069A">
            <w:pPr>
              <w:tabs>
                <w:tab w:val="right" w:leader="underscore" w:pos="3530"/>
                <w:tab w:val="right" w:leader="dot" w:pos="4420"/>
              </w:tabs>
              <w:suppressAutoHyphens/>
              <w:spacing w:after="0"/>
              <w:rPr>
                <w:rFonts w:cstheme="minorHAnsi"/>
                <w:bCs/>
                <w:noProof/>
                <w:sz w:val="20"/>
                <w:lang w:eastAsia="en-IN"/>
              </w:rPr>
            </w:pPr>
            <w:proofErr w:type="spellStart"/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Préfère</w:t>
            </w:r>
            <w:proofErr w:type="spellEnd"/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 xml:space="preserve"> ne pas dire </w:t>
            </w: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ab/>
              <w:t>7</w:t>
            </w:r>
          </w:p>
        </w:tc>
        <w:tc>
          <w:tcPr>
            <w:tcW w:w="1000" w:type="dxa"/>
          </w:tcPr>
          <w:p w14:paraId="0E9104AF" w14:textId="77777777" w:rsidR="00B111D8" w:rsidRPr="006D5E82" w:rsidRDefault="00B111D8" w:rsidP="00283634">
            <w:pPr>
              <w:tabs>
                <w:tab w:val="left" w:pos="-720"/>
              </w:tabs>
              <w:suppressAutoHyphens/>
              <w:spacing w:after="0"/>
              <w:rPr>
                <w:rFonts w:cstheme="minorHAnsi"/>
                <w:spacing w:val="-2"/>
                <w:sz w:val="20"/>
              </w:rPr>
            </w:pPr>
          </w:p>
          <w:p w14:paraId="2F96A3F2" w14:textId="7F44D44A" w:rsidR="00283634" w:rsidRPr="006D5E82" w:rsidRDefault="00283634" w:rsidP="00283634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cstheme="minorHAnsi"/>
                <w:spacing w:val="-2"/>
                <w:sz w:val="20"/>
              </w:rPr>
            </w:pPr>
          </w:p>
        </w:tc>
      </w:tr>
      <w:tr w:rsidR="005616EF" w:rsidRPr="0094423F" w14:paraId="42D93811" w14:textId="77777777" w:rsidTr="00434986">
        <w:trPr>
          <w:trHeight w:val="382"/>
          <w:jc w:val="center"/>
        </w:trPr>
        <w:tc>
          <w:tcPr>
            <w:tcW w:w="625" w:type="dxa"/>
          </w:tcPr>
          <w:p w14:paraId="25940EDA" w14:textId="17B850EB" w:rsidR="005616EF" w:rsidRPr="006D5E82" w:rsidRDefault="00E251BC" w:rsidP="005616EF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2</w:t>
            </w:r>
            <w:r w:rsidR="00D60F66" w:rsidRPr="006D5E82">
              <w:rPr>
                <w:rFonts w:cstheme="minorHAnsi"/>
                <w:spacing w:val="-2"/>
                <w:sz w:val="20"/>
              </w:rPr>
              <w:t>07</w:t>
            </w:r>
          </w:p>
        </w:tc>
        <w:tc>
          <w:tcPr>
            <w:tcW w:w="4865" w:type="dxa"/>
          </w:tcPr>
          <w:p w14:paraId="04B0AADA" w14:textId="77777777" w:rsidR="003072DF" w:rsidRPr="006D5E82" w:rsidRDefault="003072DF" w:rsidP="003072DF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Depuis combien de temps </w:t>
            </w:r>
            <w:r w:rsidRPr="006D5E82">
              <w:rPr>
                <w:rFonts w:cstheme="minorHAnsi"/>
                <w:bCs/>
                <w:color w:val="000000"/>
                <w:sz w:val="18"/>
                <w:szCs w:val="18"/>
                <w:lang w:val="fr-SN" w:eastAsia="en-IN"/>
              </w:rPr>
              <w:t>travaillez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-vous en tant qu'ASC ?</w:t>
            </w:r>
          </w:p>
          <w:p w14:paraId="3C0A8262" w14:textId="3306DB4F" w:rsidR="009B1B56" w:rsidRPr="006D5E82" w:rsidRDefault="009B1B56" w:rsidP="003072DF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</w:p>
        </w:tc>
        <w:tc>
          <w:tcPr>
            <w:tcW w:w="3585" w:type="dxa"/>
          </w:tcPr>
          <w:p w14:paraId="5EF526D3" w14:textId="29183DF7" w:rsidR="00C87BA2" w:rsidRPr="006D5E82" w:rsidRDefault="00C87BA2" w:rsidP="00C87BA2">
            <w:pPr>
              <w:pStyle w:val="Paragraphedeliste"/>
              <w:numPr>
                <w:ilvl w:val="0"/>
                <w:numId w:val="5"/>
              </w:numPr>
              <w:tabs>
                <w:tab w:val="right" w:leader="dot" w:pos="3924"/>
              </w:tabs>
              <w:suppressAutoHyphens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noProof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383232" behindDoc="0" locked="0" layoutInCell="1" allowOverlap="1" wp14:anchorId="79A5E12F" wp14:editId="52BF8DE0">
                      <wp:simplePos x="0" y="0"/>
                      <wp:positionH relativeFrom="column">
                        <wp:posOffset>1443425</wp:posOffset>
                      </wp:positionH>
                      <wp:positionV relativeFrom="paragraph">
                        <wp:posOffset>28011</wp:posOffset>
                      </wp:positionV>
                      <wp:extent cx="451807" cy="135707"/>
                      <wp:effectExtent l="0" t="0" r="24765" b="17145"/>
                      <wp:wrapSquare wrapText="bothSides"/>
                      <wp:docPr id="12" name="Group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1807" cy="135707"/>
                                <a:chOff x="0" y="0"/>
                                <a:chExt cx="451807" cy="135707"/>
                              </a:xfrm>
                            </wpg:grpSpPr>
                            <wps:wsp>
                              <wps:cNvPr id="963261376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4800" y="0"/>
                                  <a:ext cx="147007" cy="1357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963261377" name="Group 96326137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308713" cy="135707"/>
                                  <a:chOff x="8684" y="2856"/>
                                  <a:chExt cx="1134" cy="360"/>
                                </a:xfrm>
                              </wpg:grpSpPr>
                              <wps:wsp>
                                <wps:cNvPr id="963261378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684" y="2856"/>
                                    <a:ext cx="594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70C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63261379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24" y="2856"/>
                                    <a:ext cx="594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70C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202BB8E" id="Group 12" o:spid="_x0000_s1026" style="position:absolute;margin-left:113.65pt;margin-top:2.2pt;width:35.6pt;height:10.7pt;z-index:252383232" coordsize="451807,135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">
                      <v:rect id="Rectangle 221" o:spid="_x0000_s1027" style="position:absolute;left:304800;width:147007;height:135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" strokecolor="#0070c0"/>
                      <v:group id="Group 963261377" o:spid="_x0000_s1028" style="position:absolute;width:308713;height:135707" coordorigin="8684,2856" coordsize="1134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">
                        <v:rect id="Rectangle 221" o:spid="_x0000_s1029" style="position:absolute;left:8684;top:2856;width:59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" strokecolor="#0070c0"/>
                        <v:rect id="Rectangle 222" o:spid="_x0000_s1030" style="position:absolute;left:9224;top:2856;width:59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" strokecolor="#0070c0"/>
                      </v:group>
                      <w10:wrap type="square"/>
                    </v:group>
                  </w:pict>
                </mc:Fallback>
              </mc:AlternateContent>
            </w:r>
            <w:r w:rsidR="00BF069A"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 xml:space="preserve"># Nombre </w:t>
            </w:r>
            <w:proofErr w:type="spellStart"/>
            <w:r w:rsidR="00BF069A"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d’années</w:t>
            </w:r>
            <w:proofErr w:type="spellEnd"/>
          </w:p>
          <w:p w14:paraId="7DDF46A3" w14:textId="220E0586" w:rsidR="00C87BA2" w:rsidRPr="006D5E82" w:rsidRDefault="00C87BA2" w:rsidP="00C87BA2">
            <w:pPr>
              <w:pStyle w:val="Paragraphedeliste"/>
              <w:numPr>
                <w:ilvl w:val="0"/>
                <w:numId w:val="5"/>
              </w:numPr>
              <w:tabs>
                <w:tab w:val="right" w:leader="dot" w:pos="3924"/>
              </w:tabs>
              <w:suppressAutoHyphens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noProof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382208" behindDoc="0" locked="0" layoutInCell="1" allowOverlap="1" wp14:anchorId="430EAC8B" wp14:editId="32526C82">
                      <wp:simplePos x="0" y="0"/>
                      <wp:positionH relativeFrom="column">
                        <wp:posOffset>1445613</wp:posOffset>
                      </wp:positionH>
                      <wp:positionV relativeFrom="paragraph">
                        <wp:posOffset>18768</wp:posOffset>
                      </wp:positionV>
                      <wp:extent cx="451807" cy="135707"/>
                      <wp:effectExtent l="0" t="0" r="24765" b="17145"/>
                      <wp:wrapSquare wrapText="bothSides"/>
                      <wp:docPr id="963261393" name="Group 9632613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1807" cy="135707"/>
                                <a:chOff x="0" y="0"/>
                                <a:chExt cx="451807" cy="135707"/>
                              </a:xfrm>
                            </wpg:grpSpPr>
                            <wps:wsp>
                              <wps:cNvPr id="963261394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4800" y="0"/>
                                  <a:ext cx="147007" cy="1357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963261395" name="Group 96326139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308713" cy="135707"/>
                                  <a:chOff x="8684" y="2856"/>
                                  <a:chExt cx="1134" cy="360"/>
                                </a:xfrm>
                              </wpg:grpSpPr>
                              <wps:wsp>
                                <wps:cNvPr id="963261396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684" y="2856"/>
                                    <a:ext cx="594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70C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63261397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24" y="2856"/>
                                    <a:ext cx="594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70C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0DA5443" id="Group 963261393" o:spid="_x0000_s1026" style="position:absolute;margin-left:113.85pt;margin-top:1.5pt;width:35.6pt;height:10.7pt;z-index:252382208" coordsize="451807,135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">
                      <v:rect id="Rectangle 221" o:spid="_x0000_s1027" style="position:absolute;left:304800;width:147007;height:135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" strokecolor="#0070c0"/>
                      <v:group id="Group 963261395" o:spid="_x0000_s1028" style="position:absolute;width:308713;height:135707" coordorigin="8684,2856" coordsize="1134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">
                        <v:rect id="Rectangle 221" o:spid="_x0000_s1029" style="position:absolute;left:8684;top:2856;width:59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" strokecolor="#0070c0"/>
                        <v:rect id="Rectangle 222" o:spid="_x0000_s1030" style="position:absolute;left:9224;top:2856;width:59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" strokecolor="#0070c0"/>
                      </v:group>
                      <w10:wrap type="square"/>
                    </v:group>
                  </w:pict>
                </mc:Fallback>
              </mc:AlternateContent>
            </w: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 xml:space="preserve"># </w:t>
            </w:r>
            <w:r w:rsidR="00BF069A"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 xml:space="preserve">Nombre de </w:t>
            </w:r>
            <w:proofErr w:type="spellStart"/>
            <w:r w:rsidR="00BF069A"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mois</w:t>
            </w:r>
            <w:proofErr w:type="spellEnd"/>
          </w:p>
          <w:p w14:paraId="43822C7E" w14:textId="77777777" w:rsidR="005616EF" w:rsidRDefault="00BF069A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rPr>
                <w:rFonts w:cstheme="minorHAnsi"/>
                <w:bCs/>
                <w:i/>
                <w:iCs/>
                <w:color w:val="000000"/>
                <w:sz w:val="20"/>
                <w:lang w:eastAsia="en-IN"/>
              </w:rPr>
            </w:pPr>
            <w:proofErr w:type="spellStart"/>
            <w:r w:rsidRPr="006D5E82">
              <w:rPr>
                <w:rFonts w:cstheme="minorHAnsi"/>
                <w:bCs/>
                <w:i/>
                <w:iCs/>
                <w:color w:val="000000"/>
                <w:sz w:val="20"/>
                <w:lang w:eastAsia="en-IN"/>
              </w:rPr>
              <w:t>Préfère</w:t>
            </w:r>
            <w:proofErr w:type="spellEnd"/>
            <w:r w:rsidRPr="006D5E82">
              <w:rPr>
                <w:rFonts w:cstheme="minorHAnsi"/>
                <w:bCs/>
                <w:i/>
                <w:iCs/>
                <w:color w:val="000000"/>
                <w:sz w:val="20"/>
                <w:lang w:eastAsia="en-IN"/>
              </w:rPr>
              <w:t xml:space="preserve"> ne rien dire</w:t>
            </w:r>
            <w:r w:rsidR="005616EF" w:rsidRPr="006D5E82">
              <w:rPr>
                <w:rFonts w:cstheme="minorHAnsi"/>
                <w:bCs/>
                <w:i/>
                <w:iCs/>
                <w:color w:val="000000"/>
                <w:sz w:val="20"/>
                <w:lang w:eastAsia="en-IN"/>
              </w:rPr>
              <w:tab/>
              <w:t>998</w:t>
            </w:r>
          </w:p>
          <w:p w14:paraId="2FDF13F9" w14:textId="7AA67BAB" w:rsidR="0094423F" w:rsidRPr="006D5E82" w:rsidRDefault="0094423F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  <w:t>Moins d’un mois</w:t>
            </w:r>
            <w:r w:rsidRPr="006D5E82"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  <w:tab/>
            </w:r>
            <w:r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  <w:t>000</w:t>
            </w:r>
          </w:p>
          <w:p w14:paraId="7A38C47D" w14:textId="45C8061F" w:rsidR="0094423F" w:rsidRPr="006D5E82" w:rsidRDefault="0094423F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rPr>
                <w:rFonts w:cstheme="minorHAnsi"/>
                <w:bCs/>
                <w:i/>
                <w:i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  <w:t>Moins d’un an</w:t>
            </w:r>
            <w:r w:rsidRPr="006D5E82"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  <w:tab/>
            </w:r>
            <w:r w:rsidR="001F6CD5"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  <w:t>000</w:t>
            </w:r>
          </w:p>
        </w:tc>
        <w:tc>
          <w:tcPr>
            <w:tcW w:w="1000" w:type="dxa"/>
          </w:tcPr>
          <w:p w14:paraId="6ED6D5E9" w14:textId="77777777" w:rsidR="005616EF" w:rsidRPr="006D5E82" w:rsidRDefault="005616EF" w:rsidP="005616EF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5616EF" w:rsidRPr="002552AD" w14:paraId="2FE44218" w14:textId="77777777" w:rsidTr="00434986">
        <w:trPr>
          <w:trHeight w:val="382"/>
          <w:jc w:val="center"/>
        </w:trPr>
        <w:tc>
          <w:tcPr>
            <w:tcW w:w="625" w:type="dxa"/>
          </w:tcPr>
          <w:p w14:paraId="0886F532" w14:textId="7BA7E209" w:rsidR="005616EF" w:rsidRPr="006D5E82" w:rsidRDefault="00E251BC" w:rsidP="005616EF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2</w:t>
            </w:r>
            <w:r w:rsidR="00D60F66" w:rsidRPr="006D5E82">
              <w:rPr>
                <w:rFonts w:cstheme="minorHAnsi"/>
                <w:spacing w:val="-2"/>
                <w:sz w:val="20"/>
              </w:rPr>
              <w:t>08</w:t>
            </w:r>
          </w:p>
        </w:tc>
        <w:tc>
          <w:tcPr>
            <w:tcW w:w="4865" w:type="dxa"/>
          </w:tcPr>
          <w:p w14:paraId="7C5958E5" w14:textId="77777777" w:rsidR="003072DF" w:rsidRPr="006D5E82" w:rsidRDefault="003072DF" w:rsidP="006B6ED2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Comment avez-vous été sélectionné comme ASC ?</w:t>
            </w:r>
          </w:p>
          <w:p w14:paraId="3C792A40" w14:textId="4CB73473" w:rsidR="006B6ED2" w:rsidRPr="006D5E82" w:rsidRDefault="003072DF" w:rsidP="006D5E82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</w:t>
            </w:r>
            <w:r w:rsidR="002C2D5E" w:rsidRPr="006D5E82">
              <w:rPr>
                <w:rFonts w:cstheme="minorHAnsi"/>
                <w:i/>
                <w:iCs/>
                <w:spacing w:val="-2"/>
                <w:sz w:val="20"/>
                <w:lang w:val="fr-SN"/>
              </w:rPr>
              <w:t>Plusieurs réponses possibles.</w:t>
            </w:r>
          </w:p>
        </w:tc>
        <w:tc>
          <w:tcPr>
            <w:tcW w:w="3585" w:type="dxa"/>
          </w:tcPr>
          <w:p w14:paraId="7C90AD85" w14:textId="7A266119" w:rsidR="003072DF" w:rsidRPr="006D5E82" w:rsidRDefault="003072DF" w:rsidP="003072DF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Nomination par le responsable de la communauté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A</w:t>
            </w:r>
          </w:p>
          <w:p w14:paraId="555DC306" w14:textId="4211D1D2" w:rsidR="003072DF" w:rsidRPr="006D5E82" w:rsidRDefault="003072DF" w:rsidP="003072DF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Auto-nomination avec demande au responsable de la communauté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B</w:t>
            </w:r>
          </w:p>
          <w:p w14:paraId="090F92D4" w14:textId="7FC3EEAB" w:rsidR="003072DF" w:rsidRPr="006D5E82" w:rsidRDefault="003072DF" w:rsidP="003072DF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Entretien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C</w:t>
            </w:r>
          </w:p>
          <w:p w14:paraId="358073BB" w14:textId="1D94A7C3" w:rsidR="003072DF" w:rsidRPr="006D5E82" w:rsidRDefault="003072DF" w:rsidP="003072DF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Épreuve écrite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D</w:t>
            </w:r>
          </w:p>
          <w:p w14:paraId="1BE4A6ED" w14:textId="2A53D371" w:rsidR="003072DF" w:rsidRPr="006D5E82" w:rsidRDefault="003072DF" w:rsidP="003072DF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Autre (préciser)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E</w:t>
            </w:r>
          </w:p>
          <w:p w14:paraId="0F569DBD" w14:textId="0121C6C5" w:rsidR="00A524F0" w:rsidRPr="006D5E82" w:rsidRDefault="003072DF" w:rsidP="003072DF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Préfère ne pas dire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Y</w:t>
            </w:r>
          </w:p>
        </w:tc>
        <w:tc>
          <w:tcPr>
            <w:tcW w:w="1000" w:type="dxa"/>
          </w:tcPr>
          <w:p w14:paraId="08EE0FE4" w14:textId="77777777" w:rsidR="005616EF" w:rsidRPr="006D5E82" w:rsidRDefault="005616EF" w:rsidP="005616EF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A904FA" w:rsidRPr="002552AD" w14:paraId="1D8F11A4" w14:textId="77777777" w:rsidTr="00434986">
        <w:trPr>
          <w:trHeight w:val="382"/>
          <w:jc w:val="center"/>
        </w:trPr>
        <w:tc>
          <w:tcPr>
            <w:tcW w:w="625" w:type="dxa"/>
          </w:tcPr>
          <w:p w14:paraId="6992D83C" w14:textId="1269BC1B" w:rsidR="00A904FA" w:rsidRPr="006D5E82" w:rsidRDefault="00773096" w:rsidP="00760AD1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2</w:t>
            </w:r>
            <w:r w:rsidR="00D60F66" w:rsidRPr="006D5E82">
              <w:rPr>
                <w:rFonts w:cstheme="minorHAnsi"/>
                <w:spacing w:val="-2"/>
                <w:sz w:val="20"/>
              </w:rPr>
              <w:t>09</w:t>
            </w:r>
          </w:p>
        </w:tc>
        <w:tc>
          <w:tcPr>
            <w:tcW w:w="4865" w:type="dxa"/>
          </w:tcPr>
          <w:p w14:paraId="502627DB" w14:textId="77777777" w:rsidR="003072DF" w:rsidRPr="006D5E82" w:rsidRDefault="003072DF" w:rsidP="003072DF">
            <w:pPr>
              <w:tabs>
                <w:tab w:val="left" w:pos="-720"/>
              </w:tabs>
              <w:suppressAutoHyphens/>
              <w:rPr>
                <w:rFonts w:cstheme="minorHAnsi"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color w:val="000000"/>
                <w:sz w:val="20"/>
                <w:lang w:val="fr-SN" w:eastAsia="en-IN"/>
              </w:rPr>
              <w:t xml:space="preserve">Qu'est-ce qui vous a motivé à devenir ASC ? </w:t>
            </w:r>
          </w:p>
          <w:p w14:paraId="417E6152" w14:textId="5E7516FC" w:rsidR="00A904FA" w:rsidRPr="006D5E82" w:rsidRDefault="002C2D5E" w:rsidP="003072DF">
            <w:pPr>
              <w:tabs>
                <w:tab w:val="left" w:pos="-720"/>
              </w:tabs>
              <w:suppressAutoHyphens/>
              <w:rPr>
                <w:rFonts w:cstheme="minorHAnsi"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i/>
                <w:iCs/>
                <w:spacing w:val="-2"/>
                <w:sz w:val="20"/>
                <w:lang w:val="fr-SN"/>
              </w:rPr>
              <w:t>Plusieurs réponses possibles.</w:t>
            </w:r>
          </w:p>
        </w:tc>
        <w:tc>
          <w:tcPr>
            <w:tcW w:w="3585" w:type="dxa"/>
          </w:tcPr>
          <w:p w14:paraId="6D908831" w14:textId="1BC4D7E7" w:rsidR="003072DF" w:rsidRPr="006D5E82" w:rsidRDefault="003072DF" w:rsidP="003072DF">
            <w:pPr>
              <w:tabs>
                <w:tab w:val="right" w:leader="dot" w:pos="3530"/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 xml:space="preserve">Expérience personnelle des défis en matière de soins de santé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>A</w:t>
            </w:r>
          </w:p>
          <w:p w14:paraId="5CC5A494" w14:textId="2C330748" w:rsidR="003072DF" w:rsidRPr="006D5E82" w:rsidRDefault="003072DF" w:rsidP="003072DF">
            <w:pPr>
              <w:tabs>
                <w:tab w:val="right" w:leader="dot" w:pos="3530"/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 xml:space="preserve">Expériences positives antérieures en matière de soins de santé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>B</w:t>
            </w:r>
          </w:p>
          <w:p w14:paraId="2547A772" w14:textId="026DB485" w:rsidR="003072DF" w:rsidRPr="006D5E82" w:rsidRDefault="003072DF" w:rsidP="003072DF">
            <w:pPr>
              <w:tabs>
                <w:tab w:val="right" w:leader="dot" w:pos="3530"/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 xml:space="preserve">Reconnaissance de la nécessité d'avoir des soins de santé accessibles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>C</w:t>
            </w:r>
          </w:p>
          <w:p w14:paraId="48EF868C" w14:textId="3AD15846" w:rsidR="003072DF" w:rsidRPr="006D5E82" w:rsidRDefault="003072DF" w:rsidP="003072DF">
            <w:pPr>
              <w:tabs>
                <w:tab w:val="right" w:leader="dot" w:pos="3530"/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 xml:space="preserve">Intérêt pour l'apprentissage des soins de santé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>D</w:t>
            </w:r>
          </w:p>
          <w:p w14:paraId="2809834D" w14:textId="781A667B" w:rsidR="003072DF" w:rsidRPr="006D5E82" w:rsidRDefault="003072DF" w:rsidP="003072DF">
            <w:pPr>
              <w:tabs>
                <w:tab w:val="right" w:leader="dot" w:pos="3530"/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lastRenderedPageBreak/>
              <w:t xml:space="preserve">Influence des membres de la famille ou de la communauté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>E</w:t>
            </w:r>
          </w:p>
          <w:p w14:paraId="0FFEDDAB" w14:textId="51630540" w:rsidR="003072DF" w:rsidRPr="006D5E82" w:rsidRDefault="003072DF" w:rsidP="003072DF">
            <w:pPr>
              <w:tabs>
                <w:tab w:val="right" w:leader="dot" w:pos="3530"/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 xml:space="preserve">Évolution de carrière ou salaire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 xml:space="preserve"> F</w:t>
            </w:r>
          </w:p>
          <w:p w14:paraId="3F8AA18B" w14:textId="497E5117" w:rsidR="003072DF" w:rsidRPr="006D5E82" w:rsidRDefault="003072DF" w:rsidP="003072DF">
            <w:pPr>
              <w:tabs>
                <w:tab w:val="right" w:leader="dot" w:pos="3530"/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 xml:space="preserve">Désir d'aider les autres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>G</w:t>
            </w:r>
          </w:p>
          <w:p w14:paraId="446422B8" w14:textId="2073F08F" w:rsidR="003072DF" w:rsidRPr="006D5E82" w:rsidRDefault="003072DF" w:rsidP="003072DF">
            <w:pPr>
              <w:tabs>
                <w:tab w:val="right" w:leader="dot" w:pos="3530"/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 xml:space="preserve">Épanouissement personnel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>H</w:t>
            </w:r>
          </w:p>
          <w:p w14:paraId="5094C2C9" w14:textId="50648769" w:rsidR="003072DF" w:rsidRPr="006D5E82" w:rsidRDefault="003072DF" w:rsidP="003072DF">
            <w:pPr>
              <w:tabs>
                <w:tab w:val="right" w:leader="dot" w:pos="3530"/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 xml:space="preserve">Développement professionnel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>I</w:t>
            </w:r>
          </w:p>
          <w:p w14:paraId="76017FF8" w14:textId="2D9D450F" w:rsidR="003072DF" w:rsidRPr="006D5E82" w:rsidRDefault="003072DF" w:rsidP="003072DF">
            <w:pPr>
              <w:tabs>
                <w:tab w:val="right" w:leader="dot" w:pos="3530"/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 xml:space="preserve">Autre (préciser)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>X</w:t>
            </w:r>
          </w:p>
          <w:p w14:paraId="2868535E" w14:textId="3AE4A843" w:rsidR="00A524F0" w:rsidRPr="006D5E82" w:rsidRDefault="003072DF" w:rsidP="003072DF">
            <w:pPr>
              <w:tabs>
                <w:tab w:val="right" w:leader="dot" w:pos="3530"/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 xml:space="preserve">Préfère ne pas se prononcer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>Y</w:t>
            </w:r>
          </w:p>
        </w:tc>
        <w:tc>
          <w:tcPr>
            <w:tcW w:w="1000" w:type="dxa"/>
          </w:tcPr>
          <w:p w14:paraId="4553090D" w14:textId="77777777" w:rsidR="00A904FA" w:rsidRPr="006D5E82" w:rsidRDefault="00A904FA" w:rsidP="00760AD1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A904FA" w:rsidRPr="009B4054" w14:paraId="2266422B" w14:textId="77777777" w:rsidTr="006D5E82">
        <w:trPr>
          <w:trHeight w:val="735"/>
          <w:jc w:val="center"/>
        </w:trPr>
        <w:tc>
          <w:tcPr>
            <w:tcW w:w="625" w:type="dxa"/>
          </w:tcPr>
          <w:p w14:paraId="467555F8" w14:textId="35F5DA14" w:rsidR="00A904FA" w:rsidRPr="006D5E82" w:rsidRDefault="00773096" w:rsidP="00A904FA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2</w:t>
            </w:r>
            <w:r w:rsidR="00D60F66" w:rsidRPr="006D5E82">
              <w:rPr>
                <w:rFonts w:cstheme="minorHAnsi"/>
                <w:spacing w:val="-2"/>
                <w:sz w:val="20"/>
              </w:rPr>
              <w:t>10</w:t>
            </w:r>
          </w:p>
        </w:tc>
        <w:tc>
          <w:tcPr>
            <w:tcW w:w="4865" w:type="dxa"/>
          </w:tcPr>
          <w:p w14:paraId="2D97E6AD" w14:textId="750C727A" w:rsidR="003072DF" w:rsidRPr="006D5E82" w:rsidRDefault="002C2D5E" w:rsidP="00A904FA">
            <w:pPr>
              <w:tabs>
                <w:tab w:val="left" w:pos="-720"/>
              </w:tabs>
              <w:suppressAutoHyphens/>
              <w:rPr>
                <w:rFonts w:cstheme="minorHAnsi"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color w:val="000000"/>
                <w:sz w:val="20"/>
                <w:lang w:val="fr-SN" w:eastAsia="en-IN"/>
              </w:rPr>
              <w:t>En moyenne</w:t>
            </w:r>
            <w:r w:rsidR="003072DF" w:rsidRPr="006D5E82">
              <w:rPr>
                <w:rFonts w:cstheme="minorHAnsi"/>
                <w:color w:val="000000"/>
                <w:sz w:val="20"/>
                <w:lang w:val="fr-SN" w:eastAsia="en-IN"/>
              </w:rPr>
              <w:t xml:space="preserve">, </w:t>
            </w:r>
            <w:r w:rsidRPr="006D5E82">
              <w:rPr>
                <w:rFonts w:cstheme="minorHAnsi"/>
                <w:color w:val="000000"/>
                <w:sz w:val="20"/>
                <w:lang w:val="fr-SN" w:eastAsia="en-IN"/>
              </w:rPr>
              <w:t xml:space="preserve">quelle somme </w:t>
            </w:r>
            <w:r w:rsidR="003072DF" w:rsidRPr="006D5E82">
              <w:rPr>
                <w:rFonts w:cstheme="minorHAnsi"/>
                <w:color w:val="000000"/>
                <w:sz w:val="20"/>
                <w:lang w:val="fr-SN" w:eastAsia="en-IN"/>
              </w:rPr>
              <w:t>gagnez-vous en tant qu'ASC par mois ?</w:t>
            </w:r>
          </w:p>
          <w:p w14:paraId="1E6FED07" w14:textId="3AFBC005" w:rsidR="00A904FA" w:rsidRPr="006D5E82" w:rsidRDefault="00A904FA" w:rsidP="00A904FA">
            <w:pPr>
              <w:tabs>
                <w:tab w:val="left" w:pos="-720"/>
              </w:tabs>
              <w:suppressAutoHyphens/>
              <w:rPr>
                <w:rFonts w:cstheme="minorHAnsi"/>
                <w:color w:val="000000"/>
                <w:sz w:val="20"/>
                <w:lang w:val="fr-SN" w:eastAsia="en-IN"/>
              </w:rPr>
            </w:pPr>
          </w:p>
        </w:tc>
        <w:tc>
          <w:tcPr>
            <w:tcW w:w="3585" w:type="dxa"/>
          </w:tcPr>
          <w:p w14:paraId="78DF653A" w14:textId="03DF120D" w:rsidR="00A904FA" w:rsidRPr="006D5E82" w:rsidRDefault="00A904FA" w:rsidP="00014408">
            <w:pPr>
              <w:tabs>
                <w:tab w:val="right" w:leader="dot" w:pos="2703"/>
                <w:tab w:val="right" w:leader="dot" w:pos="3924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noProof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1919360" behindDoc="0" locked="0" layoutInCell="1" allowOverlap="1" wp14:anchorId="05849D23" wp14:editId="1EA00978">
                      <wp:simplePos x="0" y="0"/>
                      <wp:positionH relativeFrom="column">
                        <wp:posOffset>1172473</wp:posOffset>
                      </wp:positionH>
                      <wp:positionV relativeFrom="paragraph">
                        <wp:posOffset>18415</wp:posOffset>
                      </wp:positionV>
                      <wp:extent cx="600710" cy="135255"/>
                      <wp:effectExtent l="0" t="0" r="27940" b="17145"/>
                      <wp:wrapSquare wrapText="bothSides"/>
                      <wp:docPr id="61" name="Group 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0710" cy="135255"/>
                                <a:chOff x="-7449" y="0"/>
                                <a:chExt cx="608398" cy="135707"/>
                              </a:xfrm>
                            </wpg:grpSpPr>
                            <wpg:grpSp>
                              <wpg:cNvPr id="2308" name="Group 230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291" y="0"/>
                                  <a:ext cx="297658" cy="135707"/>
                                  <a:chOff x="8711" y="2856"/>
                                  <a:chExt cx="1080" cy="360"/>
                                </a:xfrm>
                              </wpg:grpSpPr>
                              <wps:wsp>
                                <wps:cNvPr id="2309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711" y="2856"/>
                                    <a:ext cx="54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70C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310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51" y="2856"/>
                                    <a:ext cx="54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70C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311" name="Group 23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7449" y="0"/>
                                  <a:ext cx="312540" cy="135707"/>
                                  <a:chOff x="8684" y="2856"/>
                                  <a:chExt cx="1134" cy="360"/>
                                </a:xfrm>
                              </wpg:grpSpPr>
                              <wps:wsp>
                                <wps:cNvPr id="2312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684" y="2856"/>
                                    <a:ext cx="594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70C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318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24" y="2856"/>
                                    <a:ext cx="594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70C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E678147" id="Group 61" o:spid="_x0000_s1026" style="position:absolute;margin-left:92.3pt;margin-top:1.45pt;width:47.3pt;height:10.65pt;z-index:251919360" coordorigin="-74" coordsize="6083,1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">
                      <v:group id="Group 2308" o:spid="_x0000_s1027" style="position:absolute;left:3032;width:2977;height:1357" coordorigin="8711,2856" coordsize="108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">
                        <v:rect id="Rectangle 221" o:spid="_x0000_s1028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" strokecolor="#0070c0"/>
                        <v:rect id="Rectangle 222" o:spid="_x0000_s1029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" strokecolor="#0070c0"/>
                      </v:group>
                      <v:group id="Group 2311" o:spid="_x0000_s1030" style="position:absolute;left:-74;width:3124;height:1357" coordorigin="8684,2856" coordsize="1134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">
                        <v:rect id="Rectangle 221" o:spid="_x0000_s1031" style="position:absolute;left:8684;top:2856;width:59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" strokecolor="#0070c0"/>
                        <v:rect id="Rectangle 222" o:spid="_x0000_s1032" style="position:absolute;left:9224;top:2856;width:59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" strokecolor="#0070c0"/>
                      </v:group>
                      <w10:wrap type="square"/>
                    </v:group>
                  </w:pict>
                </mc:Fallback>
              </mc:AlternateContent>
            </w:r>
            <w:r w:rsidR="003072DF" w:rsidRPr="006D5E82">
              <w:rPr>
                <w:rFonts w:cstheme="minorHAnsi"/>
                <w:noProof/>
                <w:sz w:val="20"/>
                <w:lang w:val="fr-FR" w:eastAsia="fr-FR" w:bidi="ar-SA"/>
              </w:rPr>
              <w:t xml:space="preserve">Montant </w:t>
            </w:r>
            <w:r w:rsidR="002C2D5E" w:rsidRPr="006D5E82">
              <w:rPr>
                <w:rFonts w:cstheme="minorHAnsi"/>
                <w:noProof/>
                <w:sz w:val="20"/>
                <w:lang w:val="fr-FR" w:eastAsia="fr-FR" w:bidi="ar-SA"/>
              </w:rPr>
              <w:t>mensuel</w:t>
            </w:r>
          </w:p>
          <w:p w14:paraId="45A73CFF" w14:textId="2E9F72CB" w:rsidR="00A904FA" w:rsidRPr="006D5E82" w:rsidRDefault="003072DF" w:rsidP="0001440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i/>
                <w:iCs/>
                <w:color w:val="000000"/>
                <w:sz w:val="18"/>
                <w:szCs w:val="18"/>
                <w:lang w:val="fr-SN" w:eastAsia="en-IN"/>
              </w:rPr>
            </w:pPr>
            <w:r w:rsidRPr="006D5E82">
              <w:rPr>
                <w:rFonts w:cstheme="minorHAnsi"/>
                <w:bCs/>
                <w:i/>
                <w:iCs/>
                <w:color w:val="000000"/>
                <w:sz w:val="18"/>
                <w:szCs w:val="18"/>
                <w:lang w:val="fr-SN" w:eastAsia="en-IN"/>
              </w:rPr>
              <w:t>Pas de montant</w:t>
            </w:r>
            <w:r w:rsidR="00D60F66" w:rsidRPr="006D5E82">
              <w:rPr>
                <w:rFonts w:cstheme="minorHAnsi"/>
                <w:bCs/>
                <w:i/>
                <w:iCs/>
                <w:color w:val="000000"/>
                <w:sz w:val="18"/>
                <w:szCs w:val="18"/>
                <w:lang w:val="fr-SN" w:eastAsia="en-IN"/>
              </w:rPr>
              <w:tab/>
              <w:t>0000</w:t>
            </w:r>
          </w:p>
          <w:p w14:paraId="46E4E887" w14:textId="0325F7EE" w:rsidR="00A524F0" w:rsidRPr="006D5E82" w:rsidRDefault="003072DF" w:rsidP="0001440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i/>
                <w:iCs/>
                <w:noProof/>
                <w:color w:val="000000"/>
                <w:sz w:val="18"/>
                <w:szCs w:val="18"/>
                <w:lang w:val="fr-SN" w:eastAsia="en-IN"/>
              </w:rPr>
              <w:t>Préfère ne pas se prononcer</w:t>
            </w:r>
            <w:r w:rsidR="00A524F0" w:rsidRPr="006D5E82">
              <w:rPr>
                <w:rFonts w:cstheme="minorHAnsi"/>
                <w:bCs/>
                <w:i/>
                <w:iCs/>
                <w:noProof/>
                <w:color w:val="000000"/>
                <w:sz w:val="18"/>
                <w:szCs w:val="18"/>
                <w:lang w:val="fr-SN" w:eastAsia="en-IN"/>
              </w:rPr>
              <w:tab/>
              <w:t>9998</w:t>
            </w:r>
          </w:p>
        </w:tc>
        <w:tc>
          <w:tcPr>
            <w:tcW w:w="1000" w:type="dxa"/>
          </w:tcPr>
          <w:p w14:paraId="38FFEC27" w14:textId="01D0C7B0" w:rsidR="00D60F66" w:rsidRPr="006D5E82" w:rsidRDefault="00A524F0" w:rsidP="00A904FA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6"/>
                <w:szCs w:val="26"/>
                <w:lang w:val="fr-SN"/>
              </w:rPr>
            </w:pPr>
            <w:r w:rsidRPr="006D5E82">
              <w:rPr>
                <w:rFonts w:cstheme="minorHAnsi"/>
                <w:noProof/>
                <w:spacing w:val="-2"/>
                <w:sz w:val="20"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2369920" behindDoc="0" locked="0" layoutInCell="1" allowOverlap="1" wp14:anchorId="323D44C6" wp14:editId="0849E60F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290195</wp:posOffset>
                      </wp:positionV>
                      <wp:extent cx="99060" cy="213360"/>
                      <wp:effectExtent l="0" t="0" r="34290" b="15240"/>
                      <wp:wrapNone/>
                      <wp:docPr id="17" name="Right Brac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" cy="21336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A6A820" id="Right Brace 17" o:spid="_x0000_s1026" type="#_x0000_t88" style="position:absolute;margin-left:1.75pt;margin-top:22.85pt;width:7.8pt;height:16.8pt;z-index:25236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" adj="836" strokecolor="black [3213]" strokeweight=".5pt">
                      <v:stroke joinstyle="miter"/>
                    </v:shape>
                  </w:pict>
                </mc:Fallback>
              </mc:AlternateContent>
            </w:r>
          </w:p>
          <w:p w14:paraId="56B96BB7" w14:textId="22BB0B13" w:rsidR="00A904FA" w:rsidRPr="006D5E82" w:rsidRDefault="00773096" w:rsidP="00014408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3</w:t>
            </w:r>
            <w:r w:rsidR="00D60F66" w:rsidRPr="006D5E82">
              <w:rPr>
                <w:rFonts w:cstheme="minorHAnsi"/>
                <w:spacing w:val="-2"/>
                <w:sz w:val="20"/>
              </w:rPr>
              <w:t>01</w:t>
            </w:r>
          </w:p>
        </w:tc>
      </w:tr>
      <w:tr w:rsidR="00A524F0" w:rsidRPr="009B4054" w14:paraId="5FF8D6B1" w14:textId="77777777" w:rsidTr="00A524F0">
        <w:trPr>
          <w:trHeight w:val="382"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B2F47" w14:textId="374CB3A5" w:rsidR="00A524F0" w:rsidRPr="006D5E82" w:rsidRDefault="00773096" w:rsidP="00285643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2</w:t>
            </w:r>
            <w:r w:rsidR="00A524F0" w:rsidRPr="006D5E82">
              <w:rPr>
                <w:rFonts w:cstheme="minorHAnsi"/>
                <w:spacing w:val="-2"/>
                <w:sz w:val="20"/>
              </w:rPr>
              <w:t>12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159A3" w14:textId="6AFAA9BD" w:rsidR="00A524F0" w:rsidRPr="006D5E82" w:rsidRDefault="009758B1" w:rsidP="009758B1">
            <w:pPr>
              <w:tabs>
                <w:tab w:val="left" w:pos="-720"/>
              </w:tabs>
              <w:suppressAutoHyphens/>
              <w:rPr>
                <w:rFonts w:cstheme="minorHAnsi"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color w:val="000000"/>
                <w:sz w:val="20"/>
                <w:lang w:val="fr-SN" w:eastAsia="en-IN"/>
              </w:rPr>
              <w:t>Quelle est la nature de votre contrat en tant qu</w:t>
            </w:r>
            <w:r w:rsidR="00B62FD6" w:rsidRPr="006D5E82">
              <w:rPr>
                <w:rFonts w:cstheme="minorHAnsi"/>
                <w:color w:val="000000"/>
                <w:sz w:val="20"/>
                <w:lang w:val="fr-SN" w:eastAsia="en-IN"/>
              </w:rPr>
              <w:t>’a</w:t>
            </w:r>
            <w:r w:rsidRPr="006D5E82">
              <w:rPr>
                <w:rFonts w:cstheme="minorHAnsi"/>
                <w:color w:val="000000"/>
                <w:sz w:val="20"/>
                <w:lang w:val="fr-SN" w:eastAsia="en-IN"/>
              </w:rPr>
              <w:t>gent de santé communautaire ?</w:t>
            </w:r>
          </w:p>
        </w:tc>
        <w:tc>
          <w:tcPr>
            <w:tcW w:w="3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88773" w14:textId="08353891" w:rsidR="00A524F0" w:rsidRPr="006D5E82" w:rsidRDefault="003D0F4A" w:rsidP="00164F0B">
            <w:pPr>
              <w:tabs>
                <w:tab w:val="right" w:leader="dot" w:pos="3530"/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>Bénevolat</w:t>
            </w:r>
            <w:r w:rsidR="00A524F0"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ab/>
              <w:t>1</w:t>
            </w:r>
          </w:p>
          <w:p w14:paraId="42A11A53" w14:textId="654F6491" w:rsidR="00A524F0" w:rsidRPr="006D5E82" w:rsidRDefault="009758B1" w:rsidP="00164F0B">
            <w:pPr>
              <w:tabs>
                <w:tab w:val="right" w:leader="dot" w:pos="3530"/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>Contractue</w:t>
            </w:r>
            <w:r w:rsidR="00A524F0"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 xml:space="preserve">l </w:t>
            </w:r>
            <w:r w:rsidR="00A524F0"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ab/>
              <w:t>2</w:t>
            </w:r>
          </w:p>
          <w:p w14:paraId="397BA9EF" w14:textId="48ED4B03" w:rsidR="00A524F0" w:rsidRPr="006D5E82" w:rsidRDefault="009758B1" w:rsidP="00164F0B">
            <w:pPr>
              <w:tabs>
                <w:tab w:val="right" w:leader="dot" w:pos="3530"/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>Basé sur l’intéressement</w:t>
            </w:r>
            <w:r w:rsidR="00A524F0"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ab/>
              <w:t>3</w:t>
            </w:r>
          </w:p>
          <w:p w14:paraId="5833101D" w14:textId="71C1B3C2" w:rsidR="00A524F0" w:rsidRPr="006D5E82" w:rsidRDefault="009758B1" w:rsidP="009758B1">
            <w:pPr>
              <w:tabs>
                <w:tab w:val="right" w:leader="dot" w:pos="3530"/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noProof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eastAsia="en-IN"/>
              </w:rPr>
              <w:t>Autres</w:t>
            </w:r>
            <w:r w:rsidR="00A524F0" w:rsidRPr="006D5E82">
              <w:rPr>
                <w:rFonts w:cstheme="minorHAnsi"/>
                <w:bCs/>
                <w:noProof/>
                <w:color w:val="000000"/>
                <w:sz w:val="20"/>
                <w:lang w:eastAsia="en-IN"/>
              </w:rPr>
              <w:t xml:space="preserve"> (</w:t>
            </w:r>
            <w:r w:rsidRPr="006D5E82">
              <w:rPr>
                <w:rFonts w:cstheme="minorHAnsi"/>
                <w:bCs/>
                <w:noProof/>
                <w:color w:val="000000"/>
                <w:sz w:val="20"/>
                <w:lang w:eastAsia="en-IN"/>
              </w:rPr>
              <w:t>préciser</w:t>
            </w:r>
            <w:r w:rsidR="00A524F0" w:rsidRPr="006D5E82">
              <w:rPr>
                <w:rFonts w:cstheme="minorHAnsi"/>
                <w:bCs/>
                <w:noProof/>
                <w:color w:val="000000"/>
                <w:sz w:val="20"/>
                <w:lang w:eastAsia="en-IN"/>
              </w:rPr>
              <w:t>)_______</w:t>
            </w:r>
            <w:r w:rsidR="00A524F0" w:rsidRPr="006D5E82">
              <w:rPr>
                <w:rFonts w:cstheme="minorHAnsi"/>
                <w:bCs/>
                <w:noProof/>
                <w:color w:val="000000"/>
                <w:sz w:val="20"/>
                <w:lang w:eastAsia="en-IN"/>
              </w:rPr>
              <w:tab/>
              <w:t>8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DFDA8" w14:textId="77777777" w:rsidR="00A524F0" w:rsidRPr="006D5E82" w:rsidRDefault="00A524F0" w:rsidP="00285643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</w:rPr>
            </w:pPr>
          </w:p>
        </w:tc>
      </w:tr>
    </w:tbl>
    <w:p w14:paraId="53CB668C" w14:textId="77777777" w:rsidR="00434986" w:rsidRPr="006D5E82" w:rsidRDefault="00434986" w:rsidP="00434986">
      <w:pPr>
        <w:rPr>
          <w:rFonts w:cstheme="minorHAnsi"/>
        </w:rPr>
      </w:pPr>
    </w:p>
    <w:p w14:paraId="18834519" w14:textId="656FA597" w:rsidR="008F4167" w:rsidRPr="006D5E82" w:rsidRDefault="00434986" w:rsidP="00827B80">
      <w:pPr>
        <w:jc w:val="center"/>
        <w:rPr>
          <w:rFonts w:cstheme="minorHAnsi"/>
          <w:b/>
          <w:bCs/>
          <w:lang w:val="fr-SN"/>
        </w:rPr>
      </w:pPr>
      <w:r w:rsidRPr="006D5E82">
        <w:rPr>
          <w:rFonts w:cstheme="minorHAnsi"/>
          <w:b/>
          <w:bCs/>
          <w:lang w:val="fr-SN"/>
        </w:rPr>
        <w:t xml:space="preserve">SECTION </w:t>
      </w:r>
      <w:r w:rsidR="00773096" w:rsidRPr="006D5E82">
        <w:rPr>
          <w:rFonts w:cstheme="minorHAnsi"/>
          <w:b/>
          <w:bCs/>
          <w:lang w:val="fr-SN"/>
        </w:rPr>
        <w:t>3</w:t>
      </w:r>
      <w:r w:rsidR="008F4167" w:rsidRPr="006D5E82">
        <w:rPr>
          <w:rFonts w:cstheme="minorHAnsi"/>
          <w:b/>
          <w:bCs/>
          <w:lang w:val="fr-SN"/>
        </w:rPr>
        <w:t xml:space="preserve">: </w:t>
      </w:r>
      <w:r w:rsidR="009758B1" w:rsidRPr="006D5E82">
        <w:rPr>
          <w:rFonts w:cstheme="minorHAnsi"/>
          <w:b/>
          <w:bCs/>
          <w:lang w:val="fr-SN"/>
        </w:rPr>
        <w:t xml:space="preserve">ZONE DE </w:t>
      </w:r>
      <w:r w:rsidR="00B62FD6" w:rsidRPr="006D5E82">
        <w:rPr>
          <w:rFonts w:cstheme="minorHAnsi"/>
          <w:b/>
          <w:bCs/>
          <w:lang w:val="fr-SN"/>
        </w:rPr>
        <w:t>POLARISAETION</w:t>
      </w:r>
      <w:r w:rsidR="009758B1" w:rsidRPr="006D5E82">
        <w:rPr>
          <w:rFonts w:cstheme="minorHAnsi"/>
          <w:b/>
          <w:bCs/>
          <w:lang w:val="fr-SN"/>
        </w:rPr>
        <w:t xml:space="preserve"> ET PROFIL DE LA COMMUNAUTE</w:t>
      </w:r>
    </w:p>
    <w:p w14:paraId="0BDD3600" w14:textId="7CC7BD3B" w:rsidR="00530AAB" w:rsidRPr="006D5E82" w:rsidRDefault="00D718F0" w:rsidP="008F4E3D">
      <w:pPr>
        <w:ind w:right="-330"/>
        <w:rPr>
          <w:rFonts w:cstheme="minorHAnsi"/>
          <w:sz w:val="20"/>
          <w:lang w:val="fr-SN"/>
        </w:rPr>
      </w:pPr>
      <w:r w:rsidRPr="006D5E82">
        <w:rPr>
          <w:rFonts w:cstheme="minorHAnsi"/>
          <w:sz w:val="20"/>
          <w:lang w:val="fr-SN"/>
        </w:rPr>
        <w:t xml:space="preserve">J'aimerai maintenant vous poser quelques questions sur votre travail, votre zone de </w:t>
      </w:r>
      <w:r w:rsidR="00B62FD6" w:rsidRPr="006D5E82">
        <w:rPr>
          <w:rFonts w:cstheme="minorHAnsi"/>
          <w:sz w:val="20"/>
          <w:lang w:val="fr-SN"/>
        </w:rPr>
        <w:t>polarisation</w:t>
      </w:r>
      <w:r w:rsidRPr="006D5E82">
        <w:rPr>
          <w:rFonts w:cstheme="minorHAnsi"/>
          <w:sz w:val="20"/>
          <w:lang w:val="fr-SN"/>
        </w:rPr>
        <w:t xml:space="preserve"> et le profil de la communauté pour laquelle vous travaillez.</w:t>
      </w:r>
    </w:p>
    <w:tbl>
      <w:tblPr>
        <w:tblW w:w="10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29" w:type="dxa"/>
          <w:bottom w:w="58" w:type="dxa"/>
          <w:right w:w="29" w:type="dxa"/>
        </w:tblCellMar>
        <w:tblLook w:val="04A0" w:firstRow="1" w:lastRow="0" w:firstColumn="1" w:lastColumn="0" w:noHBand="0" w:noVBand="1"/>
      </w:tblPr>
      <w:tblGrid>
        <w:gridCol w:w="625"/>
        <w:gridCol w:w="4865"/>
        <w:gridCol w:w="3585"/>
        <w:gridCol w:w="1000"/>
      </w:tblGrid>
      <w:tr w:rsidR="008F4167" w:rsidRPr="009B4054" w14:paraId="28901346" w14:textId="77777777" w:rsidTr="00E86495">
        <w:trPr>
          <w:trHeight w:val="67"/>
          <w:tblHeader/>
          <w:jc w:val="center"/>
        </w:trPr>
        <w:tc>
          <w:tcPr>
            <w:tcW w:w="625" w:type="dxa"/>
            <w:shd w:val="clear" w:color="auto" w:fill="BFBFBF" w:themeFill="background1" w:themeFillShade="BF"/>
          </w:tcPr>
          <w:p w14:paraId="7EFE8906" w14:textId="15B3873C" w:rsidR="008F4167" w:rsidRPr="006D5E82" w:rsidRDefault="00B93788" w:rsidP="00E86495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b/>
                <w:sz w:val="20"/>
              </w:rPr>
              <w:t>#</w:t>
            </w:r>
          </w:p>
        </w:tc>
        <w:tc>
          <w:tcPr>
            <w:tcW w:w="4865" w:type="dxa"/>
            <w:shd w:val="clear" w:color="auto" w:fill="BFBFBF" w:themeFill="background1" w:themeFillShade="BF"/>
          </w:tcPr>
          <w:p w14:paraId="05DBAD2F" w14:textId="6C591786" w:rsidR="008F4167" w:rsidRPr="006D5E82" w:rsidRDefault="008F4167" w:rsidP="00D718F0">
            <w:pPr>
              <w:tabs>
                <w:tab w:val="left" w:pos="-720"/>
              </w:tabs>
              <w:suppressAutoHyphens/>
              <w:rPr>
                <w:rFonts w:cstheme="minorHAnsi"/>
                <w:b/>
                <w:bCs/>
                <w:spacing w:val="-2"/>
                <w:sz w:val="20"/>
              </w:rPr>
            </w:pPr>
            <w:r w:rsidRPr="006D5E82">
              <w:rPr>
                <w:rFonts w:cstheme="minorHAnsi"/>
                <w:b/>
                <w:sz w:val="20"/>
              </w:rPr>
              <w:t xml:space="preserve">QUESTIONS </w:t>
            </w:r>
            <w:r w:rsidR="00D718F0" w:rsidRPr="006D5E82">
              <w:rPr>
                <w:rFonts w:cstheme="minorHAnsi"/>
                <w:b/>
                <w:sz w:val="20"/>
              </w:rPr>
              <w:t>ET FILTRES</w:t>
            </w:r>
          </w:p>
        </w:tc>
        <w:tc>
          <w:tcPr>
            <w:tcW w:w="3585" w:type="dxa"/>
            <w:shd w:val="clear" w:color="auto" w:fill="BFBFBF" w:themeFill="background1" w:themeFillShade="BF"/>
          </w:tcPr>
          <w:p w14:paraId="578F9D3E" w14:textId="62730E31" w:rsidR="008F4167" w:rsidRPr="006D5E82" w:rsidRDefault="008F4167" w:rsidP="00E86495">
            <w:pPr>
              <w:tabs>
                <w:tab w:val="left" w:pos="-720"/>
                <w:tab w:val="right" w:leader="dot" w:pos="2592"/>
                <w:tab w:val="right" w:leader="dot" w:pos="2938"/>
                <w:tab w:val="right" w:leader="dot" w:pos="3402"/>
              </w:tabs>
              <w:suppressAutoHyphens/>
              <w:rPr>
                <w:rFonts w:cstheme="minorHAnsi"/>
                <w:sz w:val="20"/>
              </w:rPr>
            </w:pPr>
            <w:r w:rsidRPr="006D5E82">
              <w:rPr>
                <w:rFonts w:cstheme="minorHAnsi"/>
                <w:b/>
                <w:sz w:val="20"/>
              </w:rPr>
              <w:t>C</w:t>
            </w:r>
            <w:r w:rsidR="00D718F0" w:rsidRPr="006D5E82">
              <w:rPr>
                <w:rFonts w:cstheme="minorHAnsi"/>
                <w:b/>
                <w:sz w:val="20"/>
              </w:rPr>
              <w:t>ODAGE</w:t>
            </w:r>
          </w:p>
        </w:tc>
        <w:tc>
          <w:tcPr>
            <w:tcW w:w="1000" w:type="dxa"/>
            <w:shd w:val="clear" w:color="auto" w:fill="BFBFBF" w:themeFill="background1" w:themeFillShade="BF"/>
          </w:tcPr>
          <w:p w14:paraId="3B904411" w14:textId="7692F580" w:rsidR="008F4167" w:rsidRPr="006D5E82" w:rsidRDefault="00D718F0" w:rsidP="00E86495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b/>
                <w:sz w:val="20"/>
              </w:rPr>
              <w:t>PASSEZ A</w:t>
            </w:r>
          </w:p>
        </w:tc>
      </w:tr>
      <w:tr w:rsidR="008F4167" w:rsidRPr="009B4054" w14:paraId="1C23429E" w14:textId="77777777" w:rsidTr="00E86495">
        <w:trPr>
          <w:trHeight w:val="382"/>
          <w:jc w:val="center"/>
        </w:trPr>
        <w:tc>
          <w:tcPr>
            <w:tcW w:w="625" w:type="dxa"/>
          </w:tcPr>
          <w:p w14:paraId="6846C0BA" w14:textId="776DC42C" w:rsidR="008F4167" w:rsidRPr="006D5E82" w:rsidRDefault="00773096" w:rsidP="00E86495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3</w:t>
            </w:r>
            <w:r w:rsidR="003E53A4" w:rsidRPr="006D5E82">
              <w:rPr>
                <w:rFonts w:cstheme="minorHAnsi"/>
                <w:spacing w:val="-2"/>
                <w:sz w:val="20"/>
              </w:rPr>
              <w:t>01</w:t>
            </w:r>
          </w:p>
        </w:tc>
        <w:tc>
          <w:tcPr>
            <w:tcW w:w="4865" w:type="dxa"/>
          </w:tcPr>
          <w:p w14:paraId="43CD9CF0" w14:textId="77777777" w:rsidR="000F593F" w:rsidRDefault="001803D1" w:rsidP="008F4167">
            <w:pPr>
              <w:tabs>
                <w:tab w:val="left" w:pos="-720"/>
              </w:tabs>
              <w:suppressAutoHyphens/>
              <w:rPr>
                <w:ins w:id="0" w:author="Lenovo" w:date="2024-10-26T16:59:00Z"/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Quelle est la taille de la population dans votre zone de </w:t>
            </w:r>
            <w:r w:rsidR="00B62FD6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polarisation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?</w:t>
            </w:r>
            <w:ins w:id="1" w:author="Lenovo" w:date="2024-10-26T16:58:00Z">
              <w:r w:rsidR="000F593F">
                <w:rPr>
                  <w:rFonts w:cstheme="minorHAnsi"/>
                  <w:bCs/>
                  <w:color w:val="000000"/>
                  <w:sz w:val="20"/>
                  <w:lang w:val="fr-SN" w:eastAsia="en-IN"/>
                </w:rPr>
                <w:t xml:space="preserve"> </w:t>
              </w:r>
            </w:ins>
          </w:p>
          <w:p w14:paraId="7D5C9701" w14:textId="420A71B6" w:rsidR="008F4167" w:rsidRPr="006D5E82" w:rsidRDefault="000F593F" w:rsidP="008F4167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ins w:id="2" w:author="Lenovo" w:date="2024-10-26T16:58:00Z">
              <w:r>
                <w:rPr>
                  <w:rFonts w:cstheme="minorHAnsi"/>
                  <w:bCs/>
                  <w:color w:val="000000"/>
                  <w:sz w:val="20"/>
                  <w:lang w:val="fr-SN" w:eastAsia="en-IN"/>
                </w:rPr>
                <w:t>m</w:t>
              </w:r>
            </w:ins>
            <w:ins w:id="3" w:author="Lenovo" w:date="2024-10-26T16:59:00Z">
              <w:r>
                <w:rPr>
                  <w:rFonts w:cstheme="minorHAnsi"/>
                  <w:bCs/>
                  <w:color w:val="000000"/>
                  <w:sz w:val="20"/>
                  <w:lang w:val="fr-SN" w:eastAsia="en-IN"/>
                </w:rPr>
                <w:t>ettre 0000 si ne se rappelle pas</w:t>
              </w:r>
            </w:ins>
          </w:p>
        </w:tc>
        <w:tc>
          <w:tcPr>
            <w:tcW w:w="3585" w:type="dxa"/>
          </w:tcPr>
          <w:p w14:paraId="6419EFBB" w14:textId="029676EB" w:rsidR="008F4167" w:rsidRPr="006D5E82" w:rsidRDefault="008F4167" w:rsidP="008F4167">
            <w:pPr>
              <w:tabs>
                <w:tab w:val="right" w:leader="dot" w:pos="3924"/>
              </w:tabs>
              <w:suppressAutoHyphens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1688960" behindDoc="0" locked="0" layoutInCell="1" allowOverlap="1" wp14:anchorId="64DF7E84" wp14:editId="6BF31058">
                      <wp:simplePos x="0" y="0"/>
                      <wp:positionH relativeFrom="column">
                        <wp:posOffset>1207233</wp:posOffset>
                      </wp:positionH>
                      <wp:positionV relativeFrom="paragraph">
                        <wp:posOffset>5715</wp:posOffset>
                      </wp:positionV>
                      <wp:extent cx="600949" cy="135707"/>
                      <wp:effectExtent l="0" t="0" r="27940" b="17145"/>
                      <wp:wrapSquare wrapText="bothSides"/>
                      <wp:docPr id="43" name="Group 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0949" cy="135707"/>
                                <a:chOff x="-7449" y="0"/>
                                <a:chExt cx="608398" cy="135707"/>
                              </a:xfrm>
                            </wpg:grpSpPr>
                            <wpg:grpSp>
                              <wpg:cNvPr id="44" name="Group 4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291" y="0"/>
                                  <a:ext cx="297658" cy="135707"/>
                                  <a:chOff x="8711" y="2856"/>
                                  <a:chExt cx="1080" cy="360"/>
                                </a:xfrm>
                              </wpg:grpSpPr>
                              <wps:wsp>
                                <wps:cNvPr id="45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711" y="2856"/>
                                    <a:ext cx="54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70C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9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51" y="2856"/>
                                    <a:ext cx="54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70C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50" name="Group 5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7449" y="0"/>
                                  <a:ext cx="312540" cy="135707"/>
                                  <a:chOff x="8684" y="2856"/>
                                  <a:chExt cx="1134" cy="360"/>
                                </a:xfrm>
                              </wpg:grpSpPr>
                              <wps:wsp>
                                <wps:cNvPr id="51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684" y="2856"/>
                                    <a:ext cx="594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70C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2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24" y="2856"/>
                                    <a:ext cx="594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70C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7FA96B7" id="Group 43" o:spid="_x0000_s1026" style="position:absolute;margin-left:95.05pt;margin-top:.45pt;width:47.3pt;height:10.7pt;z-index:251688960" coordorigin="-74" coordsize="6083,1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">
                      <v:group id="Group 44" o:spid="_x0000_s1027" style="position:absolute;left:3032;width:2977;height:1357" coordorigin="8711,2856" coordsize="108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">
                        <v:rect id="Rectangle 221" o:spid="_x0000_s1028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" strokecolor="#0070c0"/>
                        <v:rect id="Rectangle 222" o:spid="_x0000_s1029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" strokecolor="#0070c0"/>
                      </v:group>
                      <v:group id="Group 50" o:spid="_x0000_s1030" style="position:absolute;left:-74;width:3124;height:1357" coordorigin="8684,2856" coordsize="1134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">
                        <v:rect id="Rectangle 221" o:spid="_x0000_s1031" style="position:absolute;left:8684;top:2856;width:59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" strokecolor="#0070c0"/>
                        <v:rect id="Rectangle 222" o:spid="_x0000_s1032" style="position:absolute;left:9224;top:2856;width:59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" strokecolor="#0070c0"/>
                      </v:group>
                      <w10:wrap type="square"/>
                    </v:group>
                  </w:pict>
                </mc:Fallback>
              </mc:AlternateContent>
            </w:r>
            <w:r w:rsidR="001803D1"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 xml:space="preserve">Population </w:t>
            </w:r>
            <w:proofErr w:type="spellStart"/>
            <w:r w:rsidR="001803D1"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totale</w:t>
            </w:r>
            <w:proofErr w:type="spellEnd"/>
          </w:p>
        </w:tc>
        <w:tc>
          <w:tcPr>
            <w:tcW w:w="1000" w:type="dxa"/>
          </w:tcPr>
          <w:p w14:paraId="520EC834" w14:textId="77777777" w:rsidR="008F4167" w:rsidRPr="006D5E82" w:rsidRDefault="008F4167" w:rsidP="00E86495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</w:rPr>
            </w:pPr>
          </w:p>
        </w:tc>
      </w:tr>
      <w:tr w:rsidR="009A1EA3" w:rsidRPr="009B4054" w14:paraId="4A9009C2" w14:textId="77777777" w:rsidTr="00E86495">
        <w:trPr>
          <w:trHeight w:val="382"/>
          <w:jc w:val="center"/>
        </w:trPr>
        <w:tc>
          <w:tcPr>
            <w:tcW w:w="625" w:type="dxa"/>
          </w:tcPr>
          <w:p w14:paraId="0FBF6511" w14:textId="61CDDFFA" w:rsidR="009A1EA3" w:rsidRPr="006D5E82" w:rsidRDefault="00773096" w:rsidP="009A1EA3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3</w:t>
            </w:r>
            <w:r w:rsidR="003E53A4" w:rsidRPr="006D5E82">
              <w:rPr>
                <w:rFonts w:cstheme="minorHAnsi"/>
                <w:spacing w:val="-2"/>
                <w:sz w:val="20"/>
              </w:rPr>
              <w:t>02</w:t>
            </w:r>
          </w:p>
        </w:tc>
        <w:tc>
          <w:tcPr>
            <w:tcW w:w="4865" w:type="dxa"/>
          </w:tcPr>
          <w:p w14:paraId="25B93ABF" w14:textId="77777777" w:rsidR="009A1EA3" w:rsidRDefault="001803D1" w:rsidP="007C3BD3">
            <w:pPr>
              <w:tabs>
                <w:tab w:val="left" w:pos="-720"/>
              </w:tabs>
              <w:suppressAutoHyphens/>
              <w:rPr>
                <w:ins w:id="4" w:author="Lenovo" w:date="2024-10-26T16:59:00Z"/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Quel est le nombre total de ménages dans votre </w:t>
            </w:r>
            <w:r w:rsidR="00B62FD6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zone de polarisation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?</w:t>
            </w:r>
          </w:p>
          <w:p w14:paraId="3C950376" w14:textId="4D8F80D0" w:rsidR="000F593F" w:rsidRPr="006D5E82" w:rsidRDefault="000F593F" w:rsidP="007C3BD3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ins w:id="5" w:author="Lenovo" w:date="2024-10-26T16:59:00Z">
              <w:r>
                <w:rPr>
                  <w:rFonts w:cstheme="minorHAnsi"/>
                  <w:bCs/>
                  <w:color w:val="000000"/>
                  <w:sz w:val="20"/>
                  <w:lang w:val="fr-SN" w:eastAsia="en-IN"/>
                </w:rPr>
                <w:t>Mettre 999 si ne sait pas</w:t>
              </w:r>
            </w:ins>
          </w:p>
        </w:tc>
        <w:tc>
          <w:tcPr>
            <w:tcW w:w="3585" w:type="dxa"/>
          </w:tcPr>
          <w:p w14:paraId="3BB287E1" w14:textId="632DE84B" w:rsidR="009A1EA3" w:rsidRPr="006D5E82" w:rsidRDefault="009A1EA3" w:rsidP="009A1EA3">
            <w:pPr>
              <w:tabs>
                <w:tab w:val="right" w:leader="dot" w:pos="3924"/>
              </w:tabs>
              <w:suppressAutoHyphens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1696128" behindDoc="0" locked="0" layoutInCell="1" allowOverlap="1" wp14:anchorId="790B189D" wp14:editId="0E7AF065">
                      <wp:simplePos x="0" y="0"/>
                      <wp:positionH relativeFrom="column">
                        <wp:posOffset>1560830</wp:posOffset>
                      </wp:positionH>
                      <wp:positionV relativeFrom="paragraph">
                        <wp:posOffset>5715</wp:posOffset>
                      </wp:positionV>
                      <wp:extent cx="451485" cy="135255"/>
                      <wp:effectExtent l="0" t="0" r="24765" b="17145"/>
                      <wp:wrapSquare wrapText="bothSides"/>
                      <wp:docPr id="2307" name="Group 23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1485" cy="135255"/>
                                <a:chOff x="0" y="0"/>
                                <a:chExt cx="451807" cy="135707"/>
                              </a:xfrm>
                            </wpg:grpSpPr>
                            <wps:wsp>
                              <wps:cNvPr id="62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4800" y="0"/>
                                  <a:ext cx="147007" cy="1357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304" name="Group 230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308713" cy="135707"/>
                                  <a:chOff x="8684" y="2856"/>
                                  <a:chExt cx="1134" cy="360"/>
                                </a:xfrm>
                              </wpg:grpSpPr>
                              <wps:wsp>
                                <wps:cNvPr id="2305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684" y="2856"/>
                                    <a:ext cx="594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70C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306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24" y="2856"/>
                                    <a:ext cx="594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70C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AF25C0B" id="Group 2307" o:spid="_x0000_s1026" style="position:absolute;margin-left:122.9pt;margin-top:.45pt;width:35.55pt;height:10.65pt;z-index:251696128" coordsize="451807,135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">
                      <v:rect id="Rectangle 221" o:spid="_x0000_s1027" style="position:absolute;left:304800;width:147007;height:135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" strokecolor="#0070c0"/>
                      <v:group id="Group 2304" o:spid="_x0000_s1028" style="position:absolute;width:308713;height:135707" coordorigin="8684,2856" coordsize="1134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">
                        <v:rect id="Rectangle 221" o:spid="_x0000_s1029" style="position:absolute;left:8684;top:2856;width:59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" strokecolor="#0070c0"/>
                        <v:rect id="Rectangle 222" o:spid="_x0000_s1030" style="position:absolute;left:9224;top:2856;width:59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" strokecolor="#0070c0"/>
                      </v:group>
                      <w10:wrap type="square"/>
                    </v:group>
                  </w:pict>
                </mc:Fallback>
              </mc:AlternateContent>
            </w:r>
            <w:r w:rsidR="001803D1"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Nombre total de ménages</w:t>
            </w:r>
          </w:p>
        </w:tc>
        <w:tc>
          <w:tcPr>
            <w:tcW w:w="1000" w:type="dxa"/>
          </w:tcPr>
          <w:p w14:paraId="4B139D8D" w14:textId="77777777" w:rsidR="009A1EA3" w:rsidRPr="006D5E82" w:rsidRDefault="009A1EA3" w:rsidP="009A1EA3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</w:rPr>
            </w:pPr>
          </w:p>
        </w:tc>
      </w:tr>
      <w:tr w:rsidR="009A1EA3" w:rsidRPr="009B4054" w14:paraId="49AE88B1" w14:textId="77777777" w:rsidTr="00E86495">
        <w:trPr>
          <w:trHeight w:val="382"/>
          <w:jc w:val="center"/>
        </w:trPr>
        <w:tc>
          <w:tcPr>
            <w:tcW w:w="625" w:type="dxa"/>
          </w:tcPr>
          <w:p w14:paraId="12D321A9" w14:textId="209F4905" w:rsidR="009A1EA3" w:rsidRPr="006D5E82" w:rsidRDefault="00773096" w:rsidP="009A1EA3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3</w:t>
            </w:r>
            <w:r w:rsidR="003E53A4" w:rsidRPr="006D5E82">
              <w:rPr>
                <w:rFonts w:cstheme="minorHAnsi"/>
                <w:spacing w:val="-2"/>
                <w:sz w:val="20"/>
              </w:rPr>
              <w:t>0</w:t>
            </w:r>
            <w:r w:rsidR="00991EF9" w:rsidRPr="006D5E82">
              <w:rPr>
                <w:rFonts w:cstheme="minorHAnsi"/>
                <w:spacing w:val="-2"/>
                <w:sz w:val="20"/>
              </w:rPr>
              <w:t>3</w:t>
            </w:r>
          </w:p>
        </w:tc>
        <w:tc>
          <w:tcPr>
            <w:tcW w:w="4865" w:type="dxa"/>
          </w:tcPr>
          <w:p w14:paraId="48BEFD20" w14:textId="278F6F8B" w:rsidR="009A1EA3" w:rsidRPr="006D5E82" w:rsidRDefault="001803D1" w:rsidP="007C3BD3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Un autre agent de</w:t>
            </w:r>
            <w:r w:rsidR="0076462E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santé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communautaire intervient-il dans votre </w:t>
            </w:r>
            <w:r w:rsidR="00B62FD6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zone de polarisation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?</w:t>
            </w:r>
          </w:p>
        </w:tc>
        <w:tc>
          <w:tcPr>
            <w:tcW w:w="3585" w:type="dxa"/>
          </w:tcPr>
          <w:p w14:paraId="62019F52" w14:textId="66D91FD4" w:rsidR="009A1EA3" w:rsidRPr="006D5E82" w:rsidRDefault="001803D1" w:rsidP="009D7DEB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proofErr w:type="spellStart"/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Oui</w:t>
            </w:r>
            <w:proofErr w:type="spellEnd"/>
            <w:r w:rsidR="009A1EA3"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ab/>
              <w:t>1</w:t>
            </w:r>
          </w:p>
          <w:p w14:paraId="78E754B4" w14:textId="658A3AE3" w:rsidR="009A1EA3" w:rsidRPr="006D5E82" w:rsidRDefault="00245977" w:rsidP="009D7DEB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N</w:t>
            </w:r>
            <w:r w:rsidR="003A3E0D"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o</w:t>
            </w:r>
            <w:r w:rsidR="001803D1"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n</w:t>
            </w:r>
            <w:r w:rsidR="003A3E0D"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ab/>
              <w:t>2</w:t>
            </w:r>
          </w:p>
        </w:tc>
        <w:tc>
          <w:tcPr>
            <w:tcW w:w="1000" w:type="dxa"/>
          </w:tcPr>
          <w:p w14:paraId="2C8C0348" w14:textId="77777777" w:rsidR="009A1EA3" w:rsidRPr="006D5E82" w:rsidRDefault="009A1EA3" w:rsidP="003A3E0D">
            <w:pPr>
              <w:tabs>
                <w:tab w:val="left" w:pos="-720"/>
              </w:tabs>
              <w:suppressAutoHyphens/>
              <w:spacing w:after="0"/>
              <w:rPr>
                <w:rFonts w:cstheme="minorHAnsi"/>
                <w:spacing w:val="-2"/>
                <w:sz w:val="20"/>
              </w:rPr>
            </w:pPr>
          </w:p>
          <w:p w14:paraId="5DA979B2" w14:textId="681F60C5" w:rsidR="003A3E0D" w:rsidRPr="006D5E82" w:rsidRDefault="003A3E0D" w:rsidP="003A3E0D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bCs/>
                <w:noProof/>
                <w:sz w:val="20"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4D327563" wp14:editId="23CE3F58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80010</wp:posOffset>
                      </wp:positionV>
                      <wp:extent cx="177800" cy="0"/>
                      <wp:effectExtent l="0" t="76200" r="12700" b="9525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7B9607" id="Straight Arrow Connector 16" o:spid="_x0000_s1026" type="#_x0000_t32" style="position:absolute;margin-left:-.25pt;margin-top:6.3pt;width:14pt;height:0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773096" w:rsidRPr="006D5E82">
              <w:rPr>
                <w:rFonts w:cstheme="minorHAnsi"/>
                <w:spacing w:val="-2"/>
                <w:sz w:val="20"/>
              </w:rPr>
              <w:t>3</w:t>
            </w:r>
            <w:r w:rsidR="003E53A4" w:rsidRPr="006D5E82">
              <w:rPr>
                <w:rFonts w:cstheme="minorHAnsi"/>
                <w:spacing w:val="-2"/>
                <w:sz w:val="20"/>
              </w:rPr>
              <w:t>0</w:t>
            </w:r>
            <w:r w:rsidR="00963AD9" w:rsidRPr="006D5E82">
              <w:rPr>
                <w:rFonts w:cstheme="minorHAnsi"/>
                <w:spacing w:val="-2"/>
                <w:sz w:val="20"/>
              </w:rPr>
              <w:t>5</w:t>
            </w:r>
          </w:p>
        </w:tc>
      </w:tr>
      <w:tr w:rsidR="003A3E0D" w:rsidRPr="009B4054" w14:paraId="4D1D9FCB" w14:textId="77777777" w:rsidTr="00E86495">
        <w:trPr>
          <w:trHeight w:val="382"/>
          <w:jc w:val="center"/>
        </w:trPr>
        <w:tc>
          <w:tcPr>
            <w:tcW w:w="625" w:type="dxa"/>
          </w:tcPr>
          <w:p w14:paraId="6700DA17" w14:textId="200CCCDA" w:rsidR="003A3E0D" w:rsidRPr="006D5E82" w:rsidRDefault="00773096" w:rsidP="009A1EA3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3</w:t>
            </w:r>
            <w:r w:rsidR="003E53A4" w:rsidRPr="006D5E82">
              <w:rPr>
                <w:rFonts w:cstheme="minorHAnsi"/>
                <w:spacing w:val="-2"/>
                <w:sz w:val="20"/>
              </w:rPr>
              <w:t>0</w:t>
            </w:r>
            <w:r w:rsidR="00991EF9" w:rsidRPr="006D5E82">
              <w:rPr>
                <w:rFonts w:cstheme="minorHAnsi"/>
                <w:spacing w:val="-2"/>
                <w:sz w:val="20"/>
              </w:rPr>
              <w:t>4</w:t>
            </w:r>
          </w:p>
        </w:tc>
        <w:tc>
          <w:tcPr>
            <w:tcW w:w="4865" w:type="dxa"/>
          </w:tcPr>
          <w:p w14:paraId="26BB8EE8" w14:textId="1C8EE584" w:rsidR="003A3E0D" w:rsidRPr="006D5E82" w:rsidRDefault="007C3BD3" w:rsidP="009A1EA3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Au total, combien d'autres ASC travaillent dans votre </w:t>
            </w:r>
            <w:r w:rsidR="00B62FD6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zone de polarisation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?</w:t>
            </w:r>
          </w:p>
        </w:tc>
        <w:tc>
          <w:tcPr>
            <w:tcW w:w="3585" w:type="dxa"/>
          </w:tcPr>
          <w:p w14:paraId="04661900" w14:textId="3C63475F" w:rsidR="003A3E0D" w:rsidRPr="006D5E82" w:rsidRDefault="003A3E0D" w:rsidP="003A3E0D">
            <w:pPr>
              <w:tabs>
                <w:tab w:val="right" w:leader="dot" w:pos="3924"/>
              </w:tabs>
              <w:suppressAutoHyphens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1849728" behindDoc="0" locked="0" layoutInCell="1" allowOverlap="1" wp14:anchorId="6FB4EA20" wp14:editId="0A86C597">
                      <wp:simplePos x="0" y="0"/>
                      <wp:positionH relativeFrom="column">
                        <wp:posOffset>1812925</wp:posOffset>
                      </wp:positionH>
                      <wp:positionV relativeFrom="paragraph">
                        <wp:posOffset>6350</wp:posOffset>
                      </wp:positionV>
                      <wp:extent cx="412750" cy="147955"/>
                      <wp:effectExtent l="0" t="0" r="25400" b="23495"/>
                      <wp:wrapSquare wrapText="bothSides"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12750" cy="147955"/>
                                <a:chOff x="8105" y="3780"/>
                                <a:chExt cx="1080" cy="367"/>
                              </a:xfrm>
                            </wpg:grpSpPr>
                            <wps:wsp>
                              <wps:cNvPr id="14" name="Rectangle 46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105" y="3787"/>
                                  <a:ext cx="108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Line 46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640" y="3780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70C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8F18F5E" id="Group 13" o:spid="_x0000_s1026" style="position:absolute;margin-left:142.75pt;margin-top:.5pt;width:32.5pt;height:11.65pt;z-index:251849728" coordorigin="8105,3780" coordsize="1080,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">
                      <v:rect id="Rectangle 4674" o:spid="_x0000_s1027" style="position:absolute;left:8105;top:3787;width:10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" strokecolor="#0070c0"/>
                      <v:line id="Line 4675" o:spid="_x0000_s1028" style="position:absolute;visibility:visible;mso-wrap-style:square" from="8640,3780" to="8640,4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" strokecolor="#0070c0"/>
                      <w10:wrap type="square"/>
                    </v:group>
                  </w:pict>
                </mc:Fallback>
              </mc:AlternateContent>
            </w:r>
            <w:r w:rsidR="007C3BD3"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w:t>Nombre d’ASC</w:t>
            </w: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 xml:space="preserve"> </w:t>
            </w: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ab/>
            </w:r>
          </w:p>
        </w:tc>
        <w:tc>
          <w:tcPr>
            <w:tcW w:w="1000" w:type="dxa"/>
          </w:tcPr>
          <w:p w14:paraId="5BD9C9C0" w14:textId="77777777" w:rsidR="003A3E0D" w:rsidRPr="006D5E82" w:rsidRDefault="003A3E0D" w:rsidP="009A1EA3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</w:rPr>
            </w:pPr>
          </w:p>
        </w:tc>
      </w:tr>
      <w:tr w:rsidR="004155F3" w:rsidRPr="009B4054" w14:paraId="30B2DFE4" w14:textId="77777777" w:rsidTr="00285643">
        <w:trPr>
          <w:trHeight w:val="382"/>
          <w:jc w:val="center"/>
        </w:trPr>
        <w:tc>
          <w:tcPr>
            <w:tcW w:w="625" w:type="dxa"/>
          </w:tcPr>
          <w:p w14:paraId="5EE98E4B" w14:textId="0B96581C" w:rsidR="004155F3" w:rsidRPr="006D5E82" w:rsidRDefault="00773096" w:rsidP="00285643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3</w:t>
            </w:r>
            <w:r w:rsidR="004155F3" w:rsidRPr="006D5E82">
              <w:rPr>
                <w:rFonts w:cstheme="minorHAnsi"/>
                <w:spacing w:val="-2"/>
                <w:sz w:val="20"/>
              </w:rPr>
              <w:t>04a</w:t>
            </w:r>
          </w:p>
        </w:tc>
        <w:tc>
          <w:tcPr>
            <w:tcW w:w="4865" w:type="dxa"/>
          </w:tcPr>
          <w:p w14:paraId="4104C5BD" w14:textId="6C3BCEE4" w:rsidR="004155F3" w:rsidRPr="006D5E82" w:rsidRDefault="007C3BD3" w:rsidP="00823B21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Combien de ménages sont couverts par les services fournis par vous ou par d'autres ASC dans votre </w:t>
            </w:r>
            <w:r w:rsidR="00B62FD6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zone de polarisation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?</w:t>
            </w:r>
          </w:p>
        </w:tc>
        <w:tc>
          <w:tcPr>
            <w:tcW w:w="3585" w:type="dxa"/>
          </w:tcPr>
          <w:p w14:paraId="6F22AC1D" w14:textId="5199C1FF" w:rsidR="004155F3" w:rsidRPr="006D5E82" w:rsidRDefault="004155F3" w:rsidP="006D5E82">
            <w:pPr>
              <w:tabs>
                <w:tab w:val="left" w:pos="2502"/>
                <w:tab w:val="right" w:leader="dot" w:pos="3924"/>
              </w:tabs>
              <w:suppressAutoHyphens/>
              <w:rPr>
                <w:rFonts w:cstheme="minorHAnsi"/>
                <w:bCs/>
                <w:noProof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371968" behindDoc="0" locked="0" layoutInCell="1" allowOverlap="1" wp14:anchorId="5943FFCC" wp14:editId="20B92A60">
                      <wp:simplePos x="0" y="0"/>
                      <wp:positionH relativeFrom="column">
                        <wp:posOffset>1772920</wp:posOffset>
                      </wp:positionH>
                      <wp:positionV relativeFrom="paragraph">
                        <wp:posOffset>0</wp:posOffset>
                      </wp:positionV>
                      <wp:extent cx="451807" cy="135707"/>
                      <wp:effectExtent l="0" t="0" r="24765" b="17145"/>
                      <wp:wrapSquare wrapText="bothSides"/>
                      <wp:docPr id="963261381" name="Group 9632613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1807" cy="135707"/>
                                <a:chOff x="0" y="0"/>
                                <a:chExt cx="451807" cy="135707"/>
                              </a:xfrm>
                            </wpg:grpSpPr>
                            <wps:wsp>
                              <wps:cNvPr id="963261382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4800" y="0"/>
                                  <a:ext cx="147007" cy="1357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963261383" name="Group 96326138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308713" cy="135707"/>
                                  <a:chOff x="8684" y="2856"/>
                                  <a:chExt cx="1134" cy="360"/>
                                </a:xfrm>
                              </wpg:grpSpPr>
                              <wps:wsp>
                                <wps:cNvPr id="963261384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684" y="2856"/>
                                    <a:ext cx="594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70C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63261385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24" y="2856"/>
                                    <a:ext cx="594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70C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C20C2CE" id="Group 963261381" o:spid="_x0000_s1026" style="position:absolute;margin-left:139.6pt;margin-top:0;width:35.6pt;height:10.7pt;z-index:252371968" coordsize="451807,135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">
                      <v:rect id="Rectangle 221" o:spid="_x0000_s1027" style="position:absolute;left:304800;width:147007;height:135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" strokecolor="#0070c0"/>
                      <v:group id="Group 963261383" o:spid="_x0000_s1028" style="position:absolute;width:308713;height:135707" coordorigin="8684,2856" coordsize="1134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">
                        <v:rect id="Rectangle 221" o:spid="_x0000_s1029" style="position:absolute;left:8684;top:2856;width:59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" strokecolor="#0070c0"/>
                        <v:rect id="Rectangle 222" o:spid="_x0000_s1030" style="position:absolute;left:9224;top:2856;width:59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" strokecolor="#0070c0"/>
                      </v:group>
                      <w10:wrap type="square"/>
                    </v:group>
                  </w:pict>
                </mc:Fallback>
              </mc:AlternateContent>
            </w:r>
            <w:r w:rsidR="007C3BD3"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Nombre total de ménages</w:t>
            </w:r>
            <w:r w:rsidR="00B93788"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ab/>
            </w:r>
          </w:p>
        </w:tc>
        <w:tc>
          <w:tcPr>
            <w:tcW w:w="1000" w:type="dxa"/>
          </w:tcPr>
          <w:p w14:paraId="2031C72D" w14:textId="77777777" w:rsidR="004155F3" w:rsidRPr="006D5E82" w:rsidRDefault="004155F3" w:rsidP="00285643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</w:rPr>
            </w:pPr>
          </w:p>
        </w:tc>
      </w:tr>
      <w:tr w:rsidR="00BB68C7" w:rsidRPr="002552AD" w14:paraId="4DF8E345" w14:textId="77777777" w:rsidTr="00E86495">
        <w:trPr>
          <w:trHeight w:val="382"/>
          <w:jc w:val="center"/>
        </w:trPr>
        <w:tc>
          <w:tcPr>
            <w:tcW w:w="625" w:type="dxa"/>
          </w:tcPr>
          <w:p w14:paraId="665808C6" w14:textId="34AE3F6E" w:rsidR="00BB68C7" w:rsidRPr="006D5E82" w:rsidRDefault="00773096" w:rsidP="009A1EA3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3</w:t>
            </w:r>
            <w:r w:rsidR="00963AD9" w:rsidRPr="006D5E82">
              <w:rPr>
                <w:rFonts w:cstheme="minorHAnsi"/>
                <w:spacing w:val="-2"/>
                <w:sz w:val="20"/>
              </w:rPr>
              <w:t>05</w:t>
            </w:r>
          </w:p>
        </w:tc>
        <w:tc>
          <w:tcPr>
            <w:tcW w:w="4865" w:type="dxa"/>
          </w:tcPr>
          <w:p w14:paraId="5A55896A" w14:textId="0C9284EF" w:rsidR="00BB68C7" w:rsidRPr="006D5E82" w:rsidRDefault="007C3BD3" w:rsidP="000F593F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Quelle est la distance </w:t>
            </w:r>
            <w:ins w:id="6" w:author="Lenovo" w:date="2024-10-26T17:00:00Z">
              <w:r w:rsidR="000F593F">
                <w:rPr>
                  <w:rFonts w:cstheme="minorHAnsi"/>
                  <w:bCs/>
                  <w:color w:val="000000"/>
                  <w:sz w:val="20"/>
                  <w:lang w:val="fr-SN" w:eastAsia="en-IN"/>
                </w:rPr>
                <w:t xml:space="preserve">(en Km) </w:t>
              </w:r>
            </w:ins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entre votre domicile et le foyer</w:t>
            </w:r>
            <w:del w:id="7" w:author="Lenovo" w:date="2024-10-26T17:00:00Z">
              <w:r w:rsidRPr="006D5E82" w:rsidDel="000F593F">
                <w:rPr>
                  <w:rFonts w:cstheme="minorHAnsi"/>
                  <w:bCs/>
                  <w:color w:val="000000"/>
                  <w:sz w:val="20"/>
                  <w:lang w:val="fr-SN" w:eastAsia="en-IN"/>
                </w:rPr>
                <w:delText xml:space="preserve"> le plus éloigné </w:delText>
              </w:r>
              <w:r w:rsidR="0076462E" w:rsidDel="000F593F">
                <w:rPr>
                  <w:rFonts w:cstheme="minorHAnsi"/>
                  <w:bCs/>
                  <w:color w:val="000000"/>
                  <w:sz w:val="20"/>
                  <w:lang w:val="fr-SN" w:eastAsia="en-IN"/>
                </w:rPr>
                <w:delText>pour vos activités</w:delText>
              </w:r>
              <w:r w:rsidRPr="006D5E82" w:rsidDel="000F593F">
                <w:rPr>
                  <w:rFonts w:cstheme="minorHAnsi"/>
                  <w:bCs/>
                  <w:color w:val="000000"/>
                  <w:sz w:val="20"/>
                  <w:lang w:val="fr-SN" w:eastAsia="en-IN"/>
                </w:rPr>
                <w:delText xml:space="preserve"> </w:delText>
              </w:r>
            </w:del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?</w:t>
            </w:r>
          </w:p>
        </w:tc>
        <w:tc>
          <w:tcPr>
            <w:tcW w:w="3585" w:type="dxa"/>
          </w:tcPr>
          <w:p w14:paraId="6BEF8CD7" w14:textId="2FEA30CA" w:rsidR="00BB68C7" w:rsidRPr="006D5E82" w:rsidRDefault="00BB68C7" w:rsidP="009D7DEB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1998208" behindDoc="0" locked="0" layoutInCell="1" allowOverlap="1" wp14:anchorId="471A517F" wp14:editId="40C3CBA9">
                      <wp:simplePos x="0" y="0"/>
                      <wp:positionH relativeFrom="column">
                        <wp:posOffset>1247023</wp:posOffset>
                      </wp:positionH>
                      <wp:positionV relativeFrom="paragraph">
                        <wp:posOffset>9172</wp:posOffset>
                      </wp:positionV>
                      <wp:extent cx="412750" cy="147955"/>
                      <wp:effectExtent l="0" t="0" r="25400" b="23495"/>
                      <wp:wrapSquare wrapText="bothSides"/>
                      <wp:docPr id="117" name="Group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12750" cy="147955"/>
                                <a:chOff x="8105" y="3780"/>
                                <a:chExt cx="1080" cy="367"/>
                              </a:xfrm>
                            </wpg:grpSpPr>
                            <wps:wsp>
                              <wps:cNvPr id="118" name="Rectangle 46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105" y="3787"/>
                                  <a:ext cx="108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Line 46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640" y="3780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70C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54FD4E1" id="Group 117" o:spid="_x0000_s1026" style="position:absolute;margin-left:98.2pt;margin-top:.7pt;width:32.5pt;height:11.65pt;z-index:251998208" coordorigin="8105,3780" coordsize="1080,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">
                      <v:rect id="Rectangle 4674" o:spid="_x0000_s1027" style="position:absolute;left:8105;top:3787;width:10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" strokecolor="#0070c0"/>
                      <v:line id="Line 4675" o:spid="_x0000_s1028" style="position:absolute;visibility:visible;mso-wrap-style:square" from="8640,3780" to="8640,4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" strokecolor="#0070c0"/>
                      <w10:wrap type="square"/>
                    </v:group>
                  </w:pict>
                </mc:Fallback>
              </mc:AlternateConten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Distance (</w:t>
            </w:r>
            <w:r w:rsidR="007C3BD3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en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Kms.) </w:t>
            </w:r>
          </w:p>
          <w:p w14:paraId="683B4D10" w14:textId="77777777" w:rsidR="00841280" w:rsidRPr="006D5E82" w:rsidRDefault="00841280" w:rsidP="009D7DEB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</w:p>
          <w:p w14:paraId="1E85A085" w14:textId="465E894D" w:rsidR="00841280" w:rsidRPr="006D5E82" w:rsidRDefault="007C3BD3" w:rsidP="009D7DEB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i/>
                <w:iCs/>
                <w:color w:val="000000"/>
                <w:sz w:val="18"/>
                <w:szCs w:val="18"/>
                <w:lang w:val="fr-SN" w:eastAsia="en-IN"/>
              </w:rPr>
              <w:t>Si moins d’un</w:t>
            </w:r>
            <w:r w:rsidR="00841280" w:rsidRPr="006D5E82">
              <w:rPr>
                <w:rFonts w:cstheme="minorHAnsi"/>
                <w:bCs/>
                <w:i/>
                <w:iCs/>
                <w:color w:val="000000"/>
                <w:sz w:val="18"/>
                <w:szCs w:val="18"/>
                <w:lang w:val="fr-SN" w:eastAsia="en-IN"/>
              </w:rPr>
              <w:t xml:space="preserve"> </w:t>
            </w:r>
            <w:r w:rsidR="00B93788" w:rsidRPr="006D5E82">
              <w:rPr>
                <w:rFonts w:cstheme="minorHAnsi"/>
                <w:bCs/>
                <w:i/>
                <w:iCs/>
                <w:color w:val="000000"/>
                <w:sz w:val="18"/>
                <w:szCs w:val="18"/>
                <w:lang w:val="fr-SN" w:eastAsia="en-IN"/>
              </w:rPr>
              <w:t>km</w:t>
            </w:r>
            <w:r w:rsidR="00841280" w:rsidRPr="006D5E82">
              <w:rPr>
                <w:rFonts w:cstheme="minorHAnsi"/>
                <w:bCs/>
                <w:i/>
                <w:iCs/>
                <w:color w:val="000000"/>
                <w:sz w:val="18"/>
                <w:szCs w:val="18"/>
                <w:lang w:val="fr-SN" w:eastAsia="en-IN"/>
              </w:rPr>
              <w:tab/>
              <w:t>00</w:t>
            </w:r>
          </w:p>
        </w:tc>
        <w:tc>
          <w:tcPr>
            <w:tcW w:w="1000" w:type="dxa"/>
          </w:tcPr>
          <w:p w14:paraId="2C9DA5DA" w14:textId="77777777" w:rsidR="00841280" w:rsidRPr="006D5E82" w:rsidRDefault="00841280" w:rsidP="00472F1D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cstheme="minorHAnsi"/>
                <w:bCs/>
                <w:noProof/>
                <w:sz w:val="20"/>
                <w:lang w:val="fr-SN" w:eastAsia="en-IN"/>
              </w:rPr>
            </w:pPr>
          </w:p>
          <w:p w14:paraId="7D96A9DB" w14:textId="77777777" w:rsidR="00841280" w:rsidRPr="006D5E82" w:rsidRDefault="00841280" w:rsidP="00472F1D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cstheme="minorHAnsi"/>
                <w:bCs/>
                <w:noProof/>
                <w:sz w:val="20"/>
                <w:lang w:val="fr-SN" w:eastAsia="en-IN"/>
              </w:rPr>
            </w:pPr>
          </w:p>
          <w:p w14:paraId="076BCF35" w14:textId="5C63BA6F" w:rsidR="00BB68C7" w:rsidRPr="006D5E82" w:rsidRDefault="00BB68C7" w:rsidP="00472F1D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cstheme="minorHAnsi"/>
                <w:bCs/>
                <w:noProof/>
                <w:sz w:val="20"/>
                <w:lang w:val="fr-SN" w:eastAsia="en-IN"/>
              </w:rPr>
            </w:pPr>
          </w:p>
        </w:tc>
      </w:tr>
      <w:tr w:rsidR="00BB68C7" w:rsidRPr="002552AD" w14:paraId="201A8D39" w14:textId="77777777" w:rsidTr="00E86495">
        <w:trPr>
          <w:trHeight w:val="382"/>
          <w:jc w:val="center"/>
        </w:trPr>
        <w:tc>
          <w:tcPr>
            <w:tcW w:w="625" w:type="dxa"/>
          </w:tcPr>
          <w:p w14:paraId="241F1282" w14:textId="5261FB08" w:rsidR="00BB68C7" w:rsidRPr="006D5E82" w:rsidRDefault="00773096" w:rsidP="009A1EA3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3</w:t>
            </w:r>
            <w:r w:rsidR="00963AD9" w:rsidRPr="006D5E82">
              <w:rPr>
                <w:rFonts w:cstheme="minorHAnsi"/>
                <w:spacing w:val="-2"/>
                <w:sz w:val="20"/>
              </w:rPr>
              <w:t>06</w:t>
            </w:r>
          </w:p>
        </w:tc>
        <w:tc>
          <w:tcPr>
            <w:tcW w:w="4865" w:type="dxa"/>
          </w:tcPr>
          <w:p w14:paraId="5715D28D" w14:textId="1BE41113" w:rsidR="00BB68C7" w:rsidRPr="006D5E82" w:rsidRDefault="007C3BD3" w:rsidP="00841280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Quel est le principal moyen de transport que vous utilisez pour vous rendre au foyer le plus éloigné ?</w:t>
            </w:r>
          </w:p>
        </w:tc>
        <w:tc>
          <w:tcPr>
            <w:tcW w:w="3585" w:type="dxa"/>
          </w:tcPr>
          <w:p w14:paraId="34CA9947" w14:textId="4FC5E344" w:rsidR="00BB68C7" w:rsidRPr="006D5E82" w:rsidRDefault="007C3BD3" w:rsidP="009D7DEB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Véhicule personnel</w:t>
            </w:r>
            <w:r w:rsidR="00BB68C7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1</w:t>
            </w:r>
          </w:p>
          <w:p w14:paraId="5010059F" w14:textId="3E36D016" w:rsidR="00BB68C7" w:rsidRPr="006D5E82" w:rsidRDefault="007C3BD3" w:rsidP="009D7DEB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Transport public</w:t>
            </w:r>
            <w:r w:rsidR="00BB68C7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2</w:t>
            </w:r>
          </w:p>
          <w:p w14:paraId="7B3B5671" w14:textId="1629A863" w:rsidR="00BB68C7" w:rsidRPr="006D5E82" w:rsidRDefault="00B21F0D" w:rsidP="009D7DEB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Marche</w:t>
            </w:r>
            <w:r w:rsidR="00BB68C7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</w:t>
            </w:r>
            <w:r w:rsidR="00BB68C7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3</w:t>
            </w:r>
          </w:p>
        </w:tc>
        <w:tc>
          <w:tcPr>
            <w:tcW w:w="1000" w:type="dxa"/>
          </w:tcPr>
          <w:p w14:paraId="2E702A7B" w14:textId="77777777" w:rsidR="00BB68C7" w:rsidRPr="006D5E82" w:rsidRDefault="00BB68C7" w:rsidP="00472F1D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cstheme="minorHAnsi"/>
                <w:bCs/>
                <w:noProof/>
                <w:sz w:val="20"/>
                <w:lang w:val="fr-SN" w:eastAsia="en-IN"/>
              </w:rPr>
            </w:pPr>
          </w:p>
        </w:tc>
      </w:tr>
      <w:tr w:rsidR="00BB68C7" w:rsidRPr="009B4054" w14:paraId="410F476E" w14:textId="77777777" w:rsidTr="00E86495">
        <w:trPr>
          <w:trHeight w:val="382"/>
          <w:jc w:val="center"/>
        </w:trPr>
        <w:tc>
          <w:tcPr>
            <w:tcW w:w="625" w:type="dxa"/>
          </w:tcPr>
          <w:p w14:paraId="2697A170" w14:textId="4FBEBAC1" w:rsidR="00BB68C7" w:rsidRPr="006D5E82" w:rsidRDefault="00773096" w:rsidP="009A1EA3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lastRenderedPageBreak/>
              <w:t>3</w:t>
            </w:r>
            <w:r w:rsidR="00963AD9" w:rsidRPr="006D5E82">
              <w:rPr>
                <w:rFonts w:cstheme="minorHAnsi"/>
                <w:spacing w:val="-2"/>
                <w:sz w:val="20"/>
              </w:rPr>
              <w:t>07</w:t>
            </w:r>
          </w:p>
        </w:tc>
        <w:tc>
          <w:tcPr>
            <w:tcW w:w="4865" w:type="dxa"/>
          </w:tcPr>
          <w:p w14:paraId="22190441" w14:textId="7DF5CB06" w:rsidR="00BB68C7" w:rsidRPr="006D5E82" w:rsidRDefault="00B21F0D" w:rsidP="00841280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Combien de temps </w:t>
            </w:r>
            <w:ins w:id="8" w:author="Lenovo" w:date="2024-10-26T17:01:00Z">
              <w:r w:rsidR="000F593F">
                <w:rPr>
                  <w:rFonts w:cstheme="minorHAnsi"/>
                  <w:bCs/>
                  <w:color w:val="000000"/>
                  <w:sz w:val="20"/>
                  <w:lang w:val="fr-SN" w:eastAsia="en-IN"/>
                </w:rPr>
                <w:t xml:space="preserve">(en minutes) </w:t>
              </w:r>
            </w:ins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faut-il pour atteindre le ménage le plus éloigné ?</w:t>
            </w:r>
          </w:p>
        </w:tc>
        <w:tc>
          <w:tcPr>
            <w:tcW w:w="3585" w:type="dxa"/>
          </w:tcPr>
          <w:p w14:paraId="34C4FECA" w14:textId="597A9F29" w:rsidR="00BB68C7" w:rsidRPr="006D5E82" w:rsidRDefault="00BB68C7" w:rsidP="00014408">
            <w:pPr>
              <w:tabs>
                <w:tab w:val="right" w:leader="dot" w:pos="3924"/>
              </w:tabs>
              <w:suppressAutoHyphens/>
              <w:spacing w:after="0"/>
              <w:ind w:right="261"/>
              <w:jc w:val="center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000256" behindDoc="0" locked="0" layoutInCell="1" allowOverlap="1" wp14:anchorId="11B352ED" wp14:editId="728F8886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171450</wp:posOffset>
                      </wp:positionV>
                      <wp:extent cx="412750" cy="147955"/>
                      <wp:effectExtent l="0" t="0" r="25400" b="23495"/>
                      <wp:wrapSquare wrapText="bothSides"/>
                      <wp:docPr id="120" name="Group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12750" cy="147955"/>
                                <a:chOff x="8105" y="3780"/>
                                <a:chExt cx="1080" cy="367"/>
                              </a:xfrm>
                            </wpg:grpSpPr>
                            <wps:wsp>
                              <wps:cNvPr id="121" name="Rectangle 46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105" y="3787"/>
                                  <a:ext cx="108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2" name="Line 46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640" y="3780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70C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6484FA3" id="Group 120" o:spid="_x0000_s1026" style="position:absolute;margin-left:82pt;margin-top:13.5pt;width:32.5pt;height:11.65pt;z-index:252000256" coordorigin="8105,3780" coordsize="1080,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">
                      <v:rect id="Rectangle 4674" o:spid="_x0000_s1027" style="position:absolute;left:8105;top:3787;width:10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" strokecolor="#0070c0"/>
                      <v:line id="Line 4675" o:spid="_x0000_s1028" style="position:absolute;visibility:visible;mso-wrap-style:square" from="8640,3780" to="8640,4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" strokecolor="#0070c0"/>
                      <w10:wrap type="square"/>
                    </v:group>
                  </w:pict>
                </mc:Fallback>
              </mc:AlternateContent>
            </w: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002304" behindDoc="0" locked="0" layoutInCell="1" allowOverlap="1" wp14:anchorId="149C6A40" wp14:editId="0607A107">
                      <wp:simplePos x="0" y="0"/>
                      <wp:positionH relativeFrom="column">
                        <wp:posOffset>539750</wp:posOffset>
                      </wp:positionH>
                      <wp:positionV relativeFrom="paragraph">
                        <wp:posOffset>171450</wp:posOffset>
                      </wp:positionV>
                      <wp:extent cx="412750" cy="147955"/>
                      <wp:effectExtent l="0" t="0" r="25400" b="23495"/>
                      <wp:wrapSquare wrapText="bothSides"/>
                      <wp:docPr id="967" name="Group 9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12750" cy="147955"/>
                                <a:chOff x="8105" y="3780"/>
                                <a:chExt cx="1080" cy="367"/>
                              </a:xfrm>
                            </wpg:grpSpPr>
                            <wps:wsp>
                              <wps:cNvPr id="985" name="Rectangle 46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105" y="3787"/>
                                  <a:ext cx="108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6" name="Line 46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640" y="3780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70C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BB6BF7" id="Group 967" o:spid="_x0000_s1026" style="position:absolute;margin-left:42.5pt;margin-top:13.5pt;width:32.5pt;height:11.65pt;z-index:252002304" coordorigin="8105,3780" coordsize="1080,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">
                      <v:rect id="Rectangle 4674" o:spid="_x0000_s1027" style="position:absolute;left:8105;top:3787;width:10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" strokecolor="#0070c0"/>
                      <v:line id="Line 4675" o:spid="_x0000_s1028" style="position:absolute;visibility:visible;mso-wrap-style:square" from="8640,3780" to="8640,4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" strokecolor="#0070c0"/>
                      <w10:wrap type="square"/>
                    </v:group>
                  </w:pict>
                </mc:Fallback>
              </mc:AlternateContent>
            </w:r>
            <w:del w:id="9" w:author="Lenovo" w:date="2024-10-26T17:01:00Z">
              <w:r w:rsidR="00B21F0D" w:rsidRPr="006D5E82" w:rsidDel="000F593F">
                <w:rPr>
                  <w:rFonts w:cstheme="minorHAnsi"/>
                  <w:bCs/>
                  <w:noProof/>
                  <w:color w:val="000000"/>
                  <w:sz w:val="20"/>
                  <w:lang w:val="fr-FR" w:eastAsia="fr-FR" w:bidi="ar-SA"/>
                </w:rPr>
                <w:delText>Heure</w:delText>
              </w:r>
            </w:del>
            <w:r w:rsidRPr="002552AD">
              <w:rPr>
                <w:rFonts w:cstheme="minorHAnsi"/>
                <w:bCs/>
                <w:color w:val="000000"/>
                <w:sz w:val="20"/>
                <w:lang w:val="fr-SN" w:eastAsia="en-IN"/>
                <w:rPrChange w:id="10" w:author="Mouhamadou Faly Ba" w:date="2024-10-27T13:12:00Z" w16du:dateUtc="2024-10-27T13:12:00Z">
                  <w:rPr>
                    <w:rFonts w:cstheme="minorHAnsi"/>
                    <w:bCs/>
                    <w:color w:val="000000"/>
                    <w:sz w:val="20"/>
                    <w:lang w:eastAsia="en-IN"/>
                  </w:rPr>
                </w:rPrChange>
              </w:rPr>
              <w:t xml:space="preserve">      </w:t>
            </w: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Minute</w:t>
            </w:r>
          </w:p>
        </w:tc>
        <w:tc>
          <w:tcPr>
            <w:tcW w:w="1000" w:type="dxa"/>
          </w:tcPr>
          <w:p w14:paraId="046F68AC" w14:textId="77777777" w:rsidR="00BB68C7" w:rsidRPr="006D5E82" w:rsidRDefault="00BB68C7" w:rsidP="00472F1D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cstheme="minorHAnsi"/>
                <w:bCs/>
                <w:noProof/>
                <w:sz w:val="20"/>
                <w:lang w:eastAsia="en-IN"/>
              </w:rPr>
            </w:pPr>
          </w:p>
        </w:tc>
      </w:tr>
      <w:tr w:rsidR="009A1EA3" w:rsidRPr="009B4054" w14:paraId="39D37F5C" w14:textId="77777777" w:rsidTr="00E86495">
        <w:trPr>
          <w:trHeight w:val="382"/>
          <w:jc w:val="center"/>
        </w:trPr>
        <w:tc>
          <w:tcPr>
            <w:tcW w:w="625" w:type="dxa"/>
          </w:tcPr>
          <w:p w14:paraId="433E37E5" w14:textId="620976A4" w:rsidR="009A1EA3" w:rsidRPr="006D5E82" w:rsidRDefault="00773096" w:rsidP="009A1EA3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3</w:t>
            </w:r>
            <w:r w:rsidR="003E53A4" w:rsidRPr="006D5E82">
              <w:rPr>
                <w:rFonts w:cstheme="minorHAnsi"/>
                <w:spacing w:val="-2"/>
                <w:sz w:val="20"/>
              </w:rPr>
              <w:t>0</w:t>
            </w:r>
            <w:r w:rsidR="00963AD9" w:rsidRPr="006D5E82">
              <w:rPr>
                <w:rFonts w:cstheme="minorHAnsi"/>
                <w:spacing w:val="-2"/>
                <w:sz w:val="20"/>
              </w:rPr>
              <w:t>8</w:t>
            </w:r>
          </w:p>
        </w:tc>
        <w:tc>
          <w:tcPr>
            <w:tcW w:w="4865" w:type="dxa"/>
          </w:tcPr>
          <w:p w14:paraId="44F32D26" w14:textId="4EEB29AC" w:rsidR="009A1EA3" w:rsidRPr="006D5E82" w:rsidRDefault="00B21F0D" w:rsidP="009A1EA3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Habitez-vous dans votre </w:t>
            </w:r>
            <w:r w:rsidR="00B62FD6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zone de polarisation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?</w:t>
            </w:r>
          </w:p>
        </w:tc>
        <w:tc>
          <w:tcPr>
            <w:tcW w:w="3585" w:type="dxa"/>
          </w:tcPr>
          <w:p w14:paraId="4017E64B" w14:textId="331947A3" w:rsidR="00670CD3" w:rsidRPr="006D5E82" w:rsidRDefault="00B21F0D" w:rsidP="009D7DEB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proofErr w:type="spellStart"/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Oui</w:t>
            </w:r>
            <w:proofErr w:type="spellEnd"/>
            <w:r w:rsidR="00670CD3"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ab/>
              <w:t>1</w:t>
            </w:r>
          </w:p>
          <w:p w14:paraId="6FEA9CC4" w14:textId="024D6E10" w:rsidR="009A1EA3" w:rsidRPr="006D5E82" w:rsidRDefault="00670CD3" w:rsidP="009D7DEB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No</w:t>
            </w:r>
            <w:r w:rsidR="00B21F0D"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n</w:t>
            </w:r>
            <w:r w:rsidR="00B21F0D"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2</w:t>
            </w:r>
          </w:p>
        </w:tc>
        <w:tc>
          <w:tcPr>
            <w:tcW w:w="1000" w:type="dxa"/>
          </w:tcPr>
          <w:p w14:paraId="46ABE7EA" w14:textId="08F58D46" w:rsidR="00CA407B" w:rsidRPr="006D5E82" w:rsidRDefault="00472F1D" w:rsidP="00472F1D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bCs/>
                <w:noProof/>
                <w:sz w:val="20"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3509C4F6" wp14:editId="52D5EF8D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79375</wp:posOffset>
                      </wp:positionV>
                      <wp:extent cx="177800" cy="0"/>
                      <wp:effectExtent l="0" t="76200" r="12700" b="95250"/>
                      <wp:wrapNone/>
                      <wp:docPr id="983" name="Straight Arrow Connector 9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59923D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83" o:spid="_x0000_s1026" type="#_x0000_t32" style="position:absolute;margin-left:-.25pt;margin-top:6.25pt;width:14pt;height:0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773096" w:rsidRPr="006D5E82">
              <w:rPr>
                <w:rFonts w:cstheme="minorHAnsi"/>
                <w:spacing w:val="-2"/>
                <w:sz w:val="20"/>
              </w:rPr>
              <w:t>3</w:t>
            </w:r>
            <w:r w:rsidR="003E53A4" w:rsidRPr="006D5E82">
              <w:rPr>
                <w:rFonts w:cstheme="minorHAnsi"/>
                <w:spacing w:val="-2"/>
                <w:sz w:val="20"/>
              </w:rPr>
              <w:t>1</w:t>
            </w:r>
            <w:r w:rsidR="004155F3" w:rsidRPr="006D5E82">
              <w:rPr>
                <w:rFonts w:cstheme="minorHAnsi"/>
                <w:spacing w:val="-2"/>
                <w:sz w:val="20"/>
              </w:rPr>
              <w:t>0</w:t>
            </w:r>
          </w:p>
          <w:p w14:paraId="168CFD06" w14:textId="79DDA265" w:rsidR="00CA407B" w:rsidRPr="006D5E82" w:rsidRDefault="00CA407B" w:rsidP="00CA407B">
            <w:pPr>
              <w:tabs>
                <w:tab w:val="left" w:pos="-720"/>
              </w:tabs>
              <w:suppressAutoHyphens/>
              <w:spacing w:after="0"/>
              <w:rPr>
                <w:rFonts w:cstheme="minorHAnsi"/>
                <w:spacing w:val="-2"/>
                <w:sz w:val="20"/>
              </w:rPr>
            </w:pPr>
          </w:p>
        </w:tc>
      </w:tr>
      <w:tr w:rsidR="00670CD3" w:rsidRPr="002552AD" w14:paraId="276E32D2" w14:textId="77777777" w:rsidTr="00E86495">
        <w:trPr>
          <w:trHeight w:val="382"/>
          <w:jc w:val="center"/>
        </w:trPr>
        <w:tc>
          <w:tcPr>
            <w:tcW w:w="625" w:type="dxa"/>
          </w:tcPr>
          <w:p w14:paraId="01C9BE66" w14:textId="0A6E3FFF" w:rsidR="00670CD3" w:rsidRPr="006D5E82" w:rsidRDefault="00773096" w:rsidP="009A1EA3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3</w:t>
            </w:r>
            <w:r w:rsidR="00963AD9" w:rsidRPr="006D5E82">
              <w:rPr>
                <w:rFonts w:cstheme="minorHAnsi"/>
                <w:spacing w:val="-2"/>
                <w:sz w:val="20"/>
              </w:rPr>
              <w:t>09</w:t>
            </w:r>
          </w:p>
        </w:tc>
        <w:tc>
          <w:tcPr>
            <w:tcW w:w="4865" w:type="dxa"/>
          </w:tcPr>
          <w:p w14:paraId="34BC3FF7" w14:textId="14F15FBB" w:rsidR="000266E3" w:rsidRPr="006D5E82" w:rsidRDefault="00B21F0D" w:rsidP="00B93788">
            <w:pPr>
              <w:tabs>
                <w:tab w:val="left" w:pos="-720"/>
              </w:tabs>
              <w:suppressAutoHyphens/>
              <w:rPr>
                <w:rFonts w:cstheme="minorHAnsi"/>
                <w:b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color w:val="000000"/>
                <w:sz w:val="20"/>
                <w:lang w:val="fr-SN" w:eastAsia="en-IN"/>
              </w:rPr>
              <w:t xml:space="preserve">Quelle est la distance </w:t>
            </w:r>
            <w:ins w:id="11" w:author="Lenovo" w:date="2024-10-26T17:01:00Z">
              <w:r w:rsidR="000F593F">
                <w:rPr>
                  <w:rFonts w:cstheme="minorHAnsi"/>
                  <w:color w:val="000000"/>
                  <w:sz w:val="20"/>
                  <w:lang w:val="fr-SN" w:eastAsia="en-IN"/>
                </w:rPr>
                <w:t>(en Km)</w:t>
              </w:r>
            </w:ins>
            <w:ins w:id="12" w:author="Lenovo" w:date="2024-10-26T17:02:00Z">
              <w:r w:rsidR="000F593F">
                <w:rPr>
                  <w:rFonts w:cstheme="minorHAnsi"/>
                  <w:color w:val="000000"/>
                  <w:sz w:val="20"/>
                  <w:lang w:val="fr-SN" w:eastAsia="en-IN"/>
                </w:rPr>
                <w:t xml:space="preserve"> </w:t>
              </w:r>
            </w:ins>
            <w:r w:rsidRPr="006D5E82">
              <w:rPr>
                <w:rFonts w:cstheme="minorHAnsi"/>
                <w:color w:val="000000"/>
                <w:sz w:val="20"/>
                <w:lang w:val="fr-SN" w:eastAsia="en-IN"/>
              </w:rPr>
              <w:t xml:space="preserve">qui vous sépare de votre </w:t>
            </w:r>
            <w:r w:rsidR="00B62FD6" w:rsidRPr="006D5E82">
              <w:rPr>
                <w:rFonts w:cstheme="minorHAnsi"/>
                <w:color w:val="000000"/>
                <w:sz w:val="20"/>
                <w:lang w:val="fr-SN" w:eastAsia="en-IN"/>
              </w:rPr>
              <w:t>zone de polarisation</w:t>
            </w:r>
            <w:r w:rsidRPr="006D5E82">
              <w:rPr>
                <w:rFonts w:cstheme="minorHAnsi"/>
                <w:color w:val="000000"/>
                <w:sz w:val="20"/>
                <w:lang w:val="fr-SN" w:eastAsia="en-IN"/>
              </w:rPr>
              <w:t xml:space="preserve">  </w:t>
            </w:r>
          </w:p>
        </w:tc>
        <w:tc>
          <w:tcPr>
            <w:tcW w:w="3585" w:type="dxa"/>
          </w:tcPr>
          <w:p w14:paraId="1E23E8DE" w14:textId="13A36F93" w:rsidR="00670CD3" w:rsidRPr="006D5E82" w:rsidRDefault="00670CD3" w:rsidP="00B93788">
            <w:pPr>
              <w:tabs>
                <w:tab w:val="right" w:leader="dot" w:pos="3924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1706368" behindDoc="0" locked="0" layoutInCell="1" allowOverlap="1" wp14:anchorId="1DFA8A66" wp14:editId="6C417C09">
                      <wp:simplePos x="0" y="0"/>
                      <wp:positionH relativeFrom="column">
                        <wp:posOffset>1115402</wp:posOffset>
                      </wp:positionH>
                      <wp:positionV relativeFrom="paragraph">
                        <wp:posOffset>3528</wp:posOffset>
                      </wp:positionV>
                      <wp:extent cx="412750" cy="147955"/>
                      <wp:effectExtent l="0" t="0" r="25400" b="23495"/>
                      <wp:wrapSquare wrapText="bothSides"/>
                      <wp:docPr id="2327" name="Group 23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12750" cy="147955"/>
                                <a:chOff x="8105" y="3780"/>
                                <a:chExt cx="1080" cy="367"/>
                              </a:xfrm>
                            </wpg:grpSpPr>
                            <wps:wsp>
                              <wps:cNvPr id="2328" name="Rectangle 46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105" y="3787"/>
                                  <a:ext cx="108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29" name="Line 46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640" y="3780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70C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491CD3" id="Group 2327" o:spid="_x0000_s1026" style="position:absolute;margin-left:87.85pt;margin-top:.3pt;width:32.5pt;height:11.65pt;z-index:251706368" coordorigin="8105,3780" coordsize="1080,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">
                      <v:rect id="Rectangle 4674" o:spid="_x0000_s1027" style="position:absolute;left:8105;top:3787;width:10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" strokecolor="#0070c0"/>
                      <v:line id="Line 4675" o:spid="_x0000_s1028" style="position:absolute;visibility:visible;mso-wrap-style:square" from="8640,3780" to="8640,4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" strokecolor="#0070c0"/>
                      <w10:wrap type="square"/>
                    </v:group>
                  </w:pict>
                </mc:Fallback>
              </mc:AlternateConten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Distance </w:t>
            </w:r>
            <w:r w:rsidR="00B21F0D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en</w:t>
            </w:r>
            <w:r w:rsidR="00823B21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km</w:t>
            </w:r>
          </w:p>
          <w:p w14:paraId="422E42F3" w14:textId="1E2362D6" w:rsidR="00B93788" w:rsidRPr="006D5E82" w:rsidRDefault="00B93788" w:rsidP="006D5E82">
            <w:pPr>
              <w:rPr>
                <w:rFonts w:cstheme="minorHAnsi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i/>
                <w:iCs/>
                <w:color w:val="000000"/>
                <w:sz w:val="18"/>
                <w:szCs w:val="18"/>
                <w:lang w:val="fr-SN" w:eastAsia="en-IN"/>
              </w:rPr>
              <w:t>Si moins d’un km</w:t>
            </w:r>
            <w:r w:rsidRPr="006D5E82">
              <w:rPr>
                <w:rFonts w:cstheme="minorHAnsi"/>
                <w:bCs/>
                <w:i/>
                <w:iCs/>
                <w:color w:val="000000"/>
                <w:sz w:val="18"/>
                <w:szCs w:val="18"/>
                <w:lang w:val="fr-SN" w:eastAsia="en-IN"/>
              </w:rPr>
              <w:tab/>
              <w:t>00</w:t>
            </w:r>
          </w:p>
        </w:tc>
        <w:tc>
          <w:tcPr>
            <w:tcW w:w="1000" w:type="dxa"/>
          </w:tcPr>
          <w:p w14:paraId="03CB404B" w14:textId="77777777" w:rsidR="00670CD3" w:rsidRPr="006D5E82" w:rsidRDefault="00670CD3" w:rsidP="009A1EA3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4155F3" w:rsidRPr="002552AD" w14:paraId="2A230C64" w14:textId="77777777" w:rsidTr="004155F3">
        <w:trPr>
          <w:trHeight w:val="382"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29362" w14:textId="226FB6EC" w:rsidR="004155F3" w:rsidRPr="006D5E82" w:rsidRDefault="00773096" w:rsidP="00285643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3</w:t>
            </w:r>
            <w:r w:rsidR="004155F3" w:rsidRPr="006D5E82">
              <w:rPr>
                <w:rFonts w:cstheme="minorHAnsi"/>
                <w:spacing w:val="-2"/>
                <w:sz w:val="20"/>
              </w:rPr>
              <w:t>10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CCF66" w14:textId="094F7178" w:rsidR="004155F3" w:rsidRPr="006D5E82" w:rsidRDefault="00B21F0D" w:rsidP="00B21F0D">
            <w:pPr>
              <w:tabs>
                <w:tab w:val="left" w:pos="-720"/>
              </w:tabs>
              <w:suppressAutoHyphens/>
              <w:rPr>
                <w:rFonts w:cstheme="minorHAnsi"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color w:val="000000"/>
                <w:sz w:val="20"/>
                <w:lang w:val="fr-SN" w:eastAsia="en-IN"/>
              </w:rPr>
              <w:t xml:space="preserve">Comment décririez-vous le statut socio-économique de votre </w:t>
            </w:r>
            <w:r w:rsidR="00B62FD6" w:rsidRPr="006D5E82">
              <w:rPr>
                <w:rFonts w:cstheme="minorHAnsi"/>
                <w:color w:val="000000"/>
                <w:sz w:val="20"/>
                <w:lang w:val="fr-SN" w:eastAsia="en-IN"/>
              </w:rPr>
              <w:t>zone de polarisation</w:t>
            </w:r>
            <w:r w:rsidR="0076462E">
              <w:rPr>
                <w:rFonts w:cstheme="minorHAnsi"/>
                <w:color w:val="000000"/>
                <w:sz w:val="20"/>
                <w:lang w:val="fr-SN" w:eastAsia="en-IN"/>
              </w:rPr>
              <w:t xml:space="preserve"> (perception)</w:t>
            </w:r>
            <w:r w:rsidRPr="006D5E82">
              <w:rPr>
                <w:rFonts w:cstheme="minorHAnsi"/>
                <w:color w:val="000000"/>
                <w:sz w:val="20"/>
                <w:lang w:val="fr-SN" w:eastAsia="en-IN"/>
              </w:rPr>
              <w:t xml:space="preserve"> ?</w:t>
            </w:r>
          </w:p>
        </w:tc>
        <w:tc>
          <w:tcPr>
            <w:tcW w:w="3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2E1A8" w14:textId="65FCB791" w:rsidR="00B21F0D" w:rsidRPr="006D5E82" w:rsidRDefault="00B21F0D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>Bas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 xml:space="preserve"> 1</w:t>
            </w:r>
          </w:p>
          <w:p w14:paraId="62F7D314" w14:textId="213C408F" w:rsidR="00B21F0D" w:rsidRPr="006D5E82" w:rsidRDefault="00B21F0D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 xml:space="preserve">Moyen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>2</w:t>
            </w:r>
          </w:p>
          <w:p w14:paraId="5869996E" w14:textId="72E9B8A4" w:rsidR="00B21F0D" w:rsidRPr="006D5E82" w:rsidRDefault="00B21F0D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>Élevé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 xml:space="preserve"> 3</w:t>
            </w:r>
          </w:p>
          <w:p w14:paraId="622D49C1" w14:textId="2563C26C" w:rsidR="004155F3" w:rsidRPr="006D5E82" w:rsidRDefault="00B21F0D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>Incertain/Préfère ne pas se prononcer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 xml:space="preserve"> 4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358D0" w14:textId="77777777" w:rsidR="004155F3" w:rsidRPr="006D5E82" w:rsidRDefault="004155F3" w:rsidP="00285643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4155F3" w:rsidRPr="009B4054" w14:paraId="5FEE160F" w14:textId="77777777" w:rsidTr="004155F3">
        <w:trPr>
          <w:trHeight w:val="382"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F104D" w14:textId="6FA5A86D" w:rsidR="004155F3" w:rsidRPr="006D5E82" w:rsidRDefault="00773096" w:rsidP="00285643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3</w:t>
            </w:r>
            <w:r w:rsidR="004155F3" w:rsidRPr="006D5E82">
              <w:rPr>
                <w:rFonts w:cstheme="minorHAnsi"/>
                <w:spacing w:val="-2"/>
                <w:sz w:val="20"/>
              </w:rPr>
              <w:t>11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127BF" w14:textId="61CE79DA" w:rsidR="004155F3" w:rsidRPr="006D5E82" w:rsidRDefault="00B21F0D" w:rsidP="00B21F0D">
            <w:pPr>
              <w:tabs>
                <w:tab w:val="left" w:pos="-720"/>
              </w:tabs>
              <w:suppressAutoHyphens/>
              <w:rPr>
                <w:rFonts w:cstheme="minorHAnsi"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color w:val="000000"/>
                <w:sz w:val="20"/>
                <w:lang w:val="fr-SN" w:eastAsia="en-IN"/>
              </w:rPr>
              <w:t xml:space="preserve">Lesquels de ces établissements de santé sont disponibles dans votre </w:t>
            </w:r>
            <w:r w:rsidR="00B62FD6" w:rsidRPr="006D5E82">
              <w:rPr>
                <w:rFonts w:cstheme="minorHAnsi"/>
                <w:color w:val="000000"/>
                <w:sz w:val="20"/>
                <w:lang w:val="fr-SN" w:eastAsia="en-IN"/>
              </w:rPr>
              <w:t>zone de polarisation</w:t>
            </w:r>
            <w:r w:rsidRPr="006D5E82">
              <w:rPr>
                <w:rFonts w:cstheme="minorHAnsi"/>
                <w:color w:val="000000"/>
                <w:sz w:val="20"/>
                <w:lang w:val="fr-SN" w:eastAsia="en-IN"/>
              </w:rPr>
              <w:t xml:space="preserve"> ?</w:t>
            </w:r>
          </w:p>
        </w:tc>
        <w:tc>
          <w:tcPr>
            <w:tcW w:w="3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CC539" w14:textId="659065F7" w:rsidR="00B21F0D" w:rsidRPr="006D5E82" w:rsidRDefault="00B21F0D" w:rsidP="00B21F0D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Hôpital public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1</w:t>
            </w:r>
          </w:p>
          <w:p w14:paraId="4B96EEA7" w14:textId="51A40723" w:rsidR="00B21F0D" w:rsidRPr="006D5E82" w:rsidRDefault="00B21F0D" w:rsidP="00B21F0D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Centre de santé public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2</w:t>
            </w:r>
          </w:p>
          <w:p w14:paraId="784E596D" w14:textId="3B4E96C4" w:rsidR="00B21F0D" w:rsidRPr="006D5E82" w:rsidRDefault="00B21F0D" w:rsidP="00B21F0D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Hôpital privé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3</w:t>
            </w:r>
          </w:p>
          <w:p w14:paraId="70C9A5DA" w14:textId="48DADAF9" w:rsidR="00B21F0D" w:rsidRPr="006D5E82" w:rsidRDefault="00B21F0D" w:rsidP="00B21F0D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Clinique privée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4</w:t>
            </w:r>
          </w:p>
          <w:p w14:paraId="02EC94C2" w14:textId="708DF7A7" w:rsidR="00B21F0D" w:rsidRPr="006D5E82" w:rsidRDefault="00B21F0D" w:rsidP="00B21F0D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Pharmacie/dépôt de médicaments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5</w:t>
            </w:r>
          </w:p>
          <w:p w14:paraId="491393FE" w14:textId="3796877E" w:rsidR="00B21F0D" w:rsidRPr="006D5E82" w:rsidRDefault="00B21F0D" w:rsidP="00B21F0D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Guérisseur traditionnel/praticien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6</w:t>
            </w:r>
          </w:p>
          <w:p w14:paraId="0F2155FD" w14:textId="1A642E43" w:rsidR="00B21F0D" w:rsidRPr="006D5E82" w:rsidRDefault="00B21F0D" w:rsidP="00B21F0D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Autre (veuillez préciser)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7</w:t>
            </w:r>
          </w:p>
          <w:p w14:paraId="508742FE" w14:textId="3F550C0D" w:rsidR="004155F3" w:rsidRPr="006D5E82" w:rsidRDefault="00B21F0D" w:rsidP="00B21F0D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 xml:space="preserve">Ne </w:t>
            </w:r>
            <w:proofErr w:type="spellStart"/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sait</w:t>
            </w:r>
            <w:proofErr w:type="spellEnd"/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 xml:space="preserve"> pas </w:t>
            </w: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ab/>
              <w:t>8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1E8D5" w14:textId="77777777" w:rsidR="004155F3" w:rsidRPr="006D5E82" w:rsidRDefault="004155F3" w:rsidP="00285643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</w:rPr>
            </w:pPr>
          </w:p>
        </w:tc>
      </w:tr>
      <w:tr w:rsidR="004155F3" w:rsidRPr="002552AD" w14:paraId="56DA0014" w14:textId="77777777" w:rsidTr="004155F3">
        <w:trPr>
          <w:trHeight w:val="382"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11FD4" w14:textId="1D08F91E" w:rsidR="004155F3" w:rsidRPr="006D5E82" w:rsidRDefault="00773096" w:rsidP="00285643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3</w:t>
            </w:r>
            <w:r w:rsidR="004155F3" w:rsidRPr="006D5E82">
              <w:rPr>
                <w:rFonts w:cstheme="minorHAnsi"/>
                <w:spacing w:val="-2"/>
                <w:sz w:val="20"/>
              </w:rPr>
              <w:t>12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EF4D0" w14:textId="44477FF1" w:rsidR="004155F3" w:rsidRPr="006D5E82" w:rsidRDefault="00B21F0D" w:rsidP="00B21F0D">
            <w:pPr>
              <w:tabs>
                <w:tab w:val="left" w:pos="-720"/>
              </w:tabs>
              <w:suppressAutoHyphens/>
              <w:rPr>
                <w:rFonts w:cstheme="minorHAnsi"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color w:val="000000"/>
                <w:sz w:val="20"/>
                <w:lang w:val="fr-SN" w:eastAsia="en-IN"/>
              </w:rPr>
              <w:t xml:space="preserve">Quelle est la distance </w:t>
            </w:r>
            <w:ins w:id="13" w:author="Lenovo" w:date="2024-10-26T17:02:00Z">
              <w:r w:rsidR="000F593F">
                <w:rPr>
                  <w:rFonts w:cstheme="minorHAnsi"/>
                  <w:color w:val="000000"/>
                  <w:sz w:val="20"/>
                  <w:lang w:val="fr-SN" w:eastAsia="en-IN"/>
                </w:rPr>
                <w:t xml:space="preserve">(en Km) </w:t>
              </w:r>
            </w:ins>
            <w:r w:rsidRPr="006D5E82">
              <w:rPr>
                <w:rFonts w:cstheme="minorHAnsi"/>
                <w:color w:val="000000"/>
                <w:sz w:val="20"/>
                <w:lang w:val="fr-SN" w:eastAsia="en-IN"/>
              </w:rPr>
              <w:t xml:space="preserve">qui sépare le centre de soins de santé le plus proche de votre </w:t>
            </w:r>
            <w:r w:rsidR="00B62FD6" w:rsidRPr="006D5E82">
              <w:rPr>
                <w:rFonts w:cstheme="minorHAnsi"/>
                <w:color w:val="000000"/>
                <w:sz w:val="20"/>
                <w:lang w:val="fr-SN" w:eastAsia="en-IN"/>
              </w:rPr>
              <w:t>zone de polarisation</w:t>
            </w:r>
            <w:r w:rsidRPr="006D5E82">
              <w:rPr>
                <w:rFonts w:cstheme="minorHAnsi"/>
                <w:color w:val="000000"/>
                <w:sz w:val="20"/>
                <w:lang w:val="fr-SN" w:eastAsia="en-IN"/>
              </w:rPr>
              <w:t xml:space="preserve"> ?</w:t>
            </w:r>
          </w:p>
        </w:tc>
        <w:tc>
          <w:tcPr>
            <w:tcW w:w="3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29F83" w14:textId="420FB2CA" w:rsidR="004155F3" w:rsidRPr="006D5E82" w:rsidRDefault="004155F3" w:rsidP="004155F3">
            <w:pPr>
              <w:tabs>
                <w:tab w:val="right" w:leader="dot" w:pos="3924"/>
              </w:tabs>
              <w:suppressAutoHyphens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374016" behindDoc="0" locked="0" layoutInCell="1" allowOverlap="1" wp14:anchorId="3DDD5848" wp14:editId="6F909E64">
                      <wp:simplePos x="0" y="0"/>
                      <wp:positionH relativeFrom="column">
                        <wp:posOffset>1809750</wp:posOffset>
                      </wp:positionH>
                      <wp:positionV relativeFrom="paragraph">
                        <wp:posOffset>6350</wp:posOffset>
                      </wp:positionV>
                      <wp:extent cx="412750" cy="147955"/>
                      <wp:effectExtent l="0" t="0" r="25400" b="23495"/>
                      <wp:wrapSquare wrapText="bothSides"/>
                      <wp:docPr id="19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12750" cy="147955"/>
                                <a:chOff x="8105" y="3780"/>
                                <a:chExt cx="1080" cy="367"/>
                              </a:xfrm>
                            </wpg:grpSpPr>
                            <wps:wsp>
                              <wps:cNvPr id="20" name="Rectangle 46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105" y="3787"/>
                                  <a:ext cx="108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Line 46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640" y="3780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70C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DF15FC" id="Group 19" o:spid="_x0000_s1026" style="position:absolute;margin-left:142.5pt;margin-top:.5pt;width:32.5pt;height:11.65pt;z-index:252374016" coordorigin="8105,3780" coordsize="1080,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">
                      <v:rect id="Rectangle 4674" o:spid="_x0000_s1027" style="position:absolute;left:8105;top:3787;width:10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" strokecolor="#0070c0"/>
                      <v:line id="Line 4675" o:spid="_x0000_s1028" style="position:absolute;visibility:visible;mso-wrap-style:square" from="8640,3780" to="8640,4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" strokecolor="#0070c0"/>
                      <w10:wrap type="square"/>
                    </v:group>
                  </w:pict>
                </mc:Fallback>
              </mc:AlternateContent>
            </w: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>Distance (</w:t>
            </w:r>
            <w:r w:rsidR="00B21F0D"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>en</w:t>
            </w: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 xml:space="preserve"> </w:t>
            </w:r>
            <w:r w:rsidR="0096363D"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>k</w:t>
            </w: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>m)</w:t>
            </w:r>
          </w:p>
          <w:p w14:paraId="1847002E" w14:textId="0F9ECE65" w:rsidR="004155F3" w:rsidRPr="006D5E82" w:rsidRDefault="00B93788" w:rsidP="004155F3">
            <w:pPr>
              <w:tabs>
                <w:tab w:val="right" w:leader="dot" w:pos="3924"/>
              </w:tabs>
              <w:suppressAutoHyphens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i/>
                <w:iCs/>
                <w:color w:val="000000"/>
                <w:sz w:val="18"/>
                <w:szCs w:val="18"/>
                <w:lang w:val="fr-SN" w:eastAsia="en-IN"/>
              </w:rPr>
              <w:t>Si moins d’un km</w:t>
            </w:r>
            <w:r w:rsidRPr="006D5E82">
              <w:rPr>
                <w:rFonts w:cstheme="minorHAnsi"/>
                <w:bCs/>
                <w:i/>
                <w:iCs/>
                <w:color w:val="000000"/>
                <w:sz w:val="18"/>
                <w:szCs w:val="18"/>
                <w:lang w:val="fr-SN" w:eastAsia="en-IN"/>
              </w:rPr>
              <w:tab/>
              <w:t>00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EA7D8" w14:textId="77777777" w:rsidR="004155F3" w:rsidRPr="006D5E82" w:rsidRDefault="004155F3" w:rsidP="00285643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4155F3" w:rsidRPr="009B4054" w14:paraId="596077A3" w14:textId="77777777" w:rsidTr="004155F3">
        <w:trPr>
          <w:trHeight w:val="382"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1EDCA" w14:textId="31B7F343" w:rsidR="004155F3" w:rsidRPr="006D5E82" w:rsidRDefault="00773096" w:rsidP="00285643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3</w:t>
            </w:r>
            <w:r w:rsidR="004155F3" w:rsidRPr="006D5E82">
              <w:rPr>
                <w:rFonts w:cstheme="minorHAnsi"/>
                <w:spacing w:val="-2"/>
                <w:sz w:val="20"/>
              </w:rPr>
              <w:t>13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C0EC9" w14:textId="030F7BC1" w:rsidR="004155F3" w:rsidRPr="006D5E82" w:rsidRDefault="004D49E1" w:rsidP="004D49E1">
            <w:pPr>
              <w:tabs>
                <w:tab w:val="left" w:pos="-720"/>
              </w:tabs>
              <w:suppressAutoHyphens/>
              <w:rPr>
                <w:rFonts w:cstheme="minorHAnsi"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color w:val="000000"/>
                <w:sz w:val="20"/>
                <w:lang w:val="fr-SN" w:eastAsia="en-IN"/>
              </w:rPr>
              <w:t xml:space="preserve">Selon vous, quel est le degré d'accessibilité des structures de santé dans votre </w:t>
            </w:r>
            <w:r w:rsidR="00B62FD6" w:rsidRPr="006D5E82">
              <w:rPr>
                <w:rFonts w:cstheme="minorHAnsi"/>
                <w:color w:val="000000"/>
                <w:sz w:val="20"/>
                <w:lang w:val="fr-SN" w:eastAsia="en-IN"/>
              </w:rPr>
              <w:t>zone de polarisation</w:t>
            </w:r>
            <w:r w:rsidRPr="006D5E82">
              <w:rPr>
                <w:rFonts w:cstheme="minorHAnsi"/>
                <w:color w:val="000000"/>
                <w:sz w:val="20"/>
                <w:lang w:val="fr-SN" w:eastAsia="en-IN"/>
              </w:rPr>
              <w:t xml:space="preserve"> ?</w:t>
            </w:r>
          </w:p>
        </w:tc>
        <w:tc>
          <w:tcPr>
            <w:tcW w:w="3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01BE6" w14:textId="38C57783" w:rsidR="004155F3" w:rsidRPr="006D5E82" w:rsidRDefault="004D49E1" w:rsidP="00164F0B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Très</w:t>
            </w:r>
            <w:r w:rsidR="004155F3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accessible</w:t>
            </w:r>
            <w:r w:rsidR="004155F3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1</w:t>
            </w:r>
          </w:p>
          <w:p w14:paraId="209B092B" w14:textId="7CE409B4" w:rsidR="004155F3" w:rsidRPr="006D5E82" w:rsidRDefault="004D49E1" w:rsidP="00164F0B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Quelquefois</w:t>
            </w:r>
            <w:r w:rsidR="004155F3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accessible</w:t>
            </w:r>
            <w:r w:rsidR="004155F3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2</w:t>
            </w:r>
          </w:p>
          <w:p w14:paraId="76BB7C74" w14:textId="61A19E8C" w:rsidR="004155F3" w:rsidRPr="006D5E82" w:rsidRDefault="004D49E1" w:rsidP="00164F0B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Pas très</w:t>
            </w:r>
            <w:r w:rsidR="004155F3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accessible</w:t>
            </w:r>
            <w:r w:rsidR="004155F3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3</w:t>
            </w:r>
          </w:p>
          <w:p w14:paraId="11A25312" w14:textId="1BD81A9C" w:rsidR="004155F3" w:rsidRPr="006D5E82" w:rsidRDefault="004D49E1" w:rsidP="004D49E1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Pas du tout accessible</w:t>
            </w:r>
            <w:r w:rsidR="004155F3"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ab/>
              <w:t>4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9A6CB" w14:textId="77777777" w:rsidR="004155F3" w:rsidRPr="006D5E82" w:rsidRDefault="004155F3" w:rsidP="00285643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</w:rPr>
            </w:pPr>
          </w:p>
        </w:tc>
      </w:tr>
      <w:tr w:rsidR="004155F3" w:rsidRPr="002552AD" w14:paraId="711B42C4" w14:textId="77777777" w:rsidTr="004155F3">
        <w:trPr>
          <w:trHeight w:val="382"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A8367" w14:textId="7BD5239B" w:rsidR="004155F3" w:rsidRPr="006D5E82" w:rsidRDefault="00773096" w:rsidP="00285643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3</w:t>
            </w:r>
            <w:r w:rsidR="004155F3" w:rsidRPr="006D5E82">
              <w:rPr>
                <w:rFonts w:cstheme="minorHAnsi"/>
                <w:spacing w:val="-2"/>
                <w:sz w:val="20"/>
              </w:rPr>
              <w:t>14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FE26E" w14:textId="3F295BAC" w:rsidR="004155F3" w:rsidRPr="006D5E82" w:rsidRDefault="004D49E1" w:rsidP="004D49E1">
            <w:pPr>
              <w:tabs>
                <w:tab w:val="left" w:pos="-720"/>
              </w:tabs>
              <w:suppressAutoHyphens/>
              <w:rPr>
                <w:rFonts w:cstheme="minorHAnsi"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color w:val="000000"/>
                <w:sz w:val="20"/>
                <w:lang w:val="fr-SN" w:eastAsia="en-IN"/>
              </w:rPr>
              <w:t xml:space="preserve">Selon vous, quels sont les principaux facteurs qui influencent les pratiques de planification familiale dans votre </w:t>
            </w:r>
            <w:r w:rsidR="00B62FD6" w:rsidRPr="006D5E82">
              <w:rPr>
                <w:rFonts w:cstheme="minorHAnsi"/>
                <w:color w:val="000000"/>
                <w:sz w:val="20"/>
                <w:lang w:val="fr-SN" w:eastAsia="en-IN"/>
              </w:rPr>
              <w:t>zone de polarisation</w:t>
            </w:r>
            <w:r w:rsidRPr="006D5E82">
              <w:rPr>
                <w:rFonts w:cstheme="minorHAnsi"/>
                <w:color w:val="000000"/>
                <w:sz w:val="20"/>
                <w:lang w:val="fr-SN" w:eastAsia="en-IN"/>
              </w:rPr>
              <w:t xml:space="preserve"> ?</w:t>
            </w:r>
          </w:p>
        </w:tc>
        <w:tc>
          <w:tcPr>
            <w:tcW w:w="3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F7F70" w14:textId="3952BE4D" w:rsidR="00A705CD" w:rsidRPr="006D5E82" w:rsidRDefault="00A705CD" w:rsidP="00D458F4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Croyances religieuses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 xml:space="preserve"> A</w:t>
            </w:r>
          </w:p>
          <w:p w14:paraId="3908CF1E" w14:textId="2EC60DF4" w:rsidR="00A705CD" w:rsidRPr="006D5E82" w:rsidRDefault="00A705CD" w:rsidP="00D458F4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Coutumes traditionnelles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B</w:t>
            </w:r>
          </w:p>
          <w:p w14:paraId="21FE8D2A" w14:textId="0BE7B652" w:rsidR="00A705CD" w:rsidRPr="006D5E82" w:rsidRDefault="002A2827" w:rsidP="00D458F4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>
              <w:rPr>
                <w:rFonts w:cstheme="minorHAnsi"/>
                <w:bCs/>
                <w:color w:val="000000"/>
                <w:sz w:val="20"/>
                <w:lang w:val="fr-SN" w:eastAsia="en-IN"/>
              </w:rPr>
              <w:t>Pouvoir de décision</w:t>
            </w:r>
            <w:r w:rsidR="00A705CD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 xml:space="preserve"> C</w:t>
            </w:r>
          </w:p>
          <w:p w14:paraId="3D7A40E0" w14:textId="47A45BA5" w:rsidR="00A705CD" w:rsidRPr="006D5E82" w:rsidRDefault="00A705CD" w:rsidP="00D458F4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Dynamique familiale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D</w:t>
            </w:r>
          </w:p>
          <w:p w14:paraId="1617A932" w14:textId="6804BB3D" w:rsidR="00A705CD" w:rsidRPr="006D5E82" w:rsidRDefault="00A705CD" w:rsidP="00D458F4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Facteurs socio-économiques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 xml:space="preserve"> E</w:t>
            </w:r>
          </w:p>
          <w:p w14:paraId="24C29225" w14:textId="6100ED42" w:rsidR="00A705CD" w:rsidRPr="006D5E82" w:rsidRDefault="00A705CD" w:rsidP="00D458F4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Accès à l'information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F</w:t>
            </w:r>
          </w:p>
          <w:p w14:paraId="576D6B02" w14:textId="5FEFED93" w:rsidR="00A705CD" w:rsidRPr="006D5E82" w:rsidRDefault="00A705CD" w:rsidP="00D458F4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Autre (veuillez préciser)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G</w:t>
            </w:r>
          </w:p>
          <w:p w14:paraId="66CE71E5" w14:textId="4B3AFCDC" w:rsidR="004155F3" w:rsidRPr="009A4206" w:rsidRDefault="00A705CD" w:rsidP="00D458F4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9A4206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Incertain </w:t>
            </w:r>
            <w:r w:rsidRPr="009A4206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</w:r>
            <w:r w:rsidRPr="009A4206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>Z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45987" w14:textId="77777777" w:rsidR="004155F3" w:rsidRPr="009A4206" w:rsidRDefault="004155F3" w:rsidP="00285643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</w:tbl>
    <w:p w14:paraId="3F8E1EA3" w14:textId="2F49108F" w:rsidR="008F4167" w:rsidRPr="009A4206" w:rsidRDefault="008F4167" w:rsidP="00827B80">
      <w:pPr>
        <w:jc w:val="center"/>
        <w:rPr>
          <w:rFonts w:cstheme="minorHAnsi"/>
          <w:lang w:val="fr-SN"/>
        </w:rPr>
      </w:pPr>
    </w:p>
    <w:p w14:paraId="797FA13E" w14:textId="77777777" w:rsidR="004F0EAE" w:rsidRPr="009A4206" w:rsidRDefault="004F0EAE">
      <w:pPr>
        <w:rPr>
          <w:rFonts w:cstheme="minorHAnsi"/>
          <w:b/>
          <w:bCs/>
          <w:lang w:val="fr-SN"/>
        </w:rPr>
      </w:pPr>
      <w:r w:rsidRPr="009A4206">
        <w:rPr>
          <w:rFonts w:cstheme="minorHAnsi"/>
          <w:b/>
          <w:bCs/>
          <w:lang w:val="fr-SN"/>
        </w:rPr>
        <w:br w:type="page"/>
      </w:r>
    </w:p>
    <w:p w14:paraId="0BC70F8B" w14:textId="554A4FB9" w:rsidR="00434986" w:rsidRPr="009A4206" w:rsidRDefault="00434986" w:rsidP="00434986">
      <w:pPr>
        <w:jc w:val="center"/>
        <w:rPr>
          <w:rFonts w:cstheme="minorHAnsi"/>
          <w:b/>
          <w:bCs/>
          <w:lang w:val="fr-SN"/>
        </w:rPr>
      </w:pPr>
      <w:r w:rsidRPr="009A4206">
        <w:rPr>
          <w:rFonts w:cstheme="minorHAnsi"/>
          <w:b/>
          <w:bCs/>
          <w:lang w:val="fr-SN"/>
        </w:rPr>
        <w:lastRenderedPageBreak/>
        <w:t xml:space="preserve">SECTION </w:t>
      </w:r>
      <w:r w:rsidR="00773096" w:rsidRPr="009A4206">
        <w:rPr>
          <w:rFonts w:cstheme="minorHAnsi"/>
          <w:b/>
          <w:bCs/>
          <w:lang w:val="fr-SN"/>
        </w:rPr>
        <w:t>4</w:t>
      </w:r>
      <w:r w:rsidRPr="009A4206">
        <w:rPr>
          <w:rFonts w:cstheme="minorHAnsi"/>
          <w:b/>
          <w:bCs/>
          <w:lang w:val="fr-SN"/>
        </w:rPr>
        <w:t xml:space="preserve">: ROLES </w:t>
      </w:r>
      <w:r w:rsidR="001C3246" w:rsidRPr="009A4206">
        <w:rPr>
          <w:rFonts w:cstheme="minorHAnsi"/>
          <w:b/>
          <w:bCs/>
          <w:lang w:val="fr-SN"/>
        </w:rPr>
        <w:t>ET RESPONSABILITES</w:t>
      </w:r>
    </w:p>
    <w:p w14:paraId="43035947" w14:textId="5CC82A87" w:rsidR="00530AAB" w:rsidRPr="006D5E82" w:rsidRDefault="001C3246" w:rsidP="008F4E3D">
      <w:pPr>
        <w:ind w:right="-330"/>
        <w:rPr>
          <w:rFonts w:cstheme="minorHAnsi"/>
          <w:sz w:val="20"/>
          <w:lang w:val="fr-SN"/>
        </w:rPr>
      </w:pPr>
      <w:r w:rsidRPr="006D5E82">
        <w:rPr>
          <w:rFonts w:cstheme="minorHAnsi"/>
          <w:sz w:val="20"/>
          <w:lang w:val="fr-SN"/>
        </w:rPr>
        <w:t>J'aimerai maintenant vous poser quelques questions sur votre rôle et vos responsabilités en matière de planning familial et de services de santé maternelle et infantile.</w:t>
      </w:r>
    </w:p>
    <w:tbl>
      <w:tblPr>
        <w:tblW w:w="10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29" w:type="dxa"/>
          <w:bottom w:w="58" w:type="dxa"/>
          <w:right w:w="29" w:type="dxa"/>
        </w:tblCellMar>
        <w:tblLook w:val="04A0" w:firstRow="1" w:lastRow="0" w:firstColumn="1" w:lastColumn="0" w:noHBand="0" w:noVBand="1"/>
      </w:tblPr>
      <w:tblGrid>
        <w:gridCol w:w="625"/>
        <w:gridCol w:w="3056"/>
        <w:gridCol w:w="1809"/>
        <w:gridCol w:w="1920"/>
        <w:gridCol w:w="1799"/>
        <w:gridCol w:w="866"/>
      </w:tblGrid>
      <w:tr w:rsidR="00434986" w:rsidRPr="009B4054" w14:paraId="3EE557C2" w14:textId="77777777" w:rsidTr="00DC132C">
        <w:trPr>
          <w:trHeight w:val="67"/>
          <w:tblHeader/>
          <w:jc w:val="center"/>
        </w:trPr>
        <w:tc>
          <w:tcPr>
            <w:tcW w:w="625" w:type="dxa"/>
            <w:shd w:val="clear" w:color="auto" w:fill="BFBFBF" w:themeFill="background1" w:themeFillShade="BF"/>
          </w:tcPr>
          <w:p w14:paraId="6EAC0D67" w14:textId="4B99C9B2" w:rsidR="00434986" w:rsidRPr="006D5E82" w:rsidRDefault="00342F68" w:rsidP="00434986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b/>
                <w:sz w:val="20"/>
              </w:rPr>
              <w:t>#</w:t>
            </w:r>
          </w:p>
        </w:tc>
        <w:tc>
          <w:tcPr>
            <w:tcW w:w="4865" w:type="dxa"/>
            <w:gridSpan w:val="2"/>
            <w:shd w:val="clear" w:color="auto" w:fill="BFBFBF" w:themeFill="background1" w:themeFillShade="BF"/>
          </w:tcPr>
          <w:p w14:paraId="598B1450" w14:textId="41ABD73B" w:rsidR="00434986" w:rsidRPr="006D5E82" w:rsidRDefault="00F22447" w:rsidP="001C3246">
            <w:pPr>
              <w:tabs>
                <w:tab w:val="left" w:pos="-720"/>
              </w:tabs>
              <w:suppressAutoHyphens/>
              <w:rPr>
                <w:rFonts w:cstheme="minorHAnsi"/>
                <w:b/>
                <w:bCs/>
                <w:spacing w:val="-2"/>
                <w:sz w:val="20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004352" behindDoc="0" locked="0" layoutInCell="1" allowOverlap="1" wp14:anchorId="22051B73" wp14:editId="4EED1A4C">
                      <wp:simplePos x="0" y="0"/>
                      <wp:positionH relativeFrom="column">
                        <wp:posOffset>939800</wp:posOffset>
                      </wp:positionH>
                      <wp:positionV relativeFrom="paragraph">
                        <wp:posOffset>-28560395</wp:posOffset>
                      </wp:positionV>
                      <wp:extent cx="320040" cy="158115"/>
                      <wp:effectExtent l="0" t="0" r="22860" b="13335"/>
                      <wp:wrapNone/>
                      <wp:docPr id="48" name="Group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53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EACBAE" id="Group 48" o:spid="_x0000_s1026" style="position:absolute;margin-left:74pt;margin-top:-2248.85pt;width:25.2pt;height:12.45pt;z-index:252004352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" strokecolor="#0070c0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" strokecolor="#0070c0"/>
                    </v:group>
                  </w:pict>
                </mc:Fallback>
              </mc:AlternateContent>
            </w:r>
            <w:r w:rsidR="00434986" w:rsidRPr="006D5E82">
              <w:rPr>
                <w:rFonts w:cstheme="minorHAnsi"/>
                <w:b/>
                <w:sz w:val="20"/>
              </w:rPr>
              <w:t xml:space="preserve">QUESTIONS </w:t>
            </w:r>
            <w:r w:rsidR="001C3246" w:rsidRPr="006D5E82">
              <w:rPr>
                <w:rFonts w:cstheme="minorHAnsi"/>
                <w:b/>
                <w:sz w:val="20"/>
              </w:rPr>
              <w:t>ET FILTRES</w:t>
            </w:r>
          </w:p>
        </w:tc>
        <w:tc>
          <w:tcPr>
            <w:tcW w:w="3719" w:type="dxa"/>
            <w:gridSpan w:val="2"/>
            <w:shd w:val="clear" w:color="auto" w:fill="BFBFBF" w:themeFill="background1" w:themeFillShade="BF"/>
          </w:tcPr>
          <w:p w14:paraId="4797307B" w14:textId="3FA69667" w:rsidR="00434986" w:rsidRPr="006D5E82" w:rsidRDefault="00434986" w:rsidP="00434986">
            <w:pPr>
              <w:tabs>
                <w:tab w:val="left" w:pos="-720"/>
                <w:tab w:val="right" w:leader="dot" w:pos="2592"/>
                <w:tab w:val="right" w:leader="dot" w:pos="2938"/>
                <w:tab w:val="right" w:leader="dot" w:pos="3402"/>
              </w:tabs>
              <w:suppressAutoHyphens/>
              <w:rPr>
                <w:rFonts w:cstheme="minorHAnsi"/>
                <w:sz w:val="20"/>
              </w:rPr>
            </w:pPr>
            <w:r w:rsidRPr="006D5E82">
              <w:rPr>
                <w:rFonts w:cstheme="minorHAnsi"/>
                <w:b/>
                <w:sz w:val="20"/>
              </w:rPr>
              <w:t>C</w:t>
            </w:r>
            <w:r w:rsidR="001C3246" w:rsidRPr="006D5E82">
              <w:rPr>
                <w:rFonts w:cstheme="minorHAnsi"/>
                <w:b/>
                <w:sz w:val="20"/>
              </w:rPr>
              <w:t>ODAGE</w:t>
            </w:r>
          </w:p>
        </w:tc>
        <w:tc>
          <w:tcPr>
            <w:tcW w:w="866" w:type="dxa"/>
            <w:shd w:val="clear" w:color="auto" w:fill="BFBFBF" w:themeFill="background1" w:themeFillShade="BF"/>
          </w:tcPr>
          <w:p w14:paraId="0E2BBC59" w14:textId="11AE93C2" w:rsidR="00434986" w:rsidRPr="006D5E82" w:rsidRDefault="001C3246" w:rsidP="00434986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b/>
                <w:sz w:val="20"/>
              </w:rPr>
              <w:t>PASSEZ A</w:t>
            </w:r>
          </w:p>
        </w:tc>
      </w:tr>
      <w:tr w:rsidR="00856AE1" w:rsidRPr="002552AD" w14:paraId="43A75C39" w14:textId="77777777" w:rsidTr="00DC132C">
        <w:trPr>
          <w:trHeight w:val="382"/>
          <w:jc w:val="center"/>
        </w:trPr>
        <w:tc>
          <w:tcPr>
            <w:tcW w:w="625" w:type="dxa"/>
          </w:tcPr>
          <w:p w14:paraId="31382E1D" w14:textId="17F2EDDD" w:rsidR="00856AE1" w:rsidRPr="006D5E82" w:rsidRDefault="00773096" w:rsidP="00434986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4</w:t>
            </w:r>
            <w:r w:rsidR="002A45BE" w:rsidRPr="006D5E82">
              <w:rPr>
                <w:rFonts w:cstheme="minorHAnsi"/>
                <w:spacing w:val="-2"/>
                <w:sz w:val="20"/>
              </w:rPr>
              <w:t>01</w:t>
            </w:r>
          </w:p>
        </w:tc>
        <w:tc>
          <w:tcPr>
            <w:tcW w:w="4865" w:type="dxa"/>
            <w:gridSpan w:val="2"/>
          </w:tcPr>
          <w:p w14:paraId="57576450" w14:textId="77777777" w:rsidR="00874C56" w:rsidRPr="006D5E82" w:rsidRDefault="00874C56" w:rsidP="00874C56">
            <w:pPr>
              <w:tabs>
                <w:tab w:val="left" w:leader="dot" w:pos="3312"/>
              </w:tabs>
              <w:rPr>
                <w:rFonts w:eastAsia="Times New Roman" w:cstheme="minorHAnsi"/>
                <w:sz w:val="20"/>
                <w:lang w:val="fr-SN"/>
              </w:rPr>
            </w:pPr>
            <w:r w:rsidRPr="006D5E82">
              <w:rPr>
                <w:rFonts w:eastAsia="Times New Roman" w:cstheme="minorHAnsi"/>
                <w:sz w:val="20"/>
                <w:lang w:val="fr-SN"/>
              </w:rPr>
              <w:t xml:space="preserve">Quels sont les principaux domaines des services de santé que vous fournissez en tant qu'ASC ? </w:t>
            </w:r>
          </w:p>
          <w:p w14:paraId="534DE4ED" w14:textId="6DE95919" w:rsidR="00856AE1" w:rsidRPr="006D5E82" w:rsidRDefault="00B93788" w:rsidP="00874C56">
            <w:pPr>
              <w:tabs>
                <w:tab w:val="left" w:leader="dot" w:pos="3312"/>
              </w:tabs>
              <w:rPr>
                <w:rFonts w:eastAsia="Times New Roman" w:cstheme="minorHAnsi"/>
                <w:sz w:val="20"/>
              </w:rPr>
            </w:pPr>
            <w:r w:rsidRPr="006D5E82">
              <w:rPr>
                <w:rFonts w:eastAsia="Times New Roman" w:cstheme="minorHAnsi"/>
                <w:i/>
                <w:iCs/>
                <w:sz w:val="20"/>
                <w:lang w:val="fr-SN"/>
              </w:rPr>
              <w:t>Plusieurs réponses possibles</w:t>
            </w:r>
          </w:p>
        </w:tc>
        <w:tc>
          <w:tcPr>
            <w:tcW w:w="3719" w:type="dxa"/>
            <w:gridSpan w:val="2"/>
          </w:tcPr>
          <w:p w14:paraId="541FAEE6" w14:textId="658B3BA0" w:rsidR="00C95C3D" w:rsidRPr="006D5E82" w:rsidRDefault="00C95C3D" w:rsidP="00C95C3D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Planification familiale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A</w:t>
            </w:r>
          </w:p>
          <w:p w14:paraId="5E858DFC" w14:textId="6CC380BB" w:rsidR="00C95C3D" w:rsidRPr="006D5E82" w:rsidRDefault="00C95C3D" w:rsidP="00C95C3D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Santé maternelle, néonatale et infantile</w:t>
            </w:r>
            <w:r w:rsidR="008A54AB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B</w:t>
            </w:r>
          </w:p>
          <w:p w14:paraId="44A4F3FC" w14:textId="0847CA4A" w:rsidR="00C95C3D" w:rsidRPr="00B225BD" w:rsidRDefault="00C95C3D" w:rsidP="00C95C3D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pt-BR" w:eastAsia="en-IN"/>
              </w:rPr>
            </w:pPr>
            <w:r w:rsidRPr="00B225BD">
              <w:rPr>
                <w:rFonts w:cstheme="minorHAnsi"/>
                <w:bCs/>
                <w:color w:val="000000"/>
                <w:sz w:val="20"/>
                <w:lang w:val="pt-BR" w:eastAsia="en-IN"/>
              </w:rPr>
              <w:t xml:space="preserve">VIH </w:t>
            </w:r>
            <w:r w:rsidR="008A54AB" w:rsidRPr="00B225BD">
              <w:rPr>
                <w:rFonts w:cstheme="minorHAnsi"/>
                <w:bCs/>
                <w:color w:val="000000"/>
                <w:sz w:val="20"/>
                <w:lang w:val="pt-BR" w:eastAsia="en-IN"/>
              </w:rPr>
              <w:tab/>
            </w:r>
            <w:r w:rsidRPr="00B225BD">
              <w:rPr>
                <w:rFonts w:cstheme="minorHAnsi"/>
                <w:bCs/>
                <w:color w:val="000000"/>
                <w:sz w:val="20"/>
                <w:lang w:val="pt-BR" w:eastAsia="en-IN"/>
              </w:rPr>
              <w:t>C</w:t>
            </w:r>
          </w:p>
          <w:p w14:paraId="0730D28F" w14:textId="2E7C18CA" w:rsidR="00C95C3D" w:rsidRPr="00B225BD" w:rsidRDefault="00C95C3D" w:rsidP="00C95C3D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pt-BR" w:eastAsia="en-IN"/>
              </w:rPr>
            </w:pPr>
            <w:r w:rsidRPr="00B225BD">
              <w:rPr>
                <w:rFonts w:cstheme="minorHAnsi"/>
                <w:bCs/>
                <w:color w:val="000000"/>
                <w:sz w:val="20"/>
                <w:lang w:val="pt-BR" w:eastAsia="en-IN"/>
              </w:rPr>
              <w:t xml:space="preserve">Tuberculose </w:t>
            </w:r>
            <w:r w:rsidR="008A54AB" w:rsidRPr="00B225BD">
              <w:rPr>
                <w:rFonts w:cstheme="minorHAnsi"/>
                <w:bCs/>
                <w:color w:val="000000"/>
                <w:sz w:val="20"/>
                <w:lang w:val="pt-BR" w:eastAsia="en-IN"/>
              </w:rPr>
              <w:tab/>
            </w:r>
            <w:r w:rsidRPr="00B225BD">
              <w:rPr>
                <w:rFonts w:cstheme="minorHAnsi"/>
                <w:bCs/>
                <w:color w:val="000000"/>
                <w:sz w:val="20"/>
                <w:lang w:val="pt-BR" w:eastAsia="en-IN"/>
              </w:rPr>
              <w:t>D</w:t>
            </w:r>
          </w:p>
          <w:p w14:paraId="770A5A6A" w14:textId="74746E1B" w:rsidR="00C95C3D" w:rsidRPr="00B225BD" w:rsidRDefault="00C95C3D" w:rsidP="00C95C3D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pt-BR" w:eastAsia="en-IN"/>
              </w:rPr>
            </w:pPr>
            <w:r w:rsidRPr="00B225BD">
              <w:rPr>
                <w:rFonts w:cstheme="minorHAnsi"/>
                <w:bCs/>
                <w:color w:val="000000"/>
                <w:sz w:val="20"/>
                <w:lang w:val="pt-BR" w:eastAsia="en-IN"/>
              </w:rPr>
              <w:t xml:space="preserve">Paludisme </w:t>
            </w:r>
            <w:r w:rsidR="008A54AB" w:rsidRPr="00B225BD">
              <w:rPr>
                <w:rFonts w:cstheme="minorHAnsi"/>
                <w:bCs/>
                <w:color w:val="000000"/>
                <w:sz w:val="20"/>
                <w:lang w:val="pt-BR" w:eastAsia="en-IN"/>
              </w:rPr>
              <w:tab/>
            </w:r>
            <w:r w:rsidRPr="00B225BD">
              <w:rPr>
                <w:rFonts w:cstheme="minorHAnsi"/>
                <w:bCs/>
                <w:color w:val="000000"/>
                <w:sz w:val="20"/>
                <w:lang w:val="pt-BR" w:eastAsia="en-IN"/>
              </w:rPr>
              <w:t>E</w:t>
            </w:r>
          </w:p>
          <w:p w14:paraId="633B83A0" w14:textId="2640B890" w:rsidR="00C95C3D" w:rsidRPr="006D5E82" w:rsidRDefault="00C95C3D" w:rsidP="00C95C3D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Maladies non transmissibles </w:t>
            </w:r>
            <w:r w:rsidR="008A54AB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F</w:t>
            </w:r>
          </w:p>
          <w:p w14:paraId="7D357959" w14:textId="747338BA" w:rsidR="00C95C3D" w:rsidRPr="006D5E82" w:rsidRDefault="00C95C3D" w:rsidP="00C95C3D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Nutrition </w:t>
            </w:r>
            <w:r w:rsidR="008A54AB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G</w:t>
            </w:r>
          </w:p>
          <w:p w14:paraId="077D3E93" w14:textId="1D4C339A" w:rsidR="00C95C3D" w:rsidRPr="006D5E82" w:rsidRDefault="00C95C3D" w:rsidP="00C95C3D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Eau, assainissement et hygiène</w:t>
            </w:r>
            <w:r w:rsidR="008A54AB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H</w:t>
            </w:r>
          </w:p>
          <w:p w14:paraId="6AD64EF6" w14:textId="0C5ADC6B" w:rsidR="00C95C3D" w:rsidRPr="006D5E82" w:rsidRDefault="00C95C3D" w:rsidP="00C95C3D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Questions liées au genre </w:t>
            </w:r>
            <w:r w:rsidR="008A54AB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I</w:t>
            </w:r>
          </w:p>
          <w:p w14:paraId="3AA03119" w14:textId="733A6638" w:rsidR="00C95C3D" w:rsidRPr="006D5E82" w:rsidRDefault="00C95C3D" w:rsidP="00C95C3D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Microfinancement</w:t>
            </w:r>
            <w:r w:rsidR="008A54AB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J</w:t>
            </w:r>
          </w:p>
          <w:p w14:paraId="6E54427E" w14:textId="7B5945D8" w:rsidR="00856AE1" w:rsidRPr="00B225BD" w:rsidRDefault="00C95C3D" w:rsidP="00C95C3D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B225BD">
              <w:rPr>
                <w:rFonts w:cstheme="minorHAnsi"/>
                <w:bCs/>
                <w:color w:val="000000"/>
                <w:sz w:val="20"/>
                <w:lang w:val="fr-SN" w:eastAsia="en-IN"/>
              </w:rPr>
              <w:t>Autres (à préciser</w:t>
            </w:r>
            <w:r w:rsidR="008A54AB" w:rsidRPr="00B225BD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</w:r>
            <w:r w:rsidRPr="00B225BD">
              <w:rPr>
                <w:rFonts w:cstheme="minorHAnsi"/>
                <w:bCs/>
                <w:color w:val="000000"/>
                <w:sz w:val="20"/>
                <w:lang w:val="fr-SN" w:eastAsia="en-IN"/>
              </w:rPr>
              <w:t>X</w:t>
            </w:r>
          </w:p>
        </w:tc>
        <w:tc>
          <w:tcPr>
            <w:tcW w:w="866" w:type="dxa"/>
          </w:tcPr>
          <w:p w14:paraId="3187D948" w14:textId="77777777" w:rsidR="00856AE1" w:rsidRPr="00B225BD" w:rsidRDefault="00856AE1" w:rsidP="00434986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434986" w:rsidRPr="002552AD" w14:paraId="40FA064D" w14:textId="77777777" w:rsidTr="00DC132C">
        <w:trPr>
          <w:trHeight w:val="382"/>
          <w:jc w:val="center"/>
        </w:trPr>
        <w:tc>
          <w:tcPr>
            <w:tcW w:w="625" w:type="dxa"/>
          </w:tcPr>
          <w:p w14:paraId="679FABC1" w14:textId="44EE2575" w:rsidR="00434986" w:rsidRPr="006D5E82" w:rsidRDefault="00773096" w:rsidP="00434986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4</w:t>
            </w:r>
            <w:r w:rsidR="00434986" w:rsidRPr="006D5E82">
              <w:rPr>
                <w:rFonts w:cstheme="minorHAnsi"/>
                <w:spacing w:val="-2"/>
                <w:sz w:val="20"/>
              </w:rPr>
              <w:t>0</w:t>
            </w:r>
            <w:r w:rsidR="00201189" w:rsidRPr="006D5E82">
              <w:rPr>
                <w:rFonts w:cstheme="minorHAnsi"/>
                <w:spacing w:val="-2"/>
                <w:sz w:val="20"/>
              </w:rPr>
              <w:t>2</w:t>
            </w:r>
          </w:p>
        </w:tc>
        <w:tc>
          <w:tcPr>
            <w:tcW w:w="4865" w:type="dxa"/>
            <w:gridSpan w:val="2"/>
          </w:tcPr>
          <w:p w14:paraId="6F4EA406" w14:textId="77777777" w:rsidR="00C95C3D" w:rsidRPr="006D5E82" w:rsidRDefault="00C95C3D" w:rsidP="00C95C3D">
            <w:pPr>
              <w:tabs>
                <w:tab w:val="left" w:leader="dot" w:pos="3312"/>
              </w:tabs>
              <w:rPr>
                <w:rFonts w:eastAsia="Times New Roman" w:cstheme="minorHAnsi"/>
                <w:sz w:val="20"/>
                <w:lang w:val="hi-IN"/>
              </w:rPr>
            </w:pPr>
            <w:r w:rsidRPr="006D5E82">
              <w:rPr>
                <w:rFonts w:eastAsia="Times New Roman" w:cstheme="minorHAnsi"/>
                <w:sz w:val="20"/>
                <w:lang w:val="hi-IN"/>
              </w:rPr>
              <w:t>Quelles</w:t>
            </w:r>
            <w:r w:rsidRPr="006D5E82">
              <w:rPr>
                <w:rFonts w:eastAsia="Times New Roman" w:cstheme="minorHAnsi"/>
                <w:sz w:val="20"/>
                <w:cs/>
                <w:lang w:val="hi-IN"/>
              </w:rPr>
              <w:t xml:space="preserve"> </w:t>
            </w:r>
            <w:r w:rsidRPr="006D5E82">
              <w:rPr>
                <w:rFonts w:eastAsia="Times New Roman" w:cstheme="minorHAnsi"/>
                <w:sz w:val="20"/>
                <w:lang w:val="hi-IN"/>
              </w:rPr>
              <w:t>sont</w:t>
            </w:r>
            <w:r w:rsidRPr="006D5E82">
              <w:rPr>
                <w:rFonts w:eastAsia="Times New Roman" w:cstheme="minorHAnsi"/>
                <w:sz w:val="20"/>
                <w:cs/>
                <w:lang w:val="hi-IN"/>
              </w:rPr>
              <w:t xml:space="preserve"> </w:t>
            </w:r>
            <w:r w:rsidRPr="006D5E82">
              <w:rPr>
                <w:rFonts w:eastAsia="Times New Roman" w:cstheme="minorHAnsi"/>
                <w:sz w:val="20"/>
                <w:lang w:val="hi-IN"/>
              </w:rPr>
              <w:t>les</w:t>
            </w:r>
            <w:r w:rsidRPr="006D5E82">
              <w:rPr>
                <w:rFonts w:eastAsia="Times New Roman" w:cstheme="minorHAnsi"/>
                <w:sz w:val="20"/>
                <w:cs/>
                <w:lang w:val="hi-IN"/>
              </w:rPr>
              <w:t xml:space="preserve"> </w:t>
            </w:r>
            <w:r w:rsidRPr="006D5E82">
              <w:rPr>
                <w:rFonts w:eastAsia="Times New Roman" w:cstheme="minorHAnsi"/>
                <w:sz w:val="20"/>
                <w:lang w:val="hi-IN"/>
              </w:rPr>
              <w:t>activités</w:t>
            </w:r>
            <w:r w:rsidRPr="006D5E82">
              <w:rPr>
                <w:rFonts w:eastAsia="Times New Roman" w:cstheme="minorHAnsi"/>
                <w:sz w:val="20"/>
                <w:cs/>
                <w:lang w:val="hi-IN"/>
              </w:rPr>
              <w:t xml:space="preserve"> </w:t>
            </w:r>
            <w:r w:rsidRPr="006D5E82">
              <w:rPr>
                <w:rFonts w:eastAsia="Times New Roman" w:cstheme="minorHAnsi"/>
                <w:sz w:val="20"/>
                <w:lang w:val="hi-IN"/>
              </w:rPr>
              <w:t>spécifiques</w:t>
            </w:r>
            <w:r w:rsidRPr="006D5E82">
              <w:rPr>
                <w:rFonts w:eastAsia="Times New Roman" w:cstheme="minorHAnsi"/>
                <w:sz w:val="20"/>
                <w:cs/>
                <w:lang w:val="hi-IN"/>
              </w:rPr>
              <w:t xml:space="preserve"> </w:t>
            </w:r>
            <w:r w:rsidRPr="006D5E82">
              <w:rPr>
                <w:rFonts w:eastAsia="Times New Roman" w:cstheme="minorHAnsi"/>
                <w:sz w:val="20"/>
                <w:lang w:val="hi-IN"/>
              </w:rPr>
              <w:t>que</w:t>
            </w:r>
            <w:r w:rsidRPr="006D5E82">
              <w:rPr>
                <w:rFonts w:eastAsia="Times New Roman" w:cstheme="minorHAnsi"/>
                <w:sz w:val="20"/>
                <w:cs/>
                <w:lang w:val="hi-IN"/>
              </w:rPr>
              <w:t xml:space="preserve"> </w:t>
            </w:r>
            <w:r w:rsidRPr="006D5E82">
              <w:rPr>
                <w:rFonts w:eastAsia="Times New Roman" w:cstheme="minorHAnsi"/>
                <w:sz w:val="20"/>
                <w:lang w:val="hi-IN"/>
              </w:rPr>
              <w:t>vous</w:t>
            </w:r>
            <w:r w:rsidRPr="006D5E82">
              <w:rPr>
                <w:rFonts w:eastAsia="Times New Roman" w:cstheme="minorHAnsi"/>
                <w:sz w:val="20"/>
                <w:cs/>
                <w:lang w:val="hi-IN"/>
              </w:rPr>
              <w:t xml:space="preserve"> </w:t>
            </w:r>
            <w:r w:rsidRPr="006D5E82">
              <w:rPr>
                <w:rFonts w:eastAsia="Times New Roman" w:cstheme="minorHAnsi"/>
                <w:sz w:val="20"/>
                <w:lang w:val="hi-IN"/>
              </w:rPr>
              <w:t>exercez</w:t>
            </w:r>
            <w:r w:rsidRPr="006D5E82">
              <w:rPr>
                <w:rFonts w:eastAsia="Times New Roman" w:cstheme="minorHAnsi"/>
                <w:sz w:val="20"/>
                <w:cs/>
                <w:lang w:val="hi-IN"/>
              </w:rPr>
              <w:t xml:space="preserve"> </w:t>
            </w:r>
            <w:r w:rsidRPr="006D5E82">
              <w:rPr>
                <w:rFonts w:eastAsia="Times New Roman" w:cstheme="minorHAnsi"/>
                <w:sz w:val="20"/>
                <w:lang w:val="hi-IN"/>
              </w:rPr>
              <w:t>dans</w:t>
            </w:r>
            <w:r w:rsidRPr="006D5E82">
              <w:rPr>
                <w:rFonts w:eastAsia="Times New Roman" w:cstheme="minorHAnsi"/>
                <w:sz w:val="20"/>
                <w:cs/>
                <w:lang w:val="hi-IN"/>
              </w:rPr>
              <w:t xml:space="preserve"> </w:t>
            </w:r>
            <w:r w:rsidRPr="006D5E82">
              <w:rPr>
                <w:rFonts w:eastAsia="Times New Roman" w:cstheme="minorHAnsi"/>
                <w:sz w:val="20"/>
                <w:lang w:val="hi-IN"/>
              </w:rPr>
              <w:t>le</w:t>
            </w:r>
            <w:r w:rsidRPr="006D5E82">
              <w:rPr>
                <w:rFonts w:eastAsia="Times New Roman" w:cstheme="minorHAnsi"/>
                <w:sz w:val="20"/>
                <w:cs/>
                <w:lang w:val="hi-IN"/>
              </w:rPr>
              <w:t xml:space="preserve"> </w:t>
            </w:r>
            <w:r w:rsidRPr="006D5E82">
              <w:rPr>
                <w:rFonts w:eastAsia="Times New Roman" w:cstheme="minorHAnsi"/>
                <w:sz w:val="20"/>
                <w:lang w:val="hi-IN"/>
              </w:rPr>
              <w:t>domaine</w:t>
            </w:r>
            <w:r w:rsidRPr="006D5E82">
              <w:rPr>
                <w:rFonts w:eastAsia="Times New Roman" w:cstheme="minorHAnsi"/>
                <w:sz w:val="20"/>
                <w:cs/>
                <w:lang w:val="hi-IN"/>
              </w:rPr>
              <w:t xml:space="preserve"> </w:t>
            </w:r>
            <w:r w:rsidRPr="006D5E82">
              <w:rPr>
                <w:rFonts w:eastAsia="Times New Roman" w:cstheme="minorHAnsi"/>
                <w:sz w:val="20"/>
                <w:lang w:val="hi-IN"/>
              </w:rPr>
              <w:t>de</w:t>
            </w:r>
            <w:r w:rsidRPr="006D5E82">
              <w:rPr>
                <w:rFonts w:eastAsia="Times New Roman" w:cstheme="minorHAnsi"/>
                <w:sz w:val="20"/>
                <w:cs/>
                <w:lang w:val="hi-IN"/>
              </w:rPr>
              <w:t xml:space="preserve"> </w:t>
            </w:r>
            <w:r w:rsidRPr="006D5E82">
              <w:rPr>
                <w:rFonts w:eastAsia="Times New Roman" w:cstheme="minorHAnsi"/>
                <w:sz w:val="20"/>
                <w:lang w:val="hi-IN"/>
              </w:rPr>
              <w:t>la</w:t>
            </w:r>
            <w:r w:rsidRPr="006D5E82">
              <w:rPr>
                <w:rFonts w:eastAsia="Times New Roman" w:cstheme="minorHAnsi"/>
                <w:sz w:val="20"/>
                <w:cs/>
                <w:lang w:val="hi-IN"/>
              </w:rPr>
              <w:t xml:space="preserve"> </w:t>
            </w:r>
            <w:r w:rsidRPr="006D5E82">
              <w:rPr>
                <w:rFonts w:eastAsia="Times New Roman" w:cstheme="minorHAnsi"/>
                <w:sz w:val="20"/>
                <w:lang w:val="hi-IN"/>
              </w:rPr>
              <w:t>planification</w:t>
            </w:r>
            <w:r w:rsidRPr="006D5E82">
              <w:rPr>
                <w:rFonts w:eastAsia="Times New Roman" w:cstheme="minorHAnsi"/>
                <w:sz w:val="20"/>
                <w:cs/>
                <w:lang w:val="hi-IN"/>
              </w:rPr>
              <w:t xml:space="preserve"> </w:t>
            </w:r>
            <w:r w:rsidRPr="006D5E82">
              <w:rPr>
                <w:rFonts w:eastAsia="Times New Roman" w:cstheme="minorHAnsi"/>
                <w:sz w:val="20"/>
                <w:lang w:val="hi-IN"/>
              </w:rPr>
              <w:t>familiale</w:t>
            </w:r>
            <w:r w:rsidRPr="006D5E82">
              <w:rPr>
                <w:rFonts w:eastAsia="Times New Roman" w:cstheme="minorHAnsi"/>
                <w:sz w:val="20"/>
                <w:cs/>
                <w:lang w:val="hi-IN"/>
              </w:rPr>
              <w:t xml:space="preserve"> </w:t>
            </w:r>
            <w:r w:rsidRPr="006D5E82">
              <w:rPr>
                <w:rFonts w:eastAsia="Times New Roman" w:cstheme="minorHAnsi"/>
                <w:sz w:val="20"/>
                <w:lang w:val="hi-IN"/>
              </w:rPr>
              <w:t>?</w:t>
            </w:r>
          </w:p>
          <w:p w14:paraId="013D9F0A" w14:textId="47A4D1CC" w:rsidR="00434986" w:rsidRPr="006D5E82" w:rsidRDefault="00B07248" w:rsidP="00874C56">
            <w:pPr>
              <w:tabs>
                <w:tab w:val="left" w:leader="dot" w:pos="3312"/>
              </w:tabs>
              <w:rPr>
                <w:rFonts w:eastAsia="Times New Roman" w:cstheme="minorHAnsi"/>
                <w:cs/>
                <w:lang w:val="hi-IN"/>
              </w:rPr>
            </w:pPr>
            <w:r w:rsidRPr="006D5E82">
              <w:rPr>
                <w:rFonts w:eastAsia="Times New Roman" w:cstheme="minorHAnsi"/>
                <w:i/>
                <w:iCs/>
                <w:sz w:val="20"/>
                <w:lang w:val="fr-SN"/>
              </w:rPr>
              <w:t>Plusieurs réponses possibles</w:t>
            </w:r>
          </w:p>
        </w:tc>
        <w:tc>
          <w:tcPr>
            <w:tcW w:w="3719" w:type="dxa"/>
            <w:gridSpan w:val="2"/>
          </w:tcPr>
          <w:p w14:paraId="0CE338BA" w14:textId="2A49628E" w:rsidR="00C95C3D" w:rsidRPr="006D5E82" w:rsidRDefault="00C95C3D" w:rsidP="00C95C3D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Dresser une liste des utilisateurs potentiels du PF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 xml:space="preserve"> A</w:t>
            </w:r>
          </w:p>
          <w:p w14:paraId="0403F1A5" w14:textId="534A1D10" w:rsidR="00C95C3D" w:rsidRPr="006D5E82" w:rsidRDefault="00C95C3D" w:rsidP="00C95C3D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Fournir des informations sur les différent</w:t>
            </w:r>
            <w:r w:rsidR="002D7BE3">
              <w:rPr>
                <w:rFonts w:cstheme="minorHAnsi"/>
                <w:bCs/>
                <w:color w:val="000000"/>
                <w:sz w:val="20"/>
                <w:lang w:val="fr-SN" w:eastAsia="en-IN"/>
              </w:rPr>
              <w:t>e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s </w:t>
            </w:r>
            <w:r w:rsidR="002D7BE3">
              <w:rPr>
                <w:rFonts w:cstheme="minorHAnsi"/>
                <w:bCs/>
                <w:color w:val="000000"/>
                <w:sz w:val="20"/>
                <w:lang w:val="fr-SN" w:eastAsia="en-IN"/>
              </w:rPr>
              <w:t>méthodes</w:t>
            </w:r>
            <w:r w:rsidR="002D7BE3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de contraception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 xml:space="preserve"> B</w:t>
            </w:r>
          </w:p>
          <w:p w14:paraId="2659F1A7" w14:textId="66F1B442" w:rsidR="00C95C3D" w:rsidRPr="006D5E82" w:rsidRDefault="00C95C3D" w:rsidP="00C95C3D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Conseiller la femme sur les effets secondaires des méthodes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C</w:t>
            </w:r>
          </w:p>
          <w:p w14:paraId="63985BAC" w14:textId="307B54D0" w:rsidR="00C95C3D" w:rsidRPr="006D5E82" w:rsidRDefault="00C95C3D" w:rsidP="00C95C3D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Conseiller à la femme de continuer à utiliser la méthode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 xml:space="preserve"> D</w:t>
            </w:r>
          </w:p>
          <w:p w14:paraId="6701C4AD" w14:textId="5D49CE45" w:rsidR="00C95C3D" w:rsidRPr="006D5E82" w:rsidRDefault="00C95C3D" w:rsidP="00C95C3D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Conseiller les femmes sur les méthodes en fonction de leur </w:t>
            </w:r>
            <w:r w:rsidR="00834435">
              <w:rPr>
                <w:rFonts w:cstheme="minorHAnsi"/>
                <w:bCs/>
                <w:color w:val="000000"/>
                <w:sz w:val="20"/>
                <w:lang w:val="fr-SN" w:eastAsia="en-IN"/>
              </w:rPr>
              <w:t>éligibilité à la méthode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 xml:space="preserve"> E</w:t>
            </w:r>
          </w:p>
          <w:p w14:paraId="49E30FF7" w14:textId="02C5B3D4" w:rsidR="00C95C3D" w:rsidRPr="006D5E82" w:rsidRDefault="00C95C3D" w:rsidP="00C95C3D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Discuter avec les femmes de leurs intentions en matière de procréation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 xml:space="preserve"> F</w:t>
            </w:r>
          </w:p>
          <w:p w14:paraId="26E85EE2" w14:textId="04A6B05A" w:rsidR="00C95C3D" w:rsidRPr="006D5E82" w:rsidRDefault="00C95C3D" w:rsidP="00C95C3D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Conseiller les femmes sur le choix de leur méthode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 xml:space="preserve"> G</w:t>
            </w:r>
          </w:p>
          <w:p w14:paraId="3B8CCA03" w14:textId="111C68FC" w:rsidR="00C95C3D" w:rsidRPr="006D5E82" w:rsidRDefault="00C95C3D" w:rsidP="00C95C3D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Conseiller les familles pour retarder l'âge du mariage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H</w:t>
            </w:r>
          </w:p>
          <w:p w14:paraId="232E9AA0" w14:textId="1BBB0945" w:rsidR="00C95C3D" w:rsidRPr="006D5E82" w:rsidRDefault="00C95C3D" w:rsidP="00C95C3D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Conseiller les couples jeunes ou nouvellement mariés pour qu'ils retardent l'âge de la première maternité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 xml:space="preserve"> I</w:t>
            </w:r>
          </w:p>
          <w:p w14:paraId="4DEEB52E" w14:textId="40D59A79" w:rsidR="00C95C3D" w:rsidRPr="006D5E82" w:rsidRDefault="00C95C3D" w:rsidP="00C95C3D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Distribuer des contraceptifs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J</w:t>
            </w:r>
          </w:p>
          <w:p w14:paraId="59A9835F" w14:textId="5A837BAC" w:rsidR="00C95C3D" w:rsidRPr="006D5E82" w:rsidRDefault="00C95C3D" w:rsidP="00C95C3D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Fournir des informations sur où, quand et comment accéder à d'autres méthodes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 xml:space="preserve"> K</w:t>
            </w:r>
          </w:p>
          <w:p w14:paraId="5721AF4C" w14:textId="6E82DB4E" w:rsidR="00C95C3D" w:rsidRPr="006D5E82" w:rsidRDefault="00C95C3D" w:rsidP="00C95C3D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Orienter les femmes vers un centre de santé en cas de complications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 xml:space="preserve"> L</w:t>
            </w:r>
          </w:p>
          <w:p w14:paraId="424EE401" w14:textId="23EEE5DF" w:rsidR="00C95C3D" w:rsidRPr="006D5E82" w:rsidRDefault="00C95C3D" w:rsidP="00C95C3D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Avantages de la planification familiale pour la santé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M</w:t>
            </w:r>
          </w:p>
          <w:p w14:paraId="678DDBB1" w14:textId="1AB5774B" w:rsidR="00C95C3D" w:rsidRPr="006D5E82" w:rsidRDefault="00C95C3D" w:rsidP="00C95C3D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Avantages économiques de la planification familiale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N</w:t>
            </w:r>
          </w:p>
          <w:p w14:paraId="483213A1" w14:textId="4A6AA26C" w:rsidR="00C95C3D" w:rsidRPr="006D5E82" w:rsidRDefault="00C95C3D" w:rsidP="00C95C3D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Autre (préciser)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X</w:t>
            </w:r>
          </w:p>
          <w:p w14:paraId="48C65D99" w14:textId="4C5DA951" w:rsidR="008F4E3D" w:rsidRPr="006D5E82" w:rsidRDefault="00C95C3D" w:rsidP="00C95C3D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Sans objet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Y</w:t>
            </w:r>
          </w:p>
        </w:tc>
        <w:tc>
          <w:tcPr>
            <w:tcW w:w="866" w:type="dxa"/>
          </w:tcPr>
          <w:p w14:paraId="7D019690" w14:textId="77777777" w:rsidR="00434986" w:rsidRPr="006D5E82" w:rsidRDefault="00434986" w:rsidP="00434986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183710" w:rsidRPr="002552AD" w14:paraId="7C4E7235" w14:textId="77777777" w:rsidTr="00DC132C">
        <w:trPr>
          <w:trHeight w:val="382"/>
          <w:jc w:val="center"/>
        </w:trPr>
        <w:tc>
          <w:tcPr>
            <w:tcW w:w="625" w:type="dxa"/>
          </w:tcPr>
          <w:p w14:paraId="08FA5267" w14:textId="0060C6A6" w:rsidR="00183710" w:rsidRPr="006D5E82" w:rsidRDefault="00773096" w:rsidP="0018371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4</w:t>
            </w:r>
            <w:r w:rsidR="002A45BE" w:rsidRPr="006D5E82">
              <w:rPr>
                <w:rFonts w:cstheme="minorHAnsi"/>
                <w:spacing w:val="-2"/>
                <w:sz w:val="20"/>
              </w:rPr>
              <w:t>0</w:t>
            </w:r>
            <w:r w:rsidR="00201189" w:rsidRPr="006D5E82">
              <w:rPr>
                <w:rFonts w:cstheme="minorHAnsi"/>
                <w:spacing w:val="-2"/>
                <w:sz w:val="20"/>
              </w:rPr>
              <w:t>3</w:t>
            </w:r>
          </w:p>
        </w:tc>
        <w:tc>
          <w:tcPr>
            <w:tcW w:w="4865" w:type="dxa"/>
            <w:gridSpan w:val="2"/>
          </w:tcPr>
          <w:p w14:paraId="64DB3688" w14:textId="77777777" w:rsidR="005865C7" w:rsidRPr="006D5E82" w:rsidRDefault="005865C7" w:rsidP="005865C7">
            <w:pPr>
              <w:tabs>
                <w:tab w:val="left" w:leader="dot" w:pos="3312"/>
              </w:tabs>
              <w:rPr>
                <w:rFonts w:eastAsia="Times New Roman" w:cstheme="minorHAnsi"/>
                <w:sz w:val="20"/>
                <w:lang w:val="hi-IN"/>
              </w:rPr>
            </w:pPr>
            <w:r w:rsidRPr="006D5E82">
              <w:rPr>
                <w:rFonts w:eastAsia="Times New Roman" w:cstheme="minorHAnsi"/>
                <w:sz w:val="20"/>
                <w:lang w:val="hi-IN"/>
              </w:rPr>
              <w:t xml:space="preserve">Quelles sont les activités spécifiques que vous exercez dans le domaine de la santé maternelle et infantile ? </w:t>
            </w:r>
          </w:p>
          <w:p w14:paraId="0637E062" w14:textId="188A4B2A" w:rsidR="00183710" w:rsidRPr="006D5E82" w:rsidRDefault="00B07248" w:rsidP="00874C56">
            <w:pPr>
              <w:tabs>
                <w:tab w:val="left" w:leader="dot" w:pos="3312"/>
              </w:tabs>
              <w:rPr>
                <w:rFonts w:eastAsia="Times New Roman" w:cstheme="minorHAnsi"/>
                <w:sz w:val="20"/>
                <w:cs/>
                <w:lang w:val="hi-IN"/>
              </w:rPr>
            </w:pPr>
            <w:r w:rsidRPr="006D5E82">
              <w:rPr>
                <w:rFonts w:eastAsia="Times New Roman" w:cstheme="minorHAnsi"/>
                <w:i/>
                <w:iCs/>
                <w:sz w:val="20"/>
                <w:lang w:val="fr-SN"/>
              </w:rPr>
              <w:t>Plusieurs réponses possibles</w:t>
            </w:r>
          </w:p>
        </w:tc>
        <w:tc>
          <w:tcPr>
            <w:tcW w:w="3719" w:type="dxa"/>
            <w:gridSpan w:val="2"/>
          </w:tcPr>
          <w:p w14:paraId="54E5C718" w14:textId="61165F30" w:rsidR="005865C7" w:rsidRPr="006D5E82" w:rsidRDefault="005865C7" w:rsidP="005865C7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Informer la communauté sur les services de santé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 xml:space="preserve"> A</w:t>
            </w:r>
          </w:p>
          <w:p w14:paraId="0E13D53D" w14:textId="5213C8DC" w:rsidR="005865C7" w:rsidRPr="006D5E82" w:rsidRDefault="005865C7" w:rsidP="005865C7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Relier la communauté à l'établissement de santé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B</w:t>
            </w:r>
          </w:p>
          <w:p w14:paraId="1EE6C873" w14:textId="469FC367" w:rsidR="00F90374" w:rsidRPr="006D5E82" w:rsidRDefault="00EF4C9B" w:rsidP="00F90374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>
              <w:rPr>
                <w:rFonts w:cstheme="minorHAnsi"/>
                <w:bCs/>
                <w:color w:val="000000"/>
                <w:sz w:val="20"/>
                <w:lang w:val="fr-SN" w:eastAsia="en-IN"/>
              </w:rPr>
              <w:t>Conseiller les femmes sur le respect des 8 CPN</w:t>
            </w:r>
            <w:r w:rsidR="00F90374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 xml:space="preserve"> </w:t>
            </w:r>
            <w:r w:rsidR="00C72C75">
              <w:rPr>
                <w:rFonts w:cstheme="minorHAnsi"/>
                <w:bCs/>
                <w:color w:val="000000"/>
                <w:sz w:val="20"/>
                <w:lang w:val="fr-SN" w:eastAsia="en-IN"/>
              </w:rPr>
              <w:t>C</w:t>
            </w:r>
          </w:p>
          <w:p w14:paraId="4DE2AA9A" w14:textId="35ED2D56" w:rsidR="005865C7" w:rsidRPr="006D5E82" w:rsidRDefault="005865C7" w:rsidP="005865C7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lastRenderedPageBreak/>
              <w:t>Informer la femme et la famille sur la préparation à l'accouchement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 xml:space="preserve"> D</w:t>
            </w:r>
          </w:p>
          <w:p w14:paraId="0BB7A779" w14:textId="203817AE" w:rsidR="005865C7" w:rsidRPr="006D5E82" w:rsidRDefault="005865C7" w:rsidP="005865C7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Informer la femme et la famille sur la préparation aux complications de l'accouchement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</w:r>
            <w:r w:rsidR="00C72C75">
              <w:rPr>
                <w:rFonts w:cstheme="minorHAnsi"/>
                <w:bCs/>
                <w:color w:val="000000"/>
                <w:sz w:val="20"/>
                <w:lang w:val="fr-SN" w:eastAsia="en-IN"/>
              </w:rPr>
              <w:t>E</w:t>
            </w:r>
          </w:p>
          <w:p w14:paraId="1FA0720D" w14:textId="3141AD0D" w:rsidR="005865C7" w:rsidRDefault="005865C7" w:rsidP="005865C7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Accompagner les femmes enceintes devant être hospitalisées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 xml:space="preserve"> F</w:t>
            </w:r>
          </w:p>
          <w:p w14:paraId="5D75EC55" w14:textId="3124D909" w:rsidR="00C72C75" w:rsidRPr="006D5E82" w:rsidRDefault="00C72C75" w:rsidP="005865C7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Conseiller les femmes sur les soins liés à l'accouchement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</w:r>
            <w:r w:rsidR="000202B8">
              <w:rPr>
                <w:rFonts w:cstheme="minorHAnsi"/>
                <w:bCs/>
                <w:color w:val="000000"/>
                <w:sz w:val="20"/>
                <w:lang w:val="fr-SN" w:eastAsia="en-IN"/>
              </w:rPr>
              <w:t>G</w:t>
            </w:r>
          </w:p>
          <w:p w14:paraId="69440CD3" w14:textId="542068CB" w:rsidR="005865C7" w:rsidRPr="006D5E82" w:rsidRDefault="005865C7" w:rsidP="005865C7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Informer la femme et la famille des examens postnatals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</w:r>
            <w:r w:rsidR="000202B8">
              <w:rPr>
                <w:rFonts w:cstheme="minorHAnsi"/>
                <w:bCs/>
                <w:color w:val="000000"/>
                <w:sz w:val="20"/>
                <w:lang w:val="fr-SN" w:eastAsia="en-IN"/>
              </w:rPr>
              <w:t>H</w:t>
            </w:r>
          </w:p>
          <w:p w14:paraId="72ACEC04" w14:textId="07689F83" w:rsidR="005865C7" w:rsidRPr="006D5E82" w:rsidRDefault="005865C7" w:rsidP="005865C7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Informer la communauté sur la vaccination des enfants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</w:r>
          </w:p>
          <w:p w14:paraId="6EE74ED6" w14:textId="765765D1" w:rsidR="005865C7" w:rsidRPr="006D5E82" w:rsidRDefault="005865C7" w:rsidP="005865C7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Mobiliser les bénéficiaires (pour la CPN ou la vaccination des enfants</w:t>
            </w:r>
            <w:r w:rsidR="00687524">
              <w:rPr>
                <w:rFonts w:cstheme="minorHAnsi"/>
                <w:bCs/>
                <w:color w:val="000000"/>
                <w:sz w:val="20"/>
                <w:lang w:val="fr-SN" w:eastAsia="en-IN"/>
              </w:rPr>
              <w:t>)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I</w:t>
            </w:r>
          </w:p>
          <w:p w14:paraId="3AC84B79" w14:textId="4488B901" w:rsidR="005865C7" w:rsidRPr="006D5E82" w:rsidRDefault="005865C7" w:rsidP="005865C7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Fournir l'aide de base (comme les SRO</w:t>
            </w:r>
            <w:r w:rsidR="00687524">
              <w:rPr>
                <w:rFonts w:cstheme="minorHAnsi"/>
                <w:bCs/>
                <w:color w:val="000000"/>
                <w:sz w:val="20"/>
                <w:lang w:val="fr-SN" w:eastAsia="en-IN"/>
              </w:rPr>
              <w:t>-Zinc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, les comprimés d</w:t>
            </w:r>
            <w:r w:rsidR="00687524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e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'</w:t>
            </w:r>
            <w:r w:rsidR="0010106A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FER ET ACIDE FOLIQUE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, etc.)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J</w:t>
            </w:r>
          </w:p>
          <w:p w14:paraId="310431CE" w14:textId="4D705C63" w:rsidR="005865C7" w:rsidRPr="006D5E82" w:rsidRDefault="005865C7" w:rsidP="005865C7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Visite à domicile pour les soins aux nouveau-nés (HBNC)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K</w:t>
            </w:r>
          </w:p>
          <w:p w14:paraId="08F7854E" w14:textId="7A611E11" w:rsidR="005865C7" w:rsidRPr="006D5E82" w:rsidRDefault="005865C7" w:rsidP="005865C7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Tenir les dossiers des clients (femmes/enfants)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L</w:t>
            </w:r>
          </w:p>
          <w:p w14:paraId="1AC1B02B" w14:textId="6FA78CCC" w:rsidR="005865C7" w:rsidRPr="006D5E82" w:rsidRDefault="005865C7" w:rsidP="005865C7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Autre (préciser)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X</w:t>
            </w:r>
          </w:p>
          <w:p w14:paraId="28A7D476" w14:textId="72351762" w:rsidR="00183710" w:rsidRPr="006D5E82" w:rsidRDefault="005865C7" w:rsidP="005865C7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Sans objet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Y</w:t>
            </w:r>
          </w:p>
        </w:tc>
        <w:tc>
          <w:tcPr>
            <w:tcW w:w="866" w:type="dxa"/>
          </w:tcPr>
          <w:p w14:paraId="498E89EF" w14:textId="77777777" w:rsidR="00183710" w:rsidRPr="006D5E82" w:rsidRDefault="00183710" w:rsidP="00183710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183710" w:rsidRPr="002552AD" w14:paraId="67C143E9" w14:textId="77777777" w:rsidTr="00CD52C1">
        <w:trPr>
          <w:trHeight w:val="382"/>
          <w:jc w:val="center"/>
        </w:trPr>
        <w:tc>
          <w:tcPr>
            <w:tcW w:w="10075" w:type="dxa"/>
            <w:gridSpan w:val="6"/>
          </w:tcPr>
          <w:p w14:paraId="6E4853BC" w14:textId="2A1BFC94" w:rsidR="00183710" w:rsidRPr="006D5E82" w:rsidRDefault="005865C7" w:rsidP="00183710">
            <w:pPr>
              <w:tabs>
                <w:tab w:val="left" w:pos="-720"/>
              </w:tabs>
              <w:suppressAutoHyphens/>
              <w:rPr>
                <w:rFonts w:cstheme="minorHAnsi"/>
                <w:b/>
                <w:bCs/>
                <w:spacing w:val="-2"/>
                <w:sz w:val="20"/>
                <w:lang w:val="fr-SN"/>
              </w:rPr>
            </w:pPr>
            <w:r w:rsidRPr="006D5E82">
              <w:rPr>
                <w:rFonts w:cstheme="minorHAnsi"/>
                <w:b/>
                <w:bCs/>
                <w:spacing w:val="-2"/>
                <w:sz w:val="20"/>
                <w:lang w:val="fr-SN"/>
              </w:rPr>
              <w:t>J'aimerais maintenant vous poser quelques questions relatives au travail, notamment sur le temps que vous passez sur le terrain.</w:t>
            </w:r>
          </w:p>
        </w:tc>
      </w:tr>
      <w:tr w:rsidR="00183710" w:rsidRPr="009B4054" w14:paraId="751F448F" w14:textId="77777777" w:rsidTr="00DC132C">
        <w:trPr>
          <w:trHeight w:val="382"/>
          <w:jc w:val="center"/>
        </w:trPr>
        <w:tc>
          <w:tcPr>
            <w:tcW w:w="625" w:type="dxa"/>
          </w:tcPr>
          <w:p w14:paraId="1284EE75" w14:textId="034E2D06" w:rsidR="00183710" w:rsidRPr="006D5E82" w:rsidRDefault="00773096" w:rsidP="00183710">
            <w:pPr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4</w:t>
            </w:r>
            <w:r w:rsidR="00183710" w:rsidRPr="006D5E82">
              <w:rPr>
                <w:rFonts w:cstheme="minorHAnsi"/>
                <w:spacing w:val="-2"/>
                <w:sz w:val="20"/>
              </w:rPr>
              <w:t>0</w:t>
            </w:r>
            <w:r w:rsidR="00A431E1" w:rsidRPr="006D5E82">
              <w:rPr>
                <w:rFonts w:cstheme="minorHAnsi"/>
                <w:spacing w:val="-2"/>
                <w:sz w:val="20"/>
              </w:rPr>
              <w:t>4</w:t>
            </w:r>
          </w:p>
        </w:tc>
        <w:tc>
          <w:tcPr>
            <w:tcW w:w="4865" w:type="dxa"/>
            <w:gridSpan w:val="2"/>
          </w:tcPr>
          <w:p w14:paraId="10BCA8C4" w14:textId="3BC240DF" w:rsidR="00183710" w:rsidRPr="006D5E82" w:rsidRDefault="00C45105" w:rsidP="004D01FA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En moyenne, combien d'heures par jour consacrez-vous à vos activités en tant qu'ASC ?</w:t>
            </w:r>
          </w:p>
        </w:tc>
        <w:tc>
          <w:tcPr>
            <w:tcW w:w="3719" w:type="dxa"/>
            <w:gridSpan w:val="2"/>
          </w:tcPr>
          <w:p w14:paraId="30A32BC4" w14:textId="610D2A79" w:rsidR="00183710" w:rsidRPr="006D5E82" w:rsidRDefault="00183710" w:rsidP="00183710">
            <w:pPr>
              <w:tabs>
                <w:tab w:val="right" w:leader="dot" w:pos="3924"/>
              </w:tabs>
              <w:suppressAutoHyphens/>
              <w:rPr>
                <w:rFonts w:cstheme="minorHAnsi"/>
                <w:bCs/>
                <w:noProof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005376" behindDoc="0" locked="0" layoutInCell="1" allowOverlap="1" wp14:anchorId="511B8257" wp14:editId="6671B442">
                      <wp:simplePos x="0" y="0"/>
                      <wp:positionH relativeFrom="column">
                        <wp:posOffset>1987550</wp:posOffset>
                      </wp:positionH>
                      <wp:positionV relativeFrom="paragraph">
                        <wp:posOffset>-5715</wp:posOffset>
                      </wp:positionV>
                      <wp:extent cx="320040" cy="158115"/>
                      <wp:effectExtent l="0" t="0" r="22860" b="13335"/>
                      <wp:wrapNone/>
                      <wp:docPr id="42" name="Group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46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A4843A" id="Group 42" o:spid="_x0000_s1026" style="position:absolute;margin-left:156.5pt;margin-top:-.45pt;width:25.2pt;height:12.45pt;z-index:252005376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" strokecolor="#0070c0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" strokecolor="#0070c0"/>
                    </v:group>
                  </w:pict>
                </mc:Fallback>
              </mc:AlternateContent>
            </w:r>
            <w:r w:rsidR="00C45105" w:rsidRPr="006D5E82">
              <w:rPr>
                <w:rFonts w:cstheme="minorHAnsi"/>
                <w:bCs/>
                <w:noProof/>
                <w:color w:val="000000"/>
                <w:sz w:val="20"/>
                <w:lang w:eastAsia="en-IN"/>
              </w:rPr>
              <w:t>Heures</w:t>
            </w:r>
            <w:r w:rsidRPr="006D5E82">
              <w:rPr>
                <w:rFonts w:cstheme="minorHAnsi"/>
                <w:bCs/>
                <w:noProof/>
                <w:color w:val="000000"/>
                <w:sz w:val="20"/>
                <w:lang w:eastAsia="en-IN"/>
              </w:rPr>
              <w:tab/>
            </w:r>
          </w:p>
        </w:tc>
        <w:tc>
          <w:tcPr>
            <w:tcW w:w="866" w:type="dxa"/>
          </w:tcPr>
          <w:p w14:paraId="7ED2B965" w14:textId="77777777" w:rsidR="00183710" w:rsidRPr="006D5E82" w:rsidRDefault="00183710" w:rsidP="00183710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</w:rPr>
            </w:pPr>
          </w:p>
        </w:tc>
      </w:tr>
      <w:tr w:rsidR="002A45BE" w:rsidRPr="009B4054" w14:paraId="69AB42A3" w14:textId="77777777" w:rsidTr="00DC132C">
        <w:trPr>
          <w:trHeight w:val="382"/>
          <w:jc w:val="center"/>
        </w:trPr>
        <w:tc>
          <w:tcPr>
            <w:tcW w:w="625" w:type="dxa"/>
          </w:tcPr>
          <w:p w14:paraId="088BE781" w14:textId="56EB22C1" w:rsidR="002A45BE" w:rsidRPr="006D5E82" w:rsidDel="002A45BE" w:rsidRDefault="00773096" w:rsidP="0018371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4</w:t>
            </w:r>
            <w:r w:rsidR="00A431E1" w:rsidRPr="006D5E82">
              <w:rPr>
                <w:rFonts w:cstheme="minorHAnsi"/>
                <w:spacing w:val="-2"/>
                <w:sz w:val="20"/>
              </w:rPr>
              <w:t>05</w:t>
            </w:r>
          </w:p>
        </w:tc>
        <w:tc>
          <w:tcPr>
            <w:tcW w:w="4865" w:type="dxa"/>
            <w:gridSpan w:val="2"/>
          </w:tcPr>
          <w:p w14:paraId="7A3CF8BB" w14:textId="35947AD3" w:rsidR="002A45BE" w:rsidRPr="006D5E82" w:rsidRDefault="00C45105" w:rsidP="002A23E0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Effectuez-vous des visites individuelles à domicile et des réunions/séances de groupe dans votre communauté/</w:t>
            </w:r>
            <w:r w:rsidR="00B62FD6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zone de polarisation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?</w:t>
            </w:r>
          </w:p>
        </w:tc>
        <w:tc>
          <w:tcPr>
            <w:tcW w:w="3719" w:type="dxa"/>
            <w:gridSpan w:val="2"/>
          </w:tcPr>
          <w:p w14:paraId="30D13111" w14:textId="460804F4" w:rsidR="00C45105" w:rsidRPr="006D5E82" w:rsidRDefault="00C45105" w:rsidP="00C45105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 xml:space="preserve">Seulement des visites individuelles à domicile </w:t>
            </w: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ab/>
              <w:t>1</w:t>
            </w:r>
          </w:p>
          <w:p w14:paraId="645435B6" w14:textId="34E1A4A8" w:rsidR="00C45105" w:rsidRPr="006D5E82" w:rsidRDefault="00C45105" w:rsidP="00C45105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>Uniquement des réunions/séances de groupe</w:t>
            </w: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ab/>
              <w:t xml:space="preserve"> 2</w:t>
            </w:r>
          </w:p>
          <w:p w14:paraId="101F18F8" w14:textId="0D9D6D79" w:rsidR="002A45BE" w:rsidRPr="006D5E82" w:rsidRDefault="00C45105" w:rsidP="00C45105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noProof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eastAsia="en-IN"/>
              </w:rPr>
              <w:t>Les deux</w:t>
            </w:r>
            <w:r w:rsidR="002A45BE" w:rsidRPr="006D5E82">
              <w:rPr>
                <w:rFonts w:cstheme="minorHAnsi"/>
                <w:bCs/>
                <w:noProof/>
                <w:color w:val="000000"/>
                <w:sz w:val="20"/>
                <w:lang w:eastAsia="en-IN"/>
              </w:rPr>
              <w:tab/>
              <w:t>3</w:t>
            </w:r>
          </w:p>
        </w:tc>
        <w:tc>
          <w:tcPr>
            <w:tcW w:w="866" w:type="dxa"/>
          </w:tcPr>
          <w:p w14:paraId="140D9F77" w14:textId="77777777" w:rsidR="002A45BE" w:rsidRPr="006D5E82" w:rsidRDefault="002A45BE" w:rsidP="00183710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</w:rPr>
            </w:pPr>
          </w:p>
        </w:tc>
      </w:tr>
      <w:tr w:rsidR="004E108B" w:rsidRPr="002552AD" w14:paraId="381CEC6E" w14:textId="77777777" w:rsidTr="00014408">
        <w:trPr>
          <w:trHeight w:val="310"/>
          <w:jc w:val="center"/>
        </w:trPr>
        <w:tc>
          <w:tcPr>
            <w:tcW w:w="625" w:type="dxa"/>
            <w:vMerge w:val="restart"/>
          </w:tcPr>
          <w:p w14:paraId="503B7D8B" w14:textId="4958F887" w:rsidR="004E108B" w:rsidRPr="006D5E82" w:rsidDel="002A45BE" w:rsidRDefault="00773096" w:rsidP="00F22447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4</w:t>
            </w:r>
            <w:r w:rsidR="00A431E1" w:rsidRPr="006D5E82">
              <w:rPr>
                <w:rFonts w:cstheme="minorHAnsi"/>
                <w:spacing w:val="-2"/>
                <w:sz w:val="20"/>
              </w:rPr>
              <w:t>06</w:t>
            </w:r>
            <w:ins w:id="14" w:author="Lenovo" w:date="2024-10-26T17:09:00Z">
              <w:r w:rsidR="00104E35">
                <w:rPr>
                  <w:rFonts w:cstheme="minorHAnsi"/>
                  <w:spacing w:val="-2"/>
                  <w:sz w:val="20"/>
                </w:rPr>
                <w:t>a</w:t>
              </w:r>
            </w:ins>
          </w:p>
        </w:tc>
        <w:tc>
          <w:tcPr>
            <w:tcW w:w="3056" w:type="dxa"/>
            <w:vMerge w:val="restart"/>
          </w:tcPr>
          <w:p w14:paraId="466D30A2" w14:textId="7C2FFC50" w:rsidR="00C45105" w:rsidRPr="006D5E82" w:rsidRDefault="00C45105" w:rsidP="00F22447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Combien de visites individuelles </w:t>
            </w:r>
            <w:del w:id="15" w:author="Lenovo" w:date="2024-10-26T17:06:00Z">
              <w:r w:rsidRPr="006D5E82" w:rsidDel="000F593F">
                <w:rPr>
                  <w:rFonts w:cstheme="minorHAnsi"/>
                  <w:bCs/>
                  <w:color w:val="000000"/>
                  <w:sz w:val="20"/>
                  <w:lang w:val="fr-SN" w:eastAsia="en-IN"/>
                </w:rPr>
                <w:delText>au</w:delText>
              </w:r>
            </w:del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x</w:t>
            </w:r>
            <w:ins w:id="16" w:author="Lenovo" w:date="2024-10-26T17:06:00Z">
              <w:r w:rsidR="000F593F">
                <w:rPr>
                  <w:rFonts w:cstheme="minorHAnsi"/>
                  <w:bCs/>
                  <w:color w:val="000000"/>
                  <w:sz w:val="20"/>
                  <w:lang w:val="fr-SN" w:eastAsia="en-IN"/>
                </w:rPr>
                <w:t xml:space="preserve"> de</w:t>
              </w:r>
            </w:ins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ménages</w:t>
            </w:r>
            <w:del w:id="17" w:author="Lenovo" w:date="2024-10-26T17:06:00Z">
              <w:r w:rsidRPr="006D5E82" w:rsidDel="000F593F">
                <w:rPr>
                  <w:rFonts w:cstheme="minorHAnsi"/>
                  <w:bCs/>
                  <w:color w:val="000000"/>
                  <w:sz w:val="20"/>
                  <w:lang w:val="fr-SN" w:eastAsia="en-IN"/>
                </w:rPr>
                <w:delText>/réunions de groupe/séances</w:delText>
              </w:r>
            </w:del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avez-vous </w:t>
            </w:r>
            <w:del w:id="18" w:author="Lenovo" w:date="2024-10-26T17:06:00Z">
              <w:r w:rsidRPr="006D5E82" w:rsidDel="000F593F">
                <w:rPr>
                  <w:rFonts w:cstheme="minorHAnsi"/>
                  <w:bCs/>
                  <w:color w:val="000000"/>
                  <w:sz w:val="20"/>
                  <w:lang w:val="fr-SN" w:eastAsia="en-IN"/>
                </w:rPr>
                <w:delText>effectuées</w:delText>
              </w:r>
            </w:del>
            <w:ins w:id="19" w:author="Lenovo" w:date="2024-10-26T17:06:00Z">
              <w:r w:rsidR="000F593F">
                <w:rPr>
                  <w:rFonts w:cstheme="minorHAnsi"/>
                  <w:bCs/>
                  <w:color w:val="000000"/>
                  <w:sz w:val="20"/>
                  <w:lang w:val="fr-SN" w:eastAsia="en-IN"/>
                </w:rPr>
                <w:t xml:space="preserve"> réalisées </w:t>
              </w:r>
            </w:ins>
            <w:del w:id="20" w:author="Lenovo" w:date="2024-10-26T17:06:00Z">
              <w:r w:rsidRPr="006D5E82" w:rsidDel="000F593F">
                <w:rPr>
                  <w:rFonts w:cstheme="minorHAnsi"/>
                  <w:bCs/>
                  <w:color w:val="000000"/>
                  <w:sz w:val="20"/>
                  <w:lang w:val="fr-SN" w:eastAsia="en-IN"/>
                </w:rPr>
                <w:delText xml:space="preserve"> </w:delText>
              </w:r>
            </w:del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au cours du dernier </w:t>
            </w:r>
            <w:proofErr w:type="spellStart"/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mois</w:t>
            </w:r>
            <w:del w:id="21" w:author="Lenovo" w:date="2024-10-26T17:06:00Z">
              <w:r w:rsidRPr="006D5E82" w:rsidDel="000F593F">
                <w:rPr>
                  <w:rFonts w:cstheme="minorHAnsi"/>
                  <w:bCs/>
                  <w:color w:val="000000"/>
                  <w:sz w:val="20"/>
                  <w:lang w:val="fr-SN" w:eastAsia="en-IN"/>
                </w:rPr>
                <w:delText xml:space="preserve"> écoulé dans votre communauté/</w:delText>
              </w:r>
              <w:r w:rsidR="00B62FD6" w:rsidRPr="006D5E82" w:rsidDel="000F593F">
                <w:rPr>
                  <w:rFonts w:cstheme="minorHAnsi"/>
                  <w:bCs/>
                  <w:color w:val="000000"/>
                  <w:sz w:val="20"/>
                  <w:lang w:val="fr-SN" w:eastAsia="en-IN"/>
                </w:rPr>
                <w:delText>zone de polarisation</w:delText>
              </w:r>
              <w:r w:rsidRPr="006D5E82" w:rsidDel="000F593F">
                <w:rPr>
                  <w:rFonts w:cstheme="minorHAnsi"/>
                  <w:bCs/>
                  <w:color w:val="000000"/>
                  <w:sz w:val="20"/>
                  <w:lang w:val="fr-SN" w:eastAsia="en-IN"/>
                </w:rPr>
                <w:delText xml:space="preserve"> </w:delText>
              </w:r>
            </w:del>
            <w:ins w:id="22" w:author="Lenovo" w:date="2024-10-26T17:06:00Z">
              <w:r w:rsidR="000F593F">
                <w:rPr>
                  <w:rFonts w:cstheme="minorHAnsi"/>
                  <w:bCs/>
                  <w:color w:val="000000"/>
                  <w:sz w:val="20"/>
                  <w:lang w:val="fr-SN" w:eastAsia="en-IN"/>
                </w:rPr>
                <w:t>et</w:t>
              </w:r>
              <w:proofErr w:type="spellEnd"/>
              <w:r w:rsidR="000F593F">
                <w:rPr>
                  <w:rFonts w:cstheme="minorHAnsi"/>
                  <w:bCs/>
                  <w:color w:val="000000"/>
                  <w:sz w:val="20"/>
                  <w:lang w:val="fr-SN" w:eastAsia="en-IN"/>
                </w:rPr>
                <w:t xml:space="preserve"> dans lesquelles vous av</w:t>
              </w:r>
            </w:ins>
            <w:ins w:id="23" w:author="Lenovo" w:date="2024-10-26T17:07:00Z">
              <w:r w:rsidR="000F593F">
                <w:rPr>
                  <w:rFonts w:cstheme="minorHAnsi"/>
                  <w:bCs/>
                  <w:color w:val="000000"/>
                  <w:sz w:val="20"/>
                  <w:lang w:val="fr-SN" w:eastAsia="en-IN"/>
                </w:rPr>
                <w:t xml:space="preserve">ez abordés des sujets relatifs à la PF </w:t>
              </w:r>
            </w:ins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?</w:t>
            </w:r>
          </w:p>
          <w:p w14:paraId="132E3E46" w14:textId="77777777" w:rsidR="00C45105" w:rsidRPr="006D5E82" w:rsidRDefault="00C45105" w:rsidP="00F22447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</w:p>
          <w:p w14:paraId="604C943B" w14:textId="2163A1FA" w:rsidR="00201189" w:rsidRPr="006D5E82" w:rsidRDefault="00484C46" w:rsidP="00F22447">
            <w:pPr>
              <w:tabs>
                <w:tab w:val="left" w:pos="-720"/>
              </w:tabs>
              <w:suppressAutoHyphens/>
              <w:rPr>
                <w:rFonts w:cstheme="minorHAnsi"/>
                <w:bCs/>
                <w:i/>
                <w:i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i/>
                <w:iCs/>
                <w:color w:val="000000"/>
                <w:sz w:val="20"/>
                <w:lang w:eastAsia="en-IN"/>
              </w:rPr>
              <w:t xml:space="preserve">Si Non </w:t>
            </w:r>
            <w:proofErr w:type="spellStart"/>
            <w:r w:rsidRPr="006D5E82">
              <w:rPr>
                <w:rFonts w:cstheme="minorHAnsi"/>
                <w:bCs/>
                <w:i/>
                <w:iCs/>
                <w:color w:val="000000"/>
                <w:sz w:val="20"/>
                <w:lang w:eastAsia="en-IN"/>
              </w:rPr>
              <w:t>enregistrer</w:t>
            </w:r>
            <w:proofErr w:type="spellEnd"/>
            <w:r w:rsidR="00052399" w:rsidRPr="006D5E82">
              <w:rPr>
                <w:rFonts w:cstheme="minorHAnsi"/>
                <w:bCs/>
                <w:i/>
                <w:iCs/>
                <w:color w:val="000000"/>
                <w:sz w:val="20"/>
                <w:lang w:eastAsia="en-IN"/>
              </w:rPr>
              <w:t xml:space="preserve"> ‘00’</w:t>
            </w:r>
          </w:p>
          <w:p w14:paraId="154C15EA" w14:textId="2FA0133B" w:rsidR="004E108B" w:rsidRPr="006D5E82" w:rsidRDefault="004E108B" w:rsidP="00F22447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eastAsia="en-IN"/>
              </w:rPr>
            </w:pPr>
          </w:p>
        </w:tc>
        <w:tc>
          <w:tcPr>
            <w:tcW w:w="1809" w:type="dxa"/>
          </w:tcPr>
          <w:p w14:paraId="7884C6BF" w14:textId="68AC556C" w:rsidR="004E108B" w:rsidRPr="006D5E82" w:rsidRDefault="004E108B" w:rsidP="00F22447">
            <w:pPr>
              <w:tabs>
                <w:tab w:val="left" w:pos="-720"/>
              </w:tabs>
              <w:suppressAutoHyphens/>
              <w:rPr>
                <w:rFonts w:cstheme="minorHAnsi"/>
                <w:b/>
                <w:color w:val="000000"/>
                <w:sz w:val="20"/>
                <w:lang w:eastAsia="en-IN"/>
              </w:rPr>
            </w:pPr>
            <w:proofErr w:type="spellStart"/>
            <w:r w:rsidRPr="006D5E82">
              <w:rPr>
                <w:rFonts w:cstheme="minorHAnsi"/>
                <w:b/>
                <w:color w:val="000000"/>
                <w:sz w:val="20"/>
                <w:lang w:eastAsia="en-IN"/>
              </w:rPr>
              <w:t>Domain</w:t>
            </w:r>
            <w:r w:rsidR="00C45105" w:rsidRPr="006D5E82">
              <w:rPr>
                <w:rFonts w:cstheme="minorHAnsi"/>
                <w:b/>
                <w:color w:val="000000"/>
                <w:sz w:val="20"/>
                <w:lang w:eastAsia="en-IN"/>
              </w:rPr>
              <w:t>es</w:t>
            </w:r>
            <w:proofErr w:type="spellEnd"/>
          </w:p>
        </w:tc>
        <w:tc>
          <w:tcPr>
            <w:tcW w:w="1920" w:type="dxa"/>
          </w:tcPr>
          <w:p w14:paraId="22F17260" w14:textId="0FE0008C" w:rsidR="004E108B" w:rsidRPr="006D5E82" w:rsidRDefault="004E108B" w:rsidP="004E108B">
            <w:pPr>
              <w:tabs>
                <w:tab w:val="right" w:leader="dot" w:pos="3924"/>
              </w:tabs>
              <w:suppressAutoHyphens/>
              <w:rPr>
                <w:rFonts w:cstheme="minorHAnsi"/>
                <w:b/>
                <w:noProof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/>
                <w:noProof/>
                <w:color w:val="000000"/>
                <w:sz w:val="20"/>
                <w:lang w:eastAsia="en-IN"/>
              </w:rPr>
              <w:t xml:space="preserve">1. </w:t>
            </w:r>
            <w:r w:rsidR="00C45105" w:rsidRPr="006D5E82">
              <w:rPr>
                <w:rFonts w:cstheme="minorHAnsi"/>
                <w:b/>
                <w:noProof/>
                <w:color w:val="000000"/>
                <w:sz w:val="20"/>
                <w:lang w:eastAsia="en-IN"/>
              </w:rPr>
              <w:t>Visites de ménages individuels</w:t>
            </w:r>
          </w:p>
        </w:tc>
        <w:tc>
          <w:tcPr>
            <w:tcW w:w="1799" w:type="dxa"/>
          </w:tcPr>
          <w:p w14:paraId="47E3E342" w14:textId="2B1783DE" w:rsidR="00C45105" w:rsidRPr="006D5E82" w:rsidRDefault="004E108B" w:rsidP="00C45105">
            <w:pPr>
              <w:tabs>
                <w:tab w:val="right" w:leader="dot" w:pos="3924"/>
              </w:tabs>
              <w:suppressAutoHyphens/>
              <w:jc w:val="both"/>
              <w:rPr>
                <w:rFonts w:cstheme="minorHAnsi"/>
                <w:b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/>
                <w:noProof/>
                <w:color w:val="000000"/>
                <w:sz w:val="20"/>
                <w:lang w:val="fr-SN" w:eastAsia="en-IN"/>
              </w:rPr>
              <w:t>2.</w:t>
            </w:r>
            <w:r w:rsidR="00C45105" w:rsidRPr="006D5E82">
              <w:rPr>
                <w:rFonts w:cstheme="minorHAnsi"/>
                <w:b/>
                <w:lang w:val="fr-SN"/>
              </w:rPr>
              <w:t xml:space="preserve"> </w:t>
            </w:r>
            <w:r w:rsidR="00C45105" w:rsidRPr="006D5E82">
              <w:rPr>
                <w:rFonts w:cstheme="minorHAnsi"/>
                <w:b/>
                <w:noProof/>
                <w:color w:val="000000"/>
                <w:sz w:val="20"/>
                <w:lang w:val="fr-SN" w:eastAsia="en-IN"/>
              </w:rPr>
              <w:t>Réunions/sessions de groupe</w:t>
            </w:r>
          </w:p>
          <w:p w14:paraId="5B98B166" w14:textId="7ACB68B6" w:rsidR="004E108B" w:rsidRPr="006D5E82" w:rsidRDefault="00C45105" w:rsidP="00C45105">
            <w:pPr>
              <w:tabs>
                <w:tab w:val="right" w:leader="dot" w:pos="3924"/>
              </w:tabs>
              <w:suppressAutoHyphens/>
              <w:rPr>
                <w:rFonts w:cstheme="minorHAnsi"/>
                <w:b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/>
                <w:noProof/>
                <w:color w:val="000000"/>
                <w:sz w:val="20"/>
                <w:lang w:val="fr-SN" w:eastAsia="en-IN"/>
              </w:rPr>
              <w:t xml:space="preserve">(Demander si </w:t>
            </w:r>
            <w:r w:rsidR="004D697E">
              <w:rPr>
                <w:rFonts w:cstheme="minorHAnsi"/>
                <w:b/>
                <w:noProof/>
                <w:color w:val="000000"/>
                <w:sz w:val="20"/>
                <w:lang w:val="fr-SN" w:eastAsia="en-IN"/>
              </w:rPr>
              <w:t>4</w:t>
            </w:r>
            <w:r w:rsidRPr="006D5E82">
              <w:rPr>
                <w:rFonts w:cstheme="minorHAnsi"/>
                <w:b/>
                <w:noProof/>
                <w:color w:val="000000"/>
                <w:sz w:val="20"/>
                <w:lang w:val="fr-SN" w:eastAsia="en-IN"/>
              </w:rPr>
              <w:t>05=2 OU 3)</w:t>
            </w:r>
          </w:p>
        </w:tc>
        <w:tc>
          <w:tcPr>
            <w:tcW w:w="866" w:type="dxa"/>
            <w:vMerge w:val="restart"/>
          </w:tcPr>
          <w:p w14:paraId="23BD817A" w14:textId="07A72986" w:rsidR="004E108B" w:rsidRPr="006D5E82" w:rsidRDefault="004E108B" w:rsidP="00F22447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B920FD" w:rsidRPr="002552AD" w14:paraId="77BF3F2C" w14:textId="77777777" w:rsidTr="00014408">
        <w:trPr>
          <w:trHeight w:val="2340"/>
          <w:jc w:val="center"/>
        </w:trPr>
        <w:tc>
          <w:tcPr>
            <w:tcW w:w="625" w:type="dxa"/>
            <w:vMerge/>
          </w:tcPr>
          <w:p w14:paraId="126C7B6E" w14:textId="77777777" w:rsidR="00B920FD" w:rsidRPr="006D5E82" w:rsidDel="002A45BE" w:rsidRDefault="00B920FD" w:rsidP="00B920FD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  <w:lang w:val="fr-SN"/>
              </w:rPr>
            </w:pPr>
          </w:p>
        </w:tc>
        <w:tc>
          <w:tcPr>
            <w:tcW w:w="3056" w:type="dxa"/>
            <w:vMerge/>
          </w:tcPr>
          <w:p w14:paraId="66C7EFAB" w14:textId="77777777" w:rsidR="00B920FD" w:rsidRPr="006D5E82" w:rsidRDefault="00B920FD" w:rsidP="00B920FD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</w:p>
        </w:tc>
        <w:tc>
          <w:tcPr>
            <w:tcW w:w="1809" w:type="dxa"/>
          </w:tcPr>
          <w:p w14:paraId="6AF8005A" w14:textId="77777777" w:rsidR="00826742" w:rsidRPr="006D5E82" w:rsidRDefault="00826742" w:rsidP="007520AE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 xml:space="preserve">a. PF </w:t>
            </w:r>
          </w:p>
          <w:p w14:paraId="6BEB92DE" w14:textId="77777777" w:rsidR="007520AE" w:rsidRPr="006D5E82" w:rsidRDefault="007520AE" w:rsidP="006D5E82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</w:p>
          <w:p w14:paraId="47327C4D" w14:textId="05F489B3" w:rsidR="00826742" w:rsidRPr="006D5E82" w:rsidRDefault="00826742" w:rsidP="007520AE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 xml:space="preserve">b. </w:t>
            </w:r>
            <w:r w:rsidR="00755F0E"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>Soins prénata</w:t>
            </w:r>
            <w:r w:rsidR="00367D84"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>ls</w:t>
            </w:r>
          </w:p>
          <w:p w14:paraId="443E2FBF" w14:textId="77777777" w:rsidR="007520AE" w:rsidRPr="006D5E82" w:rsidRDefault="007520AE" w:rsidP="006D5E82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</w:p>
          <w:p w14:paraId="76D76D43" w14:textId="126F56B1" w:rsidR="00826742" w:rsidRPr="006D5E82" w:rsidRDefault="00826742" w:rsidP="007520AE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 xml:space="preserve">c. </w:t>
            </w:r>
            <w:r w:rsidR="00755F0E"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>Soins postnata</w:t>
            </w:r>
            <w:r w:rsidR="00367D84"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>ls</w:t>
            </w:r>
          </w:p>
          <w:p w14:paraId="77A78BFE" w14:textId="77777777" w:rsidR="007520AE" w:rsidRPr="006D5E82" w:rsidRDefault="007520AE" w:rsidP="006D5E82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</w:p>
          <w:p w14:paraId="3A729B00" w14:textId="0649A67A" w:rsidR="007520AE" w:rsidRDefault="00826742" w:rsidP="006D5E82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>d. Vaccination des enfants</w:t>
            </w:r>
          </w:p>
          <w:p w14:paraId="30AAB83B" w14:textId="77777777" w:rsidR="004D697E" w:rsidRPr="006D5E82" w:rsidRDefault="004D697E" w:rsidP="006D5E82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</w:p>
          <w:p w14:paraId="095DD6E8" w14:textId="528441B4" w:rsidR="00826742" w:rsidRPr="009A4206" w:rsidRDefault="00826742" w:rsidP="007520AE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sz w:val="20"/>
                <w:lang w:val="fr-S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 xml:space="preserve">e. </w:t>
            </w:r>
            <w:r w:rsidR="00367D84" w:rsidRPr="009A4206">
              <w:rPr>
                <w:rFonts w:cstheme="minorHAnsi"/>
                <w:sz w:val="20"/>
                <w:lang w:val="fr-SN"/>
              </w:rPr>
              <w:t>Soins néonatals à domicile</w:t>
            </w:r>
          </w:p>
          <w:p w14:paraId="570AA120" w14:textId="77777777" w:rsidR="007520AE" w:rsidRPr="006D5E82" w:rsidRDefault="007520AE" w:rsidP="006D5E82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</w:p>
          <w:p w14:paraId="700A43C4" w14:textId="77777777" w:rsidR="00826742" w:rsidRPr="006D5E82" w:rsidRDefault="00826742" w:rsidP="007520AE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>f. Nutrition</w:t>
            </w:r>
          </w:p>
          <w:p w14:paraId="21A0BFF6" w14:textId="223476FB" w:rsidR="007520AE" w:rsidRPr="006D5E82" w:rsidRDefault="004D697E" w:rsidP="006D5E82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noProof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122112" behindDoc="0" locked="0" layoutInCell="1" allowOverlap="1" wp14:anchorId="7CBA2C69" wp14:editId="2CC3F127">
                      <wp:simplePos x="0" y="0"/>
                      <wp:positionH relativeFrom="column">
                        <wp:posOffset>1581150</wp:posOffset>
                      </wp:positionH>
                      <wp:positionV relativeFrom="paragraph">
                        <wp:posOffset>264795</wp:posOffset>
                      </wp:positionV>
                      <wp:extent cx="320040" cy="158115"/>
                      <wp:effectExtent l="0" t="0" r="22860" b="13335"/>
                      <wp:wrapNone/>
                      <wp:docPr id="313" name="Group 3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314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5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D28DD29" id="Group 313" o:spid="_x0000_s1026" style="position:absolute;margin-left:124.5pt;margin-top:20.85pt;width:25.2pt;height:12.45pt;z-index:252122112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" strokecolor="#0070c0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" strokecolor="#0070c0"/>
                    </v:group>
                  </w:pict>
                </mc:Fallback>
              </mc:AlternateContent>
            </w:r>
          </w:p>
          <w:p w14:paraId="1F42629E" w14:textId="38250674" w:rsidR="00A431E1" w:rsidRPr="006D5E82" w:rsidRDefault="00826742" w:rsidP="006D5E82">
            <w:pPr>
              <w:tabs>
                <w:tab w:val="left" w:pos="-720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>g. Hygiène personnelle</w:t>
            </w:r>
          </w:p>
        </w:tc>
        <w:tc>
          <w:tcPr>
            <w:tcW w:w="1920" w:type="dxa"/>
          </w:tcPr>
          <w:p w14:paraId="78ABF2E8" w14:textId="77777777" w:rsidR="00B920FD" w:rsidRPr="006D5E82" w:rsidRDefault="00B920FD" w:rsidP="00B920FD">
            <w:pPr>
              <w:tabs>
                <w:tab w:val="right" w:leader="dot" w:pos="3924"/>
              </w:tabs>
              <w:suppressAutoHyphens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noProof/>
                <w:lang w:val="fr-FR" w:eastAsia="fr-FR" w:bidi="ar-SA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2118016" behindDoc="0" locked="0" layoutInCell="1" allowOverlap="1" wp14:anchorId="583F9332" wp14:editId="19FEC201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1905</wp:posOffset>
                      </wp:positionV>
                      <wp:extent cx="320040" cy="158115"/>
                      <wp:effectExtent l="0" t="0" r="22860" b="13335"/>
                      <wp:wrapNone/>
                      <wp:docPr id="301" name="Group 3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302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3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560A61" id="Group 301" o:spid="_x0000_s1026" style="position:absolute;margin-left:29.5pt;margin-top:.15pt;width:25.2pt;height:12.45pt;z-index:252118016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" strokecolor="#0070c0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" strokecolor="#0070c0"/>
                    </v:group>
                  </w:pict>
                </mc:Fallback>
              </mc:AlternateContent>
            </w:r>
          </w:p>
          <w:p w14:paraId="779299CD" w14:textId="62BA6A1D" w:rsidR="00B920FD" w:rsidRPr="006D5E82" w:rsidRDefault="007520AE" w:rsidP="00B920FD">
            <w:pPr>
              <w:tabs>
                <w:tab w:val="right" w:leader="dot" w:pos="3924"/>
              </w:tabs>
              <w:suppressAutoHyphens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noProof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119040" behindDoc="0" locked="0" layoutInCell="1" allowOverlap="1" wp14:anchorId="5B1F46BB" wp14:editId="4AE6E144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67017</wp:posOffset>
                      </wp:positionV>
                      <wp:extent cx="320040" cy="158115"/>
                      <wp:effectExtent l="0" t="0" r="22860" b="13335"/>
                      <wp:wrapNone/>
                      <wp:docPr id="307" name="Group 3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308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9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A0FD8B" id="Group 307" o:spid="_x0000_s1026" style="position:absolute;margin-left:29pt;margin-top:5.3pt;width:25.2pt;height:12.45pt;z-index:252119040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" strokecolor="#0070c0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" strokecolor="#0070c0"/>
                    </v:group>
                  </w:pict>
                </mc:Fallback>
              </mc:AlternateContent>
            </w:r>
          </w:p>
          <w:p w14:paraId="4E23407D" w14:textId="2485B7AC" w:rsidR="00B920FD" w:rsidRPr="006D5E82" w:rsidRDefault="007520AE" w:rsidP="00B920FD">
            <w:pPr>
              <w:tabs>
                <w:tab w:val="right" w:leader="dot" w:pos="3924"/>
              </w:tabs>
              <w:suppressAutoHyphens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noProof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120064" behindDoc="0" locked="0" layoutInCell="1" allowOverlap="1" wp14:anchorId="5D6555DC" wp14:editId="70678E55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119135</wp:posOffset>
                      </wp:positionV>
                      <wp:extent cx="320040" cy="158115"/>
                      <wp:effectExtent l="0" t="0" r="22860" b="13335"/>
                      <wp:wrapNone/>
                      <wp:docPr id="304" name="Group 3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305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6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1CA578" id="Group 304" o:spid="_x0000_s1026" style="position:absolute;margin-left:29pt;margin-top:9.4pt;width:25.2pt;height:12.45pt;z-index:252120064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" strokecolor="#0070c0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" strokecolor="#0070c0"/>
                    </v:group>
                  </w:pict>
                </mc:Fallback>
              </mc:AlternateContent>
            </w:r>
          </w:p>
          <w:p w14:paraId="396DCE5B" w14:textId="77777777" w:rsidR="00B920FD" w:rsidRPr="006D5E82" w:rsidRDefault="00B920FD" w:rsidP="00B920FD">
            <w:pPr>
              <w:tabs>
                <w:tab w:val="right" w:leader="dot" w:pos="3924"/>
              </w:tabs>
              <w:suppressAutoHyphens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noProof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121088" behindDoc="0" locked="0" layoutInCell="1" allowOverlap="1" wp14:anchorId="661FF930" wp14:editId="16F70EFD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220003</wp:posOffset>
                      </wp:positionV>
                      <wp:extent cx="320040" cy="158115"/>
                      <wp:effectExtent l="0" t="0" r="22860" b="13335"/>
                      <wp:wrapNone/>
                      <wp:docPr id="310" name="Group 3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311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2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2B2DF6" id="Group 310" o:spid="_x0000_s1026" style="position:absolute;margin-left:28.95pt;margin-top:17.3pt;width:25.2pt;height:12.45pt;z-index:252121088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" strokecolor="#0070c0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" strokecolor="#0070c0"/>
                    </v:group>
                  </w:pict>
                </mc:Fallback>
              </mc:AlternateContent>
            </w:r>
          </w:p>
          <w:p w14:paraId="449255D2" w14:textId="1454932D" w:rsidR="00B920FD" w:rsidRPr="006D5E82" w:rsidRDefault="00B920FD" w:rsidP="00B920FD">
            <w:pPr>
              <w:tabs>
                <w:tab w:val="right" w:leader="dot" w:pos="3924"/>
              </w:tabs>
              <w:suppressAutoHyphens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</w:p>
          <w:p w14:paraId="4DE42A9C" w14:textId="4615F0F0" w:rsidR="00A431E1" w:rsidRPr="006D5E82" w:rsidRDefault="00A431E1" w:rsidP="00B920FD">
            <w:pPr>
              <w:tabs>
                <w:tab w:val="right" w:leader="dot" w:pos="3924"/>
              </w:tabs>
              <w:suppressAutoHyphens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noProof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326912" behindDoc="0" locked="0" layoutInCell="1" allowOverlap="1" wp14:anchorId="3538C9C6" wp14:editId="530E7DC6">
                      <wp:simplePos x="0" y="0"/>
                      <wp:positionH relativeFrom="column">
                        <wp:posOffset>370840</wp:posOffset>
                      </wp:positionH>
                      <wp:positionV relativeFrom="paragraph">
                        <wp:posOffset>33459</wp:posOffset>
                      </wp:positionV>
                      <wp:extent cx="320040" cy="158115"/>
                      <wp:effectExtent l="0" t="0" r="22860" b="13335"/>
                      <wp:wrapNone/>
                      <wp:docPr id="2991" name="Group 29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2992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93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E3D6004" id="Group 2991" o:spid="_x0000_s1026" style="position:absolute;margin-left:29.2pt;margin-top:2.65pt;width:25.2pt;height:12.45pt;z-index:252326912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" strokecolor="#0070c0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" strokecolor="#0070c0"/>
                    </v:group>
                  </w:pict>
                </mc:Fallback>
              </mc:AlternateContent>
            </w:r>
          </w:p>
          <w:p w14:paraId="50CE05AA" w14:textId="45FC0590" w:rsidR="00B920FD" w:rsidRPr="006D5E82" w:rsidRDefault="005A1491" w:rsidP="00B920FD">
            <w:pPr>
              <w:tabs>
                <w:tab w:val="right" w:leader="dot" w:pos="3924"/>
              </w:tabs>
              <w:suppressAutoHyphens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noProof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116992" behindDoc="0" locked="0" layoutInCell="1" allowOverlap="1" wp14:anchorId="6A0D2341" wp14:editId="1178EAAA">
                      <wp:simplePos x="0" y="0"/>
                      <wp:positionH relativeFrom="column">
                        <wp:posOffset>367030</wp:posOffset>
                      </wp:positionH>
                      <wp:positionV relativeFrom="paragraph">
                        <wp:posOffset>130810</wp:posOffset>
                      </wp:positionV>
                      <wp:extent cx="320040" cy="158115"/>
                      <wp:effectExtent l="0" t="0" r="22860" b="13335"/>
                      <wp:wrapNone/>
                      <wp:docPr id="316" name="Group 3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317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8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6C7371" id="Group 316" o:spid="_x0000_s1026" style="position:absolute;margin-left:28.9pt;margin-top:10.3pt;width:25.2pt;height:12.45pt;z-index:252116992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" strokecolor="#0070c0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" strokecolor="#0070c0"/>
                    </v:group>
                  </w:pict>
                </mc:Fallback>
              </mc:AlternateContent>
            </w:r>
          </w:p>
        </w:tc>
        <w:tc>
          <w:tcPr>
            <w:tcW w:w="1799" w:type="dxa"/>
          </w:tcPr>
          <w:p w14:paraId="1C06B044" w14:textId="0C81AC5C" w:rsidR="00B920FD" w:rsidRPr="006D5E82" w:rsidRDefault="00B920FD" w:rsidP="00B920FD">
            <w:pPr>
              <w:tabs>
                <w:tab w:val="right" w:leader="dot" w:pos="3924"/>
              </w:tabs>
              <w:suppressAutoHyphens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noProof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124160" behindDoc="0" locked="0" layoutInCell="1" allowOverlap="1" wp14:anchorId="1541CE96" wp14:editId="44613CF5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1905</wp:posOffset>
                      </wp:positionV>
                      <wp:extent cx="320040" cy="158115"/>
                      <wp:effectExtent l="0" t="0" r="22860" b="13335"/>
                      <wp:wrapNone/>
                      <wp:docPr id="286" name="Group 2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287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8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CFF209" id="Group 286" o:spid="_x0000_s1026" style="position:absolute;margin-left:29.5pt;margin-top:.15pt;width:25.2pt;height:12.45pt;z-index:252124160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" strokecolor="#0070c0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" strokecolor="#0070c0"/>
                    </v:group>
                  </w:pict>
                </mc:Fallback>
              </mc:AlternateContent>
            </w:r>
          </w:p>
          <w:p w14:paraId="47A4D1C8" w14:textId="02B9BA58" w:rsidR="00B920FD" w:rsidRPr="006D5E82" w:rsidRDefault="007520AE" w:rsidP="00B920FD">
            <w:pPr>
              <w:tabs>
                <w:tab w:val="right" w:leader="dot" w:pos="3924"/>
              </w:tabs>
              <w:suppressAutoHyphens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noProof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125184" behindDoc="0" locked="0" layoutInCell="1" allowOverlap="1" wp14:anchorId="0A95AFED" wp14:editId="30378535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67017</wp:posOffset>
                      </wp:positionV>
                      <wp:extent cx="320040" cy="158115"/>
                      <wp:effectExtent l="0" t="0" r="22860" b="13335"/>
                      <wp:wrapNone/>
                      <wp:docPr id="289" name="Group 2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290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1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6379BE" id="Group 289" o:spid="_x0000_s1026" style="position:absolute;margin-left:29pt;margin-top:5.3pt;width:25.2pt;height:12.45pt;z-index:252125184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" strokecolor="#0070c0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" strokecolor="#0070c0"/>
                    </v:group>
                  </w:pict>
                </mc:Fallback>
              </mc:AlternateContent>
            </w:r>
          </w:p>
          <w:p w14:paraId="1910BE86" w14:textId="5C5D4F8E" w:rsidR="00B920FD" w:rsidRPr="006D5E82" w:rsidRDefault="007520AE" w:rsidP="00B920FD">
            <w:pPr>
              <w:tabs>
                <w:tab w:val="right" w:leader="dot" w:pos="3924"/>
              </w:tabs>
              <w:suppressAutoHyphens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noProof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126208" behindDoc="0" locked="0" layoutInCell="1" allowOverlap="1" wp14:anchorId="2AFA29A4" wp14:editId="1D6AC042">
                      <wp:simplePos x="0" y="0"/>
                      <wp:positionH relativeFrom="column">
                        <wp:posOffset>358336</wp:posOffset>
                      </wp:positionH>
                      <wp:positionV relativeFrom="paragraph">
                        <wp:posOffset>124996</wp:posOffset>
                      </wp:positionV>
                      <wp:extent cx="320040" cy="158115"/>
                      <wp:effectExtent l="0" t="0" r="22860" b="13335"/>
                      <wp:wrapNone/>
                      <wp:docPr id="292" name="Group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293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4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DEBB38" id="Group 292" o:spid="_x0000_s1026" style="position:absolute;margin-left:28.2pt;margin-top:9.85pt;width:25.2pt;height:12.45pt;z-index:252126208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" strokecolor="#0070c0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" strokecolor="#0070c0"/>
                    </v:group>
                  </w:pict>
                </mc:Fallback>
              </mc:AlternateContent>
            </w:r>
          </w:p>
          <w:p w14:paraId="3269DE7E" w14:textId="6AC5FBCD" w:rsidR="00B920FD" w:rsidRPr="006D5E82" w:rsidRDefault="00B920FD" w:rsidP="00B920FD">
            <w:pPr>
              <w:tabs>
                <w:tab w:val="right" w:leader="dot" w:pos="3924"/>
              </w:tabs>
              <w:suppressAutoHyphens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noProof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127232" behindDoc="0" locked="0" layoutInCell="1" allowOverlap="1" wp14:anchorId="0913DDDA" wp14:editId="17C4E80C">
                      <wp:simplePos x="0" y="0"/>
                      <wp:positionH relativeFrom="column">
                        <wp:posOffset>345342</wp:posOffset>
                      </wp:positionH>
                      <wp:positionV relativeFrom="paragraph">
                        <wp:posOffset>215265</wp:posOffset>
                      </wp:positionV>
                      <wp:extent cx="320040" cy="158115"/>
                      <wp:effectExtent l="0" t="0" r="22860" b="13335"/>
                      <wp:wrapNone/>
                      <wp:docPr id="295" name="Group 2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296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7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B9C74B" id="Group 295" o:spid="_x0000_s1026" style="position:absolute;margin-left:27.2pt;margin-top:16.95pt;width:25.2pt;height:12.45pt;z-index:252127232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" strokecolor="#0070c0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" strokecolor="#0070c0"/>
                    </v:group>
                  </w:pict>
                </mc:Fallback>
              </mc:AlternateContent>
            </w:r>
          </w:p>
          <w:p w14:paraId="22894A03" w14:textId="2A296964" w:rsidR="00B920FD" w:rsidRPr="006D5E82" w:rsidRDefault="00B920FD" w:rsidP="00B920FD">
            <w:pPr>
              <w:tabs>
                <w:tab w:val="right" w:leader="dot" w:pos="3924"/>
              </w:tabs>
              <w:suppressAutoHyphens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</w:p>
          <w:p w14:paraId="0ABC226D" w14:textId="4CBC8AE7" w:rsidR="00B920FD" w:rsidRPr="006D5E82" w:rsidRDefault="00104E35" w:rsidP="00B920FD">
            <w:pPr>
              <w:tabs>
                <w:tab w:val="right" w:leader="dot" w:pos="3924"/>
              </w:tabs>
              <w:suppressAutoHyphens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noProof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328960" behindDoc="0" locked="0" layoutInCell="1" allowOverlap="1" wp14:anchorId="3A99B7B2" wp14:editId="3E0FB887">
                      <wp:simplePos x="0" y="0"/>
                      <wp:positionH relativeFrom="column">
                        <wp:posOffset>310515</wp:posOffset>
                      </wp:positionH>
                      <wp:positionV relativeFrom="paragraph">
                        <wp:posOffset>365125</wp:posOffset>
                      </wp:positionV>
                      <wp:extent cx="320040" cy="158115"/>
                      <wp:effectExtent l="0" t="0" r="22860" b="13335"/>
                      <wp:wrapNone/>
                      <wp:docPr id="2994" name="Group 29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2995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96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9F8D5E" id="Group 2994" o:spid="_x0000_s1026" style="position:absolute;margin-left:24.45pt;margin-top:28.75pt;width:25.2pt;height:12.45pt;z-index:252328960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">
                      <v:rect id="Rectangle 221" o:spid="_x0000_s1027" style="position:absolute;left:8711;top:2856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7cIMYA&#10;AADdAAAADwAAAGRycy9kb3ducmV2LnhtbESP3WoCMRSE74W+QzhC7zSr0Kpbo5SKYC1S/MH28rA5&#10;zS7dnCybqPHtjVDo5TAz3zDTebS1OFPrK8cKBv0MBHHhdMVGwWG/7I1B+ICssXZMCq7kYT576Ewx&#10;1+7CWzrvghEJwj5HBWUITS6lL0qy6PuuIU7ej2sthiRbI3WLlwS3tRxm2bO0WHFaKLGht5KK393J&#10;Knj/Wo9GH5v4ab4zEwte2OM4WKUeu/H1BUSgGP7Df+2VVjCcTJ7g/iY9ATm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77cIMYAAADdAAAADwAAAAAAAAAAAAAAAACYAgAAZHJz&#10;L2Rvd25yZXYueG1sUEsFBgAAAAAEAAQA9QAAAIsDAAAAAA==&#10;" strokecolor="#0070c0"/>
                      <v:rect id="Rectangle 222" o:spid="_x0000_s1028" style="position:absolute;left:9251;top:2856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xCV8YA&#10;AADdAAAADwAAAGRycy9kb3ducmV2LnhtbESPT2sCMRTE74V+h/AK3mq2HvyzGqUohbZSxFVsj4/N&#10;a3bp5mXZRI3f3ggFj8PM/IaZLaJtxIk6XztW8NLPQBCXTtdsFOx3b89jED4ga2wck4ILeVjMHx9m&#10;mGt35i2dimBEgrDPUUEVQptL6cuKLPq+a4mT9+s6iyHJzkjd4TnBbSMHWTaUFmtOCxW2tKyo/CuO&#10;VsHH9+dotP6KG/OTmVjyyh7GwSrVe4qvUxCBYriH/9vvWsFgMhnC7U16AnJ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2xCV8YAAADdAAAADwAAAAAAAAAAAAAAAACYAgAAZHJz&#10;L2Rvd25yZXYueG1sUEsFBgAAAAAEAAQA9QAAAIsDAAAAAA==&#10;" strokecolor="#0070c0"/>
                    </v:group>
                  </w:pict>
                </mc:Fallback>
              </mc:AlternateContent>
            </w:r>
            <w:r w:rsidR="00B7198D" w:rsidRPr="006D5E82">
              <w:rPr>
                <w:rFonts w:cstheme="minorHAnsi"/>
                <w:noProof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123136" behindDoc="0" locked="0" layoutInCell="1" allowOverlap="1" wp14:anchorId="06CE83F4" wp14:editId="7829B028">
                      <wp:simplePos x="0" y="0"/>
                      <wp:positionH relativeFrom="column">
                        <wp:posOffset>339090</wp:posOffset>
                      </wp:positionH>
                      <wp:positionV relativeFrom="paragraph">
                        <wp:posOffset>36781</wp:posOffset>
                      </wp:positionV>
                      <wp:extent cx="320040" cy="158115"/>
                      <wp:effectExtent l="0" t="0" r="22860" b="13335"/>
                      <wp:wrapNone/>
                      <wp:docPr id="1010" name="Group 10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1011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2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5FDF57F" id="Group 1010" o:spid="_x0000_s1026" style="position:absolute;margin-left:26.7pt;margin-top:2.9pt;width:25.2pt;height:12.45pt;z-index:252123136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">
                      <v:rect id="Rectangle 221" o:spid="_x0000_s1027" style="position:absolute;left:8711;top:2856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PyxsMA&#10;AADdAAAADwAAAGRycy9kb3ducmV2LnhtbERPTWsCMRC9F/ofwhS81WQ9VFmNIpaCbSmlKupx2IzZ&#10;xc1k2URN/31TKPQ2j/c5s0VyrbhSHxrPGoqhAkFcedOw1bDbvjxOQISIbLD1TBq+KcBifn83w9L4&#10;G3/RdROtyCEcStRQx9iVUoaqJodh6DvizJ187zBm2FtperzlcNfKkVJP0mHDuaHGjlY1VefNxWl4&#10;PbyNx+8f6dMelU0VP7v9JDqtBw9pOQURKcV/8Z97bfJ8VRTw+00+Qc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MPyxsMAAADdAAAADwAAAAAAAAAAAAAAAACYAgAAZHJzL2Rv&#10;d25yZXYueG1sUEsFBgAAAAAEAAQA9QAAAIgDAAAAAA==&#10;" strokecolor="#0070c0"/>
                      <v:rect id="Rectangle 222" o:spid="_x0000_s1028" style="position:absolute;left:9251;top:2856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FsscMA&#10;AADdAAAADwAAAGRycy9kb3ducmV2LnhtbERPS2sCMRC+F/ofwhS81UQPVVajSItgW0rxgXocNmN2&#10;cTNZNlHTf98UCt7m43vOdJ5cI67UhdqzhkFfgSAuvanZathtl89jECEiG2w8k4YfCjCfPT5MsTD+&#10;xmu6bqIVOYRDgRqqGNtCylBW5DD0fUucuZPvHMYMOytNh7cc7ho5VOpFOqw5N1TY0mtF5XlzcRre&#10;Dx+j0edX+rZHZVPJb24/jk7r3lNaTEBESvEu/nevTJ6vBkP4+yafIG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FsscMAAADdAAAADwAAAAAAAAAAAAAAAACYAgAAZHJzL2Rv&#10;d25yZXYueG1sUEsFBgAAAAAEAAQA9QAAAIgDAAAAAA==&#10;" strokecolor="#0070c0"/>
                    </v:group>
                  </w:pict>
                </mc:Fallback>
              </mc:AlternateContent>
            </w:r>
          </w:p>
        </w:tc>
        <w:tc>
          <w:tcPr>
            <w:tcW w:w="866" w:type="dxa"/>
            <w:vMerge/>
          </w:tcPr>
          <w:p w14:paraId="6E817700" w14:textId="77777777" w:rsidR="00B920FD" w:rsidRPr="006D5E82" w:rsidRDefault="00B920FD" w:rsidP="00B920FD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104E35" w:rsidRPr="002552AD" w14:paraId="2EECEF2E" w14:textId="77777777" w:rsidTr="00014408">
        <w:trPr>
          <w:trHeight w:val="2340"/>
          <w:jc w:val="center"/>
          <w:ins w:id="24" w:author="Lenovo" w:date="2024-10-26T17:10:00Z"/>
        </w:trPr>
        <w:tc>
          <w:tcPr>
            <w:tcW w:w="625" w:type="dxa"/>
          </w:tcPr>
          <w:p w14:paraId="30697808" w14:textId="0CA754A2" w:rsidR="00104E35" w:rsidRPr="006D5E82" w:rsidDel="002A45BE" w:rsidRDefault="00104E35" w:rsidP="00B920FD">
            <w:pPr>
              <w:tabs>
                <w:tab w:val="left" w:pos="-720"/>
              </w:tabs>
              <w:suppressAutoHyphens/>
              <w:jc w:val="center"/>
              <w:rPr>
                <w:ins w:id="25" w:author="Lenovo" w:date="2024-10-26T17:10:00Z"/>
                <w:rFonts w:cstheme="minorHAnsi"/>
                <w:spacing w:val="-2"/>
                <w:sz w:val="20"/>
                <w:lang w:val="fr-SN"/>
              </w:rPr>
            </w:pPr>
            <w:ins w:id="26" w:author="Lenovo" w:date="2024-10-26T17:10:00Z">
              <w:r>
                <w:rPr>
                  <w:rFonts w:cstheme="minorHAnsi"/>
                  <w:spacing w:val="-2"/>
                  <w:sz w:val="20"/>
                  <w:lang w:val="fr-SN"/>
                </w:rPr>
                <w:t>406b</w:t>
              </w:r>
            </w:ins>
          </w:p>
        </w:tc>
        <w:tc>
          <w:tcPr>
            <w:tcW w:w="3056" w:type="dxa"/>
          </w:tcPr>
          <w:p w14:paraId="592EA7AB" w14:textId="157A142F" w:rsidR="00104E35" w:rsidRPr="006D5E82" w:rsidRDefault="00104E35" w:rsidP="00B920FD">
            <w:pPr>
              <w:tabs>
                <w:tab w:val="left" w:pos="-720"/>
              </w:tabs>
              <w:suppressAutoHyphens/>
              <w:rPr>
                <w:ins w:id="27" w:author="Lenovo" w:date="2024-10-26T17:10:00Z"/>
                <w:rFonts w:cstheme="minorHAnsi"/>
                <w:bCs/>
                <w:color w:val="000000"/>
                <w:sz w:val="20"/>
                <w:lang w:val="fr-SN" w:eastAsia="en-IN"/>
              </w:rPr>
            </w:pPr>
            <w:ins w:id="28" w:author="Lenovo" w:date="2024-10-26T17:10:00Z">
              <w:r>
                <w:rPr>
                  <w:rFonts w:cstheme="minorHAnsi"/>
                  <w:bCs/>
                  <w:color w:val="000000"/>
                  <w:sz w:val="20"/>
                  <w:lang w:val="fr-SN" w:eastAsia="en-IN"/>
                </w:rPr>
                <w:t xml:space="preserve">Combien de Réunions/sessions de groupe avez-vous réalisé </w:t>
              </w:r>
            </w:ins>
            <w:ins w:id="29" w:author="Lenovo" w:date="2024-10-26T17:11:00Z">
              <w:r>
                <w:rPr>
                  <w:rFonts w:cstheme="minorHAnsi"/>
                  <w:bCs/>
                  <w:color w:val="000000"/>
                  <w:sz w:val="20"/>
                  <w:lang w:val="fr-SN" w:eastAsia="en-IN"/>
                </w:rPr>
                <w:t xml:space="preserve">au cours du derniers mois et dans lesquelles vous avez abordé des sujets </w:t>
              </w:r>
            </w:ins>
            <w:ins w:id="30" w:author="Lenovo" w:date="2024-10-26T17:13:00Z">
              <w:r>
                <w:rPr>
                  <w:rFonts w:cstheme="minorHAnsi"/>
                  <w:bCs/>
                  <w:color w:val="000000"/>
                  <w:sz w:val="20"/>
                  <w:lang w:val="fr-SN" w:eastAsia="en-IN"/>
                </w:rPr>
                <w:t>relatifs à la PF ?</w:t>
              </w:r>
            </w:ins>
          </w:p>
        </w:tc>
        <w:tc>
          <w:tcPr>
            <w:tcW w:w="1809" w:type="dxa"/>
          </w:tcPr>
          <w:p w14:paraId="15018E76" w14:textId="77777777" w:rsidR="00104E35" w:rsidRPr="006D5E82" w:rsidRDefault="00104E35" w:rsidP="00104E35">
            <w:pPr>
              <w:tabs>
                <w:tab w:val="right" w:leader="dot" w:pos="3924"/>
              </w:tabs>
              <w:suppressAutoHyphens/>
              <w:spacing w:after="0"/>
              <w:rPr>
                <w:ins w:id="31" w:author="Lenovo" w:date="2024-10-26T17:13:00Z"/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ins w:id="32" w:author="Lenovo" w:date="2024-10-26T17:13:00Z">
              <w:r w:rsidRPr="006D5E82">
                <w:rPr>
                  <w:rFonts w:cstheme="minorHAnsi"/>
                  <w:bCs/>
                  <w:noProof/>
                  <w:color w:val="000000"/>
                  <w:sz w:val="20"/>
                  <w:lang w:val="fr-SN" w:eastAsia="en-IN"/>
                </w:rPr>
                <w:t xml:space="preserve">a. PF </w:t>
              </w:r>
            </w:ins>
          </w:p>
          <w:p w14:paraId="77C3024E" w14:textId="77777777" w:rsidR="00104E35" w:rsidRPr="006D5E82" w:rsidRDefault="00104E35" w:rsidP="00104E35">
            <w:pPr>
              <w:tabs>
                <w:tab w:val="right" w:leader="dot" w:pos="3924"/>
              </w:tabs>
              <w:suppressAutoHyphens/>
              <w:spacing w:after="0"/>
              <w:rPr>
                <w:ins w:id="33" w:author="Lenovo" w:date="2024-10-26T17:13:00Z"/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</w:p>
          <w:p w14:paraId="0F3C6872" w14:textId="77777777" w:rsidR="00104E35" w:rsidRPr="006D5E82" w:rsidRDefault="00104E35" w:rsidP="00104E35">
            <w:pPr>
              <w:tabs>
                <w:tab w:val="right" w:leader="dot" w:pos="3924"/>
              </w:tabs>
              <w:suppressAutoHyphens/>
              <w:spacing w:after="0"/>
              <w:rPr>
                <w:ins w:id="34" w:author="Lenovo" w:date="2024-10-26T17:13:00Z"/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ins w:id="35" w:author="Lenovo" w:date="2024-10-26T17:13:00Z">
              <w:r w:rsidRPr="006D5E82">
                <w:rPr>
                  <w:rFonts w:cstheme="minorHAnsi"/>
                  <w:bCs/>
                  <w:noProof/>
                  <w:color w:val="000000"/>
                  <w:sz w:val="20"/>
                  <w:lang w:val="fr-SN" w:eastAsia="en-IN"/>
                </w:rPr>
                <w:t>b. Soins prénatals</w:t>
              </w:r>
            </w:ins>
          </w:p>
          <w:p w14:paraId="1B7F8581" w14:textId="77777777" w:rsidR="00104E35" w:rsidRPr="006D5E82" w:rsidRDefault="00104E35" w:rsidP="00104E35">
            <w:pPr>
              <w:tabs>
                <w:tab w:val="right" w:leader="dot" w:pos="3924"/>
              </w:tabs>
              <w:suppressAutoHyphens/>
              <w:spacing w:after="0"/>
              <w:rPr>
                <w:ins w:id="36" w:author="Lenovo" w:date="2024-10-26T17:13:00Z"/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</w:p>
          <w:p w14:paraId="06316029" w14:textId="77777777" w:rsidR="00104E35" w:rsidRPr="006D5E82" w:rsidRDefault="00104E35" w:rsidP="00104E35">
            <w:pPr>
              <w:tabs>
                <w:tab w:val="right" w:leader="dot" w:pos="3924"/>
              </w:tabs>
              <w:suppressAutoHyphens/>
              <w:spacing w:after="0"/>
              <w:rPr>
                <w:ins w:id="37" w:author="Lenovo" w:date="2024-10-26T17:13:00Z"/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ins w:id="38" w:author="Lenovo" w:date="2024-10-26T17:13:00Z">
              <w:r w:rsidRPr="006D5E82">
                <w:rPr>
                  <w:rFonts w:cstheme="minorHAnsi"/>
                  <w:bCs/>
                  <w:noProof/>
                  <w:color w:val="000000"/>
                  <w:sz w:val="20"/>
                  <w:lang w:val="fr-SN" w:eastAsia="en-IN"/>
                </w:rPr>
                <w:t>c. Soins postnatals</w:t>
              </w:r>
            </w:ins>
          </w:p>
          <w:p w14:paraId="2F42C483" w14:textId="77777777" w:rsidR="00104E35" w:rsidRPr="006D5E82" w:rsidRDefault="00104E35" w:rsidP="00104E35">
            <w:pPr>
              <w:tabs>
                <w:tab w:val="right" w:leader="dot" w:pos="3924"/>
              </w:tabs>
              <w:suppressAutoHyphens/>
              <w:spacing w:after="0"/>
              <w:rPr>
                <w:ins w:id="39" w:author="Lenovo" w:date="2024-10-26T17:13:00Z"/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</w:p>
          <w:p w14:paraId="2F79913C" w14:textId="77777777" w:rsidR="00104E35" w:rsidRDefault="00104E35" w:rsidP="00104E35">
            <w:pPr>
              <w:tabs>
                <w:tab w:val="right" w:leader="dot" w:pos="3924"/>
              </w:tabs>
              <w:suppressAutoHyphens/>
              <w:spacing w:after="0"/>
              <w:rPr>
                <w:ins w:id="40" w:author="Lenovo" w:date="2024-10-26T17:13:00Z"/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ins w:id="41" w:author="Lenovo" w:date="2024-10-26T17:13:00Z">
              <w:r w:rsidRPr="006D5E82">
                <w:rPr>
                  <w:rFonts w:cstheme="minorHAnsi"/>
                  <w:bCs/>
                  <w:noProof/>
                  <w:color w:val="000000"/>
                  <w:sz w:val="20"/>
                  <w:lang w:val="fr-SN" w:eastAsia="en-IN"/>
                </w:rPr>
                <w:t>d. Vaccination des enfants</w:t>
              </w:r>
            </w:ins>
          </w:p>
          <w:p w14:paraId="65C574C0" w14:textId="77777777" w:rsidR="00104E35" w:rsidRPr="006D5E82" w:rsidRDefault="00104E35" w:rsidP="00104E35">
            <w:pPr>
              <w:tabs>
                <w:tab w:val="right" w:leader="dot" w:pos="3924"/>
              </w:tabs>
              <w:suppressAutoHyphens/>
              <w:spacing w:after="0"/>
              <w:rPr>
                <w:ins w:id="42" w:author="Lenovo" w:date="2024-10-26T17:13:00Z"/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</w:p>
          <w:p w14:paraId="631CCE4D" w14:textId="77777777" w:rsidR="00104E35" w:rsidRDefault="00104E35" w:rsidP="00104E35">
            <w:pPr>
              <w:tabs>
                <w:tab w:val="right" w:leader="dot" w:pos="3924"/>
              </w:tabs>
              <w:suppressAutoHyphens/>
              <w:spacing w:after="0"/>
              <w:rPr>
                <w:ins w:id="43" w:author="Lenovo" w:date="2024-10-26T17:13:00Z"/>
                <w:rFonts w:cstheme="minorHAnsi"/>
                <w:sz w:val="20"/>
                <w:lang w:val="fr-SN"/>
              </w:rPr>
            </w:pPr>
            <w:ins w:id="44" w:author="Lenovo" w:date="2024-10-26T17:13:00Z">
              <w:r w:rsidRPr="006D5E82">
                <w:rPr>
                  <w:rFonts w:cstheme="minorHAnsi"/>
                  <w:bCs/>
                  <w:noProof/>
                  <w:color w:val="000000"/>
                  <w:sz w:val="20"/>
                  <w:lang w:val="fr-SN" w:eastAsia="en-IN"/>
                </w:rPr>
                <w:t xml:space="preserve">e. </w:t>
              </w:r>
              <w:r w:rsidRPr="009A4206">
                <w:rPr>
                  <w:rFonts w:cstheme="minorHAnsi"/>
                  <w:sz w:val="20"/>
                  <w:lang w:val="fr-SN"/>
                </w:rPr>
                <w:t>Soins néonatals à domicile</w:t>
              </w:r>
            </w:ins>
          </w:p>
          <w:p w14:paraId="31B2E96B" w14:textId="77777777" w:rsidR="00104E35" w:rsidRPr="009A4206" w:rsidRDefault="00104E35" w:rsidP="00104E35">
            <w:pPr>
              <w:tabs>
                <w:tab w:val="right" w:leader="dot" w:pos="3924"/>
              </w:tabs>
              <w:suppressAutoHyphens/>
              <w:spacing w:after="0"/>
              <w:rPr>
                <w:ins w:id="45" w:author="Lenovo" w:date="2024-10-26T17:13:00Z"/>
                <w:rFonts w:cstheme="minorHAnsi"/>
                <w:sz w:val="20"/>
                <w:lang w:val="fr-SN"/>
              </w:rPr>
            </w:pPr>
          </w:p>
          <w:p w14:paraId="6A972814" w14:textId="77777777" w:rsidR="00104E35" w:rsidRPr="006D5E82" w:rsidRDefault="00104E35" w:rsidP="00104E35">
            <w:pPr>
              <w:tabs>
                <w:tab w:val="right" w:leader="dot" w:pos="3924"/>
              </w:tabs>
              <w:suppressAutoHyphens/>
              <w:spacing w:after="0"/>
              <w:rPr>
                <w:ins w:id="46" w:author="Lenovo" w:date="2024-10-26T17:13:00Z"/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ins w:id="47" w:author="Lenovo" w:date="2024-10-26T17:13:00Z">
              <w:r w:rsidRPr="006D5E82">
                <w:rPr>
                  <w:rFonts w:cstheme="minorHAnsi"/>
                  <w:bCs/>
                  <w:noProof/>
                  <w:color w:val="000000"/>
                  <w:sz w:val="20"/>
                  <w:lang w:val="fr-SN" w:eastAsia="en-IN"/>
                </w:rPr>
                <w:t>f. Nutrition</w:t>
              </w:r>
            </w:ins>
          </w:p>
          <w:p w14:paraId="43E969CC" w14:textId="77777777" w:rsidR="00104E35" w:rsidRPr="006D5E82" w:rsidRDefault="00104E35" w:rsidP="00104E35">
            <w:pPr>
              <w:tabs>
                <w:tab w:val="right" w:leader="dot" w:pos="3924"/>
              </w:tabs>
              <w:suppressAutoHyphens/>
              <w:spacing w:after="0"/>
              <w:rPr>
                <w:ins w:id="48" w:author="Lenovo" w:date="2024-10-26T17:13:00Z"/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ins w:id="49" w:author="Lenovo" w:date="2024-10-26T17:13:00Z">
              <w:r w:rsidRPr="006D5E82">
                <w:rPr>
                  <w:rFonts w:cstheme="minorHAnsi"/>
                  <w:noProof/>
                  <w:lang w:val="fr-FR" w:eastAsia="fr-FR" w:bidi="ar-SA"/>
                </w:rPr>
                <mc:AlternateContent>
                  <mc:Choice Requires="wpg">
                    <w:drawing>
                      <wp:anchor distT="0" distB="0" distL="114300" distR="114300" simplePos="0" relativeHeight="252638208" behindDoc="0" locked="0" layoutInCell="1" allowOverlap="1" wp14:anchorId="66CFB563" wp14:editId="496E90B9">
                        <wp:simplePos x="0" y="0"/>
                        <wp:positionH relativeFrom="column">
                          <wp:posOffset>1581150</wp:posOffset>
                        </wp:positionH>
                        <wp:positionV relativeFrom="paragraph">
                          <wp:posOffset>264795</wp:posOffset>
                        </wp:positionV>
                        <wp:extent cx="320040" cy="158115"/>
                        <wp:effectExtent l="0" t="0" r="22860" b="13335"/>
                        <wp:wrapNone/>
                        <wp:docPr id="1" name="Group 31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320040" cy="158115"/>
                                  <a:chOff x="8711" y="2856"/>
                                  <a:chExt cx="1080" cy="360"/>
                                </a:xfrm>
                              </wpg:grpSpPr>
                              <wps:wsp>
                                <wps:cNvPr id="2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711" y="2856"/>
                                    <a:ext cx="54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70C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51" y="2856"/>
                                    <a:ext cx="54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70C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wg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group w14:anchorId="0A44028F" id="Group 313" o:spid="_x0000_s1026" style="position:absolute;margin-left:124.5pt;margin-top:20.85pt;width:25.2pt;height:12.45pt;z-index:252638208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">
                        <v:rect id="Rectangle 221" o:spid="_x0000_s1027" style="position:absolute;left:8711;top:2856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dILMMA&#10;AADaAAAADwAAAGRycy9kb3ducmV2LnhtbESPQWsCMRSE70L/Q3gFb5rtHqqsxqVYCq0iUlvU42Pz&#10;ml3cvCybqOm/bwShx2FmvmHmZbStuFDvG8cKnsYZCOLK6YaNgu+vt9EUhA/IGlvHpOCXPJSLh8Ec&#10;C+2u/EmXXTAiQdgXqKAOoSuk9FVNFv3YdcTJ+3G9xZBkb6Tu8ZrgtpV5lj1Liw2nhRo7WtZUnXZn&#10;q+DjsJpM1pu4NcfMxIpf7X4arFLDx/gyAxEohv/wvf2uFeRwu5JugF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+dILMMAAADaAAAADwAAAAAAAAAAAAAAAACYAgAAZHJzL2Rv&#10;d25yZXYueG1sUEsFBgAAAAAEAAQA9QAAAIgDAAAAAA==&#10;" strokecolor="#0070c0"/>
                        <v:rect id="Rectangle 222" o:spid="_x0000_s1028" style="position:absolute;left:9251;top:2856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vtt8IA&#10;AADaAAAADwAAAGRycy9kb3ducmV2LnhtbESPQWsCMRSE74L/ITzBm2aroLI1SqkUqiKilrbHx+Y1&#10;u3Tzsmyixn/fFASPw8x8w8yX0dbiQq2vHCt4GmYgiAunKzYKPk5vgxkIH5A11o5JwY08LBfdzhxz&#10;7a58oMsxGJEg7HNUUIbQ5FL6oiSLfuga4uT9uNZiSLI1Urd4TXBby1GWTaTFitNCiQ29llT8Hs9W&#10;wfprM51ud3FvvjMTC17Zz1mwSvV78eUZRKAYHuF7+10rGMP/lXQD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q+23wgAAANoAAAAPAAAAAAAAAAAAAAAAAJgCAABkcnMvZG93&#10;bnJldi54bWxQSwUGAAAAAAQABAD1AAAAhwMAAAAA&#10;" strokecolor="#0070c0"/>
                      </v:group>
                    </w:pict>
                  </mc:Fallback>
                </mc:AlternateContent>
              </w:r>
            </w:ins>
          </w:p>
          <w:p w14:paraId="6DE32003" w14:textId="6C8C8B7A" w:rsidR="00104E35" w:rsidRPr="006D5E82" w:rsidRDefault="00104E35" w:rsidP="00104E35">
            <w:pPr>
              <w:tabs>
                <w:tab w:val="right" w:leader="dot" w:pos="3924"/>
              </w:tabs>
              <w:suppressAutoHyphens/>
              <w:spacing w:after="0"/>
              <w:rPr>
                <w:ins w:id="50" w:author="Lenovo" w:date="2024-10-26T17:10:00Z"/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ins w:id="51" w:author="Lenovo" w:date="2024-10-26T17:13:00Z">
              <w:r w:rsidRPr="006D5E82">
                <w:rPr>
                  <w:rFonts w:cstheme="minorHAnsi"/>
                  <w:bCs/>
                  <w:noProof/>
                  <w:color w:val="000000"/>
                  <w:sz w:val="20"/>
                  <w:lang w:val="fr-SN" w:eastAsia="en-IN"/>
                </w:rPr>
                <w:t>g. Hygiène personnelle</w:t>
              </w:r>
            </w:ins>
          </w:p>
        </w:tc>
        <w:tc>
          <w:tcPr>
            <w:tcW w:w="1920" w:type="dxa"/>
          </w:tcPr>
          <w:p w14:paraId="3D500B93" w14:textId="77777777" w:rsidR="00104E35" w:rsidRPr="006D5E82" w:rsidRDefault="00104E35" w:rsidP="00B920FD">
            <w:pPr>
              <w:tabs>
                <w:tab w:val="right" w:leader="dot" w:pos="3924"/>
              </w:tabs>
              <w:suppressAutoHyphens/>
              <w:rPr>
                <w:ins w:id="52" w:author="Lenovo" w:date="2024-10-26T17:10:00Z"/>
                <w:rFonts w:cstheme="minorHAnsi"/>
                <w:noProof/>
                <w:lang w:val="fr-FR" w:eastAsia="fr-FR" w:bidi="ar-SA"/>
              </w:rPr>
            </w:pPr>
          </w:p>
        </w:tc>
        <w:tc>
          <w:tcPr>
            <w:tcW w:w="1799" w:type="dxa"/>
          </w:tcPr>
          <w:p w14:paraId="42D8E33D" w14:textId="77777777" w:rsidR="00104E35" w:rsidRPr="006D5E82" w:rsidRDefault="00104E35" w:rsidP="00B920FD">
            <w:pPr>
              <w:tabs>
                <w:tab w:val="right" w:leader="dot" w:pos="3924"/>
              </w:tabs>
              <w:suppressAutoHyphens/>
              <w:rPr>
                <w:ins w:id="53" w:author="Lenovo" w:date="2024-10-26T17:10:00Z"/>
                <w:rFonts w:cstheme="minorHAnsi"/>
                <w:noProof/>
                <w:lang w:val="fr-FR" w:eastAsia="fr-FR" w:bidi="ar-SA"/>
              </w:rPr>
            </w:pPr>
          </w:p>
        </w:tc>
        <w:tc>
          <w:tcPr>
            <w:tcW w:w="866" w:type="dxa"/>
          </w:tcPr>
          <w:p w14:paraId="15927706" w14:textId="77777777" w:rsidR="00104E35" w:rsidRPr="006D5E82" w:rsidRDefault="00104E35" w:rsidP="00B920FD">
            <w:pPr>
              <w:tabs>
                <w:tab w:val="left" w:pos="-720"/>
              </w:tabs>
              <w:suppressAutoHyphens/>
              <w:rPr>
                <w:ins w:id="54" w:author="Lenovo" w:date="2024-10-26T17:10:00Z"/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AA3BA0" w:rsidRPr="009B4054" w:rsidDel="00B920FD" w14:paraId="797E92B9" w14:textId="77777777" w:rsidTr="00DC132C">
        <w:trPr>
          <w:trHeight w:val="382"/>
          <w:jc w:val="center"/>
        </w:trPr>
        <w:tc>
          <w:tcPr>
            <w:tcW w:w="625" w:type="dxa"/>
          </w:tcPr>
          <w:p w14:paraId="1827BD22" w14:textId="2D112E7C" w:rsidR="00AA3BA0" w:rsidRPr="006D5E82" w:rsidDel="00B920FD" w:rsidRDefault="00773096" w:rsidP="00AA3BA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4</w:t>
            </w:r>
            <w:r w:rsidR="00A431E1" w:rsidRPr="006D5E82">
              <w:rPr>
                <w:rFonts w:cstheme="minorHAnsi"/>
                <w:spacing w:val="-2"/>
                <w:sz w:val="20"/>
              </w:rPr>
              <w:t>07</w:t>
            </w:r>
          </w:p>
        </w:tc>
        <w:tc>
          <w:tcPr>
            <w:tcW w:w="4865" w:type="dxa"/>
            <w:gridSpan w:val="2"/>
          </w:tcPr>
          <w:p w14:paraId="478F7474" w14:textId="153BEC37" w:rsidR="00AA3BA0" w:rsidRPr="006D5E82" w:rsidDel="00B920FD" w:rsidRDefault="00826742" w:rsidP="00AA3BA0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Disposez-vous d'outils de travail ou de matériel </w:t>
            </w:r>
            <w:r w:rsidR="00C962FF" w:rsidRPr="006D5E82">
              <w:rPr>
                <w:rFonts w:cstheme="minorHAnsi"/>
                <w:lang w:val="fr-SN"/>
              </w:rPr>
              <w:t xml:space="preserve">d'information, d'éducation et de communication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à utiliser dans le cadre de votre travail quotidien ?</w:t>
            </w:r>
          </w:p>
        </w:tc>
        <w:tc>
          <w:tcPr>
            <w:tcW w:w="3719" w:type="dxa"/>
            <w:gridSpan w:val="2"/>
          </w:tcPr>
          <w:p w14:paraId="67965AC5" w14:textId="098BBF63" w:rsidR="00AA3BA0" w:rsidRPr="006D5E82" w:rsidRDefault="00826742" w:rsidP="00AA3BA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proofErr w:type="spellStart"/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Oui</w:t>
            </w:r>
            <w:proofErr w:type="spellEnd"/>
            <w:r w:rsidR="00AA3BA0"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ab/>
              <w:t>1</w:t>
            </w:r>
          </w:p>
          <w:p w14:paraId="65735B55" w14:textId="489D84F1" w:rsidR="00AA3BA0" w:rsidRPr="006D5E82" w:rsidDel="00B920FD" w:rsidRDefault="00AA3BA0" w:rsidP="00AA3BA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No</w:t>
            </w:r>
            <w:r w:rsidR="00826742"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n</w:t>
            </w: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ab/>
              <w:t>2</w:t>
            </w:r>
          </w:p>
        </w:tc>
        <w:tc>
          <w:tcPr>
            <w:tcW w:w="866" w:type="dxa"/>
          </w:tcPr>
          <w:p w14:paraId="405B85F8" w14:textId="77777777" w:rsidR="00AA3BA0" w:rsidRPr="006D5E82" w:rsidRDefault="00AA3BA0" w:rsidP="00AA3BA0">
            <w:pPr>
              <w:tabs>
                <w:tab w:val="left" w:pos="-720"/>
              </w:tabs>
              <w:suppressAutoHyphens/>
              <w:spacing w:after="0"/>
              <w:rPr>
                <w:rFonts w:cstheme="minorHAnsi"/>
                <w:spacing w:val="-2"/>
                <w:sz w:val="20"/>
              </w:rPr>
            </w:pPr>
          </w:p>
          <w:p w14:paraId="1583B9E0" w14:textId="687CF5BE" w:rsidR="00AA3BA0" w:rsidRPr="006D5E82" w:rsidDel="00B920FD" w:rsidRDefault="00AA3BA0" w:rsidP="00014408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bCs/>
                <w:noProof/>
                <w:sz w:val="20"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2129280" behindDoc="0" locked="0" layoutInCell="1" allowOverlap="1" wp14:anchorId="3C9AE957" wp14:editId="1DF695EF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77470</wp:posOffset>
                      </wp:positionV>
                      <wp:extent cx="177800" cy="0"/>
                      <wp:effectExtent l="0" t="76200" r="12700" b="95250"/>
                      <wp:wrapNone/>
                      <wp:docPr id="319" name="Straight Arrow Connector 3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AD1E1E" id="Straight Arrow Connector 319" o:spid="_x0000_s1026" type="#_x0000_t32" style="position:absolute;margin-left:-.25pt;margin-top:6.1pt;width:14pt;height:0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14155A" w:rsidRPr="006D5E82">
              <w:rPr>
                <w:rFonts w:cstheme="minorHAnsi"/>
                <w:spacing w:val="-2"/>
                <w:sz w:val="20"/>
              </w:rPr>
              <w:t xml:space="preserve">   </w:t>
            </w:r>
            <w:r w:rsidR="006E6943">
              <w:rPr>
                <w:rFonts w:cstheme="minorHAnsi"/>
                <w:spacing w:val="-2"/>
                <w:sz w:val="20"/>
              </w:rPr>
              <w:t>5</w:t>
            </w:r>
            <w:r w:rsidRPr="006D5E82">
              <w:rPr>
                <w:rFonts w:cstheme="minorHAnsi"/>
                <w:spacing w:val="-2"/>
                <w:sz w:val="20"/>
              </w:rPr>
              <w:t>01</w:t>
            </w:r>
          </w:p>
        </w:tc>
      </w:tr>
      <w:tr w:rsidR="00AA3BA0" w:rsidRPr="009B4054" w:rsidDel="00B920FD" w14:paraId="0F999566" w14:textId="77777777" w:rsidTr="00DC132C">
        <w:trPr>
          <w:trHeight w:val="382"/>
          <w:jc w:val="center"/>
        </w:trPr>
        <w:tc>
          <w:tcPr>
            <w:tcW w:w="625" w:type="dxa"/>
          </w:tcPr>
          <w:p w14:paraId="3C3395B3" w14:textId="7F111BCB" w:rsidR="00AA3BA0" w:rsidRPr="006D5E82" w:rsidDel="00B920FD" w:rsidRDefault="00773096" w:rsidP="00AA3BA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4</w:t>
            </w:r>
            <w:r w:rsidR="00A431E1" w:rsidRPr="006D5E82">
              <w:rPr>
                <w:rFonts w:cstheme="minorHAnsi"/>
                <w:spacing w:val="-2"/>
                <w:sz w:val="20"/>
              </w:rPr>
              <w:t>08</w:t>
            </w:r>
          </w:p>
        </w:tc>
        <w:tc>
          <w:tcPr>
            <w:tcW w:w="4865" w:type="dxa"/>
            <w:gridSpan w:val="2"/>
          </w:tcPr>
          <w:p w14:paraId="2202CF84" w14:textId="37B16A0A" w:rsidR="00AA3BA0" w:rsidRPr="006D5E82" w:rsidDel="00B920FD" w:rsidRDefault="00826742" w:rsidP="00AA3BA0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Utilisez-vous ou vous référez-vous à ces aides </w:t>
            </w:r>
            <w:r w:rsidR="006E6943">
              <w:rPr>
                <w:rFonts w:cstheme="minorHAnsi"/>
                <w:bCs/>
                <w:color w:val="000000"/>
                <w:sz w:val="20"/>
                <w:lang w:val="fr-SN" w:eastAsia="en-IN"/>
              </w:rPr>
              <w:t>au travail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ou à ce  </w:t>
            </w:r>
            <w:r w:rsidR="00C962FF" w:rsidRPr="006D5E82">
              <w:rPr>
                <w:rFonts w:cstheme="minorHAnsi"/>
                <w:lang w:val="fr-SN"/>
              </w:rPr>
              <w:t>matériel d'information, d'éducation et de communication</w:t>
            </w:r>
            <w:ins w:id="55" w:author="Lenovo" w:date="2024-10-26T17:14:00Z">
              <w:r w:rsidR="00104E35">
                <w:rPr>
                  <w:rFonts w:cstheme="minorHAnsi"/>
                  <w:lang w:val="fr-SN"/>
                </w:rPr>
                <w:t xml:space="preserve"> </w:t>
              </w:r>
            </w:ins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dans votre travail de routine ?</w:t>
            </w:r>
          </w:p>
        </w:tc>
        <w:tc>
          <w:tcPr>
            <w:tcW w:w="3719" w:type="dxa"/>
            <w:gridSpan w:val="2"/>
          </w:tcPr>
          <w:p w14:paraId="6FB24CB3" w14:textId="2FC1D8AE" w:rsidR="00AA3BA0" w:rsidRPr="006D5E82" w:rsidRDefault="00826742" w:rsidP="00AA3BA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proofErr w:type="spellStart"/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Oui</w:t>
            </w:r>
            <w:proofErr w:type="spellEnd"/>
            <w:r w:rsidR="00AA3BA0"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ab/>
              <w:t>1</w:t>
            </w:r>
          </w:p>
          <w:p w14:paraId="60DFCC79" w14:textId="11159098" w:rsidR="00AA3BA0" w:rsidRPr="006D5E82" w:rsidDel="00B920FD" w:rsidRDefault="00AA3BA0" w:rsidP="00AA3BA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No</w:t>
            </w:r>
            <w:r w:rsidR="00826742"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n</w:t>
            </w: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ab/>
              <w:t>2</w:t>
            </w:r>
          </w:p>
        </w:tc>
        <w:tc>
          <w:tcPr>
            <w:tcW w:w="866" w:type="dxa"/>
          </w:tcPr>
          <w:p w14:paraId="04B42FC7" w14:textId="77777777" w:rsidR="00AA3BA0" w:rsidRPr="006D5E82" w:rsidDel="00B920FD" w:rsidRDefault="00AA3BA0" w:rsidP="00AA3BA0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</w:rPr>
            </w:pPr>
          </w:p>
        </w:tc>
      </w:tr>
    </w:tbl>
    <w:p w14:paraId="21378112" w14:textId="74E4C861" w:rsidR="009D7DEB" w:rsidRPr="006D5E82" w:rsidRDefault="00104E35" w:rsidP="00E71374">
      <w:pPr>
        <w:jc w:val="center"/>
        <w:rPr>
          <w:rFonts w:cstheme="minorHAnsi"/>
        </w:rPr>
      </w:pPr>
      <w:r w:rsidRPr="006D5E82">
        <w:rPr>
          <w:rFonts w:cstheme="minorHAnsi"/>
          <w:noProof/>
          <w:lang w:val="fr-FR" w:eastAsia="fr-FR" w:bidi="ar-SA"/>
        </w:rPr>
        <mc:AlternateContent>
          <mc:Choice Requires="wpg">
            <w:drawing>
              <wp:anchor distT="0" distB="0" distL="114300" distR="114300" simplePos="0" relativeHeight="252385280" behindDoc="0" locked="0" layoutInCell="1" allowOverlap="1" wp14:anchorId="45A78C93" wp14:editId="6EEEEE20">
                <wp:simplePos x="0" y="0"/>
                <wp:positionH relativeFrom="column">
                  <wp:posOffset>5052060</wp:posOffset>
                </wp:positionH>
                <wp:positionV relativeFrom="paragraph">
                  <wp:posOffset>-2254885</wp:posOffset>
                </wp:positionV>
                <wp:extent cx="320040" cy="158115"/>
                <wp:effectExtent l="0" t="0" r="22860" b="13335"/>
                <wp:wrapNone/>
                <wp:docPr id="963261398" name="Group 963261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0040" cy="158115"/>
                          <a:chOff x="8711" y="2856"/>
                          <a:chExt cx="1080" cy="360"/>
                        </a:xfr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g:grpSpPr>
                      <wps:wsp>
                        <wps:cNvPr id="963261399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8711" y="2856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3261400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9251" y="2856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D23FF6" id="Group 963261398" o:spid="_x0000_s1026" style="position:absolute;margin-left:397.8pt;margin-top:-177.55pt;width:25.2pt;height:12.45pt;z-index:252385280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">
                <v:rect id="Rectangle 221" o:spid="_x0000_s1027" style="position:absolute;left:8711;top:2856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edlMsA&#10;AADiAAAADwAAAGRycy9kb3ducmV2LnhtbESPQWvCQBSE7wX/w/IEb3WjltBEVwlFi1AorfXg8Zl9&#10;ZoPZt2l21fjvu4VCj8PMfMMsVr1txJU6XztWMBknIIhLp2uuFOy/No/PIHxA1tg4JgV38rBaDh4W&#10;mGt340+67kIlIoR9jgpMCG0upS8NWfRj1xJH7+Q6iyHKrpK6w1uE20ZOkySVFmuOCwZbejFUnncX&#10;q2B7eL1/vJu1+25PVfFWHJ9CigelRsO+mIMI1If/8F97qxVk6WyaTmZZBr+X4h2Qyx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jJ52UywAAAOIAAAAPAAAAAAAAAAAAAAAAAJgC&#10;AABkcnMvZG93bnJldi54bWxQSwUGAAAAAAQABAD1AAAAkAMAAAAA&#10;" filled="f" strokecolor="#0070c0"/>
                <v:rect id="Rectangle 222" o:spid="_x0000_s1028" style="position:absolute;left:9251;top:2856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1s68kA&#10;AADiAAAADwAAAGRycy9kb3ducmV2LnhtbESPy2rCQBSG94W+w3AK7upEK8FGRwnFiiCIly5cHjPH&#10;TGjmTMyMGt/eWRS6/PlvfNN5Z2txo9ZXjhUM+gkI4sLpiksFP4fv9zEIH5A11o5JwYM8zGevL1PM&#10;tLvzjm77UIo4wj5DBSaEJpPSF4Ys+r5riKN3dq3FEGVbSt3iPY7bWg6TJJUWK44PBhv6MlT87q9W&#10;weq4fGw3ZuEuzbnM1/lpFFI8KtV76/IJiEBd+A//tVdawWf6MUwHoyRCRKSIA3L2B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Wr1s68kAAADiAAAADwAAAAAAAAAAAAAAAACYAgAA&#10;ZHJzL2Rvd25yZXYueG1sUEsFBgAAAAAEAAQA9QAAAI4DAAAAAA==&#10;" filled="f" strokecolor="#0070c0"/>
              </v:group>
            </w:pict>
          </mc:Fallback>
        </mc:AlternateContent>
      </w:r>
    </w:p>
    <w:p w14:paraId="28C84F59" w14:textId="77777777" w:rsidR="004F0EAE" w:rsidRPr="006D5E82" w:rsidRDefault="004F0EAE">
      <w:pPr>
        <w:rPr>
          <w:rFonts w:cstheme="minorHAnsi"/>
          <w:b/>
          <w:bCs/>
        </w:rPr>
      </w:pPr>
      <w:r w:rsidRPr="006D5E82">
        <w:rPr>
          <w:rFonts w:cstheme="minorHAnsi"/>
          <w:b/>
          <w:bCs/>
        </w:rPr>
        <w:br w:type="page"/>
      </w:r>
    </w:p>
    <w:p w14:paraId="05737B0E" w14:textId="723C935A" w:rsidR="00E71374" w:rsidRPr="002552AD" w:rsidRDefault="00E71374" w:rsidP="00E71374">
      <w:pPr>
        <w:jc w:val="center"/>
        <w:rPr>
          <w:rFonts w:cstheme="minorHAnsi"/>
          <w:b/>
          <w:bCs/>
          <w:sz w:val="24"/>
          <w:szCs w:val="21"/>
          <w:lang w:val="fr-SN"/>
          <w:rPrChange w:id="56" w:author="Mouhamadou Faly Ba" w:date="2024-10-27T13:12:00Z" w16du:dateUtc="2024-10-27T13:12:00Z">
            <w:rPr>
              <w:rFonts w:cstheme="minorHAnsi"/>
              <w:b/>
              <w:bCs/>
              <w:sz w:val="24"/>
              <w:szCs w:val="21"/>
            </w:rPr>
          </w:rPrChange>
        </w:rPr>
      </w:pPr>
      <w:r w:rsidRPr="002552AD">
        <w:rPr>
          <w:rFonts w:cstheme="minorHAnsi"/>
          <w:b/>
          <w:bCs/>
          <w:sz w:val="24"/>
          <w:szCs w:val="21"/>
          <w:lang w:val="fr-SN"/>
          <w:rPrChange w:id="57" w:author="Mouhamadou Faly Ba" w:date="2024-10-27T13:12:00Z" w16du:dateUtc="2024-10-27T13:12:00Z">
            <w:rPr>
              <w:rFonts w:cstheme="minorHAnsi"/>
              <w:b/>
              <w:bCs/>
              <w:sz w:val="24"/>
              <w:szCs w:val="21"/>
            </w:rPr>
          </w:rPrChange>
        </w:rPr>
        <w:lastRenderedPageBreak/>
        <w:t xml:space="preserve">SECTION </w:t>
      </w:r>
      <w:r w:rsidR="00773096" w:rsidRPr="002552AD">
        <w:rPr>
          <w:rFonts w:cstheme="minorHAnsi"/>
          <w:b/>
          <w:bCs/>
          <w:sz w:val="24"/>
          <w:szCs w:val="21"/>
          <w:lang w:val="fr-SN"/>
          <w:rPrChange w:id="58" w:author="Mouhamadou Faly Ba" w:date="2024-10-27T13:12:00Z" w16du:dateUtc="2024-10-27T13:12:00Z">
            <w:rPr>
              <w:rFonts w:cstheme="minorHAnsi"/>
              <w:b/>
              <w:bCs/>
              <w:sz w:val="24"/>
              <w:szCs w:val="21"/>
            </w:rPr>
          </w:rPrChange>
        </w:rPr>
        <w:t>5</w:t>
      </w:r>
      <w:r w:rsidR="00484C46" w:rsidRPr="002552AD">
        <w:rPr>
          <w:rFonts w:cstheme="minorHAnsi"/>
          <w:b/>
          <w:bCs/>
          <w:sz w:val="24"/>
          <w:szCs w:val="21"/>
          <w:lang w:val="fr-SN"/>
          <w:rPrChange w:id="59" w:author="Mouhamadou Faly Ba" w:date="2024-10-27T13:12:00Z" w16du:dateUtc="2024-10-27T13:12:00Z">
            <w:rPr>
              <w:rFonts w:cstheme="minorHAnsi"/>
              <w:b/>
              <w:bCs/>
              <w:sz w:val="24"/>
              <w:szCs w:val="21"/>
            </w:rPr>
          </w:rPrChange>
        </w:rPr>
        <w:t xml:space="preserve"> </w:t>
      </w:r>
      <w:r w:rsidRPr="002552AD">
        <w:rPr>
          <w:rFonts w:cstheme="minorHAnsi"/>
          <w:b/>
          <w:bCs/>
          <w:sz w:val="24"/>
          <w:szCs w:val="21"/>
          <w:lang w:val="fr-SN"/>
          <w:rPrChange w:id="60" w:author="Mouhamadou Faly Ba" w:date="2024-10-27T13:12:00Z" w16du:dateUtc="2024-10-27T13:12:00Z">
            <w:rPr>
              <w:rFonts w:cstheme="minorHAnsi"/>
              <w:b/>
              <w:bCs/>
              <w:sz w:val="24"/>
              <w:szCs w:val="21"/>
            </w:rPr>
          </w:rPrChange>
        </w:rPr>
        <w:t xml:space="preserve">: </w:t>
      </w:r>
      <w:r w:rsidR="000C3CF3" w:rsidRPr="002552AD">
        <w:rPr>
          <w:rFonts w:cstheme="minorHAnsi"/>
          <w:b/>
          <w:bCs/>
          <w:sz w:val="24"/>
          <w:szCs w:val="21"/>
          <w:lang w:val="fr-SN"/>
          <w:rPrChange w:id="61" w:author="Mouhamadou Faly Ba" w:date="2024-10-27T13:12:00Z" w16du:dateUtc="2024-10-27T13:12:00Z">
            <w:rPr>
              <w:rFonts w:cstheme="minorHAnsi"/>
              <w:b/>
              <w:bCs/>
              <w:sz w:val="24"/>
              <w:szCs w:val="21"/>
            </w:rPr>
          </w:rPrChange>
        </w:rPr>
        <w:t xml:space="preserve"> FORMATION ET SUPERVISION</w:t>
      </w:r>
    </w:p>
    <w:p w14:paraId="43B97268" w14:textId="09B6D235" w:rsidR="007F7E27" w:rsidRPr="006D5E82" w:rsidRDefault="000C3CF3" w:rsidP="008F4E3D">
      <w:pPr>
        <w:rPr>
          <w:rFonts w:cstheme="minorHAnsi"/>
          <w:sz w:val="20"/>
          <w:lang w:val="fr-SN"/>
        </w:rPr>
      </w:pPr>
      <w:r w:rsidRPr="006D5E82">
        <w:rPr>
          <w:rFonts w:cstheme="minorHAnsi"/>
          <w:sz w:val="20"/>
          <w:lang w:val="fr-SN"/>
        </w:rPr>
        <w:t>J'aimerai maintenant vous interroger sur la formation et la supervision que vous avez reçues en matière de planning familial et de santé maternelle</w:t>
      </w:r>
      <w:r w:rsidR="006D5BE0" w:rsidRPr="006D5E82">
        <w:rPr>
          <w:rFonts w:cstheme="minorHAnsi"/>
          <w:sz w:val="20"/>
          <w:lang w:val="fr-SN"/>
        </w:rPr>
        <w:t>, néonatale</w:t>
      </w:r>
      <w:r w:rsidRPr="006D5E82">
        <w:rPr>
          <w:rFonts w:cstheme="minorHAnsi"/>
          <w:sz w:val="20"/>
          <w:lang w:val="fr-SN"/>
        </w:rPr>
        <w:t xml:space="preserve"> et infantile.</w:t>
      </w:r>
    </w:p>
    <w:tbl>
      <w:tblPr>
        <w:tblW w:w="101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29" w:type="dxa"/>
          <w:bottom w:w="58" w:type="dxa"/>
          <w:right w:w="29" w:type="dxa"/>
        </w:tblCellMar>
        <w:tblLook w:val="04A0" w:firstRow="1" w:lastRow="0" w:firstColumn="1" w:lastColumn="0" w:noHBand="0" w:noVBand="1"/>
      </w:tblPr>
      <w:tblGrid>
        <w:gridCol w:w="625"/>
        <w:gridCol w:w="4943"/>
        <w:gridCol w:w="3719"/>
        <w:gridCol w:w="870"/>
      </w:tblGrid>
      <w:tr w:rsidR="00E71374" w:rsidRPr="009B4054" w14:paraId="7D568574" w14:textId="77777777" w:rsidTr="002D6722">
        <w:trPr>
          <w:trHeight w:val="67"/>
          <w:tblHeader/>
          <w:jc w:val="center"/>
        </w:trPr>
        <w:tc>
          <w:tcPr>
            <w:tcW w:w="625" w:type="dxa"/>
            <w:shd w:val="clear" w:color="auto" w:fill="BFBFBF" w:themeFill="background1" w:themeFillShade="BF"/>
          </w:tcPr>
          <w:p w14:paraId="3A44872D" w14:textId="45AB0223" w:rsidR="00E71374" w:rsidRPr="006D5E82" w:rsidRDefault="00342F68" w:rsidP="00E86495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b/>
                <w:sz w:val="20"/>
              </w:rPr>
              <w:t>#</w:t>
            </w:r>
          </w:p>
        </w:tc>
        <w:tc>
          <w:tcPr>
            <w:tcW w:w="4943" w:type="dxa"/>
            <w:shd w:val="clear" w:color="auto" w:fill="BFBFBF" w:themeFill="background1" w:themeFillShade="BF"/>
          </w:tcPr>
          <w:p w14:paraId="7202A0F0" w14:textId="7FC5A98B" w:rsidR="00E71374" w:rsidRPr="006D5E82" w:rsidRDefault="00E71374" w:rsidP="000C3CF3">
            <w:pPr>
              <w:tabs>
                <w:tab w:val="left" w:pos="-720"/>
              </w:tabs>
              <w:suppressAutoHyphens/>
              <w:rPr>
                <w:rFonts w:cstheme="minorHAnsi"/>
                <w:b/>
                <w:bCs/>
                <w:spacing w:val="-2"/>
                <w:sz w:val="20"/>
              </w:rPr>
            </w:pPr>
            <w:r w:rsidRPr="006D5E82">
              <w:rPr>
                <w:rFonts w:cstheme="minorHAnsi"/>
                <w:b/>
                <w:sz w:val="20"/>
              </w:rPr>
              <w:t xml:space="preserve">QUESTIONS </w:t>
            </w:r>
            <w:r w:rsidR="000C3CF3" w:rsidRPr="006D5E82">
              <w:rPr>
                <w:rFonts w:cstheme="minorHAnsi"/>
                <w:b/>
                <w:sz w:val="20"/>
              </w:rPr>
              <w:t>ET</w:t>
            </w:r>
            <w:r w:rsidRPr="006D5E82">
              <w:rPr>
                <w:rFonts w:cstheme="minorHAnsi"/>
                <w:b/>
                <w:sz w:val="20"/>
              </w:rPr>
              <w:t xml:space="preserve"> FILTERS</w:t>
            </w:r>
          </w:p>
        </w:tc>
        <w:tc>
          <w:tcPr>
            <w:tcW w:w="3719" w:type="dxa"/>
            <w:shd w:val="clear" w:color="auto" w:fill="BFBFBF" w:themeFill="background1" w:themeFillShade="BF"/>
          </w:tcPr>
          <w:p w14:paraId="69E4FDFD" w14:textId="55162E53" w:rsidR="00E71374" w:rsidRPr="006D5E82" w:rsidRDefault="00E71374" w:rsidP="00E86495">
            <w:pPr>
              <w:tabs>
                <w:tab w:val="left" w:pos="-720"/>
                <w:tab w:val="right" w:leader="dot" w:pos="2592"/>
                <w:tab w:val="right" w:leader="dot" w:pos="2938"/>
                <w:tab w:val="right" w:leader="dot" w:pos="3402"/>
              </w:tabs>
              <w:suppressAutoHyphens/>
              <w:rPr>
                <w:rFonts w:cstheme="minorHAnsi"/>
                <w:sz w:val="20"/>
              </w:rPr>
            </w:pPr>
            <w:r w:rsidRPr="006D5E82">
              <w:rPr>
                <w:rFonts w:cstheme="minorHAnsi"/>
                <w:b/>
                <w:sz w:val="20"/>
              </w:rPr>
              <w:t>C</w:t>
            </w:r>
            <w:r w:rsidR="000C3CF3" w:rsidRPr="006D5E82">
              <w:rPr>
                <w:rFonts w:cstheme="minorHAnsi"/>
                <w:b/>
                <w:sz w:val="20"/>
              </w:rPr>
              <w:t>ODAGE</w:t>
            </w:r>
          </w:p>
        </w:tc>
        <w:tc>
          <w:tcPr>
            <w:tcW w:w="870" w:type="dxa"/>
            <w:shd w:val="clear" w:color="auto" w:fill="BFBFBF" w:themeFill="background1" w:themeFillShade="BF"/>
          </w:tcPr>
          <w:p w14:paraId="10F0B4D8" w14:textId="0014402D" w:rsidR="00E71374" w:rsidRPr="006D5E82" w:rsidRDefault="000C3CF3" w:rsidP="00E86495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b/>
                <w:sz w:val="20"/>
              </w:rPr>
              <w:t>PASSEZ A</w:t>
            </w:r>
          </w:p>
        </w:tc>
      </w:tr>
      <w:tr w:rsidR="00E71374" w:rsidRPr="009B4054" w14:paraId="0F6DC5E5" w14:textId="77777777" w:rsidTr="002D6722">
        <w:trPr>
          <w:trHeight w:val="382"/>
          <w:jc w:val="center"/>
        </w:trPr>
        <w:tc>
          <w:tcPr>
            <w:tcW w:w="625" w:type="dxa"/>
          </w:tcPr>
          <w:p w14:paraId="7B4A9BD0" w14:textId="53D0B179" w:rsidR="00E71374" w:rsidRPr="006D5E82" w:rsidRDefault="00EE480E" w:rsidP="00E86495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5</w:t>
            </w:r>
            <w:r w:rsidR="00E71374" w:rsidRPr="006D5E82">
              <w:rPr>
                <w:rFonts w:cstheme="minorHAnsi"/>
                <w:spacing w:val="-2"/>
                <w:sz w:val="20"/>
              </w:rPr>
              <w:t>01</w:t>
            </w:r>
          </w:p>
        </w:tc>
        <w:tc>
          <w:tcPr>
            <w:tcW w:w="4943" w:type="dxa"/>
          </w:tcPr>
          <w:p w14:paraId="78487152" w14:textId="6A22CCDC" w:rsidR="00E71374" w:rsidRPr="006D5E82" w:rsidRDefault="00B52F85" w:rsidP="002176CF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Avez-vous reçu une formation pour vos fonctions/devoirs en tant qu'ASC ?</w:t>
            </w:r>
          </w:p>
        </w:tc>
        <w:tc>
          <w:tcPr>
            <w:tcW w:w="3719" w:type="dxa"/>
          </w:tcPr>
          <w:p w14:paraId="5E4CADD0" w14:textId="329088FE" w:rsidR="00B52F85" w:rsidRPr="006D5E82" w:rsidRDefault="00B52F85" w:rsidP="00B52F85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Oui, en cours </w:t>
            </w:r>
            <w:r w:rsidR="00225481">
              <w:rPr>
                <w:rFonts w:cstheme="minorHAnsi"/>
                <w:bCs/>
                <w:color w:val="000000"/>
                <w:sz w:val="20"/>
                <w:lang w:val="fr-SN" w:eastAsia="en-IN"/>
              </w:rPr>
              <w:t>d’exercice</w:t>
            </w:r>
            <w:r w:rsidR="00225481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1</w:t>
            </w:r>
          </w:p>
          <w:p w14:paraId="3EB4E6A5" w14:textId="6DE43A95" w:rsidR="00B52F85" w:rsidRPr="006D5E82" w:rsidRDefault="00B52F85" w:rsidP="00B52F85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Oui, avant l</w:t>
            </w:r>
            <w:r w:rsidR="00225481">
              <w:rPr>
                <w:rFonts w:cstheme="minorHAnsi"/>
                <w:bCs/>
                <w:color w:val="000000"/>
                <w:sz w:val="20"/>
                <w:lang w:val="fr-SN" w:eastAsia="en-IN"/>
              </w:rPr>
              <w:t>’exercice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2</w:t>
            </w:r>
          </w:p>
          <w:p w14:paraId="3D0118DD" w14:textId="497CD0A8" w:rsidR="00B52F85" w:rsidRPr="006D5E82" w:rsidRDefault="00B52F85" w:rsidP="00B52F85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Oui, les deux (formation initiale/formation continue)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3</w:t>
            </w:r>
          </w:p>
          <w:p w14:paraId="6EF6667C" w14:textId="6E23B6B7" w:rsidR="00E71374" w:rsidRPr="006D5E82" w:rsidRDefault="00B52F85" w:rsidP="00B52F85">
            <w:pPr>
              <w:tabs>
                <w:tab w:val="right" w:leader="dot" w:pos="3924"/>
              </w:tabs>
              <w:suppressAutoHyphens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proofErr w:type="spellStart"/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Aucun</w:t>
            </w:r>
            <w:proofErr w:type="spellEnd"/>
            <w:r w:rsidR="00DD7668"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ab/>
              <w:t>4</w:t>
            </w:r>
          </w:p>
        </w:tc>
        <w:tc>
          <w:tcPr>
            <w:tcW w:w="870" w:type="dxa"/>
          </w:tcPr>
          <w:p w14:paraId="3D4B2DF1" w14:textId="29D362A6" w:rsidR="000C4A81" w:rsidRPr="006D5E82" w:rsidRDefault="000C4A81" w:rsidP="000C4A81">
            <w:pPr>
              <w:tabs>
                <w:tab w:val="left" w:pos="-720"/>
              </w:tabs>
              <w:suppressAutoHyphens/>
              <w:spacing w:after="0"/>
              <w:rPr>
                <w:rFonts w:cstheme="minorHAnsi"/>
                <w:spacing w:val="-2"/>
                <w:sz w:val="20"/>
              </w:rPr>
            </w:pPr>
          </w:p>
          <w:p w14:paraId="2D7C3281" w14:textId="6356A176" w:rsidR="00DD7668" w:rsidRPr="006D5E82" w:rsidRDefault="00DD7668" w:rsidP="000C4A81">
            <w:pPr>
              <w:tabs>
                <w:tab w:val="left" w:pos="-720"/>
              </w:tabs>
              <w:suppressAutoHyphens/>
              <w:spacing w:after="0"/>
              <w:rPr>
                <w:rFonts w:cstheme="minorHAnsi"/>
                <w:spacing w:val="-2"/>
                <w:sz w:val="20"/>
              </w:rPr>
            </w:pPr>
          </w:p>
          <w:p w14:paraId="0D7D0EB3" w14:textId="77777777" w:rsidR="00DD7668" w:rsidRPr="006D5E82" w:rsidRDefault="00DD7668" w:rsidP="000C4A81">
            <w:pPr>
              <w:tabs>
                <w:tab w:val="left" w:pos="-720"/>
              </w:tabs>
              <w:suppressAutoHyphens/>
              <w:spacing w:after="0"/>
              <w:rPr>
                <w:rFonts w:cstheme="minorHAnsi"/>
                <w:spacing w:val="-2"/>
                <w:sz w:val="20"/>
              </w:rPr>
            </w:pPr>
          </w:p>
          <w:p w14:paraId="45CE1E50" w14:textId="113F8912" w:rsidR="00E71374" w:rsidRPr="006D5E82" w:rsidRDefault="002176CF" w:rsidP="002176CF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bCs/>
                <w:noProof/>
                <w:sz w:val="20"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987968" behindDoc="0" locked="0" layoutInCell="1" allowOverlap="1" wp14:anchorId="41D37C85" wp14:editId="695CC325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81280</wp:posOffset>
                      </wp:positionV>
                      <wp:extent cx="177800" cy="0"/>
                      <wp:effectExtent l="0" t="76200" r="12700" b="95250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609F9E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1" o:spid="_x0000_s1026" type="#_x0000_t32" style="position:absolute;margin-left:-.25pt;margin-top:6.4pt;width:14pt;height:0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EE480E" w:rsidRPr="006D5E82">
              <w:rPr>
                <w:rFonts w:cstheme="minorHAnsi"/>
                <w:spacing w:val="-2"/>
                <w:sz w:val="20"/>
              </w:rPr>
              <w:t>5</w:t>
            </w:r>
            <w:r w:rsidRPr="006D5E82">
              <w:rPr>
                <w:rFonts w:cstheme="minorHAnsi"/>
                <w:spacing w:val="-2"/>
                <w:sz w:val="20"/>
              </w:rPr>
              <w:t>0</w:t>
            </w:r>
            <w:r w:rsidR="00896E1E" w:rsidRPr="006D5E82">
              <w:rPr>
                <w:rFonts w:cstheme="minorHAnsi"/>
                <w:spacing w:val="-2"/>
                <w:sz w:val="20"/>
              </w:rPr>
              <w:t>5</w:t>
            </w:r>
          </w:p>
        </w:tc>
      </w:tr>
      <w:tr w:rsidR="001425C3" w:rsidRPr="002552AD" w14:paraId="730F01E7" w14:textId="77777777" w:rsidTr="002D6722">
        <w:trPr>
          <w:trHeight w:val="382"/>
          <w:jc w:val="center"/>
        </w:trPr>
        <w:tc>
          <w:tcPr>
            <w:tcW w:w="625" w:type="dxa"/>
          </w:tcPr>
          <w:p w14:paraId="014DAC13" w14:textId="02D42224" w:rsidR="001425C3" w:rsidRPr="006D5E82" w:rsidRDefault="00EE480E" w:rsidP="00E86495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5</w:t>
            </w:r>
            <w:r w:rsidR="001425C3" w:rsidRPr="006D5E82">
              <w:rPr>
                <w:rFonts w:cstheme="minorHAnsi"/>
                <w:spacing w:val="-2"/>
                <w:sz w:val="20"/>
              </w:rPr>
              <w:t>02</w:t>
            </w:r>
          </w:p>
        </w:tc>
        <w:tc>
          <w:tcPr>
            <w:tcW w:w="4943" w:type="dxa"/>
          </w:tcPr>
          <w:p w14:paraId="05284109" w14:textId="77777777" w:rsidR="00B52F85" w:rsidRPr="006D5E82" w:rsidRDefault="00B52F85" w:rsidP="00B52F85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Quels étaient les thèmes abordés lors de la formation ?</w:t>
            </w:r>
          </w:p>
          <w:p w14:paraId="7110FC71" w14:textId="560FF1F5" w:rsidR="000266E3" w:rsidRPr="006D5E82" w:rsidRDefault="00484C46" w:rsidP="00874C56">
            <w:pPr>
              <w:tabs>
                <w:tab w:val="left" w:pos="-720"/>
              </w:tabs>
              <w:suppressAutoHyphens/>
              <w:rPr>
                <w:rFonts w:cstheme="minorHAnsi"/>
                <w:b/>
                <w:color w:val="000000"/>
                <w:sz w:val="20"/>
                <w:lang w:eastAsia="en-IN"/>
              </w:rPr>
            </w:pPr>
            <w:r w:rsidRPr="006D5E82">
              <w:rPr>
                <w:rFonts w:eastAsia="Times New Roman" w:cstheme="minorHAnsi"/>
                <w:i/>
                <w:iCs/>
                <w:sz w:val="20"/>
                <w:lang w:val="fr-SN"/>
              </w:rPr>
              <w:t>Plusieurs réponses possibles</w:t>
            </w:r>
          </w:p>
        </w:tc>
        <w:tc>
          <w:tcPr>
            <w:tcW w:w="3719" w:type="dxa"/>
          </w:tcPr>
          <w:p w14:paraId="4FB67140" w14:textId="67D053AC" w:rsidR="00B52F85" w:rsidRPr="006D5E82" w:rsidRDefault="00B52F85" w:rsidP="00B52F85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Planification familiale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</w:r>
          </w:p>
          <w:p w14:paraId="25237566" w14:textId="3CC227A9" w:rsidR="00B52F85" w:rsidRPr="006D5E82" w:rsidRDefault="00A2046E" w:rsidP="00B52F85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lang w:val="fr-SN"/>
              </w:rPr>
              <w:t xml:space="preserve">Infections </w:t>
            </w:r>
            <w:r w:rsidR="00DF1C76" w:rsidRPr="006D5E82">
              <w:rPr>
                <w:rFonts w:cstheme="minorHAnsi"/>
                <w:lang w:val="fr-SN"/>
              </w:rPr>
              <w:t>génitales</w:t>
            </w:r>
            <w:r w:rsidRPr="006D5E82">
              <w:rPr>
                <w:rFonts w:cstheme="minorHAnsi"/>
                <w:lang w:val="fr-SN"/>
              </w:rPr>
              <w:t>/Infections Sexuellement Transmissibles</w:t>
            </w:r>
            <w:r w:rsidR="00B52F85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B</w:t>
            </w:r>
          </w:p>
          <w:p w14:paraId="5C5B9907" w14:textId="679141C4" w:rsidR="00B52F85" w:rsidRPr="006D5E82" w:rsidRDefault="00B52F85" w:rsidP="00B52F85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Soins à l'accouchement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C</w:t>
            </w:r>
          </w:p>
          <w:p w14:paraId="410A8C9E" w14:textId="7FDE2AB3" w:rsidR="00B52F85" w:rsidRPr="006D5E82" w:rsidRDefault="00B52F85" w:rsidP="00B52F85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Préparation à l'accouchement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D</w:t>
            </w:r>
          </w:p>
          <w:p w14:paraId="4CC15287" w14:textId="3E7E701F" w:rsidR="00B52F85" w:rsidRPr="006D5E82" w:rsidRDefault="00B52F85" w:rsidP="00B52F85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Soins prénatals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 xml:space="preserve"> E</w:t>
            </w:r>
          </w:p>
          <w:p w14:paraId="2F87E9AC" w14:textId="33F1EAE4" w:rsidR="00B52F85" w:rsidRPr="006D5E82" w:rsidRDefault="00B52F85" w:rsidP="00B52F85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Soins postnatals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F</w:t>
            </w:r>
          </w:p>
          <w:p w14:paraId="0C1C4327" w14:textId="449DA2AB" w:rsidR="00B52F85" w:rsidRPr="006D5E82" w:rsidRDefault="00B52F85" w:rsidP="00B52F85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Immunisation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G</w:t>
            </w:r>
          </w:p>
          <w:p w14:paraId="3348F693" w14:textId="58A30A83" w:rsidR="00B52F85" w:rsidRPr="006D5E82" w:rsidRDefault="00B52F85" w:rsidP="00B52F85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Santé et nutrition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H</w:t>
            </w:r>
          </w:p>
          <w:p w14:paraId="11284337" w14:textId="6952A77A" w:rsidR="00B52F85" w:rsidRPr="006D5E82" w:rsidRDefault="00B52F85" w:rsidP="00B52F85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Hygiène personnelle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</w:r>
          </w:p>
          <w:p w14:paraId="50A75857" w14:textId="438CA911" w:rsidR="00B52F85" w:rsidRPr="006D5E82" w:rsidRDefault="00B52F85" w:rsidP="00B52F85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Santé des adolescents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J</w:t>
            </w:r>
          </w:p>
          <w:p w14:paraId="3EF4E6C2" w14:textId="5FAAFA9F" w:rsidR="00B52F85" w:rsidRPr="00B225BD" w:rsidRDefault="00B52F85" w:rsidP="00B52F85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pt-BR" w:eastAsia="en-IN"/>
              </w:rPr>
            </w:pPr>
            <w:r w:rsidRPr="00B225BD">
              <w:rPr>
                <w:rFonts w:cstheme="minorHAnsi"/>
                <w:bCs/>
                <w:color w:val="000000"/>
                <w:sz w:val="20"/>
                <w:lang w:val="pt-BR" w:eastAsia="en-IN"/>
              </w:rPr>
              <w:t xml:space="preserve">VIH </w:t>
            </w:r>
            <w:r w:rsidRPr="00B225BD">
              <w:rPr>
                <w:rFonts w:cstheme="minorHAnsi"/>
                <w:bCs/>
                <w:color w:val="000000"/>
                <w:sz w:val="20"/>
                <w:lang w:val="pt-BR" w:eastAsia="en-IN"/>
              </w:rPr>
              <w:tab/>
              <w:t>K</w:t>
            </w:r>
          </w:p>
          <w:p w14:paraId="5445828F" w14:textId="7E879483" w:rsidR="00B52F85" w:rsidRPr="00B225BD" w:rsidRDefault="00B52F85" w:rsidP="00B52F85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pt-BR" w:eastAsia="en-IN"/>
              </w:rPr>
            </w:pPr>
            <w:r w:rsidRPr="00B225BD">
              <w:rPr>
                <w:rFonts w:cstheme="minorHAnsi"/>
                <w:bCs/>
                <w:color w:val="000000"/>
                <w:sz w:val="20"/>
                <w:lang w:val="pt-BR" w:eastAsia="en-IN"/>
              </w:rPr>
              <w:t xml:space="preserve">Tuberculose </w:t>
            </w:r>
            <w:r w:rsidRPr="00B225BD">
              <w:rPr>
                <w:rFonts w:cstheme="minorHAnsi"/>
                <w:bCs/>
                <w:color w:val="000000"/>
                <w:sz w:val="20"/>
                <w:lang w:val="pt-BR" w:eastAsia="en-IN"/>
              </w:rPr>
              <w:tab/>
              <w:t>L</w:t>
            </w:r>
          </w:p>
          <w:p w14:paraId="09AE78E0" w14:textId="6BD3D0C0" w:rsidR="00B52F85" w:rsidRPr="00B225BD" w:rsidRDefault="00B52F85" w:rsidP="00B52F85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pt-BR" w:eastAsia="en-IN"/>
              </w:rPr>
            </w:pPr>
            <w:r w:rsidRPr="00B225BD">
              <w:rPr>
                <w:rFonts w:cstheme="minorHAnsi"/>
                <w:bCs/>
                <w:color w:val="000000"/>
                <w:sz w:val="20"/>
                <w:lang w:val="pt-BR" w:eastAsia="en-IN"/>
              </w:rPr>
              <w:t xml:space="preserve">Paludisme </w:t>
            </w:r>
            <w:r w:rsidRPr="00B225BD">
              <w:rPr>
                <w:rFonts w:cstheme="minorHAnsi"/>
                <w:bCs/>
                <w:color w:val="000000"/>
                <w:sz w:val="20"/>
                <w:lang w:val="pt-BR" w:eastAsia="en-IN"/>
              </w:rPr>
              <w:tab/>
              <w:t>M</w:t>
            </w:r>
          </w:p>
          <w:p w14:paraId="055FE373" w14:textId="78CB91F2" w:rsidR="00B52F85" w:rsidRPr="006D5E82" w:rsidRDefault="00B52F85" w:rsidP="00B52F85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Maladie non transmissible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N</w:t>
            </w:r>
          </w:p>
          <w:p w14:paraId="688D43BC" w14:textId="3082D3D4" w:rsidR="001425C3" w:rsidRPr="006D5E82" w:rsidRDefault="00B52F85" w:rsidP="00B52F85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Autre (préciser)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X</w:t>
            </w:r>
          </w:p>
        </w:tc>
        <w:tc>
          <w:tcPr>
            <w:tcW w:w="870" w:type="dxa"/>
          </w:tcPr>
          <w:p w14:paraId="0E6C7D49" w14:textId="77777777" w:rsidR="001425C3" w:rsidRPr="006D5E82" w:rsidRDefault="001425C3" w:rsidP="00E86495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1425C3" w:rsidRPr="002552AD" w14:paraId="7C981506" w14:textId="77777777" w:rsidTr="002D6722">
        <w:trPr>
          <w:trHeight w:val="382"/>
          <w:jc w:val="center"/>
        </w:trPr>
        <w:tc>
          <w:tcPr>
            <w:tcW w:w="625" w:type="dxa"/>
          </w:tcPr>
          <w:p w14:paraId="21C8F773" w14:textId="5637E8E0" w:rsidR="001425C3" w:rsidRPr="006D5E82" w:rsidRDefault="00EE480E" w:rsidP="00E86495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5</w:t>
            </w:r>
            <w:r w:rsidR="001425C3" w:rsidRPr="006D5E82">
              <w:rPr>
                <w:rFonts w:cstheme="minorHAnsi"/>
                <w:spacing w:val="-2"/>
                <w:sz w:val="20"/>
              </w:rPr>
              <w:t>03</w:t>
            </w:r>
            <w:r w:rsidR="00F42564" w:rsidRPr="006D5E82">
              <w:rPr>
                <w:rFonts w:cstheme="minorHAnsi"/>
                <w:spacing w:val="-2"/>
                <w:sz w:val="20"/>
              </w:rPr>
              <w:t>a</w:t>
            </w:r>
          </w:p>
        </w:tc>
        <w:tc>
          <w:tcPr>
            <w:tcW w:w="4943" w:type="dxa"/>
          </w:tcPr>
          <w:p w14:paraId="35C9CC6C" w14:textId="0FD3A96B" w:rsidR="001425C3" w:rsidRPr="006D5E82" w:rsidRDefault="001244E0" w:rsidP="00E71374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A quand date</w:t>
            </w:r>
            <w:r w:rsidR="001B7C3F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la dernière formation ?</w:t>
            </w:r>
          </w:p>
        </w:tc>
        <w:tc>
          <w:tcPr>
            <w:tcW w:w="3719" w:type="dxa"/>
          </w:tcPr>
          <w:p w14:paraId="19B41651" w14:textId="3663A94C" w:rsidR="001425C3" w:rsidRPr="006D5E82" w:rsidRDefault="00311C4B" w:rsidP="006D5E82">
            <w:pPr>
              <w:tabs>
                <w:tab w:val="left" w:pos="2631"/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531712" behindDoc="0" locked="0" layoutInCell="1" allowOverlap="1" wp14:anchorId="0B3FEA75" wp14:editId="4BACCB72">
                      <wp:simplePos x="0" y="0"/>
                      <wp:positionH relativeFrom="column">
                        <wp:posOffset>1428506</wp:posOffset>
                      </wp:positionH>
                      <wp:positionV relativeFrom="paragraph">
                        <wp:posOffset>538</wp:posOffset>
                      </wp:positionV>
                      <wp:extent cx="673735" cy="187325"/>
                      <wp:effectExtent l="0" t="0" r="12065" b="15875"/>
                      <wp:wrapSquare wrapText="bothSides"/>
                      <wp:docPr id="425084098" name="Group 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3735" cy="187325"/>
                                <a:chOff x="-7449" y="0"/>
                                <a:chExt cx="608398" cy="135707"/>
                              </a:xfrm>
                            </wpg:grpSpPr>
                            <wpg:grpSp>
                              <wpg:cNvPr id="1838756804" name="Group 4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291" y="0"/>
                                  <a:ext cx="297658" cy="135707"/>
                                  <a:chOff x="8711" y="2856"/>
                                  <a:chExt cx="1080" cy="360"/>
                                </a:xfrm>
                              </wpg:grpSpPr>
                              <wps:wsp>
                                <wps:cNvPr id="1764054411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711" y="2856"/>
                                    <a:ext cx="54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70C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2509891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51" y="2856"/>
                                    <a:ext cx="54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70C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432650362" name="Group 5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7449" y="0"/>
                                  <a:ext cx="312540" cy="135707"/>
                                  <a:chOff x="8684" y="2856"/>
                                  <a:chExt cx="1134" cy="360"/>
                                </a:xfrm>
                              </wpg:grpSpPr>
                              <wps:wsp>
                                <wps:cNvPr id="951617148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684" y="2856"/>
                                    <a:ext cx="594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70C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74265509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24" y="2856"/>
                                    <a:ext cx="594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70C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397604E" id="Group 43" o:spid="_x0000_s1026" style="position:absolute;margin-left:112.5pt;margin-top:.05pt;width:53.05pt;height:14.75pt;z-index:252531712;mso-width-relative:margin;mso-height-relative:margin" coordorigin="-74" coordsize="6083,1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">
                      <v:group id="Group 44" o:spid="_x0000_s1027" style="position:absolute;left:3032;width:2977;height:1357" coordorigin="8711,2856" coordsize="108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">
                        <v:rect id="Rectangle 221" o:spid="_x0000_s1028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" strokecolor="#0070c0"/>
                        <v:rect id="Rectangle 222" o:spid="_x0000_s1029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" strokecolor="#0070c0"/>
                      </v:group>
                      <v:group id="Group 50" o:spid="_x0000_s1030" style="position:absolute;left:-74;width:3124;height:1357" coordorigin="8684,2856" coordsize="1134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">
                        <v:rect id="Rectangle 221" o:spid="_x0000_s1031" style="position:absolute;left:8684;top:2856;width:59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" strokecolor="#0070c0"/>
                        <v:rect id="Rectangle 222" o:spid="_x0000_s1032" style="position:absolute;left:9224;top:2856;width:59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" strokecolor="#0070c0"/>
                      </v:group>
                      <w10:wrap type="square"/>
                    </v:group>
                  </w:pict>
                </mc:Fallback>
              </mc:AlternateContent>
            </w:r>
            <w:r w:rsidR="001425C3"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1720704" behindDoc="0" locked="0" layoutInCell="1" allowOverlap="1" wp14:anchorId="79D98B5C" wp14:editId="6A9C85D5">
                      <wp:simplePos x="0" y="0"/>
                      <wp:positionH relativeFrom="column">
                        <wp:posOffset>398926</wp:posOffset>
                      </wp:positionH>
                      <wp:positionV relativeFrom="paragraph">
                        <wp:posOffset>-8255</wp:posOffset>
                      </wp:positionV>
                      <wp:extent cx="320040" cy="158115"/>
                      <wp:effectExtent l="0" t="0" r="22860" b="13335"/>
                      <wp:wrapNone/>
                      <wp:docPr id="2349" name="Group 23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2350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51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1BE9722" id="Group 2349" o:spid="_x0000_s1026" style="position:absolute;margin-left:31.4pt;margin-top:-.65pt;width:25.2pt;height:12.45pt;z-index:251720704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" strokecolor="#0070c0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" strokecolor="#0070c0"/>
                    </v:group>
                  </w:pict>
                </mc:Fallback>
              </mc:AlternateContent>
            </w:r>
            <w:r w:rsidR="001244E0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Mois</w:t>
            </w:r>
            <w:r w:rsidR="008672F6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                        </w:t>
            </w:r>
            <w:r w:rsidR="008672F6"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529664" behindDoc="0" locked="0" layoutInCell="1" allowOverlap="1" wp14:anchorId="36644684" wp14:editId="3FF1FF88">
                      <wp:simplePos x="0" y="0"/>
                      <wp:positionH relativeFrom="column">
                        <wp:posOffset>398926</wp:posOffset>
                      </wp:positionH>
                      <wp:positionV relativeFrom="paragraph">
                        <wp:posOffset>-8255</wp:posOffset>
                      </wp:positionV>
                      <wp:extent cx="320040" cy="158115"/>
                      <wp:effectExtent l="0" t="0" r="22860" b="13335"/>
                      <wp:wrapNone/>
                      <wp:docPr id="44011903" name="Group 23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631886874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04201714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AAA0A37" id="Group 2349" o:spid="_x0000_s1026" style="position:absolute;margin-left:31.4pt;margin-top:-.65pt;width:25.2pt;height:12.45pt;z-index:252529664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" strokecolor="#0070c0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" strokecolor="#0070c0"/>
                    </v:group>
                  </w:pict>
                </mc:Fallback>
              </mc:AlternateContent>
            </w:r>
            <w:r w:rsidR="007433E8">
              <w:rPr>
                <w:rFonts w:cstheme="minorHAnsi"/>
                <w:bCs/>
                <w:color w:val="000000"/>
                <w:sz w:val="20"/>
                <w:lang w:val="fr-SN" w:eastAsia="en-IN"/>
              </w:rPr>
              <w:t>A</w:t>
            </w:r>
            <w:r w:rsidR="008672F6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nnée </w:t>
            </w:r>
            <w:r w:rsidR="008672F6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</w:r>
          </w:p>
          <w:p w14:paraId="2C10CB0B" w14:textId="4642B38B" w:rsidR="00F42564" w:rsidRPr="006D5E82" w:rsidRDefault="00A36383" w:rsidP="006D5E82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i/>
                <w:iCs/>
                <w:color w:val="000000"/>
                <w:sz w:val="18"/>
                <w:szCs w:val="18"/>
                <w:lang w:val="fr-SN" w:eastAsia="en-IN"/>
              </w:rPr>
            </w:pPr>
            <w:r w:rsidRPr="006D5E82">
              <w:rPr>
                <w:rFonts w:cstheme="minorHAnsi"/>
                <w:bCs/>
                <w:i/>
                <w:iCs/>
                <w:color w:val="000000"/>
                <w:sz w:val="18"/>
                <w:szCs w:val="18"/>
                <w:lang w:val="fr-SN" w:eastAsia="en-IN"/>
              </w:rPr>
              <w:t>Ne se rappelle pas du mois</w:t>
            </w:r>
            <w:r w:rsidR="00F42564" w:rsidRPr="006D5E82">
              <w:rPr>
                <w:rFonts w:cstheme="minorHAnsi"/>
                <w:bCs/>
                <w:i/>
                <w:iCs/>
                <w:color w:val="000000"/>
                <w:sz w:val="18"/>
                <w:szCs w:val="18"/>
                <w:lang w:val="fr-SN" w:eastAsia="en-IN"/>
              </w:rPr>
              <w:tab/>
              <w:t>98</w:t>
            </w:r>
          </w:p>
          <w:p w14:paraId="2CC8D50E" w14:textId="37BA8315" w:rsidR="00F42564" w:rsidRPr="006D5E82" w:rsidRDefault="001B7C3F" w:rsidP="006D5E82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i/>
                <w:iCs/>
                <w:color w:val="000000"/>
                <w:sz w:val="18"/>
                <w:szCs w:val="18"/>
                <w:lang w:val="fr-SN" w:eastAsia="en-IN"/>
              </w:rPr>
              <w:t xml:space="preserve">Ne </w:t>
            </w:r>
            <w:r w:rsidR="00A36383" w:rsidRPr="006D5E82">
              <w:rPr>
                <w:rFonts w:cstheme="minorHAnsi"/>
                <w:bCs/>
                <w:i/>
                <w:iCs/>
                <w:color w:val="000000"/>
                <w:sz w:val="18"/>
                <w:szCs w:val="18"/>
                <w:lang w:val="fr-SN" w:eastAsia="en-IN"/>
              </w:rPr>
              <w:t>se</w:t>
            </w:r>
            <w:r w:rsidRPr="006D5E82">
              <w:rPr>
                <w:rFonts w:cstheme="minorHAnsi"/>
                <w:bCs/>
                <w:i/>
                <w:iCs/>
                <w:color w:val="000000"/>
                <w:sz w:val="18"/>
                <w:szCs w:val="18"/>
                <w:lang w:val="fr-SN" w:eastAsia="en-IN"/>
              </w:rPr>
              <w:t xml:space="preserve"> rappelle pas</w:t>
            </w:r>
            <w:r w:rsidR="00A36383" w:rsidRPr="006D5E82">
              <w:rPr>
                <w:rFonts w:cstheme="minorHAnsi"/>
                <w:bCs/>
                <w:i/>
                <w:iCs/>
                <w:color w:val="000000"/>
                <w:sz w:val="18"/>
                <w:szCs w:val="18"/>
                <w:lang w:val="fr-SN" w:eastAsia="en-IN"/>
              </w:rPr>
              <w:t xml:space="preserve"> de l’année</w:t>
            </w:r>
            <w:r w:rsidR="00F42564" w:rsidRPr="006D5E82">
              <w:rPr>
                <w:rFonts w:cstheme="minorHAnsi"/>
                <w:bCs/>
                <w:i/>
                <w:iCs/>
                <w:color w:val="000000"/>
                <w:sz w:val="18"/>
                <w:szCs w:val="18"/>
                <w:lang w:val="fr-SN" w:eastAsia="en-IN"/>
              </w:rPr>
              <w:tab/>
              <w:t>9998</w:t>
            </w:r>
          </w:p>
        </w:tc>
        <w:tc>
          <w:tcPr>
            <w:tcW w:w="870" w:type="dxa"/>
          </w:tcPr>
          <w:p w14:paraId="2FA23355" w14:textId="77777777" w:rsidR="001425C3" w:rsidRPr="006D5E82" w:rsidRDefault="001425C3" w:rsidP="00E86495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F42564" w:rsidRPr="002552AD" w14:paraId="37B66AE6" w14:textId="77777777" w:rsidTr="002D6722">
        <w:trPr>
          <w:trHeight w:val="382"/>
          <w:jc w:val="center"/>
        </w:trPr>
        <w:tc>
          <w:tcPr>
            <w:tcW w:w="625" w:type="dxa"/>
          </w:tcPr>
          <w:p w14:paraId="17329F56" w14:textId="72E0CA08" w:rsidR="00F42564" w:rsidRPr="006D5E82" w:rsidRDefault="00EE480E" w:rsidP="00285643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5</w:t>
            </w:r>
            <w:r w:rsidR="00F42564" w:rsidRPr="006D5E82">
              <w:rPr>
                <w:rFonts w:cstheme="minorHAnsi"/>
                <w:spacing w:val="-2"/>
                <w:sz w:val="20"/>
              </w:rPr>
              <w:t>03b</w:t>
            </w:r>
          </w:p>
        </w:tc>
        <w:tc>
          <w:tcPr>
            <w:tcW w:w="4943" w:type="dxa"/>
          </w:tcPr>
          <w:p w14:paraId="0C176602" w14:textId="48D22DC5" w:rsidR="00F42564" w:rsidRPr="006D5E82" w:rsidRDefault="001B7C3F" w:rsidP="00285643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Pendant combien de jours s'est déroulée la dernière formation ?</w:t>
            </w:r>
          </w:p>
        </w:tc>
        <w:tc>
          <w:tcPr>
            <w:tcW w:w="3719" w:type="dxa"/>
          </w:tcPr>
          <w:p w14:paraId="78B1244E" w14:textId="77777777" w:rsidR="00F42564" w:rsidRPr="006D5E82" w:rsidRDefault="00F42564" w:rsidP="00285643">
            <w:pPr>
              <w:tabs>
                <w:tab w:val="right" w:leader="dot" w:pos="3924"/>
              </w:tabs>
              <w:suppressAutoHyphens/>
              <w:rPr>
                <w:rFonts w:cstheme="minorHAnsi"/>
                <w:bCs/>
                <w:color w:val="000000"/>
                <w:sz w:val="8"/>
                <w:szCs w:val="6"/>
                <w:lang w:val="fr-SN" w:eastAsia="en-IN"/>
              </w:rPr>
            </w:pPr>
          </w:p>
          <w:p w14:paraId="3ECAAC69" w14:textId="29C722DE" w:rsidR="00F42564" w:rsidRPr="006D5E82" w:rsidRDefault="00F42564" w:rsidP="00285643">
            <w:pPr>
              <w:tabs>
                <w:tab w:val="right" w:leader="dot" w:pos="3924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376064" behindDoc="0" locked="0" layoutInCell="1" allowOverlap="1" wp14:anchorId="6C2FC335" wp14:editId="7F60B74B">
                      <wp:simplePos x="0" y="0"/>
                      <wp:positionH relativeFrom="column">
                        <wp:posOffset>1991360</wp:posOffset>
                      </wp:positionH>
                      <wp:positionV relativeFrom="paragraph">
                        <wp:posOffset>19685</wp:posOffset>
                      </wp:positionV>
                      <wp:extent cx="320040" cy="158115"/>
                      <wp:effectExtent l="0" t="0" r="22860" b="13335"/>
                      <wp:wrapNone/>
                      <wp:docPr id="963261388" name="Group 9632613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963261389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3261390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48122FC" id="Group 963261388" o:spid="_x0000_s1026" style="position:absolute;margin-left:156.8pt;margin-top:1.55pt;width:25.2pt;height:12.45pt;z-index:252376064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" strokecolor="#0070c0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" strokecolor="#0070c0"/>
                    </v:group>
                  </w:pict>
                </mc:Fallback>
              </mc:AlternateConten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Dur</w:t>
            </w:r>
            <w:r w:rsidR="001B7C3F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ée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</w:t>
            </w:r>
            <w:r w:rsidR="00471603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de la formation</w:t>
            </w:r>
          </w:p>
          <w:p w14:paraId="00451D87" w14:textId="1F9D70EB" w:rsidR="00F42564" w:rsidRPr="006D5E82" w:rsidRDefault="001B7C3F" w:rsidP="00285643">
            <w:pPr>
              <w:tabs>
                <w:tab w:val="right" w:leader="dot" w:pos="3924"/>
              </w:tabs>
              <w:suppressAutoHyphens/>
              <w:rPr>
                <w:rFonts w:cstheme="minorHAnsi"/>
                <w:bCs/>
                <w:i/>
                <w:i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i/>
                <w:iCs/>
                <w:color w:val="000000"/>
                <w:sz w:val="18"/>
                <w:szCs w:val="18"/>
                <w:lang w:val="fr-SN" w:eastAsia="en-IN"/>
              </w:rPr>
              <w:t>Ne s’en rappelle pas</w:t>
            </w:r>
            <w:r w:rsidR="00F42564" w:rsidRPr="006D5E82">
              <w:rPr>
                <w:rFonts w:cstheme="minorHAnsi"/>
                <w:bCs/>
                <w:i/>
                <w:iCs/>
                <w:color w:val="000000"/>
                <w:sz w:val="18"/>
                <w:szCs w:val="18"/>
                <w:lang w:val="fr-SN" w:eastAsia="en-IN"/>
              </w:rPr>
              <w:tab/>
              <w:t>98</w:t>
            </w:r>
          </w:p>
        </w:tc>
        <w:tc>
          <w:tcPr>
            <w:tcW w:w="870" w:type="dxa"/>
          </w:tcPr>
          <w:p w14:paraId="768A6E4D" w14:textId="77777777" w:rsidR="00F42564" w:rsidRPr="006D5E82" w:rsidRDefault="00F42564" w:rsidP="00285643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5434F1" w:rsidRPr="002552AD" w14:paraId="7D9B517E" w14:textId="77777777" w:rsidTr="002D6722">
        <w:trPr>
          <w:trHeight w:val="382"/>
          <w:jc w:val="center"/>
        </w:trPr>
        <w:tc>
          <w:tcPr>
            <w:tcW w:w="625" w:type="dxa"/>
          </w:tcPr>
          <w:p w14:paraId="716B7C84" w14:textId="6801C9C7" w:rsidR="005434F1" w:rsidRPr="006D5E82" w:rsidRDefault="00EE480E" w:rsidP="005434F1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5</w:t>
            </w:r>
            <w:r w:rsidR="005434F1" w:rsidRPr="006D5E82">
              <w:rPr>
                <w:rFonts w:cstheme="minorHAnsi"/>
                <w:spacing w:val="-2"/>
                <w:sz w:val="20"/>
              </w:rPr>
              <w:t>04</w:t>
            </w:r>
          </w:p>
        </w:tc>
        <w:tc>
          <w:tcPr>
            <w:tcW w:w="4943" w:type="dxa"/>
          </w:tcPr>
          <w:p w14:paraId="4394BF2D" w14:textId="7E4A58CF" w:rsidR="005434F1" w:rsidRPr="006D5E82" w:rsidRDefault="00871D4E" w:rsidP="005434F1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Sur une </w:t>
            </w:r>
            <w:proofErr w:type="spellStart"/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echelle</w:t>
            </w:r>
            <w:proofErr w:type="spellEnd"/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de 1 à 5, quelle est votre niveau de satisfaction </w:t>
            </w:r>
            <w:r w:rsidR="00A36383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du contenu de la formation et de son applicabilité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dans </w:t>
            </w:r>
            <w:r w:rsidR="00A36383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votre travail ?</w:t>
            </w:r>
          </w:p>
        </w:tc>
        <w:tc>
          <w:tcPr>
            <w:tcW w:w="3719" w:type="dxa"/>
          </w:tcPr>
          <w:p w14:paraId="34FF643D" w14:textId="1D5B4541" w:rsidR="00A36383" w:rsidRPr="006D5E82" w:rsidRDefault="00A36383" w:rsidP="00A36383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Très satisfait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1</w:t>
            </w:r>
          </w:p>
          <w:p w14:paraId="44B5451D" w14:textId="332A049B" w:rsidR="00A36383" w:rsidRPr="006D5E82" w:rsidRDefault="00A36383" w:rsidP="00A36383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Satisfait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 xml:space="preserve"> 2</w:t>
            </w:r>
          </w:p>
          <w:p w14:paraId="792931EA" w14:textId="369F2734" w:rsidR="00A36383" w:rsidRPr="006D5E82" w:rsidRDefault="00A36383" w:rsidP="00A36383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Neutre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3</w:t>
            </w:r>
          </w:p>
          <w:p w14:paraId="3C6CC9AE" w14:textId="43F1E756" w:rsidR="00A36383" w:rsidRPr="006D5E82" w:rsidRDefault="00A36383" w:rsidP="00A36383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Insatisfait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4</w:t>
            </w:r>
          </w:p>
          <w:p w14:paraId="3481F2CD" w14:textId="213AFED8" w:rsidR="00A36383" w:rsidRPr="006D5E82" w:rsidRDefault="00A36383" w:rsidP="00A36383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Très insatisfait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5</w:t>
            </w:r>
          </w:p>
          <w:p w14:paraId="3C76F87D" w14:textId="784C6D19" w:rsidR="005434F1" w:rsidRPr="006D5E82" w:rsidRDefault="00A36383" w:rsidP="00A36383">
            <w:pPr>
              <w:tabs>
                <w:tab w:val="right" w:leader="dot" w:pos="3924"/>
              </w:tabs>
              <w:suppressAutoHyphens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002427">
              <w:rPr>
                <w:rFonts w:cstheme="minorHAnsi"/>
                <w:bCs/>
                <w:color w:val="000000"/>
                <w:sz w:val="20"/>
                <w:highlight w:val="yellow"/>
                <w:lang w:val="fr-SN" w:eastAsia="en-IN"/>
              </w:rPr>
              <w:t>Sans objet (n'a pas participé à la formation)</w:t>
            </w:r>
            <w:r w:rsidR="005434F1" w:rsidRPr="00002427">
              <w:rPr>
                <w:rFonts w:cstheme="minorHAnsi"/>
                <w:bCs/>
                <w:color w:val="000000"/>
                <w:sz w:val="20"/>
                <w:highlight w:val="yellow"/>
                <w:lang w:val="fr-SN" w:eastAsia="en-IN"/>
              </w:rPr>
              <w:tab/>
              <w:t>8</w:t>
            </w:r>
          </w:p>
        </w:tc>
        <w:tc>
          <w:tcPr>
            <w:tcW w:w="870" w:type="dxa"/>
          </w:tcPr>
          <w:p w14:paraId="3B27B6C4" w14:textId="77777777" w:rsidR="005434F1" w:rsidRPr="006D5E82" w:rsidRDefault="005434F1" w:rsidP="005434F1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842560" w:rsidRPr="009B4054" w14:paraId="1469287D" w14:textId="77777777" w:rsidTr="002D6722">
        <w:trPr>
          <w:trHeight w:val="382"/>
          <w:jc w:val="center"/>
        </w:trPr>
        <w:tc>
          <w:tcPr>
            <w:tcW w:w="625" w:type="dxa"/>
          </w:tcPr>
          <w:p w14:paraId="06C5BA3B" w14:textId="42C6416D" w:rsidR="00842560" w:rsidRPr="006D5E82" w:rsidRDefault="00EE480E" w:rsidP="00285643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5</w:t>
            </w:r>
            <w:r w:rsidR="00842560" w:rsidRPr="006D5E82">
              <w:rPr>
                <w:rFonts w:cstheme="minorHAnsi"/>
                <w:spacing w:val="-2"/>
                <w:sz w:val="20"/>
              </w:rPr>
              <w:t>04a</w:t>
            </w:r>
          </w:p>
        </w:tc>
        <w:tc>
          <w:tcPr>
            <w:tcW w:w="4943" w:type="dxa"/>
          </w:tcPr>
          <w:p w14:paraId="6A861411" w14:textId="3F3E4A33" w:rsidR="00842560" w:rsidRPr="006D5E82" w:rsidRDefault="00A36383" w:rsidP="00285643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Selon les directives nationales, combien de modules de formation devez-vous suivre en tant qu'ASC ?</w:t>
            </w:r>
          </w:p>
        </w:tc>
        <w:tc>
          <w:tcPr>
            <w:tcW w:w="3719" w:type="dxa"/>
          </w:tcPr>
          <w:p w14:paraId="34BCB794" w14:textId="77777777" w:rsidR="00842560" w:rsidRPr="006D5E82" w:rsidRDefault="00842560" w:rsidP="00285643">
            <w:pPr>
              <w:tabs>
                <w:tab w:val="right" w:leader="dot" w:pos="3924"/>
              </w:tabs>
              <w:suppressAutoHyphens/>
              <w:rPr>
                <w:rFonts w:cstheme="minorHAnsi"/>
                <w:bCs/>
                <w:color w:val="000000"/>
                <w:sz w:val="8"/>
                <w:szCs w:val="6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378112" behindDoc="0" locked="0" layoutInCell="1" allowOverlap="1" wp14:anchorId="0CC03B07" wp14:editId="45A53636">
                      <wp:simplePos x="0" y="0"/>
                      <wp:positionH relativeFrom="column">
                        <wp:posOffset>1991360</wp:posOffset>
                      </wp:positionH>
                      <wp:positionV relativeFrom="paragraph">
                        <wp:posOffset>123190</wp:posOffset>
                      </wp:positionV>
                      <wp:extent cx="320040" cy="158115"/>
                      <wp:effectExtent l="0" t="0" r="22860" b="13335"/>
                      <wp:wrapNone/>
                      <wp:docPr id="30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33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72C21A" id="Group 30" o:spid="_x0000_s1026" style="position:absolute;margin-left:156.8pt;margin-top:9.7pt;width:25.2pt;height:12.45pt;z-index:252378112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" strokecolor="#0070c0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" strokecolor="#0070c0"/>
                    </v:group>
                  </w:pict>
                </mc:Fallback>
              </mc:AlternateContent>
            </w:r>
          </w:p>
          <w:p w14:paraId="46DB75B8" w14:textId="52BE6EDF" w:rsidR="00842560" w:rsidRPr="006D5E82" w:rsidRDefault="00A36383" w:rsidP="00285643">
            <w:pPr>
              <w:tabs>
                <w:tab w:val="right" w:leader="dot" w:pos="3924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Nombre de modules de formation</w:t>
            </w:r>
          </w:p>
          <w:p w14:paraId="6C3FDC39" w14:textId="561D9C2A" w:rsidR="00842560" w:rsidRPr="006D5E82" w:rsidRDefault="00A36383" w:rsidP="00285643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i/>
                <w:iCs/>
                <w:color w:val="000000"/>
                <w:sz w:val="18"/>
                <w:szCs w:val="18"/>
                <w:lang w:val="fr-SN" w:eastAsia="en-IN"/>
              </w:rPr>
              <w:t>Ne sait pas</w:t>
            </w:r>
            <w:r w:rsidR="00842560" w:rsidRPr="006D5E82">
              <w:rPr>
                <w:rFonts w:cstheme="minorHAnsi"/>
                <w:bCs/>
                <w:i/>
                <w:iCs/>
                <w:color w:val="000000"/>
                <w:sz w:val="18"/>
                <w:szCs w:val="18"/>
                <w:lang w:val="fr-SN" w:eastAsia="en-IN"/>
              </w:rPr>
              <w:tab/>
              <w:t>98</w:t>
            </w:r>
          </w:p>
        </w:tc>
        <w:tc>
          <w:tcPr>
            <w:tcW w:w="870" w:type="dxa"/>
          </w:tcPr>
          <w:p w14:paraId="68F06260" w14:textId="77777777" w:rsidR="00842560" w:rsidRPr="006D5E82" w:rsidRDefault="00842560" w:rsidP="00285643">
            <w:pPr>
              <w:tabs>
                <w:tab w:val="left" w:pos="-720"/>
              </w:tabs>
              <w:suppressAutoHyphens/>
              <w:spacing w:after="0"/>
              <w:rPr>
                <w:rFonts w:cstheme="minorHAnsi"/>
                <w:spacing w:val="-2"/>
                <w:sz w:val="20"/>
                <w:lang w:val="fr-SN"/>
              </w:rPr>
            </w:pPr>
          </w:p>
          <w:p w14:paraId="68FAFDD3" w14:textId="77777777" w:rsidR="00842560" w:rsidRPr="006D5E82" w:rsidRDefault="00842560" w:rsidP="00285643">
            <w:pPr>
              <w:tabs>
                <w:tab w:val="left" w:pos="-720"/>
              </w:tabs>
              <w:suppressAutoHyphens/>
              <w:spacing w:after="0"/>
              <w:rPr>
                <w:rFonts w:cstheme="minorHAnsi"/>
                <w:spacing w:val="-2"/>
                <w:sz w:val="36"/>
                <w:szCs w:val="36"/>
                <w:lang w:val="fr-SN"/>
              </w:rPr>
            </w:pPr>
          </w:p>
          <w:p w14:paraId="7FE878A4" w14:textId="62556FAF" w:rsidR="00842560" w:rsidRPr="006D5E82" w:rsidRDefault="00842560" w:rsidP="00285643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bCs/>
                <w:noProof/>
                <w:sz w:val="20"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2380160" behindDoc="0" locked="0" layoutInCell="1" allowOverlap="1" wp14:anchorId="6E1D9812" wp14:editId="005FDE4F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65405</wp:posOffset>
                      </wp:positionV>
                      <wp:extent cx="177800" cy="0"/>
                      <wp:effectExtent l="0" t="76200" r="12700" b="95250"/>
                      <wp:wrapNone/>
                      <wp:docPr id="63" name="Straight Arrow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733350" id="Straight Arrow Connector 63" o:spid="_x0000_s1026" type="#_x0000_t32" style="position:absolute;margin-left:-1.45pt;margin-top:5.15pt;width:14pt;height:0;z-index:25238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6D5E82">
              <w:rPr>
                <w:rFonts w:cstheme="minorHAnsi"/>
                <w:spacing w:val="-2"/>
                <w:sz w:val="20"/>
                <w:lang w:val="fr-SN"/>
              </w:rPr>
              <w:t xml:space="preserve">     </w:t>
            </w:r>
            <w:r w:rsidR="00EE480E" w:rsidRPr="006D5E82">
              <w:rPr>
                <w:rFonts w:cstheme="minorHAnsi"/>
                <w:spacing w:val="-2"/>
                <w:sz w:val="20"/>
              </w:rPr>
              <w:t>5</w:t>
            </w:r>
            <w:r w:rsidRPr="006D5E82">
              <w:rPr>
                <w:rFonts w:cstheme="minorHAnsi"/>
                <w:spacing w:val="-2"/>
                <w:sz w:val="20"/>
              </w:rPr>
              <w:t>05</w:t>
            </w:r>
          </w:p>
        </w:tc>
      </w:tr>
      <w:tr w:rsidR="00842560" w:rsidRPr="002552AD" w14:paraId="7B768459" w14:textId="77777777" w:rsidTr="002D6722">
        <w:trPr>
          <w:trHeight w:val="382"/>
          <w:jc w:val="center"/>
        </w:trPr>
        <w:tc>
          <w:tcPr>
            <w:tcW w:w="625" w:type="dxa"/>
          </w:tcPr>
          <w:p w14:paraId="2142EF18" w14:textId="149F9321" w:rsidR="00842560" w:rsidRPr="006D5E82" w:rsidRDefault="00EE480E" w:rsidP="00285643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5</w:t>
            </w:r>
            <w:r w:rsidR="00842560" w:rsidRPr="006D5E82">
              <w:rPr>
                <w:rFonts w:cstheme="minorHAnsi"/>
                <w:spacing w:val="-2"/>
                <w:sz w:val="20"/>
              </w:rPr>
              <w:t>04b</w:t>
            </w:r>
          </w:p>
        </w:tc>
        <w:tc>
          <w:tcPr>
            <w:tcW w:w="4943" w:type="dxa"/>
          </w:tcPr>
          <w:p w14:paraId="1FDB4197" w14:textId="132281B2" w:rsidR="00842560" w:rsidRPr="006D5E82" w:rsidRDefault="00A36383" w:rsidP="00285643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Combien de modules de formation avez-vous suivis ?</w:t>
            </w:r>
          </w:p>
        </w:tc>
        <w:tc>
          <w:tcPr>
            <w:tcW w:w="3719" w:type="dxa"/>
          </w:tcPr>
          <w:p w14:paraId="396FF77A" w14:textId="77777777" w:rsidR="00842560" w:rsidRPr="006D5E82" w:rsidRDefault="00842560" w:rsidP="00285643">
            <w:pPr>
              <w:tabs>
                <w:tab w:val="right" w:leader="dot" w:pos="3924"/>
              </w:tabs>
              <w:suppressAutoHyphens/>
              <w:rPr>
                <w:rFonts w:cstheme="minorHAnsi"/>
                <w:bCs/>
                <w:color w:val="000000"/>
                <w:sz w:val="8"/>
                <w:szCs w:val="6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379136" behindDoc="0" locked="0" layoutInCell="1" allowOverlap="1" wp14:anchorId="78E0223C" wp14:editId="498E5813">
                      <wp:simplePos x="0" y="0"/>
                      <wp:positionH relativeFrom="column">
                        <wp:posOffset>1991360</wp:posOffset>
                      </wp:positionH>
                      <wp:positionV relativeFrom="paragraph">
                        <wp:posOffset>123190</wp:posOffset>
                      </wp:positionV>
                      <wp:extent cx="320040" cy="158115"/>
                      <wp:effectExtent l="0" t="0" r="22860" b="13335"/>
                      <wp:wrapNone/>
                      <wp:docPr id="35" name="Group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59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A8C28CD" id="Group 35" o:spid="_x0000_s1026" style="position:absolute;margin-left:156.8pt;margin-top:9.7pt;width:25.2pt;height:12.45pt;z-index:252379136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" strokecolor="#0070c0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" strokecolor="#0070c0"/>
                    </v:group>
                  </w:pict>
                </mc:Fallback>
              </mc:AlternateContent>
            </w:r>
          </w:p>
          <w:p w14:paraId="1775D0F3" w14:textId="027D5AB9" w:rsidR="00842560" w:rsidRPr="006D5E82" w:rsidRDefault="00BB02E1" w:rsidP="00285643">
            <w:pPr>
              <w:tabs>
                <w:tab w:val="right" w:leader="dot" w:pos="3924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Nombre de modules de formation</w:t>
            </w:r>
          </w:p>
          <w:p w14:paraId="1DDDB4A6" w14:textId="34DD3357" w:rsidR="00842560" w:rsidRPr="006D5E82" w:rsidRDefault="00BB02E1" w:rsidP="00285643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i/>
                <w:iCs/>
                <w:color w:val="000000"/>
                <w:sz w:val="18"/>
                <w:szCs w:val="18"/>
                <w:lang w:val="fr-SN" w:eastAsia="en-IN"/>
              </w:rPr>
              <w:t>Ne sait pas</w:t>
            </w:r>
            <w:r w:rsidR="00842560" w:rsidRPr="006D5E82">
              <w:rPr>
                <w:rFonts w:cstheme="minorHAnsi"/>
                <w:bCs/>
                <w:i/>
                <w:iCs/>
                <w:color w:val="000000"/>
                <w:sz w:val="18"/>
                <w:szCs w:val="18"/>
                <w:lang w:val="fr-SN" w:eastAsia="en-IN"/>
              </w:rPr>
              <w:tab/>
              <w:t>98</w:t>
            </w:r>
          </w:p>
        </w:tc>
        <w:tc>
          <w:tcPr>
            <w:tcW w:w="870" w:type="dxa"/>
          </w:tcPr>
          <w:p w14:paraId="5D680AE3" w14:textId="77777777" w:rsidR="00842560" w:rsidRPr="006D5E82" w:rsidRDefault="00842560" w:rsidP="00285643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C2322A" w:rsidRPr="002552AD" w14:paraId="653E08C9" w14:textId="77777777" w:rsidTr="001B7C3F">
        <w:trPr>
          <w:trHeight w:val="382"/>
          <w:jc w:val="center"/>
        </w:trPr>
        <w:tc>
          <w:tcPr>
            <w:tcW w:w="10157" w:type="dxa"/>
            <w:gridSpan w:val="4"/>
          </w:tcPr>
          <w:p w14:paraId="52C4DC23" w14:textId="0B07210D" w:rsidR="00C2322A" w:rsidRPr="006D5E82" w:rsidRDefault="00A801A3" w:rsidP="00E86495">
            <w:pPr>
              <w:tabs>
                <w:tab w:val="left" w:pos="-720"/>
              </w:tabs>
              <w:suppressAutoHyphens/>
              <w:rPr>
                <w:rFonts w:cstheme="minorHAnsi"/>
                <w:b/>
                <w:bCs/>
                <w:spacing w:val="-2"/>
                <w:sz w:val="20"/>
                <w:lang w:val="fr-SN"/>
              </w:rPr>
            </w:pPr>
            <w:r w:rsidRPr="006D5E82">
              <w:rPr>
                <w:rFonts w:cstheme="minorHAnsi"/>
                <w:b/>
                <w:bCs/>
                <w:sz w:val="20"/>
                <w:lang w:val="fr-SN"/>
              </w:rPr>
              <w:lastRenderedPageBreak/>
              <w:t>J'aimerais maintenant vous poser quelques questions sur la supervision dont vous bénéficiez dans l'exercice de vos fonctions.</w:t>
            </w:r>
          </w:p>
        </w:tc>
      </w:tr>
      <w:tr w:rsidR="00C2322A" w:rsidRPr="009B4054" w14:paraId="4CBA8BDC" w14:textId="77777777" w:rsidTr="002D6722">
        <w:trPr>
          <w:trHeight w:val="382"/>
          <w:jc w:val="center"/>
        </w:trPr>
        <w:tc>
          <w:tcPr>
            <w:tcW w:w="625" w:type="dxa"/>
          </w:tcPr>
          <w:p w14:paraId="65C0F8B1" w14:textId="3E948EDB" w:rsidR="00C2322A" w:rsidRPr="006D5E82" w:rsidRDefault="00EE480E" w:rsidP="00C2322A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5</w:t>
            </w:r>
            <w:r w:rsidR="00C2322A" w:rsidRPr="006D5E82">
              <w:rPr>
                <w:rFonts w:cstheme="minorHAnsi"/>
                <w:spacing w:val="-2"/>
                <w:sz w:val="20"/>
              </w:rPr>
              <w:t>0</w:t>
            </w:r>
            <w:r w:rsidR="00963AD9" w:rsidRPr="006D5E82">
              <w:rPr>
                <w:rFonts w:cstheme="minorHAnsi"/>
                <w:spacing w:val="-2"/>
                <w:sz w:val="20"/>
              </w:rPr>
              <w:t>5</w:t>
            </w:r>
          </w:p>
        </w:tc>
        <w:tc>
          <w:tcPr>
            <w:tcW w:w="4943" w:type="dxa"/>
          </w:tcPr>
          <w:p w14:paraId="37118CAC" w14:textId="4DF73F33" w:rsidR="00C2322A" w:rsidRPr="006D5E82" w:rsidRDefault="00886754" w:rsidP="00C2322A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Avez-vous un superviseur ou quelqu'un d'autre qui surveille votre travail ?</w:t>
            </w:r>
          </w:p>
        </w:tc>
        <w:tc>
          <w:tcPr>
            <w:tcW w:w="3719" w:type="dxa"/>
          </w:tcPr>
          <w:p w14:paraId="1CE0CA19" w14:textId="23C5F4B2" w:rsidR="00C2322A" w:rsidRPr="006D5E82" w:rsidRDefault="00886754" w:rsidP="00C2322A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proofErr w:type="spellStart"/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Oui</w:t>
            </w:r>
            <w:proofErr w:type="spellEnd"/>
            <w:r w:rsidR="00C2322A"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ab/>
              <w:t>1</w:t>
            </w:r>
          </w:p>
          <w:p w14:paraId="374E6B51" w14:textId="5BE464EC" w:rsidR="00C2322A" w:rsidRPr="006D5E82" w:rsidRDefault="00BB047A" w:rsidP="00C2322A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noProof/>
                <w:sz w:val="20"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0EEDB8B3" wp14:editId="26698A61">
                      <wp:simplePos x="0" y="0"/>
                      <wp:positionH relativeFrom="column">
                        <wp:posOffset>2309553</wp:posOffset>
                      </wp:positionH>
                      <wp:positionV relativeFrom="paragraph">
                        <wp:posOffset>81280</wp:posOffset>
                      </wp:positionV>
                      <wp:extent cx="177800" cy="0"/>
                      <wp:effectExtent l="0" t="76200" r="12700" b="95250"/>
                      <wp:wrapNone/>
                      <wp:docPr id="1007" name="Straight Arrow Connector 10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180AD0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07" o:spid="_x0000_s1026" type="#_x0000_t32" style="position:absolute;margin-left:181.85pt;margin-top:6.4pt;width:14pt;height:0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C2322A"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No</w:t>
            </w:r>
            <w:r w:rsidR="00886754"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n</w:t>
            </w:r>
            <w:r w:rsidR="00C2322A"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ab/>
              <w:t>2</w:t>
            </w:r>
          </w:p>
        </w:tc>
        <w:tc>
          <w:tcPr>
            <w:tcW w:w="870" w:type="dxa"/>
          </w:tcPr>
          <w:p w14:paraId="3B3A8602" w14:textId="77777777" w:rsidR="00C2322A" w:rsidRPr="006D5E82" w:rsidRDefault="00C2322A" w:rsidP="00C2322A">
            <w:pPr>
              <w:tabs>
                <w:tab w:val="left" w:pos="-720"/>
              </w:tabs>
              <w:suppressAutoHyphens/>
              <w:spacing w:after="0"/>
              <w:rPr>
                <w:rFonts w:cstheme="minorHAnsi"/>
                <w:spacing w:val="-2"/>
                <w:sz w:val="20"/>
              </w:rPr>
            </w:pPr>
          </w:p>
          <w:p w14:paraId="5677CB2E" w14:textId="61A5B9F5" w:rsidR="00C2322A" w:rsidRPr="006D5E82" w:rsidRDefault="00EE480E" w:rsidP="00C2322A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6</w:t>
            </w:r>
            <w:r w:rsidR="00C2322A" w:rsidRPr="006D5E82">
              <w:rPr>
                <w:rFonts w:cstheme="minorHAnsi"/>
                <w:spacing w:val="-2"/>
                <w:sz w:val="20"/>
              </w:rPr>
              <w:t>01</w:t>
            </w:r>
          </w:p>
        </w:tc>
      </w:tr>
      <w:tr w:rsidR="00C2322A" w:rsidRPr="009B4054" w14:paraId="5ECE9B58" w14:textId="77777777" w:rsidTr="002D6722">
        <w:trPr>
          <w:trHeight w:val="382"/>
          <w:jc w:val="center"/>
        </w:trPr>
        <w:tc>
          <w:tcPr>
            <w:tcW w:w="625" w:type="dxa"/>
          </w:tcPr>
          <w:p w14:paraId="7D25480D" w14:textId="0580015B" w:rsidR="00C2322A" w:rsidRPr="006D5E82" w:rsidRDefault="00EE480E" w:rsidP="00AA3BA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5</w:t>
            </w:r>
            <w:r w:rsidR="00C2322A" w:rsidRPr="006D5E82">
              <w:rPr>
                <w:rFonts w:cstheme="minorHAnsi"/>
                <w:spacing w:val="-2"/>
                <w:sz w:val="20"/>
              </w:rPr>
              <w:t>0</w:t>
            </w:r>
            <w:r w:rsidR="00963AD9" w:rsidRPr="006D5E82">
              <w:rPr>
                <w:rFonts w:cstheme="minorHAnsi"/>
                <w:spacing w:val="-2"/>
                <w:sz w:val="20"/>
              </w:rPr>
              <w:t>6</w:t>
            </w:r>
          </w:p>
        </w:tc>
        <w:tc>
          <w:tcPr>
            <w:tcW w:w="4943" w:type="dxa"/>
          </w:tcPr>
          <w:p w14:paraId="1A4A05F3" w14:textId="4EDD3731" w:rsidR="00C2322A" w:rsidRPr="006D5E82" w:rsidRDefault="00886754" w:rsidP="00C2322A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À quelle fréquence rencontrez-vous votre supérieur hiérarchique ?</w:t>
            </w:r>
          </w:p>
        </w:tc>
        <w:tc>
          <w:tcPr>
            <w:tcW w:w="3719" w:type="dxa"/>
          </w:tcPr>
          <w:p w14:paraId="77FF87C0" w14:textId="2BA76DE7" w:rsidR="00886754" w:rsidRPr="006D5E82" w:rsidRDefault="00886754" w:rsidP="00886754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Quotidien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1</w:t>
            </w:r>
          </w:p>
          <w:p w14:paraId="2107D9B9" w14:textId="17B0AC0F" w:rsidR="00886754" w:rsidRPr="006D5E82" w:rsidRDefault="00886754" w:rsidP="00886754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Hebdomadaire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2</w:t>
            </w:r>
          </w:p>
          <w:p w14:paraId="4538432E" w14:textId="782E27B4" w:rsidR="00886754" w:rsidRPr="006D5E82" w:rsidRDefault="00886754" w:rsidP="00886754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Une fois toutes les deux semaines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3</w:t>
            </w:r>
          </w:p>
          <w:p w14:paraId="1A7625AA" w14:textId="7DCD0AB3" w:rsidR="00886754" w:rsidRPr="006D5E82" w:rsidRDefault="00886754" w:rsidP="00886754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Une fois par mois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4</w:t>
            </w:r>
          </w:p>
          <w:p w14:paraId="418F9817" w14:textId="202AE9E3" w:rsidR="00886754" w:rsidRPr="006D5E82" w:rsidRDefault="00886754" w:rsidP="00886754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Occasionnellement </w:t>
            </w:r>
            <w:r w:rsidR="000232B3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(moins d’une fois par mois)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5</w:t>
            </w:r>
          </w:p>
          <w:p w14:paraId="3CCA8013" w14:textId="769A4C3D" w:rsidR="00886754" w:rsidRPr="006D5E82" w:rsidRDefault="000232B3" w:rsidP="00886754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Seulement quand </w:t>
            </w:r>
            <w:r w:rsidR="00886754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cela est nécessaire </w:t>
            </w:r>
            <w:r w:rsidR="00886754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6</w:t>
            </w:r>
          </w:p>
          <w:p w14:paraId="24D2EC0F" w14:textId="6D702C23" w:rsidR="00C2322A" w:rsidRPr="006D5E82" w:rsidRDefault="00886754" w:rsidP="00886754">
            <w:pPr>
              <w:tabs>
                <w:tab w:val="right" w:leader="underscore" w:pos="3670"/>
                <w:tab w:val="right" w:leader="dot" w:pos="4420"/>
              </w:tabs>
              <w:suppressAutoHyphens/>
              <w:spacing w:after="0"/>
              <w:rPr>
                <w:rFonts w:cstheme="minorHAnsi"/>
                <w:bCs/>
                <w:noProof/>
                <w:sz w:val="20"/>
                <w:lang w:eastAsia="en-IN"/>
              </w:rPr>
            </w:pPr>
            <w:proofErr w:type="spellStart"/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Autre</w:t>
            </w:r>
            <w:proofErr w:type="spellEnd"/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 xml:space="preserve"> (</w:t>
            </w:r>
            <w:proofErr w:type="spellStart"/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préciser</w:t>
            </w:r>
            <w:proofErr w:type="spellEnd"/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 xml:space="preserve">) </w:t>
            </w: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ab/>
              <w:t>96</w:t>
            </w:r>
          </w:p>
        </w:tc>
        <w:tc>
          <w:tcPr>
            <w:tcW w:w="870" w:type="dxa"/>
          </w:tcPr>
          <w:p w14:paraId="4AB6B871" w14:textId="77777777" w:rsidR="00C2322A" w:rsidRPr="006D5E82" w:rsidRDefault="00C2322A" w:rsidP="00C2322A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</w:rPr>
            </w:pPr>
          </w:p>
        </w:tc>
      </w:tr>
      <w:tr w:rsidR="00C2322A" w:rsidRPr="002552AD" w14:paraId="2C8E32FA" w14:textId="77777777" w:rsidTr="002D6722">
        <w:trPr>
          <w:trHeight w:val="382"/>
          <w:jc w:val="center"/>
        </w:trPr>
        <w:tc>
          <w:tcPr>
            <w:tcW w:w="625" w:type="dxa"/>
          </w:tcPr>
          <w:p w14:paraId="7FD8CA30" w14:textId="700765AB" w:rsidR="00C2322A" w:rsidRPr="006D5E82" w:rsidRDefault="00EE480E" w:rsidP="00C2322A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5</w:t>
            </w:r>
            <w:r w:rsidR="00963AD9" w:rsidRPr="006D5E82">
              <w:rPr>
                <w:rFonts w:cstheme="minorHAnsi"/>
                <w:spacing w:val="-2"/>
                <w:sz w:val="20"/>
              </w:rPr>
              <w:t>07</w:t>
            </w:r>
          </w:p>
        </w:tc>
        <w:tc>
          <w:tcPr>
            <w:tcW w:w="4943" w:type="dxa"/>
          </w:tcPr>
          <w:p w14:paraId="3AD18029" w14:textId="49AB8996" w:rsidR="00C2322A" w:rsidRPr="006D5E82" w:rsidRDefault="00886754" w:rsidP="00C2322A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Où rencontrez-vous généralement votre superviseur ?</w:t>
            </w:r>
          </w:p>
        </w:tc>
        <w:tc>
          <w:tcPr>
            <w:tcW w:w="3719" w:type="dxa"/>
          </w:tcPr>
          <w:p w14:paraId="483DADD7" w14:textId="67A85CD0" w:rsidR="00886754" w:rsidRPr="006D5E82" w:rsidRDefault="00E826D5" w:rsidP="00886754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>
              <w:rPr>
                <w:rFonts w:cstheme="minorHAnsi"/>
                <w:bCs/>
                <w:color w:val="000000"/>
                <w:sz w:val="20"/>
                <w:lang w:val="fr-SN" w:eastAsia="en-IN"/>
              </w:rPr>
              <w:t>Sur le terrain</w:t>
            </w:r>
            <w:r w:rsidR="00886754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</w:t>
            </w:r>
            <w:r w:rsidR="00886754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1</w:t>
            </w:r>
          </w:p>
          <w:p w14:paraId="0142EC4C" w14:textId="25A903D2" w:rsidR="00886754" w:rsidRPr="006D5E82" w:rsidRDefault="00886754" w:rsidP="00886754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Établissement de santé </w:t>
            </w:r>
            <w:r w:rsidR="00FB6657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2</w:t>
            </w:r>
          </w:p>
          <w:p w14:paraId="7F6FD541" w14:textId="67F61D59" w:rsidR="00886754" w:rsidRDefault="00886754" w:rsidP="00886754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Site de vaccination </w:t>
            </w:r>
            <w:r w:rsidR="00FB6657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3</w:t>
            </w:r>
          </w:p>
          <w:p w14:paraId="4D8BF7E7" w14:textId="5C5F5A25" w:rsidR="002D21E6" w:rsidRDefault="002D21E6" w:rsidP="00886754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>
              <w:rPr>
                <w:rFonts w:cstheme="minorHAnsi"/>
                <w:bCs/>
                <w:color w:val="000000"/>
                <w:sz w:val="20"/>
                <w:lang w:val="fr-SN" w:eastAsia="en-IN"/>
              </w:rPr>
              <w:t>Réunion</w:t>
            </w:r>
            <w:r w:rsidR="00E826D5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autour</w:t>
            </w:r>
            <w:r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de poste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</w:r>
            <w:r w:rsidR="00F95DD3">
              <w:rPr>
                <w:rFonts w:cstheme="minorHAnsi"/>
                <w:bCs/>
                <w:color w:val="000000"/>
                <w:sz w:val="20"/>
                <w:lang w:val="fr-SN" w:eastAsia="en-IN"/>
              </w:rPr>
              <w:t>4</w:t>
            </w:r>
          </w:p>
          <w:p w14:paraId="6130AECC" w14:textId="05DB9E2B" w:rsidR="002D21E6" w:rsidRPr="006D5E82" w:rsidRDefault="00F95DD3" w:rsidP="00886754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>
              <w:rPr>
                <w:rFonts w:cstheme="minorHAnsi"/>
                <w:bCs/>
                <w:color w:val="000000"/>
                <w:sz w:val="20"/>
                <w:lang w:val="fr-SN" w:eastAsia="en-IN"/>
              </w:rPr>
              <w:t>Session de formation</w:t>
            </w:r>
            <w:r w:rsidR="002D21E6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</w:t>
            </w:r>
            <w:r w:rsidR="002D21E6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</w:r>
            <w:r>
              <w:rPr>
                <w:rFonts w:cstheme="minorHAnsi"/>
                <w:bCs/>
                <w:color w:val="000000"/>
                <w:sz w:val="20"/>
                <w:lang w:val="fr-SN" w:eastAsia="en-IN"/>
              </w:rPr>
              <w:t>5</w:t>
            </w:r>
          </w:p>
          <w:p w14:paraId="122E6DF4" w14:textId="1B51DDAE" w:rsidR="00C2322A" w:rsidRPr="006D5E82" w:rsidRDefault="00886754" w:rsidP="00886754">
            <w:pPr>
              <w:tabs>
                <w:tab w:val="right" w:leader="underscore" w:pos="3670"/>
                <w:tab w:val="right" w:leader="dot" w:pos="4420"/>
              </w:tabs>
              <w:suppressAutoHyphens/>
              <w:rPr>
                <w:rFonts w:cstheme="minorHAnsi"/>
                <w:bCs/>
                <w:noProof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Autre (préciser) </w:t>
            </w:r>
            <w:r w:rsidR="00FB6657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6</w:t>
            </w:r>
          </w:p>
        </w:tc>
        <w:tc>
          <w:tcPr>
            <w:tcW w:w="870" w:type="dxa"/>
          </w:tcPr>
          <w:p w14:paraId="1A3CE0F1" w14:textId="77777777" w:rsidR="00C2322A" w:rsidRPr="006D5E82" w:rsidRDefault="00C2322A" w:rsidP="00C2322A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C2322A" w:rsidRPr="002552AD" w14:paraId="0314F487" w14:textId="77777777" w:rsidTr="002D6722">
        <w:trPr>
          <w:trHeight w:val="382"/>
          <w:jc w:val="center"/>
        </w:trPr>
        <w:tc>
          <w:tcPr>
            <w:tcW w:w="625" w:type="dxa"/>
          </w:tcPr>
          <w:p w14:paraId="61AF368A" w14:textId="78D39F3F" w:rsidR="00C2322A" w:rsidRPr="006D5E82" w:rsidRDefault="00EE480E" w:rsidP="00C2322A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5</w:t>
            </w:r>
            <w:r w:rsidR="00963AD9" w:rsidRPr="006D5E82">
              <w:rPr>
                <w:rFonts w:cstheme="minorHAnsi"/>
                <w:spacing w:val="-2"/>
                <w:sz w:val="20"/>
              </w:rPr>
              <w:t>08</w:t>
            </w:r>
          </w:p>
        </w:tc>
        <w:tc>
          <w:tcPr>
            <w:tcW w:w="4943" w:type="dxa"/>
          </w:tcPr>
          <w:p w14:paraId="6923FA9F" w14:textId="186BC443" w:rsidR="00886754" w:rsidRPr="006D5E82" w:rsidRDefault="00886754" w:rsidP="00C2322A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Au cours de vos réunions avec votre superviseur, </w:t>
            </w:r>
            <w:r w:rsidR="005E5B08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a</w:t>
            </w:r>
            <w:r w:rsidR="002C4E28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-t-il </w:t>
            </w:r>
            <w:r w:rsidR="00D30DD2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effectu</w:t>
            </w:r>
            <w:r w:rsidR="002C4E28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é</w:t>
            </w:r>
            <w:r w:rsidR="00D30DD2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les actions suivantes ?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</w:t>
            </w:r>
          </w:p>
          <w:p w14:paraId="5AF0E2C1" w14:textId="14FC1096" w:rsidR="00C2322A" w:rsidRPr="006D5E82" w:rsidRDefault="00C2322A" w:rsidP="00C2322A">
            <w:pPr>
              <w:tabs>
                <w:tab w:val="left" w:pos="-720"/>
              </w:tabs>
              <w:suppressAutoHyphens/>
              <w:rPr>
                <w:rFonts w:cstheme="minorHAnsi"/>
                <w:b/>
                <w:i/>
                <w:i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/>
                <w:i/>
                <w:iCs/>
                <w:color w:val="000000"/>
                <w:sz w:val="20"/>
                <w:lang w:val="fr-SN" w:eastAsia="en-IN"/>
              </w:rPr>
              <w:t>[</w:t>
            </w:r>
            <w:r w:rsidR="00886754" w:rsidRPr="006D5E82">
              <w:rPr>
                <w:rFonts w:cstheme="minorHAnsi"/>
                <w:b/>
                <w:i/>
                <w:iCs/>
                <w:color w:val="000000"/>
                <w:sz w:val="20"/>
                <w:lang w:val="fr-SN" w:eastAsia="en-IN"/>
              </w:rPr>
              <w:t>Oui</w:t>
            </w:r>
            <w:r w:rsidRPr="006D5E82">
              <w:rPr>
                <w:rFonts w:cstheme="minorHAnsi"/>
                <w:b/>
                <w:i/>
                <w:iCs/>
                <w:color w:val="000000"/>
                <w:sz w:val="20"/>
                <w:lang w:val="fr-SN" w:eastAsia="en-IN"/>
              </w:rPr>
              <w:t>=1; No</w:t>
            </w:r>
            <w:r w:rsidR="00886754" w:rsidRPr="006D5E82">
              <w:rPr>
                <w:rFonts w:cstheme="minorHAnsi"/>
                <w:b/>
                <w:i/>
                <w:iCs/>
                <w:color w:val="000000"/>
                <w:sz w:val="20"/>
                <w:lang w:val="fr-SN" w:eastAsia="en-IN"/>
              </w:rPr>
              <w:t>n</w:t>
            </w:r>
            <w:r w:rsidRPr="006D5E82">
              <w:rPr>
                <w:rFonts w:cstheme="minorHAnsi"/>
                <w:b/>
                <w:i/>
                <w:iCs/>
                <w:color w:val="000000"/>
                <w:sz w:val="20"/>
                <w:lang w:val="fr-SN" w:eastAsia="en-IN"/>
              </w:rPr>
              <w:t>=2]</w:t>
            </w:r>
          </w:p>
          <w:p w14:paraId="19CC2D05" w14:textId="4C26A114" w:rsidR="00C2322A" w:rsidRPr="006D5E82" w:rsidRDefault="00C2322A" w:rsidP="00886754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/>
                <w:i/>
                <w:iCs/>
                <w:color w:val="000000"/>
                <w:sz w:val="20"/>
                <w:lang w:val="fr-SN" w:eastAsia="en-IN"/>
              </w:rPr>
              <w:t>[</w:t>
            </w:r>
            <w:r w:rsidR="007766D1" w:rsidRPr="006D5E82">
              <w:rPr>
                <w:rFonts w:cstheme="minorHAnsi"/>
                <w:b/>
                <w:i/>
                <w:iCs/>
                <w:color w:val="000000"/>
                <w:sz w:val="20"/>
                <w:lang w:val="fr-SN" w:eastAsia="en-IN"/>
              </w:rPr>
              <w:t>Demander chaque point un à un</w:t>
            </w:r>
            <w:r w:rsidRPr="006D5E82">
              <w:rPr>
                <w:rFonts w:cstheme="minorHAnsi"/>
                <w:b/>
                <w:i/>
                <w:iCs/>
                <w:color w:val="000000"/>
                <w:sz w:val="20"/>
                <w:lang w:val="fr-SN" w:eastAsia="en-IN"/>
              </w:rPr>
              <w:t>]</w:t>
            </w:r>
          </w:p>
        </w:tc>
        <w:tc>
          <w:tcPr>
            <w:tcW w:w="3719" w:type="dxa"/>
          </w:tcPr>
          <w:p w14:paraId="5338F6CC" w14:textId="38CF94C2" w:rsidR="008B5FCB" w:rsidRPr="006D5E82" w:rsidRDefault="008B5FCB" w:rsidP="008B5FCB">
            <w:pPr>
              <w:pStyle w:val="Paragraphedeliste"/>
              <w:tabs>
                <w:tab w:val="right" w:leader="dot" w:pos="3924"/>
              </w:tabs>
              <w:suppressAutoHyphens/>
              <w:ind w:left="434"/>
              <w:jc w:val="right"/>
              <w:rPr>
                <w:rFonts w:cstheme="minorHAnsi"/>
                <w:b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/>
                <w:color w:val="000000"/>
                <w:sz w:val="20"/>
                <w:lang w:val="fr-SN" w:eastAsia="en-IN"/>
              </w:rPr>
              <w:t xml:space="preserve">  </w:t>
            </w:r>
          </w:p>
          <w:p w14:paraId="0C435B07" w14:textId="40FD8CFA" w:rsidR="00C2322A" w:rsidRPr="006D5E82" w:rsidRDefault="00F22D2D" w:rsidP="00C2322A">
            <w:pPr>
              <w:pStyle w:val="Paragraphedeliste"/>
              <w:numPr>
                <w:ilvl w:val="0"/>
                <w:numId w:val="1"/>
              </w:numPr>
              <w:tabs>
                <w:tab w:val="right" w:leader="dot" w:pos="3924"/>
              </w:tabs>
              <w:suppressAutoHyphens/>
              <w:ind w:left="434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Vérifie l’exactitude de votre </w:t>
            </w:r>
            <w:r w:rsidR="007F69FA">
              <w:rPr>
                <w:rFonts w:cstheme="minorHAnsi"/>
                <w:bCs/>
                <w:color w:val="000000"/>
                <w:sz w:val="20"/>
                <w:lang w:val="fr-SN" w:eastAsia="en-IN"/>
              </w:rPr>
              <w:t>registre</w:t>
            </w:r>
            <w:r w:rsidR="007F69FA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et de vos rapports</w:t>
            </w:r>
            <w:r w:rsidR="00C2322A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</w:t>
            </w:r>
          </w:p>
          <w:p w14:paraId="0F07C9B4" w14:textId="013249F4" w:rsidR="00C2322A" w:rsidRPr="006D5E82" w:rsidRDefault="00F22D2D" w:rsidP="00C2322A">
            <w:pPr>
              <w:pStyle w:val="Paragraphedeliste"/>
              <w:numPr>
                <w:ilvl w:val="0"/>
                <w:numId w:val="1"/>
              </w:numPr>
              <w:tabs>
                <w:tab w:val="right" w:leader="dot" w:pos="3924"/>
              </w:tabs>
              <w:suppressAutoHyphens/>
              <w:ind w:left="434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Vous observe</w:t>
            </w:r>
            <w:r w:rsidR="00221158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lors des </w:t>
            </w:r>
            <w:r w:rsidRPr="00B94251">
              <w:rPr>
                <w:rFonts w:cstheme="minorHAnsi"/>
                <w:bCs/>
                <w:color w:val="000000"/>
                <w:sz w:val="20"/>
                <w:highlight w:val="yellow"/>
                <w:lang w:val="fr-SN" w:eastAsia="en-IN"/>
              </w:rPr>
              <w:t>visites à domicile</w:t>
            </w:r>
          </w:p>
          <w:p w14:paraId="38D1ADAC" w14:textId="77258D54" w:rsidR="00C2322A" w:rsidRPr="006D5E82" w:rsidRDefault="00F22D2D" w:rsidP="00C2322A">
            <w:pPr>
              <w:pStyle w:val="Paragraphedeliste"/>
              <w:numPr>
                <w:ilvl w:val="0"/>
                <w:numId w:val="1"/>
              </w:numPr>
              <w:tabs>
                <w:tab w:val="right" w:leader="dot" w:pos="3924"/>
              </w:tabs>
              <w:suppressAutoHyphens/>
              <w:ind w:left="434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Vous fourni</w:t>
            </w:r>
            <w:r w:rsidR="00221158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t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un retour d’information direct sur vos performances</w:t>
            </w:r>
          </w:p>
          <w:p w14:paraId="72F3197E" w14:textId="02C89D6C" w:rsidR="008B5FCB" w:rsidRPr="006D5E82" w:rsidRDefault="00F22D2D" w:rsidP="008B5FCB">
            <w:pPr>
              <w:pStyle w:val="Paragraphedeliste"/>
              <w:numPr>
                <w:ilvl w:val="0"/>
                <w:numId w:val="1"/>
              </w:numPr>
              <w:tabs>
                <w:tab w:val="right" w:leader="dot" w:pos="3924"/>
              </w:tabs>
              <w:suppressAutoHyphens/>
              <w:ind w:left="434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Vous fourni</w:t>
            </w:r>
            <w:r w:rsidR="00221158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t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des ressources techniques et des informations pour vous aider à apprendre et à mieux faire votre travail</w:t>
            </w:r>
          </w:p>
          <w:p w14:paraId="48E7C6F9" w14:textId="4E472C33" w:rsidR="00C2322A" w:rsidRPr="006D5E82" w:rsidRDefault="00F22D2D" w:rsidP="008B5FCB">
            <w:pPr>
              <w:pStyle w:val="Paragraphedeliste"/>
              <w:numPr>
                <w:ilvl w:val="0"/>
                <w:numId w:val="1"/>
              </w:numPr>
              <w:tabs>
                <w:tab w:val="right" w:leader="dot" w:pos="3924"/>
              </w:tabs>
              <w:suppressAutoHyphens/>
              <w:ind w:left="434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Vous aide</w:t>
            </w:r>
            <w:r w:rsidR="00221158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à résoudre les problèmes ou les difficultés auxquels vous êtes confrontés</w:t>
            </w:r>
          </w:p>
        </w:tc>
        <w:tc>
          <w:tcPr>
            <w:tcW w:w="870" w:type="dxa"/>
          </w:tcPr>
          <w:p w14:paraId="7EC91419" w14:textId="77777777" w:rsidR="00C2322A" w:rsidRPr="006D5E82" w:rsidRDefault="00C2322A" w:rsidP="00C2322A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C2322A" w:rsidRPr="009B4054" w14:paraId="11A4F83E" w14:textId="77777777" w:rsidTr="002D6722">
        <w:trPr>
          <w:trHeight w:val="382"/>
          <w:jc w:val="center"/>
        </w:trPr>
        <w:tc>
          <w:tcPr>
            <w:tcW w:w="625" w:type="dxa"/>
          </w:tcPr>
          <w:p w14:paraId="15199012" w14:textId="0068E0A0" w:rsidR="00C2322A" w:rsidRPr="006D5E82" w:rsidRDefault="00EE480E" w:rsidP="00AA3BA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5</w:t>
            </w:r>
            <w:r w:rsidR="00AA3BA0" w:rsidRPr="006D5E82">
              <w:rPr>
                <w:rFonts w:cstheme="minorHAnsi"/>
                <w:spacing w:val="-2"/>
                <w:sz w:val="20"/>
              </w:rPr>
              <w:t>0</w:t>
            </w:r>
            <w:r w:rsidR="00963AD9" w:rsidRPr="006D5E82">
              <w:rPr>
                <w:rFonts w:cstheme="minorHAnsi"/>
                <w:spacing w:val="-2"/>
                <w:sz w:val="20"/>
              </w:rPr>
              <w:t>9</w:t>
            </w:r>
          </w:p>
        </w:tc>
        <w:tc>
          <w:tcPr>
            <w:tcW w:w="4943" w:type="dxa"/>
          </w:tcPr>
          <w:p w14:paraId="10B8AF93" w14:textId="5E0C9713" w:rsidR="00C2322A" w:rsidRPr="006D5E82" w:rsidRDefault="00D60044" w:rsidP="00C2322A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5F6F57">
              <w:rPr>
                <w:rFonts w:cstheme="minorHAnsi"/>
                <w:bCs/>
                <w:color w:val="000000"/>
                <w:sz w:val="20"/>
                <w:highlight w:val="yellow"/>
                <w:lang w:val="fr-SN" w:eastAsia="en-IN"/>
              </w:rPr>
              <w:t>Votre superviseur vous a-t-il rendu visite sur le terrain au cours du dernier mois écoulé ?</w:t>
            </w:r>
          </w:p>
        </w:tc>
        <w:tc>
          <w:tcPr>
            <w:tcW w:w="3719" w:type="dxa"/>
          </w:tcPr>
          <w:p w14:paraId="62A204C4" w14:textId="02692E6E" w:rsidR="00C2322A" w:rsidRPr="006D5E82" w:rsidRDefault="00D60044" w:rsidP="00C2322A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proofErr w:type="spellStart"/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Oui</w:t>
            </w:r>
            <w:proofErr w:type="spellEnd"/>
            <w:r w:rsidR="00C2322A"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ab/>
              <w:t>1</w:t>
            </w:r>
          </w:p>
          <w:p w14:paraId="18345440" w14:textId="75C4D9B2" w:rsidR="00C2322A" w:rsidRPr="006D5E82" w:rsidRDefault="00C2322A" w:rsidP="00C2322A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No</w:t>
            </w:r>
            <w:r w:rsidR="00D60044"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n</w:t>
            </w: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ab/>
              <w:t>2</w:t>
            </w:r>
          </w:p>
        </w:tc>
        <w:tc>
          <w:tcPr>
            <w:tcW w:w="870" w:type="dxa"/>
          </w:tcPr>
          <w:p w14:paraId="6C26E846" w14:textId="77777777" w:rsidR="00E81EEE" w:rsidRPr="006D5E82" w:rsidRDefault="00E81EEE" w:rsidP="00014408">
            <w:pPr>
              <w:tabs>
                <w:tab w:val="left" w:pos="-720"/>
              </w:tabs>
              <w:suppressAutoHyphens/>
              <w:spacing w:after="0"/>
              <w:rPr>
                <w:rFonts w:cstheme="minorHAnsi"/>
                <w:spacing w:val="-2"/>
                <w:sz w:val="20"/>
              </w:rPr>
            </w:pPr>
          </w:p>
          <w:p w14:paraId="2A90D76B" w14:textId="669791BB" w:rsidR="00E81EEE" w:rsidRPr="006D5E82" w:rsidRDefault="00E81EEE" w:rsidP="00014408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bCs/>
                <w:noProof/>
                <w:sz w:val="20"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2322816" behindDoc="0" locked="0" layoutInCell="1" allowOverlap="1" wp14:anchorId="45A12DA2" wp14:editId="53606E9A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82550</wp:posOffset>
                      </wp:positionV>
                      <wp:extent cx="177800" cy="0"/>
                      <wp:effectExtent l="0" t="76200" r="12700" b="95250"/>
                      <wp:wrapNone/>
                      <wp:docPr id="2977" name="Straight Arrow Connector 29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BD3730" id="Straight Arrow Connector 2977" o:spid="_x0000_s1026" type="#_x0000_t32" style="position:absolute;margin-left:-.45pt;margin-top:6.5pt;width:14pt;height:0;z-index:25232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CE17F3" w:rsidRPr="006D5E82">
              <w:rPr>
                <w:rFonts w:cstheme="minorHAnsi"/>
                <w:spacing w:val="-2"/>
                <w:sz w:val="20"/>
              </w:rPr>
              <w:t xml:space="preserve">   </w:t>
            </w:r>
            <w:r w:rsidR="00EE480E" w:rsidRPr="006D5E82">
              <w:rPr>
                <w:rFonts w:cstheme="minorHAnsi"/>
                <w:spacing w:val="-2"/>
                <w:sz w:val="20"/>
              </w:rPr>
              <w:t>5</w:t>
            </w:r>
            <w:r w:rsidRPr="006D5E82">
              <w:rPr>
                <w:rFonts w:cstheme="minorHAnsi"/>
                <w:spacing w:val="-2"/>
                <w:sz w:val="20"/>
              </w:rPr>
              <w:t>11</w:t>
            </w:r>
          </w:p>
        </w:tc>
      </w:tr>
      <w:tr w:rsidR="00E81EEE" w:rsidRPr="009B4054" w14:paraId="3E53D76A" w14:textId="77777777" w:rsidTr="002D6722">
        <w:trPr>
          <w:trHeight w:val="382"/>
          <w:jc w:val="center"/>
        </w:trPr>
        <w:tc>
          <w:tcPr>
            <w:tcW w:w="625" w:type="dxa"/>
          </w:tcPr>
          <w:p w14:paraId="362426CC" w14:textId="46DFD582" w:rsidR="00E81EEE" w:rsidRPr="006D5E82" w:rsidRDefault="00EE480E" w:rsidP="00AA3BA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5</w:t>
            </w:r>
            <w:r w:rsidR="00963AD9" w:rsidRPr="006D5E82">
              <w:rPr>
                <w:rFonts w:cstheme="minorHAnsi"/>
                <w:spacing w:val="-2"/>
                <w:sz w:val="20"/>
              </w:rPr>
              <w:t>10</w:t>
            </w:r>
          </w:p>
        </w:tc>
        <w:tc>
          <w:tcPr>
            <w:tcW w:w="4943" w:type="dxa"/>
          </w:tcPr>
          <w:p w14:paraId="23F12EDC" w14:textId="3585DC59" w:rsidR="00FF4357" w:rsidRPr="006D5E82" w:rsidRDefault="00E8445B" w:rsidP="00740797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Quand avez-vous rencontré votre supérieur hiérarchique pour la dernière fois ?</w:t>
            </w:r>
          </w:p>
        </w:tc>
        <w:tc>
          <w:tcPr>
            <w:tcW w:w="3719" w:type="dxa"/>
          </w:tcPr>
          <w:p w14:paraId="769F8416" w14:textId="0258A288" w:rsidR="00E81EEE" w:rsidRPr="006D5E82" w:rsidRDefault="00E81EEE" w:rsidP="00C4079F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324864" behindDoc="0" locked="0" layoutInCell="1" allowOverlap="1" wp14:anchorId="38EE63E8" wp14:editId="544069A5">
                      <wp:simplePos x="0" y="0"/>
                      <wp:positionH relativeFrom="column">
                        <wp:posOffset>1987550</wp:posOffset>
                      </wp:positionH>
                      <wp:positionV relativeFrom="paragraph">
                        <wp:posOffset>-1905</wp:posOffset>
                      </wp:positionV>
                      <wp:extent cx="320040" cy="158115"/>
                      <wp:effectExtent l="0" t="0" r="22860" b="13335"/>
                      <wp:wrapNone/>
                      <wp:docPr id="2978" name="Group 29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2979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80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6D99087" id="Group 2978" o:spid="_x0000_s1026" style="position:absolute;margin-left:156.5pt;margin-top:-.15pt;width:25.2pt;height:12.45pt;z-index:252324864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" strokecolor="#0070c0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" strokecolor="#0070c0"/>
                    </v:group>
                  </w:pict>
                </mc:Fallback>
              </mc:AlternateContent>
            </w:r>
            <w:r w:rsidR="00E8445B"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 xml:space="preserve">Nombre de </w:t>
            </w:r>
            <w:proofErr w:type="spellStart"/>
            <w:r w:rsidR="00E8445B"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mois</w:t>
            </w:r>
            <w:proofErr w:type="spellEnd"/>
          </w:p>
        </w:tc>
        <w:tc>
          <w:tcPr>
            <w:tcW w:w="870" w:type="dxa"/>
          </w:tcPr>
          <w:p w14:paraId="609B3BD9" w14:textId="77777777" w:rsidR="00E81EEE" w:rsidRPr="006D5E82" w:rsidRDefault="00E81EEE" w:rsidP="00C2322A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</w:rPr>
            </w:pPr>
          </w:p>
        </w:tc>
      </w:tr>
      <w:tr w:rsidR="002D6722" w:rsidRPr="002552AD" w14:paraId="79AA5485" w14:textId="77777777" w:rsidTr="002D6722">
        <w:trPr>
          <w:trHeight w:val="382"/>
          <w:jc w:val="center"/>
        </w:trPr>
        <w:tc>
          <w:tcPr>
            <w:tcW w:w="625" w:type="dxa"/>
          </w:tcPr>
          <w:p w14:paraId="23903FE8" w14:textId="159642E4" w:rsidR="002D6722" w:rsidRPr="006D5E82" w:rsidRDefault="002D6722" w:rsidP="002D6722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  <w:highlight w:val="yellow"/>
              </w:rPr>
            </w:pPr>
            <w:r w:rsidRPr="006D5E82">
              <w:rPr>
                <w:rFonts w:cstheme="minorHAnsi"/>
                <w:spacing w:val="-2"/>
                <w:sz w:val="20"/>
              </w:rPr>
              <w:t>511</w:t>
            </w:r>
          </w:p>
        </w:tc>
        <w:tc>
          <w:tcPr>
            <w:tcW w:w="4943" w:type="dxa"/>
          </w:tcPr>
          <w:p w14:paraId="2C492E0C" w14:textId="26C07CC3" w:rsidR="00F11B7E" w:rsidRPr="006D5E82" w:rsidRDefault="00F11B7E" w:rsidP="00F11B7E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Au cours de votre </w:t>
            </w:r>
            <w:r w:rsidRPr="006D5E82">
              <w:rPr>
                <w:rFonts w:cstheme="minorHAnsi"/>
                <w:bCs/>
                <w:color w:val="000000"/>
                <w:sz w:val="20"/>
                <w:u w:val="single"/>
                <w:lang w:val="fr-SN" w:eastAsia="en-IN"/>
              </w:rPr>
              <w:t>dernière réunion</w:t>
            </w:r>
            <w:r w:rsidR="002C4E28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avec votre superviseur, a-t-il effectué les actions suivantes ?</w:t>
            </w:r>
          </w:p>
          <w:p w14:paraId="6137009A" w14:textId="77777777" w:rsidR="007766D1" w:rsidRPr="006D5E82" w:rsidRDefault="007766D1" w:rsidP="007766D1">
            <w:pPr>
              <w:tabs>
                <w:tab w:val="left" w:pos="-720"/>
              </w:tabs>
              <w:suppressAutoHyphens/>
              <w:rPr>
                <w:rFonts w:cstheme="minorHAnsi"/>
                <w:b/>
                <w:i/>
                <w:i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/>
                <w:i/>
                <w:iCs/>
                <w:color w:val="000000"/>
                <w:sz w:val="20"/>
                <w:lang w:val="fr-SN" w:eastAsia="en-IN"/>
              </w:rPr>
              <w:t>[Oui=1; Non=2]</w:t>
            </w:r>
          </w:p>
          <w:p w14:paraId="6FF073A1" w14:textId="444853E6" w:rsidR="002D6722" w:rsidRPr="006D5E82" w:rsidRDefault="007766D1" w:rsidP="002D6722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highlight w:val="yellow"/>
                <w:lang w:val="fr-SN" w:eastAsia="en-IN"/>
              </w:rPr>
            </w:pPr>
            <w:r w:rsidRPr="006D5E82">
              <w:rPr>
                <w:rFonts w:cstheme="minorHAnsi"/>
                <w:b/>
                <w:i/>
                <w:iCs/>
                <w:color w:val="000000"/>
                <w:sz w:val="20"/>
                <w:lang w:val="fr-SN" w:eastAsia="en-IN"/>
              </w:rPr>
              <w:t>[Demander chaque point un à un]</w:t>
            </w:r>
          </w:p>
        </w:tc>
        <w:tc>
          <w:tcPr>
            <w:tcW w:w="3719" w:type="dxa"/>
          </w:tcPr>
          <w:p w14:paraId="1F8E58D4" w14:textId="6FB33440" w:rsidR="002D6722" w:rsidRPr="006D5E82" w:rsidRDefault="002D6722" w:rsidP="002D6722">
            <w:pPr>
              <w:pStyle w:val="Paragraphedeliste"/>
              <w:tabs>
                <w:tab w:val="right" w:leader="dot" w:pos="3924"/>
              </w:tabs>
              <w:suppressAutoHyphens/>
              <w:ind w:left="434"/>
              <w:jc w:val="right"/>
              <w:rPr>
                <w:rFonts w:cstheme="minorHAnsi"/>
                <w:b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/>
                <w:color w:val="000000"/>
                <w:sz w:val="20"/>
                <w:lang w:val="fr-SN" w:eastAsia="en-IN"/>
              </w:rPr>
              <w:t xml:space="preserve"> </w:t>
            </w:r>
          </w:p>
          <w:p w14:paraId="32F26DA5" w14:textId="5A89C917" w:rsidR="002D6722" w:rsidRPr="006D5E82" w:rsidRDefault="002D6722" w:rsidP="006D5E82">
            <w:pPr>
              <w:pStyle w:val="Paragraphedeliste"/>
              <w:numPr>
                <w:ilvl w:val="0"/>
                <w:numId w:val="6"/>
              </w:numPr>
              <w:tabs>
                <w:tab w:val="right" w:leader="dot" w:pos="3924"/>
              </w:tabs>
              <w:suppressAutoHyphens/>
              <w:ind w:left="494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Vérifi</w:t>
            </w:r>
            <w:r w:rsidR="0031415A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é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l’exactitude de votre </w:t>
            </w:r>
            <w:del w:id="62" w:author="Lenovo" w:date="2024-10-26T17:18:00Z">
              <w:r w:rsidRPr="006D5E82" w:rsidDel="00104E35">
                <w:rPr>
                  <w:rFonts w:cstheme="minorHAnsi"/>
                  <w:bCs/>
                  <w:color w:val="000000"/>
                  <w:sz w:val="20"/>
                  <w:lang w:val="fr-SN" w:eastAsia="en-IN"/>
                </w:rPr>
                <w:delText xml:space="preserve">dossier </w:delText>
              </w:r>
            </w:del>
            <w:ins w:id="63" w:author="Lenovo" w:date="2024-10-26T17:18:00Z">
              <w:r w:rsidR="00104E35">
                <w:rPr>
                  <w:rFonts w:cstheme="minorHAnsi"/>
                  <w:bCs/>
                  <w:color w:val="000000"/>
                  <w:sz w:val="20"/>
                  <w:lang w:val="fr-SN" w:eastAsia="en-IN"/>
                </w:rPr>
                <w:t xml:space="preserve">registre </w:t>
              </w:r>
            </w:ins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et de vos rapports </w:t>
            </w:r>
          </w:p>
          <w:p w14:paraId="1965285D" w14:textId="7E380461" w:rsidR="002D6722" w:rsidRPr="006D5E82" w:rsidRDefault="003926C7" w:rsidP="002D6722">
            <w:pPr>
              <w:pStyle w:val="Paragraphedeliste"/>
              <w:numPr>
                <w:ilvl w:val="0"/>
                <w:numId w:val="6"/>
              </w:numPr>
              <w:tabs>
                <w:tab w:val="right" w:leader="dot" w:pos="3924"/>
              </w:tabs>
              <w:suppressAutoHyphens/>
              <w:ind w:left="434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Observ</w:t>
            </w:r>
            <w:r w:rsidR="0031415A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é</w:t>
            </w:r>
            <w:r w:rsidR="002D6722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lors des visites à domicile</w:t>
            </w:r>
          </w:p>
          <w:p w14:paraId="58CA2DF5" w14:textId="4F33E0A7" w:rsidR="002D6722" w:rsidRPr="006D5E82" w:rsidRDefault="00FC1A59" w:rsidP="002D6722">
            <w:pPr>
              <w:pStyle w:val="Paragraphedeliste"/>
              <w:numPr>
                <w:ilvl w:val="0"/>
                <w:numId w:val="6"/>
              </w:numPr>
              <w:tabs>
                <w:tab w:val="right" w:leader="dot" w:pos="3924"/>
              </w:tabs>
              <w:suppressAutoHyphens/>
              <w:ind w:left="434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ins w:id="64" w:author="Lenovo" w:date="2024-10-26T17:18:00Z">
              <w:r>
                <w:rPr>
                  <w:rFonts w:cstheme="minorHAnsi"/>
                  <w:bCs/>
                  <w:color w:val="000000"/>
                  <w:sz w:val="20"/>
                  <w:lang w:val="fr-SN" w:eastAsia="en-IN"/>
                </w:rPr>
                <w:t>Vou</w:t>
              </w:r>
            </w:ins>
            <w:ins w:id="65" w:author="Lenovo" w:date="2024-10-26T17:19:00Z">
              <w:r>
                <w:rPr>
                  <w:rFonts w:cstheme="minorHAnsi"/>
                  <w:bCs/>
                  <w:color w:val="000000"/>
                  <w:sz w:val="20"/>
                  <w:lang w:val="fr-SN" w:eastAsia="en-IN"/>
                </w:rPr>
                <w:t xml:space="preserve">s </w:t>
              </w:r>
            </w:ins>
            <w:r w:rsidR="003926C7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Fourni</w:t>
            </w:r>
            <w:ins w:id="66" w:author="Lenovo" w:date="2024-10-26T17:18:00Z">
              <w:r w:rsidR="00104E35">
                <w:rPr>
                  <w:rFonts w:cstheme="minorHAnsi"/>
                  <w:bCs/>
                  <w:color w:val="000000"/>
                  <w:sz w:val="20"/>
                  <w:lang w:val="fr-SN" w:eastAsia="en-IN"/>
                </w:rPr>
                <w:t>r</w:t>
              </w:r>
            </w:ins>
            <w:r w:rsidR="002D6722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un retour d’information direct sur vos performances</w:t>
            </w:r>
          </w:p>
          <w:p w14:paraId="5F51F65B" w14:textId="54C1D9E4" w:rsidR="002D6722" w:rsidRPr="006D5E82" w:rsidRDefault="00FC1A59" w:rsidP="002D6722">
            <w:pPr>
              <w:pStyle w:val="Paragraphedeliste"/>
              <w:numPr>
                <w:ilvl w:val="0"/>
                <w:numId w:val="6"/>
              </w:numPr>
              <w:tabs>
                <w:tab w:val="right" w:leader="dot" w:pos="3924"/>
              </w:tabs>
              <w:suppressAutoHyphens/>
              <w:ind w:left="434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ins w:id="67" w:author="Lenovo" w:date="2024-10-26T17:19:00Z">
              <w:r>
                <w:rPr>
                  <w:rFonts w:cstheme="minorHAnsi"/>
                  <w:bCs/>
                  <w:color w:val="000000"/>
                  <w:sz w:val="20"/>
                  <w:lang w:val="fr-SN" w:eastAsia="en-IN"/>
                </w:rPr>
                <w:t xml:space="preserve">Vous </w:t>
              </w:r>
            </w:ins>
            <w:r w:rsidR="003926C7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Fourni</w:t>
            </w:r>
            <w:ins w:id="68" w:author="Lenovo" w:date="2024-10-26T17:18:00Z">
              <w:r>
                <w:rPr>
                  <w:rFonts w:cstheme="minorHAnsi"/>
                  <w:bCs/>
                  <w:color w:val="000000"/>
                  <w:sz w:val="20"/>
                  <w:lang w:val="fr-SN" w:eastAsia="en-IN"/>
                </w:rPr>
                <w:t>r</w:t>
              </w:r>
            </w:ins>
            <w:r w:rsidR="003926C7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</w:t>
            </w:r>
            <w:r w:rsidR="002D6722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des ressources techniques et des informations pour vous aider à apprendre et à mieux faire votre travail</w:t>
            </w:r>
            <w:r w:rsidR="002D6722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1</w:t>
            </w:r>
            <w:r w:rsidR="002D6722" w:rsidRPr="006D5E82">
              <w:rPr>
                <w:rFonts w:cstheme="minorHAnsi"/>
                <w:b/>
                <w:color w:val="000000"/>
                <w:sz w:val="20"/>
                <w:lang w:val="fr-SN" w:eastAsia="en-IN"/>
              </w:rPr>
              <w:t xml:space="preserve">    </w:t>
            </w:r>
            <w:r w:rsidR="002D6722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2</w:t>
            </w:r>
          </w:p>
          <w:p w14:paraId="7690EB36" w14:textId="4F12DE57" w:rsidR="002D6722" w:rsidRPr="006D5E82" w:rsidRDefault="00FC1A59" w:rsidP="00FC1A59">
            <w:pPr>
              <w:pStyle w:val="Paragraphedeliste"/>
              <w:numPr>
                <w:ilvl w:val="0"/>
                <w:numId w:val="4"/>
              </w:numPr>
              <w:tabs>
                <w:tab w:val="right" w:leader="dot" w:pos="3924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ins w:id="69" w:author="Lenovo" w:date="2024-10-26T17:19:00Z">
              <w:r>
                <w:rPr>
                  <w:rFonts w:cstheme="minorHAnsi"/>
                  <w:bCs/>
                  <w:color w:val="000000"/>
                  <w:sz w:val="20"/>
                  <w:lang w:val="fr-SN" w:eastAsia="en-IN"/>
                </w:rPr>
                <w:lastRenderedPageBreak/>
                <w:t xml:space="preserve">Vous </w:t>
              </w:r>
            </w:ins>
            <w:r w:rsidR="003926C7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A</w:t>
            </w:r>
            <w:r w:rsidR="002D6722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id</w:t>
            </w:r>
            <w:del w:id="70" w:author="Lenovo" w:date="2024-10-26T17:19:00Z">
              <w:r w:rsidR="0031415A" w:rsidRPr="006D5E82" w:rsidDel="00FC1A59">
                <w:rPr>
                  <w:rFonts w:cstheme="minorHAnsi"/>
                  <w:bCs/>
                  <w:color w:val="000000"/>
                  <w:sz w:val="20"/>
                  <w:lang w:val="fr-SN" w:eastAsia="en-IN"/>
                </w:rPr>
                <w:delText>é</w:delText>
              </w:r>
            </w:del>
            <w:ins w:id="71" w:author="Lenovo" w:date="2024-10-26T17:19:00Z">
              <w:r>
                <w:rPr>
                  <w:rFonts w:cstheme="minorHAnsi"/>
                  <w:bCs/>
                  <w:color w:val="000000"/>
                  <w:sz w:val="20"/>
                  <w:lang w:val="fr-SN" w:eastAsia="en-IN"/>
                </w:rPr>
                <w:t>er</w:t>
              </w:r>
            </w:ins>
            <w:r w:rsidR="002D6722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à résoudre les problèmes ou les difficultés auxquels vous êtes confrontés</w:t>
            </w:r>
            <w:r w:rsidR="002D6722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1</w:t>
            </w:r>
            <w:r w:rsidR="002D6722" w:rsidRPr="006D5E82">
              <w:rPr>
                <w:rFonts w:cstheme="minorHAnsi"/>
                <w:b/>
                <w:color w:val="000000"/>
                <w:sz w:val="20"/>
                <w:lang w:val="fr-SN" w:eastAsia="en-IN"/>
              </w:rPr>
              <w:t xml:space="preserve">    </w:t>
            </w:r>
            <w:r w:rsidR="002D6722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2</w:t>
            </w:r>
          </w:p>
        </w:tc>
        <w:tc>
          <w:tcPr>
            <w:tcW w:w="870" w:type="dxa"/>
          </w:tcPr>
          <w:p w14:paraId="309C5D0C" w14:textId="77777777" w:rsidR="002D6722" w:rsidRPr="006D5E82" w:rsidRDefault="002D6722" w:rsidP="002D6722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</w:tbl>
    <w:p w14:paraId="417A8A7A" w14:textId="77777777" w:rsidR="002111A9" w:rsidRPr="006D5E82" w:rsidRDefault="002111A9" w:rsidP="00791C12">
      <w:pPr>
        <w:jc w:val="center"/>
        <w:rPr>
          <w:rFonts w:cstheme="minorHAnsi"/>
          <w:b/>
          <w:bCs/>
          <w:lang w:val="fr-SN"/>
        </w:rPr>
      </w:pPr>
    </w:p>
    <w:p w14:paraId="2A62C529" w14:textId="77777777" w:rsidR="001A4339" w:rsidRPr="006D5E82" w:rsidRDefault="001A4339">
      <w:pPr>
        <w:rPr>
          <w:rFonts w:cstheme="minorHAnsi"/>
          <w:b/>
          <w:bCs/>
          <w:lang w:val="fr-SN"/>
        </w:rPr>
      </w:pPr>
      <w:r w:rsidRPr="006D5E82">
        <w:rPr>
          <w:rFonts w:cstheme="minorHAnsi"/>
          <w:b/>
          <w:bCs/>
          <w:lang w:val="fr-SN"/>
        </w:rPr>
        <w:br w:type="page"/>
      </w:r>
    </w:p>
    <w:p w14:paraId="520B1A2C" w14:textId="00F5F925" w:rsidR="00791C12" w:rsidRPr="006D5E82" w:rsidRDefault="00791C12" w:rsidP="00791C12">
      <w:pPr>
        <w:jc w:val="center"/>
        <w:rPr>
          <w:rFonts w:cstheme="minorHAnsi"/>
          <w:b/>
          <w:bCs/>
          <w:sz w:val="28"/>
          <w:szCs w:val="22"/>
          <w:lang w:val="fr-SN"/>
        </w:rPr>
      </w:pPr>
      <w:r w:rsidRPr="006D5E82">
        <w:rPr>
          <w:rFonts w:cstheme="minorHAnsi"/>
          <w:b/>
          <w:bCs/>
          <w:sz w:val="28"/>
          <w:szCs w:val="22"/>
          <w:lang w:val="fr-SN"/>
        </w:rPr>
        <w:lastRenderedPageBreak/>
        <w:t xml:space="preserve">SECTION </w:t>
      </w:r>
      <w:r w:rsidR="00EE480E" w:rsidRPr="006D5E82">
        <w:rPr>
          <w:rFonts w:cstheme="minorHAnsi"/>
          <w:b/>
          <w:bCs/>
          <w:sz w:val="28"/>
          <w:szCs w:val="22"/>
          <w:lang w:val="fr-SN"/>
        </w:rPr>
        <w:t>6</w:t>
      </w:r>
      <w:r w:rsidR="00292D12" w:rsidRPr="006D5E82">
        <w:rPr>
          <w:rFonts w:cstheme="minorHAnsi"/>
          <w:b/>
          <w:bCs/>
          <w:sz w:val="28"/>
          <w:szCs w:val="22"/>
          <w:lang w:val="fr-SN"/>
        </w:rPr>
        <w:t xml:space="preserve"> </w:t>
      </w:r>
      <w:r w:rsidR="006213E9" w:rsidRPr="006D5E82">
        <w:rPr>
          <w:rFonts w:cstheme="minorHAnsi"/>
          <w:b/>
          <w:bCs/>
          <w:sz w:val="28"/>
          <w:szCs w:val="22"/>
          <w:lang w:val="fr-SN"/>
        </w:rPr>
        <w:t>:</w:t>
      </w:r>
      <w:r w:rsidRPr="006D5E82">
        <w:rPr>
          <w:rFonts w:cstheme="minorHAnsi"/>
          <w:b/>
          <w:bCs/>
          <w:sz w:val="28"/>
          <w:szCs w:val="22"/>
          <w:lang w:val="fr-SN"/>
        </w:rPr>
        <w:t xml:space="preserve"> </w:t>
      </w:r>
      <w:r w:rsidR="00B47ADF" w:rsidRPr="006D5E82">
        <w:rPr>
          <w:rFonts w:cstheme="minorHAnsi"/>
          <w:b/>
          <w:bCs/>
          <w:sz w:val="28"/>
          <w:szCs w:val="22"/>
          <w:lang w:val="fr-SN"/>
        </w:rPr>
        <w:t>CONNAISSANCE ET ATTITUDE À L'ÉGARD DE LA PLANIFICATION FAMILIALE</w:t>
      </w:r>
    </w:p>
    <w:p w14:paraId="37D2FB44" w14:textId="7B992439" w:rsidR="00E814F5" w:rsidRPr="009B4054" w:rsidRDefault="00E814F5" w:rsidP="00E814F5">
      <w:pPr>
        <w:spacing w:after="0" w:line="240" w:lineRule="auto"/>
        <w:ind w:left="720"/>
        <w:jc w:val="center"/>
        <w:rPr>
          <w:rFonts w:eastAsia="Times New Roman" w:cstheme="minorHAnsi"/>
          <w:b/>
          <w:bCs/>
          <w:sz w:val="21"/>
          <w:szCs w:val="21"/>
          <w:lang w:val="fr-FR"/>
        </w:rPr>
      </w:pPr>
    </w:p>
    <w:tbl>
      <w:tblPr>
        <w:tblW w:w="106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29" w:type="dxa"/>
          <w:bottom w:w="58" w:type="dxa"/>
          <w:right w:w="29" w:type="dxa"/>
        </w:tblCellMar>
        <w:tblLook w:val="04A0" w:firstRow="1" w:lastRow="0" w:firstColumn="1" w:lastColumn="0" w:noHBand="0" w:noVBand="1"/>
      </w:tblPr>
      <w:tblGrid>
        <w:gridCol w:w="658"/>
        <w:gridCol w:w="5291"/>
        <w:gridCol w:w="3827"/>
        <w:gridCol w:w="851"/>
      </w:tblGrid>
      <w:tr w:rsidR="00EE70A7" w:rsidRPr="002552AD" w14:paraId="535D60FC" w14:textId="77777777" w:rsidTr="006D5E82">
        <w:trPr>
          <w:trHeight w:val="67"/>
          <w:tblHeader/>
          <w:jc w:val="center"/>
        </w:trPr>
        <w:tc>
          <w:tcPr>
            <w:tcW w:w="10627" w:type="dxa"/>
            <w:gridSpan w:val="4"/>
            <w:shd w:val="clear" w:color="auto" w:fill="auto"/>
          </w:tcPr>
          <w:p w14:paraId="735118A7" w14:textId="77777777" w:rsidR="00EE70A7" w:rsidRPr="009B4054" w:rsidRDefault="00EE70A7" w:rsidP="00EE70A7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b/>
                <w:sz w:val="21"/>
                <w:szCs w:val="21"/>
                <w:lang w:val="fr-FR" w:bidi="ar-SA"/>
              </w:rPr>
            </w:pPr>
            <w:r w:rsidRPr="006D5E82">
              <w:rPr>
                <w:rFonts w:eastAsia="Times New Roman" w:cstheme="minorHAnsi"/>
                <w:b/>
                <w:sz w:val="21"/>
                <w:szCs w:val="21"/>
                <w:lang w:val="fr-FR" w:bidi="ar-SA"/>
              </w:rPr>
              <w:t>CONNAISSANCES SUR LA PLANIFICATION FAMILIALE</w:t>
            </w:r>
          </w:p>
          <w:p w14:paraId="39D59FB9" w14:textId="3C39ACE4" w:rsidR="00EE70A7" w:rsidRPr="006D5E82" w:rsidRDefault="00EE70A7" w:rsidP="006D5E82">
            <w:pPr>
              <w:ind w:right="-330"/>
              <w:rPr>
                <w:rFonts w:cstheme="minorHAnsi"/>
                <w:b/>
                <w:bCs/>
                <w:sz w:val="20"/>
                <w:lang w:val="fr-SN"/>
              </w:rPr>
            </w:pPr>
            <w:r w:rsidRPr="006D5E82">
              <w:rPr>
                <w:rFonts w:cstheme="minorHAnsi"/>
                <w:b/>
                <w:bCs/>
                <w:sz w:val="20"/>
                <w:lang w:val="fr-SN"/>
              </w:rPr>
              <w:t>J'aimerai maintenant vous poser quelques questions sur le choix du bon moment, l'espacement des grossesses et les méthodes de planification familiale.</w:t>
            </w:r>
          </w:p>
        </w:tc>
      </w:tr>
      <w:tr w:rsidR="00E814F5" w:rsidRPr="009B4054" w14:paraId="395335EF" w14:textId="77777777" w:rsidTr="000F593F">
        <w:trPr>
          <w:trHeight w:val="67"/>
          <w:tblHeader/>
          <w:jc w:val="center"/>
        </w:trPr>
        <w:tc>
          <w:tcPr>
            <w:tcW w:w="658" w:type="dxa"/>
            <w:shd w:val="clear" w:color="auto" w:fill="BFBFBF" w:themeFill="background1" w:themeFillShade="BF"/>
          </w:tcPr>
          <w:p w14:paraId="33FE34D3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b/>
                <w:sz w:val="20"/>
                <w:lang w:val="fr-FR" w:bidi="ar-SA"/>
              </w:rPr>
              <w:t>#</w:t>
            </w:r>
          </w:p>
        </w:tc>
        <w:tc>
          <w:tcPr>
            <w:tcW w:w="5291" w:type="dxa"/>
            <w:shd w:val="clear" w:color="auto" w:fill="BFBFBF" w:themeFill="background1" w:themeFillShade="BF"/>
          </w:tcPr>
          <w:p w14:paraId="3A3D4351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b/>
                <w:sz w:val="20"/>
                <w:lang w:val="fr-FR" w:bidi="ar-SA"/>
              </w:rPr>
              <w:t>QUESTIONS ET FILTRES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5B4C4AE6" w14:textId="77777777" w:rsidR="00E814F5" w:rsidRPr="009B4054" w:rsidRDefault="00E814F5" w:rsidP="00E814F5">
            <w:pPr>
              <w:tabs>
                <w:tab w:val="left" w:pos="-720"/>
                <w:tab w:val="right" w:leader="dot" w:pos="2592"/>
                <w:tab w:val="right" w:leader="dot" w:pos="2938"/>
                <w:tab w:val="right" w:leader="dot" w:pos="3402"/>
              </w:tabs>
              <w:suppressAutoHyphens/>
              <w:spacing w:after="0" w:line="240" w:lineRule="auto"/>
              <w:rPr>
                <w:rFonts w:eastAsia="Times New Roman" w:cstheme="minorHAnsi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b/>
                <w:sz w:val="20"/>
                <w:lang w:val="fr-FR" w:bidi="ar-SA"/>
              </w:rPr>
              <w:t>CODAGE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18E2368B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b/>
                <w:sz w:val="20"/>
                <w:lang w:val="fr-FR" w:bidi="ar-SA"/>
              </w:rPr>
              <w:t>PASSEZ A</w:t>
            </w:r>
          </w:p>
        </w:tc>
      </w:tr>
      <w:tr w:rsidR="00E814F5" w:rsidRPr="009B4054" w14:paraId="70E428B8" w14:textId="77777777" w:rsidTr="000F593F">
        <w:trPr>
          <w:trHeight w:val="382"/>
          <w:jc w:val="center"/>
        </w:trPr>
        <w:tc>
          <w:tcPr>
            <w:tcW w:w="658" w:type="dxa"/>
          </w:tcPr>
          <w:p w14:paraId="4848D795" w14:textId="76BEA98E" w:rsidR="00E814F5" w:rsidRPr="009B4054" w:rsidRDefault="00F750FD" w:rsidP="00E814F5">
            <w:pPr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01</w:t>
            </w:r>
          </w:p>
        </w:tc>
        <w:tc>
          <w:tcPr>
            <w:tcW w:w="5291" w:type="dxa"/>
          </w:tcPr>
          <w:p w14:paraId="2D834D17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Selon vous, quel est l’âge approprié pour qu’une femme tombe enceinte pour la première fois ?</w:t>
            </w:r>
          </w:p>
        </w:tc>
        <w:tc>
          <w:tcPr>
            <w:tcW w:w="3827" w:type="dxa"/>
          </w:tcPr>
          <w:p w14:paraId="21313CA8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533760" behindDoc="0" locked="0" layoutInCell="1" allowOverlap="1" wp14:anchorId="077E4474" wp14:editId="1214D695">
                      <wp:simplePos x="0" y="0"/>
                      <wp:positionH relativeFrom="column">
                        <wp:posOffset>1496537</wp:posOffset>
                      </wp:positionH>
                      <wp:positionV relativeFrom="paragraph">
                        <wp:posOffset>-8255</wp:posOffset>
                      </wp:positionV>
                      <wp:extent cx="320040" cy="158115"/>
                      <wp:effectExtent l="0" t="0" r="22860" b="13335"/>
                      <wp:wrapNone/>
                      <wp:docPr id="4613" name="Group 46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4614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15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8E5707" id="Group 4613" o:spid="_x0000_s1026" style="position:absolute;margin-left:117.85pt;margin-top:-.65pt;width:25.2pt;height:12.45pt;z-index:252533760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" strokecolor="#0070c0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" strokecolor="#0070c0"/>
                    </v:group>
                  </w:pict>
                </mc:Fallback>
              </mc:AlternateConten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Inscrire en années révolues</w:t>
            </w:r>
          </w:p>
          <w:p w14:paraId="78F0AF93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i/>
                <w:iCs/>
                <w:color w:val="000000"/>
                <w:sz w:val="18"/>
                <w:szCs w:val="18"/>
                <w:lang w:val="fr-FR" w:eastAsia="en-IN" w:bidi="ar-SA"/>
              </w:rPr>
            </w:pPr>
          </w:p>
          <w:p w14:paraId="448CA399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i/>
                <w:iCs/>
                <w:color w:val="000000"/>
                <w:sz w:val="18"/>
                <w:szCs w:val="18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i/>
                <w:iCs/>
                <w:color w:val="000000"/>
                <w:sz w:val="18"/>
                <w:szCs w:val="18"/>
                <w:lang w:val="fr-FR" w:eastAsia="en-IN" w:bidi="ar-SA"/>
              </w:rPr>
              <w:t xml:space="preserve">Pas d’âge approprié </w:t>
            </w:r>
            <w:r w:rsidRPr="009B4054">
              <w:rPr>
                <w:rFonts w:eastAsia="Times New Roman" w:cstheme="minorHAnsi"/>
                <w:bCs/>
                <w:i/>
                <w:iCs/>
                <w:color w:val="000000"/>
                <w:sz w:val="18"/>
                <w:szCs w:val="18"/>
                <w:lang w:val="fr-FR" w:eastAsia="en-IN" w:bidi="ar-SA"/>
              </w:rPr>
              <w:tab/>
              <w:t>95</w:t>
            </w:r>
          </w:p>
          <w:p w14:paraId="626CEE89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i/>
                <w:iCs/>
                <w:color w:val="000000"/>
                <w:sz w:val="18"/>
                <w:szCs w:val="18"/>
                <w:lang w:val="fr-FR" w:eastAsia="en-IN" w:bidi="ar-SA"/>
              </w:rPr>
              <w:t>Ne sait pas</w:t>
            </w:r>
            <w:r w:rsidRPr="009B4054">
              <w:rPr>
                <w:rFonts w:eastAsia="Times New Roman" w:cstheme="minorHAnsi"/>
                <w:bCs/>
                <w:i/>
                <w:iCs/>
                <w:color w:val="000000"/>
                <w:sz w:val="18"/>
                <w:szCs w:val="18"/>
                <w:lang w:val="fr-FR" w:eastAsia="en-IN" w:bidi="ar-SA"/>
              </w:rPr>
              <w:tab/>
              <w:t>98</w:t>
            </w:r>
          </w:p>
        </w:tc>
        <w:tc>
          <w:tcPr>
            <w:tcW w:w="851" w:type="dxa"/>
          </w:tcPr>
          <w:p w14:paraId="0807E254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  <w:p w14:paraId="31825ADA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  <w:tr w:rsidR="00E814F5" w:rsidRPr="002552AD" w14:paraId="060852E3" w14:textId="77777777" w:rsidTr="000F593F">
        <w:trPr>
          <w:trHeight w:val="382"/>
          <w:jc w:val="center"/>
        </w:trPr>
        <w:tc>
          <w:tcPr>
            <w:tcW w:w="658" w:type="dxa"/>
          </w:tcPr>
          <w:p w14:paraId="7BFB1EA4" w14:textId="44DEE25E" w:rsidR="00E814F5" w:rsidRPr="009B4054" w:rsidRDefault="00F750FD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02</w:t>
            </w:r>
          </w:p>
        </w:tc>
        <w:tc>
          <w:tcPr>
            <w:tcW w:w="5291" w:type="dxa"/>
          </w:tcPr>
          <w:p w14:paraId="6BD366E5" w14:textId="77777777" w:rsidR="00E814F5" w:rsidRPr="009B4054" w:rsidRDefault="00E814F5" w:rsidP="00E814F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Selon vous, quels sont les avantages pour la santé d’une femme si elle tombe enceinte à l’âge approprié </w:t>
            </w:r>
            <w:r w:rsidRPr="00174767">
              <w:rPr>
                <w:rFonts w:eastAsia="Times New Roman" w:cstheme="minorHAnsi"/>
                <w:bCs/>
                <w:color w:val="000000"/>
                <w:sz w:val="20"/>
                <w:highlight w:val="yellow"/>
                <w:lang w:val="fr-FR" w:eastAsia="en-IN" w:bidi="ar-SA"/>
              </w:rPr>
              <w:t>que vous avez mentionné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?</w:t>
            </w:r>
          </w:p>
          <w:p w14:paraId="281F5FFF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</w:p>
          <w:p w14:paraId="56B27667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i/>
                <w:iCs/>
                <w:spacing w:val="-2"/>
                <w:sz w:val="20"/>
                <w:lang w:val="fr-FR" w:bidi="ar-SA"/>
              </w:rPr>
              <w:t>Plusieurs choix possibles.</w:t>
            </w:r>
          </w:p>
        </w:tc>
        <w:tc>
          <w:tcPr>
            <w:tcW w:w="3827" w:type="dxa"/>
          </w:tcPr>
          <w:p w14:paraId="1775332C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noProof/>
                <w:color w:val="000000"/>
                <w:sz w:val="20"/>
                <w:lang w:val="fr-FR" w:eastAsia="en-IN" w:bidi="ar-SA"/>
              </w:rPr>
              <w:t>Risque réduit de complications de la grossesse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A</w:t>
            </w:r>
          </w:p>
          <w:p w14:paraId="0638EC17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noProof/>
                <w:color w:val="000000"/>
                <w:sz w:val="20"/>
                <w:lang w:val="fr-FR" w:eastAsia="en-IN" w:bidi="ar-SA"/>
              </w:rPr>
              <w:t>Risque réduit d’avortement provoqué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B</w:t>
            </w:r>
          </w:p>
          <w:p w14:paraId="50C5DE4F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noProof/>
                <w:color w:val="000000"/>
                <w:sz w:val="20"/>
                <w:lang w:val="fr-FR" w:eastAsia="en-IN" w:bidi="ar-SA"/>
              </w:rPr>
              <w:t>Risque réduit de fausse couche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C</w:t>
            </w:r>
          </w:p>
          <w:p w14:paraId="51EE6021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noProof/>
                <w:color w:val="000000"/>
                <w:sz w:val="20"/>
                <w:lang w:val="fr-FR" w:eastAsia="en-IN" w:bidi="ar-SA"/>
              </w:rPr>
              <w:t>Meilleur état nutritionnel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D</w:t>
            </w:r>
          </w:p>
          <w:p w14:paraId="40EAAD40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noProof/>
                <w:color w:val="000000"/>
                <w:sz w:val="20"/>
                <w:lang w:val="fr-FR" w:eastAsia="en-IN" w:bidi="ar-SA"/>
              </w:rPr>
              <w:t>Risque réduit d’anémie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E</w:t>
            </w:r>
          </w:p>
          <w:p w14:paraId="0605533C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noProof/>
                <w:color w:val="000000"/>
                <w:sz w:val="20"/>
                <w:lang w:val="fr-FR" w:eastAsia="en-IN" w:bidi="ar-SA"/>
              </w:rPr>
              <w:t>Meilleure santé physique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F</w:t>
            </w:r>
          </w:p>
          <w:p w14:paraId="1556D641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noProof/>
                <w:color w:val="000000"/>
                <w:sz w:val="20"/>
                <w:lang w:val="fr-FR" w:eastAsia="en-IN" w:bidi="ar-SA"/>
              </w:rPr>
              <w:t>Meilleure santé mentale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G</w:t>
            </w:r>
          </w:p>
          <w:p w14:paraId="3F662A98" w14:textId="77777777" w:rsidR="00E814F5" w:rsidRPr="009B4054" w:rsidRDefault="00E814F5" w:rsidP="00E814F5">
            <w:pPr>
              <w:tabs>
                <w:tab w:val="right" w:leader="underscore" w:pos="3530"/>
                <w:tab w:val="right" w:leader="dot" w:pos="4420"/>
              </w:tabs>
              <w:suppressAutoHyphens/>
              <w:spacing w:after="0" w:line="240" w:lineRule="auto"/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>Autre (Précisez)</w:t>
            </w: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ab/>
            </w: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ab/>
              <w:t>X</w:t>
            </w:r>
          </w:p>
          <w:p w14:paraId="4D7CDEC9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noProof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Ne sais pas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Z</w:t>
            </w:r>
          </w:p>
        </w:tc>
        <w:tc>
          <w:tcPr>
            <w:tcW w:w="851" w:type="dxa"/>
          </w:tcPr>
          <w:p w14:paraId="4A7BAF7E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  <w:tr w:rsidR="00E814F5" w:rsidRPr="002552AD" w14:paraId="162AE42F" w14:textId="77777777" w:rsidTr="000F593F">
        <w:trPr>
          <w:trHeight w:val="382"/>
          <w:jc w:val="center"/>
        </w:trPr>
        <w:tc>
          <w:tcPr>
            <w:tcW w:w="658" w:type="dxa"/>
          </w:tcPr>
          <w:p w14:paraId="08608757" w14:textId="186BDCA9" w:rsidR="00E814F5" w:rsidRPr="009B4054" w:rsidRDefault="00F750FD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03</w:t>
            </w:r>
          </w:p>
        </w:tc>
        <w:tc>
          <w:tcPr>
            <w:tcW w:w="5291" w:type="dxa"/>
          </w:tcPr>
          <w:p w14:paraId="7A34C2E8" w14:textId="23E02AA8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Selon vous, quel devrait être l’espacement minimum entre deux naissances consécutives </w:t>
            </w:r>
            <w:ins w:id="72" w:author="Lenovo" w:date="2024-10-26T17:21:00Z">
              <w:r w:rsidR="00FC1A59">
                <w:rPr>
                  <w:rFonts w:eastAsia="Times New Roman" w:cstheme="minorHAnsi"/>
                  <w:bCs/>
                  <w:color w:val="000000"/>
                  <w:sz w:val="20"/>
                  <w:lang w:val="fr-FR" w:eastAsia="en-IN" w:bidi="ar-SA"/>
                </w:rPr>
                <w:t xml:space="preserve">(en mois) </w:t>
              </w:r>
            </w:ins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?</w:t>
            </w:r>
          </w:p>
        </w:tc>
        <w:tc>
          <w:tcPr>
            <w:tcW w:w="3827" w:type="dxa"/>
          </w:tcPr>
          <w:p w14:paraId="55264839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534784" behindDoc="0" locked="0" layoutInCell="1" allowOverlap="1" wp14:anchorId="4478CDB2" wp14:editId="69780F03">
                      <wp:simplePos x="0" y="0"/>
                      <wp:positionH relativeFrom="column">
                        <wp:posOffset>1336517</wp:posOffset>
                      </wp:positionH>
                      <wp:positionV relativeFrom="paragraph">
                        <wp:posOffset>-8255</wp:posOffset>
                      </wp:positionV>
                      <wp:extent cx="320040" cy="158115"/>
                      <wp:effectExtent l="0" t="0" r="22860" b="13335"/>
                      <wp:wrapNone/>
                      <wp:docPr id="4616" name="Group 46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4617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18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8D8D13B" id="Group 4616" o:spid="_x0000_s1026" style="position:absolute;margin-left:105.25pt;margin-top:-.65pt;width:25.2pt;height:12.45pt;z-index:252534784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" strokecolor="#0070c0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" strokecolor="#0070c0"/>
                    </v:group>
                  </w:pict>
                </mc:Fallback>
              </mc:AlternateConten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Ecrire en mois complets</w:t>
            </w:r>
          </w:p>
          <w:p w14:paraId="38AD9BFB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</w:p>
          <w:p w14:paraId="7745CDE3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i/>
                <w:i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i/>
                <w:iCs/>
                <w:color w:val="000000"/>
                <w:sz w:val="20"/>
                <w:lang w:val="fr-FR" w:eastAsia="en-IN" w:bidi="ar-SA"/>
              </w:rPr>
              <w:t>Ne sais pas</w:t>
            </w:r>
            <w:r w:rsidRPr="009B4054">
              <w:rPr>
                <w:rFonts w:eastAsia="Times New Roman" w:cstheme="minorHAnsi"/>
                <w:bCs/>
                <w:i/>
                <w:iCs/>
                <w:color w:val="000000"/>
                <w:sz w:val="20"/>
                <w:lang w:val="fr-FR" w:eastAsia="en-IN" w:bidi="ar-SA"/>
              </w:rPr>
              <w:tab/>
              <w:t>98</w:t>
            </w:r>
          </w:p>
        </w:tc>
        <w:tc>
          <w:tcPr>
            <w:tcW w:w="851" w:type="dxa"/>
          </w:tcPr>
          <w:p w14:paraId="4BF87846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  <w:tr w:rsidR="00E814F5" w:rsidRPr="002852E1" w14:paraId="470F92E5" w14:textId="77777777" w:rsidTr="000F593F">
        <w:trPr>
          <w:trHeight w:val="382"/>
          <w:jc w:val="center"/>
        </w:trPr>
        <w:tc>
          <w:tcPr>
            <w:tcW w:w="658" w:type="dxa"/>
          </w:tcPr>
          <w:p w14:paraId="06808EE2" w14:textId="4F66D8DC" w:rsidR="00E814F5" w:rsidRPr="009B4054" w:rsidRDefault="00F750FD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04</w:t>
            </w:r>
          </w:p>
        </w:tc>
        <w:tc>
          <w:tcPr>
            <w:tcW w:w="5291" w:type="dxa"/>
          </w:tcPr>
          <w:p w14:paraId="0CF6233C" w14:textId="77777777" w:rsidR="00E814F5" w:rsidRPr="009B4054" w:rsidRDefault="00E814F5" w:rsidP="00E814F5">
            <w:pPr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Selon vous, quels sont les bénéfices de l’espacement des naissances pour une femme ?</w:t>
            </w:r>
            <w:r w:rsidRPr="009B4054">
              <w:rPr>
                <w:rFonts w:eastAsia="Times New Roman" w:cstheme="minorHAnsi"/>
                <w:bCs/>
                <w:sz w:val="20"/>
                <w:lang w:val="fr-FR" w:bidi="ar-SA"/>
              </w:rPr>
              <w:t xml:space="preserve"> </w:t>
            </w:r>
          </w:p>
          <w:p w14:paraId="59B271F0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</w:p>
          <w:p w14:paraId="2DC9E66C" w14:textId="77777777" w:rsidR="00E814F5" w:rsidRPr="009B4054" w:rsidRDefault="00E814F5" w:rsidP="00E814F5">
            <w:pPr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i/>
                <w:iCs/>
                <w:spacing w:val="-2"/>
                <w:sz w:val="20"/>
                <w:lang w:val="fr-FR" w:bidi="ar-SA"/>
              </w:rPr>
              <w:t>Plusieurs choix possibles.</w:t>
            </w:r>
          </w:p>
          <w:p w14:paraId="359975BB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</w:p>
        </w:tc>
        <w:tc>
          <w:tcPr>
            <w:tcW w:w="3827" w:type="dxa"/>
          </w:tcPr>
          <w:p w14:paraId="5B465F1F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noProof/>
                <w:color w:val="000000"/>
                <w:sz w:val="20"/>
                <w:lang w:val="fr-FR" w:eastAsia="en-IN" w:bidi="ar-SA"/>
              </w:rPr>
              <w:t>Risque réduit de complications de la grossesse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A</w:t>
            </w:r>
          </w:p>
          <w:p w14:paraId="35BC2073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noProof/>
                <w:color w:val="000000"/>
                <w:sz w:val="20"/>
                <w:lang w:val="fr-FR" w:eastAsia="en-IN" w:bidi="ar-SA"/>
              </w:rPr>
              <w:t xml:space="preserve">Risque réduit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de décès maternel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B</w:t>
            </w:r>
          </w:p>
          <w:p w14:paraId="0D359CBE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noProof/>
                <w:color w:val="000000"/>
                <w:sz w:val="20"/>
                <w:lang w:val="fr-FR" w:eastAsia="en-IN" w:bidi="ar-SA"/>
              </w:rPr>
              <w:t xml:space="preserve">Risque réduit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d’avortement provoqué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C</w:t>
            </w:r>
          </w:p>
          <w:p w14:paraId="5CCAEB01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noProof/>
                <w:color w:val="000000"/>
                <w:sz w:val="20"/>
                <w:lang w:val="fr-FR" w:eastAsia="en-IN" w:bidi="ar-SA"/>
              </w:rPr>
              <w:t xml:space="preserve">Risque réduit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de fausse couche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D</w:t>
            </w:r>
          </w:p>
          <w:p w14:paraId="6FA6783A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noProof/>
                <w:color w:val="000000"/>
                <w:sz w:val="20"/>
                <w:lang w:val="fr-FR" w:eastAsia="en-IN" w:bidi="ar-SA"/>
              </w:rPr>
              <w:t xml:space="preserve">Risque réduit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d’anémie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E</w:t>
            </w:r>
          </w:p>
          <w:p w14:paraId="605F345E" w14:textId="77777777" w:rsidR="00E814F5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Permet deux années d’allaitement comme recommandées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F</w:t>
            </w:r>
          </w:p>
          <w:p w14:paraId="59DF01A8" w14:textId="527CC6F7" w:rsidR="005878D6" w:rsidRPr="009B4054" w:rsidRDefault="005878D6" w:rsidP="005878D6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Meilleur état nutritionnel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</w:r>
            <w:r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G</w:t>
            </w:r>
          </w:p>
          <w:p w14:paraId="23336F74" w14:textId="0E7C0ECE" w:rsidR="005878D6" w:rsidRPr="009B4054" w:rsidRDefault="005878D6" w:rsidP="005878D6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Meilleur santé physique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</w:r>
            <w:r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G</w:t>
            </w:r>
          </w:p>
          <w:p w14:paraId="7AC63DBB" w14:textId="2D25CCF5" w:rsidR="005878D6" w:rsidRPr="009B4054" w:rsidRDefault="005878D6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Meilleur santé mentale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</w:r>
            <w:r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G</w:t>
            </w:r>
          </w:p>
          <w:p w14:paraId="3F68D82F" w14:textId="77777777" w:rsidR="00E814F5" w:rsidRPr="009B4054" w:rsidRDefault="00E814F5" w:rsidP="00E814F5">
            <w:pPr>
              <w:tabs>
                <w:tab w:val="right" w:leader="underscore" w:pos="3530"/>
                <w:tab w:val="right" w:leader="dot" w:pos="4420"/>
              </w:tabs>
              <w:suppressAutoHyphens/>
              <w:spacing w:after="0" w:line="240" w:lineRule="auto"/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>Autre (Précisez)</w:t>
            </w: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ab/>
            </w: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ab/>
              <w:t>X</w:t>
            </w:r>
          </w:p>
          <w:p w14:paraId="343A5B57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noProof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Ne sais pas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Z</w:t>
            </w:r>
          </w:p>
        </w:tc>
        <w:tc>
          <w:tcPr>
            <w:tcW w:w="851" w:type="dxa"/>
          </w:tcPr>
          <w:p w14:paraId="3DCEF165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  <w:tr w:rsidR="00E814F5" w:rsidRPr="002552AD" w14:paraId="376D99D3" w14:textId="77777777" w:rsidTr="000F593F">
        <w:trPr>
          <w:trHeight w:val="382"/>
          <w:jc w:val="center"/>
        </w:trPr>
        <w:tc>
          <w:tcPr>
            <w:tcW w:w="658" w:type="dxa"/>
          </w:tcPr>
          <w:p w14:paraId="3B8347EA" w14:textId="2D2917A2" w:rsidR="00E814F5" w:rsidRPr="009B4054" w:rsidRDefault="00F750FD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05</w:t>
            </w:r>
          </w:p>
        </w:tc>
        <w:tc>
          <w:tcPr>
            <w:tcW w:w="5291" w:type="dxa"/>
          </w:tcPr>
          <w:p w14:paraId="366AA4FD" w14:textId="77777777" w:rsidR="00E814F5" w:rsidRPr="009B4054" w:rsidRDefault="00E814F5" w:rsidP="00E814F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Selon vous, quel(s) avantage(s) sanitaire(s) un enfant aura-t-il si les naissances sont espacées ?</w:t>
            </w:r>
          </w:p>
          <w:p w14:paraId="3448549A" w14:textId="77777777" w:rsidR="00E814F5" w:rsidRPr="009B4054" w:rsidRDefault="00E814F5" w:rsidP="00E814F5">
            <w:pPr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</w:p>
          <w:p w14:paraId="55E277DA" w14:textId="77777777" w:rsidR="00E814F5" w:rsidRPr="009B4054" w:rsidRDefault="00E814F5" w:rsidP="00E814F5">
            <w:pPr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i/>
                <w:iCs/>
                <w:spacing w:val="-2"/>
                <w:sz w:val="20"/>
                <w:lang w:val="fr-FR" w:bidi="ar-SA"/>
              </w:rPr>
              <w:t>Plusieurs choix possibles.</w:t>
            </w:r>
          </w:p>
          <w:p w14:paraId="6C1CD337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</w:p>
        </w:tc>
        <w:tc>
          <w:tcPr>
            <w:tcW w:w="3827" w:type="dxa"/>
          </w:tcPr>
          <w:p w14:paraId="28DFC9D6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noProof/>
                <w:color w:val="000000"/>
                <w:sz w:val="20"/>
                <w:lang w:val="fr-FR" w:eastAsia="en-IN" w:bidi="ar-SA"/>
              </w:rPr>
              <w:t xml:space="preserve">Risque réduit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de décès néonatal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C</w:t>
            </w:r>
          </w:p>
          <w:p w14:paraId="2C4EDD1A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Meilleure croissance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A</w:t>
            </w:r>
          </w:p>
          <w:p w14:paraId="6884F76C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Meilleur état nutritionnel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B</w:t>
            </w:r>
          </w:p>
          <w:p w14:paraId="5014E74A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Diminution de l’incidence de l’anémie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C</w:t>
            </w:r>
          </w:p>
          <w:p w14:paraId="4CF9E1CA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Meilleure chance de survie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D</w:t>
            </w:r>
          </w:p>
          <w:p w14:paraId="2957EF68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Meilleure attention de la part de la mère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E</w:t>
            </w:r>
          </w:p>
          <w:p w14:paraId="2D882746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noProof/>
                <w:color w:val="000000"/>
                <w:sz w:val="20"/>
                <w:lang w:val="fr-FR" w:eastAsia="en-IN" w:bidi="ar-SA"/>
              </w:rPr>
              <w:t xml:space="preserve">Risque réduit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de décès néonatal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F</w:t>
            </w:r>
          </w:p>
          <w:p w14:paraId="5B576EA3" w14:textId="77777777" w:rsidR="00E814F5" w:rsidRPr="009B4054" w:rsidRDefault="00E814F5" w:rsidP="00E814F5">
            <w:pPr>
              <w:tabs>
                <w:tab w:val="right" w:leader="underscore" w:pos="3530"/>
                <w:tab w:val="right" w:leader="dot" w:pos="4420"/>
              </w:tabs>
              <w:suppressAutoHyphens/>
              <w:spacing w:after="0" w:line="240" w:lineRule="auto"/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>Autre (Précisez)</w:t>
            </w: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ab/>
              <w:t>X</w:t>
            </w:r>
          </w:p>
          <w:p w14:paraId="443C449F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Ne sais pas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Z</w:t>
            </w:r>
          </w:p>
        </w:tc>
        <w:tc>
          <w:tcPr>
            <w:tcW w:w="851" w:type="dxa"/>
          </w:tcPr>
          <w:p w14:paraId="572166B2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  <w:tr w:rsidR="00E814F5" w:rsidRPr="002552AD" w14:paraId="661E4EDA" w14:textId="77777777" w:rsidTr="000F593F">
        <w:trPr>
          <w:trHeight w:val="382"/>
          <w:jc w:val="center"/>
        </w:trPr>
        <w:tc>
          <w:tcPr>
            <w:tcW w:w="658" w:type="dxa"/>
          </w:tcPr>
          <w:p w14:paraId="02B3015B" w14:textId="334137EB" w:rsidR="00E814F5" w:rsidRPr="009B4054" w:rsidRDefault="00CE07AB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06</w:t>
            </w:r>
          </w:p>
        </w:tc>
        <w:tc>
          <w:tcPr>
            <w:tcW w:w="5291" w:type="dxa"/>
          </w:tcPr>
          <w:p w14:paraId="2847C166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Selon vous, combien de temps une femme doit-elle attendre après un avortement spontané ou provoqué pour retomber enceinte ?</w:t>
            </w:r>
          </w:p>
        </w:tc>
        <w:tc>
          <w:tcPr>
            <w:tcW w:w="3827" w:type="dxa"/>
          </w:tcPr>
          <w:p w14:paraId="63D32884" w14:textId="5A161E7F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535808" behindDoc="0" locked="0" layoutInCell="1" allowOverlap="1" wp14:anchorId="3DE4CEC4" wp14:editId="0DDD0588">
                      <wp:simplePos x="0" y="0"/>
                      <wp:positionH relativeFrom="column">
                        <wp:posOffset>1498741</wp:posOffset>
                      </wp:positionH>
                      <wp:positionV relativeFrom="paragraph">
                        <wp:posOffset>14953</wp:posOffset>
                      </wp:positionV>
                      <wp:extent cx="320040" cy="158115"/>
                      <wp:effectExtent l="0" t="0" r="22860" b="13335"/>
                      <wp:wrapNone/>
                      <wp:docPr id="4620" name="Group 46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4621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22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6A7830" id="Group 4620" o:spid="_x0000_s1026" style="position:absolute;margin-left:118pt;margin-top:1.2pt;width:25.2pt;height:12.45pt;z-index:252535808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" strokecolor="#0070c0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" strokecolor="#0070c0"/>
                    </v:group>
                  </w:pict>
                </mc:Fallback>
              </mc:AlternateConten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Ecrire en </w:t>
            </w:r>
            <w:r w:rsidR="00981876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mois</w:t>
            </w:r>
          </w:p>
          <w:p w14:paraId="36C64537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</w:p>
          <w:p w14:paraId="6F5A3315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i/>
                <w:i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i/>
                <w:iCs/>
                <w:color w:val="000000"/>
                <w:sz w:val="18"/>
                <w:szCs w:val="18"/>
                <w:lang w:val="fr-FR" w:eastAsia="en-IN" w:bidi="ar-SA"/>
              </w:rPr>
              <w:t>Ne sais pas</w:t>
            </w:r>
            <w:r w:rsidRPr="009B4054">
              <w:rPr>
                <w:rFonts w:eastAsia="Times New Roman" w:cstheme="minorHAnsi"/>
                <w:bCs/>
                <w:i/>
                <w:iCs/>
                <w:color w:val="000000"/>
                <w:sz w:val="18"/>
                <w:szCs w:val="18"/>
                <w:lang w:val="fr-FR" w:eastAsia="en-IN" w:bidi="ar-SA"/>
              </w:rPr>
              <w:tab/>
              <w:t>98</w:t>
            </w:r>
          </w:p>
        </w:tc>
        <w:tc>
          <w:tcPr>
            <w:tcW w:w="851" w:type="dxa"/>
          </w:tcPr>
          <w:p w14:paraId="7266A03E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  <w:tr w:rsidR="00E814F5" w:rsidRPr="009B4054" w14:paraId="43343592" w14:textId="77777777" w:rsidTr="000F593F">
        <w:trPr>
          <w:trHeight w:val="382"/>
          <w:jc w:val="center"/>
        </w:trPr>
        <w:tc>
          <w:tcPr>
            <w:tcW w:w="658" w:type="dxa"/>
          </w:tcPr>
          <w:p w14:paraId="33C3E36D" w14:textId="0697BE61" w:rsidR="00E814F5" w:rsidRPr="009B4054" w:rsidRDefault="00CE07AB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07</w:t>
            </w:r>
          </w:p>
        </w:tc>
        <w:tc>
          <w:tcPr>
            <w:tcW w:w="5291" w:type="dxa"/>
          </w:tcPr>
          <w:p w14:paraId="7CF8AB74" w14:textId="474583F2" w:rsidR="00E814F5" w:rsidRPr="009B4054" w:rsidRDefault="00E814F5" w:rsidP="00E814F5">
            <w:pPr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Selon vous, quels sont les avantages pour les femmes d’attendre au lieu de tomber enceinte immédiatement</w:t>
            </w:r>
            <w:r w:rsidR="00B170C1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après un avortement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?</w:t>
            </w:r>
          </w:p>
          <w:p w14:paraId="6AD67FB1" w14:textId="77777777" w:rsidR="00E814F5" w:rsidRPr="009B4054" w:rsidRDefault="00E814F5" w:rsidP="00E814F5">
            <w:pPr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</w:p>
          <w:p w14:paraId="41EDA190" w14:textId="77777777" w:rsidR="00E814F5" w:rsidRPr="009B4054" w:rsidRDefault="00E814F5" w:rsidP="00E814F5">
            <w:pPr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i/>
                <w:iCs/>
                <w:spacing w:val="-2"/>
                <w:sz w:val="20"/>
                <w:lang w:val="fr-FR" w:bidi="ar-SA"/>
              </w:rPr>
              <w:lastRenderedPageBreak/>
              <w:t>Plusieurs choix possibles.</w:t>
            </w:r>
          </w:p>
          <w:p w14:paraId="545BD951" w14:textId="77777777" w:rsidR="00E814F5" w:rsidRPr="009B4054" w:rsidRDefault="00E814F5" w:rsidP="00E814F5">
            <w:pPr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</w:p>
          <w:p w14:paraId="62ACE79E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</w:p>
        </w:tc>
        <w:tc>
          <w:tcPr>
            <w:tcW w:w="3827" w:type="dxa"/>
          </w:tcPr>
          <w:p w14:paraId="1E3E8785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noProof/>
                <w:color w:val="000000"/>
                <w:sz w:val="20"/>
                <w:lang w:val="fr-FR" w:eastAsia="en-IN" w:bidi="ar-SA"/>
              </w:rPr>
              <w:lastRenderedPageBreak/>
              <w:t>Risque réduit de complications de la grossesse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A</w:t>
            </w:r>
          </w:p>
          <w:p w14:paraId="5FE1BB1A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Risque réduit de décès maternels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B</w:t>
            </w:r>
          </w:p>
          <w:p w14:paraId="71D3C0B7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Diminution du risque de fausses couches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D</w:t>
            </w:r>
          </w:p>
          <w:p w14:paraId="63951860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lastRenderedPageBreak/>
              <w:t xml:space="preserve">Risque réduit d’anémie (faiblesse)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E</w:t>
            </w:r>
          </w:p>
          <w:p w14:paraId="69D50A4B" w14:textId="77777777" w:rsidR="00E814F5" w:rsidRPr="009B4054" w:rsidRDefault="00E814F5" w:rsidP="00E814F5">
            <w:pPr>
              <w:tabs>
                <w:tab w:val="right" w:leader="underscore" w:pos="3530"/>
                <w:tab w:val="right" w:leader="dot" w:pos="4420"/>
              </w:tabs>
              <w:suppressAutoHyphens/>
              <w:spacing w:after="0" w:line="240" w:lineRule="auto"/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>Autre (Précisez)</w:t>
            </w: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ab/>
            </w: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ab/>
              <w:t>X</w:t>
            </w:r>
          </w:p>
          <w:p w14:paraId="2CF8BCE8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noProof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Ne sait pas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Z</w:t>
            </w:r>
          </w:p>
        </w:tc>
        <w:tc>
          <w:tcPr>
            <w:tcW w:w="851" w:type="dxa"/>
          </w:tcPr>
          <w:p w14:paraId="5D73EC11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  <w:tr w:rsidR="00E814F5" w:rsidRPr="009B4054" w14:paraId="2E0FE2FD" w14:textId="77777777" w:rsidTr="000F593F">
        <w:trPr>
          <w:trHeight w:val="382"/>
          <w:jc w:val="center"/>
        </w:trPr>
        <w:tc>
          <w:tcPr>
            <w:tcW w:w="658" w:type="dxa"/>
          </w:tcPr>
          <w:p w14:paraId="44F8035F" w14:textId="417B19C2" w:rsidR="00E814F5" w:rsidRPr="009B4054" w:rsidRDefault="00CE07AB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08</w:t>
            </w:r>
          </w:p>
        </w:tc>
        <w:tc>
          <w:tcPr>
            <w:tcW w:w="5291" w:type="dxa"/>
          </w:tcPr>
          <w:p w14:paraId="79A62B79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Que dites de l’assertion suivante « une femme a plus de chances de tomber enceinte si elle a des rapports sexuels à certains jours de son </w:t>
            </w:r>
            <w:r w:rsidRPr="00E6782B">
              <w:rPr>
                <w:rFonts w:eastAsia="Times New Roman" w:cstheme="minorHAnsi"/>
                <w:bCs/>
                <w:color w:val="000000"/>
                <w:sz w:val="20"/>
                <w:highlight w:val="yellow"/>
                <w:lang w:val="fr-FR" w:eastAsia="en-IN" w:bidi="ar-SA"/>
              </w:rPr>
              <w:t>cycle menstruel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 ». Est-elle vrai ou fausse ?</w:t>
            </w:r>
          </w:p>
        </w:tc>
        <w:tc>
          <w:tcPr>
            <w:tcW w:w="3827" w:type="dxa"/>
          </w:tcPr>
          <w:p w14:paraId="76DECA99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Vrai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1</w:t>
            </w:r>
          </w:p>
          <w:p w14:paraId="5C0F4358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Fausse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</w:r>
            <w:r w:rsidRPr="009B4054">
              <w:rPr>
                <w:rFonts w:eastAsia="Times New Roman" w:cstheme="minorHAnsi"/>
                <w:b/>
                <w:color w:val="000000"/>
                <w:sz w:val="20"/>
                <w:lang w:val="fr-FR" w:eastAsia="en-IN" w:bidi="ar-SA"/>
              </w:rPr>
              <w:t>2</w:t>
            </w:r>
          </w:p>
          <w:p w14:paraId="5097793C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noProof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Ne sais pas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</w:r>
            <w:r w:rsidRPr="009B4054">
              <w:rPr>
                <w:rFonts w:eastAsia="Times New Roman" w:cstheme="minorHAnsi"/>
                <w:b/>
                <w:color w:val="000000"/>
                <w:sz w:val="20"/>
                <w:lang w:val="fr-FR" w:eastAsia="en-IN" w:bidi="ar-SA"/>
              </w:rPr>
              <w:t>8</w:t>
            </w:r>
          </w:p>
        </w:tc>
        <w:tc>
          <w:tcPr>
            <w:tcW w:w="851" w:type="dxa"/>
          </w:tcPr>
          <w:p w14:paraId="5E12CCB6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noProof/>
                <w:spacing w:val="-2"/>
                <w:sz w:val="20"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2536832" behindDoc="0" locked="0" layoutInCell="1" allowOverlap="1" wp14:anchorId="7329DB17" wp14:editId="27C6F366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203200</wp:posOffset>
                      </wp:positionV>
                      <wp:extent cx="76200" cy="254000"/>
                      <wp:effectExtent l="0" t="0" r="38100" b="12700"/>
                      <wp:wrapNone/>
                      <wp:docPr id="4623" name="Right Brace 46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254000"/>
                              </a:xfrm>
                              <a:prstGeom prst="rightBrac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69F9F2A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4623" o:spid="_x0000_s1026" type="#_x0000_t88" style="position:absolute;margin-left:4pt;margin-top:16pt;width:6pt;height:20pt;z-index:25253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" adj="540" strokecolor="windowText" strokeweight=".5pt">
                      <v:stroke joinstyle="miter"/>
                    </v:shape>
                  </w:pict>
                </mc:Fallback>
              </mc:AlternateContent>
            </w:r>
          </w:p>
          <w:p w14:paraId="12443AC3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10"/>
                <w:szCs w:val="10"/>
                <w:lang w:val="fr-FR" w:bidi="ar-SA"/>
              </w:rPr>
            </w:pPr>
          </w:p>
          <w:p w14:paraId="5E8EF9BE" w14:textId="34016384" w:rsidR="00E814F5" w:rsidRPr="009B4054" w:rsidRDefault="00CE07AB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10</w:t>
            </w:r>
          </w:p>
        </w:tc>
      </w:tr>
      <w:tr w:rsidR="00E814F5" w:rsidRPr="009B4054" w14:paraId="68CEC12C" w14:textId="77777777" w:rsidTr="000F593F">
        <w:trPr>
          <w:trHeight w:val="382"/>
          <w:jc w:val="center"/>
        </w:trPr>
        <w:tc>
          <w:tcPr>
            <w:tcW w:w="658" w:type="dxa"/>
          </w:tcPr>
          <w:p w14:paraId="3283CC24" w14:textId="507F263C" w:rsidR="00E814F5" w:rsidRPr="009B4054" w:rsidRDefault="00CE07AB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09</w:t>
            </w:r>
          </w:p>
        </w:tc>
        <w:tc>
          <w:tcPr>
            <w:tcW w:w="5291" w:type="dxa"/>
          </w:tcPr>
          <w:p w14:paraId="053B5ED1" w14:textId="214FF3F4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del w:id="73" w:author="Lenovo" w:date="2024-10-26T17:23:00Z">
              <w:r w:rsidRPr="009B4054" w:rsidDel="00FC1A59">
                <w:rPr>
                  <w:rFonts w:eastAsia="Times New Roman" w:cstheme="minorHAnsi"/>
                  <w:bCs/>
                  <w:color w:val="000000"/>
                  <w:sz w:val="20"/>
                  <w:lang w:val="fr-FR" w:eastAsia="en-IN" w:bidi="ar-SA"/>
                </w:rPr>
                <w:delText xml:space="preserve">Quels sont les jours du cycle menstrual </w:delText>
              </w:r>
            </w:del>
            <w:ins w:id="74" w:author="Lenovo" w:date="2024-10-26T17:23:00Z">
              <w:r w:rsidR="00FC1A59">
                <w:rPr>
                  <w:rFonts w:eastAsia="Times New Roman" w:cstheme="minorHAnsi"/>
                  <w:bCs/>
                  <w:color w:val="000000"/>
                  <w:sz w:val="20"/>
                  <w:lang w:val="fr-FR" w:eastAsia="en-IN" w:bidi="ar-SA"/>
                </w:rPr>
                <w:t xml:space="preserve">Quelle est la période du cycle menstruel </w:t>
              </w:r>
            </w:ins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où les chances de tomber enceinte sont les plus élevées ?</w:t>
            </w:r>
          </w:p>
        </w:tc>
        <w:tc>
          <w:tcPr>
            <w:tcW w:w="3827" w:type="dxa"/>
          </w:tcPr>
          <w:p w14:paraId="51B13451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7 jours avant le début des règles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1</w:t>
            </w:r>
          </w:p>
          <w:p w14:paraId="1630F0B4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Jusqu’à 7 jours après le début des règles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2</w:t>
            </w:r>
          </w:p>
          <w:p w14:paraId="6E8EE4BB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Du 8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vertAlign w:val="superscript"/>
                <w:lang w:val="fr-FR" w:eastAsia="en-IN" w:bidi="ar-SA"/>
              </w:rPr>
              <w:t xml:space="preserve">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au 20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vertAlign w:val="superscript"/>
                <w:lang w:val="fr-FR" w:eastAsia="en-IN" w:bidi="ar-SA"/>
              </w:rPr>
              <w:t>e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jour après la menstruation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3</w:t>
            </w:r>
          </w:p>
          <w:p w14:paraId="7AE9D4BD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Ne sais pas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8</w:t>
            </w:r>
          </w:p>
        </w:tc>
        <w:tc>
          <w:tcPr>
            <w:tcW w:w="851" w:type="dxa"/>
          </w:tcPr>
          <w:p w14:paraId="77934BC5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</w:tbl>
    <w:p w14:paraId="5ED59185" w14:textId="77777777" w:rsidR="00E814F5" w:rsidRPr="006D5E82" w:rsidRDefault="00E814F5" w:rsidP="00E814F5">
      <w:pPr>
        <w:spacing w:after="0" w:line="240" w:lineRule="auto"/>
        <w:rPr>
          <w:rFonts w:eastAsia="Times New Roman" w:cstheme="minorHAnsi"/>
          <w:sz w:val="24"/>
          <w:szCs w:val="24"/>
          <w:lang w:val="en-GB" w:bidi="ar-SA"/>
        </w:rPr>
      </w:pPr>
    </w:p>
    <w:tbl>
      <w:tblPr>
        <w:tblW w:w="106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29" w:type="dxa"/>
          <w:bottom w:w="58" w:type="dxa"/>
          <w:right w:w="29" w:type="dxa"/>
        </w:tblCellMar>
        <w:tblLook w:val="04A0" w:firstRow="1" w:lastRow="0" w:firstColumn="1" w:lastColumn="0" w:noHBand="0" w:noVBand="1"/>
      </w:tblPr>
      <w:tblGrid>
        <w:gridCol w:w="10627"/>
      </w:tblGrid>
      <w:tr w:rsidR="00E814F5" w:rsidRPr="009B4054" w14:paraId="26475B9C" w14:textId="77777777" w:rsidTr="000F593F">
        <w:trPr>
          <w:trHeight w:val="382"/>
          <w:jc w:val="center"/>
        </w:trPr>
        <w:tc>
          <w:tcPr>
            <w:tcW w:w="10627" w:type="dxa"/>
          </w:tcPr>
          <w:p w14:paraId="423C81AB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 xml:space="preserve">J’aimerai maintenant vous poser quelques questions sur les différentes méthodes modernes de planification familiale : où avez-vous entendu parler de ces méthodes, comment sont-elles utilisées, quels sont leurs avantages et leurs inconvénients ? Nous poserons les questions séparément pour chacune des méthodes. </w:t>
            </w:r>
          </w:p>
        </w:tc>
      </w:tr>
    </w:tbl>
    <w:p w14:paraId="1A922506" w14:textId="77777777" w:rsidR="00E814F5" w:rsidRPr="006D5E82" w:rsidRDefault="00E814F5" w:rsidP="00E814F5">
      <w:pPr>
        <w:spacing w:after="0" w:line="240" w:lineRule="auto"/>
        <w:rPr>
          <w:rFonts w:eastAsia="Times New Roman" w:cstheme="minorHAnsi"/>
          <w:sz w:val="24"/>
          <w:szCs w:val="24"/>
          <w:lang w:val="en-GB" w:bidi="ar-SA"/>
        </w:rPr>
      </w:pPr>
    </w:p>
    <w:tbl>
      <w:tblPr>
        <w:tblW w:w="543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29" w:type="dxa"/>
          <w:bottom w:w="58" w:type="dxa"/>
          <w:right w:w="29" w:type="dxa"/>
        </w:tblCellMar>
        <w:tblLook w:val="04A0" w:firstRow="1" w:lastRow="0" w:firstColumn="1" w:lastColumn="0" w:noHBand="0" w:noVBand="1"/>
      </w:tblPr>
      <w:tblGrid>
        <w:gridCol w:w="704"/>
        <w:gridCol w:w="3915"/>
        <w:gridCol w:w="1231"/>
        <w:gridCol w:w="1233"/>
        <w:gridCol w:w="1301"/>
        <w:gridCol w:w="1041"/>
        <w:gridCol w:w="350"/>
        <w:gridCol w:w="822"/>
      </w:tblGrid>
      <w:tr w:rsidR="009B4054" w:rsidRPr="006629F4" w14:paraId="43675A00" w14:textId="77777777" w:rsidTr="00CE07AB">
        <w:trPr>
          <w:trHeight w:val="35"/>
          <w:jc w:val="center"/>
        </w:trPr>
        <w:tc>
          <w:tcPr>
            <w:tcW w:w="332" w:type="pct"/>
            <w:vMerge w:val="restart"/>
          </w:tcPr>
          <w:p w14:paraId="73A3173E" w14:textId="6C95D54A" w:rsidR="00E814F5" w:rsidRPr="009B4054" w:rsidRDefault="00CE07AB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10</w:t>
            </w:r>
          </w:p>
        </w:tc>
        <w:tc>
          <w:tcPr>
            <w:tcW w:w="1847" w:type="pct"/>
            <w:vMerge w:val="restart"/>
          </w:tcPr>
          <w:p w14:paraId="52BF8AFA" w14:textId="77777777" w:rsidR="00E814F5" w:rsidRPr="009B4054" w:rsidRDefault="00E814F5" w:rsidP="00E814F5">
            <w:pPr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Quelles sont les méthodes contraceptives dont vous avez entendu parler ?</w:t>
            </w:r>
          </w:p>
          <w:p w14:paraId="19437090" w14:textId="77777777" w:rsidR="00E814F5" w:rsidRPr="009B4054" w:rsidRDefault="00E814F5" w:rsidP="00E814F5">
            <w:pPr>
              <w:spacing w:after="0" w:line="240" w:lineRule="auto"/>
              <w:rPr>
                <w:rFonts w:eastAsia="Times New Roman" w:cstheme="minorHAnsi"/>
                <w:i/>
                <w:iCs/>
                <w:spacing w:val="-2"/>
                <w:sz w:val="20"/>
                <w:lang w:val="fr-FR" w:bidi="ar-SA"/>
              </w:rPr>
            </w:pPr>
          </w:p>
          <w:p w14:paraId="4B4212B0" w14:textId="77777777" w:rsidR="00E814F5" w:rsidRPr="009B4054" w:rsidRDefault="00E814F5" w:rsidP="00E814F5">
            <w:pPr>
              <w:spacing w:after="0" w:line="240" w:lineRule="auto"/>
              <w:rPr>
                <w:rFonts w:eastAsia="Times New Roman" w:cstheme="minorHAnsi"/>
                <w:i/>
                <w:iCs/>
                <w:spacing w:val="-2"/>
                <w:sz w:val="20"/>
                <w:lang w:val="fr-FR" w:bidi="ar-SA"/>
              </w:rPr>
            </w:pPr>
          </w:p>
          <w:p w14:paraId="40D3C3A0" w14:textId="77777777" w:rsidR="00E814F5" w:rsidRPr="009B4054" w:rsidRDefault="00E814F5" w:rsidP="00E814F5">
            <w:pPr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i/>
                <w:iCs/>
                <w:spacing w:val="-2"/>
                <w:sz w:val="20"/>
                <w:lang w:val="fr-FR" w:bidi="ar-SA"/>
              </w:rPr>
              <w:t>Plusieurs choix possibles.</w:t>
            </w:r>
          </w:p>
          <w:p w14:paraId="1704BB3A" w14:textId="77777777" w:rsidR="00E814F5" w:rsidRPr="009B4054" w:rsidRDefault="00E814F5" w:rsidP="00E814F5">
            <w:pPr>
              <w:tabs>
                <w:tab w:val="right" w:leader="underscore" w:pos="3402"/>
                <w:tab w:val="right" w:leader="dot" w:pos="4420"/>
              </w:tabs>
              <w:suppressAutoHyphens/>
              <w:spacing w:after="0" w:line="240" w:lineRule="auto"/>
              <w:rPr>
                <w:rFonts w:eastAsia="Times New Roman" w:cstheme="minorHAnsi"/>
                <w:sz w:val="20"/>
                <w:lang w:val="fr-FR" w:bidi="ar-SA"/>
              </w:rPr>
            </w:pPr>
          </w:p>
          <w:p w14:paraId="28B57DA2" w14:textId="77777777" w:rsidR="00E814F5" w:rsidRDefault="00E814F5" w:rsidP="00E814F5">
            <w:pPr>
              <w:tabs>
                <w:tab w:val="right" w:leader="underscore" w:pos="3402"/>
                <w:tab w:val="right" w:leader="dot" w:pos="4420"/>
              </w:tabs>
              <w:suppressAutoHyphens/>
              <w:spacing w:after="0" w:line="240" w:lineRule="auto"/>
              <w:rPr>
                <w:ins w:id="75" w:author="Lenovo" w:date="2024-10-26T17:25:00Z"/>
                <w:rFonts w:eastAsia="Times New Roman" w:cstheme="minorHAnsi"/>
                <w:b/>
                <w:color w:val="000000"/>
                <w:sz w:val="20"/>
                <w:lang w:val="fr-FR" w:eastAsia="en-IN" w:bidi="ar-SA"/>
              </w:rPr>
            </w:pPr>
            <w:del w:id="76" w:author="Lenovo" w:date="2024-10-26T17:25:00Z">
              <w:r w:rsidRPr="009B4054" w:rsidDel="00FC1A59">
                <w:rPr>
                  <w:rFonts w:eastAsia="Times New Roman" w:cstheme="minorHAnsi"/>
                  <w:b/>
                  <w:color w:val="000000"/>
                  <w:sz w:val="20"/>
                  <w:lang w:val="fr-FR" w:eastAsia="en-IN" w:bidi="ar-SA"/>
                </w:rPr>
                <w:delText>Commencez par demander, puis lisez les méthodes qui n'ont pas été signalées lors du sondage. Notez 3 pour les méthodes qui n'ont pas été signalées à la fois lors de l'interrogation et de l'incitation.</w:delText>
              </w:r>
            </w:del>
          </w:p>
          <w:p w14:paraId="5602B4A6" w14:textId="77777777" w:rsidR="00FC1A59" w:rsidRDefault="00FC1A59" w:rsidP="00E814F5">
            <w:pPr>
              <w:tabs>
                <w:tab w:val="right" w:leader="underscore" w:pos="3402"/>
                <w:tab w:val="right" w:leader="dot" w:pos="4420"/>
              </w:tabs>
              <w:suppressAutoHyphens/>
              <w:spacing w:after="0" w:line="240" w:lineRule="auto"/>
              <w:rPr>
                <w:ins w:id="77" w:author="Lenovo" w:date="2024-10-26T17:25:00Z"/>
                <w:rFonts w:eastAsia="Times New Roman" w:cstheme="minorHAnsi"/>
                <w:b/>
                <w:color w:val="000000"/>
                <w:sz w:val="20"/>
                <w:lang w:val="fr-FR" w:eastAsia="en-IN" w:bidi="ar-SA"/>
              </w:rPr>
            </w:pPr>
            <w:ins w:id="78" w:author="Lenovo" w:date="2024-10-26T17:25:00Z">
              <w:r>
                <w:rPr>
                  <w:rFonts w:eastAsia="Times New Roman" w:cstheme="minorHAnsi"/>
                  <w:b/>
                  <w:color w:val="000000"/>
                  <w:sz w:val="20"/>
                  <w:lang w:val="fr-FR" w:eastAsia="en-IN" w:bidi="ar-SA"/>
                </w:rPr>
                <w:t>Ecouter et cocher (Ne pas suggérer)</w:t>
              </w:r>
            </w:ins>
          </w:p>
          <w:p w14:paraId="2B8F5B57" w14:textId="2C4FA6F1" w:rsidR="00FC1A59" w:rsidRPr="009B4054" w:rsidRDefault="00FC1A59" w:rsidP="00E814F5">
            <w:pPr>
              <w:tabs>
                <w:tab w:val="right" w:leader="underscore" w:pos="3402"/>
                <w:tab w:val="right" w:leader="dot" w:pos="4420"/>
              </w:tabs>
              <w:suppressAutoHyphens/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lang w:val="fr-FR" w:eastAsia="en-IN" w:bidi="ar-SA"/>
              </w:rPr>
            </w:pPr>
            <w:ins w:id="79" w:author="Lenovo" w:date="2024-10-26T17:25:00Z">
              <w:r>
                <w:rPr>
                  <w:rFonts w:eastAsia="Times New Roman" w:cstheme="minorHAnsi"/>
                  <w:b/>
                  <w:color w:val="000000"/>
                  <w:sz w:val="20"/>
                  <w:lang w:val="fr-FR" w:eastAsia="en-IN" w:bidi="ar-SA"/>
                </w:rPr>
                <w:t>Bien vrai que vous avez cité certaines méthodes, est ce que vous n’avez pas aussi entendu parler de ces autres méthodes ?</w:t>
              </w:r>
            </w:ins>
          </w:p>
        </w:tc>
        <w:tc>
          <w:tcPr>
            <w:tcW w:w="1163" w:type="pct"/>
            <w:gridSpan w:val="2"/>
            <w:vAlign w:val="center"/>
          </w:tcPr>
          <w:p w14:paraId="35AFE615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/>
                <w:color w:val="000000"/>
                <w:sz w:val="20"/>
                <w:lang w:val="fr-FR" w:eastAsia="en-IN" w:bidi="ar-SA"/>
              </w:rPr>
              <w:t>Méthodes</w:t>
            </w:r>
          </w:p>
        </w:tc>
        <w:tc>
          <w:tcPr>
            <w:tcW w:w="614" w:type="pct"/>
            <w:vAlign w:val="center"/>
          </w:tcPr>
          <w:p w14:paraId="381A866D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/>
                <w:color w:val="000000"/>
                <w:sz w:val="20"/>
                <w:lang w:val="fr-FR" w:eastAsia="en-IN" w:bidi="ar-SA"/>
              </w:rPr>
              <w:t>Oui</w:t>
            </w:r>
          </w:p>
        </w:tc>
        <w:tc>
          <w:tcPr>
            <w:tcW w:w="491" w:type="pct"/>
            <w:vAlign w:val="center"/>
          </w:tcPr>
          <w:p w14:paraId="6CA3D26B" w14:textId="77777777" w:rsidR="00E814F5" w:rsidRPr="009B4054" w:rsidDel="0031506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/>
                <w:color w:val="000000"/>
                <w:sz w:val="20"/>
                <w:lang w:val="fr-FR" w:eastAsia="en-IN" w:bidi="ar-SA"/>
              </w:rPr>
              <w:t>Non signalé</w:t>
            </w:r>
          </w:p>
        </w:tc>
        <w:tc>
          <w:tcPr>
            <w:tcW w:w="553" w:type="pct"/>
            <w:gridSpan w:val="2"/>
            <w:vAlign w:val="center"/>
          </w:tcPr>
          <w:p w14:paraId="63CC565E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/>
                <w:color w:val="000000"/>
                <w:sz w:val="20"/>
                <w:lang w:val="fr-FR" w:eastAsia="en-IN" w:bidi="ar-SA"/>
              </w:rPr>
              <w:t>Non après incitation</w:t>
            </w:r>
          </w:p>
        </w:tc>
      </w:tr>
      <w:tr w:rsidR="009B4054" w:rsidRPr="006629F4" w14:paraId="145C2048" w14:textId="77777777" w:rsidTr="00CE07AB">
        <w:trPr>
          <w:trHeight w:val="20"/>
          <w:jc w:val="center"/>
        </w:trPr>
        <w:tc>
          <w:tcPr>
            <w:tcW w:w="332" w:type="pct"/>
            <w:vMerge/>
          </w:tcPr>
          <w:p w14:paraId="58E0E0DA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  <w:tc>
          <w:tcPr>
            <w:tcW w:w="1847" w:type="pct"/>
            <w:vMerge/>
          </w:tcPr>
          <w:p w14:paraId="461EE5C9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</w:p>
        </w:tc>
        <w:tc>
          <w:tcPr>
            <w:tcW w:w="1163" w:type="pct"/>
            <w:gridSpan w:val="2"/>
          </w:tcPr>
          <w:p w14:paraId="2A621AA6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rPr>
                <w:rFonts w:eastAsia="Times New Roman" w:cstheme="minorHAnsi"/>
                <w:bCs/>
                <w:color w:val="000000"/>
                <w:sz w:val="18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18"/>
                <w:lang w:val="fr-FR" w:eastAsia="en-IN" w:bidi="ar-SA"/>
              </w:rPr>
              <w:t>DUI</w:t>
            </w:r>
          </w:p>
        </w:tc>
        <w:tc>
          <w:tcPr>
            <w:tcW w:w="614" w:type="pct"/>
          </w:tcPr>
          <w:p w14:paraId="10A528DA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1</w:t>
            </w:r>
          </w:p>
        </w:tc>
        <w:tc>
          <w:tcPr>
            <w:tcW w:w="491" w:type="pct"/>
          </w:tcPr>
          <w:p w14:paraId="2B1CDECE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2</w:t>
            </w:r>
          </w:p>
        </w:tc>
        <w:tc>
          <w:tcPr>
            <w:tcW w:w="553" w:type="pct"/>
            <w:gridSpan w:val="2"/>
          </w:tcPr>
          <w:p w14:paraId="0D9C53BD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3</w:t>
            </w:r>
          </w:p>
        </w:tc>
      </w:tr>
      <w:tr w:rsidR="009B4054" w:rsidRPr="006629F4" w14:paraId="713B2776" w14:textId="77777777" w:rsidTr="00CE07AB">
        <w:trPr>
          <w:trHeight w:val="20"/>
          <w:jc w:val="center"/>
        </w:trPr>
        <w:tc>
          <w:tcPr>
            <w:tcW w:w="332" w:type="pct"/>
            <w:vMerge/>
          </w:tcPr>
          <w:p w14:paraId="176B37AC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  <w:tc>
          <w:tcPr>
            <w:tcW w:w="1847" w:type="pct"/>
            <w:vMerge/>
          </w:tcPr>
          <w:p w14:paraId="07437F61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</w:p>
        </w:tc>
        <w:tc>
          <w:tcPr>
            <w:tcW w:w="1163" w:type="pct"/>
            <w:gridSpan w:val="2"/>
            <w:vAlign w:val="center"/>
          </w:tcPr>
          <w:p w14:paraId="437A6110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rPr>
                <w:rFonts w:eastAsia="Times New Roman" w:cstheme="minorHAnsi"/>
                <w:bCs/>
                <w:color w:val="000000"/>
                <w:sz w:val="18"/>
                <w:lang w:val="fr-FR" w:eastAsia="en-IN" w:bidi="ar-SA"/>
              </w:rPr>
            </w:pPr>
            <w:r w:rsidRPr="006D5E82">
              <w:rPr>
                <w:rFonts w:eastAsia="Times New Roman" w:cstheme="minorHAnsi"/>
                <w:sz w:val="18"/>
                <w:szCs w:val="24"/>
                <w:lang w:val="fr-FR" w:bidi="ar-SA"/>
              </w:rPr>
              <w:t>Injectables</w:t>
            </w:r>
          </w:p>
        </w:tc>
        <w:tc>
          <w:tcPr>
            <w:tcW w:w="614" w:type="pct"/>
          </w:tcPr>
          <w:p w14:paraId="48EA7ED3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1</w:t>
            </w:r>
          </w:p>
        </w:tc>
        <w:tc>
          <w:tcPr>
            <w:tcW w:w="491" w:type="pct"/>
          </w:tcPr>
          <w:p w14:paraId="67104096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2</w:t>
            </w:r>
          </w:p>
        </w:tc>
        <w:tc>
          <w:tcPr>
            <w:tcW w:w="553" w:type="pct"/>
            <w:gridSpan w:val="2"/>
          </w:tcPr>
          <w:p w14:paraId="758AB5D2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3</w:t>
            </w:r>
          </w:p>
        </w:tc>
      </w:tr>
      <w:tr w:rsidR="009B4054" w:rsidRPr="006629F4" w14:paraId="0E1C8663" w14:textId="77777777" w:rsidTr="00CE07AB">
        <w:trPr>
          <w:trHeight w:val="20"/>
          <w:jc w:val="center"/>
        </w:trPr>
        <w:tc>
          <w:tcPr>
            <w:tcW w:w="332" w:type="pct"/>
            <w:vMerge/>
          </w:tcPr>
          <w:p w14:paraId="5083A9D0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  <w:tc>
          <w:tcPr>
            <w:tcW w:w="1847" w:type="pct"/>
            <w:vMerge/>
          </w:tcPr>
          <w:p w14:paraId="661673C4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</w:p>
        </w:tc>
        <w:tc>
          <w:tcPr>
            <w:tcW w:w="1163" w:type="pct"/>
            <w:gridSpan w:val="2"/>
            <w:vAlign w:val="center"/>
          </w:tcPr>
          <w:p w14:paraId="066412EE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rPr>
                <w:rFonts w:eastAsia="Times New Roman" w:cstheme="minorHAnsi"/>
                <w:bCs/>
                <w:color w:val="000000"/>
                <w:sz w:val="18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sz w:val="18"/>
                <w:lang w:val="fr-FR" w:bidi="ar-SA"/>
              </w:rPr>
              <w:t>Préservatifs (Masculin)</w:t>
            </w:r>
          </w:p>
        </w:tc>
        <w:tc>
          <w:tcPr>
            <w:tcW w:w="614" w:type="pct"/>
          </w:tcPr>
          <w:p w14:paraId="4836D714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1</w:t>
            </w:r>
          </w:p>
        </w:tc>
        <w:tc>
          <w:tcPr>
            <w:tcW w:w="491" w:type="pct"/>
          </w:tcPr>
          <w:p w14:paraId="7AE5F0F4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2</w:t>
            </w:r>
          </w:p>
        </w:tc>
        <w:tc>
          <w:tcPr>
            <w:tcW w:w="553" w:type="pct"/>
            <w:gridSpan w:val="2"/>
          </w:tcPr>
          <w:p w14:paraId="6259C6E9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3</w:t>
            </w:r>
          </w:p>
        </w:tc>
      </w:tr>
      <w:tr w:rsidR="009B4054" w:rsidRPr="006629F4" w14:paraId="1050B288" w14:textId="77777777" w:rsidTr="00CE07AB">
        <w:trPr>
          <w:trHeight w:val="20"/>
          <w:jc w:val="center"/>
        </w:trPr>
        <w:tc>
          <w:tcPr>
            <w:tcW w:w="332" w:type="pct"/>
            <w:vMerge/>
          </w:tcPr>
          <w:p w14:paraId="4F1BEF9C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  <w:tc>
          <w:tcPr>
            <w:tcW w:w="1847" w:type="pct"/>
            <w:vMerge/>
          </w:tcPr>
          <w:p w14:paraId="7DC4203D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</w:p>
        </w:tc>
        <w:tc>
          <w:tcPr>
            <w:tcW w:w="1163" w:type="pct"/>
            <w:gridSpan w:val="2"/>
            <w:vAlign w:val="center"/>
          </w:tcPr>
          <w:p w14:paraId="6815CBEE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rPr>
                <w:rFonts w:eastAsia="Times New Roman" w:cstheme="minorHAnsi"/>
                <w:bCs/>
                <w:color w:val="000000"/>
                <w:sz w:val="18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sz w:val="18"/>
                <w:lang w:val="fr-FR" w:bidi="ar-SA"/>
              </w:rPr>
              <w:t>Préservatifs (Féminin)</w:t>
            </w:r>
          </w:p>
        </w:tc>
        <w:tc>
          <w:tcPr>
            <w:tcW w:w="614" w:type="pct"/>
          </w:tcPr>
          <w:p w14:paraId="273D4866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1</w:t>
            </w:r>
          </w:p>
        </w:tc>
        <w:tc>
          <w:tcPr>
            <w:tcW w:w="491" w:type="pct"/>
          </w:tcPr>
          <w:p w14:paraId="750F29D9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2</w:t>
            </w:r>
          </w:p>
        </w:tc>
        <w:tc>
          <w:tcPr>
            <w:tcW w:w="553" w:type="pct"/>
            <w:gridSpan w:val="2"/>
          </w:tcPr>
          <w:p w14:paraId="61C55DE5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3</w:t>
            </w:r>
          </w:p>
        </w:tc>
      </w:tr>
      <w:tr w:rsidR="009B4054" w:rsidRPr="006629F4" w14:paraId="022380F4" w14:textId="77777777" w:rsidTr="00CE07AB">
        <w:trPr>
          <w:trHeight w:val="20"/>
          <w:jc w:val="center"/>
        </w:trPr>
        <w:tc>
          <w:tcPr>
            <w:tcW w:w="332" w:type="pct"/>
            <w:vMerge/>
          </w:tcPr>
          <w:p w14:paraId="5A485086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  <w:tc>
          <w:tcPr>
            <w:tcW w:w="1847" w:type="pct"/>
            <w:vMerge/>
          </w:tcPr>
          <w:p w14:paraId="2345FED2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</w:p>
        </w:tc>
        <w:tc>
          <w:tcPr>
            <w:tcW w:w="1163" w:type="pct"/>
            <w:gridSpan w:val="2"/>
            <w:vAlign w:val="center"/>
          </w:tcPr>
          <w:p w14:paraId="4F4D8578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rPr>
                <w:rFonts w:eastAsia="Times New Roman" w:cstheme="minorHAnsi"/>
                <w:bCs/>
                <w:color w:val="000000"/>
                <w:sz w:val="18"/>
                <w:lang w:val="fr-FR" w:eastAsia="en-IN" w:bidi="ar-SA"/>
              </w:rPr>
            </w:pPr>
            <w:r w:rsidRPr="006D5E82">
              <w:rPr>
                <w:rFonts w:eastAsia="Times New Roman" w:cstheme="minorHAnsi"/>
                <w:sz w:val="18"/>
                <w:szCs w:val="24"/>
                <w:lang w:val="fr-FR" w:bidi="ar-SA"/>
              </w:rPr>
              <w:t>Contraception d’urgence</w:t>
            </w:r>
          </w:p>
        </w:tc>
        <w:tc>
          <w:tcPr>
            <w:tcW w:w="614" w:type="pct"/>
          </w:tcPr>
          <w:p w14:paraId="6C063BDC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1</w:t>
            </w:r>
          </w:p>
        </w:tc>
        <w:tc>
          <w:tcPr>
            <w:tcW w:w="491" w:type="pct"/>
          </w:tcPr>
          <w:p w14:paraId="46335D02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2</w:t>
            </w:r>
          </w:p>
        </w:tc>
        <w:tc>
          <w:tcPr>
            <w:tcW w:w="553" w:type="pct"/>
            <w:gridSpan w:val="2"/>
          </w:tcPr>
          <w:p w14:paraId="3B83F9C2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3</w:t>
            </w:r>
          </w:p>
        </w:tc>
      </w:tr>
      <w:tr w:rsidR="009B4054" w:rsidRPr="006629F4" w14:paraId="29CB3751" w14:textId="77777777" w:rsidTr="00CE07AB">
        <w:trPr>
          <w:trHeight w:val="20"/>
          <w:jc w:val="center"/>
        </w:trPr>
        <w:tc>
          <w:tcPr>
            <w:tcW w:w="332" w:type="pct"/>
            <w:vMerge/>
          </w:tcPr>
          <w:p w14:paraId="1FE0F3DB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  <w:tc>
          <w:tcPr>
            <w:tcW w:w="1847" w:type="pct"/>
            <w:vMerge/>
          </w:tcPr>
          <w:p w14:paraId="13F7CD03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</w:p>
        </w:tc>
        <w:tc>
          <w:tcPr>
            <w:tcW w:w="1163" w:type="pct"/>
            <w:gridSpan w:val="2"/>
            <w:vAlign w:val="center"/>
          </w:tcPr>
          <w:p w14:paraId="2480A543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rPr>
                <w:rFonts w:eastAsia="Times New Roman" w:cstheme="minorHAnsi"/>
                <w:bCs/>
                <w:color w:val="000000"/>
                <w:sz w:val="18"/>
                <w:lang w:val="fr-FR" w:eastAsia="en-IN" w:bidi="ar-SA"/>
              </w:rPr>
            </w:pPr>
            <w:r w:rsidRPr="006D5E82">
              <w:rPr>
                <w:rFonts w:eastAsia="Times New Roman" w:cstheme="minorHAnsi"/>
                <w:sz w:val="18"/>
                <w:szCs w:val="24"/>
                <w:lang w:val="fr-FR" w:bidi="ar-SA"/>
              </w:rPr>
              <w:t>Pilules</w:t>
            </w:r>
          </w:p>
        </w:tc>
        <w:tc>
          <w:tcPr>
            <w:tcW w:w="614" w:type="pct"/>
          </w:tcPr>
          <w:p w14:paraId="7650C584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1</w:t>
            </w:r>
          </w:p>
        </w:tc>
        <w:tc>
          <w:tcPr>
            <w:tcW w:w="491" w:type="pct"/>
          </w:tcPr>
          <w:p w14:paraId="13B6526A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2</w:t>
            </w:r>
          </w:p>
        </w:tc>
        <w:tc>
          <w:tcPr>
            <w:tcW w:w="553" w:type="pct"/>
            <w:gridSpan w:val="2"/>
          </w:tcPr>
          <w:p w14:paraId="548470EB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3</w:t>
            </w:r>
          </w:p>
        </w:tc>
      </w:tr>
      <w:tr w:rsidR="009B4054" w:rsidRPr="006629F4" w14:paraId="36B2CD1F" w14:textId="77777777" w:rsidTr="00CE07AB">
        <w:trPr>
          <w:trHeight w:val="20"/>
          <w:jc w:val="center"/>
        </w:trPr>
        <w:tc>
          <w:tcPr>
            <w:tcW w:w="332" w:type="pct"/>
            <w:vMerge/>
          </w:tcPr>
          <w:p w14:paraId="4FCE7106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  <w:tc>
          <w:tcPr>
            <w:tcW w:w="1847" w:type="pct"/>
            <w:vMerge/>
          </w:tcPr>
          <w:p w14:paraId="3DD2C96C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</w:p>
        </w:tc>
        <w:tc>
          <w:tcPr>
            <w:tcW w:w="1163" w:type="pct"/>
            <w:gridSpan w:val="2"/>
            <w:vAlign w:val="center"/>
          </w:tcPr>
          <w:p w14:paraId="5A8610B2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rPr>
                <w:rFonts w:eastAsia="Times New Roman" w:cstheme="minorHAnsi"/>
                <w:bCs/>
                <w:color w:val="000000"/>
                <w:sz w:val="18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sz w:val="18"/>
                <w:lang w:val="fr-FR" w:bidi="ar-SA"/>
              </w:rPr>
              <w:t>Implants</w:t>
            </w:r>
          </w:p>
        </w:tc>
        <w:tc>
          <w:tcPr>
            <w:tcW w:w="614" w:type="pct"/>
          </w:tcPr>
          <w:p w14:paraId="643B5C0C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1</w:t>
            </w:r>
          </w:p>
        </w:tc>
        <w:tc>
          <w:tcPr>
            <w:tcW w:w="491" w:type="pct"/>
          </w:tcPr>
          <w:p w14:paraId="54471AF7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2</w:t>
            </w:r>
          </w:p>
        </w:tc>
        <w:tc>
          <w:tcPr>
            <w:tcW w:w="553" w:type="pct"/>
            <w:gridSpan w:val="2"/>
          </w:tcPr>
          <w:p w14:paraId="46E25111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3</w:t>
            </w:r>
          </w:p>
        </w:tc>
      </w:tr>
      <w:tr w:rsidR="009B4054" w:rsidRPr="006629F4" w14:paraId="27617CF2" w14:textId="77777777" w:rsidTr="00CE07AB">
        <w:trPr>
          <w:trHeight w:val="20"/>
          <w:jc w:val="center"/>
        </w:trPr>
        <w:tc>
          <w:tcPr>
            <w:tcW w:w="332" w:type="pct"/>
            <w:vMerge/>
          </w:tcPr>
          <w:p w14:paraId="67B21651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  <w:tc>
          <w:tcPr>
            <w:tcW w:w="1847" w:type="pct"/>
            <w:vMerge/>
          </w:tcPr>
          <w:p w14:paraId="360F1D95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</w:p>
        </w:tc>
        <w:tc>
          <w:tcPr>
            <w:tcW w:w="1163" w:type="pct"/>
            <w:gridSpan w:val="2"/>
            <w:vAlign w:val="center"/>
          </w:tcPr>
          <w:p w14:paraId="7CEEB624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rPr>
                <w:rFonts w:eastAsia="Times New Roman" w:cstheme="minorHAnsi"/>
                <w:bCs/>
                <w:color w:val="000000"/>
                <w:sz w:val="18"/>
                <w:lang w:val="fr-FR" w:eastAsia="en-IN" w:bidi="ar-SA"/>
              </w:rPr>
            </w:pPr>
            <w:r w:rsidRPr="006D5E82">
              <w:rPr>
                <w:rFonts w:eastAsia="Times New Roman" w:cstheme="minorHAnsi"/>
                <w:sz w:val="18"/>
                <w:szCs w:val="24"/>
                <w:lang w:val="fr-FR" w:bidi="ar-SA"/>
              </w:rPr>
              <w:t xml:space="preserve">Stérilisation féminine </w:t>
            </w:r>
          </w:p>
        </w:tc>
        <w:tc>
          <w:tcPr>
            <w:tcW w:w="614" w:type="pct"/>
          </w:tcPr>
          <w:p w14:paraId="6CCE7B30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1</w:t>
            </w:r>
          </w:p>
        </w:tc>
        <w:tc>
          <w:tcPr>
            <w:tcW w:w="491" w:type="pct"/>
          </w:tcPr>
          <w:p w14:paraId="4858C0DF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2</w:t>
            </w:r>
          </w:p>
        </w:tc>
        <w:tc>
          <w:tcPr>
            <w:tcW w:w="553" w:type="pct"/>
            <w:gridSpan w:val="2"/>
          </w:tcPr>
          <w:p w14:paraId="0FEBFC2A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3</w:t>
            </w:r>
          </w:p>
        </w:tc>
      </w:tr>
      <w:tr w:rsidR="009B4054" w:rsidRPr="006629F4" w14:paraId="10CBB5E1" w14:textId="77777777" w:rsidTr="00CE07AB">
        <w:trPr>
          <w:trHeight w:val="20"/>
          <w:jc w:val="center"/>
        </w:trPr>
        <w:tc>
          <w:tcPr>
            <w:tcW w:w="332" w:type="pct"/>
            <w:vMerge/>
          </w:tcPr>
          <w:p w14:paraId="7E7752B8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  <w:tc>
          <w:tcPr>
            <w:tcW w:w="1847" w:type="pct"/>
            <w:vMerge/>
          </w:tcPr>
          <w:p w14:paraId="42AD4C6A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</w:p>
        </w:tc>
        <w:tc>
          <w:tcPr>
            <w:tcW w:w="1163" w:type="pct"/>
            <w:gridSpan w:val="2"/>
            <w:vAlign w:val="center"/>
          </w:tcPr>
          <w:p w14:paraId="0D5943D2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rPr>
                <w:rFonts w:eastAsia="Times New Roman" w:cstheme="minorHAnsi"/>
                <w:bCs/>
                <w:color w:val="000000"/>
                <w:sz w:val="18"/>
                <w:lang w:val="fr-FR" w:eastAsia="en-IN" w:bidi="ar-SA"/>
              </w:rPr>
            </w:pPr>
            <w:r w:rsidRPr="006D5E82">
              <w:rPr>
                <w:rFonts w:eastAsia="Times New Roman" w:cstheme="minorHAnsi"/>
                <w:sz w:val="18"/>
                <w:szCs w:val="24"/>
                <w:lang w:val="fr-FR" w:bidi="ar-SA"/>
              </w:rPr>
              <w:t>Stérilisation masculine</w:t>
            </w:r>
          </w:p>
        </w:tc>
        <w:tc>
          <w:tcPr>
            <w:tcW w:w="614" w:type="pct"/>
          </w:tcPr>
          <w:p w14:paraId="348B8371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1</w:t>
            </w:r>
          </w:p>
        </w:tc>
        <w:tc>
          <w:tcPr>
            <w:tcW w:w="491" w:type="pct"/>
          </w:tcPr>
          <w:p w14:paraId="673E49B5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2</w:t>
            </w:r>
          </w:p>
        </w:tc>
        <w:tc>
          <w:tcPr>
            <w:tcW w:w="553" w:type="pct"/>
            <w:gridSpan w:val="2"/>
          </w:tcPr>
          <w:p w14:paraId="5B9EA5C7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3</w:t>
            </w:r>
          </w:p>
        </w:tc>
      </w:tr>
      <w:tr w:rsidR="00F47664" w:rsidRPr="006629F4" w14:paraId="4F41B15A" w14:textId="77777777" w:rsidTr="00CE07AB">
        <w:trPr>
          <w:trHeight w:val="20"/>
          <w:jc w:val="center"/>
        </w:trPr>
        <w:tc>
          <w:tcPr>
            <w:tcW w:w="332" w:type="pct"/>
            <w:vMerge/>
          </w:tcPr>
          <w:p w14:paraId="2352E9D7" w14:textId="77777777" w:rsidR="00F47664" w:rsidRPr="009B4054" w:rsidRDefault="00F47664" w:rsidP="00F47664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  <w:tc>
          <w:tcPr>
            <w:tcW w:w="1847" w:type="pct"/>
            <w:vMerge/>
          </w:tcPr>
          <w:p w14:paraId="3EE1A915" w14:textId="77777777" w:rsidR="00F47664" w:rsidRPr="009B4054" w:rsidRDefault="00F47664" w:rsidP="00F47664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</w:p>
        </w:tc>
        <w:tc>
          <w:tcPr>
            <w:tcW w:w="1163" w:type="pct"/>
            <w:gridSpan w:val="2"/>
            <w:vAlign w:val="center"/>
          </w:tcPr>
          <w:p w14:paraId="72206B82" w14:textId="358DAA4E" w:rsidR="00F47664" w:rsidRPr="006D5E82" w:rsidRDefault="00F47664" w:rsidP="00F47664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rPr>
                <w:rFonts w:eastAsia="Times New Roman" w:cstheme="minorHAnsi"/>
                <w:sz w:val="18"/>
                <w:szCs w:val="24"/>
                <w:lang w:val="fr-FR" w:bidi="ar-SA"/>
              </w:rPr>
            </w:pPr>
            <w:r w:rsidRPr="006D5E82">
              <w:rPr>
                <w:rFonts w:eastAsia="Times New Roman" w:cstheme="minorHAnsi"/>
                <w:sz w:val="18"/>
                <w:szCs w:val="24"/>
                <w:lang w:val="fr-FR" w:bidi="ar-SA"/>
              </w:rPr>
              <w:t xml:space="preserve">Allaitement maternel exclusif </w:t>
            </w:r>
          </w:p>
        </w:tc>
        <w:tc>
          <w:tcPr>
            <w:tcW w:w="614" w:type="pct"/>
          </w:tcPr>
          <w:p w14:paraId="60C9551B" w14:textId="16CB33E7" w:rsidR="00F47664" w:rsidRPr="009B4054" w:rsidRDefault="00F47664" w:rsidP="00F47664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1</w:t>
            </w:r>
          </w:p>
        </w:tc>
        <w:tc>
          <w:tcPr>
            <w:tcW w:w="491" w:type="pct"/>
          </w:tcPr>
          <w:p w14:paraId="26D2E8D1" w14:textId="0C92D5ED" w:rsidR="00F47664" w:rsidRPr="009B4054" w:rsidRDefault="00F47664" w:rsidP="00F47664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2</w:t>
            </w:r>
          </w:p>
        </w:tc>
        <w:tc>
          <w:tcPr>
            <w:tcW w:w="553" w:type="pct"/>
            <w:gridSpan w:val="2"/>
          </w:tcPr>
          <w:p w14:paraId="043A6502" w14:textId="782590A1" w:rsidR="00F47664" w:rsidRPr="009B4054" w:rsidRDefault="00F47664" w:rsidP="00F47664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3</w:t>
            </w:r>
          </w:p>
        </w:tc>
      </w:tr>
      <w:tr w:rsidR="00F47664" w:rsidRPr="006629F4" w14:paraId="71B3606D" w14:textId="77777777" w:rsidTr="00CE07AB">
        <w:trPr>
          <w:trHeight w:val="20"/>
          <w:jc w:val="center"/>
        </w:trPr>
        <w:tc>
          <w:tcPr>
            <w:tcW w:w="332" w:type="pct"/>
            <w:vMerge/>
          </w:tcPr>
          <w:p w14:paraId="7DFE7F08" w14:textId="77777777" w:rsidR="00F47664" w:rsidRPr="009B4054" w:rsidRDefault="00F47664" w:rsidP="00F47664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  <w:tc>
          <w:tcPr>
            <w:tcW w:w="1847" w:type="pct"/>
            <w:vMerge/>
          </w:tcPr>
          <w:p w14:paraId="275C4E9E" w14:textId="77777777" w:rsidR="00F47664" w:rsidRPr="009B4054" w:rsidRDefault="00F47664" w:rsidP="00F47664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</w:p>
        </w:tc>
        <w:tc>
          <w:tcPr>
            <w:tcW w:w="1163" w:type="pct"/>
            <w:gridSpan w:val="2"/>
            <w:vAlign w:val="center"/>
          </w:tcPr>
          <w:p w14:paraId="1B40CEDB" w14:textId="1D9CD983" w:rsidR="00F47664" w:rsidRPr="009B4054" w:rsidRDefault="00F47664" w:rsidP="00F47664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rPr>
                <w:rFonts w:eastAsia="Times New Roman" w:cstheme="minorHAnsi"/>
                <w:bCs/>
                <w:color w:val="000000"/>
                <w:sz w:val="18"/>
                <w:lang w:val="fr-FR" w:eastAsia="en-IN" w:bidi="ar-SA"/>
              </w:rPr>
            </w:pPr>
            <w:r>
              <w:rPr>
                <w:rFonts w:eastAsia="Times New Roman" w:cstheme="minorHAnsi"/>
                <w:sz w:val="18"/>
                <w:szCs w:val="24"/>
                <w:lang w:val="fr-FR" w:bidi="ar-SA"/>
              </w:rPr>
              <w:t>Méthode des jours fixes</w:t>
            </w:r>
            <w:r w:rsidRPr="006D5E82">
              <w:rPr>
                <w:rFonts w:eastAsia="Times New Roman" w:cstheme="minorHAnsi"/>
                <w:sz w:val="18"/>
                <w:szCs w:val="24"/>
                <w:lang w:val="fr-FR" w:bidi="ar-SA"/>
              </w:rPr>
              <w:t xml:space="preserve"> </w:t>
            </w:r>
          </w:p>
        </w:tc>
        <w:tc>
          <w:tcPr>
            <w:tcW w:w="614" w:type="pct"/>
          </w:tcPr>
          <w:p w14:paraId="204C57AA" w14:textId="77777777" w:rsidR="00F47664" w:rsidRPr="009B4054" w:rsidRDefault="00F47664" w:rsidP="00F47664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1</w:t>
            </w:r>
          </w:p>
        </w:tc>
        <w:tc>
          <w:tcPr>
            <w:tcW w:w="491" w:type="pct"/>
          </w:tcPr>
          <w:p w14:paraId="2BCBDFC3" w14:textId="77777777" w:rsidR="00F47664" w:rsidRPr="009B4054" w:rsidRDefault="00F47664" w:rsidP="00F47664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2</w:t>
            </w:r>
          </w:p>
        </w:tc>
        <w:tc>
          <w:tcPr>
            <w:tcW w:w="553" w:type="pct"/>
            <w:gridSpan w:val="2"/>
          </w:tcPr>
          <w:p w14:paraId="47540EDC" w14:textId="77777777" w:rsidR="00F47664" w:rsidRPr="009B4054" w:rsidRDefault="00F47664" w:rsidP="00F47664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3</w:t>
            </w:r>
          </w:p>
        </w:tc>
      </w:tr>
      <w:tr w:rsidR="00F47664" w:rsidRPr="009B4054" w14:paraId="1E5CEF96" w14:textId="77777777" w:rsidTr="00F47664">
        <w:trPr>
          <w:trHeight w:val="382"/>
          <w:jc w:val="center"/>
        </w:trPr>
        <w:tc>
          <w:tcPr>
            <w:tcW w:w="332" w:type="pct"/>
          </w:tcPr>
          <w:p w14:paraId="7BE18815" w14:textId="7265C1CF" w:rsidR="00F47664" w:rsidRPr="006D5E82" w:rsidRDefault="00F47664" w:rsidP="00F47664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610b</w:t>
            </w:r>
          </w:p>
        </w:tc>
        <w:tc>
          <w:tcPr>
            <w:tcW w:w="2428" w:type="pct"/>
            <w:gridSpan w:val="2"/>
          </w:tcPr>
          <w:p w14:paraId="162E8E95" w14:textId="77777777" w:rsidR="00F47664" w:rsidRPr="006D5E82" w:rsidRDefault="00F47664" w:rsidP="00F47664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Quelles sont les méthodes contraceptives préférées dans votre lieu de travail/localité ?</w:t>
            </w:r>
          </w:p>
          <w:p w14:paraId="15B4F4AE" w14:textId="0C393B9F" w:rsidR="00F47664" w:rsidRPr="006D5E82" w:rsidRDefault="00F47664" w:rsidP="00F47664">
            <w:pPr>
              <w:tabs>
                <w:tab w:val="left" w:pos="-720"/>
              </w:tabs>
              <w:suppressAutoHyphens/>
              <w:rPr>
                <w:rFonts w:cstheme="minorHAnsi"/>
                <w:bCs/>
                <w:i/>
                <w:i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  <w:t>Plusieurs choix possibles.</w:t>
            </w:r>
          </w:p>
        </w:tc>
        <w:tc>
          <w:tcPr>
            <w:tcW w:w="1852" w:type="pct"/>
            <w:gridSpan w:val="4"/>
          </w:tcPr>
          <w:p w14:paraId="5A1B867C" w14:textId="77777777" w:rsidR="00F47664" w:rsidRPr="006D5E82" w:rsidRDefault="00F47664" w:rsidP="00F47664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Pilules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A</w:t>
            </w:r>
          </w:p>
          <w:p w14:paraId="6D0323A1" w14:textId="77777777" w:rsidR="00F47664" w:rsidRPr="006D5E82" w:rsidRDefault="00F47664" w:rsidP="00F47664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Injectable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B</w:t>
            </w:r>
          </w:p>
          <w:p w14:paraId="2C7AB680" w14:textId="77777777" w:rsidR="00F47664" w:rsidRPr="006D5E82" w:rsidRDefault="00F47664" w:rsidP="00F47664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Préservatif masculin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C</w:t>
            </w:r>
          </w:p>
          <w:p w14:paraId="7AB80C43" w14:textId="77777777" w:rsidR="00F47664" w:rsidRPr="006D5E82" w:rsidRDefault="00F47664" w:rsidP="00F47664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Préservatif féminin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D</w:t>
            </w:r>
          </w:p>
          <w:p w14:paraId="01BB5649" w14:textId="77777777" w:rsidR="00F47664" w:rsidRPr="006D5E82" w:rsidRDefault="00F47664" w:rsidP="00F47664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Contraceptions d’urgence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E</w:t>
            </w:r>
          </w:p>
          <w:p w14:paraId="0AE9F063" w14:textId="77777777" w:rsidR="00F47664" w:rsidRPr="006D5E82" w:rsidRDefault="00F47664" w:rsidP="00F47664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DIU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F</w:t>
            </w:r>
          </w:p>
          <w:p w14:paraId="4BB7AC7B" w14:textId="77777777" w:rsidR="00F47664" w:rsidRPr="006D5E82" w:rsidRDefault="00F47664" w:rsidP="00F47664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Implants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G</w:t>
            </w:r>
          </w:p>
          <w:p w14:paraId="6060C317" w14:textId="2551353B" w:rsidR="00F47664" w:rsidRPr="006D5E82" w:rsidRDefault="00F47664" w:rsidP="00F47664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Stérilisation féminine (ligature des trompes)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H</w:t>
            </w:r>
          </w:p>
          <w:p w14:paraId="7B2920CB" w14:textId="3773EC94" w:rsidR="00F47664" w:rsidRPr="006D5E82" w:rsidRDefault="00F47664" w:rsidP="00F47664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Stérilisation masculine/vasectomie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I</w:t>
            </w:r>
          </w:p>
          <w:p w14:paraId="73DC0AF9" w14:textId="77777777" w:rsidR="00F47664" w:rsidRPr="006D5E82" w:rsidRDefault="00F47664" w:rsidP="00F47664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Allaitement maternel exclusif (MAMA)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J</w:t>
            </w:r>
          </w:p>
          <w:p w14:paraId="5B9DDCC7" w14:textId="77777777" w:rsidR="00F47664" w:rsidRPr="006D5E82" w:rsidRDefault="00F47664" w:rsidP="00F47664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Méthode des jours fixes (MJF)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K</w:t>
            </w:r>
          </w:p>
          <w:p w14:paraId="522BB4E7" w14:textId="77777777" w:rsidR="00F47664" w:rsidRPr="006D5E82" w:rsidRDefault="00F47664" w:rsidP="00F47664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noProof/>
                <w:color w:val="000000" w:themeColor="text1"/>
                <w:sz w:val="20"/>
                <w:lang w:eastAsia="en-IN"/>
              </w:rPr>
            </w:pPr>
            <w:proofErr w:type="spellStart"/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Autre</w:t>
            </w:r>
            <w:proofErr w:type="spellEnd"/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 xml:space="preserve"> (</w:t>
            </w:r>
            <w:proofErr w:type="spellStart"/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préciser</w:t>
            </w:r>
            <w:proofErr w:type="spellEnd"/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 xml:space="preserve">) </w:t>
            </w: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ab/>
              <w:t xml:space="preserve"> X</w:t>
            </w:r>
          </w:p>
        </w:tc>
        <w:tc>
          <w:tcPr>
            <w:tcW w:w="388" w:type="pct"/>
          </w:tcPr>
          <w:p w14:paraId="71C7F05C" w14:textId="77777777" w:rsidR="00F47664" w:rsidRPr="006D5E82" w:rsidRDefault="00F47664" w:rsidP="00F47664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</w:rPr>
            </w:pPr>
          </w:p>
        </w:tc>
      </w:tr>
    </w:tbl>
    <w:p w14:paraId="4AA56471" w14:textId="77777777" w:rsidR="00E814F5" w:rsidRDefault="00E814F5" w:rsidP="00E814F5">
      <w:pPr>
        <w:spacing w:after="0" w:line="240" w:lineRule="auto"/>
        <w:rPr>
          <w:rFonts w:eastAsia="Times New Roman" w:cstheme="minorHAnsi"/>
          <w:sz w:val="24"/>
          <w:szCs w:val="24"/>
          <w:lang w:val="en-GB" w:bidi="ar-SA"/>
        </w:rPr>
      </w:pPr>
    </w:p>
    <w:p w14:paraId="7AE46247" w14:textId="77777777" w:rsidR="000B6B9D" w:rsidRPr="006D5E82" w:rsidRDefault="000B6B9D" w:rsidP="00E814F5">
      <w:pPr>
        <w:spacing w:after="0" w:line="240" w:lineRule="auto"/>
        <w:rPr>
          <w:rFonts w:eastAsia="Times New Roman" w:cstheme="minorHAnsi"/>
          <w:sz w:val="24"/>
          <w:szCs w:val="24"/>
          <w:lang w:val="en-GB" w:bidi="ar-SA"/>
        </w:rPr>
      </w:pPr>
    </w:p>
    <w:tbl>
      <w:tblPr>
        <w:tblW w:w="106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29" w:type="dxa"/>
          <w:bottom w:w="58" w:type="dxa"/>
          <w:right w:w="29" w:type="dxa"/>
        </w:tblCellMar>
        <w:tblLook w:val="04A0" w:firstRow="1" w:lastRow="0" w:firstColumn="1" w:lastColumn="0" w:noHBand="0" w:noVBand="1"/>
      </w:tblPr>
      <w:tblGrid>
        <w:gridCol w:w="658"/>
        <w:gridCol w:w="5291"/>
        <w:gridCol w:w="3827"/>
        <w:gridCol w:w="851"/>
      </w:tblGrid>
      <w:tr w:rsidR="00E814F5" w:rsidRPr="009B4054" w14:paraId="3096DA63" w14:textId="77777777" w:rsidTr="000F593F">
        <w:trPr>
          <w:trHeight w:val="382"/>
          <w:jc w:val="center"/>
        </w:trPr>
        <w:tc>
          <w:tcPr>
            <w:tcW w:w="10627" w:type="dxa"/>
            <w:gridSpan w:val="4"/>
          </w:tcPr>
          <w:p w14:paraId="460B15B2" w14:textId="6E9C5833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b/>
                <w:bCs/>
                <w:i/>
                <w:iCs/>
                <w:spacing w:val="-2"/>
                <w:sz w:val="20"/>
                <w:lang w:val="fr-FR" w:bidi="ar-SA"/>
              </w:rPr>
              <w:lastRenderedPageBreak/>
              <w:t xml:space="preserve">Vérifiez </w:t>
            </w:r>
            <w:r w:rsidR="00CE07AB" w:rsidRPr="009B4054">
              <w:rPr>
                <w:rFonts w:eastAsia="Times New Roman" w:cstheme="minorHAnsi"/>
                <w:b/>
                <w:bCs/>
                <w:i/>
                <w:iCs/>
                <w:spacing w:val="-2"/>
                <w:sz w:val="20"/>
                <w:lang w:val="fr-FR" w:bidi="ar-SA"/>
              </w:rPr>
              <w:t>6</w:t>
            </w:r>
            <w:r w:rsidRPr="009B4054">
              <w:rPr>
                <w:rFonts w:eastAsia="Times New Roman" w:cstheme="minorHAnsi"/>
                <w:b/>
                <w:bCs/>
                <w:i/>
                <w:iCs/>
                <w:spacing w:val="-2"/>
                <w:sz w:val="20"/>
                <w:lang w:val="fr-FR" w:bidi="ar-SA"/>
              </w:rPr>
              <w:t xml:space="preserve">10: si a = 1 ou 2 Demandez </w:t>
            </w:r>
            <w:r w:rsidR="00CE07AB" w:rsidRPr="009B4054">
              <w:rPr>
                <w:rFonts w:eastAsia="Times New Roman" w:cstheme="minorHAnsi"/>
                <w:b/>
                <w:bCs/>
                <w:i/>
                <w:iCs/>
                <w:spacing w:val="-2"/>
                <w:sz w:val="20"/>
                <w:lang w:val="fr-FR" w:bidi="ar-SA"/>
              </w:rPr>
              <w:t>6</w:t>
            </w:r>
            <w:r w:rsidRPr="009B4054">
              <w:rPr>
                <w:rFonts w:eastAsia="Times New Roman" w:cstheme="minorHAnsi"/>
                <w:b/>
                <w:bCs/>
                <w:i/>
                <w:iCs/>
                <w:spacing w:val="-2"/>
                <w:sz w:val="20"/>
                <w:lang w:val="fr-FR" w:bidi="ar-SA"/>
              </w:rPr>
              <w:t>1</w:t>
            </w:r>
            <w:r w:rsidR="00D71E3E" w:rsidRPr="009B4054">
              <w:rPr>
                <w:rFonts w:eastAsia="Times New Roman" w:cstheme="minorHAnsi"/>
                <w:b/>
                <w:bCs/>
                <w:i/>
                <w:iCs/>
                <w:spacing w:val="-2"/>
                <w:sz w:val="20"/>
                <w:lang w:val="fr-FR" w:bidi="ar-SA"/>
              </w:rPr>
              <w:t>1</w:t>
            </w:r>
            <w:r w:rsidRPr="009B4054">
              <w:rPr>
                <w:rFonts w:eastAsia="Times New Roman" w:cstheme="minorHAnsi"/>
                <w:b/>
                <w:bCs/>
                <w:i/>
                <w:iCs/>
                <w:spacing w:val="-2"/>
                <w:sz w:val="20"/>
                <w:lang w:val="fr-FR" w:bidi="ar-SA"/>
              </w:rPr>
              <w:t xml:space="preserve"> - </w:t>
            </w:r>
            <w:r w:rsidR="00D71E3E" w:rsidRPr="009B4054">
              <w:rPr>
                <w:rFonts w:eastAsia="Times New Roman" w:cstheme="minorHAnsi"/>
                <w:b/>
                <w:bCs/>
                <w:i/>
                <w:iCs/>
                <w:spacing w:val="-2"/>
                <w:sz w:val="20"/>
                <w:lang w:val="fr-FR" w:bidi="ar-SA"/>
              </w:rPr>
              <w:t>619</w:t>
            </w:r>
          </w:p>
          <w:p w14:paraId="324C34EB" w14:textId="015EC250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b/>
                <w:bCs/>
                <w:i/>
                <w:iCs/>
                <w:spacing w:val="-2"/>
                <w:sz w:val="20"/>
                <w:lang w:val="fr-FR" w:bidi="ar-SA"/>
              </w:rPr>
              <w:t xml:space="preserve">Sinon allez </w:t>
            </w:r>
            <w:r w:rsidR="00CE07AB" w:rsidRPr="009B4054">
              <w:rPr>
                <w:rFonts w:eastAsia="Times New Roman" w:cstheme="minorHAnsi"/>
                <w:b/>
                <w:bCs/>
                <w:i/>
                <w:iCs/>
                <w:spacing w:val="-2"/>
                <w:sz w:val="20"/>
                <w:lang w:val="fr-FR" w:bidi="ar-SA"/>
              </w:rPr>
              <w:t>à</w:t>
            </w:r>
            <w:r w:rsidRPr="009B4054">
              <w:rPr>
                <w:rFonts w:eastAsia="Times New Roman" w:cstheme="minorHAnsi"/>
                <w:b/>
                <w:bCs/>
                <w:i/>
                <w:iCs/>
                <w:spacing w:val="-2"/>
                <w:sz w:val="20"/>
                <w:lang w:val="fr-FR" w:bidi="ar-SA"/>
              </w:rPr>
              <w:t xml:space="preserve"> </w:t>
            </w:r>
            <w:r w:rsidR="00CE07AB" w:rsidRPr="009B4054">
              <w:rPr>
                <w:rFonts w:eastAsia="Times New Roman" w:cstheme="minorHAnsi"/>
                <w:b/>
                <w:bCs/>
                <w:i/>
                <w:iCs/>
                <w:spacing w:val="-2"/>
                <w:sz w:val="20"/>
                <w:lang w:val="fr-FR" w:bidi="ar-SA"/>
              </w:rPr>
              <w:t>6</w:t>
            </w:r>
            <w:r w:rsidRPr="009B4054">
              <w:rPr>
                <w:rFonts w:eastAsia="Times New Roman" w:cstheme="minorHAnsi"/>
                <w:b/>
                <w:bCs/>
                <w:i/>
                <w:iCs/>
                <w:spacing w:val="-2"/>
                <w:sz w:val="20"/>
                <w:lang w:val="fr-FR" w:bidi="ar-SA"/>
              </w:rPr>
              <w:t>2</w:t>
            </w:r>
            <w:r w:rsidR="00D71E3E" w:rsidRPr="009B4054">
              <w:rPr>
                <w:rFonts w:eastAsia="Times New Roman" w:cstheme="minorHAnsi"/>
                <w:b/>
                <w:bCs/>
                <w:i/>
                <w:iCs/>
                <w:spacing w:val="-2"/>
                <w:sz w:val="20"/>
                <w:lang w:val="fr-FR" w:bidi="ar-SA"/>
              </w:rPr>
              <w:t>0</w:t>
            </w:r>
          </w:p>
        </w:tc>
      </w:tr>
      <w:tr w:rsidR="00E814F5" w:rsidRPr="009B4054" w14:paraId="6E23A799" w14:textId="77777777" w:rsidTr="000F593F">
        <w:trPr>
          <w:trHeight w:val="382"/>
          <w:jc w:val="center"/>
        </w:trPr>
        <w:tc>
          <w:tcPr>
            <w:tcW w:w="658" w:type="dxa"/>
          </w:tcPr>
          <w:p w14:paraId="2644D897" w14:textId="7BEF6A53" w:rsidR="00E814F5" w:rsidRPr="009B4054" w:rsidRDefault="00CE07AB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11</w:t>
            </w:r>
          </w:p>
        </w:tc>
        <w:tc>
          <w:tcPr>
            <w:tcW w:w="5291" w:type="dxa"/>
          </w:tcPr>
          <w:p w14:paraId="3A35DD6A" w14:textId="7DC1D7A1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Vous avez dit que vous-avez entendu parler de </w:t>
            </w:r>
            <w:r w:rsidRPr="009B4054">
              <w:rPr>
                <w:rFonts w:eastAsia="Times New Roman" w:cstheme="minorHAnsi"/>
                <w:b/>
                <w:bCs/>
                <w:color w:val="000000"/>
                <w:sz w:val="18"/>
                <w:lang w:val="fr-FR" w:eastAsia="en-IN" w:bidi="ar-SA"/>
              </w:rPr>
              <w:t>D</w:t>
            </w:r>
            <w:r w:rsidR="00291100">
              <w:rPr>
                <w:rFonts w:eastAsia="Times New Roman" w:cstheme="minorHAnsi"/>
                <w:b/>
                <w:bCs/>
                <w:color w:val="000000"/>
                <w:sz w:val="18"/>
                <w:lang w:val="fr-FR" w:eastAsia="en-IN" w:bidi="ar-SA"/>
              </w:rPr>
              <w:t>IU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. Quels sont les avantages d’utiliser </w:t>
            </w:r>
            <w:r w:rsidR="00291100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cette</w:t>
            </w:r>
            <w:r w:rsidR="00291100"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méthode ?</w:t>
            </w:r>
          </w:p>
          <w:p w14:paraId="3F7C0D11" w14:textId="77777777" w:rsidR="00E814F5" w:rsidRPr="009B4054" w:rsidRDefault="00E814F5" w:rsidP="00E814F5">
            <w:pPr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bCs/>
                <w:sz w:val="20"/>
                <w:lang w:val="fr-FR" w:bidi="ar-SA"/>
              </w:rPr>
              <w:t>Quoi d’autre ?</w:t>
            </w:r>
          </w:p>
          <w:p w14:paraId="150E0BB0" w14:textId="77777777" w:rsidR="00E814F5" w:rsidRPr="009B4054" w:rsidRDefault="00E814F5" w:rsidP="00E814F5">
            <w:pPr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</w:p>
          <w:p w14:paraId="56E30F7D" w14:textId="77777777" w:rsidR="00E814F5" w:rsidRPr="009B4054" w:rsidRDefault="00E814F5" w:rsidP="00E814F5">
            <w:pPr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i/>
                <w:iCs/>
                <w:spacing w:val="-2"/>
                <w:sz w:val="20"/>
                <w:lang w:val="fr-FR" w:bidi="ar-SA"/>
              </w:rPr>
              <w:t>Plusieurs choix possibles.</w:t>
            </w:r>
          </w:p>
          <w:p w14:paraId="5FD62339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</w:p>
        </w:tc>
        <w:tc>
          <w:tcPr>
            <w:tcW w:w="3827" w:type="dxa"/>
          </w:tcPr>
          <w:p w14:paraId="3512225E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C’est efficace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A</w:t>
            </w:r>
          </w:p>
          <w:p w14:paraId="13BD2FC4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C’est réversible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B</w:t>
            </w:r>
          </w:p>
          <w:p w14:paraId="5BDE2DD8" w14:textId="107A33AD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C’est immédiatement </w:t>
            </w:r>
            <w:r w:rsidR="00597FD2"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réversible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sans retard dans le retour à la fertilité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C</w:t>
            </w:r>
          </w:p>
          <w:p w14:paraId="7591A7C9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Seul le suivi initial est nécessaire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D</w:t>
            </w:r>
          </w:p>
          <w:p w14:paraId="6FDEAE92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N’interfère pas avec les rapports sexuels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E</w:t>
            </w:r>
          </w:p>
          <w:p w14:paraId="4CDC0E40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Pas d’effets sur la production de lait maternel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F</w:t>
            </w:r>
          </w:p>
          <w:p w14:paraId="311B86CA" w14:textId="3B1D34D0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Il n’est pas </w:t>
            </w:r>
            <w:r w:rsidR="00597FD2"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nécessaire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d’acheter des fournitures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G</w:t>
            </w:r>
          </w:p>
          <w:p w14:paraId="080ECF8C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Peut servir de méthode contraceptive d’urgence lorsqu’il est inséré dans les cinq jours suivant un rapport sexuel non protégé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H</w:t>
            </w:r>
          </w:p>
          <w:p w14:paraId="3B3CF15F" w14:textId="6A7FD58B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C’est une méthode à </w:t>
            </w:r>
            <w:r w:rsidR="00871ED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longue durée d’action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(5/10 ans)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I</w:t>
            </w:r>
          </w:p>
          <w:p w14:paraId="2C04963D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Peut être utilisé comme méthode de limitation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J</w:t>
            </w:r>
          </w:p>
          <w:p w14:paraId="47047C00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Risque d'effets secondaires plus faible que les autres méthodes réversibles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K</w:t>
            </w:r>
          </w:p>
          <w:p w14:paraId="1215DDAD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>Autre (Précisez)</w:t>
            </w: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ab/>
              <w:t>X</w:t>
            </w:r>
          </w:p>
        </w:tc>
        <w:tc>
          <w:tcPr>
            <w:tcW w:w="851" w:type="dxa"/>
          </w:tcPr>
          <w:p w14:paraId="6BE5E8DF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  <w:tr w:rsidR="00E814F5" w:rsidRPr="009B4054" w14:paraId="0CAED837" w14:textId="77777777" w:rsidTr="000F593F">
        <w:trPr>
          <w:trHeight w:val="382"/>
          <w:jc w:val="center"/>
        </w:trPr>
        <w:tc>
          <w:tcPr>
            <w:tcW w:w="658" w:type="dxa"/>
          </w:tcPr>
          <w:p w14:paraId="68E18AB2" w14:textId="75E4F9AD" w:rsidR="00E814F5" w:rsidRPr="009B4054" w:rsidRDefault="007F30F9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12</w:t>
            </w:r>
          </w:p>
        </w:tc>
        <w:tc>
          <w:tcPr>
            <w:tcW w:w="5291" w:type="dxa"/>
          </w:tcPr>
          <w:p w14:paraId="2F92C115" w14:textId="4530285C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Quels sont les problèmes auxquels les clients font face lors de l’utilisation de </w:t>
            </w:r>
            <w:r w:rsidRPr="009B4054">
              <w:rPr>
                <w:rFonts w:eastAsia="Times New Roman" w:cstheme="minorHAnsi"/>
                <w:b/>
                <w:bCs/>
                <w:color w:val="000000"/>
                <w:sz w:val="18"/>
                <w:lang w:val="fr-FR" w:eastAsia="en-IN" w:bidi="ar-SA"/>
              </w:rPr>
              <w:t>D</w:t>
            </w:r>
            <w:r w:rsidR="00871ED4">
              <w:rPr>
                <w:rFonts w:eastAsia="Times New Roman" w:cstheme="minorHAnsi"/>
                <w:b/>
                <w:bCs/>
                <w:color w:val="000000"/>
                <w:sz w:val="18"/>
                <w:lang w:val="fr-FR" w:eastAsia="en-IN" w:bidi="ar-SA"/>
              </w:rPr>
              <w:t>IU</w:t>
            </w:r>
            <w:r w:rsidRPr="009B4054">
              <w:rPr>
                <w:rFonts w:eastAsia="Times New Roman" w:cstheme="minorHAnsi"/>
                <w:b/>
                <w:bCs/>
                <w:color w:val="000000"/>
                <w:sz w:val="20"/>
                <w:lang w:val="fr-FR" w:eastAsia="en-IN" w:bidi="ar-SA"/>
              </w:rPr>
              <w:t xml:space="preserve"> ?</w:t>
            </w:r>
          </w:p>
          <w:p w14:paraId="2C06041E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</w:p>
          <w:p w14:paraId="7DD8C34B" w14:textId="77777777" w:rsidR="00E814F5" w:rsidRPr="009B4054" w:rsidRDefault="00E814F5" w:rsidP="00E814F5">
            <w:pPr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i/>
                <w:iCs/>
                <w:spacing w:val="-2"/>
                <w:sz w:val="20"/>
                <w:lang w:val="fr-FR" w:bidi="ar-SA"/>
              </w:rPr>
              <w:t>Plusieurs choix possibles.</w:t>
            </w:r>
          </w:p>
          <w:p w14:paraId="7FC910A0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</w:p>
        </w:tc>
        <w:tc>
          <w:tcPr>
            <w:tcW w:w="3827" w:type="dxa"/>
          </w:tcPr>
          <w:p w14:paraId="5F8FB80B" w14:textId="2904AB2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Faiblesse</w:t>
            </w:r>
            <w:r w:rsidR="00C126FB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(Efficacité)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A</w:t>
            </w:r>
          </w:p>
          <w:p w14:paraId="279469D2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Echec de la méthode (grossesse)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B</w:t>
            </w:r>
          </w:p>
          <w:p w14:paraId="03AC5F61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Augmentation du risque d’infection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C</w:t>
            </w:r>
          </w:p>
          <w:p w14:paraId="06D3C7A9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Réduction des sensations/ plaisir des rapports sexuels </w:t>
            </w:r>
          </w:p>
          <w:p w14:paraId="059F5373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Gene lors des rapports sexuels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D</w:t>
            </w:r>
          </w:p>
          <w:p w14:paraId="4C5106F8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Malformations génitales chez le futur bébé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E</w:t>
            </w:r>
          </w:p>
          <w:p w14:paraId="5B8527AB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Infertilité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F</w:t>
            </w:r>
          </w:p>
          <w:p w14:paraId="1E4FA137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Saignements excessifs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G</w:t>
            </w:r>
          </w:p>
          <w:p w14:paraId="6FE88981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Douleurs abdominales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H</w:t>
            </w:r>
          </w:p>
          <w:p w14:paraId="46F0017D" w14:textId="77777777" w:rsidR="00E814F5" w:rsidRPr="009B4054" w:rsidRDefault="00E814F5" w:rsidP="00E814F5">
            <w:pPr>
              <w:tabs>
                <w:tab w:val="right" w:leader="underscore" w:pos="3530"/>
                <w:tab w:val="right" w:leader="dot" w:pos="4420"/>
              </w:tabs>
              <w:suppressAutoHyphens/>
              <w:spacing w:after="0" w:line="240" w:lineRule="auto"/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>Autre (Préciser)</w:t>
            </w: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ab/>
            </w: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ab/>
              <w:t>X</w:t>
            </w:r>
          </w:p>
          <w:p w14:paraId="0075FA58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Ne cause aucun problème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Y</w:t>
            </w:r>
          </w:p>
          <w:p w14:paraId="4911C4F4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Ne sais pas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Z</w:t>
            </w:r>
          </w:p>
        </w:tc>
        <w:tc>
          <w:tcPr>
            <w:tcW w:w="851" w:type="dxa"/>
          </w:tcPr>
          <w:p w14:paraId="49BDAD51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  <w:tr w:rsidR="00E814F5" w:rsidRPr="002552AD" w14:paraId="46CA8FF9" w14:textId="77777777" w:rsidTr="000F593F">
        <w:trPr>
          <w:trHeight w:val="382"/>
          <w:jc w:val="center"/>
        </w:trPr>
        <w:tc>
          <w:tcPr>
            <w:tcW w:w="658" w:type="dxa"/>
          </w:tcPr>
          <w:p w14:paraId="2AA97D04" w14:textId="3024B0A1" w:rsidR="00E814F5" w:rsidRPr="009B4054" w:rsidRDefault="007F30F9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13</w:t>
            </w:r>
          </w:p>
        </w:tc>
        <w:tc>
          <w:tcPr>
            <w:tcW w:w="5291" w:type="dxa"/>
          </w:tcPr>
          <w:p w14:paraId="432DBD6C" w14:textId="63893CB8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Quels sont les états de santé et les situations dans lesquels une femme ne devrait pas utiliser de </w:t>
            </w:r>
            <w:r w:rsidRPr="009B4054">
              <w:rPr>
                <w:rFonts w:eastAsia="Times New Roman" w:cstheme="minorHAnsi"/>
                <w:b/>
                <w:bCs/>
                <w:color w:val="000000"/>
                <w:sz w:val="18"/>
                <w:lang w:val="fr-FR" w:eastAsia="en-IN" w:bidi="ar-SA"/>
              </w:rPr>
              <w:t>D</w:t>
            </w:r>
            <w:r w:rsidR="00F4390E">
              <w:rPr>
                <w:rFonts w:eastAsia="Times New Roman" w:cstheme="minorHAnsi"/>
                <w:b/>
                <w:bCs/>
                <w:color w:val="000000"/>
                <w:sz w:val="18"/>
                <w:lang w:val="fr-FR" w:eastAsia="en-IN" w:bidi="ar-SA"/>
              </w:rPr>
              <w:t>IU</w:t>
            </w:r>
            <w:r w:rsidRPr="009B4054">
              <w:rPr>
                <w:rFonts w:eastAsia="Times New Roman" w:cstheme="minorHAnsi"/>
                <w:b/>
                <w:bCs/>
                <w:color w:val="000000"/>
                <w:sz w:val="20"/>
                <w:lang w:val="fr-FR" w:eastAsia="en-IN" w:bidi="ar-SA"/>
              </w:rPr>
              <w:t xml:space="preserve"> ?</w:t>
            </w:r>
          </w:p>
          <w:p w14:paraId="4CC8B033" w14:textId="77777777" w:rsidR="00E814F5" w:rsidRPr="009B4054" w:rsidRDefault="00E814F5" w:rsidP="00E814F5">
            <w:pPr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</w:p>
          <w:p w14:paraId="4A1C77CF" w14:textId="77777777" w:rsidR="00E814F5" w:rsidRPr="009B4054" w:rsidRDefault="00E814F5" w:rsidP="00E814F5">
            <w:pPr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i/>
                <w:iCs/>
                <w:spacing w:val="-2"/>
                <w:sz w:val="20"/>
                <w:lang w:val="fr-FR" w:bidi="ar-SA"/>
              </w:rPr>
              <w:t>Plusieurs choix possibles.</w:t>
            </w:r>
          </w:p>
          <w:p w14:paraId="412D0D87" w14:textId="77777777" w:rsidR="00E814F5" w:rsidRPr="009B4054" w:rsidRDefault="00E814F5" w:rsidP="00E814F5">
            <w:pPr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</w:p>
          <w:p w14:paraId="786CB8E6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</w:p>
        </w:tc>
        <w:tc>
          <w:tcPr>
            <w:tcW w:w="3827" w:type="dxa"/>
          </w:tcPr>
          <w:p w14:paraId="7DFE4CFB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Femme n’étant jamais tombé enceinte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A</w:t>
            </w:r>
          </w:p>
          <w:p w14:paraId="1FDC3C16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Femme très anémiée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B</w:t>
            </w:r>
          </w:p>
          <w:p w14:paraId="5EF9D80E" w14:textId="358B5C01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Femme avec des risques d’IST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C</w:t>
            </w:r>
          </w:p>
          <w:p w14:paraId="31E2768A" w14:textId="3E556B2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Infections des trompes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D</w:t>
            </w:r>
          </w:p>
          <w:p w14:paraId="57EA63B9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Infections utérines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E</w:t>
            </w:r>
          </w:p>
          <w:p w14:paraId="56009702" w14:textId="6DFC9A5F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Infection après </w:t>
            </w:r>
            <w:r w:rsidR="00211755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accouchement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F</w:t>
            </w:r>
          </w:p>
          <w:p w14:paraId="6FAE09A8" w14:textId="0EBB1B3C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Grossesse </w:t>
            </w:r>
            <w:r w:rsidR="00211755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extra-utérine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G</w:t>
            </w:r>
          </w:p>
          <w:p w14:paraId="02B55B62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Femmes qui se plaignent de saignements et de douleurs pendant les règles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H</w:t>
            </w:r>
          </w:p>
          <w:p w14:paraId="027F8111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Femmes ayant beaucoup d’enfants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I</w:t>
            </w:r>
          </w:p>
          <w:p w14:paraId="70872112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Femme ayant bénéficié d’une césarienne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J</w:t>
            </w:r>
          </w:p>
          <w:p w14:paraId="0B0CB3B6" w14:textId="77777777" w:rsidR="00E814F5" w:rsidRPr="009B4054" w:rsidRDefault="00E814F5" w:rsidP="00E814F5">
            <w:pPr>
              <w:tabs>
                <w:tab w:val="right" w:leader="underscore" w:pos="3530"/>
                <w:tab w:val="right" w:leader="dot" w:pos="4420"/>
              </w:tabs>
              <w:suppressAutoHyphens/>
              <w:spacing w:after="0" w:line="240" w:lineRule="auto"/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>Autre (Précisez)</w:t>
            </w: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ab/>
            </w: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ab/>
              <w:t>X</w:t>
            </w:r>
          </w:p>
          <w:p w14:paraId="015708FD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Ne sais pas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Z</w:t>
            </w:r>
          </w:p>
        </w:tc>
        <w:tc>
          <w:tcPr>
            <w:tcW w:w="851" w:type="dxa"/>
          </w:tcPr>
          <w:p w14:paraId="03008A69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  <w:tr w:rsidR="00E814F5" w:rsidRPr="002552AD" w14:paraId="1D2A50E6" w14:textId="77777777" w:rsidTr="000F593F">
        <w:trPr>
          <w:trHeight w:val="382"/>
          <w:jc w:val="center"/>
        </w:trPr>
        <w:tc>
          <w:tcPr>
            <w:tcW w:w="658" w:type="dxa"/>
          </w:tcPr>
          <w:p w14:paraId="640220C7" w14:textId="0C70A774" w:rsidR="00E814F5" w:rsidRPr="009B4054" w:rsidRDefault="007F30F9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14</w:t>
            </w:r>
          </w:p>
        </w:tc>
        <w:tc>
          <w:tcPr>
            <w:tcW w:w="5291" w:type="dxa"/>
          </w:tcPr>
          <w:p w14:paraId="40B0514D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Selon vous, cette méthode est-elle adaptée pour retarder la première naissance ?</w:t>
            </w:r>
          </w:p>
        </w:tc>
        <w:tc>
          <w:tcPr>
            <w:tcW w:w="3827" w:type="dxa"/>
          </w:tcPr>
          <w:p w14:paraId="472BDD1A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Oui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1</w:t>
            </w:r>
          </w:p>
          <w:p w14:paraId="78CDF806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Non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2</w:t>
            </w:r>
          </w:p>
          <w:p w14:paraId="10B0E642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Ne sais pas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8</w:t>
            </w:r>
          </w:p>
        </w:tc>
        <w:tc>
          <w:tcPr>
            <w:tcW w:w="851" w:type="dxa"/>
          </w:tcPr>
          <w:p w14:paraId="6D7E30FD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  <w:tr w:rsidR="00E814F5" w:rsidRPr="002552AD" w14:paraId="00721DFC" w14:textId="77777777" w:rsidTr="000F593F">
        <w:trPr>
          <w:trHeight w:val="382"/>
          <w:jc w:val="center"/>
        </w:trPr>
        <w:tc>
          <w:tcPr>
            <w:tcW w:w="658" w:type="dxa"/>
          </w:tcPr>
          <w:p w14:paraId="7B6E4C1C" w14:textId="1DC8FCBA" w:rsidR="00E814F5" w:rsidRPr="009B4054" w:rsidRDefault="007F30F9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15</w:t>
            </w:r>
          </w:p>
        </w:tc>
        <w:tc>
          <w:tcPr>
            <w:tcW w:w="5291" w:type="dxa"/>
          </w:tcPr>
          <w:p w14:paraId="516AD617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Selon vous, cette méthode est-elle adaptée au maintien de l’intervalle entre deux naissances ?</w:t>
            </w:r>
          </w:p>
        </w:tc>
        <w:tc>
          <w:tcPr>
            <w:tcW w:w="3827" w:type="dxa"/>
          </w:tcPr>
          <w:p w14:paraId="0AA41D61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Oui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1</w:t>
            </w:r>
          </w:p>
          <w:p w14:paraId="5507D0BA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Non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2</w:t>
            </w:r>
          </w:p>
          <w:p w14:paraId="27DF5C25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Ne sais pas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8</w:t>
            </w:r>
          </w:p>
        </w:tc>
        <w:tc>
          <w:tcPr>
            <w:tcW w:w="851" w:type="dxa"/>
          </w:tcPr>
          <w:p w14:paraId="3EDEB27C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  <w:tr w:rsidR="00E814F5" w:rsidRPr="002552AD" w14:paraId="10E1A736" w14:textId="77777777" w:rsidTr="000F593F">
        <w:trPr>
          <w:trHeight w:val="382"/>
          <w:jc w:val="center"/>
        </w:trPr>
        <w:tc>
          <w:tcPr>
            <w:tcW w:w="658" w:type="dxa"/>
          </w:tcPr>
          <w:p w14:paraId="34F50558" w14:textId="3000332F" w:rsidR="00E814F5" w:rsidRPr="009B4054" w:rsidRDefault="007F30F9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16</w:t>
            </w:r>
          </w:p>
        </w:tc>
        <w:tc>
          <w:tcPr>
            <w:tcW w:w="5291" w:type="dxa"/>
          </w:tcPr>
          <w:p w14:paraId="36DACEAC" w14:textId="3B1095DA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Pensez-vous que les légers saignements après l’insertion de </w:t>
            </w:r>
            <w:r w:rsidRPr="009B4054">
              <w:rPr>
                <w:rFonts w:eastAsia="Times New Roman" w:cstheme="minorHAnsi"/>
                <w:b/>
                <w:bCs/>
                <w:color w:val="000000"/>
                <w:sz w:val="20"/>
                <w:lang w:val="fr-FR" w:eastAsia="en-IN" w:bidi="ar-SA"/>
              </w:rPr>
              <w:t>D</w:t>
            </w:r>
            <w:r w:rsidR="00211755">
              <w:rPr>
                <w:rFonts w:eastAsia="Times New Roman" w:cstheme="minorHAnsi"/>
                <w:b/>
                <w:bCs/>
                <w:color w:val="000000"/>
                <w:sz w:val="20"/>
                <w:lang w:val="fr-FR" w:eastAsia="en-IN" w:bidi="ar-SA"/>
              </w:rPr>
              <w:t>IU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sont normaux ?</w:t>
            </w:r>
          </w:p>
        </w:tc>
        <w:tc>
          <w:tcPr>
            <w:tcW w:w="3827" w:type="dxa"/>
          </w:tcPr>
          <w:p w14:paraId="03376954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Oui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1</w:t>
            </w:r>
          </w:p>
          <w:p w14:paraId="7FD06639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Non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2</w:t>
            </w:r>
          </w:p>
          <w:p w14:paraId="78EE8713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lastRenderedPageBreak/>
              <w:t>Ne sais pas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8</w:t>
            </w:r>
          </w:p>
        </w:tc>
        <w:tc>
          <w:tcPr>
            <w:tcW w:w="851" w:type="dxa"/>
          </w:tcPr>
          <w:p w14:paraId="71C0EA19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  <w:tr w:rsidR="00E814F5" w:rsidRPr="002552AD" w14:paraId="33AD94E2" w14:textId="77777777" w:rsidTr="000F593F">
        <w:trPr>
          <w:trHeight w:val="382"/>
          <w:jc w:val="center"/>
        </w:trPr>
        <w:tc>
          <w:tcPr>
            <w:tcW w:w="658" w:type="dxa"/>
          </w:tcPr>
          <w:p w14:paraId="3BD88C46" w14:textId="6B829525" w:rsidR="00E814F5" w:rsidRPr="009B4054" w:rsidRDefault="007F30F9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17</w:t>
            </w:r>
          </w:p>
        </w:tc>
        <w:tc>
          <w:tcPr>
            <w:tcW w:w="5291" w:type="dxa"/>
          </w:tcPr>
          <w:p w14:paraId="7D8A221B" w14:textId="0651A9DC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Selon vous, quel est le moment le plus recommandé pour insérer à une femme un </w:t>
            </w:r>
            <w:r w:rsidRPr="009B4054">
              <w:rPr>
                <w:rFonts w:eastAsia="Times New Roman" w:cstheme="minorHAnsi"/>
                <w:b/>
                <w:bCs/>
                <w:color w:val="000000"/>
                <w:sz w:val="18"/>
                <w:lang w:val="fr-FR" w:eastAsia="en-IN" w:bidi="ar-SA"/>
              </w:rPr>
              <w:t>D</w:t>
            </w:r>
            <w:r w:rsidR="00FC42A1">
              <w:rPr>
                <w:rFonts w:eastAsia="Times New Roman" w:cstheme="minorHAnsi"/>
                <w:b/>
                <w:bCs/>
                <w:color w:val="000000"/>
                <w:sz w:val="18"/>
                <w:lang w:val="fr-FR" w:eastAsia="en-IN" w:bidi="ar-SA"/>
              </w:rPr>
              <w:t>IU</w:t>
            </w:r>
            <w:r w:rsidRPr="009B4054">
              <w:rPr>
                <w:rFonts w:eastAsia="Times New Roman" w:cstheme="minorHAnsi"/>
                <w:b/>
                <w:bCs/>
                <w:color w:val="000000"/>
                <w:sz w:val="20"/>
                <w:lang w:val="fr-FR" w:eastAsia="en-IN" w:bidi="ar-SA"/>
              </w:rPr>
              <w:t xml:space="preserve"> ?</w:t>
            </w:r>
          </w:p>
          <w:p w14:paraId="374B6D5B" w14:textId="77777777" w:rsidR="00E814F5" w:rsidRPr="009B4054" w:rsidRDefault="00E814F5" w:rsidP="00E814F5">
            <w:pPr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</w:p>
          <w:p w14:paraId="63AF0629" w14:textId="77777777" w:rsidR="00E814F5" w:rsidRDefault="00E814F5" w:rsidP="00E814F5">
            <w:pPr>
              <w:spacing w:after="0" w:line="240" w:lineRule="auto"/>
              <w:rPr>
                <w:rFonts w:eastAsia="Times New Roman" w:cstheme="minorHAnsi"/>
                <w:i/>
                <w:iCs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i/>
                <w:iCs/>
                <w:spacing w:val="-2"/>
                <w:sz w:val="20"/>
                <w:lang w:val="fr-FR" w:bidi="ar-SA"/>
              </w:rPr>
              <w:t>Plusieurs choix possibles.</w:t>
            </w:r>
          </w:p>
          <w:p w14:paraId="20118590" w14:textId="2A609C4F" w:rsidR="00BB6B90" w:rsidRPr="008E5106" w:rsidRDefault="00BB6B90" w:rsidP="00E814F5">
            <w:pPr>
              <w:spacing w:after="0" w:line="240" w:lineRule="auto"/>
              <w:rPr>
                <w:rFonts w:eastAsia="Times New Roman" w:cstheme="minorHAnsi"/>
                <w:bCs/>
                <w:color w:val="FF0000"/>
                <w:sz w:val="20"/>
                <w:lang w:val="fr-FR" w:bidi="ar-SA"/>
              </w:rPr>
            </w:pPr>
            <w:r w:rsidRPr="008E5106">
              <w:rPr>
                <w:rFonts w:eastAsia="Times New Roman" w:cstheme="minorHAnsi"/>
                <w:i/>
                <w:iCs/>
                <w:color w:val="FF0000"/>
                <w:spacing w:val="-2"/>
                <w:sz w:val="20"/>
                <w:lang w:val="fr-FR" w:bidi="ar-SA"/>
              </w:rPr>
              <w:t xml:space="preserve">Corriger et mettre un seul choix possible vu </w:t>
            </w:r>
            <w:r w:rsidR="008E5106" w:rsidRPr="008E5106">
              <w:rPr>
                <w:rFonts w:eastAsia="Times New Roman" w:cstheme="minorHAnsi"/>
                <w:i/>
                <w:iCs/>
                <w:color w:val="FF0000"/>
                <w:spacing w:val="-2"/>
                <w:sz w:val="20"/>
                <w:lang w:val="fr-FR" w:bidi="ar-SA"/>
              </w:rPr>
              <w:t xml:space="preserve">que l’intitulé stipule LE moment </w:t>
            </w:r>
          </w:p>
          <w:p w14:paraId="4C8C4562" w14:textId="77777777" w:rsidR="00E814F5" w:rsidRPr="009B4054" w:rsidRDefault="00E814F5" w:rsidP="00E814F5">
            <w:pPr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</w:p>
          <w:p w14:paraId="3C4EAF6C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</w:p>
        </w:tc>
        <w:tc>
          <w:tcPr>
            <w:tcW w:w="3827" w:type="dxa"/>
          </w:tcPr>
          <w:p w14:paraId="31AC8E83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Dans les 12 premiers jours du cycle menstruel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A</w:t>
            </w:r>
          </w:p>
          <w:p w14:paraId="43E40DFB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Dans les 48 heures suivant l'accouchement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B</w:t>
            </w:r>
          </w:p>
          <w:p w14:paraId="1EF94096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Après six semaines suivant l'accouchement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C</w:t>
            </w:r>
          </w:p>
          <w:p w14:paraId="5B2F6B45" w14:textId="05EE125A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Dans les 12 jours suivant </w:t>
            </w:r>
            <w:r w:rsidR="00FC42A1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un avortement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D</w:t>
            </w:r>
          </w:p>
          <w:p w14:paraId="4533196C" w14:textId="77777777" w:rsidR="00E814F5" w:rsidRPr="009B4054" w:rsidRDefault="00E814F5" w:rsidP="00E814F5">
            <w:pPr>
              <w:tabs>
                <w:tab w:val="right" w:leader="underscore" w:pos="3530"/>
                <w:tab w:val="right" w:leader="dot" w:pos="4420"/>
              </w:tabs>
              <w:suppressAutoHyphens/>
              <w:spacing w:after="0" w:line="240" w:lineRule="auto"/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>Autre (Précisez)</w:t>
            </w: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ab/>
            </w: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ab/>
              <w:t>X</w:t>
            </w:r>
          </w:p>
          <w:p w14:paraId="54631887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Ne sais pas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Z</w:t>
            </w:r>
          </w:p>
        </w:tc>
        <w:tc>
          <w:tcPr>
            <w:tcW w:w="851" w:type="dxa"/>
          </w:tcPr>
          <w:p w14:paraId="78B0DA24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  <w:tr w:rsidR="00E814F5" w:rsidRPr="002552AD" w14:paraId="24A34083" w14:textId="77777777" w:rsidTr="000F593F">
        <w:trPr>
          <w:trHeight w:val="382"/>
          <w:jc w:val="center"/>
        </w:trPr>
        <w:tc>
          <w:tcPr>
            <w:tcW w:w="658" w:type="dxa"/>
          </w:tcPr>
          <w:p w14:paraId="25357B0B" w14:textId="27FAF5AE" w:rsidR="00E814F5" w:rsidRPr="009B4054" w:rsidRDefault="0062432B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18</w:t>
            </w:r>
          </w:p>
        </w:tc>
        <w:tc>
          <w:tcPr>
            <w:tcW w:w="5291" w:type="dxa"/>
          </w:tcPr>
          <w:p w14:paraId="0FBE1FC7" w14:textId="1942A75E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Selon vous, qui peut insérer un </w:t>
            </w:r>
            <w:r w:rsidRPr="009B4054">
              <w:rPr>
                <w:rFonts w:eastAsia="Times New Roman" w:cstheme="minorHAnsi"/>
                <w:b/>
                <w:bCs/>
                <w:color w:val="000000"/>
                <w:sz w:val="18"/>
                <w:lang w:val="fr-FR" w:eastAsia="en-IN" w:bidi="ar-SA"/>
              </w:rPr>
              <w:t>D</w:t>
            </w:r>
            <w:r w:rsidR="00FC42A1">
              <w:rPr>
                <w:rFonts w:eastAsia="Times New Roman" w:cstheme="minorHAnsi"/>
                <w:b/>
                <w:bCs/>
                <w:color w:val="000000"/>
                <w:sz w:val="18"/>
                <w:lang w:val="fr-FR" w:eastAsia="en-IN" w:bidi="ar-SA"/>
              </w:rPr>
              <w:t>IU</w:t>
            </w:r>
            <w:r w:rsidRPr="009B4054">
              <w:rPr>
                <w:rFonts w:eastAsia="Times New Roman" w:cstheme="minorHAnsi"/>
                <w:b/>
                <w:bCs/>
                <w:color w:val="000000"/>
                <w:sz w:val="20"/>
                <w:lang w:val="fr-FR" w:eastAsia="en-IN" w:bidi="ar-SA"/>
              </w:rPr>
              <w:t xml:space="preserve"> ?</w:t>
            </w:r>
          </w:p>
          <w:p w14:paraId="0BD5D369" w14:textId="77777777" w:rsidR="00E814F5" w:rsidRPr="009B4054" w:rsidRDefault="00E814F5" w:rsidP="00E814F5">
            <w:pPr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</w:p>
          <w:p w14:paraId="251C2CE0" w14:textId="77777777" w:rsidR="00E814F5" w:rsidRPr="009B4054" w:rsidRDefault="00E814F5" w:rsidP="00E814F5">
            <w:pPr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i/>
                <w:iCs/>
                <w:spacing w:val="-2"/>
                <w:sz w:val="20"/>
                <w:lang w:val="fr-FR" w:bidi="ar-SA"/>
              </w:rPr>
              <w:t>Plusieurs choix possibles.</w:t>
            </w:r>
          </w:p>
          <w:p w14:paraId="44F25D06" w14:textId="77777777" w:rsidR="00E814F5" w:rsidRPr="009B4054" w:rsidRDefault="00E814F5" w:rsidP="00E814F5">
            <w:pPr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</w:p>
          <w:p w14:paraId="20E78C3E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</w:p>
        </w:tc>
        <w:tc>
          <w:tcPr>
            <w:tcW w:w="3827" w:type="dxa"/>
          </w:tcPr>
          <w:p w14:paraId="6DFBF0ED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Tout médecin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A</w:t>
            </w:r>
          </w:p>
          <w:p w14:paraId="75569C18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Gynécologue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B</w:t>
            </w:r>
          </w:p>
          <w:p w14:paraId="16AF496B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Sages-femmes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C</w:t>
            </w:r>
          </w:p>
          <w:p w14:paraId="5DA05BB8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Infirmière formée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D</w:t>
            </w:r>
          </w:p>
          <w:p w14:paraId="6BEB977B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ASC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E</w:t>
            </w:r>
          </w:p>
          <w:p w14:paraId="481F2A44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Matrone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F</w:t>
            </w:r>
          </w:p>
          <w:p w14:paraId="6EA551C9" w14:textId="77777777" w:rsidR="00E814F5" w:rsidRPr="009B4054" w:rsidRDefault="00E814F5" w:rsidP="00E814F5">
            <w:pPr>
              <w:tabs>
                <w:tab w:val="right" w:leader="underscore" w:pos="3530"/>
                <w:tab w:val="right" w:leader="dot" w:pos="4420"/>
              </w:tabs>
              <w:suppressAutoHyphens/>
              <w:spacing w:after="0" w:line="240" w:lineRule="auto"/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>Autre (Précisez)</w:t>
            </w: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ab/>
            </w: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ab/>
              <w:t>X</w:t>
            </w:r>
          </w:p>
          <w:p w14:paraId="573F791D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Ne sais pas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Z</w:t>
            </w:r>
          </w:p>
        </w:tc>
        <w:tc>
          <w:tcPr>
            <w:tcW w:w="851" w:type="dxa"/>
          </w:tcPr>
          <w:p w14:paraId="3916395C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  <w:tr w:rsidR="00E814F5" w:rsidRPr="002552AD" w14:paraId="3779D771" w14:textId="77777777" w:rsidTr="000F593F">
        <w:trPr>
          <w:trHeight w:val="382"/>
          <w:jc w:val="center"/>
        </w:trPr>
        <w:tc>
          <w:tcPr>
            <w:tcW w:w="658" w:type="dxa"/>
          </w:tcPr>
          <w:p w14:paraId="25EE9D03" w14:textId="0DEEC1B1" w:rsidR="00E814F5" w:rsidRPr="009B4054" w:rsidRDefault="0062432B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19</w:t>
            </w:r>
          </w:p>
        </w:tc>
        <w:tc>
          <w:tcPr>
            <w:tcW w:w="5291" w:type="dxa"/>
          </w:tcPr>
          <w:p w14:paraId="4E0A3123" w14:textId="2D1B7C1E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Que dites-vous à une femme pour v</w:t>
            </w:r>
            <w:r w:rsidR="004E53FA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é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rifier si le </w:t>
            </w:r>
            <w:r w:rsidRPr="009B4054">
              <w:rPr>
                <w:rFonts w:eastAsia="Times New Roman" w:cstheme="minorHAnsi"/>
                <w:bCs/>
                <w:color w:val="000000"/>
                <w:sz w:val="18"/>
                <w:lang w:val="fr-FR" w:eastAsia="en-IN" w:bidi="ar-SA"/>
              </w:rPr>
              <w:t>DUI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est en place ?</w:t>
            </w:r>
          </w:p>
          <w:p w14:paraId="780BFCA1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</w:p>
          <w:p w14:paraId="7EE7A26C" w14:textId="77777777" w:rsidR="00E814F5" w:rsidRPr="009B4054" w:rsidRDefault="00E814F5" w:rsidP="00E814F5">
            <w:pPr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i/>
                <w:iCs/>
                <w:spacing w:val="-2"/>
                <w:sz w:val="20"/>
                <w:lang w:val="fr-FR" w:bidi="ar-SA"/>
              </w:rPr>
              <w:t>Plusieurs choix possibles.</w:t>
            </w:r>
          </w:p>
          <w:p w14:paraId="174F05D8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</w:p>
        </w:tc>
        <w:tc>
          <w:tcPr>
            <w:tcW w:w="3827" w:type="dxa"/>
          </w:tcPr>
          <w:p w14:paraId="4D9FE5A4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Se laver les mains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A</w:t>
            </w:r>
          </w:p>
          <w:p w14:paraId="0A39AAEF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S’accroupir et palper le fil avec ses doigts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B</w:t>
            </w:r>
          </w:p>
          <w:p w14:paraId="615F4AF2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Retirer le doigt et se laver les mains à nouveau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C</w:t>
            </w:r>
          </w:p>
          <w:p w14:paraId="1FCB01A1" w14:textId="77777777" w:rsidR="00E814F5" w:rsidRPr="009B4054" w:rsidRDefault="00E814F5" w:rsidP="00E814F5">
            <w:pPr>
              <w:tabs>
                <w:tab w:val="right" w:leader="underscore" w:pos="3530"/>
                <w:tab w:val="right" w:leader="dot" w:pos="4420"/>
              </w:tabs>
              <w:suppressAutoHyphens/>
              <w:spacing w:after="0" w:line="240" w:lineRule="auto"/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>Autre (Précisez)</w:t>
            </w: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ab/>
            </w: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ab/>
              <w:t>X</w:t>
            </w:r>
          </w:p>
          <w:p w14:paraId="4A0A3D8D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Ne sais pas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Z</w:t>
            </w:r>
          </w:p>
        </w:tc>
        <w:tc>
          <w:tcPr>
            <w:tcW w:w="851" w:type="dxa"/>
          </w:tcPr>
          <w:p w14:paraId="05E82FAE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  <w:tr w:rsidR="00E814F5" w:rsidRPr="009B4054" w14:paraId="66BE95F4" w14:textId="77777777" w:rsidTr="000F593F">
        <w:trPr>
          <w:trHeight w:val="382"/>
          <w:jc w:val="center"/>
        </w:trPr>
        <w:tc>
          <w:tcPr>
            <w:tcW w:w="10627" w:type="dxa"/>
            <w:gridSpan w:val="4"/>
          </w:tcPr>
          <w:p w14:paraId="584ACA7D" w14:textId="1E88EC8E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 xml:space="preserve">Vérifiez </w:t>
            </w:r>
            <w:r w:rsidR="0062432B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6</w:t>
            </w:r>
            <w:r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 xml:space="preserve">10, si </w:t>
            </w:r>
            <w:r w:rsidR="00D71E3E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f</w:t>
            </w:r>
            <w:r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 xml:space="preserve">=1 ou 2 Demandez </w:t>
            </w:r>
            <w:r w:rsidR="0062432B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6</w:t>
            </w:r>
            <w:r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2</w:t>
            </w:r>
            <w:r w:rsidR="00D71E3E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0</w:t>
            </w:r>
            <w:r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-</w:t>
            </w:r>
            <w:r w:rsidR="0062432B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6</w:t>
            </w:r>
            <w:r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2</w:t>
            </w:r>
            <w:r w:rsidR="00D71E3E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4</w:t>
            </w:r>
          </w:p>
          <w:p w14:paraId="4846FF57" w14:textId="43B3B3DE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 xml:space="preserve">sinon allez à </w:t>
            </w:r>
            <w:r w:rsidR="0062432B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6</w:t>
            </w:r>
            <w:r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2</w:t>
            </w:r>
            <w:r w:rsidR="00D71E3E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5</w:t>
            </w:r>
          </w:p>
        </w:tc>
      </w:tr>
      <w:tr w:rsidR="00E814F5" w:rsidRPr="009B4054" w14:paraId="0C0D5246" w14:textId="77777777" w:rsidTr="000F593F">
        <w:trPr>
          <w:trHeight w:val="382"/>
          <w:jc w:val="center"/>
        </w:trPr>
        <w:tc>
          <w:tcPr>
            <w:tcW w:w="658" w:type="dxa"/>
          </w:tcPr>
          <w:p w14:paraId="388B9A51" w14:textId="44531988" w:rsidR="00E814F5" w:rsidRPr="009B4054" w:rsidRDefault="0062432B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20</w:t>
            </w:r>
          </w:p>
        </w:tc>
        <w:tc>
          <w:tcPr>
            <w:tcW w:w="5291" w:type="dxa"/>
          </w:tcPr>
          <w:p w14:paraId="5EABE5BF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Pouvez-vous nous dire la fréquence d’utilisation des </w:t>
            </w:r>
            <w:r w:rsidRPr="009B4054">
              <w:rPr>
                <w:rFonts w:eastAsia="Times New Roman" w:cstheme="minorHAnsi"/>
                <w:b/>
                <w:color w:val="000000" w:themeColor="text1"/>
                <w:sz w:val="20"/>
                <w:lang w:val="fr-FR" w:bidi="ar-SA"/>
              </w:rPr>
              <w:t>pilules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?</w:t>
            </w:r>
          </w:p>
        </w:tc>
        <w:tc>
          <w:tcPr>
            <w:tcW w:w="3827" w:type="dxa"/>
          </w:tcPr>
          <w:p w14:paraId="0399C5CE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Chaque jour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1</w:t>
            </w:r>
          </w:p>
          <w:p w14:paraId="3D461527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Chaque semaine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2</w:t>
            </w:r>
          </w:p>
          <w:p w14:paraId="44A63E2D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Les deux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3</w:t>
            </w:r>
          </w:p>
          <w:p w14:paraId="38AC295A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Ne sais pas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8</w:t>
            </w:r>
          </w:p>
        </w:tc>
        <w:tc>
          <w:tcPr>
            <w:tcW w:w="851" w:type="dxa"/>
          </w:tcPr>
          <w:p w14:paraId="3FBB35D7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  <w:tr w:rsidR="00E814F5" w:rsidRPr="002552AD" w14:paraId="7AA63CB4" w14:textId="77777777" w:rsidTr="000F593F">
        <w:trPr>
          <w:trHeight w:val="382"/>
          <w:jc w:val="center"/>
        </w:trPr>
        <w:tc>
          <w:tcPr>
            <w:tcW w:w="658" w:type="dxa"/>
          </w:tcPr>
          <w:p w14:paraId="761A00BF" w14:textId="24F16384" w:rsidR="00E814F5" w:rsidRPr="009B4054" w:rsidRDefault="0062432B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21</w:t>
            </w:r>
          </w:p>
        </w:tc>
        <w:tc>
          <w:tcPr>
            <w:tcW w:w="5291" w:type="dxa"/>
          </w:tcPr>
          <w:p w14:paraId="5E9B9DDD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Quels sont les </w:t>
            </w:r>
            <w:proofErr w:type="spellStart"/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problémes</w:t>
            </w:r>
            <w:proofErr w:type="spellEnd"/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auxquels les femmes peuvent faire face durant/après la prise d’une </w:t>
            </w:r>
            <w:r w:rsidRPr="009B4054">
              <w:rPr>
                <w:rFonts w:eastAsia="Times New Roman" w:cstheme="minorHAnsi"/>
                <w:b/>
                <w:color w:val="000000" w:themeColor="text1"/>
                <w:sz w:val="20"/>
                <w:lang w:val="fr-FR" w:bidi="ar-SA"/>
              </w:rPr>
              <w:t>pilule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?</w:t>
            </w:r>
          </w:p>
          <w:p w14:paraId="13041881" w14:textId="77777777" w:rsidR="00E814F5" w:rsidRPr="009B4054" w:rsidRDefault="00E814F5" w:rsidP="00E814F5">
            <w:pPr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</w:p>
          <w:p w14:paraId="1F2CD1F3" w14:textId="77777777" w:rsidR="00E814F5" w:rsidRPr="009B4054" w:rsidRDefault="00E814F5" w:rsidP="00E814F5">
            <w:pPr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i/>
                <w:iCs/>
                <w:spacing w:val="-2"/>
                <w:sz w:val="20"/>
                <w:lang w:val="fr-FR" w:bidi="ar-SA"/>
              </w:rPr>
              <w:t>Plusieurs choix possibles.</w:t>
            </w:r>
          </w:p>
          <w:p w14:paraId="157F1CE3" w14:textId="77777777" w:rsidR="00E814F5" w:rsidRPr="009B4054" w:rsidRDefault="00E814F5" w:rsidP="00E814F5">
            <w:pPr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</w:p>
          <w:p w14:paraId="4884007D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</w:p>
        </w:tc>
        <w:tc>
          <w:tcPr>
            <w:tcW w:w="3827" w:type="dxa"/>
          </w:tcPr>
          <w:p w14:paraId="0B1394F4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Réduction de la production de lait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A</w:t>
            </w:r>
          </w:p>
          <w:p w14:paraId="09460A71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Réduction de la capacité de travail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B</w:t>
            </w:r>
          </w:p>
          <w:p w14:paraId="5F0B548F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Nausées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C</w:t>
            </w:r>
          </w:p>
          <w:p w14:paraId="50B7E50A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Maux de tête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D</w:t>
            </w:r>
          </w:p>
          <w:p w14:paraId="39DA8A79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Gonflement des jambes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E</w:t>
            </w:r>
          </w:p>
          <w:p w14:paraId="0FFF15A2" w14:textId="127562DE" w:rsidR="00E814F5" w:rsidRPr="009B4054" w:rsidRDefault="004D4C60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Perturbation du cycle menstruel</w:t>
            </w:r>
            <w:r w:rsidR="00E814F5"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F</w:t>
            </w:r>
          </w:p>
          <w:p w14:paraId="47ED9AE1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Faiblesse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G</w:t>
            </w:r>
          </w:p>
          <w:p w14:paraId="015B77F8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Ballonnement/acidité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H</w:t>
            </w:r>
          </w:p>
          <w:p w14:paraId="2D160A7C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Prise de poids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I</w:t>
            </w:r>
          </w:p>
          <w:p w14:paraId="419D0307" w14:textId="77777777" w:rsidR="00E814F5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Perte de poids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J</w:t>
            </w:r>
          </w:p>
          <w:p w14:paraId="0D35C7B9" w14:textId="1C071AD3" w:rsidR="00DA063E" w:rsidRPr="009B4054" w:rsidRDefault="00DA063E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Frigidité/Baisse de la </w:t>
            </w:r>
            <w:r w:rsidR="00533EA2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libido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</w:r>
            <w:r w:rsidR="00533EA2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K</w:t>
            </w:r>
          </w:p>
          <w:p w14:paraId="3F89E990" w14:textId="77777777" w:rsidR="00E814F5" w:rsidRPr="009B4054" w:rsidRDefault="00E814F5" w:rsidP="00E814F5">
            <w:pPr>
              <w:tabs>
                <w:tab w:val="right" w:leader="underscore" w:pos="3530"/>
                <w:tab w:val="right" w:leader="dot" w:pos="4420"/>
              </w:tabs>
              <w:suppressAutoHyphens/>
              <w:spacing w:after="0" w:line="240" w:lineRule="auto"/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>Autre (Précisez)</w:t>
            </w: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ab/>
            </w: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ab/>
              <w:t>X</w:t>
            </w:r>
          </w:p>
          <w:p w14:paraId="28D21C85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Aucun problème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 xml:space="preserve">Y </w:t>
            </w:r>
          </w:p>
          <w:p w14:paraId="1F9CE0AD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Ne sais pas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Z</w:t>
            </w:r>
          </w:p>
        </w:tc>
        <w:tc>
          <w:tcPr>
            <w:tcW w:w="851" w:type="dxa"/>
          </w:tcPr>
          <w:p w14:paraId="606415D3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  <w:tr w:rsidR="00E814F5" w:rsidRPr="002552AD" w14:paraId="49379590" w14:textId="77777777" w:rsidTr="000F593F">
        <w:trPr>
          <w:trHeight w:val="382"/>
          <w:jc w:val="center"/>
        </w:trPr>
        <w:tc>
          <w:tcPr>
            <w:tcW w:w="658" w:type="dxa"/>
          </w:tcPr>
          <w:p w14:paraId="5673CBA9" w14:textId="1EEB65FD" w:rsidR="00E814F5" w:rsidRPr="009B4054" w:rsidRDefault="0062432B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22</w:t>
            </w:r>
          </w:p>
        </w:tc>
        <w:tc>
          <w:tcPr>
            <w:tcW w:w="5291" w:type="dxa"/>
          </w:tcPr>
          <w:p w14:paraId="3358FF6B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Quelles sont les situations sanitaires pour lesquelles la prise de </w:t>
            </w:r>
            <w:r w:rsidRPr="009B4054">
              <w:rPr>
                <w:rFonts w:eastAsia="Times New Roman" w:cstheme="minorHAnsi"/>
                <w:b/>
                <w:bCs/>
                <w:color w:val="000000"/>
                <w:sz w:val="20"/>
                <w:lang w:val="fr-FR" w:eastAsia="en-IN" w:bidi="ar-SA"/>
              </w:rPr>
              <w:t>pilules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chez la femme pourrait être </w:t>
            </w:r>
            <w:proofErr w:type="spellStart"/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dangeureuse</w:t>
            </w:r>
            <w:proofErr w:type="spellEnd"/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?</w:t>
            </w:r>
          </w:p>
          <w:p w14:paraId="784B6A5C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</w:p>
          <w:p w14:paraId="003C37FF" w14:textId="77777777" w:rsidR="00E814F5" w:rsidRPr="009B4054" w:rsidRDefault="00E814F5" w:rsidP="00E814F5">
            <w:pPr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i/>
                <w:iCs/>
                <w:spacing w:val="-2"/>
                <w:sz w:val="20"/>
                <w:lang w:val="fr-FR" w:bidi="ar-SA"/>
              </w:rPr>
              <w:t>Plusieurs choix possibles.</w:t>
            </w:r>
          </w:p>
          <w:p w14:paraId="213CECC2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</w:p>
        </w:tc>
        <w:tc>
          <w:tcPr>
            <w:tcW w:w="3827" w:type="dxa"/>
          </w:tcPr>
          <w:p w14:paraId="39538E05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Femme avec jaunisse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A</w:t>
            </w:r>
          </w:p>
          <w:p w14:paraId="557C18E0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Femme ayant eu un accident vasculaire </w:t>
            </w:r>
            <w:proofErr w:type="spellStart"/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célébral</w:t>
            </w:r>
            <w:proofErr w:type="spellEnd"/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B</w:t>
            </w:r>
          </w:p>
          <w:p w14:paraId="14D33905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Femme paralysée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C</w:t>
            </w:r>
          </w:p>
          <w:p w14:paraId="063F4106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Femme souffrant d’une maladie cardiaque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D</w:t>
            </w:r>
          </w:p>
          <w:p w14:paraId="43AE2C3E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Femme souffrant d’une hypertension artérielle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E</w:t>
            </w:r>
          </w:p>
          <w:p w14:paraId="0BE40EAF" w14:textId="77777777" w:rsidR="00E814F5" w:rsidRPr="009B4054" w:rsidRDefault="00E814F5" w:rsidP="00E814F5">
            <w:pPr>
              <w:tabs>
                <w:tab w:val="right" w:leader="underscore" w:pos="3530"/>
                <w:tab w:val="right" w:leader="dot" w:pos="44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>Autre (Préciser)</w:t>
            </w: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ab/>
            </w: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ab/>
              <w:t>X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</w:t>
            </w:r>
          </w:p>
          <w:p w14:paraId="4713FFFA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Ne sais pas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Z</w:t>
            </w:r>
          </w:p>
        </w:tc>
        <w:tc>
          <w:tcPr>
            <w:tcW w:w="851" w:type="dxa"/>
          </w:tcPr>
          <w:p w14:paraId="655000B2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  <w:tr w:rsidR="00E814F5" w:rsidRPr="002552AD" w14:paraId="64107945" w14:textId="77777777" w:rsidTr="000F593F">
        <w:trPr>
          <w:trHeight w:val="382"/>
          <w:jc w:val="center"/>
        </w:trPr>
        <w:tc>
          <w:tcPr>
            <w:tcW w:w="658" w:type="dxa"/>
          </w:tcPr>
          <w:p w14:paraId="74719A8A" w14:textId="18BA6220" w:rsidR="00E814F5" w:rsidRPr="009B4054" w:rsidRDefault="0062432B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23</w:t>
            </w:r>
          </w:p>
        </w:tc>
        <w:tc>
          <w:tcPr>
            <w:tcW w:w="5291" w:type="dxa"/>
          </w:tcPr>
          <w:p w14:paraId="4542892F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Pensez-vous que les </w:t>
            </w:r>
            <w:r w:rsidRPr="009B4054">
              <w:rPr>
                <w:rFonts w:eastAsia="Times New Roman" w:cstheme="minorHAnsi"/>
                <w:b/>
                <w:bCs/>
                <w:color w:val="000000"/>
                <w:sz w:val="20"/>
                <w:lang w:val="fr-FR" w:eastAsia="en-IN" w:bidi="ar-SA"/>
              </w:rPr>
              <w:t>pilules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peuvent être conseillées à la femme qui allaite ?</w:t>
            </w:r>
          </w:p>
        </w:tc>
        <w:tc>
          <w:tcPr>
            <w:tcW w:w="3827" w:type="dxa"/>
          </w:tcPr>
          <w:p w14:paraId="24959D07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Oui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 xml:space="preserve">1 </w:t>
            </w:r>
          </w:p>
          <w:p w14:paraId="1AB5DDED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Non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2</w:t>
            </w:r>
          </w:p>
          <w:p w14:paraId="4E0F9268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Ne sais pas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8</w:t>
            </w:r>
          </w:p>
        </w:tc>
        <w:tc>
          <w:tcPr>
            <w:tcW w:w="851" w:type="dxa"/>
          </w:tcPr>
          <w:p w14:paraId="46707A4B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  <w:tr w:rsidR="00E814F5" w:rsidRPr="009B4054" w14:paraId="53287279" w14:textId="77777777" w:rsidTr="000F593F">
        <w:trPr>
          <w:trHeight w:val="382"/>
          <w:jc w:val="center"/>
        </w:trPr>
        <w:tc>
          <w:tcPr>
            <w:tcW w:w="658" w:type="dxa"/>
          </w:tcPr>
          <w:p w14:paraId="670926BA" w14:textId="519625CB" w:rsidR="00E814F5" w:rsidRPr="009B4054" w:rsidRDefault="0062432B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lastRenderedPageBreak/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24</w:t>
            </w:r>
          </w:p>
        </w:tc>
        <w:tc>
          <w:tcPr>
            <w:tcW w:w="5291" w:type="dxa"/>
          </w:tcPr>
          <w:p w14:paraId="651FA587" w14:textId="06C43C41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A votre avis, quand </w:t>
            </w:r>
            <w:proofErr w:type="spellStart"/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est ce</w:t>
            </w:r>
            <w:proofErr w:type="spellEnd"/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qu’une femme doit commencer à prendre la </w:t>
            </w:r>
            <w:r w:rsidRPr="009B4054">
              <w:rPr>
                <w:rFonts w:eastAsia="Times New Roman" w:cstheme="minorHAnsi"/>
                <w:b/>
                <w:bCs/>
                <w:color w:val="000000"/>
                <w:sz w:val="20"/>
                <w:lang w:val="fr-FR" w:eastAsia="en-IN" w:bidi="ar-SA"/>
              </w:rPr>
              <w:t>pilule</w:t>
            </w:r>
            <w:del w:id="80" w:author="Lenovo" w:date="2024-10-26T17:28:00Z">
              <w:r w:rsidRPr="009B4054" w:rsidDel="00FC1A59">
                <w:rPr>
                  <w:rFonts w:eastAsia="Times New Roman" w:cstheme="minorHAnsi"/>
                  <w:bCs/>
                  <w:color w:val="000000"/>
                  <w:sz w:val="20"/>
                  <w:lang w:val="fr-FR" w:eastAsia="en-IN" w:bidi="ar-SA"/>
                </w:rPr>
                <w:delText xml:space="preserve"> après ses règles </w:delText>
              </w:r>
            </w:del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?</w:t>
            </w:r>
          </w:p>
          <w:p w14:paraId="0A1E24D5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</w:p>
          <w:p w14:paraId="4177AB5D" w14:textId="77777777" w:rsidR="00E814F5" w:rsidRPr="009B4054" w:rsidRDefault="00E814F5" w:rsidP="00E814F5">
            <w:pPr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i/>
                <w:iCs/>
                <w:spacing w:val="-2"/>
                <w:sz w:val="20"/>
                <w:lang w:val="fr-FR" w:bidi="ar-SA"/>
              </w:rPr>
              <w:t>Plusieurs choix possibles.</w:t>
            </w:r>
          </w:p>
          <w:p w14:paraId="26F5DA2A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</w:p>
        </w:tc>
        <w:tc>
          <w:tcPr>
            <w:tcW w:w="3827" w:type="dxa"/>
          </w:tcPr>
          <w:p w14:paraId="40BF4CC2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Premier jour du cycle menstruel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A</w:t>
            </w:r>
          </w:p>
          <w:p w14:paraId="05F07D9B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Dans les cinq jours suivant le début du cycle menstruel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B</w:t>
            </w:r>
          </w:p>
          <w:p w14:paraId="760F4F97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Dernier jour du cycle menstruel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C</w:t>
            </w:r>
          </w:p>
          <w:p w14:paraId="446D3B1B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À tout moment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D</w:t>
            </w:r>
          </w:p>
          <w:p w14:paraId="2D816056" w14:textId="77777777" w:rsidR="00E814F5" w:rsidRPr="009B4054" w:rsidRDefault="00E814F5" w:rsidP="00E814F5">
            <w:pPr>
              <w:tabs>
                <w:tab w:val="right" w:leader="underscore" w:pos="3530"/>
                <w:tab w:val="right" w:leader="dot" w:pos="4420"/>
              </w:tabs>
              <w:suppressAutoHyphens/>
              <w:spacing w:after="0" w:line="240" w:lineRule="auto"/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>Autre (Précisez)</w:t>
            </w: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ab/>
            </w: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ab/>
              <w:t>X</w:t>
            </w:r>
          </w:p>
          <w:p w14:paraId="5759A1CD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Ne sais pas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Z</w:t>
            </w:r>
          </w:p>
        </w:tc>
        <w:tc>
          <w:tcPr>
            <w:tcW w:w="851" w:type="dxa"/>
          </w:tcPr>
          <w:p w14:paraId="24A11828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</w:tbl>
    <w:p w14:paraId="51BC71C9" w14:textId="77777777" w:rsidR="00E814F5" w:rsidRPr="006D5E82" w:rsidRDefault="00E814F5" w:rsidP="00E814F5">
      <w:pPr>
        <w:spacing w:after="0" w:line="240" w:lineRule="auto"/>
        <w:rPr>
          <w:rFonts w:eastAsia="Times New Roman" w:cstheme="minorHAnsi"/>
          <w:sz w:val="24"/>
          <w:szCs w:val="24"/>
          <w:lang w:val="en-GB" w:bidi="ar-SA"/>
        </w:rPr>
      </w:pPr>
    </w:p>
    <w:tbl>
      <w:tblPr>
        <w:tblW w:w="106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29" w:type="dxa"/>
          <w:bottom w:w="58" w:type="dxa"/>
          <w:right w:w="29" w:type="dxa"/>
        </w:tblCellMar>
        <w:tblLook w:val="04A0" w:firstRow="1" w:lastRow="0" w:firstColumn="1" w:lastColumn="0" w:noHBand="0" w:noVBand="1"/>
      </w:tblPr>
      <w:tblGrid>
        <w:gridCol w:w="658"/>
        <w:gridCol w:w="5291"/>
        <w:gridCol w:w="3827"/>
        <w:gridCol w:w="851"/>
      </w:tblGrid>
      <w:tr w:rsidR="00E814F5" w:rsidRPr="002552AD" w14:paraId="751E448D" w14:textId="77777777" w:rsidTr="000F593F">
        <w:trPr>
          <w:trHeight w:val="382"/>
          <w:jc w:val="center"/>
        </w:trPr>
        <w:tc>
          <w:tcPr>
            <w:tcW w:w="10627" w:type="dxa"/>
            <w:gridSpan w:val="4"/>
          </w:tcPr>
          <w:p w14:paraId="45660017" w14:textId="10A7F98E" w:rsidR="00E814F5" w:rsidRPr="009B4054" w:rsidRDefault="0062432B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 xml:space="preserve">Vérifiez 610: si </w:t>
            </w:r>
            <w:proofErr w:type="spellStart"/>
            <w:r w:rsidR="00B52965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c,d</w:t>
            </w:r>
            <w:proofErr w:type="spellEnd"/>
            <w:r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 xml:space="preserve"> = 1 ou 2 alors Demandez 62</w:t>
            </w:r>
            <w:r w:rsidR="00B52965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5</w:t>
            </w:r>
            <w:r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-63</w:t>
            </w:r>
            <w:r w:rsidR="00B52965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1</w:t>
            </w:r>
            <w:r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; sinon passez à 63</w:t>
            </w:r>
            <w:r w:rsidR="00B52965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2</w:t>
            </w:r>
          </w:p>
        </w:tc>
      </w:tr>
      <w:tr w:rsidR="00E814F5" w:rsidRPr="009B4054" w14:paraId="01B0F55B" w14:textId="77777777" w:rsidTr="000F593F">
        <w:trPr>
          <w:trHeight w:val="382"/>
          <w:jc w:val="center"/>
        </w:trPr>
        <w:tc>
          <w:tcPr>
            <w:tcW w:w="658" w:type="dxa"/>
          </w:tcPr>
          <w:p w14:paraId="2538B907" w14:textId="50A4CAC7" w:rsidR="00E814F5" w:rsidRPr="009B4054" w:rsidRDefault="00C15AC6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25</w:t>
            </w:r>
          </w:p>
        </w:tc>
        <w:tc>
          <w:tcPr>
            <w:tcW w:w="5291" w:type="dxa"/>
          </w:tcPr>
          <w:p w14:paraId="0C1F194A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Pour être efficace, quand est-ce que les </w:t>
            </w:r>
            <w:r w:rsidRPr="009B4054">
              <w:rPr>
                <w:rFonts w:eastAsia="Times New Roman" w:cstheme="minorHAnsi"/>
                <w:b/>
                <w:bCs/>
                <w:color w:val="000000"/>
                <w:sz w:val="20"/>
                <w:lang w:val="fr-FR" w:eastAsia="en-IN" w:bidi="ar-SA"/>
              </w:rPr>
              <w:t>préservatifs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doivent être utilisés ?</w:t>
            </w:r>
          </w:p>
        </w:tc>
        <w:tc>
          <w:tcPr>
            <w:tcW w:w="3827" w:type="dxa"/>
          </w:tcPr>
          <w:p w14:paraId="2019D3E6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À chaque rapport sexuel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1</w:t>
            </w:r>
          </w:p>
          <w:p w14:paraId="19E2D1E2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Autre réponse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6</w:t>
            </w:r>
          </w:p>
          <w:p w14:paraId="2D9A8ED7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Ne sais pas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8</w:t>
            </w:r>
          </w:p>
        </w:tc>
        <w:tc>
          <w:tcPr>
            <w:tcW w:w="851" w:type="dxa"/>
          </w:tcPr>
          <w:p w14:paraId="1D668960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  <w:tr w:rsidR="00E814F5" w:rsidRPr="009B4054" w14:paraId="0096A310" w14:textId="77777777" w:rsidTr="000F593F">
        <w:trPr>
          <w:trHeight w:val="382"/>
          <w:jc w:val="center"/>
        </w:trPr>
        <w:tc>
          <w:tcPr>
            <w:tcW w:w="658" w:type="dxa"/>
          </w:tcPr>
          <w:p w14:paraId="7CC1507D" w14:textId="55FF6C56" w:rsidR="00E814F5" w:rsidRPr="009B4054" w:rsidRDefault="00C15AC6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26</w:t>
            </w:r>
          </w:p>
        </w:tc>
        <w:tc>
          <w:tcPr>
            <w:tcW w:w="5291" w:type="dxa"/>
          </w:tcPr>
          <w:p w14:paraId="1F39C09A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Combien de fois peut-on utiliser un </w:t>
            </w:r>
            <w:r w:rsidRPr="009B4054">
              <w:rPr>
                <w:rFonts w:eastAsia="Times New Roman" w:cstheme="minorHAnsi"/>
                <w:b/>
                <w:bCs/>
                <w:color w:val="000000"/>
                <w:sz w:val="20"/>
                <w:lang w:val="fr-FR" w:eastAsia="en-IN" w:bidi="ar-SA"/>
              </w:rPr>
              <w:t xml:space="preserve">préservatif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lors d’un rapport sexuel ?</w:t>
            </w:r>
          </w:p>
        </w:tc>
        <w:tc>
          <w:tcPr>
            <w:tcW w:w="3827" w:type="dxa"/>
          </w:tcPr>
          <w:p w14:paraId="059EA1CD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Une fois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1</w:t>
            </w:r>
          </w:p>
          <w:p w14:paraId="31B1DE62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Deux fois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2</w:t>
            </w:r>
          </w:p>
          <w:p w14:paraId="0FAD3630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Plus de deux fois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3</w:t>
            </w:r>
          </w:p>
          <w:p w14:paraId="03048816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Ne sais pas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8</w:t>
            </w:r>
          </w:p>
        </w:tc>
        <w:tc>
          <w:tcPr>
            <w:tcW w:w="851" w:type="dxa"/>
          </w:tcPr>
          <w:p w14:paraId="5FE573C1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  <w:tr w:rsidR="00E814F5" w:rsidRPr="002552AD" w14:paraId="2EE57840" w14:textId="77777777" w:rsidTr="000F593F">
        <w:trPr>
          <w:trHeight w:val="382"/>
          <w:jc w:val="center"/>
        </w:trPr>
        <w:tc>
          <w:tcPr>
            <w:tcW w:w="658" w:type="dxa"/>
          </w:tcPr>
          <w:p w14:paraId="2DFA4F2A" w14:textId="6753AD74" w:rsidR="00E814F5" w:rsidRPr="009B4054" w:rsidRDefault="00C15AC6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27</w:t>
            </w:r>
          </w:p>
        </w:tc>
        <w:tc>
          <w:tcPr>
            <w:tcW w:w="5291" w:type="dxa"/>
          </w:tcPr>
          <w:p w14:paraId="76BBDA7E" w14:textId="77777777" w:rsidR="00E814F5" w:rsidRPr="009B4054" w:rsidRDefault="00E814F5" w:rsidP="00E814F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Quels sont les avantages d’utiliser un </w:t>
            </w:r>
            <w:r w:rsidRPr="009B4054">
              <w:rPr>
                <w:rFonts w:eastAsia="Times New Roman" w:cstheme="minorHAnsi"/>
                <w:b/>
                <w:bCs/>
                <w:color w:val="000000"/>
                <w:sz w:val="20"/>
                <w:lang w:val="fr-FR" w:eastAsia="en-IN" w:bidi="ar-SA"/>
              </w:rPr>
              <w:t>préservatif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? </w:t>
            </w:r>
          </w:p>
          <w:p w14:paraId="1FBA101F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</w:p>
          <w:p w14:paraId="40092631" w14:textId="77777777" w:rsidR="00E814F5" w:rsidRPr="009B4054" w:rsidRDefault="00E814F5" w:rsidP="00E814F5">
            <w:pPr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i/>
                <w:iCs/>
                <w:spacing w:val="-2"/>
                <w:sz w:val="20"/>
                <w:lang w:val="fr-FR" w:bidi="ar-SA"/>
              </w:rPr>
              <w:t>Plusieurs choix possibles.</w:t>
            </w:r>
          </w:p>
          <w:p w14:paraId="3A0AF0BB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</w:p>
        </w:tc>
        <w:tc>
          <w:tcPr>
            <w:tcW w:w="3827" w:type="dxa"/>
          </w:tcPr>
          <w:p w14:paraId="50C201FC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Prévenir la grossesse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A</w:t>
            </w:r>
          </w:p>
          <w:p w14:paraId="3DD30866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Sécurité contre les infections sexuelles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B</w:t>
            </w:r>
          </w:p>
          <w:p w14:paraId="63F60173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Prévenir le VIH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C</w:t>
            </w:r>
          </w:p>
          <w:p w14:paraId="6FA29528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Facilement disponible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D</w:t>
            </w:r>
          </w:p>
          <w:p w14:paraId="4B410D73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Méthode la moins chère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E</w:t>
            </w:r>
          </w:p>
          <w:p w14:paraId="19ADE09A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Facile à utiliser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F</w:t>
            </w:r>
          </w:p>
          <w:p w14:paraId="3E8E3608" w14:textId="77777777" w:rsidR="00E814F5" w:rsidRPr="009B4054" w:rsidRDefault="00E814F5" w:rsidP="00E814F5">
            <w:pPr>
              <w:tabs>
                <w:tab w:val="right" w:leader="underscore" w:pos="3530"/>
                <w:tab w:val="right" w:leader="dot" w:pos="4420"/>
              </w:tabs>
              <w:suppressAutoHyphens/>
              <w:spacing w:after="0" w:line="240" w:lineRule="auto"/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>Autre (Préciser)</w:t>
            </w: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ab/>
            </w: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ab/>
              <w:t>X</w:t>
            </w:r>
          </w:p>
          <w:p w14:paraId="70BBB2AF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Ne sais pas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Z</w:t>
            </w:r>
          </w:p>
        </w:tc>
        <w:tc>
          <w:tcPr>
            <w:tcW w:w="851" w:type="dxa"/>
          </w:tcPr>
          <w:p w14:paraId="6BC2E559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  <w:tr w:rsidR="00E814F5" w:rsidRPr="009B4054" w14:paraId="0FA04439" w14:textId="77777777" w:rsidTr="000F593F">
        <w:trPr>
          <w:trHeight w:val="382"/>
          <w:jc w:val="center"/>
        </w:trPr>
        <w:tc>
          <w:tcPr>
            <w:tcW w:w="658" w:type="dxa"/>
          </w:tcPr>
          <w:p w14:paraId="3442FEE6" w14:textId="03D10966" w:rsidR="00E814F5" w:rsidRPr="009B4054" w:rsidRDefault="00C15AC6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28</w:t>
            </w:r>
          </w:p>
        </w:tc>
        <w:tc>
          <w:tcPr>
            <w:tcW w:w="5291" w:type="dxa"/>
          </w:tcPr>
          <w:p w14:paraId="09399A9F" w14:textId="77777777" w:rsidR="00E814F5" w:rsidRPr="009B4054" w:rsidRDefault="00E814F5" w:rsidP="00E814F5">
            <w:pPr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Quels sont les </w:t>
            </w:r>
            <w:proofErr w:type="spellStart"/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problémes</w:t>
            </w:r>
            <w:proofErr w:type="spellEnd"/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auxquels un client peut faire face lors de l’utilisation d’un </w:t>
            </w:r>
            <w:r w:rsidRPr="009B4054">
              <w:rPr>
                <w:rFonts w:eastAsia="Times New Roman" w:cstheme="minorHAnsi"/>
                <w:b/>
                <w:bCs/>
                <w:color w:val="000000"/>
                <w:sz w:val="20"/>
                <w:lang w:val="fr-FR" w:eastAsia="en-IN" w:bidi="ar-SA"/>
              </w:rPr>
              <w:t>préservatif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?</w:t>
            </w:r>
          </w:p>
          <w:p w14:paraId="01ED69CE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</w:pPr>
          </w:p>
          <w:p w14:paraId="0C00C57A" w14:textId="77777777" w:rsidR="00E814F5" w:rsidRPr="009B4054" w:rsidRDefault="00E814F5" w:rsidP="00E814F5">
            <w:pPr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i/>
                <w:iCs/>
                <w:spacing w:val="-2"/>
                <w:sz w:val="20"/>
                <w:lang w:val="fr-FR" w:bidi="ar-SA"/>
              </w:rPr>
              <w:t>Plusieurs choix possibles.</w:t>
            </w:r>
          </w:p>
          <w:p w14:paraId="14A4914C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</w:p>
        </w:tc>
        <w:tc>
          <w:tcPr>
            <w:tcW w:w="3827" w:type="dxa"/>
          </w:tcPr>
          <w:p w14:paraId="0866CF05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Réduction du plaisir sexuel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A</w:t>
            </w:r>
          </w:p>
          <w:p w14:paraId="6B20A2CE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Allergie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B</w:t>
            </w:r>
          </w:p>
          <w:p w14:paraId="5E12B2EE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Echec de la méthode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C</w:t>
            </w:r>
          </w:p>
          <w:p w14:paraId="0E6740E3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Affectent les règles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D</w:t>
            </w:r>
          </w:p>
          <w:p w14:paraId="2A30F193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Problème d’élimination de l’utilisation des préservatifs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E</w:t>
            </w:r>
          </w:p>
          <w:p w14:paraId="32B05537" w14:textId="77777777" w:rsidR="00E814F5" w:rsidRPr="009B4054" w:rsidRDefault="00E814F5" w:rsidP="00E814F5">
            <w:pPr>
              <w:tabs>
                <w:tab w:val="right" w:leader="underscore" w:pos="3530"/>
                <w:tab w:val="right" w:leader="dot" w:pos="4420"/>
              </w:tabs>
              <w:suppressAutoHyphens/>
              <w:spacing w:after="0" w:line="240" w:lineRule="auto"/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>Autre (Précisez)</w:t>
            </w: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ab/>
            </w: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ab/>
              <w:t>X</w:t>
            </w:r>
          </w:p>
          <w:p w14:paraId="31C1FD64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Aucun problème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Y</w:t>
            </w:r>
          </w:p>
          <w:p w14:paraId="7A22BA12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Ne sais pas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Z</w:t>
            </w:r>
          </w:p>
        </w:tc>
        <w:tc>
          <w:tcPr>
            <w:tcW w:w="851" w:type="dxa"/>
          </w:tcPr>
          <w:p w14:paraId="21492F17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  <w:tr w:rsidR="00E814F5" w:rsidRPr="002552AD" w14:paraId="2C6D3E31" w14:textId="77777777" w:rsidTr="000F593F">
        <w:trPr>
          <w:trHeight w:val="382"/>
          <w:jc w:val="center"/>
        </w:trPr>
        <w:tc>
          <w:tcPr>
            <w:tcW w:w="658" w:type="dxa"/>
          </w:tcPr>
          <w:p w14:paraId="12660165" w14:textId="2B2697E7" w:rsidR="00E814F5" w:rsidRPr="009B4054" w:rsidRDefault="00C15AC6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29</w:t>
            </w:r>
          </w:p>
        </w:tc>
        <w:tc>
          <w:tcPr>
            <w:tcW w:w="5291" w:type="dxa"/>
          </w:tcPr>
          <w:p w14:paraId="6E504C7E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Selon vous, cette méthode est-elle adaptée pour retarder la première naissance ?</w:t>
            </w:r>
          </w:p>
        </w:tc>
        <w:tc>
          <w:tcPr>
            <w:tcW w:w="3827" w:type="dxa"/>
          </w:tcPr>
          <w:p w14:paraId="19935E95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Oui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1</w:t>
            </w:r>
          </w:p>
          <w:p w14:paraId="45A047AE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Non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2</w:t>
            </w:r>
          </w:p>
          <w:p w14:paraId="30EAB7FA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Ne sais pas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8</w:t>
            </w:r>
          </w:p>
        </w:tc>
        <w:tc>
          <w:tcPr>
            <w:tcW w:w="851" w:type="dxa"/>
          </w:tcPr>
          <w:p w14:paraId="37A0BC86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  <w:tr w:rsidR="00E814F5" w:rsidRPr="002552AD" w14:paraId="2EB6CD4A" w14:textId="77777777" w:rsidTr="000F593F">
        <w:trPr>
          <w:trHeight w:val="382"/>
          <w:jc w:val="center"/>
        </w:trPr>
        <w:tc>
          <w:tcPr>
            <w:tcW w:w="658" w:type="dxa"/>
          </w:tcPr>
          <w:p w14:paraId="75F7ABA6" w14:textId="46ADDAC7" w:rsidR="00E814F5" w:rsidRPr="009B4054" w:rsidRDefault="00C15AC6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30</w:t>
            </w:r>
          </w:p>
        </w:tc>
        <w:tc>
          <w:tcPr>
            <w:tcW w:w="5291" w:type="dxa"/>
          </w:tcPr>
          <w:p w14:paraId="3980F4F1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Selon vous, cette méthode est-elle adaptée au maintien de l’intervalle entre deux naissances ?</w:t>
            </w:r>
          </w:p>
        </w:tc>
        <w:tc>
          <w:tcPr>
            <w:tcW w:w="3827" w:type="dxa"/>
          </w:tcPr>
          <w:p w14:paraId="2341A249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Oui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1</w:t>
            </w:r>
          </w:p>
          <w:p w14:paraId="27FB911B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Non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2</w:t>
            </w:r>
          </w:p>
          <w:p w14:paraId="78FA7054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Ne sais pas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8</w:t>
            </w:r>
          </w:p>
        </w:tc>
        <w:tc>
          <w:tcPr>
            <w:tcW w:w="851" w:type="dxa"/>
          </w:tcPr>
          <w:p w14:paraId="3AB43735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  <w:tr w:rsidR="00E814F5" w:rsidRPr="002552AD" w14:paraId="1FF0ADFF" w14:textId="77777777" w:rsidTr="000F593F">
        <w:trPr>
          <w:trHeight w:val="382"/>
          <w:jc w:val="center"/>
        </w:trPr>
        <w:tc>
          <w:tcPr>
            <w:tcW w:w="658" w:type="dxa"/>
          </w:tcPr>
          <w:p w14:paraId="35EE4BFA" w14:textId="697F4F35" w:rsidR="00E814F5" w:rsidRPr="009B4054" w:rsidRDefault="00C15AC6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31</w:t>
            </w:r>
          </w:p>
        </w:tc>
        <w:tc>
          <w:tcPr>
            <w:tcW w:w="5291" w:type="dxa"/>
          </w:tcPr>
          <w:p w14:paraId="11E58339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Selon vous, cette méthode est-elle adaptée pour la limitation des naissances ?</w:t>
            </w:r>
          </w:p>
        </w:tc>
        <w:tc>
          <w:tcPr>
            <w:tcW w:w="3827" w:type="dxa"/>
          </w:tcPr>
          <w:p w14:paraId="2CE7ED89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Oui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1</w:t>
            </w:r>
          </w:p>
          <w:p w14:paraId="589073B7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Non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2</w:t>
            </w:r>
          </w:p>
          <w:p w14:paraId="38B4103E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Ne sais pas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8</w:t>
            </w:r>
          </w:p>
        </w:tc>
        <w:tc>
          <w:tcPr>
            <w:tcW w:w="851" w:type="dxa"/>
          </w:tcPr>
          <w:p w14:paraId="6EDFEF6A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</w:tbl>
    <w:p w14:paraId="6F4FC61B" w14:textId="77777777" w:rsidR="00E814F5" w:rsidRPr="006D5E82" w:rsidRDefault="00E814F5" w:rsidP="00E814F5">
      <w:pPr>
        <w:spacing w:after="0" w:line="240" w:lineRule="auto"/>
        <w:rPr>
          <w:rFonts w:eastAsia="Times New Roman" w:cstheme="minorHAnsi"/>
          <w:sz w:val="24"/>
          <w:szCs w:val="24"/>
          <w:lang w:val="fr-SN" w:bidi="ar-SA"/>
        </w:rPr>
      </w:pPr>
    </w:p>
    <w:tbl>
      <w:tblPr>
        <w:tblW w:w="106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29" w:type="dxa"/>
          <w:bottom w:w="58" w:type="dxa"/>
          <w:right w:w="29" w:type="dxa"/>
        </w:tblCellMar>
        <w:tblLook w:val="04A0" w:firstRow="1" w:lastRow="0" w:firstColumn="1" w:lastColumn="0" w:noHBand="0" w:noVBand="1"/>
      </w:tblPr>
      <w:tblGrid>
        <w:gridCol w:w="658"/>
        <w:gridCol w:w="5291"/>
        <w:gridCol w:w="3827"/>
        <w:gridCol w:w="851"/>
      </w:tblGrid>
      <w:tr w:rsidR="00E814F5" w:rsidRPr="002552AD" w14:paraId="7D24B36B" w14:textId="77777777" w:rsidTr="000F593F">
        <w:trPr>
          <w:trHeight w:val="382"/>
          <w:jc w:val="center"/>
        </w:trPr>
        <w:tc>
          <w:tcPr>
            <w:tcW w:w="10627" w:type="dxa"/>
            <w:gridSpan w:val="4"/>
          </w:tcPr>
          <w:p w14:paraId="626FFC08" w14:textId="7EE56409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V</w:t>
            </w:r>
            <w:r w:rsidR="00E315C9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é</w:t>
            </w:r>
            <w:r w:rsidR="00C15AC6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 xml:space="preserve">rifiez 610: si </w:t>
            </w:r>
            <w:r w:rsidR="00B52965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b</w:t>
            </w:r>
            <w:r w:rsidR="00C15AC6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=1 ou 2 alors demandez  63</w:t>
            </w:r>
            <w:r w:rsidR="00B52965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2</w:t>
            </w:r>
            <w:r w:rsidR="00C15AC6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-63</w:t>
            </w:r>
            <w:r w:rsidR="00B52965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8</w:t>
            </w:r>
            <w:r w:rsidR="00C15AC6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; sinon allez à 6</w:t>
            </w:r>
            <w:r w:rsidR="00B52965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39</w:t>
            </w:r>
          </w:p>
        </w:tc>
      </w:tr>
      <w:tr w:rsidR="00E814F5" w:rsidRPr="002552AD" w14:paraId="09DE2306" w14:textId="77777777" w:rsidTr="000F593F">
        <w:trPr>
          <w:trHeight w:val="382"/>
          <w:jc w:val="center"/>
        </w:trPr>
        <w:tc>
          <w:tcPr>
            <w:tcW w:w="658" w:type="dxa"/>
          </w:tcPr>
          <w:p w14:paraId="0403FB06" w14:textId="6A41F66F" w:rsidR="00E814F5" w:rsidRPr="009B4054" w:rsidRDefault="00E315C9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32</w:t>
            </w:r>
          </w:p>
        </w:tc>
        <w:tc>
          <w:tcPr>
            <w:tcW w:w="5291" w:type="dxa"/>
          </w:tcPr>
          <w:p w14:paraId="27C1BF11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Supposons qu’une femme </w:t>
            </w:r>
            <w:proofErr w:type="spellStart"/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soutaite</w:t>
            </w:r>
            <w:proofErr w:type="spellEnd"/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utiliser un </w:t>
            </w:r>
            <w:r w:rsidRPr="009B4054">
              <w:rPr>
                <w:rFonts w:eastAsia="Times New Roman" w:cstheme="minorHAnsi"/>
                <w:b/>
                <w:bCs/>
                <w:color w:val="000000"/>
                <w:sz w:val="20"/>
                <w:lang w:val="fr-FR" w:eastAsia="en-IN" w:bidi="ar-SA"/>
              </w:rPr>
              <w:t>produit injectable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. Selon vous, quand doit-elle prendre sa première dose de produit injectable ?</w:t>
            </w:r>
          </w:p>
          <w:p w14:paraId="4ECBB742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</w:p>
          <w:p w14:paraId="78422EC6" w14:textId="77777777" w:rsidR="00E814F5" w:rsidRPr="009B4054" w:rsidRDefault="00E814F5" w:rsidP="00E814F5">
            <w:pPr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i/>
                <w:iCs/>
                <w:spacing w:val="-2"/>
                <w:sz w:val="20"/>
                <w:lang w:val="fr-FR" w:bidi="ar-SA"/>
              </w:rPr>
              <w:t>Plusieurs choix possibles.</w:t>
            </w:r>
          </w:p>
          <w:p w14:paraId="1E094CEE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</w:p>
        </w:tc>
        <w:tc>
          <w:tcPr>
            <w:tcW w:w="3827" w:type="dxa"/>
          </w:tcPr>
          <w:p w14:paraId="65D9089F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Dans les sept premiers jours du cycle menstruel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A</w:t>
            </w:r>
          </w:p>
          <w:p w14:paraId="522CA483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Dans les sept premiers jours suivant l’avortement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B</w:t>
            </w:r>
          </w:p>
          <w:p w14:paraId="15B00CE2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Après six semaines d’accouchement (si elle allaite)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C</w:t>
            </w:r>
          </w:p>
          <w:p w14:paraId="1DEB0508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Immédiatement après l’accouchement (si elle n’</w:t>
            </w:r>
            <w:proofErr w:type="spellStart"/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allaite</w:t>
            </w:r>
            <w:proofErr w:type="spellEnd"/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pas)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D</w:t>
            </w:r>
          </w:p>
          <w:p w14:paraId="5C2CCFF5" w14:textId="77777777" w:rsidR="00E814F5" w:rsidRPr="009B4054" w:rsidRDefault="00E814F5" w:rsidP="00E814F5">
            <w:pPr>
              <w:tabs>
                <w:tab w:val="right" w:leader="underscore" w:pos="3530"/>
                <w:tab w:val="right" w:leader="dot" w:pos="4420"/>
              </w:tabs>
              <w:suppressAutoHyphens/>
              <w:spacing w:after="0" w:line="240" w:lineRule="auto"/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>Autre (Préciser)</w:t>
            </w: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ab/>
            </w: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ab/>
              <w:t>X</w:t>
            </w:r>
          </w:p>
          <w:p w14:paraId="3E32D1DB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lastRenderedPageBreak/>
              <w:t xml:space="preserve">Ne sais pas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Z</w:t>
            </w:r>
          </w:p>
        </w:tc>
        <w:tc>
          <w:tcPr>
            <w:tcW w:w="851" w:type="dxa"/>
          </w:tcPr>
          <w:p w14:paraId="3EA98EF5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  <w:tr w:rsidR="00E814F5" w:rsidRPr="002552AD" w14:paraId="2EC0EA45" w14:textId="77777777" w:rsidTr="000F593F">
        <w:trPr>
          <w:trHeight w:val="382"/>
          <w:jc w:val="center"/>
        </w:trPr>
        <w:tc>
          <w:tcPr>
            <w:tcW w:w="658" w:type="dxa"/>
          </w:tcPr>
          <w:p w14:paraId="29F264BD" w14:textId="5F003BAF" w:rsidR="00E814F5" w:rsidRPr="009B4054" w:rsidRDefault="00E315C9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33</w:t>
            </w:r>
          </w:p>
        </w:tc>
        <w:tc>
          <w:tcPr>
            <w:tcW w:w="5291" w:type="dxa"/>
          </w:tcPr>
          <w:p w14:paraId="530F6C0B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Selon vous, quels sont les bénéfices d’utiliser des contraceptifs </w:t>
            </w:r>
            <w:r w:rsidRPr="009B4054">
              <w:rPr>
                <w:rFonts w:eastAsia="Times New Roman" w:cstheme="minorHAnsi"/>
                <w:b/>
                <w:bCs/>
                <w:color w:val="000000"/>
                <w:sz w:val="20"/>
                <w:lang w:val="fr-FR" w:eastAsia="en-IN" w:bidi="ar-SA"/>
              </w:rPr>
              <w:t>injectables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ou pourquoi une femme devrait utiliser cette méthode ?</w:t>
            </w:r>
          </w:p>
          <w:p w14:paraId="11B0C37B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</w:p>
          <w:p w14:paraId="45480539" w14:textId="77777777" w:rsidR="00E814F5" w:rsidRPr="009B4054" w:rsidRDefault="00E814F5" w:rsidP="00E814F5">
            <w:pPr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i/>
                <w:iCs/>
                <w:spacing w:val="-2"/>
                <w:sz w:val="20"/>
                <w:lang w:val="fr-FR" w:bidi="ar-SA"/>
              </w:rPr>
              <w:t>Plusieurs choix possibles.</w:t>
            </w:r>
          </w:p>
          <w:p w14:paraId="76FD36BE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</w:p>
        </w:tc>
        <w:tc>
          <w:tcPr>
            <w:tcW w:w="3827" w:type="dxa"/>
          </w:tcPr>
          <w:p w14:paraId="6B2A0B76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Très efficace et sûr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A</w:t>
            </w:r>
          </w:p>
          <w:p w14:paraId="47069232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Pratique et facile à utiliser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B</w:t>
            </w:r>
          </w:p>
          <w:p w14:paraId="62236A65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Agit pendant 3 mois avec un délai de grâce d’un mois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C</w:t>
            </w:r>
          </w:p>
          <w:p w14:paraId="03B5838E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Complétement </w:t>
            </w:r>
            <w:proofErr w:type="spellStart"/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reversible</w:t>
            </w:r>
            <w:proofErr w:type="spellEnd"/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D</w:t>
            </w:r>
          </w:p>
          <w:p w14:paraId="65849069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Méthode privée et confidentielle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E</w:t>
            </w:r>
          </w:p>
          <w:p w14:paraId="29A50455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N’interfère pas avec les rapports sexuels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F</w:t>
            </w:r>
          </w:p>
          <w:p w14:paraId="3AA3F1D8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Convient aux femmes qui allaitent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G</w:t>
            </w:r>
          </w:p>
          <w:p w14:paraId="3E81B174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Utile pour le post-partum immédiat (chez les femmes qui n’allaitent pas)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H</w:t>
            </w:r>
          </w:p>
          <w:p w14:paraId="10817BA5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Utilisable après l’avortement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I</w:t>
            </w:r>
          </w:p>
          <w:p w14:paraId="52712DE0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Utilisable à tout âge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J</w:t>
            </w:r>
          </w:p>
          <w:p w14:paraId="5AF9C869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Utilisable pour les femmes de parité faible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K</w:t>
            </w:r>
          </w:p>
          <w:p w14:paraId="3B8A3C69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Réduit les crampes menstruelles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L</w:t>
            </w:r>
          </w:p>
          <w:p w14:paraId="413C60EF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Réduit le risque du cancer de l’ovaire et de l’utérus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M</w:t>
            </w:r>
          </w:p>
          <w:p w14:paraId="445F9408" w14:textId="77777777" w:rsidR="00E814F5" w:rsidRPr="009B4054" w:rsidRDefault="00E814F5" w:rsidP="00E814F5">
            <w:pPr>
              <w:tabs>
                <w:tab w:val="right" w:leader="underscore" w:pos="3530"/>
                <w:tab w:val="right" w:leader="dot" w:pos="4420"/>
              </w:tabs>
              <w:suppressAutoHyphens/>
              <w:spacing w:after="0" w:line="240" w:lineRule="auto"/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>Autre (Précisez)</w:t>
            </w: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ab/>
            </w: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ab/>
              <w:t>X</w:t>
            </w:r>
          </w:p>
          <w:p w14:paraId="21BEBD44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Ne sais pas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Z</w:t>
            </w:r>
          </w:p>
        </w:tc>
        <w:tc>
          <w:tcPr>
            <w:tcW w:w="851" w:type="dxa"/>
          </w:tcPr>
          <w:p w14:paraId="2D6FA2AF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  <w:tr w:rsidR="00E814F5" w:rsidRPr="002552AD" w14:paraId="5000A79E" w14:textId="77777777" w:rsidTr="000F593F">
        <w:trPr>
          <w:trHeight w:val="382"/>
          <w:jc w:val="center"/>
        </w:trPr>
        <w:tc>
          <w:tcPr>
            <w:tcW w:w="658" w:type="dxa"/>
          </w:tcPr>
          <w:p w14:paraId="39E8129D" w14:textId="6AE0BB11" w:rsidR="00E814F5" w:rsidRPr="009B4054" w:rsidRDefault="00E315C9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34</w:t>
            </w:r>
          </w:p>
        </w:tc>
        <w:tc>
          <w:tcPr>
            <w:tcW w:w="5291" w:type="dxa"/>
          </w:tcPr>
          <w:p w14:paraId="171ED7B2" w14:textId="77777777" w:rsidR="00E814F5" w:rsidRPr="009B4054" w:rsidRDefault="00E814F5" w:rsidP="00E814F5">
            <w:pPr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Quels sont les </w:t>
            </w:r>
            <w:proofErr w:type="spellStart"/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problemès</w:t>
            </w:r>
            <w:proofErr w:type="spellEnd"/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auxquels un client peut faire face après qu’on lui ait administré un </w:t>
            </w:r>
            <w:r w:rsidRPr="009B4054">
              <w:rPr>
                <w:rFonts w:eastAsia="Times New Roman" w:cstheme="minorHAnsi"/>
                <w:b/>
                <w:bCs/>
                <w:color w:val="000000"/>
                <w:sz w:val="20"/>
                <w:lang w:val="fr-FR" w:eastAsia="en-IN" w:bidi="ar-SA"/>
              </w:rPr>
              <w:t>injectable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?</w:t>
            </w:r>
          </w:p>
          <w:p w14:paraId="15458628" w14:textId="77777777" w:rsidR="00E814F5" w:rsidRPr="009B4054" w:rsidRDefault="00E814F5" w:rsidP="00E814F5">
            <w:pPr>
              <w:spacing w:after="0" w:line="240" w:lineRule="auto"/>
              <w:rPr>
                <w:rFonts w:eastAsia="Times New Roman" w:cstheme="minorHAnsi"/>
                <w:i/>
                <w:iCs/>
                <w:spacing w:val="-2"/>
                <w:sz w:val="20"/>
                <w:lang w:val="fr-FR" w:bidi="ar-SA"/>
              </w:rPr>
            </w:pPr>
          </w:p>
          <w:p w14:paraId="273872BE" w14:textId="77777777" w:rsidR="00E814F5" w:rsidRPr="009B4054" w:rsidRDefault="00E814F5" w:rsidP="00E814F5">
            <w:pPr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i/>
                <w:iCs/>
                <w:spacing w:val="-2"/>
                <w:sz w:val="20"/>
                <w:lang w:val="fr-FR" w:bidi="ar-SA"/>
              </w:rPr>
              <w:t>Plusieurs choix possibles.</w:t>
            </w:r>
          </w:p>
          <w:p w14:paraId="3B969E11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</w:p>
        </w:tc>
        <w:tc>
          <w:tcPr>
            <w:tcW w:w="3827" w:type="dxa"/>
          </w:tcPr>
          <w:p w14:paraId="1C3AD11D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Maux de tête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A</w:t>
            </w:r>
          </w:p>
          <w:p w14:paraId="1774FE55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Menstrues irrégulières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B</w:t>
            </w:r>
          </w:p>
          <w:p w14:paraId="7E4DD093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Saignements irréguliers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C</w:t>
            </w:r>
          </w:p>
          <w:p w14:paraId="0A47A578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Saignement prolongé pendant les règles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D</w:t>
            </w:r>
          </w:p>
          <w:p w14:paraId="79A3AF0D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Saignements abondants pendant les règles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E</w:t>
            </w:r>
          </w:p>
          <w:p w14:paraId="177F8A59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proofErr w:type="spellStart"/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Amenorrhée</w:t>
            </w:r>
            <w:proofErr w:type="spellEnd"/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F</w:t>
            </w:r>
          </w:p>
          <w:p w14:paraId="12EB3F4B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Prise de poids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G</w:t>
            </w:r>
          </w:p>
          <w:p w14:paraId="65E7D43F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Perte blanche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H</w:t>
            </w:r>
          </w:p>
          <w:p w14:paraId="09C650FA" w14:textId="77777777" w:rsidR="00E814F5" w:rsidRPr="009B4054" w:rsidRDefault="00E814F5" w:rsidP="00E814F5">
            <w:pPr>
              <w:tabs>
                <w:tab w:val="right" w:leader="underscore" w:pos="3530"/>
                <w:tab w:val="right" w:leader="dot" w:pos="4420"/>
              </w:tabs>
              <w:suppressAutoHyphens/>
              <w:spacing w:after="0" w:line="240" w:lineRule="auto"/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>Autre (Préciser)</w:t>
            </w: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ab/>
            </w: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ab/>
              <w:t>X</w:t>
            </w:r>
          </w:p>
          <w:p w14:paraId="181D435D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Aucun problème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 xml:space="preserve">Y </w:t>
            </w:r>
          </w:p>
          <w:p w14:paraId="35AE17A2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Ne sais pas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Z</w:t>
            </w:r>
          </w:p>
        </w:tc>
        <w:tc>
          <w:tcPr>
            <w:tcW w:w="851" w:type="dxa"/>
          </w:tcPr>
          <w:p w14:paraId="72CD7B50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  <w:tr w:rsidR="00E814F5" w:rsidRPr="002552AD" w14:paraId="727029E7" w14:textId="77777777" w:rsidTr="000F593F">
        <w:trPr>
          <w:trHeight w:val="382"/>
          <w:jc w:val="center"/>
        </w:trPr>
        <w:tc>
          <w:tcPr>
            <w:tcW w:w="658" w:type="dxa"/>
          </w:tcPr>
          <w:p w14:paraId="442B4678" w14:textId="0CE3F7B7" w:rsidR="00E814F5" w:rsidRPr="009B4054" w:rsidRDefault="00E315C9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35</w:t>
            </w:r>
          </w:p>
        </w:tc>
        <w:tc>
          <w:tcPr>
            <w:tcW w:w="5291" w:type="dxa"/>
          </w:tcPr>
          <w:p w14:paraId="4B3B3CEA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Selon vous, cette méthode est-elle adaptée pour retarder la première naissance ?</w:t>
            </w:r>
          </w:p>
        </w:tc>
        <w:tc>
          <w:tcPr>
            <w:tcW w:w="3827" w:type="dxa"/>
          </w:tcPr>
          <w:p w14:paraId="3A9CB640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Oui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1</w:t>
            </w:r>
          </w:p>
          <w:p w14:paraId="2908758A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Non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2</w:t>
            </w:r>
          </w:p>
          <w:p w14:paraId="44920321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Ne sais pas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8</w:t>
            </w:r>
          </w:p>
        </w:tc>
        <w:tc>
          <w:tcPr>
            <w:tcW w:w="851" w:type="dxa"/>
          </w:tcPr>
          <w:p w14:paraId="308ED438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  <w:tr w:rsidR="00E814F5" w:rsidRPr="002552AD" w14:paraId="1107C6FE" w14:textId="77777777" w:rsidTr="000F593F">
        <w:trPr>
          <w:trHeight w:val="382"/>
          <w:jc w:val="center"/>
        </w:trPr>
        <w:tc>
          <w:tcPr>
            <w:tcW w:w="658" w:type="dxa"/>
          </w:tcPr>
          <w:p w14:paraId="540480A6" w14:textId="5EEBE881" w:rsidR="00E814F5" w:rsidRPr="009B4054" w:rsidRDefault="00E315C9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36</w:t>
            </w:r>
          </w:p>
        </w:tc>
        <w:tc>
          <w:tcPr>
            <w:tcW w:w="5291" w:type="dxa"/>
          </w:tcPr>
          <w:p w14:paraId="4BC8325A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Selon vous, cette méthode est-elle adaptée au maintien de l’intervalle entre deux naissances ?</w:t>
            </w:r>
          </w:p>
        </w:tc>
        <w:tc>
          <w:tcPr>
            <w:tcW w:w="3827" w:type="dxa"/>
          </w:tcPr>
          <w:p w14:paraId="5A407C90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Oui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1</w:t>
            </w:r>
          </w:p>
          <w:p w14:paraId="76F7804B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Non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2</w:t>
            </w:r>
          </w:p>
          <w:p w14:paraId="1001B13D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Ne sais pas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8</w:t>
            </w:r>
          </w:p>
        </w:tc>
        <w:tc>
          <w:tcPr>
            <w:tcW w:w="851" w:type="dxa"/>
          </w:tcPr>
          <w:p w14:paraId="2BF92B88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  <w:tr w:rsidR="00E814F5" w:rsidRPr="002552AD" w14:paraId="07B1EC57" w14:textId="77777777" w:rsidTr="000F593F">
        <w:trPr>
          <w:trHeight w:val="382"/>
          <w:jc w:val="center"/>
        </w:trPr>
        <w:tc>
          <w:tcPr>
            <w:tcW w:w="658" w:type="dxa"/>
          </w:tcPr>
          <w:p w14:paraId="7269B5CB" w14:textId="076F03A6" w:rsidR="00E814F5" w:rsidRPr="009B4054" w:rsidRDefault="00E315C9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37</w:t>
            </w:r>
          </w:p>
        </w:tc>
        <w:tc>
          <w:tcPr>
            <w:tcW w:w="5291" w:type="dxa"/>
          </w:tcPr>
          <w:p w14:paraId="5C701D70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Selon vous, cette méthode est-elle adaptée pour la limitation des naissances ?</w:t>
            </w:r>
          </w:p>
        </w:tc>
        <w:tc>
          <w:tcPr>
            <w:tcW w:w="3827" w:type="dxa"/>
          </w:tcPr>
          <w:p w14:paraId="542632B8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Oui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1</w:t>
            </w:r>
          </w:p>
          <w:p w14:paraId="58749F4C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Non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2</w:t>
            </w:r>
          </w:p>
          <w:p w14:paraId="0D101A61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Ne sais pas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8</w:t>
            </w:r>
          </w:p>
        </w:tc>
        <w:tc>
          <w:tcPr>
            <w:tcW w:w="851" w:type="dxa"/>
          </w:tcPr>
          <w:p w14:paraId="3DD0A0B4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  <w:tr w:rsidR="00E814F5" w:rsidRPr="002552AD" w14:paraId="7C763164" w14:textId="77777777" w:rsidTr="000F593F">
        <w:trPr>
          <w:trHeight w:val="382"/>
          <w:jc w:val="center"/>
        </w:trPr>
        <w:tc>
          <w:tcPr>
            <w:tcW w:w="658" w:type="dxa"/>
          </w:tcPr>
          <w:p w14:paraId="4FC47C01" w14:textId="3AA734E9" w:rsidR="00E814F5" w:rsidRPr="009B4054" w:rsidRDefault="00E315C9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38</w:t>
            </w:r>
          </w:p>
        </w:tc>
        <w:tc>
          <w:tcPr>
            <w:tcW w:w="5291" w:type="dxa"/>
          </w:tcPr>
          <w:p w14:paraId="3FD60742" w14:textId="3B97744F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Après la première prise de contraceptif </w:t>
            </w:r>
            <w:r w:rsidRPr="009B4054">
              <w:rPr>
                <w:rFonts w:eastAsia="Times New Roman" w:cstheme="minorHAnsi"/>
                <w:b/>
                <w:bCs/>
                <w:color w:val="000000"/>
                <w:sz w:val="20"/>
                <w:lang w:val="fr-FR" w:eastAsia="en-IN" w:bidi="ar-SA"/>
              </w:rPr>
              <w:t>injectable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, </w:t>
            </w:r>
            <w:del w:id="81" w:author="Lenovo" w:date="2024-10-26T17:32:00Z">
              <w:r w:rsidRPr="009B4054" w:rsidDel="00EC13F7">
                <w:rPr>
                  <w:rFonts w:eastAsia="Times New Roman" w:cstheme="minorHAnsi"/>
                  <w:bCs/>
                  <w:color w:val="000000"/>
                  <w:sz w:val="20"/>
                  <w:lang w:val="fr-FR" w:eastAsia="en-IN" w:bidi="ar-SA"/>
                </w:rPr>
                <w:delText>quand</w:delText>
              </w:r>
            </w:del>
            <w:ins w:id="82" w:author="Lenovo" w:date="2024-10-26T17:32:00Z">
              <w:r w:rsidR="00EC13F7">
                <w:rPr>
                  <w:rFonts w:eastAsia="Times New Roman" w:cstheme="minorHAnsi"/>
                  <w:bCs/>
                  <w:color w:val="000000"/>
                  <w:sz w:val="20"/>
                  <w:lang w:val="fr-FR" w:eastAsia="en-IN" w:bidi="ar-SA"/>
                </w:rPr>
                <w:t xml:space="preserve"> dans combien de </w:t>
              </w:r>
              <w:proofErr w:type="spellStart"/>
              <w:r w:rsidR="00EC13F7">
                <w:rPr>
                  <w:rFonts w:eastAsia="Times New Roman" w:cstheme="minorHAnsi"/>
                  <w:bCs/>
                  <w:color w:val="000000"/>
                  <w:sz w:val="20"/>
                  <w:lang w:val="fr-FR" w:eastAsia="en-IN" w:bidi="ar-SA"/>
                </w:rPr>
                <w:t>mois</w:t>
              </w:r>
            </w:ins>
            <w:del w:id="83" w:author="Lenovo" w:date="2024-10-26T17:32:00Z">
              <w:r w:rsidRPr="009B4054" w:rsidDel="00EC13F7">
                <w:rPr>
                  <w:rFonts w:eastAsia="Times New Roman" w:cstheme="minorHAnsi"/>
                  <w:bCs/>
                  <w:color w:val="000000"/>
                  <w:sz w:val="20"/>
                  <w:lang w:val="fr-FR" w:eastAsia="en-IN" w:bidi="ar-SA"/>
                </w:rPr>
                <w:delText xml:space="preserve"> </w:delText>
              </w:r>
            </w:del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la</w:t>
            </w:r>
            <w:proofErr w:type="spellEnd"/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dose suivante doit-elle être administrée ?</w:t>
            </w:r>
          </w:p>
          <w:p w14:paraId="10E1411A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</w:p>
        </w:tc>
        <w:tc>
          <w:tcPr>
            <w:tcW w:w="3827" w:type="dxa"/>
          </w:tcPr>
          <w:p w14:paraId="2C8B38EB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Nombre de mois………………………………………….1</w:t>
            </w:r>
          </w:p>
          <w:p w14:paraId="74136B3B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Ne sais pas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98</w:t>
            </w:r>
          </w:p>
        </w:tc>
        <w:tc>
          <w:tcPr>
            <w:tcW w:w="851" w:type="dxa"/>
          </w:tcPr>
          <w:p w14:paraId="2805AACD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  <w:tr w:rsidR="00E814F5" w:rsidRPr="009B4054" w14:paraId="736162AC" w14:textId="77777777" w:rsidTr="000F593F">
        <w:trPr>
          <w:trHeight w:val="382"/>
          <w:jc w:val="center"/>
        </w:trPr>
        <w:tc>
          <w:tcPr>
            <w:tcW w:w="10627" w:type="dxa"/>
            <w:gridSpan w:val="4"/>
          </w:tcPr>
          <w:p w14:paraId="5D51CF00" w14:textId="4B3999F6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 xml:space="preserve">Vérifiez </w:t>
            </w:r>
            <w:r w:rsidR="00E315C9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6</w:t>
            </w:r>
            <w:r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 xml:space="preserve">10: si </w:t>
            </w:r>
            <w:r w:rsidR="00B52965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g</w:t>
            </w:r>
            <w:r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 xml:space="preserve">=1 ou 2 ; Demandez </w:t>
            </w:r>
            <w:r w:rsidR="00E315C9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6</w:t>
            </w:r>
            <w:r w:rsidR="00B52965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39</w:t>
            </w:r>
            <w:r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-</w:t>
            </w:r>
            <w:r w:rsidR="00E315C9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6</w:t>
            </w:r>
            <w:r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4</w:t>
            </w:r>
            <w:r w:rsidR="00B52965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6</w:t>
            </w:r>
          </w:p>
          <w:p w14:paraId="267F0EA4" w14:textId="1D5452C9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 xml:space="preserve">sinon passez </w:t>
            </w:r>
            <w:r w:rsidR="00E315C9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à 6</w:t>
            </w:r>
            <w:r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4</w:t>
            </w:r>
            <w:r w:rsidR="00B52965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7</w:t>
            </w:r>
          </w:p>
        </w:tc>
      </w:tr>
      <w:tr w:rsidR="00E814F5" w:rsidRPr="002552AD" w14:paraId="32341984" w14:textId="77777777" w:rsidTr="000F593F">
        <w:trPr>
          <w:trHeight w:val="382"/>
          <w:jc w:val="center"/>
        </w:trPr>
        <w:tc>
          <w:tcPr>
            <w:tcW w:w="658" w:type="dxa"/>
          </w:tcPr>
          <w:p w14:paraId="7A134A0E" w14:textId="56F3FE0D" w:rsidR="00E814F5" w:rsidRPr="009B4054" w:rsidRDefault="00E315C9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39</w:t>
            </w:r>
          </w:p>
        </w:tc>
        <w:tc>
          <w:tcPr>
            <w:tcW w:w="5291" w:type="dxa"/>
          </w:tcPr>
          <w:p w14:paraId="510CF8BD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Selon vous, quels sont les bénéfices d’utiliser des </w:t>
            </w:r>
            <w:r w:rsidRPr="009B4054">
              <w:rPr>
                <w:rFonts w:eastAsia="Times New Roman" w:cstheme="minorHAnsi"/>
                <w:b/>
                <w:bCs/>
                <w:color w:val="000000"/>
                <w:sz w:val="20"/>
                <w:lang w:val="fr-FR" w:eastAsia="en-IN" w:bidi="ar-SA"/>
              </w:rPr>
              <w:t>implants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ou pourquoi une femme devrait utiliser cette méthode ?</w:t>
            </w:r>
          </w:p>
          <w:p w14:paraId="79AF5C06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</w:p>
          <w:p w14:paraId="576A4B90" w14:textId="77777777" w:rsidR="00E814F5" w:rsidRPr="009B4054" w:rsidRDefault="00E814F5" w:rsidP="00E814F5">
            <w:pPr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i/>
                <w:iCs/>
                <w:spacing w:val="-2"/>
                <w:sz w:val="20"/>
                <w:lang w:val="fr-FR" w:bidi="ar-SA"/>
              </w:rPr>
              <w:t>Plusieurs choix possibles.</w:t>
            </w:r>
          </w:p>
          <w:p w14:paraId="23E1B70B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</w:p>
        </w:tc>
        <w:tc>
          <w:tcPr>
            <w:tcW w:w="3827" w:type="dxa"/>
          </w:tcPr>
          <w:p w14:paraId="2537F1C5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Efficace et sûr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A</w:t>
            </w:r>
          </w:p>
          <w:p w14:paraId="6E42E50F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Pratique et facile à utiliser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B</w:t>
            </w:r>
          </w:p>
          <w:p w14:paraId="175A7021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Ne </w:t>
            </w:r>
            <w:proofErr w:type="spellStart"/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necessite</w:t>
            </w:r>
            <w:proofErr w:type="spellEnd"/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pas de dosage quotidien ou mensuel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C</w:t>
            </w:r>
          </w:p>
          <w:p w14:paraId="038C6940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Complètement réversible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D</w:t>
            </w:r>
          </w:p>
          <w:p w14:paraId="3CAE65C3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Une méthode privée et confidentielle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E</w:t>
            </w:r>
          </w:p>
          <w:p w14:paraId="0982B572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N’interfère pas avec les rapports sexuels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F</w:t>
            </w:r>
          </w:p>
          <w:p w14:paraId="76779474" w14:textId="77777777" w:rsidR="00E814F5" w:rsidRPr="009B4054" w:rsidRDefault="00E814F5" w:rsidP="00E814F5">
            <w:pPr>
              <w:tabs>
                <w:tab w:val="right" w:leader="underscore" w:pos="3530"/>
                <w:tab w:val="right" w:leader="dot" w:pos="4420"/>
              </w:tabs>
              <w:suppressAutoHyphens/>
              <w:spacing w:after="0" w:line="240" w:lineRule="auto"/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>Autre (Préciser)</w:t>
            </w: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ab/>
            </w: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ab/>
              <w:t>X</w:t>
            </w:r>
          </w:p>
          <w:p w14:paraId="64870F43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Ne sais pas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Z</w:t>
            </w:r>
          </w:p>
        </w:tc>
        <w:tc>
          <w:tcPr>
            <w:tcW w:w="851" w:type="dxa"/>
          </w:tcPr>
          <w:p w14:paraId="2C61778D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  <w:tr w:rsidR="00E814F5" w:rsidRPr="002552AD" w14:paraId="6FA0A2DB" w14:textId="77777777" w:rsidTr="000F593F">
        <w:trPr>
          <w:trHeight w:val="382"/>
          <w:jc w:val="center"/>
        </w:trPr>
        <w:tc>
          <w:tcPr>
            <w:tcW w:w="658" w:type="dxa"/>
          </w:tcPr>
          <w:p w14:paraId="13C3A6C3" w14:textId="1756E125" w:rsidR="00E814F5" w:rsidRPr="009B4054" w:rsidRDefault="00E315C9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lastRenderedPageBreak/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40</w:t>
            </w:r>
          </w:p>
        </w:tc>
        <w:tc>
          <w:tcPr>
            <w:tcW w:w="5291" w:type="dxa"/>
          </w:tcPr>
          <w:p w14:paraId="53E13718" w14:textId="77777777" w:rsidR="00E814F5" w:rsidRPr="009B4054" w:rsidRDefault="00E814F5" w:rsidP="00E814F5">
            <w:pPr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Quels sont les </w:t>
            </w:r>
            <w:proofErr w:type="spellStart"/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problémes</w:t>
            </w:r>
            <w:proofErr w:type="spellEnd"/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auxquels un client peut faire face après qu’on lui ait inséré un </w:t>
            </w:r>
            <w:r w:rsidRPr="009B4054">
              <w:rPr>
                <w:rFonts w:eastAsia="Times New Roman" w:cstheme="minorHAnsi"/>
                <w:b/>
                <w:bCs/>
                <w:color w:val="000000"/>
                <w:sz w:val="20"/>
                <w:lang w:val="fr-FR" w:eastAsia="en-IN" w:bidi="ar-SA"/>
              </w:rPr>
              <w:t>implant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?</w:t>
            </w:r>
          </w:p>
          <w:p w14:paraId="020B6CAA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</w:p>
          <w:p w14:paraId="0B545A2D" w14:textId="77777777" w:rsidR="00E814F5" w:rsidRPr="009B4054" w:rsidRDefault="00E814F5" w:rsidP="00E814F5">
            <w:pPr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i/>
                <w:iCs/>
                <w:spacing w:val="-2"/>
                <w:sz w:val="20"/>
                <w:lang w:val="fr-FR" w:bidi="ar-SA"/>
              </w:rPr>
              <w:t>Plusieurs choix possibles.</w:t>
            </w:r>
          </w:p>
          <w:p w14:paraId="3E142E77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</w:p>
        </w:tc>
        <w:tc>
          <w:tcPr>
            <w:tcW w:w="3827" w:type="dxa"/>
          </w:tcPr>
          <w:p w14:paraId="27476BF5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Menstruations irrégulières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A</w:t>
            </w:r>
          </w:p>
          <w:p w14:paraId="7A054D4C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Saignements irréguliers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B</w:t>
            </w:r>
          </w:p>
          <w:p w14:paraId="38735EC3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Saignements prolongés durant les règles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C</w:t>
            </w:r>
          </w:p>
          <w:p w14:paraId="3D0725F3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Saignements abondant pendant les règles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D</w:t>
            </w:r>
          </w:p>
          <w:p w14:paraId="56479D37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Aménorrhée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E</w:t>
            </w:r>
          </w:p>
          <w:p w14:paraId="14671AD4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Douleur abdominale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F</w:t>
            </w:r>
          </w:p>
          <w:p w14:paraId="527CF44E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Changement de poids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G</w:t>
            </w:r>
          </w:p>
          <w:p w14:paraId="1EB54482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Sensibilité des seins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H</w:t>
            </w:r>
          </w:p>
          <w:p w14:paraId="2B11DF7B" w14:textId="77777777" w:rsidR="00E814F5" w:rsidRPr="009B4054" w:rsidRDefault="00E814F5" w:rsidP="00E814F5">
            <w:pPr>
              <w:tabs>
                <w:tab w:val="right" w:leader="underscore" w:pos="3530"/>
                <w:tab w:val="right" w:leader="dot" w:pos="4420"/>
              </w:tabs>
              <w:suppressAutoHyphens/>
              <w:spacing w:after="0" w:line="240" w:lineRule="auto"/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>Autre (Préciser)</w:t>
            </w: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ab/>
            </w: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ab/>
              <w:t>X</w:t>
            </w:r>
          </w:p>
          <w:p w14:paraId="67B74A9F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Aucun problème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 xml:space="preserve">Y </w:t>
            </w:r>
          </w:p>
          <w:p w14:paraId="7DB6A6E6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Ne sais pas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Z</w:t>
            </w:r>
          </w:p>
        </w:tc>
        <w:tc>
          <w:tcPr>
            <w:tcW w:w="851" w:type="dxa"/>
          </w:tcPr>
          <w:p w14:paraId="632DD065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  <w:tr w:rsidR="00E814F5" w:rsidRPr="002552AD" w14:paraId="4EE1BA9A" w14:textId="77777777" w:rsidTr="000F593F">
        <w:trPr>
          <w:trHeight w:val="382"/>
          <w:jc w:val="center"/>
        </w:trPr>
        <w:tc>
          <w:tcPr>
            <w:tcW w:w="658" w:type="dxa"/>
          </w:tcPr>
          <w:p w14:paraId="0094A88B" w14:textId="140340A2" w:rsidR="00E814F5" w:rsidRPr="009B4054" w:rsidRDefault="00E315C9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41</w:t>
            </w:r>
          </w:p>
        </w:tc>
        <w:tc>
          <w:tcPr>
            <w:tcW w:w="5291" w:type="dxa"/>
          </w:tcPr>
          <w:p w14:paraId="62128F12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Quelle est la durée de la période d’efficacité des </w:t>
            </w:r>
            <w:r w:rsidRPr="009B4054">
              <w:rPr>
                <w:rFonts w:eastAsia="Times New Roman" w:cstheme="minorHAnsi"/>
                <w:b/>
                <w:bCs/>
                <w:color w:val="000000"/>
                <w:sz w:val="20"/>
                <w:lang w:val="fr-FR" w:eastAsia="en-IN" w:bidi="ar-SA"/>
              </w:rPr>
              <w:t>implants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dans la prévention de la grossesse ?</w:t>
            </w:r>
          </w:p>
        </w:tc>
        <w:tc>
          <w:tcPr>
            <w:tcW w:w="3827" w:type="dxa"/>
          </w:tcPr>
          <w:p w14:paraId="7D0796AE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3-5 ans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1</w:t>
            </w:r>
          </w:p>
          <w:p w14:paraId="272C8128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Autres réponses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</w: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>6</w:t>
            </w:r>
          </w:p>
          <w:p w14:paraId="71639D64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Ne sais pas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8</w:t>
            </w:r>
          </w:p>
        </w:tc>
        <w:tc>
          <w:tcPr>
            <w:tcW w:w="851" w:type="dxa"/>
          </w:tcPr>
          <w:p w14:paraId="1599F892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  <w:tr w:rsidR="00E814F5" w:rsidRPr="009B4054" w14:paraId="6A7977AA" w14:textId="77777777" w:rsidTr="000F593F">
        <w:trPr>
          <w:trHeight w:val="382"/>
          <w:jc w:val="center"/>
        </w:trPr>
        <w:tc>
          <w:tcPr>
            <w:tcW w:w="658" w:type="dxa"/>
          </w:tcPr>
          <w:p w14:paraId="44C07D50" w14:textId="2F63C26B" w:rsidR="00E814F5" w:rsidRPr="009B4054" w:rsidRDefault="00E315C9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42</w:t>
            </w:r>
          </w:p>
        </w:tc>
        <w:tc>
          <w:tcPr>
            <w:tcW w:w="5291" w:type="dxa"/>
          </w:tcPr>
          <w:p w14:paraId="279437F6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Savez-vous où les </w:t>
            </w:r>
            <w:r w:rsidRPr="009B4054">
              <w:rPr>
                <w:rFonts w:eastAsia="Times New Roman" w:cstheme="minorHAnsi"/>
                <w:b/>
                <w:bCs/>
                <w:color w:val="000000"/>
                <w:sz w:val="20"/>
                <w:lang w:val="fr-FR" w:eastAsia="en-IN" w:bidi="ar-SA"/>
              </w:rPr>
              <w:t>implants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doivent être insérés ?</w:t>
            </w:r>
          </w:p>
        </w:tc>
        <w:tc>
          <w:tcPr>
            <w:tcW w:w="3827" w:type="dxa"/>
          </w:tcPr>
          <w:p w14:paraId="7C33A04C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Partie supérieure du bras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1</w:t>
            </w:r>
          </w:p>
          <w:p w14:paraId="63996BD5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Autres réponses</w:t>
            </w: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ab/>
              <w:t>6</w:t>
            </w:r>
          </w:p>
          <w:p w14:paraId="0FCABDB2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Ne sais pas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8</w:t>
            </w:r>
          </w:p>
        </w:tc>
        <w:tc>
          <w:tcPr>
            <w:tcW w:w="851" w:type="dxa"/>
          </w:tcPr>
          <w:p w14:paraId="6FDC1E0B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  <w:tr w:rsidR="00E814F5" w:rsidRPr="002552AD" w14:paraId="3530C768" w14:textId="77777777" w:rsidTr="000F593F">
        <w:trPr>
          <w:trHeight w:val="382"/>
          <w:jc w:val="center"/>
        </w:trPr>
        <w:tc>
          <w:tcPr>
            <w:tcW w:w="658" w:type="dxa"/>
          </w:tcPr>
          <w:p w14:paraId="50F0B5B5" w14:textId="6BF7E6AF" w:rsidR="00E814F5" w:rsidRPr="009B4054" w:rsidRDefault="00E315C9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43</w:t>
            </w:r>
          </w:p>
        </w:tc>
        <w:tc>
          <w:tcPr>
            <w:tcW w:w="5291" w:type="dxa"/>
          </w:tcPr>
          <w:p w14:paraId="3D77D1BF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Selon vous, qui peut effectuer la pose d’</w:t>
            </w:r>
            <w:r w:rsidRPr="009B4054">
              <w:rPr>
                <w:rFonts w:eastAsia="Times New Roman" w:cstheme="minorHAnsi"/>
                <w:b/>
                <w:bCs/>
                <w:color w:val="000000"/>
                <w:sz w:val="20"/>
                <w:lang w:val="fr-FR" w:eastAsia="en-IN" w:bidi="ar-SA"/>
              </w:rPr>
              <w:t xml:space="preserve">implants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?</w:t>
            </w:r>
          </w:p>
          <w:p w14:paraId="38B662EE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</w:p>
          <w:p w14:paraId="47FE166F" w14:textId="77777777" w:rsidR="00E814F5" w:rsidRPr="009B4054" w:rsidRDefault="00E814F5" w:rsidP="00E814F5">
            <w:pPr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i/>
                <w:iCs/>
                <w:spacing w:val="-2"/>
                <w:sz w:val="20"/>
                <w:lang w:val="fr-FR" w:bidi="ar-SA"/>
              </w:rPr>
              <w:t>Plusieurs choix possibles.</w:t>
            </w:r>
          </w:p>
          <w:p w14:paraId="79AF6F38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</w:p>
        </w:tc>
        <w:tc>
          <w:tcPr>
            <w:tcW w:w="3827" w:type="dxa"/>
          </w:tcPr>
          <w:p w14:paraId="5A4AC1CF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Tout médecin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A</w:t>
            </w:r>
          </w:p>
          <w:p w14:paraId="00FA15D1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Gynécologue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B</w:t>
            </w:r>
          </w:p>
          <w:p w14:paraId="1523B0D2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Sages-femmes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C</w:t>
            </w:r>
          </w:p>
          <w:p w14:paraId="15431D1E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Infirmière formée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D</w:t>
            </w:r>
          </w:p>
          <w:p w14:paraId="4AC0C90C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ASC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E</w:t>
            </w:r>
          </w:p>
          <w:p w14:paraId="60EDBBF1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Matrone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F</w:t>
            </w:r>
          </w:p>
          <w:p w14:paraId="1B500856" w14:textId="77777777" w:rsidR="00E814F5" w:rsidRPr="009B4054" w:rsidRDefault="00E814F5" w:rsidP="00E814F5">
            <w:pPr>
              <w:tabs>
                <w:tab w:val="right" w:leader="underscore" w:pos="3530"/>
                <w:tab w:val="right" w:leader="dot" w:pos="4420"/>
              </w:tabs>
              <w:suppressAutoHyphens/>
              <w:spacing w:after="0" w:line="240" w:lineRule="auto"/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>Autre (Précisez)</w:t>
            </w: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ab/>
            </w: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ab/>
              <w:t>X</w:t>
            </w:r>
          </w:p>
          <w:p w14:paraId="685C816A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Ne sais pas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Z</w:t>
            </w:r>
          </w:p>
        </w:tc>
        <w:tc>
          <w:tcPr>
            <w:tcW w:w="851" w:type="dxa"/>
          </w:tcPr>
          <w:p w14:paraId="3FDDA5DC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  <w:tr w:rsidR="00E814F5" w:rsidRPr="002552AD" w14:paraId="02353FEF" w14:textId="77777777" w:rsidTr="000F593F">
        <w:trPr>
          <w:trHeight w:val="382"/>
          <w:jc w:val="center"/>
        </w:trPr>
        <w:tc>
          <w:tcPr>
            <w:tcW w:w="658" w:type="dxa"/>
          </w:tcPr>
          <w:p w14:paraId="2B5EBC7F" w14:textId="6C7DDD93" w:rsidR="00E814F5" w:rsidRPr="009B4054" w:rsidRDefault="00E315C9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44</w:t>
            </w:r>
          </w:p>
        </w:tc>
        <w:tc>
          <w:tcPr>
            <w:tcW w:w="5291" w:type="dxa"/>
          </w:tcPr>
          <w:p w14:paraId="6C721433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Selon vous, cette méthode est-elle adaptée pour retarder la première naissance ?</w:t>
            </w:r>
          </w:p>
        </w:tc>
        <w:tc>
          <w:tcPr>
            <w:tcW w:w="3827" w:type="dxa"/>
          </w:tcPr>
          <w:p w14:paraId="6F7DCDFA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Oui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1</w:t>
            </w:r>
          </w:p>
          <w:p w14:paraId="4853EDED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Non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2</w:t>
            </w:r>
          </w:p>
          <w:p w14:paraId="56DB6B8C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Ne sais pas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8</w:t>
            </w:r>
          </w:p>
        </w:tc>
        <w:tc>
          <w:tcPr>
            <w:tcW w:w="851" w:type="dxa"/>
          </w:tcPr>
          <w:p w14:paraId="3AB9BA84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  <w:tr w:rsidR="00E814F5" w:rsidRPr="002552AD" w14:paraId="4E99A5C1" w14:textId="77777777" w:rsidTr="000F593F">
        <w:trPr>
          <w:trHeight w:val="382"/>
          <w:jc w:val="center"/>
        </w:trPr>
        <w:tc>
          <w:tcPr>
            <w:tcW w:w="658" w:type="dxa"/>
          </w:tcPr>
          <w:p w14:paraId="4FE26F77" w14:textId="4ECC6DFD" w:rsidR="00E814F5" w:rsidRPr="009B4054" w:rsidRDefault="00E315C9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45</w:t>
            </w:r>
          </w:p>
        </w:tc>
        <w:tc>
          <w:tcPr>
            <w:tcW w:w="5291" w:type="dxa"/>
          </w:tcPr>
          <w:p w14:paraId="3CDB188D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Selon vous, cette méthode est-elle adaptée au maintien de l’intervalle entre deux naissances ?</w:t>
            </w:r>
          </w:p>
        </w:tc>
        <w:tc>
          <w:tcPr>
            <w:tcW w:w="3827" w:type="dxa"/>
          </w:tcPr>
          <w:p w14:paraId="3C49AE6B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Oui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1</w:t>
            </w:r>
          </w:p>
          <w:p w14:paraId="71B50680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Non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2</w:t>
            </w:r>
          </w:p>
          <w:p w14:paraId="48C74F37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Ne sais pas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8</w:t>
            </w:r>
          </w:p>
        </w:tc>
        <w:tc>
          <w:tcPr>
            <w:tcW w:w="851" w:type="dxa"/>
          </w:tcPr>
          <w:p w14:paraId="2136CE6B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  <w:tr w:rsidR="00E814F5" w:rsidRPr="002552AD" w14:paraId="00A152E3" w14:textId="77777777" w:rsidTr="000F593F">
        <w:trPr>
          <w:trHeight w:val="382"/>
          <w:jc w:val="center"/>
        </w:trPr>
        <w:tc>
          <w:tcPr>
            <w:tcW w:w="658" w:type="dxa"/>
          </w:tcPr>
          <w:p w14:paraId="7778B081" w14:textId="67B96EB0" w:rsidR="00E814F5" w:rsidRPr="009B4054" w:rsidRDefault="00E315C9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46</w:t>
            </w:r>
          </w:p>
        </w:tc>
        <w:tc>
          <w:tcPr>
            <w:tcW w:w="5291" w:type="dxa"/>
          </w:tcPr>
          <w:p w14:paraId="6C184B6F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Selon vous, cette méthode est-elle adaptée pour la limitation des naissances ?</w:t>
            </w:r>
          </w:p>
        </w:tc>
        <w:tc>
          <w:tcPr>
            <w:tcW w:w="3827" w:type="dxa"/>
          </w:tcPr>
          <w:p w14:paraId="7B12C3DA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Oui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1</w:t>
            </w:r>
          </w:p>
          <w:p w14:paraId="19F07D01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Non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2</w:t>
            </w:r>
          </w:p>
          <w:p w14:paraId="39F85E1D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Ne sais pas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8</w:t>
            </w:r>
          </w:p>
        </w:tc>
        <w:tc>
          <w:tcPr>
            <w:tcW w:w="851" w:type="dxa"/>
          </w:tcPr>
          <w:p w14:paraId="083F54B5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  <w:tr w:rsidR="00E814F5" w:rsidRPr="009B4054" w14:paraId="4FD0E775" w14:textId="77777777" w:rsidTr="000F593F">
        <w:trPr>
          <w:trHeight w:val="382"/>
          <w:jc w:val="center"/>
        </w:trPr>
        <w:tc>
          <w:tcPr>
            <w:tcW w:w="10627" w:type="dxa"/>
            <w:gridSpan w:val="4"/>
          </w:tcPr>
          <w:p w14:paraId="47F58B9B" w14:textId="008CA689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 xml:space="preserve">Vérifier </w:t>
            </w:r>
            <w:r w:rsidR="00E315C9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6</w:t>
            </w:r>
            <w:r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 xml:space="preserve">10: si  </w:t>
            </w:r>
            <w:r w:rsidR="001D6F2B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e</w:t>
            </w:r>
            <w:r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 xml:space="preserve">=1 ou 2 alors demandez </w:t>
            </w:r>
            <w:r w:rsidR="00E315C9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6</w:t>
            </w:r>
            <w:r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5</w:t>
            </w:r>
            <w:r w:rsidR="001D6F2B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7</w:t>
            </w:r>
            <w:r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-</w:t>
            </w:r>
            <w:r w:rsidR="00E315C9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6</w:t>
            </w:r>
            <w:r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6</w:t>
            </w:r>
            <w:r w:rsidR="001D6F2B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3</w:t>
            </w:r>
            <w:r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 xml:space="preserve">; </w:t>
            </w:r>
          </w:p>
          <w:p w14:paraId="31F99B8B" w14:textId="0E37D321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 xml:space="preserve">sinon passez à </w:t>
            </w:r>
            <w:r w:rsidR="00E315C9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6</w:t>
            </w:r>
            <w:r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6</w:t>
            </w:r>
            <w:r w:rsidR="001D6F2B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4</w:t>
            </w:r>
          </w:p>
        </w:tc>
      </w:tr>
      <w:tr w:rsidR="00E814F5" w:rsidRPr="009B4054" w14:paraId="376141EA" w14:textId="77777777" w:rsidTr="000F593F">
        <w:trPr>
          <w:trHeight w:val="382"/>
          <w:jc w:val="center"/>
        </w:trPr>
        <w:tc>
          <w:tcPr>
            <w:tcW w:w="658" w:type="dxa"/>
          </w:tcPr>
          <w:p w14:paraId="1C4C43AE" w14:textId="28152024" w:rsidR="00E814F5" w:rsidRPr="009B4054" w:rsidRDefault="00E315C9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57</w:t>
            </w:r>
          </w:p>
        </w:tc>
        <w:tc>
          <w:tcPr>
            <w:tcW w:w="5291" w:type="dxa"/>
          </w:tcPr>
          <w:p w14:paraId="34CD2B53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Savez-vous que la contraception d’urgence peut être prise peu de temps après un rapport sexuel non protégé ?</w:t>
            </w:r>
          </w:p>
        </w:tc>
        <w:tc>
          <w:tcPr>
            <w:tcW w:w="3827" w:type="dxa"/>
          </w:tcPr>
          <w:p w14:paraId="3E03E313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Oui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 xml:space="preserve">1 </w:t>
            </w:r>
          </w:p>
          <w:p w14:paraId="362B142A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Non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2</w:t>
            </w:r>
          </w:p>
        </w:tc>
        <w:tc>
          <w:tcPr>
            <w:tcW w:w="851" w:type="dxa"/>
          </w:tcPr>
          <w:p w14:paraId="2DB154F1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  <w:p w14:paraId="0714788C" w14:textId="542A9693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bCs/>
                <w:noProof/>
                <w:sz w:val="20"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2537856" behindDoc="0" locked="0" layoutInCell="1" allowOverlap="1" wp14:anchorId="16745537" wp14:editId="07F5EB90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78105</wp:posOffset>
                      </wp:positionV>
                      <wp:extent cx="177800" cy="0"/>
                      <wp:effectExtent l="0" t="76200" r="12700" b="95250"/>
                      <wp:wrapNone/>
                      <wp:docPr id="4627" name="Straight Arrow Connector 46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FD3BE2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627" o:spid="_x0000_s1026" type="#_x0000_t32" style="position:absolute;margin-left:-.25pt;margin-top:6.15pt;width:14pt;height:0;z-index:25253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 xml:space="preserve">   </w:t>
            </w:r>
            <w:r w:rsidR="00E315C9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60</w:t>
            </w:r>
          </w:p>
        </w:tc>
      </w:tr>
      <w:tr w:rsidR="00E814F5" w:rsidRPr="002552AD" w14:paraId="2636ECD3" w14:textId="77777777" w:rsidTr="000F593F">
        <w:trPr>
          <w:trHeight w:val="382"/>
          <w:jc w:val="center"/>
        </w:trPr>
        <w:tc>
          <w:tcPr>
            <w:tcW w:w="658" w:type="dxa"/>
          </w:tcPr>
          <w:p w14:paraId="292A8A8C" w14:textId="7E44E8C9" w:rsidR="00E814F5" w:rsidRPr="009B4054" w:rsidRDefault="00E315C9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58</w:t>
            </w:r>
          </w:p>
        </w:tc>
        <w:tc>
          <w:tcPr>
            <w:tcW w:w="5291" w:type="dxa"/>
          </w:tcPr>
          <w:p w14:paraId="6011DCD9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Quel est le nombre d’heures maximal après un rapport sexuel non protégé, pour qu’une </w:t>
            </w:r>
            <w:proofErr w:type="spellStart"/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contraceptiond’urgence</w:t>
            </w:r>
            <w:proofErr w:type="spellEnd"/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(CU) puisse être prise ?</w:t>
            </w:r>
          </w:p>
          <w:p w14:paraId="28524F52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/>
                <w:color w:val="000000"/>
                <w:sz w:val="20"/>
                <w:lang w:val="fr-FR" w:eastAsia="en-IN" w:bidi="ar-SA"/>
              </w:rPr>
              <w:t>[ENREGISTRER LE NOMBRE D’HEURES]</w:t>
            </w:r>
          </w:p>
        </w:tc>
        <w:tc>
          <w:tcPr>
            <w:tcW w:w="3827" w:type="dxa"/>
          </w:tcPr>
          <w:p w14:paraId="78B9B223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</w:p>
          <w:p w14:paraId="06F3CF25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538880" behindDoc="0" locked="0" layoutInCell="1" allowOverlap="1" wp14:anchorId="005A98DB" wp14:editId="2EA6BD1C">
                      <wp:simplePos x="0" y="0"/>
                      <wp:positionH relativeFrom="column">
                        <wp:posOffset>1024529</wp:posOffset>
                      </wp:positionH>
                      <wp:positionV relativeFrom="paragraph">
                        <wp:posOffset>-1270</wp:posOffset>
                      </wp:positionV>
                      <wp:extent cx="320040" cy="158115"/>
                      <wp:effectExtent l="0" t="0" r="22860" b="13335"/>
                      <wp:wrapNone/>
                      <wp:docPr id="1485747477" name="Group 46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1965920653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77527145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336A6E" id="Group 4620" o:spid="_x0000_s1026" style="position:absolute;margin-left:80.65pt;margin-top:-.1pt;width:25.2pt;height:12.45pt;z-index:252538880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" strokecolor="#0070c0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" strokecolor="#0070c0"/>
                    </v:group>
                  </w:pict>
                </mc:Fallback>
              </mc:AlternateConten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Nombre d’heures   </w:t>
            </w:r>
          </w:p>
          <w:p w14:paraId="525E7D9B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</w:p>
          <w:p w14:paraId="0E0581DF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i/>
                <w:i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i/>
                <w:iCs/>
                <w:color w:val="000000"/>
                <w:sz w:val="18"/>
                <w:szCs w:val="18"/>
                <w:lang w:val="fr-FR" w:eastAsia="en-IN" w:bidi="ar-SA"/>
              </w:rPr>
              <w:t>Ne sait pas</w:t>
            </w:r>
            <w:r w:rsidRPr="009B4054">
              <w:rPr>
                <w:rFonts w:eastAsia="Times New Roman" w:cstheme="minorHAnsi"/>
                <w:bCs/>
                <w:i/>
                <w:iCs/>
                <w:color w:val="000000"/>
                <w:sz w:val="18"/>
                <w:szCs w:val="18"/>
                <w:lang w:val="fr-FR" w:eastAsia="en-IN" w:bidi="ar-SA"/>
              </w:rPr>
              <w:tab/>
              <w:t>98</w:t>
            </w:r>
          </w:p>
        </w:tc>
        <w:tc>
          <w:tcPr>
            <w:tcW w:w="851" w:type="dxa"/>
          </w:tcPr>
          <w:p w14:paraId="04540455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  <w:tr w:rsidR="00E814F5" w:rsidRPr="009B4054" w14:paraId="7C291695" w14:textId="77777777" w:rsidTr="000F593F">
        <w:trPr>
          <w:trHeight w:val="382"/>
          <w:jc w:val="center"/>
        </w:trPr>
        <w:tc>
          <w:tcPr>
            <w:tcW w:w="658" w:type="dxa"/>
          </w:tcPr>
          <w:p w14:paraId="24281A1E" w14:textId="3821BB45" w:rsidR="00E814F5" w:rsidRPr="009B4054" w:rsidRDefault="00E315C9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59</w:t>
            </w:r>
          </w:p>
        </w:tc>
        <w:tc>
          <w:tcPr>
            <w:tcW w:w="5291" w:type="dxa"/>
          </w:tcPr>
          <w:p w14:paraId="317EC4F8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Pensez-vous qu’une CU peut avoir été efficace bien que la femme soit tombée enceinte ?</w:t>
            </w:r>
          </w:p>
        </w:tc>
        <w:tc>
          <w:tcPr>
            <w:tcW w:w="3827" w:type="dxa"/>
          </w:tcPr>
          <w:p w14:paraId="6757304A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Oui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 xml:space="preserve">1 </w:t>
            </w:r>
          </w:p>
          <w:p w14:paraId="16E46AB1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Non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2</w:t>
            </w:r>
          </w:p>
        </w:tc>
        <w:tc>
          <w:tcPr>
            <w:tcW w:w="851" w:type="dxa"/>
          </w:tcPr>
          <w:p w14:paraId="53DDB9AD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  <w:tr w:rsidR="00E814F5" w:rsidRPr="002552AD" w14:paraId="4259FC26" w14:textId="77777777" w:rsidTr="000F593F">
        <w:trPr>
          <w:trHeight w:val="382"/>
          <w:jc w:val="center"/>
        </w:trPr>
        <w:tc>
          <w:tcPr>
            <w:tcW w:w="658" w:type="dxa"/>
          </w:tcPr>
          <w:p w14:paraId="4F54522E" w14:textId="0020A1B0" w:rsidR="00E814F5" w:rsidRPr="009B4054" w:rsidRDefault="00E315C9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60</w:t>
            </w:r>
          </w:p>
        </w:tc>
        <w:tc>
          <w:tcPr>
            <w:tcW w:w="5291" w:type="dxa"/>
          </w:tcPr>
          <w:p w14:paraId="70E198E2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Pensez-vous que la CU peut être utilisée comme une méthode de contraception régulière ?</w:t>
            </w:r>
          </w:p>
        </w:tc>
        <w:tc>
          <w:tcPr>
            <w:tcW w:w="3827" w:type="dxa"/>
          </w:tcPr>
          <w:p w14:paraId="19B2FEB4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Oui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 xml:space="preserve">1 </w:t>
            </w:r>
          </w:p>
          <w:p w14:paraId="02E208C0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Non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2</w:t>
            </w:r>
          </w:p>
          <w:p w14:paraId="34765A8F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Ne sais pas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8</w:t>
            </w:r>
          </w:p>
        </w:tc>
        <w:tc>
          <w:tcPr>
            <w:tcW w:w="851" w:type="dxa"/>
          </w:tcPr>
          <w:p w14:paraId="3B7CEB41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  <w:tr w:rsidR="00E814F5" w:rsidRPr="002552AD" w14:paraId="134CF0F9" w14:textId="77777777" w:rsidTr="000F593F">
        <w:trPr>
          <w:trHeight w:val="382"/>
          <w:jc w:val="center"/>
        </w:trPr>
        <w:tc>
          <w:tcPr>
            <w:tcW w:w="658" w:type="dxa"/>
          </w:tcPr>
          <w:p w14:paraId="112B07FD" w14:textId="3FBB502D" w:rsidR="00E814F5" w:rsidRPr="009B4054" w:rsidRDefault="00E315C9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61</w:t>
            </w:r>
          </w:p>
        </w:tc>
        <w:tc>
          <w:tcPr>
            <w:tcW w:w="5291" w:type="dxa"/>
          </w:tcPr>
          <w:p w14:paraId="3ADE21A5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Selon vous, cette méthode est-elle adaptée pour retarder la première naissance ?</w:t>
            </w:r>
          </w:p>
        </w:tc>
        <w:tc>
          <w:tcPr>
            <w:tcW w:w="3827" w:type="dxa"/>
          </w:tcPr>
          <w:p w14:paraId="76BD7B46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Oui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1</w:t>
            </w:r>
          </w:p>
          <w:p w14:paraId="5E2F1F71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Non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2</w:t>
            </w:r>
          </w:p>
          <w:p w14:paraId="50D62B5C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Ne sais pas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8</w:t>
            </w:r>
          </w:p>
        </w:tc>
        <w:tc>
          <w:tcPr>
            <w:tcW w:w="851" w:type="dxa"/>
          </w:tcPr>
          <w:p w14:paraId="434A452F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  <w:tr w:rsidR="00E814F5" w:rsidRPr="002552AD" w14:paraId="4AB19B15" w14:textId="77777777" w:rsidTr="000F593F">
        <w:trPr>
          <w:trHeight w:val="382"/>
          <w:jc w:val="center"/>
        </w:trPr>
        <w:tc>
          <w:tcPr>
            <w:tcW w:w="658" w:type="dxa"/>
          </w:tcPr>
          <w:p w14:paraId="09C52C38" w14:textId="0583FFE5" w:rsidR="00E814F5" w:rsidRPr="009B4054" w:rsidRDefault="00E315C9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62</w:t>
            </w:r>
          </w:p>
        </w:tc>
        <w:tc>
          <w:tcPr>
            <w:tcW w:w="5291" w:type="dxa"/>
          </w:tcPr>
          <w:p w14:paraId="6C3E16D0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Selon vous, cette méthode est-elle adaptée au maintien de l’intervalle entre deux naissances ?</w:t>
            </w:r>
          </w:p>
        </w:tc>
        <w:tc>
          <w:tcPr>
            <w:tcW w:w="3827" w:type="dxa"/>
          </w:tcPr>
          <w:p w14:paraId="24FE2BCA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Oui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1</w:t>
            </w:r>
          </w:p>
          <w:p w14:paraId="45E2B288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Non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2</w:t>
            </w:r>
          </w:p>
          <w:p w14:paraId="24E7F68E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Ne sais pas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8</w:t>
            </w:r>
          </w:p>
        </w:tc>
        <w:tc>
          <w:tcPr>
            <w:tcW w:w="851" w:type="dxa"/>
          </w:tcPr>
          <w:p w14:paraId="71EA75AE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  <w:tr w:rsidR="00E814F5" w:rsidRPr="002552AD" w14:paraId="0EC12E43" w14:textId="77777777" w:rsidTr="000F593F">
        <w:trPr>
          <w:trHeight w:val="382"/>
          <w:jc w:val="center"/>
        </w:trPr>
        <w:tc>
          <w:tcPr>
            <w:tcW w:w="658" w:type="dxa"/>
          </w:tcPr>
          <w:p w14:paraId="1A974CAC" w14:textId="4F3CF449" w:rsidR="00E814F5" w:rsidRPr="009B4054" w:rsidRDefault="00E315C9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lastRenderedPageBreak/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63</w:t>
            </w:r>
          </w:p>
        </w:tc>
        <w:tc>
          <w:tcPr>
            <w:tcW w:w="5291" w:type="dxa"/>
          </w:tcPr>
          <w:p w14:paraId="3965265F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Selon vous, cette méthode est-elle adaptée pour la limitation des naissances ?</w:t>
            </w:r>
          </w:p>
        </w:tc>
        <w:tc>
          <w:tcPr>
            <w:tcW w:w="3827" w:type="dxa"/>
          </w:tcPr>
          <w:p w14:paraId="787DD3B7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Oui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1</w:t>
            </w:r>
          </w:p>
          <w:p w14:paraId="0E2FFF15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Non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2</w:t>
            </w:r>
          </w:p>
          <w:p w14:paraId="625975CF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Ne sais pas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8</w:t>
            </w:r>
          </w:p>
        </w:tc>
        <w:tc>
          <w:tcPr>
            <w:tcW w:w="851" w:type="dxa"/>
          </w:tcPr>
          <w:p w14:paraId="1D097459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</w:tbl>
    <w:p w14:paraId="24186F19" w14:textId="77777777" w:rsidR="00E814F5" w:rsidRPr="006D5E82" w:rsidRDefault="00E814F5" w:rsidP="00E814F5">
      <w:pPr>
        <w:spacing w:after="0" w:line="240" w:lineRule="auto"/>
        <w:rPr>
          <w:rFonts w:eastAsia="Times New Roman" w:cstheme="minorHAnsi"/>
          <w:sz w:val="24"/>
          <w:szCs w:val="24"/>
          <w:lang w:val="fr-SN" w:bidi="ar-SA"/>
        </w:rPr>
      </w:pPr>
    </w:p>
    <w:tbl>
      <w:tblPr>
        <w:tblW w:w="106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29" w:type="dxa"/>
          <w:bottom w:w="58" w:type="dxa"/>
          <w:right w:w="29" w:type="dxa"/>
        </w:tblCellMar>
        <w:tblLook w:val="04A0" w:firstRow="1" w:lastRow="0" w:firstColumn="1" w:lastColumn="0" w:noHBand="0" w:noVBand="1"/>
      </w:tblPr>
      <w:tblGrid>
        <w:gridCol w:w="658"/>
        <w:gridCol w:w="5291"/>
        <w:gridCol w:w="3827"/>
        <w:gridCol w:w="851"/>
      </w:tblGrid>
      <w:tr w:rsidR="00E814F5" w:rsidRPr="009B4054" w14:paraId="169E09E9" w14:textId="77777777" w:rsidTr="000F593F">
        <w:trPr>
          <w:trHeight w:val="382"/>
          <w:jc w:val="center"/>
        </w:trPr>
        <w:tc>
          <w:tcPr>
            <w:tcW w:w="10627" w:type="dxa"/>
            <w:gridSpan w:val="4"/>
          </w:tcPr>
          <w:p w14:paraId="586AD2BE" w14:textId="07B92B68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 xml:space="preserve">Vérifiez </w:t>
            </w:r>
            <w:r w:rsidR="00E315C9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6</w:t>
            </w:r>
            <w:r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 xml:space="preserve">10 : si </w:t>
            </w:r>
            <w:r w:rsidR="001D6F2B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h</w:t>
            </w:r>
            <w:r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 xml:space="preserve">=1 ou 2 alors demandez </w:t>
            </w:r>
            <w:r w:rsidR="00E315C9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6</w:t>
            </w:r>
            <w:r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6</w:t>
            </w:r>
            <w:r w:rsidR="001D6F2B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4</w:t>
            </w:r>
            <w:r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-</w:t>
            </w:r>
            <w:r w:rsidR="00E315C9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6</w:t>
            </w:r>
            <w:r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6</w:t>
            </w:r>
            <w:r w:rsidR="001D6F2B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6</w:t>
            </w:r>
          </w:p>
          <w:p w14:paraId="1523B9DD" w14:textId="45FF85AB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 xml:space="preserve">sinon passez </w:t>
            </w:r>
            <w:r w:rsidR="00E315C9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à 6</w:t>
            </w:r>
            <w:r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6</w:t>
            </w:r>
            <w:r w:rsidR="001D6F2B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7</w:t>
            </w:r>
          </w:p>
        </w:tc>
      </w:tr>
      <w:tr w:rsidR="00E814F5" w:rsidRPr="002552AD" w14:paraId="225B6987" w14:textId="77777777" w:rsidTr="000F593F">
        <w:trPr>
          <w:trHeight w:val="382"/>
          <w:jc w:val="center"/>
        </w:trPr>
        <w:tc>
          <w:tcPr>
            <w:tcW w:w="658" w:type="dxa"/>
          </w:tcPr>
          <w:p w14:paraId="47EEF314" w14:textId="1533FBCD" w:rsidR="00E814F5" w:rsidRPr="009B4054" w:rsidRDefault="00E315C9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64</w:t>
            </w:r>
          </w:p>
        </w:tc>
        <w:tc>
          <w:tcPr>
            <w:tcW w:w="5291" w:type="dxa"/>
          </w:tcPr>
          <w:p w14:paraId="34F03263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Selon vous, quels sont les bénéfices d’adopter la </w:t>
            </w:r>
            <w:proofErr w:type="spellStart"/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sterilisation</w:t>
            </w:r>
            <w:proofErr w:type="spellEnd"/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féminine ou pourquoi une femme devrait utiliser cette méthode ?</w:t>
            </w:r>
          </w:p>
          <w:p w14:paraId="7DC9DDEC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</w:p>
          <w:p w14:paraId="44539E65" w14:textId="77777777" w:rsidR="00E814F5" w:rsidRPr="009B4054" w:rsidRDefault="00E814F5" w:rsidP="00E814F5">
            <w:pPr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i/>
                <w:iCs/>
                <w:spacing w:val="-2"/>
                <w:sz w:val="20"/>
                <w:lang w:val="fr-FR" w:bidi="ar-SA"/>
              </w:rPr>
              <w:t>Plusieurs choix possibles.</w:t>
            </w:r>
          </w:p>
          <w:p w14:paraId="56F065AD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</w:p>
        </w:tc>
        <w:tc>
          <w:tcPr>
            <w:tcW w:w="3827" w:type="dxa"/>
          </w:tcPr>
          <w:p w14:paraId="5F7987A5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Procédure unique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A</w:t>
            </w:r>
          </w:p>
          <w:p w14:paraId="5455B110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Aucune autre méthode ne sera nécessaire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B</w:t>
            </w:r>
          </w:p>
          <w:p w14:paraId="767690C5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Définitive (plus d’enfant)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C</w:t>
            </w:r>
          </w:p>
          <w:p w14:paraId="3D9CCD3A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Procédure simple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D</w:t>
            </w:r>
          </w:p>
          <w:p w14:paraId="437A070E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Facilement disponible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 xml:space="preserve">E </w:t>
            </w:r>
          </w:p>
          <w:p w14:paraId="3B6D8DE3" w14:textId="77777777" w:rsidR="00E814F5" w:rsidRPr="009B4054" w:rsidRDefault="00E814F5" w:rsidP="00E814F5">
            <w:pPr>
              <w:tabs>
                <w:tab w:val="right" w:leader="underscore" w:pos="3530"/>
                <w:tab w:val="right" w:leader="dot" w:pos="4420"/>
              </w:tabs>
              <w:suppressAutoHyphens/>
              <w:spacing w:after="0" w:line="240" w:lineRule="auto"/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>Autre (Préciser)</w:t>
            </w: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ab/>
              <w:t>X</w:t>
            </w:r>
          </w:p>
          <w:p w14:paraId="74E90338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Pas d’avantages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Y</w:t>
            </w:r>
          </w:p>
          <w:p w14:paraId="2A2D7FAB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Ne sais pas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Z</w:t>
            </w:r>
          </w:p>
        </w:tc>
        <w:tc>
          <w:tcPr>
            <w:tcW w:w="851" w:type="dxa"/>
          </w:tcPr>
          <w:p w14:paraId="2E879492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  <w:tr w:rsidR="00E814F5" w:rsidRPr="006D5E82" w14:paraId="5546CF5F" w14:textId="77777777" w:rsidTr="000F593F">
        <w:trPr>
          <w:trHeight w:val="382"/>
          <w:jc w:val="center"/>
        </w:trPr>
        <w:tc>
          <w:tcPr>
            <w:tcW w:w="658" w:type="dxa"/>
          </w:tcPr>
          <w:p w14:paraId="27EC1445" w14:textId="544D5559" w:rsidR="00E814F5" w:rsidRPr="009B4054" w:rsidRDefault="00E315C9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65</w:t>
            </w:r>
          </w:p>
        </w:tc>
        <w:tc>
          <w:tcPr>
            <w:tcW w:w="5291" w:type="dxa"/>
          </w:tcPr>
          <w:p w14:paraId="26D265B2" w14:textId="77777777" w:rsidR="00E814F5" w:rsidRPr="009B4054" w:rsidRDefault="00E814F5" w:rsidP="00E814F5">
            <w:pPr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Quels sont les problèmes auxquels un client peut faire face pendant ou après une </w:t>
            </w:r>
            <w:proofErr w:type="spellStart"/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sterilisation</w:t>
            </w:r>
            <w:proofErr w:type="spellEnd"/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</w:t>
            </w:r>
            <w:proofErr w:type="spellStart"/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feminine</w:t>
            </w:r>
            <w:proofErr w:type="spellEnd"/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, y compris la </w:t>
            </w:r>
            <w:proofErr w:type="spellStart"/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procedure</w:t>
            </w:r>
            <w:proofErr w:type="spellEnd"/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post-partum/post avortement </w:t>
            </w:r>
          </w:p>
          <w:p w14:paraId="70943434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</w:p>
          <w:p w14:paraId="00A3A73B" w14:textId="77777777" w:rsidR="00E814F5" w:rsidRPr="009B4054" w:rsidRDefault="00E814F5" w:rsidP="00E814F5">
            <w:pPr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i/>
                <w:iCs/>
                <w:spacing w:val="-2"/>
                <w:sz w:val="20"/>
                <w:lang w:val="fr-FR" w:bidi="ar-SA"/>
              </w:rPr>
              <w:t>Plusieurs choix possibles.</w:t>
            </w:r>
          </w:p>
          <w:p w14:paraId="21532B1F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</w:p>
        </w:tc>
        <w:tc>
          <w:tcPr>
            <w:tcW w:w="3827" w:type="dxa"/>
          </w:tcPr>
          <w:p w14:paraId="0EAA0FF2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Saignement du site chirurgical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A</w:t>
            </w:r>
          </w:p>
          <w:p w14:paraId="2D326110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Saignement vaginal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B</w:t>
            </w:r>
          </w:p>
          <w:p w14:paraId="00C2701B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Infection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C</w:t>
            </w:r>
          </w:p>
          <w:p w14:paraId="3E536A01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Ecoulement de pus de la plaie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D</w:t>
            </w:r>
          </w:p>
          <w:p w14:paraId="21166E50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Déhiscence de la plaie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E</w:t>
            </w:r>
          </w:p>
          <w:p w14:paraId="7492B466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Echec de la méthode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F</w:t>
            </w:r>
          </w:p>
          <w:p w14:paraId="3B1F95E1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Gonflement abdominal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G</w:t>
            </w:r>
          </w:p>
          <w:p w14:paraId="45C5B713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Lésion/perforation intestinale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H</w:t>
            </w:r>
          </w:p>
          <w:p w14:paraId="4D0D21AD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Lésions de la vessie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I</w:t>
            </w:r>
          </w:p>
          <w:p w14:paraId="0BD1D885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Fièvre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J</w:t>
            </w:r>
          </w:p>
          <w:p w14:paraId="0C6C24A9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Vomissement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K</w:t>
            </w:r>
          </w:p>
          <w:p w14:paraId="2BC71FAB" w14:textId="77777777" w:rsidR="00E814F5" w:rsidRPr="009B4054" w:rsidRDefault="00E814F5" w:rsidP="00E814F5">
            <w:pPr>
              <w:tabs>
                <w:tab w:val="right" w:leader="underscore" w:pos="3530"/>
                <w:tab w:val="right" w:leader="dot" w:pos="4420"/>
              </w:tabs>
              <w:suppressAutoHyphens/>
              <w:spacing w:after="0" w:line="240" w:lineRule="auto"/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>Autre (Présicer)</w:t>
            </w: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ab/>
            </w: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ab/>
              <w:t>X</w:t>
            </w:r>
          </w:p>
          <w:p w14:paraId="1116A669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Aucun problème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Y</w:t>
            </w:r>
          </w:p>
          <w:p w14:paraId="2CFAC1F8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Ne sais pas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Z</w:t>
            </w:r>
          </w:p>
        </w:tc>
        <w:tc>
          <w:tcPr>
            <w:tcW w:w="851" w:type="dxa"/>
          </w:tcPr>
          <w:p w14:paraId="2AF006EF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  <w:tr w:rsidR="00E814F5" w:rsidRPr="002552AD" w14:paraId="6904A6E2" w14:textId="77777777" w:rsidTr="000F593F">
        <w:trPr>
          <w:trHeight w:val="382"/>
          <w:jc w:val="center"/>
        </w:trPr>
        <w:tc>
          <w:tcPr>
            <w:tcW w:w="658" w:type="dxa"/>
          </w:tcPr>
          <w:p w14:paraId="188E5378" w14:textId="4B6494FB" w:rsidR="00E814F5" w:rsidRPr="009B4054" w:rsidRDefault="00E315C9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66</w:t>
            </w:r>
          </w:p>
        </w:tc>
        <w:tc>
          <w:tcPr>
            <w:tcW w:w="5291" w:type="dxa"/>
          </w:tcPr>
          <w:p w14:paraId="2724E1E9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Selon vous, cette méthode est-t-elle adaptée pour la limitation des naissances ?</w:t>
            </w:r>
          </w:p>
        </w:tc>
        <w:tc>
          <w:tcPr>
            <w:tcW w:w="3827" w:type="dxa"/>
          </w:tcPr>
          <w:p w14:paraId="4CFB6DC7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Oui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1</w:t>
            </w:r>
          </w:p>
          <w:p w14:paraId="64AF45BB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Non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2</w:t>
            </w:r>
          </w:p>
          <w:p w14:paraId="3312F9FD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Ne sais pas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8</w:t>
            </w:r>
          </w:p>
        </w:tc>
        <w:tc>
          <w:tcPr>
            <w:tcW w:w="851" w:type="dxa"/>
          </w:tcPr>
          <w:p w14:paraId="7A0D3DB1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</w:tbl>
    <w:p w14:paraId="72832868" w14:textId="77777777" w:rsidR="00E814F5" w:rsidRPr="006D5E82" w:rsidRDefault="00E814F5" w:rsidP="00E814F5">
      <w:pPr>
        <w:spacing w:after="0" w:line="240" w:lineRule="auto"/>
        <w:rPr>
          <w:rFonts w:eastAsia="Times New Roman" w:cstheme="minorHAnsi"/>
          <w:sz w:val="24"/>
          <w:szCs w:val="24"/>
          <w:lang w:val="fr-SN" w:bidi="ar-SA"/>
        </w:rPr>
      </w:pPr>
    </w:p>
    <w:tbl>
      <w:tblPr>
        <w:tblW w:w="106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29" w:type="dxa"/>
          <w:bottom w:w="58" w:type="dxa"/>
          <w:right w:w="29" w:type="dxa"/>
        </w:tblCellMar>
        <w:tblLook w:val="04A0" w:firstRow="1" w:lastRow="0" w:firstColumn="1" w:lastColumn="0" w:noHBand="0" w:noVBand="1"/>
      </w:tblPr>
      <w:tblGrid>
        <w:gridCol w:w="658"/>
        <w:gridCol w:w="5291"/>
        <w:gridCol w:w="3827"/>
        <w:gridCol w:w="851"/>
      </w:tblGrid>
      <w:tr w:rsidR="00E814F5" w:rsidRPr="009B4054" w14:paraId="0E297E53" w14:textId="77777777" w:rsidTr="000F593F">
        <w:trPr>
          <w:trHeight w:val="382"/>
          <w:jc w:val="center"/>
        </w:trPr>
        <w:tc>
          <w:tcPr>
            <w:tcW w:w="10627" w:type="dxa"/>
            <w:gridSpan w:val="4"/>
          </w:tcPr>
          <w:p w14:paraId="2CB204BC" w14:textId="700226A3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 xml:space="preserve">Vérifier </w:t>
            </w:r>
            <w:r w:rsidR="00E315C9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6</w:t>
            </w:r>
            <w:r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 xml:space="preserve">10: si </w:t>
            </w:r>
            <w:r w:rsidR="001D6F2B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i</w:t>
            </w:r>
            <w:r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 xml:space="preserve">=1 ou 2 alors demander </w:t>
            </w:r>
            <w:r w:rsidR="00E315C9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6</w:t>
            </w:r>
            <w:r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6</w:t>
            </w:r>
            <w:r w:rsidR="001D6F2B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7</w:t>
            </w:r>
            <w:r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-</w:t>
            </w:r>
            <w:r w:rsidR="00E315C9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6</w:t>
            </w:r>
            <w:r w:rsidR="001D6F2B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69</w:t>
            </w:r>
            <w:r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 xml:space="preserve">; </w:t>
            </w:r>
          </w:p>
          <w:p w14:paraId="446C69F4" w14:textId="773B7C98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 xml:space="preserve">sinon passer à </w:t>
            </w:r>
            <w:r w:rsidR="00E315C9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6</w:t>
            </w:r>
            <w:r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7</w:t>
            </w:r>
            <w:r w:rsidR="001D6F2B"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>0</w:t>
            </w:r>
          </w:p>
        </w:tc>
      </w:tr>
      <w:tr w:rsidR="00E814F5" w:rsidRPr="002552AD" w14:paraId="4E6CB8D4" w14:textId="77777777" w:rsidTr="000F593F">
        <w:trPr>
          <w:trHeight w:val="382"/>
          <w:jc w:val="center"/>
        </w:trPr>
        <w:tc>
          <w:tcPr>
            <w:tcW w:w="658" w:type="dxa"/>
          </w:tcPr>
          <w:p w14:paraId="68DFF0F8" w14:textId="592B2D1A" w:rsidR="00E814F5" w:rsidRPr="009B4054" w:rsidRDefault="00E315C9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67</w:t>
            </w:r>
          </w:p>
        </w:tc>
        <w:tc>
          <w:tcPr>
            <w:tcW w:w="5291" w:type="dxa"/>
          </w:tcPr>
          <w:p w14:paraId="722C4A7C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Selon vous, quels sont les bénéfices d’adopter la </w:t>
            </w:r>
            <w:proofErr w:type="spellStart"/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sterilisation</w:t>
            </w:r>
            <w:proofErr w:type="spellEnd"/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 ou pourquoi une femme devrait utiliser cette méthode ?</w:t>
            </w:r>
          </w:p>
          <w:p w14:paraId="28326292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</w:p>
          <w:p w14:paraId="2FFC47B1" w14:textId="77777777" w:rsidR="00E814F5" w:rsidRPr="009B4054" w:rsidRDefault="00E814F5" w:rsidP="00E814F5">
            <w:pPr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i/>
                <w:iCs/>
                <w:spacing w:val="-2"/>
                <w:sz w:val="20"/>
                <w:lang w:val="fr-FR" w:bidi="ar-SA"/>
              </w:rPr>
              <w:t>Plusieurs choix possibles.</w:t>
            </w:r>
          </w:p>
          <w:p w14:paraId="7C57242B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</w:p>
        </w:tc>
        <w:tc>
          <w:tcPr>
            <w:tcW w:w="3827" w:type="dxa"/>
          </w:tcPr>
          <w:p w14:paraId="361381C7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Procédure unique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A</w:t>
            </w:r>
          </w:p>
          <w:p w14:paraId="25668862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Aucune autre contraception n’est nécessaire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B</w:t>
            </w:r>
          </w:p>
          <w:p w14:paraId="698AF050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Plus d’enfants après utilisation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C</w:t>
            </w:r>
          </w:p>
          <w:p w14:paraId="12322FAA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Procédure simple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D</w:t>
            </w:r>
          </w:p>
          <w:p w14:paraId="2A5B573D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Facilement disponible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 xml:space="preserve">E </w:t>
            </w:r>
          </w:p>
          <w:p w14:paraId="0D2E87C5" w14:textId="77777777" w:rsidR="00E814F5" w:rsidRPr="009B4054" w:rsidRDefault="00E814F5" w:rsidP="00E814F5">
            <w:pPr>
              <w:tabs>
                <w:tab w:val="right" w:leader="underscore" w:pos="3530"/>
                <w:tab w:val="right" w:leader="dot" w:pos="4420"/>
              </w:tabs>
              <w:suppressAutoHyphens/>
              <w:spacing w:after="0" w:line="240" w:lineRule="auto"/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>Autre (Précisez)</w:t>
            </w: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ab/>
            </w: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ab/>
              <w:t>X</w:t>
            </w:r>
          </w:p>
          <w:p w14:paraId="4D1B446B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Pas d’avantages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Y</w:t>
            </w:r>
          </w:p>
          <w:p w14:paraId="2A1C8B06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Ne sais pas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Z</w:t>
            </w:r>
          </w:p>
        </w:tc>
        <w:tc>
          <w:tcPr>
            <w:tcW w:w="851" w:type="dxa"/>
          </w:tcPr>
          <w:p w14:paraId="240E29F7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  <w:tr w:rsidR="00E814F5" w:rsidRPr="009B4054" w14:paraId="1068294C" w14:textId="77777777" w:rsidTr="000F593F">
        <w:trPr>
          <w:trHeight w:val="382"/>
          <w:jc w:val="center"/>
        </w:trPr>
        <w:tc>
          <w:tcPr>
            <w:tcW w:w="658" w:type="dxa"/>
          </w:tcPr>
          <w:p w14:paraId="3BFB7D86" w14:textId="34C4A4FC" w:rsidR="00E814F5" w:rsidRPr="009B4054" w:rsidRDefault="00E315C9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68</w:t>
            </w:r>
          </w:p>
        </w:tc>
        <w:tc>
          <w:tcPr>
            <w:tcW w:w="5291" w:type="dxa"/>
          </w:tcPr>
          <w:p w14:paraId="3A0B55B9" w14:textId="77777777" w:rsidR="00E814F5" w:rsidRPr="009B4054" w:rsidRDefault="00E814F5" w:rsidP="00E814F5">
            <w:pPr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Quels sont les problèmes auxquels un client peut faire face pendant ou après une stérilisation masculine</w:t>
            </w:r>
          </w:p>
          <w:p w14:paraId="5FE45E17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</w:p>
          <w:p w14:paraId="56FA87EC" w14:textId="77777777" w:rsidR="00E814F5" w:rsidRDefault="00E814F5" w:rsidP="00E814F5">
            <w:pPr>
              <w:spacing w:after="0" w:line="240" w:lineRule="auto"/>
              <w:rPr>
                <w:ins w:id="84" w:author="Lenovo" w:date="2024-10-26T17:36:00Z"/>
                <w:rFonts w:eastAsia="Times New Roman" w:cstheme="minorHAnsi"/>
                <w:i/>
                <w:iCs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i/>
                <w:iCs/>
                <w:spacing w:val="-2"/>
                <w:sz w:val="20"/>
                <w:lang w:val="fr-FR" w:bidi="ar-SA"/>
              </w:rPr>
              <w:t>Plusieurs choix possibles.</w:t>
            </w:r>
          </w:p>
          <w:p w14:paraId="3C55CACC" w14:textId="77777777" w:rsidR="00EC13F7" w:rsidRDefault="00EC13F7" w:rsidP="00E814F5">
            <w:pPr>
              <w:spacing w:after="0" w:line="240" w:lineRule="auto"/>
              <w:rPr>
                <w:ins w:id="85" w:author="Lenovo" w:date="2024-10-26T17:36:00Z"/>
                <w:rFonts w:eastAsia="Times New Roman" w:cstheme="minorHAnsi"/>
                <w:i/>
                <w:iCs/>
                <w:spacing w:val="-2"/>
                <w:sz w:val="20"/>
                <w:lang w:val="fr-FR" w:bidi="ar-SA"/>
              </w:rPr>
            </w:pPr>
          </w:p>
          <w:p w14:paraId="4251D49E" w14:textId="0116885D" w:rsidR="00EC13F7" w:rsidRPr="009B4054" w:rsidRDefault="00EC13F7" w:rsidP="00E814F5">
            <w:pPr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</w:p>
          <w:p w14:paraId="643D5454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</w:p>
        </w:tc>
        <w:tc>
          <w:tcPr>
            <w:tcW w:w="3827" w:type="dxa"/>
          </w:tcPr>
          <w:p w14:paraId="1FD9146D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Réduit le plaisir sexuel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A</w:t>
            </w:r>
          </w:p>
          <w:p w14:paraId="65F16161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Réduit la capacité de travail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B</w:t>
            </w:r>
          </w:p>
          <w:p w14:paraId="7831A086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Echec de la méthode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C</w:t>
            </w:r>
          </w:p>
          <w:p w14:paraId="22E8302A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Faiblesse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D</w:t>
            </w:r>
          </w:p>
          <w:p w14:paraId="408C7BEC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Gain de poids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E</w:t>
            </w:r>
          </w:p>
          <w:p w14:paraId="687ADD35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proofErr w:type="spellStart"/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Grastrite</w:t>
            </w:r>
            <w:proofErr w:type="spellEnd"/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/acidité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F</w:t>
            </w:r>
          </w:p>
          <w:p w14:paraId="4C85173D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Ballonnements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G</w:t>
            </w:r>
          </w:p>
          <w:p w14:paraId="28D968F6" w14:textId="77777777" w:rsidR="00E814F5" w:rsidRPr="009B4054" w:rsidRDefault="00E814F5" w:rsidP="00E814F5">
            <w:pPr>
              <w:tabs>
                <w:tab w:val="right" w:leader="underscore" w:pos="3530"/>
                <w:tab w:val="right" w:leader="dot" w:pos="4420"/>
              </w:tabs>
              <w:suppressAutoHyphens/>
              <w:spacing w:after="0" w:line="240" w:lineRule="auto"/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>Autre (Préciser)</w:t>
            </w: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ab/>
            </w: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ab/>
              <w:t>X</w:t>
            </w:r>
          </w:p>
          <w:p w14:paraId="379C6B20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Aucun problème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Y</w:t>
            </w:r>
          </w:p>
          <w:p w14:paraId="06C68897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Ne sais pas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Z</w:t>
            </w:r>
          </w:p>
        </w:tc>
        <w:tc>
          <w:tcPr>
            <w:tcW w:w="851" w:type="dxa"/>
          </w:tcPr>
          <w:p w14:paraId="0972B3CB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  <w:tr w:rsidR="00E814F5" w:rsidRPr="002552AD" w14:paraId="194998EE" w14:textId="77777777" w:rsidTr="000F593F">
        <w:trPr>
          <w:trHeight w:val="382"/>
          <w:jc w:val="center"/>
        </w:trPr>
        <w:tc>
          <w:tcPr>
            <w:tcW w:w="658" w:type="dxa"/>
          </w:tcPr>
          <w:p w14:paraId="07050515" w14:textId="63FCD8AA" w:rsidR="00E814F5" w:rsidRPr="009B4054" w:rsidRDefault="00E315C9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69</w:t>
            </w:r>
          </w:p>
        </w:tc>
        <w:tc>
          <w:tcPr>
            <w:tcW w:w="5291" w:type="dxa"/>
          </w:tcPr>
          <w:p w14:paraId="66A09A25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Selon vous, cette méthode est-t-elle adaptée pour la limitation des naissances ?</w:t>
            </w:r>
          </w:p>
        </w:tc>
        <w:tc>
          <w:tcPr>
            <w:tcW w:w="3827" w:type="dxa"/>
          </w:tcPr>
          <w:p w14:paraId="3A465B07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Oui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1</w:t>
            </w:r>
          </w:p>
          <w:p w14:paraId="381EF05D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Non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2</w:t>
            </w:r>
          </w:p>
          <w:p w14:paraId="15F7EAF1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lastRenderedPageBreak/>
              <w:t xml:space="preserve">Ne sais pas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ab/>
              <w:t>8</w:t>
            </w:r>
          </w:p>
        </w:tc>
        <w:tc>
          <w:tcPr>
            <w:tcW w:w="851" w:type="dxa"/>
          </w:tcPr>
          <w:p w14:paraId="62FCDA25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  <w:tr w:rsidR="00E814F5" w:rsidRPr="002552AD" w14:paraId="46119600" w14:textId="77777777" w:rsidTr="000F593F">
        <w:trPr>
          <w:trHeight w:val="382"/>
          <w:jc w:val="center"/>
        </w:trPr>
        <w:tc>
          <w:tcPr>
            <w:tcW w:w="10627" w:type="dxa"/>
            <w:gridSpan w:val="4"/>
          </w:tcPr>
          <w:p w14:paraId="377CB3FC" w14:textId="729CCAA5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b/>
                <w:bCs/>
                <w:spacing w:val="-2"/>
                <w:sz w:val="20"/>
                <w:lang w:val="fr-FR" w:bidi="ar-SA"/>
              </w:rPr>
              <w:t xml:space="preserve">J’aimerai maintenant connaître votre point de vue sur l’importance de l’utilisation des méthodes de planification familiale. </w:t>
            </w:r>
          </w:p>
        </w:tc>
      </w:tr>
      <w:tr w:rsidR="00E814F5" w:rsidRPr="009B4054" w14:paraId="34E31A8C" w14:textId="77777777" w:rsidTr="000F593F">
        <w:trPr>
          <w:trHeight w:val="382"/>
          <w:jc w:val="center"/>
        </w:trPr>
        <w:tc>
          <w:tcPr>
            <w:tcW w:w="658" w:type="dxa"/>
          </w:tcPr>
          <w:p w14:paraId="2BB45478" w14:textId="1A24AF32" w:rsidR="00E814F5" w:rsidRPr="009B4054" w:rsidRDefault="00E315C9" w:rsidP="00E814F5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6</w:t>
            </w:r>
            <w:r w:rsidR="00E814F5" w:rsidRPr="009B4054">
              <w:rPr>
                <w:rFonts w:eastAsia="Times New Roman" w:cstheme="minorHAnsi"/>
                <w:spacing w:val="-2"/>
                <w:sz w:val="20"/>
                <w:lang w:val="fr-FR" w:bidi="ar-SA"/>
              </w:rPr>
              <w:t>70</w:t>
            </w:r>
          </w:p>
        </w:tc>
        <w:tc>
          <w:tcPr>
            <w:tcW w:w="5291" w:type="dxa"/>
          </w:tcPr>
          <w:p w14:paraId="40194A99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Selon vous, pourquoi est-il important pour les femmes et les couples d’utiliser des méthodes de contraception ?</w:t>
            </w:r>
          </w:p>
          <w:p w14:paraId="254FA29B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</w:p>
          <w:p w14:paraId="7B1DD1AC" w14:textId="77777777" w:rsidR="00E814F5" w:rsidRPr="009B4054" w:rsidRDefault="00E814F5" w:rsidP="00E814F5">
            <w:pPr>
              <w:spacing w:after="0" w:line="240" w:lineRule="auto"/>
              <w:rPr>
                <w:rFonts w:eastAsia="Times New Roman" w:cstheme="minorHAnsi"/>
                <w:bCs/>
                <w:sz w:val="20"/>
                <w:lang w:val="fr-FR" w:bidi="ar-SA"/>
              </w:rPr>
            </w:pPr>
            <w:r w:rsidRPr="009B4054">
              <w:rPr>
                <w:rFonts w:eastAsia="Times New Roman" w:cstheme="minorHAnsi"/>
                <w:i/>
                <w:iCs/>
                <w:spacing w:val="-2"/>
                <w:sz w:val="20"/>
                <w:lang w:val="fr-FR" w:bidi="ar-SA"/>
              </w:rPr>
              <w:t>Plusieurs choix possibles.</w:t>
            </w:r>
          </w:p>
          <w:p w14:paraId="4201AA9F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lang w:val="fr-FR" w:eastAsia="en-IN" w:bidi="ar-SA"/>
              </w:rPr>
            </w:pPr>
          </w:p>
        </w:tc>
        <w:tc>
          <w:tcPr>
            <w:tcW w:w="3827" w:type="dxa"/>
          </w:tcPr>
          <w:p w14:paraId="54FB6868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noProof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noProof/>
                <w:sz w:val="20"/>
                <w:lang w:val="fr-FR" w:eastAsia="en-IN" w:bidi="ar-SA"/>
              </w:rPr>
              <w:t>Limiter la taille des familles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rtl/>
                <w:lang w:val="fr-FR" w:eastAsia="en-IN" w:bidi="ar-SA"/>
              </w:rPr>
              <w:t xml:space="preserve">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rtl/>
                <w:lang w:val="fr-FR" w:eastAsia="en-IN" w:bidi="ar-SA"/>
              </w:rPr>
              <w:tab/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A</w:t>
            </w:r>
          </w:p>
          <w:p w14:paraId="4BE14508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noProof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noProof/>
                <w:sz w:val="20"/>
                <w:lang w:val="fr-FR" w:eastAsia="en-IN" w:bidi="ar-SA"/>
              </w:rPr>
              <w:t>Espacer les naissances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rtl/>
                <w:lang w:val="fr-FR" w:eastAsia="en-IN" w:bidi="ar-SA"/>
              </w:rPr>
              <w:t xml:space="preserve">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rtl/>
                <w:lang w:val="fr-FR" w:eastAsia="en-IN" w:bidi="ar-SA"/>
              </w:rPr>
              <w:tab/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B</w:t>
            </w:r>
          </w:p>
          <w:p w14:paraId="1C222949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Prévenir les grossesses non désirées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rtl/>
                <w:lang w:val="fr-FR" w:eastAsia="en-IN" w:bidi="ar-SA"/>
              </w:rPr>
              <w:t xml:space="preserve">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rtl/>
                <w:lang w:val="fr-FR" w:eastAsia="en-IN" w:bidi="ar-SA"/>
              </w:rPr>
              <w:tab/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C</w:t>
            </w:r>
          </w:p>
          <w:p w14:paraId="6596A624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Prévenir les avortements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rtl/>
                <w:lang w:val="fr-FR" w:eastAsia="en-IN" w:bidi="ar-SA"/>
              </w:rPr>
              <w:tab/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D     </w:t>
            </w:r>
          </w:p>
          <w:p w14:paraId="5F709E00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Diminution du risque de décès maternels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rtl/>
                <w:lang w:val="fr-FR" w:eastAsia="en-IN" w:bidi="ar-SA"/>
              </w:rPr>
              <w:tab/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E</w:t>
            </w:r>
          </w:p>
          <w:p w14:paraId="7E6A478E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Diminution du risque de décès néonatals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rtl/>
                <w:lang w:val="fr-FR" w:eastAsia="en-IN" w:bidi="ar-SA"/>
              </w:rPr>
              <w:tab/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F</w:t>
            </w:r>
          </w:p>
          <w:p w14:paraId="4E47FF75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Diminution du risque d’accouchement prématuré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rtl/>
                <w:lang w:val="fr-FR" w:eastAsia="en-IN" w:bidi="ar-SA"/>
              </w:rPr>
              <w:tab/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G</w:t>
            </w:r>
          </w:p>
          <w:p w14:paraId="3B20027F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Risque réduit de faible poids à la naissance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rtl/>
                <w:lang w:val="fr-FR" w:eastAsia="en-IN" w:bidi="ar-SA"/>
              </w:rPr>
              <w:tab/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H</w:t>
            </w:r>
          </w:p>
          <w:p w14:paraId="560C978E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Risque plus faible d’avoir un enfant de petite taille pour l’âge gestationnel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rtl/>
                <w:lang w:val="fr-FR" w:eastAsia="en-IN" w:bidi="ar-SA"/>
              </w:rPr>
              <w:tab/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I</w:t>
            </w:r>
          </w:p>
          <w:p w14:paraId="3C1EFF1F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 xml:space="preserve">Avantages financiers 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rtl/>
                <w:lang w:val="fr-FR" w:eastAsia="en-IN" w:bidi="ar-SA"/>
              </w:rPr>
              <w:tab/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J</w:t>
            </w:r>
          </w:p>
          <w:p w14:paraId="0C2E2E9E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Mieux élever les enfants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rtl/>
                <w:lang w:val="fr-FR" w:eastAsia="en-IN" w:bidi="ar-SA"/>
              </w:rPr>
              <w:tab/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K</w:t>
            </w:r>
          </w:p>
          <w:p w14:paraId="62BF1B85" w14:textId="77777777" w:rsidR="00E814F5" w:rsidRPr="009B4054" w:rsidRDefault="00E814F5" w:rsidP="00E814F5">
            <w:pPr>
              <w:tabs>
                <w:tab w:val="right" w:leader="dot" w:pos="3924"/>
              </w:tabs>
              <w:suppressAutoHyphens/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Garantir les droits reproductifs des femmes</w:t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rtl/>
                <w:lang w:val="fr-FR" w:eastAsia="en-IN" w:bidi="ar-SA"/>
              </w:rPr>
              <w:tab/>
            </w:r>
            <w:r w:rsidRPr="009B4054">
              <w:rPr>
                <w:rFonts w:eastAsia="Times New Roman" w:cstheme="minorHAnsi"/>
                <w:bCs/>
                <w:color w:val="000000"/>
                <w:sz w:val="20"/>
                <w:lang w:val="fr-FR" w:eastAsia="en-IN" w:bidi="ar-SA"/>
              </w:rPr>
              <w:t>L</w:t>
            </w:r>
          </w:p>
          <w:p w14:paraId="588F9907" w14:textId="77777777" w:rsidR="00E814F5" w:rsidRPr="009B4054" w:rsidRDefault="00E814F5" w:rsidP="00E814F5">
            <w:pPr>
              <w:tabs>
                <w:tab w:val="right" w:leader="underscore" w:pos="3530"/>
                <w:tab w:val="right" w:leader="dot" w:pos="4420"/>
              </w:tabs>
              <w:suppressAutoHyphens/>
              <w:spacing w:after="0" w:line="240" w:lineRule="auto"/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</w:pP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>Autres (Préciser)</w:t>
            </w: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ab/>
            </w:r>
            <w:r w:rsidRPr="009B4054">
              <w:rPr>
                <w:rFonts w:eastAsia="Times New Roman" w:cstheme="minorHAnsi"/>
                <w:noProof/>
                <w:color w:val="000000" w:themeColor="text1"/>
                <w:sz w:val="20"/>
                <w:lang w:val="fr-FR" w:eastAsia="en-IN" w:bidi="ar-SA"/>
              </w:rPr>
              <w:tab/>
              <w:t>X</w:t>
            </w:r>
          </w:p>
        </w:tc>
        <w:tc>
          <w:tcPr>
            <w:tcW w:w="851" w:type="dxa"/>
          </w:tcPr>
          <w:p w14:paraId="17EE87F9" w14:textId="77777777" w:rsidR="00E814F5" w:rsidRPr="009B4054" w:rsidRDefault="00E814F5" w:rsidP="00E814F5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eastAsia="Times New Roman" w:cstheme="minorHAnsi"/>
                <w:spacing w:val="-2"/>
                <w:sz w:val="20"/>
                <w:lang w:val="fr-FR" w:bidi="ar-SA"/>
              </w:rPr>
            </w:pPr>
          </w:p>
        </w:tc>
      </w:tr>
    </w:tbl>
    <w:p w14:paraId="30B5EAE9" w14:textId="77777777" w:rsidR="004F34F6" w:rsidRPr="006D5E82" w:rsidRDefault="004F34F6">
      <w:pPr>
        <w:rPr>
          <w:rFonts w:cstheme="minorHAnsi"/>
        </w:rPr>
      </w:pPr>
    </w:p>
    <w:tbl>
      <w:tblPr>
        <w:tblW w:w="543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29" w:type="dxa"/>
          <w:bottom w:w="58" w:type="dxa"/>
          <w:right w:w="29" w:type="dxa"/>
        </w:tblCellMar>
        <w:tblLook w:val="04A0" w:firstRow="1" w:lastRow="0" w:firstColumn="1" w:lastColumn="0" w:noHBand="0" w:noVBand="1"/>
      </w:tblPr>
      <w:tblGrid>
        <w:gridCol w:w="1699"/>
        <w:gridCol w:w="5307"/>
        <w:gridCol w:w="714"/>
        <w:gridCol w:w="687"/>
        <w:gridCol w:w="820"/>
        <w:gridCol w:w="685"/>
        <w:gridCol w:w="685"/>
      </w:tblGrid>
      <w:tr w:rsidR="004F34F6" w:rsidRPr="002552AD" w14:paraId="31B7141D" w14:textId="77777777" w:rsidTr="004F34F6">
        <w:trPr>
          <w:trHeight w:val="382"/>
          <w:jc w:val="center"/>
        </w:trPr>
        <w:tc>
          <w:tcPr>
            <w:tcW w:w="5000" w:type="pct"/>
            <w:gridSpan w:val="7"/>
          </w:tcPr>
          <w:p w14:paraId="39AD3E85" w14:textId="77777777" w:rsidR="004F34F6" w:rsidRPr="006D5E82" w:rsidRDefault="004F34F6" w:rsidP="004F34F6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b/>
                <w:bCs/>
                <w:spacing w:val="-2"/>
                <w:sz w:val="20"/>
                <w:lang w:val="fr-SN"/>
              </w:rPr>
            </w:pPr>
            <w:r w:rsidRPr="006D5E82">
              <w:rPr>
                <w:rFonts w:cstheme="minorHAnsi"/>
                <w:b/>
                <w:bCs/>
                <w:spacing w:val="-2"/>
                <w:sz w:val="20"/>
                <w:lang w:val="fr-SN"/>
              </w:rPr>
              <w:t>ATTITUDE ENVERS LE PLANNING FAMILIAL</w:t>
            </w:r>
          </w:p>
          <w:p w14:paraId="75B4BCAC" w14:textId="464438BA" w:rsidR="004F34F6" w:rsidRPr="006D5E82" w:rsidRDefault="004F34F6" w:rsidP="004F34F6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/>
                <w:spacing w:val="-2"/>
                <w:sz w:val="14"/>
                <w:szCs w:val="14"/>
                <w:lang w:val="fr-SN"/>
              </w:rPr>
            </w:pPr>
            <w:r w:rsidRPr="006D5E82">
              <w:rPr>
                <w:rFonts w:cstheme="minorHAnsi"/>
                <w:b/>
                <w:bCs/>
                <w:spacing w:val="-2"/>
                <w:sz w:val="20"/>
                <w:lang w:val="fr-SN"/>
              </w:rPr>
              <w:t>Je vais maintenant vous lire quelques affirmations : Citez vos réponses comme « Pas du tout d'accord », « Pas d'accord », « Ni d'accord ni pas d'accord », « D'accord » et « Tout à fait d'accord ».</w:t>
            </w:r>
          </w:p>
        </w:tc>
      </w:tr>
      <w:tr w:rsidR="004F34F6" w:rsidRPr="009B4054" w14:paraId="046A6999" w14:textId="77777777" w:rsidTr="006D5E82">
        <w:trPr>
          <w:trHeight w:val="382"/>
          <w:jc w:val="center"/>
        </w:trPr>
        <w:tc>
          <w:tcPr>
            <w:tcW w:w="802" w:type="pct"/>
          </w:tcPr>
          <w:p w14:paraId="20124ED9" w14:textId="0C411CB8" w:rsidR="004F34F6" w:rsidRPr="006D5E82" w:rsidRDefault="004F34F6" w:rsidP="00427347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671</w:t>
            </w:r>
          </w:p>
        </w:tc>
        <w:tc>
          <w:tcPr>
            <w:tcW w:w="2504" w:type="pct"/>
          </w:tcPr>
          <w:p w14:paraId="79678DC8" w14:textId="1B500561" w:rsidR="004F34F6" w:rsidRPr="006D5E82" w:rsidRDefault="004F34F6" w:rsidP="00427347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/>
                <w:color w:val="000000"/>
                <w:sz w:val="20"/>
                <w:lang w:eastAsia="en-IN"/>
              </w:rPr>
              <w:t>DECLARATIONS</w:t>
            </w:r>
          </w:p>
        </w:tc>
        <w:tc>
          <w:tcPr>
            <w:tcW w:w="337" w:type="pct"/>
            <w:vAlign w:val="center"/>
          </w:tcPr>
          <w:p w14:paraId="5239E3F7" w14:textId="65E9C656" w:rsidR="004F34F6" w:rsidRPr="006D5E82" w:rsidRDefault="004F34F6" w:rsidP="006D5E82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noProof/>
                <w:sz w:val="14"/>
                <w:szCs w:val="14"/>
                <w:lang w:eastAsia="en-IN"/>
              </w:rPr>
            </w:pPr>
            <w:r w:rsidRPr="008806D5">
              <w:rPr>
                <w:rFonts w:cstheme="minorHAnsi"/>
                <w:b/>
                <w:color w:val="FF0000"/>
                <w:sz w:val="14"/>
                <w:szCs w:val="14"/>
                <w:lang w:eastAsia="en-IN"/>
              </w:rPr>
              <w:t xml:space="preserve">Pas du tout </w:t>
            </w:r>
            <w:proofErr w:type="spellStart"/>
            <w:r w:rsidRPr="008806D5">
              <w:rPr>
                <w:rFonts w:cstheme="minorHAnsi"/>
                <w:b/>
                <w:color w:val="FF0000"/>
                <w:sz w:val="14"/>
                <w:szCs w:val="14"/>
                <w:lang w:eastAsia="en-IN"/>
              </w:rPr>
              <w:t>d’accord</w:t>
            </w:r>
            <w:proofErr w:type="spellEnd"/>
          </w:p>
        </w:tc>
        <w:tc>
          <w:tcPr>
            <w:tcW w:w="324" w:type="pct"/>
            <w:vAlign w:val="center"/>
          </w:tcPr>
          <w:p w14:paraId="11EB5ED6" w14:textId="51CDCF4E" w:rsidR="004F34F6" w:rsidRPr="006D5E82" w:rsidRDefault="004F34F6" w:rsidP="006D5E82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noProof/>
                <w:sz w:val="14"/>
                <w:szCs w:val="14"/>
                <w:lang w:eastAsia="en-IN"/>
              </w:rPr>
            </w:pPr>
            <w:r w:rsidRPr="006D5E82">
              <w:rPr>
                <w:rFonts w:cstheme="minorHAnsi"/>
                <w:b/>
                <w:color w:val="000000"/>
                <w:sz w:val="14"/>
                <w:szCs w:val="14"/>
                <w:lang w:eastAsia="en-IN"/>
              </w:rPr>
              <w:t xml:space="preserve">Pas </w:t>
            </w:r>
            <w:proofErr w:type="spellStart"/>
            <w:r w:rsidRPr="006D5E82">
              <w:rPr>
                <w:rFonts w:cstheme="minorHAnsi"/>
                <w:b/>
                <w:color w:val="000000"/>
                <w:sz w:val="14"/>
                <w:szCs w:val="14"/>
                <w:lang w:eastAsia="en-IN"/>
              </w:rPr>
              <w:t>d’accord</w:t>
            </w:r>
            <w:proofErr w:type="spellEnd"/>
          </w:p>
        </w:tc>
        <w:tc>
          <w:tcPr>
            <w:tcW w:w="387" w:type="pct"/>
            <w:vAlign w:val="center"/>
          </w:tcPr>
          <w:p w14:paraId="0DA204FF" w14:textId="05682599" w:rsidR="004F34F6" w:rsidRPr="006D5E82" w:rsidRDefault="004F34F6" w:rsidP="006D5E82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noProof/>
                <w:sz w:val="14"/>
                <w:szCs w:val="14"/>
                <w:lang w:eastAsia="en-IN"/>
              </w:rPr>
            </w:pPr>
            <w:proofErr w:type="spellStart"/>
            <w:r w:rsidRPr="006D5E82">
              <w:rPr>
                <w:rFonts w:cstheme="minorHAnsi"/>
                <w:b/>
                <w:color w:val="000000"/>
                <w:sz w:val="14"/>
                <w:szCs w:val="14"/>
                <w:lang w:eastAsia="en-IN"/>
              </w:rPr>
              <w:t>Neutre</w:t>
            </w:r>
            <w:proofErr w:type="spellEnd"/>
          </w:p>
        </w:tc>
        <w:tc>
          <w:tcPr>
            <w:tcW w:w="323" w:type="pct"/>
            <w:vAlign w:val="center"/>
          </w:tcPr>
          <w:p w14:paraId="1BA66888" w14:textId="714D8E8F" w:rsidR="004F34F6" w:rsidRPr="006D5E82" w:rsidRDefault="004F34F6" w:rsidP="006D5E82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noProof/>
                <w:sz w:val="14"/>
                <w:szCs w:val="14"/>
                <w:lang w:eastAsia="en-IN"/>
              </w:rPr>
            </w:pPr>
            <w:proofErr w:type="spellStart"/>
            <w:r w:rsidRPr="006D5E82">
              <w:rPr>
                <w:rFonts w:cstheme="minorHAnsi"/>
                <w:b/>
                <w:color w:val="000000"/>
                <w:sz w:val="14"/>
                <w:szCs w:val="14"/>
                <w:lang w:eastAsia="en-IN"/>
              </w:rPr>
              <w:t>D’accord</w:t>
            </w:r>
            <w:proofErr w:type="spellEnd"/>
          </w:p>
        </w:tc>
        <w:tc>
          <w:tcPr>
            <w:tcW w:w="323" w:type="pct"/>
            <w:vAlign w:val="center"/>
          </w:tcPr>
          <w:p w14:paraId="14B71F48" w14:textId="6F8D817B" w:rsidR="004F34F6" w:rsidRPr="006D5E82" w:rsidRDefault="004F34F6" w:rsidP="006D5E82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noProof/>
                <w:sz w:val="14"/>
                <w:szCs w:val="14"/>
                <w:lang w:eastAsia="en-IN"/>
              </w:rPr>
            </w:pPr>
            <w:r w:rsidRPr="006D5E82">
              <w:rPr>
                <w:rFonts w:cstheme="minorHAnsi"/>
                <w:b/>
                <w:spacing w:val="-2"/>
                <w:sz w:val="14"/>
                <w:szCs w:val="14"/>
              </w:rPr>
              <w:t xml:space="preserve">Tout à fait </w:t>
            </w:r>
            <w:proofErr w:type="spellStart"/>
            <w:r w:rsidRPr="006D5E82">
              <w:rPr>
                <w:rFonts w:cstheme="minorHAnsi"/>
                <w:b/>
                <w:spacing w:val="-2"/>
                <w:sz w:val="14"/>
                <w:szCs w:val="14"/>
              </w:rPr>
              <w:t>d’accord</w:t>
            </w:r>
            <w:proofErr w:type="spellEnd"/>
          </w:p>
        </w:tc>
      </w:tr>
      <w:tr w:rsidR="004F34F6" w:rsidRPr="009B4054" w14:paraId="36F4C356" w14:textId="77777777" w:rsidTr="006D5E82">
        <w:trPr>
          <w:trHeight w:val="382"/>
          <w:jc w:val="center"/>
        </w:trPr>
        <w:tc>
          <w:tcPr>
            <w:tcW w:w="802" w:type="pct"/>
            <w:vAlign w:val="center"/>
          </w:tcPr>
          <w:p w14:paraId="2CD49819" w14:textId="4672E5D3" w:rsidR="004F34F6" w:rsidRPr="006D5E82" w:rsidRDefault="004F34F6" w:rsidP="006D5E82">
            <w:pPr>
              <w:tabs>
                <w:tab w:val="left" w:pos="-720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spacing w:val="-2"/>
                <w:szCs w:val="22"/>
              </w:rPr>
            </w:pPr>
            <w:r w:rsidRPr="006D5E82">
              <w:rPr>
                <w:rFonts w:cstheme="minorHAnsi"/>
                <w:spacing w:val="-2"/>
                <w:szCs w:val="22"/>
              </w:rPr>
              <w:t>a.</w:t>
            </w:r>
          </w:p>
        </w:tc>
        <w:tc>
          <w:tcPr>
            <w:tcW w:w="2504" w:type="pct"/>
          </w:tcPr>
          <w:p w14:paraId="72DBB079" w14:textId="2809D2D9" w:rsidR="004F34F6" w:rsidRPr="006D5E82" w:rsidRDefault="004F34F6" w:rsidP="006D5E82">
            <w:pPr>
              <w:tabs>
                <w:tab w:val="left" w:pos="-720"/>
              </w:tabs>
              <w:suppressAutoHyphens/>
              <w:spacing w:after="0" w:line="240" w:lineRule="auto"/>
              <w:contextualSpacing/>
              <w:rPr>
                <w:rFonts w:cstheme="minorHAnsi"/>
                <w:bCs/>
                <w:color w:val="000000"/>
                <w:szCs w:val="22"/>
                <w:lang w:val="fr-SN" w:eastAsia="en-IN"/>
              </w:rPr>
            </w:pPr>
            <w:r w:rsidRPr="006D5E82">
              <w:rPr>
                <w:rFonts w:cstheme="minorHAnsi"/>
                <w:szCs w:val="22"/>
                <w:lang w:val="fr-SN"/>
              </w:rPr>
              <w:t>Il est important de parler des méthodes contraceptives, quel que soit le sexe.</w:t>
            </w:r>
          </w:p>
        </w:tc>
        <w:tc>
          <w:tcPr>
            <w:tcW w:w="337" w:type="pct"/>
            <w:vAlign w:val="center"/>
          </w:tcPr>
          <w:p w14:paraId="710E1767" w14:textId="2D81FE19" w:rsidR="004F34F6" w:rsidRPr="006D5E82" w:rsidRDefault="004F34F6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Cs/>
                <w:color w:val="000000"/>
                <w:szCs w:val="22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Cs w:val="22"/>
                <w:lang w:eastAsia="en-IN"/>
              </w:rPr>
              <w:t>1</w:t>
            </w:r>
          </w:p>
        </w:tc>
        <w:tc>
          <w:tcPr>
            <w:tcW w:w="324" w:type="pct"/>
            <w:vAlign w:val="center"/>
          </w:tcPr>
          <w:p w14:paraId="44A4B797" w14:textId="6EFDCEBC" w:rsidR="004F34F6" w:rsidRPr="006D5E82" w:rsidRDefault="004F34F6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Cs/>
                <w:color w:val="000000"/>
                <w:szCs w:val="22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387" w:type="pct"/>
            <w:vAlign w:val="center"/>
          </w:tcPr>
          <w:p w14:paraId="7E23E85B" w14:textId="19F0F158" w:rsidR="004F34F6" w:rsidRPr="006D5E82" w:rsidRDefault="004F34F6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Cs/>
                <w:color w:val="000000"/>
                <w:szCs w:val="22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Cs w:val="22"/>
                <w:lang w:eastAsia="en-IN"/>
              </w:rPr>
              <w:t>3</w:t>
            </w:r>
          </w:p>
        </w:tc>
        <w:tc>
          <w:tcPr>
            <w:tcW w:w="323" w:type="pct"/>
            <w:vAlign w:val="center"/>
          </w:tcPr>
          <w:p w14:paraId="4295D65B" w14:textId="4B6777F0" w:rsidR="004F34F6" w:rsidRPr="006D5E82" w:rsidRDefault="004F34F6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Cs/>
                <w:color w:val="000000"/>
                <w:szCs w:val="22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323" w:type="pct"/>
            <w:vAlign w:val="center"/>
          </w:tcPr>
          <w:p w14:paraId="094D3F19" w14:textId="5B710A27" w:rsidR="004F34F6" w:rsidRPr="006D5E82" w:rsidRDefault="004F34F6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spacing w:val="-2"/>
                <w:szCs w:val="22"/>
              </w:rPr>
            </w:pPr>
            <w:r w:rsidRPr="006D5E82">
              <w:rPr>
                <w:rFonts w:cstheme="minorHAnsi"/>
                <w:spacing w:val="-2"/>
                <w:szCs w:val="22"/>
              </w:rPr>
              <w:t>5</w:t>
            </w:r>
          </w:p>
        </w:tc>
      </w:tr>
      <w:tr w:rsidR="004F34F6" w:rsidRPr="009B4054" w14:paraId="526EF159" w14:textId="77777777" w:rsidTr="006D5E82">
        <w:trPr>
          <w:trHeight w:val="382"/>
          <w:jc w:val="center"/>
        </w:trPr>
        <w:tc>
          <w:tcPr>
            <w:tcW w:w="802" w:type="pct"/>
            <w:vAlign w:val="center"/>
          </w:tcPr>
          <w:p w14:paraId="1194299A" w14:textId="14F05AD5" w:rsidR="004F34F6" w:rsidRPr="006D5E82" w:rsidRDefault="004F34F6" w:rsidP="006D5E82">
            <w:pPr>
              <w:tabs>
                <w:tab w:val="left" w:pos="-720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spacing w:val="-2"/>
                <w:szCs w:val="22"/>
              </w:rPr>
            </w:pPr>
            <w:r w:rsidRPr="006D5E82">
              <w:rPr>
                <w:rFonts w:cstheme="minorHAnsi"/>
                <w:spacing w:val="-2"/>
                <w:szCs w:val="22"/>
              </w:rPr>
              <w:t>b.</w:t>
            </w:r>
          </w:p>
        </w:tc>
        <w:tc>
          <w:tcPr>
            <w:tcW w:w="2504" w:type="pct"/>
          </w:tcPr>
          <w:p w14:paraId="7C0CC2BF" w14:textId="13F6C46D" w:rsidR="004F34F6" w:rsidRPr="006D5E82" w:rsidRDefault="004F34F6" w:rsidP="006D5E82">
            <w:pPr>
              <w:tabs>
                <w:tab w:val="left" w:pos="-720"/>
              </w:tabs>
              <w:suppressAutoHyphens/>
              <w:spacing w:after="0" w:line="240" w:lineRule="auto"/>
              <w:contextualSpacing/>
              <w:rPr>
                <w:rFonts w:cstheme="minorHAnsi"/>
                <w:bCs/>
                <w:color w:val="000000"/>
                <w:szCs w:val="22"/>
                <w:lang w:val="fr-SN" w:eastAsia="en-IN"/>
              </w:rPr>
            </w:pPr>
            <w:r w:rsidRPr="006D5E82">
              <w:rPr>
                <w:rFonts w:cstheme="minorHAnsi"/>
                <w:szCs w:val="22"/>
                <w:lang w:val="fr-SN"/>
              </w:rPr>
              <w:t>Les informations sur la planification familiale ne doivent être données qu'à ceux qui en font explicitement la demande.</w:t>
            </w:r>
          </w:p>
        </w:tc>
        <w:tc>
          <w:tcPr>
            <w:tcW w:w="337" w:type="pct"/>
            <w:vAlign w:val="center"/>
          </w:tcPr>
          <w:p w14:paraId="1098165F" w14:textId="6BA192B1" w:rsidR="004F34F6" w:rsidRPr="006D5E82" w:rsidRDefault="004F34F6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Cs/>
                <w:color w:val="000000"/>
                <w:szCs w:val="22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Cs w:val="22"/>
                <w:lang w:eastAsia="en-IN"/>
              </w:rPr>
              <w:t>1</w:t>
            </w:r>
          </w:p>
        </w:tc>
        <w:tc>
          <w:tcPr>
            <w:tcW w:w="324" w:type="pct"/>
            <w:vAlign w:val="center"/>
          </w:tcPr>
          <w:p w14:paraId="359EED17" w14:textId="30858AF6" w:rsidR="004F34F6" w:rsidRPr="006D5E82" w:rsidRDefault="004F34F6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Cs/>
                <w:color w:val="000000"/>
                <w:szCs w:val="22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387" w:type="pct"/>
            <w:vAlign w:val="center"/>
          </w:tcPr>
          <w:p w14:paraId="2CFA5623" w14:textId="0E30C02F" w:rsidR="004F34F6" w:rsidRPr="006D5E82" w:rsidRDefault="004F34F6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Cs/>
                <w:color w:val="000000"/>
                <w:szCs w:val="22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Cs w:val="22"/>
                <w:lang w:eastAsia="en-IN"/>
              </w:rPr>
              <w:t>3</w:t>
            </w:r>
          </w:p>
        </w:tc>
        <w:tc>
          <w:tcPr>
            <w:tcW w:w="323" w:type="pct"/>
            <w:vAlign w:val="center"/>
          </w:tcPr>
          <w:p w14:paraId="1AC73AD5" w14:textId="7F49831E" w:rsidR="004F34F6" w:rsidRPr="006D5E82" w:rsidRDefault="004F34F6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Cs/>
                <w:color w:val="000000"/>
                <w:szCs w:val="22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323" w:type="pct"/>
            <w:vAlign w:val="center"/>
          </w:tcPr>
          <w:p w14:paraId="6828C71B" w14:textId="42381101" w:rsidR="004F34F6" w:rsidRPr="006D5E82" w:rsidRDefault="004F34F6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spacing w:val="-2"/>
                <w:szCs w:val="22"/>
              </w:rPr>
            </w:pPr>
            <w:r w:rsidRPr="006D5E82">
              <w:rPr>
                <w:rFonts w:cstheme="minorHAnsi"/>
                <w:spacing w:val="-2"/>
                <w:szCs w:val="22"/>
              </w:rPr>
              <w:t>5</w:t>
            </w:r>
          </w:p>
        </w:tc>
      </w:tr>
      <w:tr w:rsidR="004F34F6" w:rsidRPr="009B4054" w14:paraId="05EA3EF7" w14:textId="77777777" w:rsidTr="006D5E82">
        <w:trPr>
          <w:trHeight w:val="382"/>
          <w:jc w:val="center"/>
        </w:trPr>
        <w:tc>
          <w:tcPr>
            <w:tcW w:w="802" w:type="pct"/>
            <w:vAlign w:val="center"/>
          </w:tcPr>
          <w:p w14:paraId="6C290CB0" w14:textId="253BB97F" w:rsidR="004F34F6" w:rsidRPr="006D5E82" w:rsidRDefault="004F34F6" w:rsidP="006D5E82">
            <w:pPr>
              <w:tabs>
                <w:tab w:val="left" w:pos="-720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spacing w:val="-2"/>
                <w:szCs w:val="22"/>
              </w:rPr>
            </w:pPr>
            <w:r w:rsidRPr="006D5E82">
              <w:rPr>
                <w:rFonts w:cstheme="minorHAnsi"/>
                <w:spacing w:val="-2"/>
                <w:szCs w:val="22"/>
              </w:rPr>
              <w:t>c.</w:t>
            </w:r>
          </w:p>
        </w:tc>
        <w:tc>
          <w:tcPr>
            <w:tcW w:w="2504" w:type="pct"/>
          </w:tcPr>
          <w:p w14:paraId="7DD8AC40" w14:textId="5E769044" w:rsidR="004F34F6" w:rsidRPr="006D5E82" w:rsidRDefault="004F34F6" w:rsidP="006D5E82">
            <w:pPr>
              <w:tabs>
                <w:tab w:val="left" w:pos="-720"/>
              </w:tabs>
              <w:suppressAutoHyphens/>
              <w:spacing w:after="0" w:line="240" w:lineRule="auto"/>
              <w:contextualSpacing/>
              <w:rPr>
                <w:rFonts w:cstheme="minorHAnsi"/>
                <w:bCs/>
                <w:color w:val="000000"/>
                <w:szCs w:val="22"/>
                <w:lang w:val="fr-SN" w:eastAsia="en-IN"/>
              </w:rPr>
            </w:pPr>
            <w:r w:rsidRPr="006D5E82">
              <w:rPr>
                <w:rFonts w:cstheme="minorHAnsi"/>
                <w:szCs w:val="22"/>
                <w:lang w:val="fr-SN"/>
              </w:rPr>
              <w:t>Les conseils en matière de PF doivent être fournis aux garçons et aux filles non mariés.</w:t>
            </w:r>
          </w:p>
        </w:tc>
        <w:tc>
          <w:tcPr>
            <w:tcW w:w="337" w:type="pct"/>
            <w:vAlign w:val="center"/>
          </w:tcPr>
          <w:p w14:paraId="7C551E3D" w14:textId="23364889" w:rsidR="004F34F6" w:rsidRPr="006D5E82" w:rsidRDefault="004F34F6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Cs/>
                <w:color w:val="000000"/>
                <w:szCs w:val="22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Cs w:val="22"/>
                <w:lang w:eastAsia="en-IN"/>
              </w:rPr>
              <w:t>1</w:t>
            </w:r>
          </w:p>
        </w:tc>
        <w:tc>
          <w:tcPr>
            <w:tcW w:w="324" w:type="pct"/>
            <w:vAlign w:val="center"/>
          </w:tcPr>
          <w:p w14:paraId="68760843" w14:textId="7489735A" w:rsidR="004F34F6" w:rsidRPr="006D5E82" w:rsidRDefault="004F34F6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Cs/>
                <w:color w:val="000000"/>
                <w:szCs w:val="22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387" w:type="pct"/>
            <w:vAlign w:val="center"/>
          </w:tcPr>
          <w:p w14:paraId="1327E728" w14:textId="581B3DC1" w:rsidR="004F34F6" w:rsidRPr="006D5E82" w:rsidRDefault="004F34F6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Cs/>
                <w:color w:val="000000"/>
                <w:szCs w:val="22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Cs w:val="22"/>
                <w:lang w:eastAsia="en-IN"/>
              </w:rPr>
              <w:t>3</w:t>
            </w:r>
          </w:p>
        </w:tc>
        <w:tc>
          <w:tcPr>
            <w:tcW w:w="323" w:type="pct"/>
            <w:vAlign w:val="center"/>
          </w:tcPr>
          <w:p w14:paraId="7CDBA3D2" w14:textId="281CEAE8" w:rsidR="004F34F6" w:rsidRPr="006D5E82" w:rsidRDefault="004F34F6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Cs/>
                <w:color w:val="000000"/>
                <w:szCs w:val="22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323" w:type="pct"/>
            <w:vAlign w:val="center"/>
          </w:tcPr>
          <w:p w14:paraId="1128BBA2" w14:textId="786C9F4B" w:rsidR="004F34F6" w:rsidRPr="006D5E82" w:rsidRDefault="004F34F6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spacing w:val="-2"/>
                <w:szCs w:val="22"/>
              </w:rPr>
            </w:pPr>
            <w:r w:rsidRPr="006D5E82">
              <w:rPr>
                <w:rFonts w:cstheme="minorHAnsi"/>
                <w:spacing w:val="-2"/>
                <w:szCs w:val="22"/>
              </w:rPr>
              <w:t>5</w:t>
            </w:r>
          </w:p>
        </w:tc>
      </w:tr>
      <w:tr w:rsidR="004F34F6" w:rsidRPr="009B4054" w14:paraId="797B545B" w14:textId="77777777" w:rsidTr="006D5E82">
        <w:trPr>
          <w:trHeight w:val="382"/>
          <w:jc w:val="center"/>
        </w:trPr>
        <w:tc>
          <w:tcPr>
            <w:tcW w:w="802" w:type="pct"/>
            <w:vAlign w:val="center"/>
          </w:tcPr>
          <w:p w14:paraId="4015B828" w14:textId="096A403B" w:rsidR="004F34F6" w:rsidRPr="006D5E82" w:rsidRDefault="004F34F6" w:rsidP="006D5E82">
            <w:pPr>
              <w:tabs>
                <w:tab w:val="left" w:pos="-720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spacing w:val="-2"/>
                <w:szCs w:val="22"/>
              </w:rPr>
            </w:pPr>
            <w:r w:rsidRPr="006D5E82">
              <w:rPr>
                <w:rFonts w:cstheme="minorHAnsi"/>
                <w:spacing w:val="-2"/>
                <w:szCs w:val="22"/>
              </w:rPr>
              <w:t>d.</w:t>
            </w:r>
          </w:p>
        </w:tc>
        <w:tc>
          <w:tcPr>
            <w:tcW w:w="2504" w:type="pct"/>
          </w:tcPr>
          <w:p w14:paraId="1C46BED5" w14:textId="0534AC33" w:rsidR="004F34F6" w:rsidRPr="006D5E82" w:rsidRDefault="004F34F6" w:rsidP="006D5E82">
            <w:pPr>
              <w:tabs>
                <w:tab w:val="left" w:pos="-720"/>
              </w:tabs>
              <w:suppressAutoHyphens/>
              <w:spacing w:after="0" w:line="240" w:lineRule="auto"/>
              <w:contextualSpacing/>
              <w:rPr>
                <w:rFonts w:cstheme="minorHAnsi"/>
                <w:bCs/>
                <w:color w:val="000000"/>
                <w:szCs w:val="22"/>
                <w:lang w:val="fr-SN" w:eastAsia="en-IN"/>
              </w:rPr>
            </w:pPr>
            <w:r w:rsidRPr="006D5E82">
              <w:rPr>
                <w:rFonts w:cstheme="minorHAnsi"/>
                <w:szCs w:val="22"/>
                <w:lang w:val="fr-SN"/>
              </w:rPr>
              <w:t>L'utilisation de méthodes contraceptives est importante pour les femmes/hommes en âge de procréer.</w:t>
            </w:r>
          </w:p>
        </w:tc>
        <w:tc>
          <w:tcPr>
            <w:tcW w:w="337" w:type="pct"/>
            <w:vAlign w:val="center"/>
          </w:tcPr>
          <w:p w14:paraId="6113C539" w14:textId="28C2CFD4" w:rsidR="004F34F6" w:rsidRPr="006D5E82" w:rsidRDefault="004F34F6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Cs/>
                <w:color w:val="000000"/>
                <w:szCs w:val="22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Cs w:val="22"/>
                <w:lang w:eastAsia="en-IN"/>
              </w:rPr>
              <w:t>1</w:t>
            </w:r>
          </w:p>
        </w:tc>
        <w:tc>
          <w:tcPr>
            <w:tcW w:w="324" w:type="pct"/>
            <w:vAlign w:val="center"/>
          </w:tcPr>
          <w:p w14:paraId="4E81FF5C" w14:textId="54ABC125" w:rsidR="004F34F6" w:rsidRPr="006D5E82" w:rsidRDefault="004F34F6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Cs/>
                <w:color w:val="000000"/>
                <w:szCs w:val="22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387" w:type="pct"/>
            <w:vAlign w:val="center"/>
          </w:tcPr>
          <w:p w14:paraId="6C2E5C96" w14:textId="5C1D8D12" w:rsidR="004F34F6" w:rsidRPr="006D5E82" w:rsidRDefault="004F34F6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Cs/>
                <w:color w:val="000000"/>
                <w:szCs w:val="22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Cs w:val="22"/>
                <w:lang w:eastAsia="en-IN"/>
              </w:rPr>
              <w:t>3</w:t>
            </w:r>
          </w:p>
        </w:tc>
        <w:tc>
          <w:tcPr>
            <w:tcW w:w="323" w:type="pct"/>
            <w:vAlign w:val="center"/>
          </w:tcPr>
          <w:p w14:paraId="49A2E379" w14:textId="74B9C334" w:rsidR="004F34F6" w:rsidRPr="006D5E82" w:rsidRDefault="004F34F6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Cs/>
                <w:color w:val="000000"/>
                <w:szCs w:val="22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323" w:type="pct"/>
            <w:vAlign w:val="center"/>
          </w:tcPr>
          <w:p w14:paraId="08FD71E7" w14:textId="15828FAA" w:rsidR="004F34F6" w:rsidRPr="006D5E82" w:rsidRDefault="004F34F6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spacing w:val="-2"/>
                <w:szCs w:val="22"/>
              </w:rPr>
            </w:pPr>
            <w:r w:rsidRPr="006D5E82">
              <w:rPr>
                <w:rFonts w:cstheme="minorHAnsi"/>
                <w:spacing w:val="-2"/>
                <w:szCs w:val="22"/>
              </w:rPr>
              <w:t>5</w:t>
            </w:r>
          </w:p>
        </w:tc>
      </w:tr>
      <w:tr w:rsidR="004F34F6" w:rsidRPr="009B4054" w14:paraId="6594F8BA" w14:textId="77777777" w:rsidTr="006D5E82">
        <w:trPr>
          <w:trHeight w:val="382"/>
          <w:jc w:val="center"/>
        </w:trPr>
        <w:tc>
          <w:tcPr>
            <w:tcW w:w="802" w:type="pct"/>
            <w:vAlign w:val="center"/>
          </w:tcPr>
          <w:p w14:paraId="5FF81898" w14:textId="2DE9DF4B" w:rsidR="004F34F6" w:rsidRPr="006D5E82" w:rsidRDefault="004F34F6" w:rsidP="006D5E82">
            <w:pPr>
              <w:tabs>
                <w:tab w:val="left" w:pos="-720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spacing w:val="-2"/>
                <w:szCs w:val="22"/>
              </w:rPr>
            </w:pPr>
            <w:r w:rsidRPr="006D5E82">
              <w:rPr>
                <w:rFonts w:cstheme="minorHAnsi"/>
                <w:spacing w:val="-2"/>
                <w:szCs w:val="22"/>
              </w:rPr>
              <w:t>e.</w:t>
            </w:r>
          </w:p>
        </w:tc>
        <w:tc>
          <w:tcPr>
            <w:tcW w:w="2504" w:type="pct"/>
          </w:tcPr>
          <w:p w14:paraId="4BD46E7D" w14:textId="46841D41" w:rsidR="004F34F6" w:rsidRPr="006D5E82" w:rsidRDefault="004F34F6" w:rsidP="006D5E82">
            <w:pPr>
              <w:tabs>
                <w:tab w:val="left" w:pos="-720"/>
              </w:tabs>
              <w:suppressAutoHyphens/>
              <w:spacing w:after="0" w:line="240" w:lineRule="auto"/>
              <w:contextualSpacing/>
              <w:rPr>
                <w:rFonts w:cstheme="minorHAnsi"/>
                <w:bCs/>
                <w:color w:val="000000"/>
                <w:szCs w:val="22"/>
                <w:lang w:val="fr-SN" w:eastAsia="en-IN"/>
              </w:rPr>
            </w:pPr>
            <w:r w:rsidRPr="006D5E82">
              <w:rPr>
                <w:rFonts w:cstheme="minorHAnsi"/>
                <w:szCs w:val="22"/>
                <w:lang w:val="fr-SN"/>
              </w:rPr>
              <w:t>Les connaissances en matière de planification familiale augmenteront les relations sexuelles avant le mariage.</w:t>
            </w:r>
          </w:p>
        </w:tc>
        <w:tc>
          <w:tcPr>
            <w:tcW w:w="337" w:type="pct"/>
            <w:vAlign w:val="center"/>
          </w:tcPr>
          <w:p w14:paraId="2F9F8123" w14:textId="6F02319B" w:rsidR="004F34F6" w:rsidRPr="006D5E82" w:rsidRDefault="004F34F6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Cs/>
                <w:color w:val="000000"/>
                <w:szCs w:val="22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Cs w:val="22"/>
                <w:lang w:eastAsia="en-IN"/>
              </w:rPr>
              <w:t>1</w:t>
            </w:r>
          </w:p>
        </w:tc>
        <w:tc>
          <w:tcPr>
            <w:tcW w:w="324" w:type="pct"/>
            <w:vAlign w:val="center"/>
          </w:tcPr>
          <w:p w14:paraId="1529D962" w14:textId="4235F993" w:rsidR="004F34F6" w:rsidRPr="006D5E82" w:rsidRDefault="004F34F6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Cs/>
                <w:color w:val="000000"/>
                <w:szCs w:val="22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387" w:type="pct"/>
            <w:vAlign w:val="center"/>
          </w:tcPr>
          <w:p w14:paraId="01854AE3" w14:textId="2BB45665" w:rsidR="004F34F6" w:rsidRPr="006D5E82" w:rsidRDefault="004F34F6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Cs/>
                <w:color w:val="000000"/>
                <w:szCs w:val="22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Cs w:val="22"/>
                <w:lang w:eastAsia="en-IN"/>
              </w:rPr>
              <w:t>3</w:t>
            </w:r>
          </w:p>
        </w:tc>
        <w:tc>
          <w:tcPr>
            <w:tcW w:w="323" w:type="pct"/>
            <w:vAlign w:val="center"/>
          </w:tcPr>
          <w:p w14:paraId="7196A879" w14:textId="406319F0" w:rsidR="004F34F6" w:rsidRPr="006D5E82" w:rsidRDefault="004F34F6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Cs/>
                <w:color w:val="000000"/>
                <w:szCs w:val="22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323" w:type="pct"/>
            <w:vAlign w:val="center"/>
          </w:tcPr>
          <w:p w14:paraId="3BCA2B23" w14:textId="34E6DD56" w:rsidR="004F34F6" w:rsidRPr="006D5E82" w:rsidRDefault="004F34F6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spacing w:val="-2"/>
                <w:szCs w:val="22"/>
              </w:rPr>
            </w:pPr>
            <w:r w:rsidRPr="006D5E82">
              <w:rPr>
                <w:rFonts w:cstheme="minorHAnsi"/>
                <w:spacing w:val="-2"/>
                <w:szCs w:val="22"/>
              </w:rPr>
              <w:t>5</w:t>
            </w:r>
          </w:p>
        </w:tc>
      </w:tr>
      <w:tr w:rsidR="004F34F6" w:rsidRPr="009B4054" w14:paraId="438049B4" w14:textId="77777777" w:rsidTr="006D5E82">
        <w:trPr>
          <w:trHeight w:val="382"/>
          <w:jc w:val="center"/>
        </w:trPr>
        <w:tc>
          <w:tcPr>
            <w:tcW w:w="802" w:type="pct"/>
            <w:vAlign w:val="center"/>
          </w:tcPr>
          <w:p w14:paraId="409AED66" w14:textId="5DAE20F4" w:rsidR="004F34F6" w:rsidRPr="006D5E82" w:rsidRDefault="004F34F6" w:rsidP="006D5E82">
            <w:pPr>
              <w:tabs>
                <w:tab w:val="left" w:pos="-720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spacing w:val="-2"/>
                <w:szCs w:val="22"/>
              </w:rPr>
            </w:pPr>
            <w:r w:rsidRPr="006D5E82">
              <w:rPr>
                <w:rFonts w:cstheme="minorHAnsi"/>
                <w:spacing w:val="-2"/>
                <w:szCs w:val="22"/>
              </w:rPr>
              <w:t>f.</w:t>
            </w:r>
          </w:p>
        </w:tc>
        <w:tc>
          <w:tcPr>
            <w:tcW w:w="2504" w:type="pct"/>
          </w:tcPr>
          <w:p w14:paraId="12923AD9" w14:textId="594DB7E0" w:rsidR="004F34F6" w:rsidRPr="006D5E82" w:rsidRDefault="004F34F6" w:rsidP="006D5E82">
            <w:pPr>
              <w:tabs>
                <w:tab w:val="left" w:pos="-720"/>
              </w:tabs>
              <w:suppressAutoHyphens/>
              <w:spacing w:after="0" w:line="240" w:lineRule="auto"/>
              <w:contextualSpacing/>
              <w:rPr>
                <w:rFonts w:cstheme="minorHAnsi"/>
                <w:bCs/>
                <w:color w:val="000000"/>
                <w:szCs w:val="22"/>
                <w:lang w:val="fr-SN" w:eastAsia="en-IN"/>
              </w:rPr>
            </w:pPr>
            <w:r w:rsidRPr="006D5E82">
              <w:rPr>
                <w:rFonts w:cstheme="minorHAnsi"/>
                <w:szCs w:val="22"/>
                <w:lang w:val="fr-SN"/>
              </w:rPr>
              <w:t>Les contraceptifs affectent le désir sexuel du partenaire.</w:t>
            </w:r>
          </w:p>
        </w:tc>
        <w:tc>
          <w:tcPr>
            <w:tcW w:w="337" w:type="pct"/>
            <w:vAlign w:val="center"/>
          </w:tcPr>
          <w:p w14:paraId="0EE853AD" w14:textId="45887684" w:rsidR="004F34F6" w:rsidRPr="006D5E82" w:rsidRDefault="004F34F6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color w:val="000000"/>
                <w:szCs w:val="22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Cs w:val="22"/>
                <w:lang w:eastAsia="en-IN"/>
              </w:rPr>
              <w:t>1</w:t>
            </w:r>
          </w:p>
        </w:tc>
        <w:tc>
          <w:tcPr>
            <w:tcW w:w="324" w:type="pct"/>
            <w:vAlign w:val="center"/>
          </w:tcPr>
          <w:p w14:paraId="01DEDA36" w14:textId="1F377109" w:rsidR="004F34F6" w:rsidRPr="006D5E82" w:rsidRDefault="004F34F6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color w:val="000000"/>
                <w:szCs w:val="22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387" w:type="pct"/>
            <w:vAlign w:val="center"/>
          </w:tcPr>
          <w:p w14:paraId="5D65EC3C" w14:textId="2CF819E6" w:rsidR="004F34F6" w:rsidRPr="006D5E82" w:rsidRDefault="004F34F6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color w:val="000000"/>
                <w:szCs w:val="22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Cs w:val="22"/>
                <w:lang w:eastAsia="en-IN"/>
              </w:rPr>
              <w:t>3</w:t>
            </w:r>
          </w:p>
        </w:tc>
        <w:tc>
          <w:tcPr>
            <w:tcW w:w="323" w:type="pct"/>
            <w:vAlign w:val="center"/>
          </w:tcPr>
          <w:p w14:paraId="2A24907E" w14:textId="450645CD" w:rsidR="004F34F6" w:rsidRPr="006D5E82" w:rsidRDefault="004F34F6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color w:val="000000"/>
                <w:szCs w:val="22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323" w:type="pct"/>
            <w:vAlign w:val="center"/>
          </w:tcPr>
          <w:p w14:paraId="57C80252" w14:textId="1CB09A9F" w:rsidR="004F34F6" w:rsidRPr="006D5E82" w:rsidRDefault="004F34F6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spacing w:val="-2"/>
                <w:szCs w:val="22"/>
              </w:rPr>
            </w:pPr>
            <w:r w:rsidRPr="006D5E82">
              <w:rPr>
                <w:rFonts w:cstheme="minorHAnsi"/>
                <w:spacing w:val="-2"/>
                <w:szCs w:val="22"/>
              </w:rPr>
              <w:t>5</w:t>
            </w:r>
          </w:p>
        </w:tc>
      </w:tr>
      <w:tr w:rsidR="004F34F6" w:rsidRPr="009B4054" w14:paraId="46DDD19F" w14:textId="77777777" w:rsidTr="006D5E82">
        <w:trPr>
          <w:trHeight w:val="382"/>
          <w:jc w:val="center"/>
        </w:trPr>
        <w:tc>
          <w:tcPr>
            <w:tcW w:w="802" w:type="pct"/>
            <w:vAlign w:val="center"/>
          </w:tcPr>
          <w:p w14:paraId="2D5EF4B4" w14:textId="4F67A85C" w:rsidR="004F34F6" w:rsidRPr="006D5E82" w:rsidRDefault="004F34F6" w:rsidP="006D5E82">
            <w:pPr>
              <w:tabs>
                <w:tab w:val="left" w:pos="-720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spacing w:val="-2"/>
                <w:szCs w:val="22"/>
              </w:rPr>
            </w:pPr>
            <w:r w:rsidRPr="006D5E82">
              <w:rPr>
                <w:rFonts w:cstheme="minorHAnsi"/>
                <w:spacing w:val="-2"/>
                <w:szCs w:val="22"/>
              </w:rPr>
              <w:t>g.</w:t>
            </w:r>
          </w:p>
        </w:tc>
        <w:tc>
          <w:tcPr>
            <w:tcW w:w="2504" w:type="pct"/>
          </w:tcPr>
          <w:p w14:paraId="2EDE6074" w14:textId="6A7729A9" w:rsidR="004F34F6" w:rsidRPr="006D5E82" w:rsidRDefault="004F34F6" w:rsidP="006D5E82">
            <w:pPr>
              <w:tabs>
                <w:tab w:val="left" w:pos="-720"/>
              </w:tabs>
              <w:suppressAutoHyphens/>
              <w:spacing w:after="0" w:line="240" w:lineRule="auto"/>
              <w:contextualSpacing/>
              <w:rPr>
                <w:rFonts w:cstheme="minorHAnsi"/>
                <w:bCs/>
                <w:color w:val="000000"/>
                <w:szCs w:val="22"/>
                <w:lang w:val="fr-SN" w:eastAsia="en-IN"/>
              </w:rPr>
            </w:pPr>
            <w:r w:rsidRPr="006D5E82">
              <w:rPr>
                <w:rFonts w:cstheme="minorHAnsi"/>
                <w:szCs w:val="22"/>
                <w:lang w:val="fr-SN"/>
              </w:rPr>
              <w:t>Les méthodes contraceptives ont un impact négatif sur la pratique de la religion.</w:t>
            </w:r>
          </w:p>
        </w:tc>
        <w:tc>
          <w:tcPr>
            <w:tcW w:w="337" w:type="pct"/>
            <w:vAlign w:val="center"/>
          </w:tcPr>
          <w:p w14:paraId="24270B6C" w14:textId="3977BC57" w:rsidR="004F34F6" w:rsidRPr="006D5E82" w:rsidRDefault="004F34F6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color w:val="000000"/>
                <w:szCs w:val="22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Cs w:val="22"/>
                <w:lang w:eastAsia="en-IN"/>
              </w:rPr>
              <w:t>1</w:t>
            </w:r>
          </w:p>
        </w:tc>
        <w:tc>
          <w:tcPr>
            <w:tcW w:w="324" w:type="pct"/>
            <w:vAlign w:val="center"/>
          </w:tcPr>
          <w:p w14:paraId="08EDFA71" w14:textId="41811D03" w:rsidR="004F34F6" w:rsidRPr="006D5E82" w:rsidRDefault="004F34F6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color w:val="000000"/>
                <w:szCs w:val="22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387" w:type="pct"/>
            <w:vAlign w:val="center"/>
          </w:tcPr>
          <w:p w14:paraId="2CAD6A1D" w14:textId="1142D9E7" w:rsidR="004F34F6" w:rsidRPr="006D5E82" w:rsidRDefault="004F34F6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color w:val="000000"/>
                <w:szCs w:val="22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Cs w:val="22"/>
                <w:lang w:eastAsia="en-IN"/>
              </w:rPr>
              <w:t>3</w:t>
            </w:r>
          </w:p>
        </w:tc>
        <w:tc>
          <w:tcPr>
            <w:tcW w:w="323" w:type="pct"/>
            <w:vAlign w:val="center"/>
          </w:tcPr>
          <w:p w14:paraId="13CCA2B2" w14:textId="4CAE3647" w:rsidR="004F34F6" w:rsidRPr="006D5E82" w:rsidRDefault="004F34F6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color w:val="000000"/>
                <w:szCs w:val="22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323" w:type="pct"/>
            <w:vAlign w:val="center"/>
          </w:tcPr>
          <w:p w14:paraId="2C8A3712" w14:textId="526526F2" w:rsidR="004F34F6" w:rsidRPr="006D5E82" w:rsidRDefault="004F34F6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spacing w:val="-2"/>
                <w:szCs w:val="22"/>
              </w:rPr>
            </w:pPr>
            <w:r w:rsidRPr="006D5E82">
              <w:rPr>
                <w:rFonts w:cstheme="minorHAnsi"/>
                <w:spacing w:val="-2"/>
                <w:szCs w:val="22"/>
              </w:rPr>
              <w:t>5</w:t>
            </w:r>
          </w:p>
        </w:tc>
      </w:tr>
      <w:tr w:rsidR="004F34F6" w:rsidRPr="009B4054" w14:paraId="1CA31D79" w14:textId="77777777" w:rsidTr="006D5E82">
        <w:trPr>
          <w:trHeight w:val="382"/>
          <w:jc w:val="center"/>
        </w:trPr>
        <w:tc>
          <w:tcPr>
            <w:tcW w:w="802" w:type="pct"/>
            <w:vAlign w:val="center"/>
          </w:tcPr>
          <w:p w14:paraId="7740BD8F" w14:textId="21AB60A2" w:rsidR="004F34F6" w:rsidRPr="006D5E82" w:rsidRDefault="004F34F6" w:rsidP="006D5E82">
            <w:pPr>
              <w:tabs>
                <w:tab w:val="left" w:pos="-720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spacing w:val="-2"/>
                <w:szCs w:val="22"/>
              </w:rPr>
            </w:pPr>
            <w:r w:rsidRPr="006D5E82">
              <w:rPr>
                <w:rFonts w:cstheme="minorHAnsi"/>
                <w:spacing w:val="-2"/>
                <w:szCs w:val="22"/>
              </w:rPr>
              <w:t>h.</w:t>
            </w:r>
          </w:p>
        </w:tc>
        <w:tc>
          <w:tcPr>
            <w:tcW w:w="2504" w:type="pct"/>
          </w:tcPr>
          <w:p w14:paraId="09B506BF" w14:textId="4F16A430" w:rsidR="004F34F6" w:rsidRPr="006D5E82" w:rsidRDefault="004F34F6" w:rsidP="006D5E82">
            <w:pPr>
              <w:tabs>
                <w:tab w:val="left" w:pos="-720"/>
              </w:tabs>
              <w:suppressAutoHyphens/>
              <w:spacing w:after="0" w:line="240" w:lineRule="auto"/>
              <w:contextualSpacing/>
              <w:rPr>
                <w:rFonts w:cstheme="minorHAnsi"/>
                <w:bCs/>
                <w:color w:val="000000"/>
                <w:szCs w:val="22"/>
                <w:lang w:val="fr-SN" w:eastAsia="en-IN"/>
              </w:rPr>
            </w:pPr>
            <w:r w:rsidRPr="006D5E82">
              <w:rPr>
                <w:rFonts w:cstheme="minorHAnsi"/>
                <w:szCs w:val="22"/>
                <w:lang w:val="fr-SN"/>
              </w:rPr>
              <w:t>Les contraceptifs affectent les activités quotidiennes des femmes.</w:t>
            </w:r>
          </w:p>
        </w:tc>
        <w:tc>
          <w:tcPr>
            <w:tcW w:w="337" w:type="pct"/>
            <w:vAlign w:val="center"/>
          </w:tcPr>
          <w:p w14:paraId="00D0812B" w14:textId="03AF06B8" w:rsidR="004F34F6" w:rsidRPr="006D5E82" w:rsidRDefault="004F34F6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color w:val="000000"/>
                <w:szCs w:val="22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Cs w:val="22"/>
                <w:lang w:eastAsia="en-IN"/>
              </w:rPr>
              <w:t>1</w:t>
            </w:r>
          </w:p>
        </w:tc>
        <w:tc>
          <w:tcPr>
            <w:tcW w:w="324" w:type="pct"/>
            <w:vAlign w:val="center"/>
          </w:tcPr>
          <w:p w14:paraId="59F7EF70" w14:textId="6CA17A9C" w:rsidR="004F34F6" w:rsidRPr="006D5E82" w:rsidRDefault="004F34F6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color w:val="000000"/>
                <w:szCs w:val="22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387" w:type="pct"/>
            <w:vAlign w:val="center"/>
          </w:tcPr>
          <w:p w14:paraId="17A98AF6" w14:textId="09E9B49A" w:rsidR="004F34F6" w:rsidRPr="006D5E82" w:rsidRDefault="004F34F6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color w:val="000000"/>
                <w:szCs w:val="22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Cs w:val="22"/>
                <w:lang w:eastAsia="en-IN"/>
              </w:rPr>
              <w:t>3</w:t>
            </w:r>
          </w:p>
        </w:tc>
        <w:tc>
          <w:tcPr>
            <w:tcW w:w="323" w:type="pct"/>
            <w:vAlign w:val="center"/>
          </w:tcPr>
          <w:p w14:paraId="5E44B431" w14:textId="65C22A38" w:rsidR="004F34F6" w:rsidRPr="006D5E82" w:rsidRDefault="004F34F6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color w:val="000000"/>
                <w:szCs w:val="22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323" w:type="pct"/>
            <w:vAlign w:val="center"/>
          </w:tcPr>
          <w:p w14:paraId="0CC197D1" w14:textId="64DAA1F9" w:rsidR="004F34F6" w:rsidRPr="006D5E82" w:rsidRDefault="004F34F6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spacing w:val="-2"/>
                <w:szCs w:val="22"/>
              </w:rPr>
            </w:pPr>
            <w:r w:rsidRPr="006D5E82">
              <w:rPr>
                <w:rFonts w:cstheme="minorHAnsi"/>
                <w:spacing w:val="-2"/>
                <w:szCs w:val="22"/>
              </w:rPr>
              <w:t>5</w:t>
            </w:r>
          </w:p>
        </w:tc>
      </w:tr>
      <w:tr w:rsidR="004F34F6" w:rsidRPr="009B4054" w14:paraId="042880B8" w14:textId="77777777" w:rsidTr="006D5E82">
        <w:trPr>
          <w:trHeight w:val="382"/>
          <w:jc w:val="center"/>
        </w:trPr>
        <w:tc>
          <w:tcPr>
            <w:tcW w:w="802" w:type="pct"/>
            <w:vAlign w:val="center"/>
          </w:tcPr>
          <w:p w14:paraId="4C04849E" w14:textId="0A7FD547" w:rsidR="004F34F6" w:rsidRPr="006D5E82" w:rsidRDefault="004F34F6" w:rsidP="006D5E82">
            <w:pPr>
              <w:tabs>
                <w:tab w:val="left" w:pos="-720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spacing w:val="-2"/>
                <w:szCs w:val="22"/>
              </w:rPr>
            </w:pPr>
            <w:proofErr w:type="spellStart"/>
            <w:r w:rsidRPr="006D5E82">
              <w:rPr>
                <w:rFonts w:cstheme="minorHAnsi"/>
                <w:spacing w:val="-2"/>
                <w:szCs w:val="22"/>
              </w:rPr>
              <w:t>i</w:t>
            </w:r>
            <w:proofErr w:type="spellEnd"/>
            <w:r w:rsidRPr="006D5E82">
              <w:rPr>
                <w:rFonts w:cstheme="minorHAnsi"/>
                <w:spacing w:val="-2"/>
                <w:szCs w:val="22"/>
              </w:rPr>
              <w:t>.</w:t>
            </w:r>
          </w:p>
        </w:tc>
        <w:tc>
          <w:tcPr>
            <w:tcW w:w="2504" w:type="pct"/>
          </w:tcPr>
          <w:p w14:paraId="64607611" w14:textId="15554A0E" w:rsidR="004F34F6" w:rsidRPr="006D5E82" w:rsidRDefault="004F34F6" w:rsidP="006D5E82">
            <w:pPr>
              <w:tabs>
                <w:tab w:val="left" w:pos="-720"/>
              </w:tabs>
              <w:suppressAutoHyphens/>
              <w:spacing w:after="0" w:line="240" w:lineRule="auto"/>
              <w:contextualSpacing/>
              <w:rPr>
                <w:rFonts w:cstheme="minorHAnsi"/>
                <w:bCs/>
                <w:color w:val="000000"/>
                <w:szCs w:val="22"/>
                <w:lang w:val="fr-SN" w:eastAsia="en-IN"/>
              </w:rPr>
            </w:pPr>
            <w:r w:rsidRPr="006D5E82">
              <w:rPr>
                <w:rFonts w:cstheme="minorHAnsi"/>
                <w:szCs w:val="22"/>
                <w:lang w:val="fr-SN"/>
              </w:rPr>
              <w:t>L'éducation à la planification familiale devrait être incluse dans le programme des établissements d'enseignement.</w:t>
            </w:r>
          </w:p>
        </w:tc>
        <w:tc>
          <w:tcPr>
            <w:tcW w:w="337" w:type="pct"/>
            <w:vAlign w:val="center"/>
          </w:tcPr>
          <w:p w14:paraId="639E4DC1" w14:textId="4CE10352" w:rsidR="004F34F6" w:rsidRPr="006D5E82" w:rsidRDefault="004F34F6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color w:val="000000"/>
                <w:szCs w:val="22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Cs w:val="22"/>
                <w:lang w:eastAsia="en-IN"/>
              </w:rPr>
              <w:t>1</w:t>
            </w:r>
          </w:p>
        </w:tc>
        <w:tc>
          <w:tcPr>
            <w:tcW w:w="324" w:type="pct"/>
            <w:vAlign w:val="center"/>
          </w:tcPr>
          <w:p w14:paraId="4B19CE50" w14:textId="6F49427E" w:rsidR="004F34F6" w:rsidRPr="006D5E82" w:rsidRDefault="004F34F6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color w:val="000000"/>
                <w:szCs w:val="22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387" w:type="pct"/>
            <w:vAlign w:val="center"/>
          </w:tcPr>
          <w:p w14:paraId="380CADCD" w14:textId="6888D694" w:rsidR="004F34F6" w:rsidRPr="006D5E82" w:rsidRDefault="004F34F6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color w:val="000000"/>
                <w:szCs w:val="22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Cs w:val="22"/>
                <w:lang w:eastAsia="en-IN"/>
              </w:rPr>
              <w:t>3</w:t>
            </w:r>
          </w:p>
        </w:tc>
        <w:tc>
          <w:tcPr>
            <w:tcW w:w="323" w:type="pct"/>
            <w:vAlign w:val="center"/>
          </w:tcPr>
          <w:p w14:paraId="59746A09" w14:textId="649CE0E0" w:rsidR="004F34F6" w:rsidRPr="006D5E82" w:rsidRDefault="004F34F6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color w:val="000000"/>
                <w:szCs w:val="22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323" w:type="pct"/>
            <w:vAlign w:val="center"/>
          </w:tcPr>
          <w:p w14:paraId="6214CFEE" w14:textId="716BEDE7" w:rsidR="004F34F6" w:rsidRPr="006D5E82" w:rsidRDefault="004F34F6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spacing w:val="-2"/>
                <w:szCs w:val="22"/>
              </w:rPr>
            </w:pPr>
            <w:r w:rsidRPr="006D5E82">
              <w:rPr>
                <w:rFonts w:cstheme="minorHAnsi"/>
                <w:spacing w:val="-2"/>
                <w:szCs w:val="22"/>
              </w:rPr>
              <w:t>5</w:t>
            </w:r>
          </w:p>
        </w:tc>
      </w:tr>
    </w:tbl>
    <w:p w14:paraId="57A77B4A" w14:textId="7FB33179" w:rsidR="00290935" w:rsidRPr="006D5E82" w:rsidRDefault="000744AC" w:rsidP="006D5E82">
      <w:pPr>
        <w:tabs>
          <w:tab w:val="left" w:pos="8517"/>
        </w:tabs>
        <w:ind w:left="-284" w:right="-330"/>
        <w:rPr>
          <w:rFonts w:cstheme="minorHAnsi"/>
          <w:sz w:val="20"/>
        </w:rPr>
      </w:pPr>
      <w:r w:rsidRPr="006D5E82">
        <w:rPr>
          <w:rFonts w:cstheme="minorHAnsi"/>
          <w:sz w:val="20"/>
        </w:rPr>
        <w:tab/>
      </w:r>
    </w:p>
    <w:p w14:paraId="1066260F" w14:textId="77777777" w:rsidR="00776AA9" w:rsidRPr="006D5E82" w:rsidRDefault="00776AA9">
      <w:pPr>
        <w:rPr>
          <w:rFonts w:cstheme="minorHAnsi"/>
          <w:b/>
          <w:bCs/>
          <w:lang w:val="fr-SN"/>
        </w:rPr>
      </w:pPr>
      <w:r w:rsidRPr="006D5E82">
        <w:rPr>
          <w:rFonts w:cstheme="minorHAnsi"/>
          <w:b/>
          <w:bCs/>
          <w:lang w:val="fr-SN"/>
        </w:rPr>
        <w:br w:type="page"/>
      </w:r>
    </w:p>
    <w:p w14:paraId="164F8325" w14:textId="3C1BC520" w:rsidR="00EC405B" w:rsidRPr="006D5E82" w:rsidRDefault="00EC405B" w:rsidP="00EC405B">
      <w:pPr>
        <w:ind w:right="-330"/>
        <w:jc w:val="center"/>
        <w:rPr>
          <w:rFonts w:cstheme="minorHAnsi"/>
          <w:b/>
          <w:bCs/>
          <w:lang w:val="fr-SN"/>
        </w:rPr>
      </w:pPr>
      <w:r w:rsidRPr="006D5E82">
        <w:rPr>
          <w:rFonts w:cstheme="minorHAnsi"/>
          <w:b/>
          <w:bCs/>
          <w:lang w:val="fr-SN"/>
        </w:rPr>
        <w:lastRenderedPageBreak/>
        <w:t>SECTION 7 : CONNAISSANCES ET ATTITUDES EN MATIÈRE DE SANTÉ MATERNELLE ET INFANTILE</w:t>
      </w:r>
    </w:p>
    <w:p w14:paraId="733C2981" w14:textId="38F78341" w:rsidR="00AB3833" w:rsidRPr="006D5E82" w:rsidRDefault="00EC405B" w:rsidP="008F4E3D">
      <w:pPr>
        <w:ind w:right="-330"/>
        <w:rPr>
          <w:rFonts w:cstheme="minorHAnsi"/>
          <w:sz w:val="20"/>
          <w:lang w:val="fr-SN"/>
        </w:rPr>
      </w:pPr>
      <w:r w:rsidRPr="006D5E82">
        <w:rPr>
          <w:rFonts w:cstheme="minorHAnsi"/>
          <w:sz w:val="20"/>
          <w:lang w:val="fr-SN"/>
        </w:rPr>
        <w:t>J'aimerai maintenant vous poser quelques questions sur votre connaissance des pratiques en matière de santé maternelle et infantile.</w:t>
      </w:r>
    </w:p>
    <w:tbl>
      <w:tblPr>
        <w:tblW w:w="10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29" w:type="dxa"/>
          <w:bottom w:w="58" w:type="dxa"/>
          <w:right w:w="29" w:type="dxa"/>
        </w:tblCellMar>
        <w:tblLook w:val="04A0" w:firstRow="1" w:lastRow="0" w:firstColumn="1" w:lastColumn="0" w:noHBand="0" w:noVBand="1"/>
      </w:tblPr>
      <w:tblGrid>
        <w:gridCol w:w="625"/>
        <w:gridCol w:w="5040"/>
        <w:gridCol w:w="3544"/>
        <w:gridCol w:w="866"/>
      </w:tblGrid>
      <w:tr w:rsidR="004F0EAE" w:rsidRPr="002552AD" w14:paraId="2D1D4A4A" w14:textId="77777777" w:rsidTr="006D5E82">
        <w:trPr>
          <w:trHeight w:val="382"/>
          <w:jc w:val="center"/>
        </w:trPr>
        <w:tc>
          <w:tcPr>
            <w:tcW w:w="10075" w:type="dxa"/>
            <w:gridSpan w:val="4"/>
          </w:tcPr>
          <w:p w14:paraId="0F3631B3" w14:textId="75D5BA25" w:rsidR="004F0EAE" w:rsidRPr="006D5E82" w:rsidRDefault="00EC405B" w:rsidP="003336F8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b/>
                <w:bCs/>
                <w:spacing w:val="-2"/>
                <w:sz w:val="20"/>
                <w:lang w:val="fr-SN"/>
              </w:rPr>
            </w:pPr>
            <w:r w:rsidRPr="006D5E82">
              <w:rPr>
                <w:rFonts w:cstheme="minorHAnsi"/>
                <w:b/>
                <w:bCs/>
                <w:spacing w:val="-2"/>
                <w:sz w:val="20"/>
                <w:lang w:val="fr-SN"/>
              </w:rPr>
              <w:t>CONNAISSANCE DE LA SANTÉ MATERNELLE ET INFANTILE</w:t>
            </w:r>
          </w:p>
        </w:tc>
      </w:tr>
      <w:tr w:rsidR="00C41F04" w:rsidRPr="009B4054" w14:paraId="1A822202" w14:textId="77777777" w:rsidTr="006D5E82">
        <w:trPr>
          <w:trHeight w:val="67"/>
          <w:tblHeader/>
          <w:jc w:val="center"/>
        </w:trPr>
        <w:tc>
          <w:tcPr>
            <w:tcW w:w="625" w:type="dxa"/>
            <w:shd w:val="clear" w:color="auto" w:fill="BFBFBF" w:themeFill="background1" w:themeFillShade="BF"/>
          </w:tcPr>
          <w:p w14:paraId="5B70ED4D" w14:textId="77777777" w:rsidR="00C41F04" w:rsidRPr="006D5E82" w:rsidRDefault="00C41F04" w:rsidP="00CD52C1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b/>
                <w:sz w:val="20"/>
              </w:rPr>
              <w:t>Q NO</w:t>
            </w:r>
          </w:p>
        </w:tc>
        <w:tc>
          <w:tcPr>
            <w:tcW w:w="5040" w:type="dxa"/>
            <w:shd w:val="clear" w:color="auto" w:fill="BFBFBF" w:themeFill="background1" w:themeFillShade="BF"/>
          </w:tcPr>
          <w:p w14:paraId="164C90E5" w14:textId="3972A4B5" w:rsidR="00C41F04" w:rsidRPr="006D5E82" w:rsidRDefault="00C41F04" w:rsidP="00EC405B">
            <w:pPr>
              <w:tabs>
                <w:tab w:val="left" w:pos="-720"/>
              </w:tabs>
              <w:suppressAutoHyphens/>
              <w:rPr>
                <w:rFonts w:cstheme="minorHAnsi"/>
                <w:b/>
                <w:bCs/>
                <w:spacing w:val="-2"/>
                <w:sz w:val="20"/>
              </w:rPr>
            </w:pPr>
            <w:r w:rsidRPr="006D5E82">
              <w:rPr>
                <w:rFonts w:cstheme="minorHAnsi"/>
                <w:b/>
                <w:sz w:val="20"/>
              </w:rPr>
              <w:t xml:space="preserve">QUESTIONS </w:t>
            </w:r>
            <w:r w:rsidR="00EC405B" w:rsidRPr="006D5E82">
              <w:rPr>
                <w:rFonts w:cstheme="minorHAnsi"/>
                <w:b/>
                <w:sz w:val="20"/>
              </w:rPr>
              <w:t>ET FILTRE</w:t>
            </w:r>
            <w:r w:rsidR="001062EE" w:rsidRPr="006D5E82">
              <w:rPr>
                <w:rFonts w:cstheme="minorHAnsi"/>
                <w:b/>
                <w:sz w:val="20"/>
              </w:rPr>
              <w:t>S</w:t>
            </w:r>
          </w:p>
        </w:tc>
        <w:tc>
          <w:tcPr>
            <w:tcW w:w="3544" w:type="dxa"/>
            <w:shd w:val="clear" w:color="auto" w:fill="BFBFBF" w:themeFill="background1" w:themeFillShade="BF"/>
          </w:tcPr>
          <w:p w14:paraId="125F6694" w14:textId="3DF1BC46" w:rsidR="00C41F04" w:rsidRPr="006D5E82" w:rsidRDefault="00C41F04" w:rsidP="00CD52C1">
            <w:pPr>
              <w:tabs>
                <w:tab w:val="left" w:pos="-720"/>
                <w:tab w:val="right" w:leader="dot" w:pos="2592"/>
                <w:tab w:val="right" w:leader="dot" w:pos="2938"/>
                <w:tab w:val="right" w:leader="dot" w:pos="3402"/>
              </w:tabs>
              <w:suppressAutoHyphens/>
              <w:rPr>
                <w:rFonts w:cstheme="minorHAnsi"/>
                <w:sz w:val="20"/>
              </w:rPr>
            </w:pPr>
            <w:r w:rsidRPr="006D5E82">
              <w:rPr>
                <w:rFonts w:cstheme="minorHAnsi"/>
                <w:b/>
                <w:sz w:val="20"/>
              </w:rPr>
              <w:t>C</w:t>
            </w:r>
            <w:r w:rsidR="00EC405B" w:rsidRPr="006D5E82">
              <w:rPr>
                <w:rFonts w:cstheme="minorHAnsi"/>
                <w:b/>
                <w:sz w:val="20"/>
              </w:rPr>
              <w:t>ODAGE</w:t>
            </w:r>
          </w:p>
        </w:tc>
        <w:tc>
          <w:tcPr>
            <w:tcW w:w="866" w:type="dxa"/>
            <w:shd w:val="clear" w:color="auto" w:fill="BFBFBF" w:themeFill="background1" w:themeFillShade="BF"/>
          </w:tcPr>
          <w:p w14:paraId="70EEF6E2" w14:textId="068CA29E" w:rsidR="00C41F04" w:rsidRPr="006D5E82" w:rsidRDefault="00EC405B" w:rsidP="00CD52C1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b/>
                <w:sz w:val="20"/>
              </w:rPr>
              <w:t>PASSEZ A</w:t>
            </w:r>
          </w:p>
        </w:tc>
      </w:tr>
      <w:tr w:rsidR="00E7608A" w:rsidRPr="002552AD" w14:paraId="70457D92" w14:textId="77777777" w:rsidTr="006D5E82">
        <w:trPr>
          <w:trHeight w:val="382"/>
          <w:jc w:val="center"/>
        </w:trPr>
        <w:tc>
          <w:tcPr>
            <w:tcW w:w="625" w:type="dxa"/>
          </w:tcPr>
          <w:p w14:paraId="1BB3FAEB" w14:textId="418BA04C" w:rsidR="00E7608A" w:rsidRPr="006D5E82" w:rsidRDefault="00FC543C" w:rsidP="006F2823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7</w:t>
            </w:r>
            <w:r w:rsidR="007F02DD" w:rsidRPr="006D5E82">
              <w:rPr>
                <w:rFonts w:cstheme="minorHAnsi"/>
                <w:spacing w:val="-2"/>
                <w:sz w:val="20"/>
              </w:rPr>
              <w:t>01</w:t>
            </w:r>
          </w:p>
        </w:tc>
        <w:tc>
          <w:tcPr>
            <w:tcW w:w="5040" w:type="dxa"/>
          </w:tcPr>
          <w:p w14:paraId="6D475003" w14:textId="0A73283D" w:rsidR="001062EE" w:rsidRPr="006D5E82" w:rsidRDefault="001062EE" w:rsidP="001062EE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Quels sont les examens qu'une femme enceinte doit </w:t>
            </w:r>
            <w:r w:rsidR="00587918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effectuer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pendant sa grossesse ? </w:t>
            </w:r>
          </w:p>
          <w:p w14:paraId="62ADC071" w14:textId="77F32528" w:rsidR="00E7608A" w:rsidRPr="006D5E82" w:rsidRDefault="00587918" w:rsidP="00874C56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  <w:t>Plusieurs réponses possibles.</w:t>
            </w:r>
          </w:p>
        </w:tc>
        <w:tc>
          <w:tcPr>
            <w:tcW w:w="3544" w:type="dxa"/>
          </w:tcPr>
          <w:p w14:paraId="5562C864" w14:textId="65F51A77" w:rsidR="001062EE" w:rsidRPr="006D5E82" w:rsidRDefault="001062EE" w:rsidP="001062EE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 xml:space="preserve">Test urinaire </w:t>
            </w:r>
            <w:r w:rsidR="00E614F5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>A</w:t>
            </w:r>
          </w:p>
          <w:p w14:paraId="49AE78EC" w14:textId="6006C1D3" w:rsidR="001062EE" w:rsidRPr="006D5E82" w:rsidRDefault="001062EE" w:rsidP="001062EE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 xml:space="preserve">Analyse de sang </w:t>
            </w:r>
            <w:r w:rsidR="00E614F5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>B</w:t>
            </w:r>
          </w:p>
          <w:p w14:paraId="4561D259" w14:textId="5EABA2CE" w:rsidR="001062EE" w:rsidRPr="006D5E82" w:rsidRDefault="001062EE" w:rsidP="001062EE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 xml:space="preserve">Mesure de la tension artérielle </w:t>
            </w:r>
            <w:r w:rsidR="00E614F5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>C</w:t>
            </w:r>
          </w:p>
          <w:p w14:paraId="54CF674A" w14:textId="3F9C8143" w:rsidR="001062EE" w:rsidRPr="006D5E82" w:rsidRDefault="001062EE" w:rsidP="001062EE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 xml:space="preserve">Mesure du poids </w:t>
            </w:r>
            <w:r w:rsidR="00E614F5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>D</w:t>
            </w:r>
          </w:p>
          <w:p w14:paraId="33BA5C3F" w14:textId="5B939E4B" w:rsidR="001062EE" w:rsidRPr="006D5E82" w:rsidRDefault="001062EE" w:rsidP="001062EE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 xml:space="preserve">Examen de l'abdomen </w:t>
            </w:r>
            <w:r w:rsidR="00E614F5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>E</w:t>
            </w:r>
          </w:p>
          <w:p w14:paraId="0F71B8FA" w14:textId="1B8B42F7" w:rsidR="001062EE" w:rsidRPr="006D5E82" w:rsidRDefault="001062EE" w:rsidP="001062EE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 xml:space="preserve">Échographie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>F</w:t>
            </w:r>
          </w:p>
          <w:p w14:paraId="3EBC9C4C" w14:textId="1DCB0B87" w:rsidR="0008110D" w:rsidRPr="006D5E82" w:rsidRDefault="001062EE" w:rsidP="001062EE">
            <w:pPr>
              <w:tabs>
                <w:tab w:val="right" w:leader="underscore" w:pos="3670"/>
                <w:tab w:val="right" w:leader="dot" w:pos="4420"/>
              </w:tabs>
              <w:suppressAutoHyphens/>
              <w:spacing w:after="0"/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>Autre (préciser)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</w:r>
            <w:r w:rsidR="0008110D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>X</w:t>
            </w:r>
          </w:p>
        </w:tc>
        <w:tc>
          <w:tcPr>
            <w:tcW w:w="866" w:type="dxa"/>
          </w:tcPr>
          <w:p w14:paraId="64C4E301" w14:textId="77777777" w:rsidR="00E7608A" w:rsidRPr="006D5E82" w:rsidRDefault="00E7608A" w:rsidP="006F2823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322166" w:rsidRPr="002552AD" w14:paraId="0E1E202B" w14:textId="77777777" w:rsidTr="006D5E82">
        <w:trPr>
          <w:trHeight w:val="382"/>
          <w:jc w:val="center"/>
        </w:trPr>
        <w:tc>
          <w:tcPr>
            <w:tcW w:w="625" w:type="dxa"/>
          </w:tcPr>
          <w:p w14:paraId="6D27440A" w14:textId="775EDA96" w:rsidR="00322166" w:rsidRPr="006D5E82" w:rsidRDefault="00322166" w:rsidP="00322166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702</w:t>
            </w:r>
          </w:p>
        </w:tc>
        <w:tc>
          <w:tcPr>
            <w:tcW w:w="5040" w:type="dxa"/>
          </w:tcPr>
          <w:p w14:paraId="166A2886" w14:textId="43DE8173" w:rsidR="00322166" w:rsidRPr="006D5E82" w:rsidRDefault="00322166" w:rsidP="00322166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lang w:val="fr-SN"/>
              </w:rPr>
              <w:t>Quel est le nombre minimum de visites de contrôle qu'une femme enceinte devrait subir pendant sa grossesse ?</w:t>
            </w:r>
          </w:p>
        </w:tc>
        <w:tc>
          <w:tcPr>
            <w:tcW w:w="3544" w:type="dxa"/>
          </w:tcPr>
          <w:p w14:paraId="4242A518" w14:textId="3E7810B1" w:rsidR="00322166" w:rsidRPr="006D5E82" w:rsidRDefault="00322166" w:rsidP="00322166">
            <w:pPr>
              <w:tabs>
                <w:tab w:val="right" w:leader="dot" w:pos="3924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416000" behindDoc="0" locked="0" layoutInCell="1" allowOverlap="1" wp14:anchorId="362676E1" wp14:editId="7CAB775E">
                      <wp:simplePos x="0" y="0"/>
                      <wp:positionH relativeFrom="column">
                        <wp:posOffset>1905000</wp:posOffset>
                      </wp:positionH>
                      <wp:positionV relativeFrom="paragraph">
                        <wp:posOffset>-8255</wp:posOffset>
                      </wp:positionV>
                      <wp:extent cx="320040" cy="158115"/>
                      <wp:effectExtent l="0" t="0" r="22860" b="13335"/>
                      <wp:wrapNone/>
                      <wp:docPr id="81" name="Group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82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7CC7E8" id="Group 81" o:spid="_x0000_s1026" style="position:absolute;margin-left:150pt;margin-top:-.65pt;width:25.2pt;height:12.45pt;z-index:252416000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" strokecolor="#0070c0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" strokecolor="#0070c0"/>
                    </v:group>
                  </w:pict>
                </mc:Fallback>
              </mc:AlternateContent>
            </w:r>
            <w:r w:rsidR="00EB7531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Nombre </w:t>
            </w:r>
            <w:r w:rsidR="00BF2B60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de contrôles</w:t>
            </w:r>
          </w:p>
          <w:p w14:paraId="01A15DF2" w14:textId="5DF1A5D1" w:rsidR="00322166" w:rsidRPr="006D5E82" w:rsidRDefault="00BF2B60" w:rsidP="00322166">
            <w:pPr>
              <w:tabs>
                <w:tab w:val="right" w:leader="dot" w:pos="3924"/>
              </w:tabs>
              <w:suppressAutoHyphens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Ne sait pas</w:t>
            </w:r>
            <w:r w:rsidR="00322166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98</w:t>
            </w:r>
          </w:p>
        </w:tc>
        <w:tc>
          <w:tcPr>
            <w:tcW w:w="866" w:type="dxa"/>
          </w:tcPr>
          <w:p w14:paraId="590F44FD" w14:textId="77777777" w:rsidR="00322166" w:rsidRPr="006D5E82" w:rsidRDefault="00322166" w:rsidP="00322166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  <w:lang w:val="fr-SN"/>
              </w:rPr>
            </w:pPr>
          </w:p>
          <w:p w14:paraId="269DC869" w14:textId="77777777" w:rsidR="00322166" w:rsidRPr="006D5E82" w:rsidRDefault="00322166" w:rsidP="00322166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322166" w:rsidRPr="002552AD" w14:paraId="1909710B" w14:textId="77777777" w:rsidTr="006D5E82">
        <w:trPr>
          <w:trHeight w:val="382"/>
          <w:jc w:val="center"/>
        </w:trPr>
        <w:tc>
          <w:tcPr>
            <w:tcW w:w="625" w:type="dxa"/>
          </w:tcPr>
          <w:p w14:paraId="7900BBE4" w14:textId="1E44E06F" w:rsidR="00322166" w:rsidRPr="006D5E82" w:rsidRDefault="00322166" w:rsidP="00322166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703</w:t>
            </w:r>
          </w:p>
        </w:tc>
        <w:tc>
          <w:tcPr>
            <w:tcW w:w="5040" w:type="dxa"/>
          </w:tcPr>
          <w:p w14:paraId="09771636" w14:textId="3AE3E047" w:rsidR="00322166" w:rsidRPr="006D5E82" w:rsidRDefault="00322166" w:rsidP="00322166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lang w:val="fr-SN"/>
              </w:rPr>
              <w:t>Au cours de quel mois de la grossesse une femme enceinte devrait-elle idéalement passer sa première visite prénatale ?</w:t>
            </w:r>
          </w:p>
        </w:tc>
        <w:tc>
          <w:tcPr>
            <w:tcW w:w="3544" w:type="dxa"/>
          </w:tcPr>
          <w:p w14:paraId="572A2AF0" w14:textId="1C386C96" w:rsidR="00BF2B60" w:rsidRPr="006D5E82" w:rsidRDefault="00BF2B60" w:rsidP="00BF2B6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 xml:space="preserve">Premier trimestre </w:t>
            </w:r>
            <w:r w:rsidR="00E614F5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>1</w:t>
            </w:r>
          </w:p>
          <w:p w14:paraId="07BE1594" w14:textId="5ACB5B9B" w:rsidR="00BF2B60" w:rsidRPr="006D5E82" w:rsidRDefault="00BF2B60" w:rsidP="00BF2B6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 xml:space="preserve">Autres réponses </w:t>
            </w:r>
            <w:r w:rsidR="00E614F5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>6</w:t>
            </w:r>
          </w:p>
          <w:p w14:paraId="5B84C33E" w14:textId="224E80D2" w:rsidR="00322166" w:rsidRPr="006D5E82" w:rsidRDefault="00BF2B60" w:rsidP="00BF2B6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  <w:t>Ne sait pas</w:t>
            </w:r>
            <w:r w:rsidR="00322166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8</w:t>
            </w:r>
          </w:p>
        </w:tc>
        <w:tc>
          <w:tcPr>
            <w:tcW w:w="866" w:type="dxa"/>
          </w:tcPr>
          <w:p w14:paraId="0F430452" w14:textId="77777777" w:rsidR="00322166" w:rsidRPr="006D5E82" w:rsidRDefault="00322166" w:rsidP="00322166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322166" w:rsidRPr="002552AD" w14:paraId="1A499EFA" w14:textId="77777777" w:rsidTr="006D5E82">
        <w:trPr>
          <w:trHeight w:val="382"/>
          <w:jc w:val="center"/>
        </w:trPr>
        <w:tc>
          <w:tcPr>
            <w:tcW w:w="625" w:type="dxa"/>
          </w:tcPr>
          <w:p w14:paraId="27C3583C" w14:textId="1137F95B" w:rsidR="00322166" w:rsidRPr="006D5E82" w:rsidRDefault="00322166" w:rsidP="00322166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704</w:t>
            </w:r>
          </w:p>
        </w:tc>
        <w:tc>
          <w:tcPr>
            <w:tcW w:w="5040" w:type="dxa"/>
          </w:tcPr>
          <w:p w14:paraId="0C1CBE2F" w14:textId="06B4B67A" w:rsidR="00322166" w:rsidRPr="006D5E82" w:rsidRDefault="00322166" w:rsidP="00322166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lang w:val="fr-SN"/>
              </w:rPr>
              <w:t>Au cours de quel mois de grossesse une femme enceinte devrait-elle subir sa deuxième visite prénatale ?</w:t>
            </w:r>
          </w:p>
        </w:tc>
        <w:tc>
          <w:tcPr>
            <w:tcW w:w="3544" w:type="dxa"/>
          </w:tcPr>
          <w:p w14:paraId="0001FBE2" w14:textId="49AEE2AB" w:rsidR="00BF2B60" w:rsidRPr="006D5E82" w:rsidRDefault="00BF2B60" w:rsidP="00BF2B6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Entre le 4</w:t>
            </w:r>
            <w:r w:rsidRPr="006D5E82">
              <w:rPr>
                <w:rFonts w:cstheme="minorHAnsi"/>
                <w:bCs/>
                <w:color w:val="000000"/>
                <w:sz w:val="20"/>
                <w:vertAlign w:val="superscript"/>
                <w:lang w:val="fr-SN" w:eastAsia="en-IN"/>
              </w:rPr>
              <w:t>e</w:t>
            </w:r>
            <w:r w:rsidR="00587918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et le 6</w:t>
            </w:r>
            <w:r w:rsidRPr="006D5E82">
              <w:rPr>
                <w:rFonts w:cstheme="minorHAnsi"/>
                <w:bCs/>
                <w:color w:val="000000"/>
                <w:sz w:val="20"/>
                <w:vertAlign w:val="superscript"/>
                <w:lang w:val="fr-SN" w:eastAsia="en-IN"/>
              </w:rPr>
              <w:t>e</w:t>
            </w:r>
            <w:r w:rsidR="00587918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mois </w:t>
            </w:r>
            <w:r w:rsidR="00E614F5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1</w:t>
            </w:r>
          </w:p>
          <w:p w14:paraId="6728B39D" w14:textId="4002648B" w:rsidR="00BF2B60" w:rsidRPr="006D5E82" w:rsidRDefault="00BF2B60" w:rsidP="00BF2B6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Autres réponses </w:t>
            </w:r>
            <w:r w:rsidR="00E614F5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6</w:t>
            </w:r>
          </w:p>
          <w:p w14:paraId="45B8C706" w14:textId="1F7F75D1" w:rsidR="00322166" w:rsidRPr="006D5E82" w:rsidRDefault="00BF2B60" w:rsidP="00BF2B6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Ne sait pas</w:t>
            </w:r>
            <w:r w:rsidR="00322166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8</w:t>
            </w:r>
          </w:p>
        </w:tc>
        <w:tc>
          <w:tcPr>
            <w:tcW w:w="866" w:type="dxa"/>
          </w:tcPr>
          <w:p w14:paraId="5CB802A0" w14:textId="77777777" w:rsidR="00322166" w:rsidRPr="006D5E82" w:rsidRDefault="00322166" w:rsidP="00322166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322166" w:rsidRPr="002552AD" w14:paraId="139A8280" w14:textId="77777777" w:rsidTr="006D5E82">
        <w:trPr>
          <w:trHeight w:val="382"/>
          <w:jc w:val="center"/>
        </w:trPr>
        <w:tc>
          <w:tcPr>
            <w:tcW w:w="625" w:type="dxa"/>
          </w:tcPr>
          <w:p w14:paraId="6B6EC38F" w14:textId="7EDE8EAA" w:rsidR="00322166" w:rsidRPr="006D5E82" w:rsidRDefault="00322166" w:rsidP="00322166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705</w:t>
            </w:r>
          </w:p>
        </w:tc>
        <w:tc>
          <w:tcPr>
            <w:tcW w:w="5040" w:type="dxa"/>
          </w:tcPr>
          <w:p w14:paraId="135125D6" w14:textId="092E5EEB" w:rsidR="00322166" w:rsidRPr="006D5E82" w:rsidRDefault="00322166" w:rsidP="00322166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lang w:val="fr-SN"/>
              </w:rPr>
              <w:t>Au cours de quel mois de la grossesse une femme enceinte devrait-elle subir sa troisième visite prénatale ?</w:t>
            </w:r>
          </w:p>
        </w:tc>
        <w:tc>
          <w:tcPr>
            <w:tcW w:w="3544" w:type="dxa"/>
          </w:tcPr>
          <w:p w14:paraId="365B26EC" w14:textId="45397FCC" w:rsidR="00BF2B60" w:rsidRPr="006D5E82" w:rsidRDefault="00BF2B60" w:rsidP="0058791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8</w:t>
            </w:r>
            <w:r w:rsidR="00587918" w:rsidRPr="006D5E82">
              <w:rPr>
                <w:rFonts w:cstheme="minorHAnsi"/>
                <w:bCs/>
                <w:color w:val="000000"/>
                <w:sz w:val="20"/>
                <w:vertAlign w:val="superscript"/>
                <w:lang w:val="fr-SN" w:eastAsia="en-IN"/>
              </w:rPr>
              <w:t>e</w:t>
            </w:r>
            <w:r w:rsidR="00587918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mois </w:t>
            </w:r>
            <w:r w:rsidR="00E614F5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1</w:t>
            </w:r>
          </w:p>
          <w:p w14:paraId="61F0FD7B" w14:textId="094D2F4C" w:rsidR="00BF2B60" w:rsidRPr="006D5E82" w:rsidRDefault="00BF2B60" w:rsidP="00BF2B6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Autres réponses </w:t>
            </w:r>
            <w:r w:rsidR="00E614F5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6</w:t>
            </w:r>
          </w:p>
          <w:p w14:paraId="2B2530F9" w14:textId="7539380A" w:rsidR="00322166" w:rsidRPr="006D5E82" w:rsidRDefault="00BF2B60" w:rsidP="00BF2B6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Ne sait pas</w:t>
            </w:r>
            <w:r w:rsidR="00322166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8</w:t>
            </w:r>
          </w:p>
        </w:tc>
        <w:tc>
          <w:tcPr>
            <w:tcW w:w="866" w:type="dxa"/>
          </w:tcPr>
          <w:p w14:paraId="4CD49D11" w14:textId="77777777" w:rsidR="00322166" w:rsidRPr="006D5E82" w:rsidRDefault="00322166" w:rsidP="00322166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322166" w:rsidRPr="002552AD" w14:paraId="43F8C506" w14:textId="77777777" w:rsidTr="006D5E82">
        <w:trPr>
          <w:trHeight w:val="382"/>
          <w:jc w:val="center"/>
        </w:trPr>
        <w:tc>
          <w:tcPr>
            <w:tcW w:w="625" w:type="dxa"/>
          </w:tcPr>
          <w:p w14:paraId="4A1C460E" w14:textId="0D616EC6" w:rsidR="00322166" w:rsidRPr="006D5E82" w:rsidRDefault="00322166" w:rsidP="00322166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706</w:t>
            </w:r>
          </w:p>
        </w:tc>
        <w:tc>
          <w:tcPr>
            <w:tcW w:w="5040" w:type="dxa"/>
          </w:tcPr>
          <w:p w14:paraId="39B853E3" w14:textId="2E04C524" w:rsidR="00322166" w:rsidRPr="006D5E82" w:rsidRDefault="00322166" w:rsidP="00322166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lang w:val="fr-SN"/>
              </w:rPr>
              <w:t>Combien de doses d'anatoxine tétanique doivent être injectées à une femme enceinte ?</w:t>
            </w:r>
          </w:p>
        </w:tc>
        <w:tc>
          <w:tcPr>
            <w:tcW w:w="3544" w:type="dxa"/>
          </w:tcPr>
          <w:p w14:paraId="678318F3" w14:textId="656D6050" w:rsidR="00322166" w:rsidRPr="006D5E82" w:rsidRDefault="00322166" w:rsidP="00322166">
            <w:pPr>
              <w:tabs>
                <w:tab w:val="right" w:leader="dot" w:pos="3924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413952" behindDoc="0" locked="0" layoutInCell="1" allowOverlap="1" wp14:anchorId="47078AC8" wp14:editId="298DCC37">
                      <wp:simplePos x="0" y="0"/>
                      <wp:positionH relativeFrom="column">
                        <wp:posOffset>1193800</wp:posOffset>
                      </wp:positionH>
                      <wp:positionV relativeFrom="paragraph">
                        <wp:posOffset>19967</wp:posOffset>
                      </wp:positionV>
                      <wp:extent cx="320040" cy="158115"/>
                      <wp:effectExtent l="0" t="0" r="22860" b="13335"/>
                      <wp:wrapNone/>
                      <wp:docPr id="2322" name="Group 23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2323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43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ED9413" id="Group 2322" o:spid="_x0000_s1026" style="position:absolute;margin-left:94pt;margin-top:1.55pt;width:25.2pt;height:12.45pt;z-index:252413952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" strokecolor="#0070c0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" strokecolor="#0070c0"/>
                    </v:group>
                  </w:pict>
                </mc:Fallback>
              </mc:AlternateContent>
            </w:r>
            <w:r w:rsidR="00EB7531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Nombre </w:t>
            </w:r>
            <w:r w:rsidR="00BF2B60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de doses</w:t>
            </w:r>
          </w:p>
          <w:p w14:paraId="6F770C45" w14:textId="4F58D25E" w:rsidR="00322166" w:rsidRPr="006D5E82" w:rsidRDefault="00BF2B60" w:rsidP="00322166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Ne sait pas</w:t>
            </w:r>
            <w:r w:rsidR="00322166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98</w:t>
            </w:r>
          </w:p>
        </w:tc>
        <w:tc>
          <w:tcPr>
            <w:tcW w:w="866" w:type="dxa"/>
          </w:tcPr>
          <w:p w14:paraId="451EA6FB" w14:textId="77777777" w:rsidR="00322166" w:rsidRPr="006D5E82" w:rsidRDefault="00322166" w:rsidP="00322166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322166" w:rsidRPr="002552AD" w14:paraId="6E6353D0" w14:textId="77777777" w:rsidTr="006D5E82">
        <w:trPr>
          <w:trHeight w:val="382"/>
          <w:jc w:val="center"/>
        </w:trPr>
        <w:tc>
          <w:tcPr>
            <w:tcW w:w="625" w:type="dxa"/>
          </w:tcPr>
          <w:p w14:paraId="75286903" w14:textId="4536699E" w:rsidR="00322166" w:rsidRPr="006D5E82" w:rsidRDefault="00322166" w:rsidP="00322166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707</w:t>
            </w:r>
          </w:p>
        </w:tc>
        <w:tc>
          <w:tcPr>
            <w:tcW w:w="5040" w:type="dxa"/>
          </w:tcPr>
          <w:p w14:paraId="2A5181BE" w14:textId="4406EC27" w:rsidR="00322166" w:rsidRPr="006D5E82" w:rsidRDefault="00322166" w:rsidP="00322166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lang w:val="fr-SN"/>
              </w:rPr>
              <w:t>Pendant combien de jours une femme enceinte doit-elle prendre des comprimés ou un sirop de fer et d'acide folique ?</w:t>
            </w:r>
          </w:p>
        </w:tc>
        <w:tc>
          <w:tcPr>
            <w:tcW w:w="3544" w:type="dxa"/>
          </w:tcPr>
          <w:p w14:paraId="6B569614" w14:textId="2815326F" w:rsidR="00322166" w:rsidRPr="006D5E82" w:rsidRDefault="00322166" w:rsidP="00322166">
            <w:pPr>
              <w:tabs>
                <w:tab w:val="right" w:leader="dot" w:pos="3924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414976" behindDoc="0" locked="0" layoutInCell="1" allowOverlap="1" wp14:anchorId="64F76206" wp14:editId="16922DB0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494</wp:posOffset>
                      </wp:positionV>
                      <wp:extent cx="451807" cy="135707"/>
                      <wp:effectExtent l="0" t="0" r="24765" b="17145"/>
                      <wp:wrapSquare wrapText="bothSides"/>
                      <wp:docPr id="2347" name="Group 23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1807" cy="135707"/>
                                <a:chOff x="0" y="0"/>
                                <a:chExt cx="451807" cy="135707"/>
                              </a:xfrm>
                            </wpg:grpSpPr>
                            <wps:wsp>
                              <wps:cNvPr id="2348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4800" y="0"/>
                                  <a:ext cx="147007" cy="1357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356" name="Group 235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308713" cy="135707"/>
                                  <a:chOff x="8684" y="2856"/>
                                  <a:chExt cx="1134" cy="360"/>
                                </a:xfrm>
                              </wpg:grpSpPr>
                              <wps:wsp>
                                <wps:cNvPr id="2357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684" y="2856"/>
                                    <a:ext cx="594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70C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7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24" y="2856"/>
                                    <a:ext cx="594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70C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FB2288C" id="Group 2347" o:spid="_x0000_s1026" style="position:absolute;margin-left:90pt;margin-top:.05pt;width:35.6pt;height:10.7pt;z-index:252414976" coordsize="451807,135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">
                      <v:rect id="Rectangle 221" o:spid="_x0000_s1027" style="position:absolute;left:304800;width:147007;height:135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" strokecolor="#0070c0"/>
                      <v:group id="Group 2356" o:spid="_x0000_s1028" style="position:absolute;width:308713;height:135707" coordorigin="8684,2856" coordsize="1134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">
                        <v:rect id="Rectangle 221" o:spid="_x0000_s1029" style="position:absolute;left:8684;top:2856;width:59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" strokecolor="#0070c0"/>
                        <v:rect id="Rectangle 222" o:spid="_x0000_s1030" style="position:absolute;left:9224;top:2856;width:59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" strokecolor="#0070c0"/>
                      </v:group>
                      <w10:wrap type="square"/>
                    </v:group>
                  </w:pict>
                </mc:Fallback>
              </mc:AlternateContent>
            </w:r>
            <w:r w:rsidR="00EB7531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Nombre </w:t>
            </w:r>
            <w:r w:rsidR="006E0138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de jours</w:t>
            </w:r>
          </w:p>
          <w:p w14:paraId="13EB0DFF" w14:textId="10A78582" w:rsidR="00322166" w:rsidRPr="006D5E82" w:rsidRDefault="006E0138" w:rsidP="00322166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Ne sait pas</w:t>
            </w:r>
            <w:r w:rsidR="00322166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98</w:t>
            </w:r>
          </w:p>
        </w:tc>
        <w:tc>
          <w:tcPr>
            <w:tcW w:w="866" w:type="dxa"/>
          </w:tcPr>
          <w:p w14:paraId="3B84BD6A" w14:textId="77777777" w:rsidR="00322166" w:rsidRPr="006D5E82" w:rsidRDefault="00322166" w:rsidP="00322166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6F2823" w:rsidRPr="009B4054" w14:paraId="2DB3327E" w14:textId="77777777" w:rsidTr="006D5E82">
        <w:trPr>
          <w:trHeight w:val="382"/>
          <w:jc w:val="center"/>
        </w:trPr>
        <w:tc>
          <w:tcPr>
            <w:tcW w:w="625" w:type="dxa"/>
          </w:tcPr>
          <w:p w14:paraId="0998E7E4" w14:textId="3D6334AD" w:rsidR="006F2823" w:rsidRPr="006D5E82" w:rsidRDefault="00FC543C" w:rsidP="006F2823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7</w:t>
            </w:r>
            <w:r w:rsidR="007F02DD" w:rsidRPr="006D5E82">
              <w:rPr>
                <w:rFonts w:cstheme="minorHAnsi"/>
                <w:spacing w:val="-2"/>
                <w:sz w:val="20"/>
              </w:rPr>
              <w:t>08</w:t>
            </w:r>
          </w:p>
        </w:tc>
        <w:tc>
          <w:tcPr>
            <w:tcW w:w="5040" w:type="dxa"/>
          </w:tcPr>
          <w:p w14:paraId="099D354A" w14:textId="77777777" w:rsidR="00322166" w:rsidRPr="006D5E82" w:rsidRDefault="00322166" w:rsidP="00322166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Quels sont les signes d'alerte pendant la grossesse qui indiquent qu'une femme doit consulter un professionnel de la santé ?</w:t>
            </w:r>
          </w:p>
          <w:p w14:paraId="4A04DE22" w14:textId="506CB4DD" w:rsidR="006F2823" w:rsidRPr="006D5E82" w:rsidRDefault="00587918" w:rsidP="00874C56">
            <w:pPr>
              <w:tabs>
                <w:tab w:val="left" w:pos="-720"/>
              </w:tabs>
              <w:suppressAutoHyphens/>
              <w:rPr>
                <w:rFonts w:cstheme="minorHAnsi"/>
                <w:b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  <w:t>Plusieurs réponses possibles.</w:t>
            </w:r>
          </w:p>
        </w:tc>
        <w:tc>
          <w:tcPr>
            <w:tcW w:w="3544" w:type="dxa"/>
          </w:tcPr>
          <w:p w14:paraId="2FC52FC8" w14:textId="439B6B92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Maux de tête intenses/hypertension artérielle </w:t>
            </w:r>
            <w:r w:rsidR="00E614F5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A</w:t>
            </w:r>
          </w:p>
          <w:p w14:paraId="3AC6E2E0" w14:textId="1F8FBB69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Vision trouble </w:t>
            </w:r>
            <w:r w:rsidR="00E614F5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B</w:t>
            </w:r>
          </w:p>
          <w:p w14:paraId="7AFA6F55" w14:textId="72053D97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Gonflement des chevilles/gonflement du visage </w:t>
            </w:r>
            <w:r w:rsidR="00E614F5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C</w:t>
            </w:r>
          </w:p>
          <w:p w14:paraId="748E066A" w14:textId="31A812BE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Facile à vivre </w:t>
            </w:r>
            <w:r w:rsidR="00E614F5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D</w:t>
            </w:r>
          </w:p>
          <w:p w14:paraId="0798F823" w14:textId="51F9A58D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Forte fièvre </w:t>
            </w:r>
            <w:r w:rsidR="00E614F5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E</w:t>
            </w:r>
          </w:p>
          <w:p w14:paraId="12741249" w14:textId="284BA1DA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Saignements vaginaux </w:t>
            </w:r>
            <w:r w:rsidR="00E614F5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F</w:t>
            </w:r>
          </w:p>
          <w:p w14:paraId="09EE3D82" w14:textId="14870DF1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Pertes vaginales nauséabondes </w:t>
            </w:r>
            <w:r w:rsidR="00E614F5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G</w:t>
            </w:r>
          </w:p>
          <w:p w14:paraId="13BA668B" w14:textId="07C1B4C1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Jaunisse </w:t>
            </w:r>
            <w:r w:rsidR="00E614F5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H</w:t>
            </w:r>
          </w:p>
          <w:p w14:paraId="70FC8C74" w14:textId="5EAE1ACF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Anémie </w:t>
            </w:r>
            <w:r w:rsidR="00E614F5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I</w:t>
            </w:r>
          </w:p>
          <w:p w14:paraId="23A5338E" w14:textId="5AD908D1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Autre (préciser) </w:t>
            </w:r>
            <w:r w:rsidR="00E614F5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X</w:t>
            </w:r>
          </w:p>
          <w:p w14:paraId="37CAA30E" w14:textId="13B79A57" w:rsidR="006F2823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 xml:space="preserve">Ne </w:t>
            </w:r>
            <w:proofErr w:type="spellStart"/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sait</w:t>
            </w:r>
            <w:proofErr w:type="spellEnd"/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 xml:space="preserve"> pas</w:t>
            </w:r>
            <w:r w:rsidR="006F2823"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ab/>
              <w:t>Z</w:t>
            </w:r>
          </w:p>
        </w:tc>
        <w:tc>
          <w:tcPr>
            <w:tcW w:w="866" w:type="dxa"/>
          </w:tcPr>
          <w:p w14:paraId="73DE2EB8" w14:textId="77777777" w:rsidR="006F2823" w:rsidRPr="006D5E82" w:rsidRDefault="006F2823" w:rsidP="006F2823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</w:rPr>
            </w:pPr>
          </w:p>
        </w:tc>
      </w:tr>
      <w:tr w:rsidR="006F2823" w:rsidRPr="002552AD" w14:paraId="6A53A5FB" w14:textId="77777777" w:rsidTr="006D5E82">
        <w:trPr>
          <w:trHeight w:val="382"/>
          <w:jc w:val="center"/>
        </w:trPr>
        <w:tc>
          <w:tcPr>
            <w:tcW w:w="625" w:type="dxa"/>
          </w:tcPr>
          <w:p w14:paraId="26113164" w14:textId="77EE5C54" w:rsidR="006F2823" w:rsidRPr="006D5E82" w:rsidRDefault="00FC543C" w:rsidP="006F2823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lastRenderedPageBreak/>
              <w:t>7</w:t>
            </w:r>
            <w:r w:rsidR="007F02DD" w:rsidRPr="006D5E82">
              <w:rPr>
                <w:rFonts w:cstheme="minorHAnsi"/>
                <w:spacing w:val="-2"/>
                <w:sz w:val="20"/>
              </w:rPr>
              <w:t>09</w:t>
            </w:r>
          </w:p>
        </w:tc>
        <w:tc>
          <w:tcPr>
            <w:tcW w:w="5040" w:type="dxa"/>
          </w:tcPr>
          <w:p w14:paraId="6A44289A" w14:textId="77777777" w:rsidR="00322166" w:rsidRPr="006D5E82" w:rsidRDefault="00322166" w:rsidP="00322166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Quels sont les préparatifs essentiels qu'une femme doit effectuer pour un accouchement en toute sécurité ?</w:t>
            </w:r>
          </w:p>
          <w:p w14:paraId="7CA09860" w14:textId="0C8F1B92" w:rsidR="006F2823" w:rsidRPr="006D5E82" w:rsidRDefault="00587918" w:rsidP="00874C56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  <w:t>Plusieurs réponses possibles.</w:t>
            </w:r>
          </w:p>
        </w:tc>
        <w:tc>
          <w:tcPr>
            <w:tcW w:w="3544" w:type="dxa"/>
          </w:tcPr>
          <w:p w14:paraId="70FF6AC6" w14:textId="396D74EB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Identifier un hôpital/une sage-femme qualifiée pour l'accouchement </w:t>
            </w:r>
            <w:r w:rsidR="00E614F5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A</w:t>
            </w:r>
          </w:p>
          <w:p w14:paraId="11B0219F" w14:textId="6AEB0FA8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Organiser le transport </w:t>
            </w:r>
            <w:r w:rsidR="00E614F5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B</w:t>
            </w:r>
          </w:p>
          <w:p w14:paraId="2D06959F" w14:textId="5E850033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Économiser de l'argent pour les frais d'accouchement </w:t>
            </w:r>
            <w:r w:rsidR="00E614F5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C</w:t>
            </w:r>
          </w:p>
          <w:p w14:paraId="70A6CBD3" w14:textId="578382CD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Identifier un établissement de santé de référence où se rendre en cas d'urgence </w:t>
            </w:r>
            <w:r w:rsidR="00E614F5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D</w:t>
            </w:r>
          </w:p>
          <w:p w14:paraId="49E66067" w14:textId="12436944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Identifier quelqu'un pour donner son sang 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E</w:t>
            </w:r>
          </w:p>
          <w:p w14:paraId="260D27E9" w14:textId="260ED6FB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Autre (préciser) 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X</w:t>
            </w:r>
          </w:p>
          <w:p w14:paraId="38028CEB" w14:textId="61C0DCF9" w:rsidR="006F2823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Ne sait pas</w:t>
            </w:r>
            <w:r w:rsidR="006F2823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Z</w:t>
            </w:r>
          </w:p>
        </w:tc>
        <w:tc>
          <w:tcPr>
            <w:tcW w:w="866" w:type="dxa"/>
          </w:tcPr>
          <w:p w14:paraId="54E4D887" w14:textId="77777777" w:rsidR="006F2823" w:rsidRPr="006D5E82" w:rsidRDefault="006F2823" w:rsidP="006F2823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6F2823" w:rsidRPr="002552AD" w14:paraId="573E928E" w14:textId="77777777" w:rsidTr="006D5E82">
        <w:trPr>
          <w:trHeight w:val="382"/>
          <w:jc w:val="center"/>
        </w:trPr>
        <w:tc>
          <w:tcPr>
            <w:tcW w:w="625" w:type="dxa"/>
          </w:tcPr>
          <w:p w14:paraId="48ACC25D" w14:textId="05CA759D" w:rsidR="006F2823" w:rsidRPr="006D5E82" w:rsidRDefault="00FC543C" w:rsidP="006F2823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7</w:t>
            </w:r>
            <w:r w:rsidR="007F02DD" w:rsidRPr="006D5E82">
              <w:rPr>
                <w:rFonts w:cstheme="minorHAnsi"/>
                <w:spacing w:val="-2"/>
                <w:sz w:val="20"/>
              </w:rPr>
              <w:t>10</w:t>
            </w:r>
          </w:p>
        </w:tc>
        <w:tc>
          <w:tcPr>
            <w:tcW w:w="5040" w:type="dxa"/>
          </w:tcPr>
          <w:p w14:paraId="77583ABE" w14:textId="77777777" w:rsidR="00322166" w:rsidRPr="006D5E82" w:rsidRDefault="00322166" w:rsidP="00322166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Quels sont les signes d'alerte pendant le travail ou l'accouchement qui indiquent qu'une femme doit se rendre à l'hôpital ou chez le médecin ?</w:t>
            </w:r>
          </w:p>
          <w:p w14:paraId="26A93996" w14:textId="09EA9164" w:rsidR="006F2823" w:rsidRPr="006D5E82" w:rsidRDefault="00587918" w:rsidP="00874C56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  <w:t>Plusieurs réponses possibles.</w:t>
            </w:r>
          </w:p>
        </w:tc>
        <w:tc>
          <w:tcPr>
            <w:tcW w:w="3544" w:type="dxa"/>
          </w:tcPr>
          <w:p w14:paraId="23E71BA4" w14:textId="740037AF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Bébé en position anormale 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A</w:t>
            </w:r>
          </w:p>
          <w:p w14:paraId="741C1AEC" w14:textId="36E40C4F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Absence ou /moins de mouvements du fœtus 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B</w:t>
            </w:r>
          </w:p>
          <w:p w14:paraId="7541C059" w14:textId="6B3BB653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Saignements vaginaux excessifs 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C</w:t>
            </w:r>
          </w:p>
          <w:p w14:paraId="767D16D5" w14:textId="74FFA678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Travail prolongé 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D</w:t>
            </w:r>
          </w:p>
          <w:p w14:paraId="37E1D700" w14:textId="621C3646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Obstruction du travail 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E</w:t>
            </w:r>
          </w:p>
          <w:p w14:paraId="6E01EAF2" w14:textId="5FD3E657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Fentes 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F</w:t>
            </w:r>
          </w:p>
          <w:p w14:paraId="5A9F3ED9" w14:textId="3DCA01BA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Saignements vaginaux excessifs 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G</w:t>
            </w:r>
          </w:p>
          <w:p w14:paraId="2A3AEB44" w14:textId="6F46493D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Retard dans l'expulsion du placenta/Retenue du placenta 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H</w:t>
            </w:r>
          </w:p>
          <w:p w14:paraId="316060C7" w14:textId="45812AA4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Autre (préciser) 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X</w:t>
            </w:r>
          </w:p>
          <w:p w14:paraId="4512F420" w14:textId="596D7A4C" w:rsidR="006F2823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Ne sait pas</w:t>
            </w:r>
            <w:r w:rsidR="006F2823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Z</w:t>
            </w:r>
          </w:p>
        </w:tc>
        <w:tc>
          <w:tcPr>
            <w:tcW w:w="866" w:type="dxa"/>
          </w:tcPr>
          <w:p w14:paraId="032C5827" w14:textId="77777777" w:rsidR="006F2823" w:rsidRPr="006D5E82" w:rsidRDefault="006F2823" w:rsidP="006F2823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322166" w:rsidRPr="009B4054" w14:paraId="03C5D8E7" w14:textId="77777777" w:rsidTr="006D5E82">
        <w:trPr>
          <w:trHeight w:val="382"/>
          <w:jc w:val="center"/>
        </w:trPr>
        <w:tc>
          <w:tcPr>
            <w:tcW w:w="625" w:type="dxa"/>
          </w:tcPr>
          <w:p w14:paraId="154D07D6" w14:textId="28E8AEFE" w:rsidR="00322166" w:rsidRPr="006D5E82" w:rsidRDefault="00322166" w:rsidP="00322166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711</w:t>
            </w:r>
          </w:p>
        </w:tc>
        <w:tc>
          <w:tcPr>
            <w:tcW w:w="5040" w:type="dxa"/>
          </w:tcPr>
          <w:p w14:paraId="473248E0" w14:textId="6A2FB4DC" w:rsidR="00322166" w:rsidRPr="006D5E82" w:rsidRDefault="00322166" w:rsidP="00322166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lang w:val="fr-SN"/>
              </w:rPr>
              <w:t>Une femme doit-elle se faire examiner après l'accouchement même si elle se sent bien ?</w:t>
            </w:r>
          </w:p>
        </w:tc>
        <w:tc>
          <w:tcPr>
            <w:tcW w:w="3544" w:type="dxa"/>
          </w:tcPr>
          <w:p w14:paraId="429F01A0" w14:textId="5E69B85D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Oui 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1</w:t>
            </w:r>
          </w:p>
          <w:p w14:paraId="690E2F8A" w14:textId="3B74CE54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Non 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2</w:t>
            </w:r>
          </w:p>
          <w:p w14:paraId="6F2292B0" w14:textId="33810DDA" w:rsidR="00322166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Ne sait pas 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8</w:t>
            </w:r>
          </w:p>
        </w:tc>
        <w:tc>
          <w:tcPr>
            <w:tcW w:w="866" w:type="dxa"/>
          </w:tcPr>
          <w:p w14:paraId="2C379288" w14:textId="66DCEB3B" w:rsidR="00322166" w:rsidRPr="006D5E82" w:rsidRDefault="00322166" w:rsidP="00322166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  <w:lang w:val="fr-SN"/>
              </w:rPr>
            </w:pPr>
            <w:r w:rsidRPr="006D5E82">
              <w:rPr>
                <w:rFonts w:cstheme="minorHAnsi"/>
                <w:noProof/>
                <w:spacing w:val="-2"/>
                <w:sz w:val="20"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2419072" behindDoc="0" locked="0" layoutInCell="1" allowOverlap="1" wp14:anchorId="4439373C" wp14:editId="23A9A606">
                      <wp:simplePos x="0" y="0"/>
                      <wp:positionH relativeFrom="column">
                        <wp:posOffset>-5426</wp:posOffset>
                      </wp:positionH>
                      <wp:positionV relativeFrom="paragraph">
                        <wp:posOffset>181148</wp:posOffset>
                      </wp:positionV>
                      <wp:extent cx="101600" cy="263237"/>
                      <wp:effectExtent l="0" t="0" r="31750" b="22860"/>
                      <wp:wrapNone/>
                      <wp:docPr id="102" name="Right Brace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263237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920F72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102" o:spid="_x0000_s1026" type="#_x0000_t88" style="position:absolute;margin-left:-.45pt;margin-top:14.25pt;width:8pt;height:20.75pt;z-index:25241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" adj="695" strokecolor="black [3200]" strokeweight=".5pt">
                      <v:stroke joinstyle="miter"/>
                    </v:shape>
                  </w:pict>
                </mc:Fallback>
              </mc:AlternateContent>
            </w:r>
          </w:p>
          <w:p w14:paraId="1C62578F" w14:textId="3980A92D" w:rsidR="00322166" w:rsidRPr="006D5E82" w:rsidRDefault="00322166" w:rsidP="00322166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714</w:t>
            </w:r>
          </w:p>
        </w:tc>
      </w:tr>
      <w:tr w:rsidR="00322166" w:rsidRPr="002552AD" w14:paraId="4C51FFCD" w14:textId="77777777" w:rsidTr="006D5E82">
        <w:trPr>
          <w:trHeight w:val="382"/>
          <w:jc w:val="center"/>
        </w:trPr>
        <w:tc>
          <w:tcPr>
            <w:tcW w:w="625" w:type="dxa"/>
          </w:tcPr>
          <w:p w14:paraId="4E8B190D" w14:textId="4458EB5F" w:rsidR="00322166" w:rsidRPr="006D5E82" w:rsidRDefault="00322166" w:rsidP="00322166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712</w:t>
            </w:r>
          </w:p>
        </w:tc>
        <w:tc>
          <w:tcPr>
            <w:tcW w:w="5040" w:type="dxa"/>
          </w:tcPr>
          <w:p w14:paraId="494CEC0D" w14:textId="2C2A4B99" w:rsidR="00322166" w:rsidRPr="006D5E82" w:rsidRDefault="00322166" w:rsidP="00322166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lang w:val="fr-SN"/>
              </w:rPr>
              <w:t>Combien de temps après l'accouchement une femme doit-elle subir son premier examen médical ?</w:t>
            </w:r>
          </w:p>
        </w:tc>
        <w:tc>
          <w:tcPr>
            <w:tcW w:w="3544" w:type="dxa"/>
          </w:tcPr>
          <w:p w14:paraId="62C9A73A" w14:textId="16F025D7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Dans les heures/deux jours 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1</w:t>
            </w:r>
          </w:p>
          <w:p w14:paraId="6D215048" w14:textId="6D99C2DE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Autres réponses 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6</w:t>
            </w:r>
          </w:p>
          <w:p w14:paraId="270890E1" w14:textId="3211CFCB" w:rsidR="00322166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Ne sait pas</w:t>
            </w:r>
            <w:r w:rsidR="00322166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8</w:t>
            </w:r>
          </w:p>
        </w:tc>
        <w:tc>
          <w:tcPr>
            <w:tcW w:w="866" w:type="dxa"/>
          </w:tcPr>
          <w:p w14:paraId="0EAADFA2" w14:textId="77777777" w:rsidR="00322166" w:rsidRPr="006D5E82" w:rsidRDefault="00322166" w:rsidP="00322166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322166" w:rsidRPr="002552AD" w14:paraId="0FFAE1D1" w14:textId="77777777" w:rsidTr="006D5E82">
        <w:trPr>
          <w:trHeight w:val="600"/>
          <w:jc w:val="center"/>
        </w:trPr>
        <w:tc>
          <w:tcPr>
            <w:tcW w:w="625" w:type="dxa"/>
          </w:tcPr>
          <w:p w14:paraId="3B80BB39" w14:textId="1D42BDCF" w:rsidR="00322166" w:rsidRPr="006D5E82" w:rsidRDefault="00322166" w:rsidP="00322166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713</w:t>
            </w:r>
          </w:p>
        </w:tc>
        <w:tc>
          <w:tcPr>
            <w:tcW w:w="5040" w:type="dxa"/>
          </w:tcPr>
          <w:p w14:paraId="549B5B1D" w14:textId="1E5A7B87" w:rsidR="00322166" w:rsidRPr="006D5E82" w:rsidRDefault="00322166" w:rsidP="00322166">
            <w:pPr>
              <w:tabs>
                <w:tab w:val="left" w:pos="-720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lang w:val="fr-SN"/>
              </w:rPr>
              <w:t>Quel est le nombre minimum de visites de contrôle qu'une femme doit effectuer dans les six semaines suivant l'accouchement ?</w:t>
            </w:r>
          </w:p>
        </w:tc>
        <w:tc>
          <w:tcPr>
            <w:tcW w:w="3544" w:type="dxa"/>
          </w:tcPr>
          <w:p w14:paraId="2665A1C2" w14:textId="308FFBD7" w:rsidR="00322166" w:rsidRPr="006D5E82" w:rsidRDefault="00322166" w:rsidP="00322166">
            <w:pPr>
              <w:tabs>
                <w:tab w:val="right" w:leader="dot" w:pos="3924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418048" behindDoc="0" locked="0" layoutInCell="1" allowOverlap="1" wp14:anchorId="7D354EEA" wp14:editId="01217214">
                      <wp:simplePos x="0" y="0"/>
                      <wp:positionH relativeFrom="column">
                        <wp:posOffset>1905000</wp:posOffset>
                      </wp:positionH>
                      <wp:positionV relativeFrom="paragraph">
                        <wp:posOffset>-8255</wp:posOffset>
                      </wp:positionV>
                      <wp:extent cx="320040" cy="158115"/>
                      <wp:effectExtent l="0" t="0" r="22860" b="13335"/>
                      <wp:wrapNone/>
                      <wp:docPr id="78" name="Group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79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1DAE9D" id="Group 78" o:spid="_x0000_s1026" style="position:absolute;margin-left:150pt;margin-top:-.65pt;width:25.2pt;height:12.45pt;z-index:252418048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" strokecolor="#0070c0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" strokecolor="#0070c0"/>
                    </v:group>
                  </w:pict>
                </mc:Fallback>
              </mc:AlternateContent>
            </w:r>
            <w:r w:rsidR="006E0138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Nombre de contrôles</w:t>
            </w:r>
          </w:p>
          <w:p w14:paraId="67034678" w14:textId="18456EC0" w:rsidR="00322166" w:rsidRPr="006D5E82" w:rsidRDefault="006E0138" w:rsidP="00322166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Ne sait pas</w:t>
            </w:r>
            <w:r w:rsidR="00322166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98</w:t>
            </w:r>
          </w:p>
        </w:tc>
        <w:tc>
          <w:tcPr>
            <w:tcW w:w="866" w:type="dxa"/>
          </w:tcPr>
          <w:p w14:paraId="03B348C2" w14:textId="77777777" w:rsidR="00322166" w:rsidRPr="006D5E82" w:rsidRDefault="00322166" w:rsidP="00322166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C8416B" w:rsidRPr="002552AD" w14:paraId="033BA1C2" w14:textId="77777777" w:rsidTr="006D5E82">
        <w:trPr>
          <w:trHeight w:val="382"/>
          <w:jc w:val="center"/>
        </w:trPr>
        <w:tc>
          <w:tcPr>
            <w:tcW w:w="625" w:type="dxa"/>
          </w:tcPr>
          <w:p w14:paraId="13EE037E" w14:textId="3AB7EAF7" w:rsidR="00C8416B" w:rsidRPr="006D5E82" w:rsidRDefault="00FC543C" w:rsidP="005E2BEF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7</w:t>
            </w:r>
            <w:r w:rsidR="00C8416B" w:rsidRPr="006D5E82">
              <w:rPr>
                <w:rFonts w:cstheme="minorHAnsi"/>
                <w:spacing w:val="-2"/>
                <w:sz w:val="20"/>
              </w:rPr>
              <w:t>14</w:t>
            </w:r>
          </w:p>
        </w:tc>
        <w:tc>
          <w:tcPr>
            <w:tcW w:w="5040" w:type="dxa"/>
          </w:tcPr>
          <w:p w14:paraId="414462AC" w14:textId="77777777" w:rsidR="00322166" w:rsidRPr="006D5E82" w:rsidRDefault="00322166" w:rsidP="00322166">
            <w:pPr>
              <w:tabs>
                <w:tab w:val="left" w:pos="-720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Quels sont les examens à effectuer lors des contrôles postnatals pour les femmes ?</w:t>
            </w:r>
          </w:p>
          <w:p w14:paraId="78408363" w14:textId="77777777" w:rsidR="00587918" w:rsidRPr="006D5E82" w:rsidRDefault="00587918" w:rsidP="00322166">
            <w:pPr>
              <w:tabs>
                <w:tab w:val="left" w:pos="-720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</w:p>
          <w:p w14:paraId="2D08A9A1" w14:textId="71A6455B" w:rsidR="00FF4357" w:rsidRPr="006D5E82" w:rsidRDefault="00587918" w:rsidP="00874C56">
            <w:pPr>
              <w:tabs>
                <w:tab w:val="left" w:pos="-720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  <w:t>Plusieurs réponses possibles.</w:t>
            </w:r>
          </w:p>
        </w:tc>
        <w:tc>
          <w:tcPr>
            <w:tcW w:w="3544" w:type="dxa"/>
          </w:tcPr>
          <w:p w14:paraId="3DA61469" w14:textId="741628E1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Contrôle de la température 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A</w:t>
            </w:r>
          </w:p>
          <w:p w14:paraId="2769CC20" w14:textId="10361646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Contrôle de la tension artérielle 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B</w:t>
            </w:r>
          </w:p>
          <w:p w14:paraId="20C8A225" w14:textId="37A7D6E9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Contrôle des saignements vaginaux 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C</w:t>
            </w:r>
          </w:p>
          <w:p w14:paraId="4C0139F6" w14:textId="4609952B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Examen des problèmes mammaires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D</w:t>
            </w:r>
          </w:p>
          <w:p w14:paraId="66196802" w14:textId="76B5E213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Autre (préciser) 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X</w:t>
            </w:r>
          </w:p>
          <w:p w14:paraId="77B8062A" w14:textId="7088B0A0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Aucun 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Y</w:t>
            </w:r>
          </w:p>
          <w:p w14:paraId="40604973" w14:textId="69D1799C" w:rsidR="005E2BEF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Ne sait pas</w:t>
            </w:r>
            <w:r w:rsidR="005E2BEF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Z</w:t>
            </w:r>
          </w:p>
        </w:tc>
        <w:tc>
          <w:tcPr>
            <w:tcW w:w="866" w:type="dxa"/>
          </w:tcPr>
          <w:p w14:paraId="48EE90F3" w14:textId="77777777" w:rsidR="00C8416B" w:rsidRPr="006D5E82" w:rsidRDefault="00C8416B" w:rsidP="005E2BEF">
            <w:pPr>
              <w:tabs>
                <w:tab w:val="left" w:pos="-720"/>
              </w:tabs>
              <w:suppressAutoHyphens/>
              <w:spacing w:after="0"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C8416B" w:rsidRPr="002552AD" w14:paraId="3B6A27C7" w14:textId="77777777" w:rsidTr="006D5E82">
        <w:trPr>
          <w:trHeight w:val="382"/>
          <w:jc w:val="center"/>
        </w:trPr>
        <w:tc>
          <w:tcPr>
            <w:tcW w:w="625" w:type="dxa"/>
          </w:tcPr>
          <w:p w14:paraId="01E8DE95" w14:textId="5C9565EF" w:rsidR="00C8416B" w:rsidRPr="006D5E82" w:rsidRDefault="00FC543C" w:rsidP="00C8416B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7</w:t>
            </w:r>
            <w:r w:rsidR="00C8416B" w:rsidRPr="006D5E82">
              <w:rPr>
                <w:rFonts w:cstheme="minorHAnsi"/>
                <w:spacing w:val="-2"/>
                <w:sz w:val="20"/>
              </w:rPr>
              <w:t>15</w:t>
            </w:r>
          </w:p>
        </w:tc>
        <w:tc>
          <w:tcPr>
            <w:tcW w:w="5040" w:type="dxa"/>
          </w:tcPr>
          <w:p w14:paraId="25317169" w14:textId="77777777" w:rsidR="00322166" w:rsidRPr="006D5E82" w:rsidRDefault="00322166" w:rsidP="00322166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Quels sont les examens à effectuer lors des contrôles postnatals du nouveau-né ?</w:t>
            </w:r>
          </w:p>
          <w:p w14:paraId="5DAF9EC4" w14:textId="33BAD4C5" w:rsidR="00C8416B" w:rsidRPr="006D5E82" w:rsidRDefault="00587918" w:rsidP="00874C56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  <w:t>Plusieurs réponses possibles.</w:t>
            </w:r>
          </w:p>
        </w:tc>
        <w:tc>
          <w:tcPr>
            <w:tcW w:w="3544" w:type="dxa"/>
          </w:tcPr>
          <w:p w14:paraId="43CA1474" w14:textId="37C60682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Contrôle de la température 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A</w:t>
            </w:r>
          </w:p>
          <w:p w14:paraId="3A7F6E72" w14:textId="698096FF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Contrôle du cordon ombilical 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B</w:t>
            </w:r>
          </w:p>
          <w:p w14:paraId="45BCF01E" w14:textId="0C388368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Contrôle des yeux 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C</w:t>
            </w:r>
          </w:p>
          <w:p w14:paraId="7C548D88" w14:textId="12E883E7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Contrôle des membres 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D</w:t>
            </w:r>
          </w:p>
          <w:p w14:paraId="52C6840E" w14:textId="7B519710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Contrôle de l'allaitement 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E</w:t>
            </w:r>
          </w:p>
          <w:p w14:paraId="24C4EB6C" w14:textId="63203988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Position et fixation de l'allaitement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F</w:t>
            </w:r>
          </w:p>
          <w:p w14:paraId="31885C03" w14:textId="3EEA8F39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Contrôle du nombre d'urines 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G</w:t>
            </w:r>
          </w:p>
          <w:p w14:paraId="573EA765" w14:textId="2EC8FFA1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Contrôle du poids 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H</w:t>
            </w:r>
          </w:p>
          <w:p w14:paraId="19A8B266" w14:textId="2EA3EB53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Autre (préciser) 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X</w:t>
            </w:r>
          </w:p>
          <w:p w14:paraId="356ABE97" w14:textId="77D0AB53" w:rsidR="00C8416B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Aucune</w:t>
            </w:r>
            <w:r w:rsidR="00C8416B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Y</w:t>
            </w:r>
          </w:p>
        </w:tc>
        <w:tc>
          <w:tcPr>
            <w:tcW w:w="866" w:type="dxa"/>
          </w:tcPr>
          <w:p w14:paraId="5B1E7B39" w14:textId="77777777" w:rsidR="00C8416B" w:rsidRPr="006D5E82" w:rsidRDefault="00C8416B" w:rsidP="00C8416B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C8416B" w:rsidRPr="006D5E82" w14:paraId="1344799C" w14:textId="77777777" w:rsidTr="006D5E82">
        <w:trPr>
          <w:trHeight w:val="382"/>
          <w:jc w:val="center"/>
        </w:trPr>
        <w:tc>
          <w:tcPr>
            <w:tcW w:w="625" w:type="dxa"/>
          </w:tcPr>
          <w:p w14:paraId="69A87E1E" w14:textId="0C40E231" w:rsidR="00C8416B" w:rsidRPr="006D5E82" w:rsidRDefault="00FC543C" w:rsidP="00C8416B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lastRenderedPageBreak/>
              <w:t>7</w:t>
            </w:r>
            <w:r w:rsidR="00C8416B" w:rsidRPr="006D5E82">
              <w:rPr>
                <w:rFonts w:cstheme="minorHAnsi"/>
                <w:spacing w:val="-2"/>
                <w:sz w:val="20"/>
              </w:rPr>
              <w:t>16</w:t>
            </w:r>
          </w:p>
        </w:tc>
        <w:tc>
          <w:tcPr>
            <w:tcW w:w="5040" w:type="dxa"/>
          </w:tcPr>
          <w:p w14:paraId="288066B7" w14:textId="77777777" w:rsidR="00322166" w:rsidRPr="006D5E82" w:rsidRDefault="00322166" w:rsidP="00322166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Quels sont les signes d'alerte après l'accouchement qui indiquent qu'une femme devrait consulter un prestataire de soins de santé ?</w:t>
            </w:r>
          </w:p>
          <w:p w14:paraId="7FFB3AFB" w14:textId="7B55F566" w:rsidR="00C8416B" w:rsidRPr="006D5E82" w:rsidRDefault="00587918" w:rsidP="00874C56">
            <w:pPr>
              <w:tabs>
                <w:tab w:val="left" w:pos="-720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  <w:t>Plusieurs réponses possibles.</w:t>
            </w:r>
          </w:p>
        </w:tc>
        <w:tc>
          <w:tcPr>
            <w:tcW w:w="3544" w:type="dxa"/>
          </w:tcPr>
          <w:p w14:paraId="05414140" w14:textId="299A844B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Saignements abondants 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A</w:t>
            </w:r>
          </w:p>
          <w:p w14:paraId="3370F750" w14:textId="13FEEBC0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Forte fièvre 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B</w:t>
            </w:r>
          </w:p>
          <w:p w14:paraId="0FCC8158" w14:textId="5FB9FA8F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Pertes vaginales malodorantes 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C</w:t>
            </w:r>
          </w:p>
          <w:p w14:paraId="338AD92C" w14:textId="5EC5C36D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AB1929">
              <w:rPr>
                <w:rFonts w:cstheme="minorHAnsi"/>
                <w:bCs/>
                <w:color w:val="FF0000"/>
                <w:sz w:val="20"/>
                <w:lang w:val="fr-SN" w:eastAsia="en-IN"/>
              </w:rPr>
              <w:t xml:space="preserve">Fuites </w:t>
            </w:r>
            <w:r w:rsidR="008F1436" w:rsidRPr="0051343A">
              <w:rPr>
                <w:rFonts w:cstheme="minorHAnsi"/>
                <w:noProof/>
                <w:color w:val="FF0000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D</w:t>
            </w:r>
          </w:p>
          <w:p w14:paraId="70BA3C68" w14:textId="278C3C04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Autre (préciser) 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X</w:t>
            </w:r>
          </w:p>
          <w:p w14:paraId="6412B993" w14:textId="33AC504D" w:rsidR="00C8416B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Ne sait pas</w:t>
            </w:r>
            <w:r w:rsidR="00C8416B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Z</w:t>
            </w:r>
          </w:p>
        </w:tc>
        <w:tc>
          <w:tcPr>
            <w:tcW w:w="866" w:type="dxa"/>
          </w:tcPr>
          <w:p w14:paraId="3D662920" w14:textId="77777777" w:rsidR="00C8416B" w:rsidRPr="006D5E82" w:rsidRDefault="00C8416B" w:rsidP="00C8416B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322166" w:rsidRPr="002552AD" w14:paraId="7F542146" w14:textId="77777777" w:rsidTr="006D5E82">
        <w:trPr>
          <w:trHeight w:val="382"/>
          <w:jc w:val="center"/>
        </w:trPr>
        <w:tc>
          <w:tcPr>
            <w:tcW w:w="625" w:type="dxa"/>
          </w:tcPr>
          <w:p w14:paraId="25758FCC" w14:textId="114B09C2" w:rsidR="00322166" w:rsidRPr="006D5E82" w:rsidRDefault="00322166" w:rsidP="00322166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717</w:t>
            </w:r>
          </w:p>
        </w:tc>
        <w:tc>
          <w:tcPr>
            <w:tcW w:w="5040" w:type="dxa"/>
          </w:tcPr>
          <w:p w14:paraId="2A1A3C8F" w14:textId="1F325C80" w:rsidR="00322166" w:rsidRPr="006D5E82" w:rsidRDefault="00322166" w:rsidP="00322166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lang w:val="fr-SN"/>
              </w:rPr>
              <w:t>Quand faut-il donner du lait maternel à un nouveau-né ?</w:t>
            </w:r>
          </w:p>
        </w:tc>
        <w:tc>
          <w:tcPr>
            <w:tcW w:w="3544" w:type="dxa"/>
          </w:tcPr>
          <w:p w14:paraId="2F4446D1" w14:textId="7E2260F7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Immédiatement après la naissance (dans l'heure qui suit) 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1</w:t>
            </w:r>
          </w:p>
          <w:p w14:paraId="695D8AED" w14:textId="52CF4751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Autres réponses 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6</w:t>
            </w:r>
          </w:p>
          <w:p w14:paraId="4B91FD4F" w14:textId="44A79F7B" w:rsidR="00322166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Ne sait pas</w:t>
            </w:r>
            <w:r w:rsidR="00322166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8</w:t>
            </w:r>
          </w:p>
        </w:tc>
        <w:tc>
          <w:tcPr>
            <w:tcW w:w="866" w:type="dxa"/>
          </w:tcPr>
          <w:p w14:paraId="3AAFA4DA" w14:textId="77777777" w:rsidR="00322166" w:rsidRPr="006D5E82" w:rsidRDefault="00322166" w:rsidP="00322166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322166" w:rsidRPr="002552AD" w14:paraId="0D118D34" w14:textId="77777777" w:rsidTr="006D5E82">
        <w:trPr>
          <w:trHeight w:val="382"/>
          <w:jc w:val="center"/>
        </w:trPr>
        <w:tc>
          <w:tcPr>
            <w:tcW w:w="625" w:type="dxa"/>
          </w:tcPr>
          <w:p w14:paraId="3F57156F" w14:textId="5DF9FB00" w:rsidR="00322166" w:rsidRPr="006D5E82" w:rsidRDefault="00322166" w:rsidP="00322166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718</w:t>
            </w:r>
          </w:p>
        </w:tc>
        <w:tc>
          <w:tcPr>
            <w:tcW w:w="5040" w:type="dxa"/>
          </w:tcPr>
          <w:p w14:paraId="0ADE172C" w14:textId="03A8AA38" w:rsidR="00322166" w:rsidRPr="006D5E82" w:rsidRDefault="00322166" w:rsidP="00322166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lang w:val="fr-SN"/>
              </w:rPr>
              <w:t>Faut-il donner à un nouveau-né le lait jaunâtre qui s'écoule du sein de la mère après l'accouchement ?</w:t>
            </w:r>
          </w:p>
        </w:tc>
        <w:tc>
          <w:tcPr>
            <w:tcW w:w="3544" w:type="dxa"/>
          </w:tcPr>
          <w:p w14:paraId="649CD8A7" w14:textId="1D092E02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Oui 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1</w:t>
            </w:r>
          </w:p>
          <w:p w14:paraId="703067F1" w14:textId="0B537CB6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Non 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2</w:t>
            </w:r>
          </w:p>
          <w:p w14:paraId="052BB048" w14:textId="0C106A43" w:rsidR="00322166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Ne sait pas</w:t>
            </w:r>
            <w:r w:rsidR="00322166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8</w:t>
            </w:r>
          </w:p>
        </w:tc>
        <w:tc>
          <w:tcPr>
            <w:tcW w:w="866" w:type="dxa"/>
          </w:tcPr>
          <w:p w14:paraId="78165D98" w14:textId="77777777" w:rsidR="00322166" w:rsidRPr="006D5E82" w:rsidRDefault="00322166" w:rsidP="00322166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322166" w:rsidRPr="002552AD" w14:paraId="54411F18" w14:textId="77777777" w:rsidTr="006D5E82">
        <w:trPr>
          <w:trHeight w:val="382"/>
          <w:jc w:val="center"/>
        </w:trPr>
        <w:tc>
          <w:tcPr>
            <w:tcW w:w="625" w:type="dxa"/>
          </w:tcPr>
          <w:p w14:paraId="6C9CFAB8" w14:textId="7518A0F6" w:rsidR="00322166" w:rsidRPr="006D5E82" w:rsidRDefault="00322166" w:rsidP="00322166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719</w:t>
            </w:r>
          </w:p>
        </w:tc>
        <w:tc>
          <w:tcPr>
            <w:tcW w:w="5040" w:type="dxa"/>
          </w:tcPr>
          <w:p w14:paraId="5D4B595B" w14:textId="4C2F75FB" w:rsidR="00322166" w:rsidRPr="006D5E82" w:rsidRDefault="00322166" w:rsidP="00322166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lang w:val="fr-SN"/>
              </w:rPr>
              <w:t>Pendant combien de temps un nouveau-né doit-il être nourri exclusivement au sein ?</w:t>
            </w:r>
          </w:p>
        </w:tc>
        <w:tc>
          <w:tcPr>
            <w:tcW w:w="3544" w:type="dxa"/>
          </w:tcPr>
          <w:p w14:paraId="31CF7D6E" w14:textId="3EE838D3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6 mois 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1</w:t>
            </w:r>
          </w:p>
          <w:p w14:paraId="000BBC42" w14:textId="1DB3F18F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Autres réponses 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6</w:t>
            </w:r>
          </w:p>
          <w:p w14:paraId="2EAFE348" w14:textId="5D41D48A" w:rsidR="00322166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Ne sait pas</w:t>
            </w:r>
            <w:r w:rsidR="00322166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8</w:t>
            </w:r>
          </w:p>
        </w:tc>
        <w:tc>
          <w:tcPr>
            <w:tcW w:w="866" w:type="dxa"/>
          </w:tcPr>
          <w:p w14:paraId="2CAF1839" w14:textId="77777777" w:rsidR="00322166" w:rsidRPr="006D5E82" w:rsidRDefault="00322166" w:rsidP="00322166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C8416B" w:rsidRPr="002552AD" w14:paraId="43404727" w14:textId="77777777" w:rsidTr="006D5E82">
        <w:trPr>
          <w:trHeight w:val="382"/>
          <w:jc w:val="center"/>
        </w:trPr>
        <w:tc>
          <w:tcPr>
            <w:tcW w:w="625" w:type="dxa"/>
          </w:tcPr>
          <w:p w14:paraId="28A694D7" w14:textId="61A61A3B" w:rsidR="00C8416B" w:rsidRPr="006D5E82" w:rsidRDefault="00FC543C" w:rsidP="00C8416B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7</w:t>
            </w:r>
            <w:r w:rsidR="00C8416B" w:rsidRPr="006D5E82">
              <w:rPr>
                <w:rFonts w:cstheme="minorHAnsi"/>
                <w:spacing w:val="-2"/>
                <w:sz w:val="20"/>
              </w:rPr>
              <w:t>20</w:t>
            </w:r>
          </w:p>
        </w:tc>
        <w:tc>
          <w:tcPr>
            <w:tcW w:w="5040" w:type="dxa"/>
          </w:tcPr>
          <w:p w14:paraId="4FC207FF" w14:textId="77777777" w:rsidR="00322166" w:rsidRPr="006D5E82" w:rsidRDefault="00322166" w:rsidP="00322166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Comment nettoyer un nouveau-né ?</w:t>
            </w:r>
          </w:p>
          <w:p w14:paraId="19A8CF34" w14:textId="70D87046" w:rsidR="00C8416B" w:rsidRPr="006D5E82" w:rsidRDefault="00587918" w:rsidP="00874C56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  <w:t>Plusieurs réponses possibles.</w:t>
            </w:r>
          </w:p>
        </w:tc>
        <w:tc>
          <w:tcPr>
            <w:tcW w:w="3544" w:type="dxa"/>
          </w:tcPr>
          <w:p w14:paraId="6A1C0671" w14:textId="66FDC1F7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Essuyer et emballer 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A</w:t>
            </w:r>
          </w:p>
          <w:p w14:paraId="50300FD7" w14:textId="56391CD6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Donner un bain 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B</w:t>
            </w:r>
          </w:p>
          <w:p w14:paraId="5EDC8F6F" w14:textId="22C170D5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Autre (préciser) 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X</w:t>
            </w:r>
          </w:p>
          <w:p w14:paraId="7C21C239" w14:textId="4E77777B" w:rsidR="00C8416B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Ne sait pas</w:t>
            </w:r>
            <w:r w:rsidR="00C8416B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Z</w:t>
            </w:r>
          </w:p>
        </w:tc>
        <w:tc>
          <w:tcPr>
            <w:tcW w:w="866" w:type="dxa"/>
          </w:tcPr>
          <w:p w14:paraId="3624F7B9" w14:textId="77777777" w:rsidR="00C8416B" w:rsidRPr="006D5E82" w:rsidRDefault="00C8416B" w:rsidP="00C8416B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C8416B" w:rsidRPr="009B4054" w14:paraId="04A42C58" w14:textId="77777777" w:rsidTr="006D5E82">
        <w:trPr>
          <w:trHeight w:val="382"/>
          <w:jc w:val="center"/>
        </w:trPr>
        <w:tc>
          <w:tcPr>
            <w:tcW w:w="625" w:type="dxa"/>
          </w:tcPr>
          <w:p w14:paraId="740F99A5" w14:textId="61EB6BC6" w:rsidR="00C8416B" w:rsidRPr="006D5E82" w:rsidRDefault="00FC543C" w:rsidP="00C8416B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7</w:t>
            </w:r>
            <w:r w:rsidR="00C8416B" w:rsidRPr="006D5E82">
              <w:rPr>
                <w:rFonts w:cstheme="minorHAnsi"/>
                <w:spacing w:val="-2"/>
                <w:sz w:val="20"/>
              </w:rPr>
              <w:t>21</w:t>
            </w:r>
          </w:p>
        </w:tc>
        <w:tc>
          <w:tcPr>
            <w:tcW w:w="5040" w:type="dxa"/>
          </w:tcPr>
          <w:p w14:paraId="01DFE37C" w14:textId="77777777" w:rsidR="00322166" w:rsidRPr="006D5E82" w:rsidRDefault="00322166" w:rsidP="00322166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Comment doit-on s'occuper du moignon ombilical ? </w:t>
            </w:r>
          </w:p>
          <w:p w14:paraId="158634FF" w14:textId="77BE19D8" w:rsidR="00C8416B" w:rsidRPr="006D5E82" w:rsidRDefault="00587918" w:rsidP="00874C56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  <w:t>Plusieurs réponses possibles.</w:t>
            </w:r>
          </w:p>
        </w:tc>
        <w:tc>
          <w:tcPr>
            <w:tcW w:w="3544" w:type="dxa"/>
          </w:tcPr>
          <w:p w14:paraId="0C688CFA" w14:textId="0D5E1AB4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Maintenir le cordon propre et sec 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A</w:t>
            </w:r>
          </w:p>
          <w:p w14:paraId="21F5004E" w14:textId="1FDB9036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Appliquer une substance cicatrisante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B</w:t>
            </w:r>
          </w:p>
          <w:p w14:paraId="4F196DA0" w14:textId="0C9BEA93" w:rsidR="006E0138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Autre (préciser) 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X</w:t>
            </w:r>
          </w:p>
          <w:p w14:paraId="58ABDD66" w14:textId="1D8F834C" w:rsidR="00C8416B" w:rsidRPr="006D5E82" w:rsidRDefault="006E0138" w:rsidP="006E0138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 xml:space="preserve">Ne </w:t>
            </w:r>
            <w:proofErr w:type="spellStart"/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sait</w:t>
            </w:r>
            <w:proofErr w:type="spellEnd"/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 xml:space="preserve"> pas</w:t>
            </w:r>
            <w:r w:rsidR="00C8416B"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ab/>
              <w:t>Z</w:t>
            </w:r>
          </w:p>
        </w:tc>
        <w:tc>
          <w:tcPr>
            <w:tcW w:w="866" w:type="dxa"/>
          </w:tcPr>
          <w:p w14:paraId="545965D3" w14:textId="77777777" w:rsidR="00C8416B" w:rsidRPr="006D5E82" w:rsidRDefault="00C8416B" w:rsidP="00C8416B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</w:rPr>
            </w:pPr>
          </w:p>
        </w:tc>
      </w:tr>
      <w:tr w:rsidR="00C8416B" w:rsidRPr="002552AD" w14:paraId="6663BB52" w14:textId="77777777" w:rsidTr="006D5E82">
        <w:trPr>
          <w:trHeight w:val="382"/>
          <w:jc w:val="center"/>
        </w:trPr>
        <w:tc>
          <w:tcPr>
            <w:tcW w:w="625" w:type="dxa"/>
          </w:tcPr>
          <w:p w14:paraId="4EB4F2EB" w14:textId="514CE76A" w:rsidR="00C8416B" w:rsidRPr="006D5E82" w:rsidRDefault="00FC543C" w:rsidP="00C8416B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7</w:t>
            </w:r>
            <w:r w:rsidR="00C8416B" w:rsidRPr="006D5E82">
              <w:rPr>
                <w:rFonts w:cstheme="minorHAnsi"/>
                <w:spacing w:val="-2"/>
                <w:sz w:val="20"/>
              </w:rPr>
              <w:t>22</w:t>
            </w:r>
          </w:p>
        </w:tc>
        <w:tc>
          <w:tcPr>
            <w:tcW w:w="5040" w:type="dxa"/>
          </w:tcPr>
          <w:p w14:paraId="6FF10FB4" w14:textId="77777777" w:rsidR="00322166" w:rsidRPr="006D5E82" w:rsidRDefault="00322166" w:rsidP="00322166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Quels sont les signes d'alerte dans les premières semaines suivant l'accouchement qui indiquent qu'un nouveau-né doit être emmené chez un médecin ? </w:t>
            </w:r>
          </w:p>
          <w:p w14:paraId="0ED7F239" w14:textId="7842EE16" w:rsidR="00C8416B" w:rsidRPr="006D5E82" w:rsidRDefault="00587918" w:rsidP="00874C56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  <w:t>Plusieurs réponses possibles.</w:t>
            </w:r>
          </w:p>
        </w:tc>
        <w:tc>
          <w:tcPr>
            <w:tcW w:w="3544" w:type="dxa"/>
          </w:tcPr>
          <w:p w14:paraId="0AB9D885" w14:textId="02FB2154" w:rsidR="00322166" w:rsidRPr="006D5E82" w:rsidRDefault="00322166" w:rsidP="00322166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Le bébé ne respire pas 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A</w:t>
            </w:r>
          </w:p>
          <w:p w14:paraId="16B427E2" w14:textId="75195AE8" w:rsidR="00322166" w:rsidRPr="006D5E82" w:rsidRDefault="00322166" w:rsidP="00322166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Respiration rapide 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B</w:t>
            </w:r>
          </w:p>
          <w:p w14:paraId="186ABA1B" w14:textId="00132A86" w:rsidR="00322166" w:rsidRPr="006D5E82" w:rsidRDefault="00322166" w:rsidP="00322166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Fièvre 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C</w:t>
            </w:r>
          </w:p>
          <w:p w14:paraId="51726FB4" w14:textId="419D085B" w:rsidR="00322166" w:rsidRPr="006D5E82" w:rsidRDefault="00322166" w:rsidP="00322166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Mauvaise succion ou alimentation/ Allaitement 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D</w:t>
            </w:r>
          </w:p>
          <w:p w14:paraId="2E343AB0" w14:textId="4FDC2C5A" w:rsidR="00322166" w:rsidRPr="006D5E82" w:rsidRDefault="00322166" w:rsidP="00322166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Le bébé devient somnolent/inconscient 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E</w:t>
            </w:r>
          </w:p>
          <w:p w14:paraId="24BC33CD" w14:textId="3D90979F" w:rsidR="00322166" w:rsidRPr="006D5E82" w:rsidRDefault="00322166" w:rsidP="00322166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Le bébé n'est pas allé à la selle ou n'a pas uriné dans les 24 heures </w:t>
            </w:r>
            <w:r w:rsidR="008C07D7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F</w:t>
            </w:r>
          </w:p>
          <w:p w14:paraId="631C0C59" w14:textId="1E5413C7" w:rsidR="00322166" w:rsidRPr="00B225BD" w:rsidRDefault="00322166" w:rsidP="00322166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pt-BR" w:eastAsia="en-IN"/>
              </w:rPr>
            </w:pPr>
            <w:r w:rsidRPr="00B225BD">
              <w:rPr>
                <w:rFonts w:cstheme="minorHAnsi"/>
                <w:bCs/>
                <w:color w:val="000000"/>
                <w:sz w:val="20"/>
                <w:lang w:val="pt-BR" w:eastAsia="en-IN"/>
              </w:rPr>
              <w:t xml:space="preserve">Cordon ombilical infecté </w:t>
            </w:r>
            <w:r w:rsidR="008C07D7" w:rsidRPr="00B225BD">
              <w:rPr>
                <w:rFonts w:cstheme="minorHAnsi"/>
                <w:noProof/>
                <w:color w:val="000000" w:themeColor="text1"/>
                <w:sz w:val="20"/>
                <w:lang w:val="pt-BR" w:eastAsia="en-IN"/>
              </w:rPr>
              <w:tab/>
            </w:r>
            <w:r w:rsidRPr="00B225BD">
              <w:rPr>
                <w:rFonts w:cstheme="minorHAnsi"/>
                <w:bCs/>
                <w:color w:val="000000"/>
                <w:sz w:val="20"/>
                <w:lang w:val="pt-BR" w:eastAsia="en-IN"/>
              </w:rPr>
              <w:t>G</w:t>
            </w:r>
          </w:p>
          <w:p w14:paraId="46129A1C" w14:textId="075277E8" w:rsidR="00322166" w:rsidRPr="00B225BD" w:rsidRDefault="00322166" w:rsidP="00322166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pt-BR" w:eastAsia="en-IN"/>
              </w:rPr>
            </w:pPr>
            <w:r w:rsidRPr="00B225BD">
              <w:rPr>
                <w:rFonts w:cstheme="minorHAnsi"/>
                <w:bCs/>
                <w:color w:val="000000"/>
                <w:sz w:val="20"/>
                <w:lang w:val="pt-BR" w:eastAsia="en-IN"/>
              </w:rPr>
              <w:t xml:space="preserve">Diarrhée </w:t>
            </w:r>
            <w:r w:rsidR="008C07D7" w:rsidRPr="00B225BD">
              <w:rPr>
                <w:rFonts w:cstheme="minorHAnsi"/>
                <w:noProof/>
                <w:color w:val="000000" w:themeColor="text1"/>
                <w:sz w:val="20"/>
                <w:lang w:val="pt-BR" w:eastAsia="en-IN"/>
              </w:rPr>
              <w:tab/>
            </w:r>
            <w:r w:rsidRPr="00B225BD">
              <w:rPr>
                <w:rFonts w:cstheme="minorHAnsi"/>
                <w:bCs/>
                <w:color w:val="000000"/>
                <w:sz w:val="20"/>
                <w:lang w:val="pt-BR" w:eastAsia="en-IN"/>
              </w:rPr>
              <w:t>H</w:t>
            </w:r>
          </w:p>
          <w:p w14:paraId="52AEED9A" w14:textId="0D6A7C98" w:rsidR="00322166" w:rsidRPr="006D5E82" w:rsidRDefault="00322166" w:rsidP="00322166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Pneumonie/attaque thoracique </w:t>
            </w:r>
            <w:r w:rsidR="008C07D7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I</w:t>
            </w:r>
          </w:p>
          <w:p w14:paraId="1BDE0716" w14:textId="08FD266C" w:rsidR="00322166" w:rsidRPr="006D5E82" w:rsidRDefault="00322166" w:rsidP="00322166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Jaunisse </w:t>
            </w:r>
            <w:r w:rsidR="008C07D7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J</w:t>
            </w:r>
          </w:p>
          <w:p w14:paraId="2FC29E2D" w14:textId="4AA49E77" w:rsidR="00322166" w:rsidRPr="006D5E82" w:rsidRDefault="00322166" w:rsidP="00322166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Autre (préciser) </w:t>
            </w:r>
            <w:r w:rsidR="008C07D7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X</w:t>
            </w:r>
          </w:p>
          <w:p w14:paraId="0D7427D0" w14:textId="583AED40" w:rsidR="00C8416B" w:rsidRPr="006D5E82" w:rsidRDefault="00322166" w:rsidP="00322166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Ne sait pas</w:t>
            </w:r>
            <w:r w:rsidR="00C8416B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Z</w:t>
            </w:r>
          </w:p>
        </w:tc>
        <w:tc>
          <w:tcPr>
            <w:tcW w:w="866" w:type="dxa"/>
          </w:tcPr>
          <w:p w14:paraId="3C280565" w14:textId="77777777" w:rsidR="00C8416B" w:rsidRPr="006D5E82" w:rsidRDefault="00C8416B" w:rsidP="00C8416B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322166" w:rsidRPr="002552AD" w14:paraId="6F67889E" w14:textId="77777777" w:rsidTr="006D5E82">
        <w:trPr>
          <w:trHeight w:val="382"/>
          <w:jc w:val="center"/>
        </w:trPr>
        <w:tc>
          <w:tcPr>
            <w:tcW w:w="625" w:type="dxa"/>
          </w:tcPr>
          <w:p w14:paraId="08A16E61" w14:textId="2EB4E39E" w:rsidR="00322166" w:rsidRPr="006D5E82" w:rsidRDefault="00322166" w:rsidP="00322166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723</w:t>
            </w:r>
          </w:p>
        </w:tc>
        <w:tc>
          <w:tcPr>
            <w:tcW w:w="5040" w:type="dxa"/>
          </w:tcPr>
          <w:p w14:paraId="341423BB" w14:textId="04651805" w:rsidR="00322166" w:rsidRPr="006D5E82" w:rsidRDefault="00322166" w:rsidP="00322166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lang w:val="fr-SN"/>
              </w:rPr>
              <w:t>Quand doit-on proposer des aliments complémentaires à un nourrisson ?</w:t>
            </w:r>
          </w:p>
        </w:tc>
        <w:tc>
          <w:tcPr>
            <w:tcW w:w="3544" w:type="dxa"/>
          </w:tcPr>
          <w:p w14:paraId="5B8F61C5" w14:textId="2D8F9773" w:rsidR="00322166" w:rsidRPr="006D5E82" w:rsidRDefault="00322166" w:rsidP="00322166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6 mois d'âge </w:t>
            </w:r>
            <w:r w:rsidR="008C07D7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1</w:t>
            </w:r>
          </w:p>
          <w:p w14:paraId="26A6A300" w14:textId="2306035F" w:rsidR="00322166" w:rsidRPr="006D5E82" w:rsidRDefault="00322166" w:rsidP="00322166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Autres réponses </w:t>
            </w:r>
            <w:r w:rsidR="008C07D7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6</w:t>
            </w:r>
          </w:p>
          <w:p w14:paraId="03AB8206" w14:textId="61C80812" w:rsidR="00322166" w:rsidRPr="006D5E82" w:rsidRDefault="00322166" w:rsidP="00322166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Ne sait pas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8</w:t>
            </w:r>
          </w:p>
        </w:tc>
        <w:tc>
          <w:tcPr>
            <w:tcW w:w="866" w:type="dxa"/>
          </w:tcPr>
          <w:p w14:paraId="65A7BF6C" w14:textId="77777777" w:rsidR="00322166" w:rsidRPr="006D5E82" w:rsidRDefault="00322166" w:rsidP="00322166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322166" w:rsidRPr="002552AD" w14:paraId="267997F7" w14:textId="77777777" w:rsidTr="006D5E82">
        <w:trPr>
          <w:trHeight w:val="382"/>
          <w:jc w:val="center"/>
        </w:trPr>
        <w:tc>
          <w:tcPr>
            <w:tcW w:w="625" w:type="dxa"/>
          </w:tcPr>
          <w:p w14:paraId="19D2B82B" w14:textId="73705077" w:rsidR="00322166" w:rsidRPr="006D5E82" w:rsidRDefault="00322166" w:rsidP="00322166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724</w:t>
            </w:r>
          </w:p>
        </w:tc>
        <w:tc>
          <w:tcPr>
            <w:tcW w:w="5040" w:type="dxa"/>
          </w:tcPr>
          <w:p w14:paraId="43F009FC" w14:textId="6ACBBD6F" w:rsidR="00322166" w:rsidRPr="006D5E82" w:rsidRDefault="00322166" w:rsidP="00322166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lang w:val="fr-SN"/>
              </w:rPr>
              <w:t>Combien de doses de vaccin BCG faut-il administrer à un nouveau-né ?</w:t>
            </w:r>
          </w:p>
        </w:tc>
        <w:tc>
          <w:tcPr>
            <w:tcW w:w="3544" w:type="dxa"/>
          </w:tcPr>
          <w:p w14:paraId="5E01F8A4" w14:textId="01FCAE32" w:rsidR="00BF2B60" w:rsidRPr="006D5E82" w:rsidRDefault="00BF2B60" w:rsidP="00BF2B6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Un seul </w:t>
            </w:r>
            <w:r w:rsidR="008C07D7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1</w:t>
            </w:r>
          </w:p>
          <w:p w14:paraId="0CAC98E7" w14:textId="740CB30A" w:rsidR="00BF2B60" w:rsidRPr="006D5E82" w:rsidRDefault="00BF2B60" w:rsidP="00BF2B6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Autres réponses </w:t>
            </w:r>
            <w:r w:rsidR="008C07D7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6</w:t>
            </w:r>
          </w:p>
          <w:p w14:paraId="6ABBE382" w14:textId="547289EB" w:rsidR="00322166" w:rsidRPr="006D5E82" w:rsidRDefault="00BF2B60" w:rsidP="00BF2B6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Ne sait pas</w:t>
            </w:r>
            <w:r w:rsidR="00322166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8</w:t>
            </w:r>
          </w:p>
        </w:tc>
        <w:tc>
          <w:tcPr>
            <w:tcW w:w="866" w:type="dxa"/>
          </w:tcPr>
          <w:p w14:paraId="4513DFB2" w14:textId="77777777" w:rsidR="00322166" w:rsidRPr="006D5E82" w:rsidRDefault="00322166" w:rsidP="00322166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322166" w:rsidRPr="009B4054" w14:paraId="6DC895E0" w14:textId="77777777" w:rsidTr="006D5E82">
        <w:trPr>
          <w:trHeight w:val="382"/>
          <w:jc w:val="center"/>
        </w:trPr>
        <w:tc>
          <w:tcPr>
            <w:tcW w:w="625" w:type="dxa"/>
          </w:tcPr>
          <w:p w14:paraId="1FAE172D" w14:textId="45843836" w:rsidR="00322166" w:rsidRPr="006D5E82" w:rsidRDefault="00322166" w:rsidP="00322166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725</w:t>
            </w:r>
          </w:p>
        </w:tc>
        <w:tc>
          <w:tcPr>
            <w:tcW w:w="5040" w:type="dxa"/>
          </w:tcPr>
          <w:p w14:paraId="74BBCAAF" w14:textId="21BF13CF" w:rsidR="00322166" w:rsidRPr="006D5E82" w:rsidRDefault="00322166" w:rsidP="00322166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lang w:val="fr-SN"/>
              </w:rPr>
              <w:t>À quel âge un nouveau-né doit-il être vacciné par le BCG ?</w:t>
            </w:r>
          </w:p>
        </w:tc>
        <w:tc>
          <w:tcPr>
            <w:tcW w:w="3544" w:type="dxa"/>
          </w:tcPr>
          <w:p w14:paraId="6EE116F9" w14:textId="4FB01F8A" w:rsidR="00BF2B60" w:rsidRPr="006D5E82" w:rsidRDefault="00BF2B60" w:rsidP="00BF2B6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À la naissance 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1</w:t>
            </w:r>
          </w:p>
          <w:p w14:paraId="4C3B4A9D" w14:textId="0808F818" w:rsidR="00BF2B60" w:rsidRPr="006D5E82" w:rsidRDefault="00BF2B60" w:rsidP="00BF2B6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Autres réponses </w:t>
            </w:r>
            <w:r w:rsidR="008F1436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6</w:t>
            </w:r>
          </w:p>
          <w:p w14:paraId="635BA002" w14:textId="19AA4221" w:rsidR="00322166" w:rsidRPr="006D5E82" w:rsidRDefault="00BF2B60" w:rsidP="00BF2B6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 xml:space="preserve">Ne </w:t>
            </w:r>
            <w:proofErr w:type="spellStart"/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sait</w:t>
            </w:r>
            <w:proofErr w:type="spellEnd"/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 xml:space="preserve"> pas</w:t>
            </w:r>
            <w:r w:rsidR="00322166"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ab/>
              <w:t>8</w:t>
            </w:r>
          </w:p>
        </w:tc>
        <w:tc>
          <w:tcPr>
            <w:tcW w:w="866" w:type="dxa"/>
          </w:tcPr>
          <w:p w14:paraId="4D165BB2" w14:textId="77777777" w:rsidR="00322166" w:rsidRPr="006D5E82" w:rsidRDefault="00322166" w:rsidP="00322166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</w:rPr>
            </w:pPr>
          </w:p>
        </w:tc>
      </w:tr>
      <w:tr w:rsidR="00322166" w:rsidRPr="002552AD" w14:paraId="12C9BDFC" w14:textId="77777777" w:rsidTr="006D5E82">
        <w:trPr>
          <w:trHeight w:val="382"/>
          <w:jc w:val="center"/>
        </w:trPr>
        <w:tc>
          <w:tcPr>
            <w:tcW w:w="625" w:type="dxa"/>
          </w:tcPr>
          <w:p w14:paraId="790E463B" w14:textId="080C7AA7" w:rsidR="00322166" w:rsidRPr="006D5E82" w:rsidRDefault="00322166" w:rsidP="00322166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726</w:t>
            </w:r>
          </w:p>
        </w:tc>
        <w:tc>
          <w:tcPr>
            <w:tcW w:w="5040" w:type="dxa"/>
          </w:tcPr>
          <w:p w14:paraId="33A931C8" w14:textId="392B2A8F" w:rsidR="00322166" w:rsidRPr="006D5E82" w:rsidRDefault="00322166" w:rsidP="00322166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lang w:val="fr-SN"/>
              </w:rPr>
              <w:t>Combien de doses de vaccin antipoliomyélitique oral doivent être administrées à un nouveau-né ?</w:t>
            </w:r>
          </w:p>
        </w:tc>
        <w:tc>
          <w:tcPr>
            <w:tcW w:w="3544" w:type="dxa"/>
          </w:tcPr>
          <w:p w14:paraId="7747D793" w14:textId="04AD633B" w:rsidR="00BF2B60" w:rsidRPr="006D5E82" w:rsidRDefault="00BF2B60" w:rsidP="00BF2B6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4 doses </w:t>
            </w:r>
            <w:r w:rsidR="008C07D7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1</w:t>
            </w:r>
          </w:p>
          <w:p w14:paraId="1A260709" w14:textId="344DD5B2" w:rsidR="00BF2B60" w:rsidRPr="006D5E82" w:rsidRDefault="00BF2B60" w:rsidP="00BF2B6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Autres réponses </w:t>
            </w:r>
            <w:r w:rsidR="008C07D7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6</w:t>
            </w:r>
          </w:p>
          <w:p w14:paraId="7CE7924E" w14:textId="3FE895A6" w:rsidR="00322166" w:rsidRPr="006D5E82" w:rsidRDefault="00BF2B60" w:rsidP="00BF2B6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Ne sait pas</w:t>
            </w:r>
            <w:r w:rsidR="00322166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8</w:t>
            </w:r>
          </w:p>
        </w:tc>
        <w:tc>
          <w:tcPr>
            <w:tcW w:w="866" w:type="dxa"/>
          </w:tcPr>
          <w:p w14:paraId="5AE4B392" w14:textId="77777777" w:rsidR="00322166" w:rsidRPr="006D5E82" w:rsidRDefault="00322166" w:rsidP="00322166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322166" w:rsidRPr="009B4054" w14:paraId="18570C56" w14:textId="77777777" w:rsidTr="006D5E82">
        <w:trPr>
          <w:trHeight w:val="382"/>
          <w:jc w:val="center"/>
        </w:trPr>
        <w:tc>
          <w:tcPr>
            <w:tcW w:w="625" w:type="dxa"/>
          </w:tcPr>
          <w:p w14:paraId="79A6E578" w14:textId="2093E9DB" w:rsidR="00322166" w:rsidRPr="006D5E82" w:rsidRDefault="00322166" w:rsidP="00322166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lastRenderedPageBreak/>
              <w:t>727</w:t>
            </w:r>
          </w:p>
        </w:tc>
        <w:tc>
          <w:tcPr>
            <w:tcW w:w="5040" w:type="dxa"/>
          </w:tcPr>
          <w:p w14:paraId="12BE2382" w14:textId="203AA828" w:rsidR="00322166" w:rsidRPr="006D5E82" w:rsidRDefault="00322166" w:rsidP="00322166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lang w:val="fr-SN"/>
              </w:rPr>
              <w:t>À quel âge un nouveau-né doit-il recevoir la première dose de vaccin oral contre la polio ?</w:t>
            </w:r>
          </w:p>
        </w:tc>
        <w:tc>
          <w:tcPr>
            <w:tcW w:w="3544" w:type="dxa"/>
          </w:tcPr>
          <w:p w14:paraId="428C2119" w14:textId="37B6A013" w:rsidR="00BF2B60" w:rsidRPr="006D5E82" w:rsidRDefault="00BF2B60" w:rsidP="00BF2B6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À la naissance </w:t>
            </w:r>
            <w:r w:rsidR="008C07D7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1</w:t>
            </w:r>
          </w:p>
          <w:p w14:paraId="14DE9B9E" w14:textId="444F1F9C" w:rsidR="00BF2B60" w:rsidRPr="006D5E82" w:rsidRDefault="00BF2B60" w:rsidP="00BF2B6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Autres réponses </w:t>
            </w:r>
            <w:r w:rsidR="008C07D7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6</w:t>
            </w:r>
          </w:p>
          <w:p w14:paraId="2364EFE5" w14:textId="3B04C694" w:rsidR="00322166" w:rsidRPr="006D5E82" w:rsidRDefault="00BF2B60" w:rsidP="00BF2B6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 xml:space="preserve">Ne </w:t>
            </w:r>
            <w:proofErr w:type="spellStart"/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sait</w:t>
            </w:r>
            <w:proofErr w:type="spellEnd"/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 xml:space="preserve"> pas</w:t>
            </w:r>
            <w:r w:rsidR="00322166"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ab/>
              <w:t>8</w:t>
            </w:r>
          </w:p>
        </w:tc>
        <w:tc>
          <w:tcPr>
            <w:tcW w:w="866" w:type="dxa"/>
          </w:tcPr>
          <w:p w14:paraId="7253EA79" w14:textId="77777777" w:rsidR="00322166" w:rsidRPr="006D5E82" w:rsidRDefault="00322166" w:rsidP="00322166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</w:rPr>
            </w:pPr>
          </w:p>
        </w:tc>
      </w:tr>
      <w:tr w:rsidR="00322166" w:rsidRPr="002552AD" w14:paraId="2138E9F7" w14:textId="77777777" w:rsidTr="006D5E82">
        <w:trPr>
          <w:trHeight w:val="382"/>
          <w:jc w:val="center"/>
        </w:trPr>
        <w:tc>
          <w:tcPr>
            <w:tcW w:w="625" w:type="dxa"/>
          </w:tcPr>
          <w:p w14:paraId="73520E27" w14:textId="5C48583F" w:rsidR="00322166" w:rsidRPr="006D5E82" w:rsidRDefault="00322166" w:rsidP="00322166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728</w:t>
            </w:r>
          </w:p>
        </w:tc>
        <w:tc>
          <w:tcPr>
            <w:tcW w:w="5040" w:type="dxa"/>
          </w:tcPr>
          <w:p w14:paraId="2DF5D62B" w14:textId="2EE8E767" w:rsidR="00322166" w:rsidRPr="006D5E82" w:rsidRDefault="00322166" w:rsidP="00322166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lang w:val="fr-SN"/>
              </w:rPr>
              <w:t>À quel âge un nouveau-né doit-il recevoir la deuxième dose de vaccin oral contre la polio ?</w:t>
            </w:r>
          </w:p>
        </w:tc>
        <w:tc>
          <w:tcPr>
            <w:tcW w:w="3544" w:type="dxa"/>
          </w:tcPr>
          <w:p w14:paraId="16E0A545" w14:textId="5D534916" w:rsidR="00BF2B60" w:rsidRPr="006D5E82" w:rsidRDefault="00BF2B60" w:rsidP="00BF2B6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6 semaines </w:t>
            </w:r>
            <w:r w:rsidR="008C07D7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1</w:t>
            </w:r>
          </w:p>
          <w:p w14:paraId="43310489" w14:textId="68C1C8F9" w:rsidR="00BF2B60" w:rsidRPr="006D5E82" w:rsidRDefault="00BF2B60" w:rsidP="00BF2B6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Autres réponses </w:t>
            </w:r>
            <w:r w:rsidR="008C07D7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6</w:t>
            </w:r>
          </w:p>
          <w:p w14:paraId="4B260DF5" w14:textId="4A87C5A6" w:rsidR="00322166" w:rsidRPr="006D5E82" w:rsidRDefault="00BF2B60" w:rsidP="00BF2B6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Ne sait pas</w:t>
            </w:r>
            <w:r w:rsidR="00322166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8</w:t>
            </w:r>
          </w:p>
        </w:tc>
        <w:tc>
          <w:tcPr>
            <w:tcW w:w="866" w:type="dxa"/>
          </w:tcPr>
          <w:p w14:paraId="0DF23DC8" w14:textId="77777777" w:rsidR="00322166" w:rsidRPr="006D5E82" w:rsidRDefault="00322166" w:rsidP="00322166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322166" w:rsidRPr="002552AD" w14:paraId="120844A9" w14:textId="77777777" w:rsidTr="006D5E82">
        <w:trPr>
          <w:trHeight w:val="382"/>
          <w:jc w:val="center"/>
        </w:trPr>
        <w:tc>
          <w:tcPr>
            <w:tcW w:w="625" w:type="dxa"/>
          </w:tcPr>
          <w:p w14:paraId="30B08D73" w14:textId="4B9D3638" w:rsidR="00322166" w:rsidRPr="006D5E82" w:rsidRDefault="00322166" w:rsidP="00322166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729</w:t>
            </w:r>
          </w:p>
        </w:tc>
        <w:tc>
          <w:tcPr>
            <w:tcW w:w="5040" w:type="dxa"/>
          </w:tcPr>
          <w:p w14:paraId="002F4362" w14:textId="473CBDEB" w:rsidR="00322166" w:rsidRPr="006D5E82" w:rsidRDefault="00322166" w:rsidP="00322166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lang w:val="fr-SN"/>
              </w:rPr>
              <w:t>Combien de doses de vaccin DPT doivent être administrées à un nouveau-né ?</w:t>
            </w:r>
          </w:p>
        </w:tc>
        <w:tc>
          <w:tcPr>
            <w:tcW w:w="3544" w:type="dxa"/>
          </w:tcPr>
          <w:p w14:paraId="03C72BA5" w14:textId="7BB4168C" w:rsidR="00BF2B60" w:rsidRPr="006D5E82" w:rsidRDefault="00BF2B60" w:rsidP="00BF2B6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3 doses </w:t>
            </w:r>
            <w:r w:rsidR="008C07D7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1</w:t>
            </w:r>
          </w:p>
          <w:p w14:paraId="0AE2193C" w14:textId="724FC2D3" w:rsidR="00BF2B60" w:rsidRPr="006D5E82" w:rsidRDefault="00BF2B60" w:rsidP="00BF2B6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Autres réponses </w:t>
            </w:r>
            <w:r w:rsidR="008C07D7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6</w:t>
            </w:r>
          </w:p>
          <w:p w14:paraId="3038A878" w14:textId="1EEEC06E" w:rsidR="00322166" w:rsidRPr="006D5E82" w:rsidRDefault="00BF2B60" w:rsidP="00BF2B6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Ne sait pas</w:t>
            </w:r>
            <w:r w:rsidR="00322166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8</w:t>
            </w:r>
          </w:p>
        </w:tc>
        <w:tc>
          <w:tcPr>
            <w:tcW w:w="866" w:type="dxa"/>
          </w:tcPr>
          <w:p w14:paraId="08A3E156" w14:textId="77777777" w:rsidR="00322166" w:rsidRPr="006D5E82" w:rsidRDefault="00322166" w:rsidP="00322166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322166" w:rsidRPr="002552AD" w14:paraId="7979CD2E" w14:textId="77777777" w:rsidTr="006D5E82">
        <w:trPr>
          <w:trHeight w:val="382"/>
          <w:jc w:val="center"/>
        </w:trPr>
        <w:tc>
          <w:tcPr>
            <w:tcW w:w="625" w:type="dxa"/>
          </w:tcPr>
          <w:p w14:paraId="1674F2D1" w14:textId="51FC4C5E" w:rsidR="00322166" w:rsidRPr="006D5E82" w:rsidRDefault="00322166" w:rsidP="00322166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730</w:t>
            </w:r>
          </w:p>
        </w:tc>
        <w:tc>
          <w:tcPr>
            <w:tcW w:w="5040" w:type="dxa"/>
          </w:tcPr>
          <w:p w14:paraId="1F93F40D" w14:textId="37D6E5C2" w:rsidR="00322166" w:rsidRPr="006D5E82" w:rsidRDefault="00322166" w:rsidP="008C2ADF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lang w:val="fr-SN"/>
              </w:rPr>
              <w:t>À quel âge un nouveau-né doit-il recevoir la première dose de vaccin</w:t>
            </w:r>
            <w:del w:id="86" w:author="Lenovo" w:date="2024-10-26T17:45:00Z">
              <w:r w:rsidRPr="006D5E82" w:rsidDel="008C2ADF">
                <w:rPr>
                  <w:rFonts w:cstheme="minorHAnsi"/>
                  <w:lang w:val="fr-SN"/>
                </w:rPr>
                <w:delText xml:space="preserve"> DCT</w:delText>
              </w:r>
            </w:del>
            <w:ins w:id="87" w:author="Lenovo" w:date="2024-10-26T17:45:00Z">
              <w:r w:rsidR="008C2ADF">
                <w:rPr>
                  <w:rFonts w:cstheme="minorHAnsi"/>
                  <w:lang w:val="fr-SN"/>
                </w:rPr>
                <w:t xml:space="preserve"> DPT</w:t>
              </w:r>
            </w:ins>
            <w:del w:id="88" w:author="Lenovo" w:date="2024-10-26T17:45:00Z">
              <w:r w:rsidRPr="006D5E82" w:rsidDel="008C2ADF">
                <w:rPr>
                  <w:rFonts w:cstheme="minorHAnsi"/>
                  <w:lang w:val="fr-SN"/>
                </w:rPr>
                <w:delText xml:space="preserve"> </w:delText>
              </w:r>
            </w:del>
            <w:r w:rsidRPr="006D5E82">
              <w:rPr>
                <w:rFonts w:cstheme="minorHAnsi"/>
                <w:lang w:val="fr-SN"/>
              </w:rPr>
              <w:t>?</w:t>
            </w:r>
          </w:p>
        </w:tc>
        <w:tc>
          <w:tcPr>
            <w:tcW w:w="3544" w:type="dxa"/>
          </w:tcPr>
          <w:p w14:paraId="0390D921" w14:textId="73934944" w:rsidR="00BF2B60" w:rsidRPr="006D5E82" w:rsidRDefault="00BF2B60" w:rsidP="00BF2B6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6 semaines </w:t>
            </w:r>
            <w:r w:rsidR="008C07D7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1</w:t>
            </w:r>
          </w:p>
          <w:p w14:paraId="66E68A1F" w14:textId="0C66B8F0" w:rsidR="00BF2B60" w:rsidRPr="006D5E82" w:rsidRDefault="00BF2B60" w:rsidP="00BF2B6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Autres réponses </w:t>
            </w:r>
            <w:r w:rsidR="008C07D7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6</w:t>
            </w:r>
          </w:p>
          <w:p w14:paraId="0A064C13" w14:textId="354DBDE0" w:rsidR="00322166" w:rsidRPr="006D5E82" w:rsidRDefault="00BF2B60" w:rsidP="00BF2B6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Ne sait pas</w:t>
            </w:r>
            <w:r w:rsidR="00322166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8</w:t>
            </w:r>
          </w:p>
        </w:tc>
        <w:tc>
          <w:tcPr>
            <w:tcW w:w="866" w:type="dxa"/>
          </w:tcPr>
          <w:p w14:paraId="2EA134F8" w14:textId="77777777" w:rsidR="00322166" w:rsidRPr="006D5E82" w:rsidRDefault="00322166" w:rsidP="00322166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C8416B" w:rsidRPr="002552AD" w14:paraId="2A7F74B0" w14:textId="77777777" w:rsidTr="006D5E82">
        <w:trPr>
          <w:trHeight w:val="382"/>
          <w:jc w:val="center"/>
        </w:trPr>
        <w:tc>
          <w:tcPr>
            <w:tcW w:w="625" w:type="dxa"/>
          </w:tcPr>
          <w:p w14:paraId="4EA88B1B" w14:textId="4AA37AD7" w:rsidR="00C8416B" w:rsidRPr="006D5E82" w:rsidRDefault="00FC543C" w:rsidP="00C8416B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7</w:t>
            </w:r>
            <w:r w:rsidR="00C8416B" w:rsidRPr="006D5E82">
              <w:rPr>
                <w:rFonts w:cstheme="minorHAnsi"/>
                <w:spacing w:val="-2"/>
                <w:sz w:val="20"/>
              </w:rPr>
              <w:t>31</w:t>
            </w:r>
          </w:p>
        </w:tc>
        <w:tc>
          <w:tcPr>
            <w:tcW w:w="5040" w:type="dxa"/>
          </w:tcPr>
          <w:p w14:paraId="32ED6B3E" w14:textId="3AB4BBC0" w:rsidR="00C8416B" w:rsidRPr="006D5E82" w:rsidRDefault="009B4054" w:rsidP="00C8416B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Combien de doses de vaccin contre la rougeole doivent être administrées à un nouveau-né</w:t>
            </w:r>
            <w:r w:rsidR="00C8416B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?</w:t>
            </w:r>
          </w:p>
        </w:tc>
        <w:tc>
          <w:tcPr>
            <w:tcW w:w="3544" w:type="dxa"/>
          </w:tcPr>
          <w:p w14:paraId="46407C7C" w14:textId="606588C6" w:rsidR="00BF2B60" w:rsidRPr="006D5E82" w:rsidRDefault="00BF2B60" w:rsidP="00BF2B6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Une dose </w:t>
            </w:r>
            <w:r w:rsidR="008C07D7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1</w:t>
            </w:r>
          </w:p>
          <w:p w14:paraId="32F47EDC" w14:textId="569B2D3D" w:rsidR="00BF2B60" w:rsidRPr="006D5E82" w:rsidRDefault="00BF2B60" w:rsidP="00BF2B6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Autres réponses </w:t>
            </w:r>
            <w:r w:rsidR="008C07D7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6</w:t>
            </w:r>
          </w:p>
          <w:p w14:paraId="5937FA98" w14:textId="68B38148" w:rsidR="00C8416B" w:rsidRPr="006D5E82" w:rsidRDefault="00BF2B60" w:rsidP="00BF2B6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Ne sait pas</w:t>
            </w:r>
            <w:r w:rsidR="00C8416B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</w:r>
            <w:r w:rsidR="004B0650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8</w:t>
            </w:r>
          </w:p>
        </w:tc>
        <w:tc>
          <w:tcPr>
            <w:tcW w:w="866" w:type="dxa"/>
          </w:tcPr>
          <w:p w14:paraId="53958796" w14:textId="77777777" w:rsidR="00C8416B" w:rsidRPr="006D5E82" w:rsidRDefault="00C8416B" w:rsidP="00C8416B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</w:tbl>
    <w:p w14:paraId="62B4D411" w14:textId="77777777" w:rsidR="006629F4" w:rsidRPr="006D5E82" w:rsidRDefault="006629F4">
      <w:pPr>
        <w:rPr>
          <w:lang w:val="fr-SN"/>
        </w:rPr>
      </w:pPr>
    </w:p>
    <w:tbl>
      <w:tblPr>
        <w:tblW w:w="10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29" w:type="dxa"/>
          <w:bottom w:w="58" w:type="dxa"/>
          <w:right w:w="29" w:type="dxa"/>
        </w:tblCellMar>
        <w:tblLook w:val="04A0" w:firstRow="1" w:lastRow="0" w:firstColumn="1" w:lastColumn="0" w:noHBand="0" w:noVBand="1"/>
      </w:tblPr>
      <w:tblGrid>
        <w:gridCol w:w="625"/>
        <w:gridCol w:w="5040"/>
        <w:gridCol w:w="879"/>
        <w:gridCol w:w="879"/>
        <w:gridCol w:w="879"/>
        <w:gridCol w:w="879"/>
        <w:gridCol w:w="879"/>
      </w:tblGrid>
      <w:tr w:rsidR="00062DF8" w:rsidRPr="002552AD" w14:paraId="724629F1" w14:textId="77777777" w:rsidTr="006D5E82">
        <w:trPr>
          <w:trHeight w:val="382"/>
          <w:jc w:val="center"/>
        </w:trPr>
        <w:tc>
          <w:tcPr>
            <w:tcW w:w="10060" w:type="dxa"/>
            <w:gridSpan w:val="7"/>
          </w:tcPr>
          <w:p w14:paraId="0A659991" w14:textId="77777777" w:rsidR="006E0138" w:rsidRPr="006D5E82" w:rsidRDefault="006E0138" w:rsidP="006E0138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b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/>
                <w:color w:val="000000"/>
                <w:sz w:val="20"/>
                <w:lang w:val="fr-SN" w:eastAsia="en-IN"/>
              </w:rPr>
              <w:t>ATTITUDE À L'ÉGARD DE LA SANTÉ DE LA MÈRE ET DU NOUVEAU-NÉ</w:t>
            </w:r>
          </w:p>
          <w:p w14:paraId="33843731" w14:textId="76C0FD74" w:rsidR="00062DF8" w:rsidRPr="006D5E82" w:rsidRDefault="006E0138" w:rsidP="006E0138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  <w:lang w:val="fr-SN"/>
              </w:rPr>
            </w:pPr>
            <w:r w:rsidRPr="006D5E82">
              <w:rPr>
                <w:rFonts w:cstheme="minorHAnsi"/>
                <w:b/>
                <w:color w:val="000000"/>
                <w:sz w:val="20"/>
                <w:lang w:val="fr-SN" w:eastAsia="en-IN"/>
              </w:rPr>
              <w:t>Je vais maintenant vous lire quelques affirmations : Citez vos réponses : « Pas du tout d'accord », « Pas d'accord », « Ni d'accord ni pas d'accord », « D'accord » et « Tout à fait d'accord ».</w:t>
            </w:r>
          </w:p>
        </w:tc>
      </w:tr>
      <w:tr w:rsidR="006629F4" w:rsidRPr="006629F4" w14:paraId="2A6A2940" w14:textId="77777777" w:rsidTr="006D5E82">
        <w:trPr>
          <w:trHeight w:val="382"/>
          <w:jc w:val="center"/>
        </w:trPr>
        <w:tc>
          <w:tcPr>
            <w:tcW w:w="625" w:type="dxa"/>
          </w:tcPr>
          <w:p w14:paraId="4C5529E5" w14:textId="7DADFF22" w:rsidR="006629F4" w:rsidRPr="006D5E82" w:rsidRDefault="006629F4" w:rsidP="006E0138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732</w:t>
            </w:r>
          </w:p>
        </w:tc>
        <w:tc>
          <w:tcPr>
            <w:tcW w:w="5040" w:type="dxa"/>
          </w:tcPr>
          <w:p w14:paraId="7A3520E3" w14:textId="0D349C5F" w:rsidR="006629F4" w:rsidRPr="006D5E82" w:rsidRDefault="006629F4" w:rsidP="006E0138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/>
                <w:color w:val="000000"/>
                <w:sz w:val="20"/>
                <w:lang w:eastAsia="en-IN"/>
              </w:rPr>
              <w:t>AFFIRMATIONS</w:t>
            </w:r>
          </w:p>
        </w:tc>
        <w:tc>
          <w:tcPr>
            <w:tcW w:w="879" w:type="dxa"/>
            <w:vAlign w:val="center"/>
          </w:tcPr>
          <w:p w14:paraId="1002D1AA" w14:textId="7B0811E7" w:rsidR="006629F4" w:rsidRPr="006D5E82" w:rsidRDefault="006629F4" w:rsidP="006D5E82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b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/>
                <w:bCs/>
                <w:color w:val="000000"/>
                <w:sz w:val="20"/>
                <w:lang w:eastAsia="en-IN"/>
              </w:rPr>
              <w:t xml:space="preserve">Tout à fait </w:t>
            </w:r>
            <w:proofErr w:type="spellStart"/>
            <w:r w:rsidRPr="006D5E82">
              <w:rPr>
                <w:rFonts w:cstheme="minorHAnsi"/>
                <w:b/>
                <w:bCs/>
                <w:color w:val="000000"/>
                <w:sz w:val="20"/>
                <w:lang w:eastAsia="en-IN"/>
              </w:rPr>
              <w:t>d'accord</w:t>
            </w:r>
            <w:proofErr w:type="spellEnd"/>
          </w:p>
        </w:tc>
        <w:tc>
          <w:tcPr>
            <w:tcW w:w="879" w:type="dxa"/>
            <w:vAlign w:val="center"/>
          </w:tcPr>
          <w:p w14:paraId="5732167C" w14:textId="466CDBC6" w:rsidR="006629F4" w:rsidRPr="006D5E82" w:rsidRDefault="006629F4" w:rsidP="006D5E82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b/>
                <w:bCs/>
                <w:color w:val="000000"/>
                <w:sz w:val="20"/>
                <w:lang w:eastAsia="en-IN"/>
              </w:rPr>
            </w:pPr>
            <w:r w:rsidRPr="003A6396">
              <w:rPr>
                <w:rFonts w:cstheme="minorHAnsi"/>
                <w:b/>
                <w:bCs/>
                <w:color w:val="FF0000"/>
                <w:sz w:val="20"/>
                <w:lang w:eastAsia="en-IN"/>
              </w:rPr>
              <w:t xml:space="preserve">Tout à fait </w:t>
            </w:r>
            <w:proofErr w:type="spellStart"/>
            <w:r w:rsidRPr="003A6396">
              <w:rPr>
                <w:rFonts w:cstheme="minorHAnsi"/>
                <w:b/>
                <w:bCs/>
                <w:color w:val="FF0000"/>
                <w:sz w:val="20"/>
                <w:lang w:eastAsia="en-IN"/>
              </w:rPr>
              <w:t>d'accord</w:t>
            </w:r>
            <w:proofErr w:type="spellEnd"/>
          </w:p>
        </w:tc>
        <w:tc>
          <w:tcPr>
            <w:tcW w:w="879" w:type="dxa"/>
            <w:vAlign w:val="center"/>
          </w:tcPr>
          <w:p w14:paraId="379587F0" w14:textId="54DB39C2" w:rsidR="006629F4" w:rsidRPr="006D5E82" w:rsidRDefault="006629F4" w:rsidP="006D5E82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b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/>
                <w:bCs/>
                <w:color w:val="000000"/>
                <w:sz w:val="20"/>
                <w:lang w:eastAsia="en-IN"/>
              </w:rPr>
              <w:t xml:space="preserve">Tout à fait </w:t>
            </w:r>
            <w:proofErr w:type="spellStart"/>
            <w:r w:rsidRPr="006D5E82">
              <w:rPr>
                <w:rFonts w:cstheme="minorHAnsi"/>
                <w:b/>
                <w:bCs/>
                <w:color w:val="000000"/>
                <w:sz w:val="20"/>
                <w:lang w:eastAsia="en-IN"/>
              </w:rPr>
              <w:t>d'accord</w:t>
            </w:r>
            <w:proofErr w:type="spellEnd"/>
          </w:p>
        </w:tc>
        <w:tc>
          <w:tcPr>
            <w:tcW w:w="879" w:type="dxa"/>
            <w:vAlign w:val="center"/>
          </w:tcPr>
          <w:p w14:paraId="7E8CC372" w14:textId="34849B99" w:rsidR="006629F4" w:rsidRPr="006D5E82" w:rsidRDefault="006629F4" w:rsidP="006D5E82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b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/>
                <w:bCs/>
                <w:color w:val="000000"/>
                <w:sz w:val="20"/>
                <w:lang w:eastAsia="en-IN"/>
              </w:rPr>
              <w:t xml:space="preserve">Tout à fait </w:t>
            </w:r>
            <w:proofErr w:type="spellStart"/>
            <w:r w:rsidRPr="006D5E82">
              <w:rPr>
                <w:rFonts w:cstheme="minorHAnsi"/>
                <w:b/>
                <w:bCs/>
                <w:color w:val="000000"/>
                <w:sz w:val="20"/>
                <w:lang w:eastAsia="en-IN"/>
              </w:rPr>
              <w:t>d'accord</w:t>
            </w:r>
            <w:proofErr w:type="spellEnd"/>
          </w:p>
        </w:tc>
        <w:tc>
          <w:tcPr>
            <w:tcW w:w="879" w:type="dxa"/>
            <w:vAlign w:val="center"/>
          </w:tcPr>
          <w:p w14:paraId="633B977A" w14:textId="0A282D78" w:rsidR="006629F4" w:rsidRPr="006D5E82" w:rsidRDefault="006629F4" w:rsidP="006D5E82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b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/>
                <w:bCs/>
                <w:color w:val="000000"/>
                <w:sz w:val="20"/>
                <w:lang w:eastAsia="en-IN"/>
              </w:rPr>
              <w:t xml:space="preserve">Tout à fait </w:t>
            </w:r>
            <w:proofErr w:type="spellStart"/>
            <w:r w:rsidRPr="006D5E82">
              <w:rPr>
                <w:rFonts w:cstheme="minorHAnsi"/>
                <w:b/>
                <w:bCs/>
                <w:color w:val="000000"/>
                <w:sz w:val="20"/>
                <w:lang w:eastAsia="en-IN"/>
              </w:rPr>
              <w:t>d'accord</w:t>
            </w:r>
            <w:proofErr w:type="spellEnd"/>
          </w:p>
        </w:tc>
      </w:tr>
      <w:tr w:rsidR="006629F4" w:rsidRPr="006629F4" w14:paraId="000D2968" w14:textId="77777777" w:rsidTr="006D5E82">
        <w:trPr>
          <w:trHeight w:val="20"/>
          <w:jc w:val="center"/>
        </w:trPr>
        <w:tc>
          <w:tcPr>
            <w:tcW w:w="625" w:type="dxa"/>
          </w:tcPr>
          <w:p w14:paraId="07338CCB" w14:textId="263CD4ED" w:rsidR="006629F4" w:rsidRPr="006D5E82" w:rsidRDefault="006629F4" w:rsidP="006D5E82">
            <w:pPr>
              <w:tabs>
                <w:tab w:val="left" w:pos="-720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a.</w:t>
            </w:r>
          </w:p>
        </w:tc>
        <w:tc>
          <w:tcPr>
            <w:tcW w:w="5040" w:type="dxa"/>
          </w:tcPr>
          <w:p w14:paraId="5FAD008A" w14:textId="5ED4B060" w:rsidR="006629F4" w:rsidRPr="006D5E82" w:rsidRDefault="006629F4" w:rsidP="006D5E82">
            <w:pPr>
              <w:tabs>
                <w:tab w:val="left" w:pos="-720"/>
              </w:tabs>
              <w:suppressAutoHyphens/>
              <w:spacing w:after="0" w:line="240" w:lineRule="auto"/>
              <w:contextualSpacing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Il n'est pas nécessaire que le mari/partenaire accompagne sa femme lors des visites de consultation pré et postnatales.</w:t>
            </w:r>
          </w:p>
        </w:tc>
        <w:tc>
          <w:tcPr>
            <w:tcW w:w="879" w:type="dxa"/>
            <w:vAlign w:val="center"/>
          </w:tcPr>
          <w:p w14:paraId="0AFAA233" w14:textId="578E50FF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  <w:t>1</w:t>
            </w:r>
          </w:p>
        </w:tc>
        <w:tc>
          <w:tcPr>
            <w:tcW w:w="879" w:type="dxa"/>
            <w:vAlign w:val="center"/>
          </w:tcPr>
          <w:p w14:paraId="4C2D3FDD" w14:textId="09C63BFA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  <w:t>2</w:t>
            </w:r>
          </w:p>
        </w:tc>
        <w:tc>
          <w:tcPr>
            <w:tcW w:w="879" w:type="dxa"/>
            <w:vAlign w:val="center"/>
          </w:tcPr>
          <w:p w14:paraId="7EF7EA1B" w14:textId="14F7AA88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  <w:t>3</w:t>
            </w:r>
          </w:p>
        </w:tc>
        <w:tc>
          <w:tcPr>
            <w:tcW w:w="879" w:type="dxa"/>
            <w:vAlign w:val="center"/>
          </w:tcPr>
          <w:p w14:paraId="07DD126F" w14:textId="7C55EC88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  <w:t>4</w:t>
            </w:r>
          </w:p>
        </w:tc>
        <w:tc>
          <w:tcPr>
            <w:tcW w:w="879" w:type="dxa"/>
            <w:vAlign w:val="center"/>
          </w:tcPr>
          <w:p w14:paraId="4718F348" w14:textId="07602867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Cs/>
                <w:spacing w:val="-2"/>
                <w:sz w:val="19"/>
                <w:szCs w:val="19"/>
              </w:rPr>
            </w:pPr>
            <w:r w:rsidRPr="006D5E82">
              <w:rPr>
                <w:rFonts w:cstheme="minorHAnsi"/>
                <w:bCs/>
                <w:spacing w:val="-2"/>
                <w:sz w:val="19"/>
                <w:szCs w:val="19"/>
              </w:rPr>
              <w:t>5</w:t>
            </w:r>
          </w:p>
        </w:tc>
      </w:tr>
      <w:tr w:rsidR="006629F4" w:rsidRPr="006629F4" w14:paraId="48258035" w14:textId="77777777" w:rsidTr="006D5E82">
        <w:trPr>
          <w:trHeight w:val="20"/>
          <w:jc w:val="center"/>
        </w:trPr>
        <w:tc>
          <w:tcPr>
            <w:tcW w:w="625" w:type="dxa"/>
          </w:tcPr>
          <w:p w14:paraId="2FC1A66D" w14:textId="40B22A12" w:rsidR="006629F4" w:rsidRPr="006D5E82" w:rsidRDefault="006629F4" w:rsidP="006D5E82">
            <w:pPr>
              <w:tabs>
                <w:tab w:val="left" w:pos="-720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b.</w:t>
            </w:r>
          </w:p>
        </w:tc>
        <w:tc>
          <w:tcPr>
            <w:tcW w:w="5040" w:type="dxa"/>
          </w:tcPr>
          <w:p w14:paraId="331A78F1" w14:textId="4F04884B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Une femme doit prévoir à l'avance le lieu où elle accouchera.</w:t>
            </w:r>
          </w:p>
        </w:tc>
        <w:tc>
          <w:tcPr>
            <w:tcW w:w="879" w:type="dxa"/>
            <w:vAlign w:val="center"/>
          </w:tcPr>
          <w:p w14:paraId="199E8B1F" w14:textId="5A8394EE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  <w:t>1</w:t>
            </w:r>
          </w:p>
        </w:tc>
        <w:tc>
          <w:tcPr>
            <w:tcW w:w="879" w:type="dxa"/>
            <w:vAlign w:val="center"/>
          </w:tcPr>
          <w:p w14:paraId="724BE85E" w14:textId="04F54888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  <w:t>2</w:t>
            </w:r>
          </w:p>
        </w:tc>
        <w:tc>
          <w:tcPr>
            <w:tcW w:w="879" w:type="dxa"/>
            <w:vAlign w:val="center"/>
          </w:tcPr>
          <w:p w14:paraId="651E629F" w14:textId="50EC3A42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  <w:t>3</w:t>
            </w:r>
          </w:p>
        </w:tc>
        <w:tc>
          <w:tcPr>
            <w:tcW w:w="879" w:type="dxa"/>
            <w:vAlign w:val="center"/>
          </w:tcPr>
          <w:p w14:paraId="59BA4CFF" w14:textId="1183E04E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spacing w:val="-2"/>
                <w:sz w:val="20"/>
              </w:rPr>
            </w:pPr>
            <w:r w:rsidRPr="006D5E82"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  <w:t>4</w:t>
            </w:r>
          </w:p>
        </w:tc>
        <w:tc>
          <w:tcPr>
            <w:tcW w:w="879" w:type="dxa"/>
            <w:vAlign w:val="center"/>
          </w:tcPr>
          <w:p w14:paraId="5B28A74E" w14:textId="0B40BA26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spacing w:val="-2"/>
                <w:sz w:val="19"/>
                <w:szCs w:val="19"/>
              </w:rPr>
              <w:t>5</w:t>
            </w:r>
          </w:p>
        </w:tc>
      </w:tr>
      <w:tr w:rsidR="006629F4" w:rsidRPr="006629F4" w14:paraId="25C4FA58" w14:textId="77777777" w:rsidTr="006D5E82">
        <w:trPr>
          <w:trHeight w:val="20"/>
          <w:jc w:val="center"/>
        </w:trPr>
        <w:tc>
          <w:tcPr>
            <w:tcW w:w="625" w:type="dxa"/>
          </w:tcPr>
          <w:p w14:paraId="042C9A6D" w14:textId="69CFEC83" w:rsidR="006629F4" w:rsidRPr="006D5E82" w:rsidRDefault="006629F4" w:rsidP="006D5E82">
            <w:pPr>
              <w:tabs>
                <w:tab w:val="left" w:pos="-720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c.</w:t>
            </w:r>
          </w:p>
        </w:tc>
        <w:tc>
          <w:tcPr>
            <w:tcW w:w="5040" w:type="dxa"/>
          </w:tcPr>
          <w:p w14:paraId="3E2CEA24" w14:textId="5F70D4D6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Une femme doit prévoir à l'avance comment elle se rendra sur le lieu de l'accouchement.</w:t>
            </w:r>
          </w:p>
        </w:tc>
        <w:tc>
          <w:tcPr>
            <w:tcW w:w="879" w:type="dxa"/>
            <w:vAlign w:val="center"/>
          </w:tcPr>
          <w:p w14:paraId="5C1F36CD" w14:textId="43F645A3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  <w:t>1</w:t>
            </w:r>
          </w:p>
        </w:tc>
        <w:tc>
          <w:tcPr>
            <w:tcW w:w="879" w:type="dxa"/>
            <w:vAlign w:val="center"/>
          </w:tcPr>
          <w:p w14:paraId="34863A81" w14:textId="59DA53A2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  <w:t>2</w:t>
            </w:r>
          </w:p>
        </w:tc>
        <w:tc>
          <w:tcPr>
            <w:tcW w:w="879" w:type="dxa"/>
            <w:vAlign w:val="center"/>
          </w:tcPr>
          <w:p w14:paraId="1C7F2D26" w14:textId="27C74A64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  <w:t>3</w:t>
            </w:r>
          </w:p>
        </w:tc>
        <w:tc>
          <w:tcPr>
            <w:tcW w:w="879" w:type="dxa"/>
            <w:vAlign w:val="center"/>
          </w:tcPr>
          <w:p w14:paraId="55F3CCD1" w14:textId="237D9E52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spacing w:val="-2"/>
                <w:sz w:val="20"/>
              </w:rPr>
            </w:pPr>
            <w:r w:rsidRPr="006D5E82"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  <w:t>4</w:t>
            </w:r>
          </w:p>
        </w:tc>
        <w:tc>
          <w:tcPr>
            <w:tcW w:w="879" w:type="dxa"/>
            <w:vAlign w:val="center"/>
          </w:tcPr>
          <w:p w14:paraId="050548BE" w14:textId="252F67EA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spacing w:val="-2"/>
                <w:sz w:val="19"/>
                <w:szCs w:val="19"/>
              </w:rPr>
              <w:t>5</w:t>
            </w:r>
          </w:p>
        </w:tc>
      </w:tr>
      <w:tr w:rsidR="006629F4" w:rsidRPr="006629F4" w14:paraId="3E4E684C" w14:textId="77777777" w:rsidTr="006D5E82">
        <w:trPr>
          <w:trHeight w:val="20"/>
          <w:jc w:val="center"/>
        </w:trPr>
        <w:tc>
          <w:tcPr>
            <w:tcW w:w="625" w:type="dxa"/>
          </w:tcPr>
          <w:p w14:paraId="1D29BAE0" w14:textId="7396B263" w:rsidR="006629F4" w:rsidRPr="006D5E82" w:rsidRDefault="006629F4" w:rsidP="006D5E82">
            <w:pPr>
              <w:tabs>
                <w:tab w:val="left" w:pos="-720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d.</w:t>
            </w:r>
          </w:p>
        </w:tc>
        <w:tc>
          <w:tcPr>
            <w:tcW w:w="5040" w:type="dxa"/>
          </w:tcPr>
          <w:p w14:paraId="64F2F32C" w14:textId="1ED44AA1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Il n'est pas nécessaire qu'un mari/partenaire accompagne sa femme lors de l'accouchement.</w:t>
            </w:r>
          </w:p>
        </w:tc>
        <w:tc>
          <w:tcPr>
            <w:tcW w:w="879" w:type="dxa"/>
            <w:vAlign w:val="center"/>
          </w:tcPr>
          <w:p w14:paraId="5767C9FB" w14:textId="5C1CFF28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  <w:t>1</w:t>
            </w:r>
          </w:p>
        </w:tc>
        <w:tc>
          <w:tcPr>
            <w:tcW w:w="879" w:type="dxa"/>
            <w:vAlign w:val="center"/>
          </w:tcPr>
          <w:p w14:paraId="43BC8AB5" w14:textId="5F758376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  <w:t>2</w:t>
            </w:r>
          </w:p>
        </w:tc>
        <w:tc>
          <w:tcPr>
            <w:tcW w:w="879" w:type="dxa"/>
            <w:vAlign w:val="center"/>
          </w:tcPr>
          <w:p w14:paraId="33222A81" w14:textId="3A412F38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  <w:t>3</w:t>
            </w:r>
          </w:p>
        </w:tc>
        <w:tc>
          <w:tcPr>
            <w:tcW w:w="879" w:type="dxa"/>
            <w:vAlign w:val="center"/>
          </w:tcPr>
          <w:p w14:paraId="40C56E28" w14:textId="71BD39A7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spacing w:val="-2"/>
                <w:sz w:val="20"/>
              </w:rPr>
            </w:pPr>
            <w:r w:rsidRPr="006D5E82"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  <w:t>4</w:t>
            </w:r>
          </w:p>
        </w:tc>
        <w:tc>
          <w:tcPr>
            <w:tcW w:w="879" w:type="dxa"/>
            <w:vAlign w:val="center"/>
          </w:tcPr>
          <w:p w14:paraId="711FBF75" w14:textId="0359B25C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spacing w:val="-2"/>
                <w:sz w:val="19"/>
                <w:szCs w:val="19"/>
              </w:rPr>
              <w:t>5</w:t>
            </w:r>
          </w:p>
        </w:tc>
      </w:tr>
      <w:tr w:rsidR="006629F4" w:rsidRPr="006629F4" w14:paraId="73FE9A3E" w14:textId="77777777" w:rsidTr="006D5E82">
        <w:trPr>
          <w:trHeight w:val="20"/>
          <w:jc w:val="center"/>
        </w:trPr>
        <w:tc>
          <w:tcPr>
            <w:tcW w:w="625" w:type="dxa"/>
          </w:tcPr>
          <w:p w14:paraId="36050969" w14:textId="63E123B3" w:rsidR="006629F4" w:rsidRPr="006D5E82" w:rsidRDefault="006629F4" w:rsidP="006D5E82">
            <w:pPr>
              <w:tabs>
                <w:tab w:val="left" w:pos="-720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e.</w:t>
            </w:r>
          </w:p>
        </w:tc>
        <w:tc>
          <w:tcPr>
            <w:tcW w:w="5040" w:type="dxa"/>
          </w:tcPr>
          <w:p w14:paraId="7A46E445" w14:textId="2002C789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L'accouchement à l'hôpital est bénéfique pour le bébé et la mère.</w:t>
            </w:r>
          </w:p>
        </w:tc>
        <w:tc>
          <w:tcPr>
            <w:tcW w:w="879" w:type="dxa"/>
            <w:vAlign w:val="center"/>
          </w:tcPr>
          <w:p w14:paraId="0CB03730" w14:textId="433D7556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  <w:t>1</w:t>
            </w:r>
          </w:p>
        </w:tc>
        <w:tc>
          <w:tcPr>
            <w:tcW w:w="879" w:type="dxa"/>
            <w:vAlign w:val="center"/>
          </w:tcPr>
          <w:p w14:paraId="5F41D353" w14:textId="27CB3D69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  <w:t>2</w:t>
            </w:r>
          </w:p>
        </w:tc>
        <w:tc>
          <w:tcPr>
            <w:tcW w:w="879" w:type="dxa"/>
            <w:vAlign w:val="center"/>
          </w:tcPr>
          <w:p w14:paraId="7B54FB67" w14:textId="3AFFA9EE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  <w:t>3</w:t>
            </w:r>
          </w:p>
        </w:tc>
        <w:tc>
          <w:tcPr>
            <w:tcW w:w="879" w:type="dxa"/>
            <w:vAlign w:val="center"/>
          </w:tcPr>
          <w:p w14:paraId="063D9FF9" w14:textId="7D26DF8E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spacing w:val="-2"/>
                <w:sz w:val="20"/>
              </w:rPr>
            </w:pPr>
            <w:r w:rsidRPr="006D5E82"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  <w:t>4</w:t>
            </w:r>
          </w:p>
        </w:tc>
        <w:tc>
          <w:tcPr>
            <w:tcW w:w="879" w:type="dxa"/>
            <w:vAlign w:val="center"/>
          </w:tcPr>
          <w:p w14:paraId="052EC92F" w14:textId="575B5175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spacing w:val="-2"/>
                <w:sz w:val="19"/>
                <w:szCs w:val="19"/>
              </w:rPr>
              <w:t>5</w:t>
            </w:r>
          </w:p>
        </w:tc>
      </w:tr>
      <w:tr w:rsidR="006629F4" w:rsidRPr="006629F4" w14:paraId="4EE6CC46" w14:textId="77777777" w:rsidTr="006D5E82">
        <w:trPr>
          <w:trHeight w:val="20"/>
          <w:jc w:val="center"/>
        </w:trPr>
        <w:tc>
          <w:tcPr>
            <w:tcW w:w="625" w:type="dxa"/>
          </w:tcPr>
          <w:p w14:paraId="2039BBB1" w14:textId="2A8A6AEA" w:rsidR="006629F4" w:rsidRPr="006D5E82" w:rsidRDefault="006629F4" w:rsidP="006D5E82">
            <w:pPr>
              <w:tabs>
                <w:tab w:val="left" w:pos="-720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f.</w:t>
            </w:r>
          </w:p>
        </w:tc>
        <w:tc>
          <w:tcPr>
            <w:tcW w:w="5040" w:type="dxa"/>
          </w:tcPr>
          <w:p w14:paraId="61E232F7" w14:textId="5CD33776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lang w:val="fr-SN"/>
              </w:rPr>
              <w:t>Il est nécessaire de donner des conseils aux femmes qui viennent d'accoucher sur les soins à apporter au nouveau-né.</w:t>
            </w:r>
          </w:p>
        </w:tc>
        <w:tc>
          <w:tcPr>
            <w:tcW w:w="879" w:type="dxa"/>
            <w:vAlign w:val="center"/>
          </w:tcPr>
          <w:p w14:paraId="3DCA1A60" w14:textId="4BBFE4EA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  <w:t>1</w:t>
            </w:r>
          </w:p>
        </w:tc>
        <w:tc>
          <w:tcPr>
            <w:tcW w:w="879" w:type="dxa"/>
            <w:vAlign w:val="center"/>
          </w:tcPr>
          <w:p w14:paraId="0D62BD41" w14:textId="1BBDD075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  <w:t>2</w:t>
            </w:r>
          </w:p>
        </w:tc>
        <w:tc>
          <w:tcPr>
            <w:tcW w:w="879" w:type="dxa"/>
            <w:vAlign w:val="center"/>
          </w:tcPr>
          <w:p w14:paraId="20031B11" w14:textId="5BF2DE1C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  <w:t>3</w:t>
            </w:r>
          </w:p>
        </w:tc>
        <w:tc>
          <w:tcPr>
            <w:tcW w:w="879" w:type="dxa"/>
            <w:vAlign w:val="center"/>
          </w:tcPr>
          <w:p w14:paraId="32321459" w14:textId="0F3FCE90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  <w:t>4</w:t>
            </w:r>
          </w:p>
        </w:tc>
        <w:tc>
          <w:tcPr>
            <w:tcW w:w="879" w:type="dxa"/>
            <w:vAlign w:val="center"/>
          </w:tcPr>
          <w:p w14:paraId="46436483" w14:textId="1DE41D7E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Cs/>
                <w:spacing w:val="-2"/>
                <w:sz w:val="19"/>
                <w:szCs w:val="19"/>
              </w:rPr>
            </w:pPr>
            <w:r w:rsidRPr="006D5E82">
              <w:rPr>
                <w:rFonts w:cstheme="minorHAnsi"/>
                <w:bCs/>
                <w:spacing w:val="-2"/>
                <w:sz w:val="19"/>
                <w:szCs w:val="19"/>
              </w:rPr>
              <w:t>5</w:t>
            </w:r>
          </w:p>
        </w:tc>
      </w:tr>
      <w:tr w:rsidR="006629F4" w:rsidRPr="006629F4" w14:paraId="1342C7EF" w14:textId="77777777" w:rsidTr="006D5E82">
        <w:trPr>
          <w:trHeight w:val="20"/>
          <w:jc w:val="center"/>
        </w:trPr>
        <w:tc>
          <w:tcPr>
            <w:tcW w:w="625" w:type="dxa"/>
          </w:tcPr>
          <w:p w14:paraId="747F982C" w14:textId="771ED562" w:rsidR="006629F4" w:rsidRPr="006D5E82" w:rsidRDefault="006629F4" w:rsidP="006D5E82">
            <w:pPr>
              <w:tabs>
                <w:tab w:val="left" w:pos="-720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g.</w:t>
            </w:r>
          </w:p>
        </w:tc>
        <w:tc>
          <w:tcPr>
            <w:tcW w:w="5040" w:type="dxa"/>
          </w:tcPr>
          <w:p w14:paraId="5DFDD009" w14:textId="59AC73BB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lang w:val="fr-SN"/>
              </w:rPr>
              <w:t>En cas d'affection, les remèdes maison et les traitements à base de plantes sont plus efficaces que l'aide médicale.</w:t>
            </w:r>
          </w:p>
        </w:tc>
        <w:tc>
          <w:tcPr>
            <w:tcW w:w="879" w:type="dxa"/>
            <w:vAlign w:val="center"/>
          </w:tcPr>
          <w:p w14:paraId="6D22D371" w14:textId="12A5CCB0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  <w:t>1</w:t>
            </w:r>
          </w:p>
        </w:tc>
        <w:tc>
          <w:tcPr>
            <w:tcW w:w="879" w:type="dxa"/>
            <w:vAlign w:val="center"/>
          </w:tcPr>
          <w:p w14:paraId="6C167EA6" w14:textId="7DAA43B7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  <w:t>2</w:t>
            </w:r>
          </w:p>
        </w:tc>
        <w:tc>
          <w:tcPr>
            <w:tcW w:w="879" w:type="dxa"/>
            <w:vAlign w:val="center"/>
          </w:tcPr>
          <w:p w14:paraId="36059606" w14:textId="07F4C423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  <w:t>3</w:t>
            </w:r>
          </w:p>
        </w:tc>
        <w:tc>
          <w:tcPr>
            <w:tcW w:w="879" w:type="dxa"/>
            <w:vAlign w:val="center"/>
          </w:tcPr>
          <w:p w14:paraId="0F59376E" w14:textId="5415218B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spacing w:val="-2"/>
                <w:sz w:val="20"/>
              </w:rPr>
            </w:pPr>
            <w:r w:rsidRPr="006D5E82"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  <w:t>4</w:t>
            </w:r>
          </w:p>
        </w:tc>
        <w:tc>
          <w:tcPr>
            <w:tcW w:w="879" w:type="dxa"/>
            <w:vAlign w:val="center"/>
          </w:tcPr>
          <w:p w14:paraId="6CB022DE" w14:textId="49B4BF7E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spacing w:val="-2"/>
                <w:sz w:val="19"/>
                <w:szCs w:val="19"/>
              </w:rPr>
              <w:t>5</w:t>
            </w:r>
          </w:p>
        </w:tc>
      </w:tr>
      <w:tr w:rsidR="006629F4" w:rsidRPr="006629F4" w14:paraId="7812DBE1" w14:textId="77777777" w:rsidTr="006D5E82">
        <w:trPr>
          <w:trHeight w:val="20"/>
          <w:jc w:val="center"/>
        </w:trPr>
        <w:tc>
          <w:tcPr>
            <w:tcW w:w="625" w:type="dxa"/>
          </w:tcPr>
          <w:p w14:paraId="1120CAB0" w14:textId="236D3938" w:rsidR="006629F4" w:rsidRPr="006D5E82" w:rsidRDefault="006629F4" w:rsidP="006D5E82">
            <w:pPr>
              <w:tabs>
                <w:tab w:val="left" w:pos="-720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h.</w:t>
            </w:r>
          </w:p>
        </w:tc>
        <w:tc>
          <w:tcPr>
            <w:tcW w:w="5040" w:type="dxa"/>
          </w:tcPr>
          <w:p w14:paraId="320C8EF7" w14:textId="524DDDC4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L'accouchement est l'affaire d'une femme. Les maris/partenaires n'ont pas grand-chose à y apporter.</w:t>
            </w:r>
          </w:p>
        </w:tc>
        <w:tc>
          <w:tcPr>
            <w:tcW w:w="879" w:type="dxa"/>
            <w:vAlign w:val="center"/>
          </w:tcPr>
          <w:p w14:paraId="26D56915" w14:textId="255CE954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  <w:t>1</w:t>
            </w:r>
          </w:p>
        </w:tc>
        <w:tc>
          <w:tcPr>
            <w:tcW w:w="879" w:type="dxa"/>
            <w:vAlign w:val="center"/>
          </w:tcPr>
          <w:p w14:paraId="642D0BD1" w14:textId="786FF715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  <w:t>2</w:t>
            </w:r>
          </w:p>
        </w:tc>
        <w:tc>
          <w:tcPr>
            <w:tcW w:w="879" w:type="dxa"/>
            <w:vAlign w:val="center"/>
          </w:tcPr>
          <w:p w14:paraId="2F2B2BD1" w14:textId="7A66C9FA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  <w:t>3</w:t>
            </w:r>
          </w:p>
        </w:tc>
        <w:tc>
          <w:tcPr>
            <w:tcW w:w="879" w:type="dxa"/>
            <w:vAlign w:val="center"/>
          </w:tcPr>
          <w:p w14:paraId="263CB111" w14:textId="545F64A5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spacing w:val="-2"/>
                <w:sz w:val="20"/>
              </w:rPr>
            </w:pPr>
            <w:r w:rsidRPr="006D5E82"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  <w:t>4</w:t>
            </w:r>
          </w:p>
        </w:tc>
        <w:tc>
          <w:tcPr>
            <w:tcW w:w="879" w:type="dxa"/>
            <w:vAlign w:val="center"/>
          </w:tcPr>
          <w:p w14:paraId="01619F3D" w14:textId="6AA4EC46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spacing w:val="-2"/>
                <w:sz w:val="19"/>
                <w:szCs w:val="19"/>
              </w:rPr>
              <w:t>5</w:t>
            </w:r>
          </w:p>
        </w:tc>
      </w:tr>
      <w:tr w:rsidR="006629F4" w:rsidRPr="006629F4" w14:paraId="4B68D221" w14:textId="77777777" w:rsidTr="006D5E82">
        <w:trPr>
          <w:trHeight w:val="20"/>
          <w:jc w:val="center"/>
        </w:trPr>
        <w:tc>
          <w:tcPr>
            <w:tcW w:w="625" w:type="dxa"/>
          </w:tcPr>
          <w:p w14:paraId="09214D07" w14:textId="46B761D9" w:rsidR="006629F4" w:rsidRPr="006D5E82" w:rsidRDefault="006629F4" w:rsidP="006D5E82">
            <w:pPr>
              <w:tabs>
                <w:tab w:val="left" w:pos="-720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proofErr w:type="spellStart"/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i</w:t>
            </w:r>
            <w:proofErr w:type="spellEnd"/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.</w:t>
            </w:r>
          </w:p>
        </w:tc>
        <w:tc>
          <w:tcPr>
            <w:tcW w:w="5040" w:type="dxa"/>
          </w:tcPr>
          <w:p w14:paraId="5D94CC33" w14:textId="21BE5952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Les vaccins administrés aux enfants sont inutiles.</w:t>
            </w:r>
          </w:p>
        </w:tc>
        <w:tc>
          <w:tcPr>
            <w:tcW w:w="879" w:type="dxa"/>
            <w:vAlign w:val="center"/>
          </w:tcPr>
          <w:p w14:paraId="306AA562" w14:textId="7C25179E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  <w:t>1</w:t>
            </w:r>
          </w:p>
        </w:tc>
        <w:tc>
          <w:tcPr>
            <w:tcW w:w="879" w:type="dxa"/>
            <w:vAlign w:val="center"/>
          </w:tcPr>
          <w:p w14:paraId="065766D0" w14:textId="360813EA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  <w:t>2</w:t>
            </w:r>
          </w:p>
        </w:tc>
        <w:tc>
          <w:tcPr>
            <w:tcW w:w="879" w:type="dxa"/>
            <w:vAlign w:val="center"/>
          </w:tcPr>
          <w:p w14:paraId="620FF49B" w14:textId="6EF0DA3C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  <w:t>3</w:t>
            </w:r>
          </w:p>
        </w:tc>
        <w:tc>
          <w:tcPr>
            <w:tcW w:w="879" w:type="dxa"/>
            <w:vAlign w:val="center"/>
          </w:tcPr>
          <w:p w14:paraId="1927BD3F" w14:textId="28F13505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spacing w:val="-2"/>
                <w:sz w:val="20"/>
              </w:rPr>
            </w:pPr>
            <w:r w:rsidRPr="006D5E82"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  <w:t>4</w:t>
            </w:r>
          </w:p>
        </w:tc>
        <w:tc>
          <w:tcPr>
            <w:tcW w:w="879" w:type="dxa"/>
            <w:vAlign w:val="center"/>
          </w:tcPr>
          <w:p w14:paraId="2493D2AF" w14:textId="488BD928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spacing w:val="-2"/>
                <w:sz w:val="19"/>
                <w:szCs w:val="19"/>
              </w:rPr>
              <w:t>5</w:t>
            </w:r>
          </w:p>
        </w:tc>
      </w:tr>
      <w:tr w:rsidR="006629F4" w:rsidRPr="006629F4" w14:paraId="2A641E44" w14:textId="77777777" w:rsidTr="006D5E82">
        <w:trPr>
          <w:trHeight w:val="20"/>
          <w:jc w:val="center"/>
        </w:trPr>
        <w:tc>
          <w:tcPr>
            <w:tcW w:w="625" w:type="dxa"/>
          </w:tcPr>
          <w:p w14:paraId="1E5CE652" w14:textId="7AE53044" w:rsidR="006629F4" w:rsidRPr="006D5E82" w:rsidRDefault="006629F4" w:rsidP="006D5E82">
            <w:pPr>
              <w:tabs>
                <w:tab w:val="left" w:pos="-720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j.</w:t>
            </w:r>
          </w:p>
        </w:tc>
        <w:tc>
          <w:tcPr>
            <w:tcW w:w="5040" w:type="dxa"/>
          </w:tcPr>
          <w:p w14:paraId="6CFC9C59" w14:textId="09516ECD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Les enfants reçoivent trop de types de vaccins.</w:t>
            </w:r>
          </w:p>
        </w:tc>
        <w:tc>
          <w:tcPr>
            <w:tcW w:w="879" w:type="dxa"/>
            <w:vAlign w:val="center"/>
          </w:tcPr>
          <w:p w14:paraId="3206E3E4" w14:textId="599B8868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  <w:t>1</w:t>
            </w:r>
          </w:p>
        </w:tc>
        <w:tc>
          <w:tcPr>
            <w:tcW w:w="879" w:type="dxa"/>
            <w:vAlign w:val="center"/>
          </w:tcPr>
          <w:p w14:paraId="4D61687C" w14:textId="3ECCDF90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  <w:t>2</w:t>
            </w:r>
          </w:p>
        </w:tc>
        <w:tc>
          <w:tcPr>
            <w:tcW w:w="879" w:type="dxa"/>
            <w:vAlign w:val="center"/>
          </w:tcPr>
          <w:p w14:paraId="2CF241E7" w14:textId="54A972B9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  <w:t>3</w:t>
            </w:r>
          </w:p>
        </w:tc>
        <w:tc>
          <w:tcPr>
            <w:tcW w:w="879" w:type="dxa"/>
            <w:vAlign w:val="center"/>
          </w:tcPr>
          <w:p w14:paraId="64D70120" w14:textId="03A31421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spacing w:val="-2"/>
                <w:sz w:val="20"/>
              </w:rPr>
            </w:pPr>
            <w:r w:rsidRPr="006D5E82"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  <w:t>4</w:t>
            </w:r>
          </w:p>
        </w:tc>
        <w:tc>
          <w:tcPr>
            <w:tcW w:w="879" w:type="dxa"/>
            <w:vAlign w:val="center"/>
          </w:tcPr>
          <w:p w14:paraId="27530A09" w14:textId="2247DF33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spacing w:val="-2"/>
                <w:sz w:val="19"/>
                <w:szCs w:val="19"/>
              </w:rPr>
              <w:t>5</w:t>
            </w:r>
          </w:p>
        </w:tc>
      </w:tr>
      <w:tr w:rsidR="006629F4" w:rsidRPr="006629F4" w14:paraId="55B82ED0" w14:textId="77777777" w:rsidTr="006D5E82">
        <w:trPr>
          <w:trHeight w:val="20"/>
          <w:jc w:val="center"/>
        </w:trPr>
        <w:tc>
          <w:tcPr>
            <w:tcW w:w="625" w:type="dxa"/>
          </w:tcPr>
          <w:p w14:paraId="34104281" w14:textId="7C53B276" w:rsidR="006629F4" w:rsidRPr="006D5E82" w:rsidRDefault="006629F4" w:rsidP="006D5E82">
            <w:pPr>
              <w:tabs>
                <w:tab w:val="left" w:pos="-720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k.</w:t>
            </w:r>
          </w:p>
        </w:tc>
        <w:tc>
          <w:tcPr>
            <w:tcW w:w="5040" w:type="dxa"/>
          </w:tcPr>
          <w:p w14:paraId="6ED423FB" w14:textId="0BA4A99A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Les parents/tuteurs devraient avoir le droit de refuser les vaccinations.</w:t>
            </w:r>
          </w:p>
        </w:tc>
        <w:tc>
          <w:tcPr>
            <w:tcW w:w="879" w:type="dxa"/>
            <w:vAlign w:val="center"/>
          </w:tcPr>
          <w:p w14:paraId="5B753B35" w14:textId="108AAE25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  <w:t>1</w:t>
            </w:r>
          </w:p>
        </w:tc>
        <w:tc>
          <w:tcPr>
            <w:tcW w:w="879" w:type="dxa"/>
            <w:vAlign w:val="center"/>
          </w:tcPr>
          <w:p w14:paraId="3B6D572A" w14:textId="33476F73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  <w:t>2</w:t>
            </w:r>
          </w:p>
        </w:tc>
        <w:tc>
          <w:tcPr>
            <w:tcW w:w="879" w:type="dxa"/>
            <w:vAlign w:val="center"/>
          </w:tcPr>
          <w:p w14:paraId="6CB5CA36" w14:textId="568B567C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  <w:t>3</w:t>
            </w:r>
          </w:p>
        </w:tc>
        <w:tc>
          <w:tcPr>
            <w:tcW w:w="879" w:type="dxa"/>
            <w:vAlign w:val="center"/>
          </w:tcPr>
          <w:p w14:paraId="151B5F4C" w14:textId="3A81A65E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spacing w:val="-2"/>
                <w:sz w:val="20"/>
              </w:rPr>
            </w:pPr>
            <w:r w:rsidRPr="006D5E82"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  <w:t>4</w:t>
            </w:r>
          </w:p>
        </w:tc>
        <w:tc>
          <w:tcPr>
            <w:tcW w:w="879" w:type="dxa"/>
            <w:vAlign w:val="center"/>
          </w:tcPr>
          <w:p w14:paraId="5623ACD1" w14:textId="1AD83D64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spacing w:val="-2"/>
                <w:sz w:val="19"/>
                <w:szCs w:val="19"/>
              </w:rPr>
              <w:t>5</w:t>
            </w:r>
          </w:p>
        </w:tc>
      </w:tr>
      <w:tr w:rsidR="006629F4" w:rsidRPr="006629F4" w14:paraId="5F63EA54" w14:textId="77777777" w:rsidTr="006D5E82">
        <w:trPr>
          <w:trHeight w:val="20"/>
          <w:jc w:val="center"/>
        </w:trPr>
        <w:tc>
          <w:tcPr>
            <w:tcW w:w="625" w:type="dxa"/>
          </w:tcPr>
          <w:p w14:paraId="751A43EB" w14:textId="6F0D0EA6" w:rsidR="006629F4" w:rsidRPr="006D5E82" w:rsidRDefault="006629F4" w:rsidP="006D5E82">
            <w:pPr>
              <w:tabs>
                <w:tab w:val="left" w:pos="-720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l.</w:t>
            </w:r>
          </w:p>
        </w:tc>
        <w:tc>
          <w:tcPr>
            <w:tcW w:w="5040" w:type="dxa"/>
          </w:tcPr>
          <w:p w14:paraId="0BAC93AC" w14:textId="29F528A1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La vaccination des enfants devrait être rendue obligatoire.</w:t>
            </w:r>
          </w:p>
        </w:tc>
        <w:tc>
          <w:tcPr>
            <w:tcW w:w="879" w:type="dxa"/>
            <w:vAlign w:val="center"/>
          </w:tcPr>
          <w:p w14:paraId="76A9E65A" w14:textId="0F1D76DF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  <w:t>1</w:t>
            </w:r>
          </w:p>
        </w:tc>
        <w:tc>
          <w:tcPr>
            <w:tcW w:w="879" w:type="dxa"/>
            <w:vAlign w:val="center"/>
          </w:tcPr>
          <w:p w14:paraId="6EF705BA" w14:textId="7865F4EB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  <w:t>2</w:t>
            </w:r>
          </w:p>
        </w:tc>
        <w:tc>
          <w:tcPr>
            <w:tcW w:w="879" w:type="dxa"/>
            <w:vAlign w:val="center"/>
          </w:tcPr>
          <w:p w14:paraId="15A3944E" w14:textId="7A71C624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  <w:t>3</w:t>
            </w:r>
          </w:p>
        </w:tc>
        <w:tc>
          <w:tcPr>
            <w:tcW w:w="879" w:type="dxa"/>
            <w:vAlign w:val="center"/>
          </w:tcPr>
          <w:p w14:paraId="3F7D1ED2" w14:textId="79CB4D22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/>
                <w:spacing w:val="-2"/>
                <w:sz w:val="20"/>
              </w:rPr>
            </w:pPr>
            <w:r w:rsidRPr="006D5E82">
              <w:rPr>
                <w:rFonts w:cstheme="minorHAnsi"/>
                <w:bCs/>
                <w:color w:val="000000"/>
                <w:sz w:val="19"/>
                <w:szCs w:val="19"/>
                <w:lang w:eastAsia="en-IN"/>
              </w:rPr>
              <w:t>4</w:t>
            </w:r>
          </w:p>
        </w:tc>
        <w:tc>
          <w:tcPr>
            <w:tcW w:w="879" w:type="dxa"/>
            <w:vAlign w:val="center"/>
          </w:tcPr>
          <w:p w14:paraId="3E1437C1" w14:textId="075B0D83" w:rsidR="006629F4" w:rsidRPr="006D5E82" w:rsidRDefault="006629F4" w:rsidP="006D5E82">
            <w:pPr>
              <w:tabs>
                <w:tab w:val="right" w:leader="dot" w:pos="3924"/>
              </w:tabs>
              <w:suppressAutoHyphens/>
              <w:spacing w:after="0" w:line="240" w:lineRule="auto"/>
              <w:contextualSpacing/>
              <w:jc w:val="center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spacing w:val="-2"/>
                <w:sz w:val="19"/>
                <w:szCs w:val="19"/>
              </w:rPr>
              <w:t>5</w:t>
            </w:r>
          </w:p>
        </w:tc>
      </w:tr>
    </w:tbl>
    <w:p w14:paraId="2BD07916" w14:textId="77777777" w:rsidR="004F0EAE" w:rsidRPr="006D5E82" w:rsidRDefault="004F0EAE">
      <w:pPr>
        <w:rPr>
          <w:rFonts w:cstheme="minorHAnsi"/>
          <w:b/>
          <w:bCs/>
        </w:rPr>
      </w:pPr>
      <w:r w:rsidRPr="006D5E82">
        <w:rPr>
          <w:rFonts w:cstheme="minorHAnsi"/>
          <w:b/>
          <w:bCs/>
        </w:rPr>
        <w:br w:type="page"/>
      </w:r>
    </w:p>
    <w:p w14:paraId="440B88CC" w14:textId="70933DDC" w:rsidR="00197722" w:rsidRPr="006D5E82" w:rsidRDefault="00197722" w:rsidP="00197722">
      <w:pPr>
        <w:jc w:val="center"/>
        <w:rPr>
          <w:rFonts w:cstheme="minorHAnsi"/>
          <w:b/>
          <w:bCs/>
          <w:sz w:val="24"/>
          <w:szCs w:val="24"/>
        </w:rPr>
      </w:pPr>
      <w:r w:rsidRPr="006D5E82">
        <w:rPr>
          <w:rFonts w:cstheme="minorHAnsi"/>
          <w:b/>
          <w:bCs/>
          <w:sz w:val="24"/>
          <w:szCs w:val="24"/>
        </w:rPr>
        <w:lastRenderedPageBreak/>
        <w:t xml:space="preserve">SECTION </w:t>
      </w:r>
      <w:proofErr w:type="gramStart"/>
      <w:r w:rsidR="00FC543C" w:rsidRPr="006D5E82">
        <w:rPr>
          <w:rFonts w:cstheme="minorHAnsi"/>
          <w:b/>
          <w:bCs/>
          <w:sz w:val="24"/>
          <w:szCs w:val="24"/>
        </w:rPr>
        <w:t>8</w:t>
      </w:r>
      <w:r w:rsidR="000E62FF" w:rsidRPr="006D5E82">
        <w:rPr>
          <w:rFonts w:cstheme="minorHAnsi"/>
          <w:b/>
          <w:bCs/>
          <w:sz w:val="24"/>
          <w:szCs w:val="24"/>
        </w:rPr>
        <w:t xml:space="preserve"> </w:t>
      </w:r>
      <w:r w:rsidRPr="006D5E82">
        <w:rPr>
          <w:rFonts w:cstheme="minorHAnsi"/>
          <w:b/>
          <w:bCs/>
          <w:sz w:val="24"/>
          <w:szCs w:val="24"/>
        </w:rPr>
        <w:t>:</w:t>
      </w:r>
      <w:proofErr w:type="gramEnd"/>
      <w:r w:rsidRPr="006D5E82">
        <w:rPr>
          <w:rFonts w:cstheme="minorHAnsi"/>
          <w:b/>
          <w:bCs/>
          <w:sz w:val="24"/>
          <w:szCs w:val="24"/>
        </w:rPr>
        <w:t xml:space="preserve"> SERVICES </w:t>
      </w:r>
      <w:r w:rsidR="00DD3F68" w:rsidRPr="006D5E82">
        <w:rPr>
          <w:rFonts w:cstheme="minorHAnsi"/>
          <w:b/>
          <w:bCs/>
          <w:sz w:val="24"/>
          <w:szCs w:val="24"/>
        </w:rPr>
        <w:t>FOURNIS</w:t>
      </w:r>
    </w:p>
    <w:p w14:paraId="098BD3F4" w14:textId="42939508" w:rsidR="00197722" w:rsidRPr="006D5E82" w:rsidRDefault="00DD3F68" w:rsidP="00197722">
      <w:pPr>
        <w:ind w:right="-330"/>
        <w:rPr>
          <w:rFonts w:cstheme="minorHAnsi"/>
          <w:sz w:val="20"/>
          <w:lang w:val="fr-SN"/>
        </w:rPr>
      </w:pPr>
      <w:r w:rsidRPr="006D5E82">
        <w:rPr>
          <w:rFonts w:cstheme="minorHAnsi"/>
          <w:sz w:val="20"/>
          <w:lang w:val="fr-SN"/>
        </w:rPr>
        <w:t xml:space="preserve">J'aimerai maintenant vous poser quelques questions sur les services que vous avez fournis au cours des derniers mois dans votre zone de </w:t>
      </w:r>
      <w:r w:rsidR="00B62FD6" w:rsidRPr="006D5E82">
        <w:rPr>
          <w:rFonts w:cstheme="minorHAnsi"/>
          <w:sz w:val="20"/>
          <w:lang w:val="fr-SN"/>
        </w:rPr>
        <w:t>polarisation</w:t>
      </w:r>
      <w:r w:rsidRPr="006D5E82">
        <w:rPr>
          <w:rFonts w:cstheme="minorHAnsi"/>
          <w:sz w:val="20"/>
          <w:lang w:val="fr-SN"/>
        </w:rPr>
        <w:t>.</w:t>
      </w:r>
    </w:p>
    <w:tbl>
      <w:tblPr>
        <w:tblW w:w="10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29" w:type="dxa"/>
          <w:bottom w:w="58" w:type="dxa"/>
          <w:right w:w="29" w:type="dxa"/>
        </w:tblCellMar>
        <w:tblLook w:val="04A0" w:firstRow="1" w:lastRow="0" w:firstColumn="1" w:lastColumn="0" w:noHBand="0" w:noVBand="1"/>
      </w:tblPr>
      <w:tblGrid>
        <w:gridCol w:w="562"/>
        <w:gridCol w:w="1977"/>
        <w:gridCol w:w="939"/>
        <w:gridCol w:w="940"/>
        <w:gridCol w:w="940"/>
        <w:gridCol w:w="307"/>
        <w:gridCol w:w="633"/>
        <w:gridCol w:w="940"/>
        <w:gridCol w:w="940"/>
        <w:gridCol w:w="940"/>
        <w:gridCol w:w="233"/>
        <w:gridCol w:w="709"/>
      </w:tblGrid>
      <w:tr w:rsidR="00197722" w:rsidRPr="009B4054" w14:paraId="259FA0F9" w14:textId="77777777" w:rsidTr="006D5E82">
        <w:trPr>
          <w:trHeight w:val="67"/>
          <w:tblHeader/>
          <w:jc w:val="center"/>
        </w:trPr>
        <w:tc>
          <w:tcPr>
            <w:tcW w:w="562" w:type="dxa"/>
            <w:shd w:val="clear" w:color="auto" w:fill="BFBFBF" w:themeFill="background1" w:themeFillShade="BF"/>
          </w:tcPr>
          <w:p w14:paraId="544EE2F3" w14:textId="32C93D68" w:rsidR="00197722" w:rsidRPr="006D5E82" w:rsidRDefault="000E62FF" w:rsidP="004E5DD6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>
              <w:rPr>
                <w:rFonts w:cstheme="minorHAnsi"/>
                <w:b/>
                <w:sz w:val="20"/>
              </w:rPr>
              <w:t>#</w:t>
            </w:r>
          </w:p>
        </w:tc>
        <w:tc>
          <w:tcPr>
            <w:tcW w:w="5103" w:type="dxa"/>
            <w:gridSpan w:val="5"/>
            <w:shd w:val="clear" w:color="auto" w:fill="BFBFBF" w:themeFill="background1" w:themeFillShade="BF"/>
          </w:tcPr>
          <w:p w14:paraId="71655DAA" w14:textId="339A0DEF" w:rsidR="00197722" w:rsidRPr="006D5E82" w:rsidRDefault="00197722" w:rsidP="00DD3F68">
            <w:pPr>
              <w:tabs>
                <w:tab w:val="left" w:pos="-720"/>
              </w:tabs>
              <w:suppressAutoHyphens/>
              <w:rPr>
                <w:rFonts w:cstheme="minorHAnsi"/>
                <w:b/>
                <w:bCs/>
                <w:spacing w:val="-2"/>
                <w:sz w:val="20"/>
              </w:rPr>
            </w:pPr>
            <w:r w:rsidRPr="006D5E82">
              <w:rPr>
                <w:rFonts w:cstheme="minorHAnsi"/>
                <w:b/>
                <w:sz w:val="20"/>
              </w:rPr>
              <w:t xml:space="preserve">QUESTIONS </w:t>
            </w:r>
            <w:r w:rsidR="00DD3F68" w:rsidRPr="006D5E82">
              <w:rPr>
                <w:rFonts w:cstheme="minorHAnsi"/>
                <w:b/>
                <w:sz w:val="20"/>
              </w:rPr>
              <w:t>ET FILTRES</w:t>
            </w:r>
          </w:p>
        </w:tc>
        <w:tc>
          <w:tcPr>
            <w:tcW w:w="3686" w:type="dxa"/>
            <w:gridSpan w:val="5"/>
            <w:shd w:val="clear" w:color="auto" w:fill="BFBFBF" w:themeFill="background1" w:themeFillShade="BF"/>
          </w:tcPr>
          <w:p w14:paraId="58C73758" w14:textId="34C271B2" w:rsidR="00197722" w:rsidRPr="006D5E82" w:rsidRDefault="00197722" w:rsidP="004E5DD6">
            <w:pPr>
              <w:tabs>
                <w:tab w:val="left" w:pos="-720"/>
                <w:tab w:val="right" w:leader="dot" w:pos="2592"/>
                <w:tab w:val="right" w:leader="dot" w:pos="2938"/>
                <w:tab w:val="right" w:leader="dot" w:pos="3402"/>
              </w:tabs>
              <w:suppressAutoHyphens/>
              <w:rPr>
                <w:rFonts w:cstheme="minorHAnsi"/>
                <w:sz w:val="20"/>
              </w:rPr>
            </w:pPr>
            <w:r w:rsidRPr="006D5E82">
              <w:rPr>
                <w:rFonts w:cstheme="minorHAnsi"/>
                <w:b/>
                <w:sz w:val="20"/>
              </w:rPr>
              <w:t>C</w:t>
            </w:r>
            <w:r w:rsidR="00DD3F68" w:rsidRPr="006D5E82">
              <w:rPr>
                <w:rFonts w:cstheme="minorHAnsi"/>
                <w:b/>
                <w:sz w:val="20"/>
              </w:rPr>
              <w:t>ODAGE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6DA31D15" w14:textId="0EC305FE" w:rsidR="00197722" w:rsidRPr="006D5E82" w:rsidRDefault="00DD3F68" w:rsidP="004E5DD6">
            <w:pPr>
              <w:tabs>
                <w:tab w:val="left" w:pos="-720"/>
              </w:tabs>
              <w:suppressAutoHyphens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b/>
                <w:sz w:val="20"/>
              </w:rPr>
              <w:t>PASSEZ A</w:t>
            </w:r>
          </w:p>
        </w:tc>
      </w:tr>
      <w:tr w:rsidR="00DB01F1" w:rsidRPr="006370E2" w14:paraId="48747D5A" w14:textId="77777777" w:rsidTr="006D5E82">
        <w:trPr>
          <w:trHeight w:val="382"/>
          <w:jc w:val="center"/>
        </w:trPr>
        <w:tc>
          <w:tcPr>
            <w:tcW w:w="562" w:type="dxa"/>
          </w:tcPr>
          <w:p w14:paraId="73BE8290" w14:textId="6CCB1947" w:rsidR="00DB01F1" w:rsidRPr="006D5E82" w:rsidRDefault="00967F09" w:rsidP="004E5DD6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8</w:t>
            </w:r>
            <w:r w:rsidR="00DB01F1" w:rsidRPr="006D5E82">
              <w:rPr>
                <w:rFonts w:cstheme="minorHAnsi"/>
                <w:spacing w:val="-2"/>
                <w:sz w:val="20"/>
              </w:rPr>
              <w:t>01</w:t>
            </w:r>
          </w:p>
        </w:tc>
        <w:tc>
          <w:tcPr>
            <w:tcW w:w="8789" w:type="dxa"/>
            <w:gridSpan w:val="10"/>
          </w:tcPr>
          <w:p w14:paraId="1E10E5E0" w14:textId="3749DCB5" w:rsidR="00DB01F1" w:rsidRPr="006D5E82" w:rsidRDefault="00495CAE" w:rsidP="00DC65E2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Mentionnez le nombre de bénéficiaires contactés, conseillés, référés, suivis ou qui vous ont contacté pour des services de planification familiale et de santé maternelle et néonatale au cours des derniers </w:t>
            </w:r>
            <w:proofErr w:type="spellStart"/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mois</w:t>
            </w:r>
            <w:proofErr w:type="spellEnd"/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écoulés dans votre zone de couverture. </w:t>
            </w:r>
            <w:r w:rsidRPr="006D5E82">
              <w:rPr>
                <w:rFonts w:cstheme="minorHAnsi"/>
                <w:b/>
                <w:bCs/>
                <w:color w:val="000000"/>
                <w:sz w:val="20"/>
                <w:lang w:val="fr-SN" w:eastAsia="en-IN"/>
              </w:rPr>
              <w:t>S'IL N'Y A PAS DE BÉNÉFICIAIRE, ÉCRIVEZ '00' (vérifiez le registre des ASC s'il y en a un, sinon demandez à l'ASC).</w:t>
            </w:r>
            <w:r w:rsidR="00DE32FA">
              <w:rPr>
                <w:rFonts w:cstheme="minorHAnsi"/>
                <w:b/>
                <w:bCs/>
                <w:color w:val="000000"/>
                <w:sz w:val="20"/>
                <w:lang w:val="fr-SN" w:eastAsia="en-IN"/>
              </w:rPr>
              <w:t xml:space="preserve"> </w:t>
            </w:r>
            <w:r w:rsidR="00DE32FA" w:rsidRPr="001B3133">
              <w:rPr>
                <w:rFonts w:cstheme="minorHAnsi"/>
                <w:b/>
                <w:bCs/>
                <w:color w:val="FF0000"/>
                <w:sz w:val="20"/>
                <w:lang w:val="fr-SN" w:eastAsia="en-IN"/>
              </w:rPr>
              <w:t>Ajouter un code pour si l</w:t>
            </w:r>
            <w:r w:rsidR="001B3133" w:rsidRPr="001B3133">
              <w:rPr>
                <w:rFonts w:cstheme="minorHAnsi"/>
                <w:b/>
                <w:bCs/>
                <w:color w:val="FF0000"/>
                <w:sz w:val="20"/>
                <w:lang w:val="fr-SN" w:eastAsia="en-IN"/>
              </w:rPr>
              <w:t xml:space="preserve">’ASC ne sait pas </w:t>
            </w:r>
          </w:p>
        </w:tc>
        <w:tc>
          <w:tcPr>
            <w:tcW w:w="709" w:type="dxa"/>
          </w:tcPr>
          <w:p w14:paraId="094F7627" w14:textId="77777777" w:rsidR="00DB01F1" w:rsidRPr="006D5E82" w:rsidRDefault="00DB01F1" w:rsidP="004E5DD6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44440C" w:rsidRPr="007F31D7" w14:paraId="2455846B" w14:textId="77777777" w:rsidTr="006D5E82">
        <w:trPr>
          <w:trHeight w:val="382"/>
          <w:jc w:val="center"/>
        </w:trPr>
        <w:tc>
          <w:tcPr>
            <w:tcW w:w="562" w:type="dxa"/>
            <w:vMerge w:val="restart"/>
          </w:tcPr>
          <w:p w14:paraId="747E0C5C" w14:textId="77777777" w:rsidR="0044440C" w:rsidRPr="006D5E82" w:rsidRDefault="0044440C" w:rsidP="005A656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  <w:lang w:val="fr-SN"/>
              </w:rPr>
            </w:pPr>
          </w:p>
        </w:tc>
        <w:tc>
          <w:tcPr>
            <w:tcW w:w="1977" w:type="dxa"/>
            <w:vMerge w:val="restart"/>
            <w:vAlign w:val="center"/>
          </w:tcPr>
          <w:p w14:paraId="22AD2A59" w14:textId="22884243" w:rsidR="0044440C" w:rsidRPr="00D37CDB" w:rsidRDefault="0044440C" w:rsidP="0044440C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/>
                <w:color w:val="000000"/>
                <w:sz w:val="20"/>
                <w:lang w:eastAsia="en-IN"/>
              </w:rPr>
            </w:pPr>
            <w:r w:rsidRPr="00D37CDB">
              <w:rPr>
                <w:rFonts w:cstheme="minorHAnsi"/>
                <w:b/>
                <w:color w:val="000000"/>
                <w:sz w:val="20"/>
                <w:lang w:eastAsia="en-IN"/>
              </w:rPr>
              <w:t xml:space="preserve">Types de </w:t>
            </w:r>
            <w:proofErr w:type="spellStart"/>
            <w:r w:rsidRPr="00D37CDB">
              <w:rPr>
                <w:rFonts w:cstheme="minorHAnsi"/>
                <w:b/>
                <w:color w:val="000000"/>
                <w:sz w:val="20"/>
                <w:lang w:eastAsia="en-IN"/>
              </w:rPr>
              <w:t>bénéficiaires</w:t>
            </w:r>
            <w:proofErr w:type="spellEnd"/>
          </w:p>
        </w:tc>
        <w:tc>
          <w:tcPr>
            <w:tcW w:w="7521" w:type="dxa"/>
            <w:gridSpan w:val="10"/>
            <w:vAlign w:val="center"/>
          </w:tcPr>
          <w:p w14:paraId="30756FFA" w14:textId="738C603E" w:rsidR="0044440C" w:rsidRPr="00D37CDB" w:rsidRDefault="0044440C" w:rsidP="005A6560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/>
                <w:bCs/>
                <w:spacing w:val="-2"/>
                <w:sz w:val="20"/>
                <w:lang w:val="fr-SN"/>
              </w:rPr>
            </w:pPr>
            <w:r>
              <w:rPr>
                <w:rFonts w:cstheme="minorHAnsi"/>
                <w:b/>
                <w:bCs/>
                <w:spacing w:val="-2"/>
                <w:sz w:val="20"/>
                <w:lang w:val="fr-SN"/>
              </w:rPr>
              <w:t>Types de services</w:t>
            </w:r>
          </w:p>
        </w:tc>
      </w:tr>
      <w:tr w:rsidR="0044440C" w:rsidRPr="002552AD" w14:paraId="11015D84" w14:textId="77777777" w:rsidTr="006D5E82">
        <w:trPr>
          <w:trHeight w:val="382"/>
          <w:jc w:val="center"/>
        </w:trPr>
        <w:tc>
          <w:tcPr>
            <w:tcW w:w="562" w:type="dxa"/>
            <w:vMerge/>
          </w:tcPr>
          <w:p w14:paraId="7128F038" w14:textId="77777777" w:rsidR="0044440C" w:rsidRPr="005A6560" w:rsidRDefault="0044440C" w:rsidP="005A656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</w:p>
        </w:tc>
        <w:tc>
          <w:tcPr>
            <w:tcW w:w="1977" w:type="dxa"/>
            <w:vMerge/>
          </w:tcPr>
          <w:p w14:paraId="4A949A51" w14:textId="67D4603E" w:rsidR="0044440C" w:rsidRPr="005A6560" w:rsidRDefault="0044440C" w:rsidP="005A656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</w:p>
        </w:tc>
        <w:tc>
          <w:tcPr>
            <w:tcW w:w="1879" w:type="dxa"/>
            <w:gridSpan w:val="2"/>
            <w:vAlign w:val="center"/>
          </w:tcPr>
          <w:p w14:paraId="51CA6460" w14:textId="07783845" w:rsidR="0044440C" w:rsidRDefault="0044440C" w:rsidP="0044440C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</w:pPr>
            <w:r w:rsidRPr="00D37CDB">
              <w:rPr>
                <w:rFonts w:cstheme="minorHAnsi"/>
                <w:b/>
                <w:bCs/>
                <w:spacing w:val="-2"/>
                <w:sz w:val="20"/>
                <w:lang w:val="fr-SN"/>
              </w:rPr>
              <w:t>1. Combien de personnes ont été contactées ?</w:t>
            </w:r>
          </w:p>
        </w:tc>
        <w:tc>
          <w:tcPr>
            <w:tcW w:w="1880" w:type="dxa"/>
            <w:gridSpan w:val="3"/>
            <w:vAlign w:val="center"/>
          </w:tcPr>
          <w:p w14:paraId="4146B068" w14:textId="4006F3B1" w:rsidR="0044440C" w:rsidRDefault="0044440C" w:rsidP="0044440C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</w:pPr>
            <w:r w:rsidRPr="00D37CDB">
              <w:rPr>
                <w:rFonts w:cstheme="minorHAnsi"/>
                <w:b/>
                <w:bCs/>
                <w:spacing w:val="-2"/>
                <w:sz w:val="20"/>
                <w:lang w:val="fr-SN"/>
              </w:rPr>
              <w:t>2. Combien de personnes ont été conseillées ?</w:t>
            </w:r>
          </w:p>
        </w:tc>
        <w:tc>
          <w:tcPr>
            <w:tcW w:w="1880" w:type="dxa"/>
            <w:gridSpan w:val="2"/>
            <w:vAlign w:val="center"/>
          </w:tcPr>
          <w:p w14:paraId="6F0115CF" w14:textId="7CA71108" w:rsidR="0044440C" w:rsidRDefault="0044440C" w:rsidP="0044440C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</w:pPr>
            <w:r w:rsidRPr="00D37CDB">
              <w:rPr>
                <w:rFonts w:cstheme="minorHAnsi"/>
                <w:b/>
                <w:bCs/>
                <w:spacing w:val="-2"/>
                <w:sz w:val="20"/>
                <w:lang w:val="fr-SN"/>
              </w:rPr>
              <w:t>3. Combien de personnes ont été orientées ?</w:t>
            </w:r>
          </w:p>
        </w:tc>
        <w:tc>
          <w:tcPr>
            <w:tcW w:w="940" w:type="dxa"/>
            <w:vAlign w:val="center"/>
          </w:tcPr>
          <w:p w14:paraId="17AE93F9" w14:textId="520294DC" w:rsidR="0044440C" w:rsidRDefault="0044440C" w:rsidP="0044440C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</w:pPr>
            <w:r w:rsidRPr="00D37CDB">
              <w:rPr>
                <w:rFonts w:cstheme="minorHAnsi"/>
                <w:b/>
                <w:bCs/>
                <w:spacing w:val="-2"/>
                <w:sz w:val="20"/>
                <w:lang w:val="fr-SN"/>
              </w:rPr>
              <w:t>4. Combien de personnes ont été suivies ?</w:t>
            </w:r>
          </w:p>
        </w:tc>
        <w:tc>
          <w:tcPr>
            <w:tcW w:w="942" w:type="dxa"/>
            <w:gridSpan w:val="2"/>
            <w:vAlign w:val="center"/>
          </w:tcPr>
          <w:p w14:paraId="1F6F6EFB" w14:textId="5C08B2CA" w:rsidR="0044440C" w:rsidRDefault="0044440C" w:rsidP="0044440C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</w:pPr>
            <w:r w:rsidRPr="00D37CDB">
              <w:rPr>
                <w:rFonts w:cstheme="minorHAnsi"/>
                <w:b/>
                <w:bCs/>
                <w:spacing w:val="-2"/>
                <w:sz w:val="20"/>
                <w:lang w:val="fr-SN"/>
              </w:rPr>
              <w:t>5. Combien de personnes vous ont contacté ?</w:t>
            </w:r>
          </w:p>
        </w:tc>
      </w:tr>
      <w:tr w:rsidR="0044440C" w:rsidRPr="007F31D7" w14:paraId="18385341" w14:textId="77777777" w:rsidTr="006D5E82">
        <w:trPr>
          <w:trHeight w:val="382"/>
          <w:jc w:val="center"/>
        </w:trPr>
        <w:tc>
          <w:tcPr>
            <w:tcW w:w="562" w:type="dxa"/>
            <w:vMerge/>
          </w:tcPr>
          <w:p w14:paraId="5F6ABA72" w14:textId="77777777" w:rsidR="0044440C" w:rsidRPr="006D5E82" w:rsidRDefault="0044440C" w:rsidP="005A656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  <w:lang w:val="fr-SN"/>
              </w:rPr>
            </w:pPr>
          </w:p>
        </w:tc>
        <w:tc>
          <w:tcPr>
            <w:tcW w:w="1977" w:type="dxa"/>
            <w:vMerge/>
          </w:tcPr>
          <w:p w14:paraId="1C7F87D9" w14:textId="77777777" w:rsidR="0044440C" w:rsidRPr="005A6560" w:rsidRDefault="0044440C" w:rsidP="005A656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</w:p>
        </w:tc>
        <w:tc>
          <w:tcPr>
            <w:tcW w:w="939" w:type="dxa"/>
            <w:vAlign w:val="center"/>
          </w:tcPr>
          <w:p w14:paraId="638B60E7" w14:textId="7852E6DA" w:rsidR="0044440C" w:rsidRPr="005A6560" w:rsidRDefault="0044440C" w:rsidP="005A6560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</w:pPr>
            <w:r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w:t>Indiv.</w:t>
            </w:r>
          </w:p>
        </w:tc>
        <w:tc>
          <w:tcPr>
            <w:tcW w:w="940" w:type="dxa"/>
            <w:vAlign w:val="center"/>
          </w:tcPr>
          <w:p w14:paraId="75116C49" w14:textId="2DBC4D06" w:rsidR="0044440C" w:rsidRPr="005A6560" w:rsidRDefault="0044440C" w:rsidP="005A6560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</w:pPr>
            <w:r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w:t>Groupe</w:t>
            </w:r>
          </w:p>
        </w:tc>
        <w:tc>
          <w:tcPr>
            <w:tcW w:w="940" w:type="dxa"/>
            <w:vAlign w:val="center"/>
          </w:tcPr>
          <w:p w14:paraId="38741BB7" w14:textId="6825D4E9" w:rsidR="0044440C" w:rsidRPr="005A6560" w:rsidRDefault="0044440C" w:rsidP="005A6560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</w:pPr>
            <w:r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w:t>Indiv.</w:t>
            </w:r>
          </w:p>
        </w:tc>
        <w:tc>
          <w:tcPr>
            <w:tcW w:w="940" w:type="dxa"/>
            <w:gridSpan w:val="2"/>
            <w:vAlign w:val="center"/>
          </w:tcPr>
          <w:p w14:paraId="5958043C" w14:textId="11B7EA84" w:rsidR="0044440C" w:rsidRPr="005A6560" w:rsidRDefault="0044440C" w:rsidP="005A6560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</w:pPr>
            <w:r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w:t>Groupe</w:t>
            </w:r>
          </w:p>
        </w:tc>
        <w:tc>
          <w:tcPr>
            <w:tcW w:w="940" w:type="dxa"/>
            <w:vAlign w:val="center"/>
          </w:tcPr>
          <w:p w14:paraId="20A759F3" w14:textId="15816ACA" w:rsidR="0044440C" w:rsidRPr="005A6560" w:rsidRDefault="0044440C" w:rsidP="005A6560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</w:pPr>
            <w:r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w:t>Indiv.</w:t>
            </w:r>
          </w:p>
        </w:tc>
        <w:tc>
          <w:tcPr>
            <w:tcW w:w="940" w:type="dxa"/>
            <w:vAlign w:val="center"/>
          </w:tcPr>
          <w:p w14:paraId="4F32852F" w14:textId="789B642A" w:rsidR="0044440C" w:rsidRPr="005A6560" w:rsidRDefault="0044440C" w:rsidP="005A6560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</w:pPr>
            <w:r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w:t>Groupe</w:t>
            </w:r>
          </w:p>
        </w:tc>
        <w:tc>
          <w:tcPr>
            <w:tcW w:w="940" w:type="dxa"/>
            <w:vAlign w:val="center"/>
          </w:tcPr>
          <w:p w14:paraId="602C47F8" w14:textId="0597AF6C" w:rsidR="0044440C" w:rsidRPr="005A6560" w:rsidRDefault="0044440C" w:rsidP="005A6560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</w:pPr>
            <w:r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w:t>Indiv.</w:t>
            </w:r>
          </w:p>
        </w:tc>
        <w:tc>
          <w:tcPr>
            <w:tcW w:w="942" w:type="dxa"/>
            <w:gridSpan w:val="2"/>
            <w:vAlign w:val="center"/>
          </w:tcPr>
          <w:p w14:paraId="1DD1E484" w14:textId="3DC408F2" w:rsidR="0044440C" w:rsidRPr="005A6560" w:rsidRDefault="0044440C" w:rsidP="005A6560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</w:pPr>
            <w:r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w:t>Indiv.</w:t>
            </w:r>
          </w:p>
        </w:tc>
      </w:tr>
      <w:tr w:rsidR="0044440C" w:rsidRPr="002552AD" w14:paraId="7C1279B9" w14:textId="77777777" w:rsidTr="006D5E82">
        <w:trPr>
          <w:trHeight w:val="382"/>
          <w:jc w:val="center"/>
        </w:trPr>
        <w:tc>
          <w:tcPr>
            <w:tcW w:w="562" w:type="dxa"/>
          </w:tcPr>
          <w:p w14:paraId="4DC27C4D" w14:textId="148AD911" w:rsidR="005A6560" w:rsidRPr="006D5E82" w:rsidRDefault="005A6560" w:rsidP="005A656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a.</w:t>
            </w:r>
          </w:p>
        </w:tc>
        <w:tc>
          <w:tcPr>
            <w:tcW w:w="1977" w:type="dxa"/>
          </w:tcPr>
          <w:p w14:paraId="39276A31" w14:textId="6D458F07" w:rsidR="005A6560" w:rsidRPr="006D5E82" w:rsidRDefault="005A6560" w:rsidP="005A656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Hommes éligibles (pour l</w:t>
            </w:r>
            <w:r>
              <w:rPr>
                <w:rFonts w:cstheme="minorHAnsi"/>
                <w:bCs/>
                <w:color w:val="000000"/>
                <w:sz w:val="20"/>
                <w:lang w:val="fr-SN" w:eastAsia="en-IN"/>
              </w:rPr>
              <w:t>a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PF)</w:t>
            </w:r>
          </w:p>
        </w:tc>
        <w:tc>
          <w:tcPr>
            <w:tcW w:w="939" w:type="dxa"/>
            <w:vAlign w:val="center"/>
          </w:tcPr>
          <w:p w14:paraId="3821B9EF" w14:textId="3A472CC6" w:rsidR="005A6560" w:rsidRPr="006D5E82" w:rsidRDefault="005A6560" w:rsidP="005A6560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/>
                <w:bCs/>
                <w:spacing w:val="-2"/>
                <w:sz w:val="20"/>
                <w:lang w:val="fr-S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582912" behindDoc="0" locked="0" layoutInCell="1" allowOverlap="1" wp14:anchorId="214F7BC0" wp14:editId="6D42D2E8">
                      <wp:simplePos x="0" y="0"/>
                      <wp:positionH relativeFrom="column">
                        <wp:posOffset>103505</wp:posOffset>
                      </wp:positionH>
                      <wp:positionV relativeFrom="paragraph">
                        <wp:posOffset>12065</wp:posOffset>
                      </wp:positionV>
                      <wp:extent cx="320040" cy="158115"/>
                      <wp:effectExtent l="0" t="0" r="22860" b="13335"/>
                      <wp:wrapNone/>
                      <wp:docPr id="86" name="Group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87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AFCD924" id="Group 86" o:spid="_x0000_s1026" style="position:absolute;margin-left:8.15pt;margin-top:.95pt;width:25.2pt;height:12.45pt;z-index:252582912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" fillcolor="white [3201]" strokecolor="black [3200]" strokeweight="1pt"/>
                    </v:group>
                  </w:pict>
                </mc:Fallback>
              </mc:AlternateContent>
            </w:r>
          </w:p>
        </w:tc>
        <w:tc>
          <w:tcPr>
            <w:tcW w:w="940" w:type="dxa"/>
            <w:vAlign w:val="center"/>
          </w:tcPr>
          <w:p w14:paraId="00E6E164" w14:textId="7CF5D00F" w:rsidR="005A6560" w:rsidRPr="006D5E82" w:rsidRDefault="005A6560" w:rsidP="005A6560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/>
                <w:bCs/>
                <w:spacing w:val="-2"/>
                <w:sz w:val="20"/>
                <w:lang w:val="fr-S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583936" behindDoc="0" locked="0" layoutInCell="1" allowOverlap="1" wp14:anchorId="10CB094E" wp14:editId="71C14DD8">
                      <wp:simplePos x="0" y="0"/>
                      <wp:positionH relativeFrom="column">
                        <wp:posOffset>46355</wp:posOffset>
                      </wp:positionH>
                      <wp:positionV relativeFrom="paragraph">
                        <wp:posOffset>12065</wp:posOffset>
                      </wp:positionV>
                      <wp:extent cx="320040" cy="158115"/>
                      <wp:effectExtent l="0" t="0" r="22860" b="13335"/>
                      <wp:wrapNone/>
                      <wp:docPr id="89" name="Group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91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711534" id="Group 89" o:spid="_x0000_s1026" style="position:absolute;margin-left:3.65pt;margin-top:.95pt;width:25.2pt;height:12.45pt;z-index:252583936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" fillcolor="white [3201]" strokecolor="black [3200]" strokeweight="1pt"/>
                    </v:group>
                  </w:pict>
                </mc:Fallback>
              </mc:AlternateContent>
            </w:r>
          </w:p>
        </w:tc>
        <w:tc>
          <w:tcPr>
            <w:tcW w:w="940" w:type="dxa"/>
            <w:vAlign w:val="center"/>
          </w:tcPr>
          <w:p w14:paraId="34616B75" w14:textId="04CE562C" w:rsidR="005A6560" w:rsidRPr="006D5E82" w:rsidRDefault="005A6560" w:rsidP="005A6560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/>
                <w:bCs/>
                <w:spacing w:val="-2"/>
                <w:sz w:val="20"/>
                <w:lang w:val="fr-S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584960" behindDoc="0" locked="0" layoutInCell="1" allowOverlap="1" wp14:anchorId="2E1AAB57" wp14:editId="649FBDB6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12065</wp:posOffset>
                      </wp:positionV>
                      <wp:extent cx="320040" cy="158115"/>
                      <wp:effectExtent l="0" t="0" r="22860" b="13335"/>
                      <wp:wrapNone/>
                      <wp:docPr id="93" name="Group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94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8D73082" id="Group 93" o:spid="_x0000_s1026" style="position:absolute;margin-left:6.7pt;margin-top:.95pt;width:25.2pt;height:12.45pt;z-index:252584960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" fillcolor="white [3201]" strokecolor="black [3200]" strokeweight="1pt"/>
                    </v:group>
                  </w:pict>
                </mc:Fallback>
              </mc:AlternateContent>
            </w:r>
          </w:p>
        </w:tc>
        <w:tc>
          <w:tcPr>
            <w:tcW w:w="940" w:type="dxa"/>
            <w:gridSpan w:val="2"/>
            <w:vAlign w:val="center"/>
          </w:tcPr>
          <w:p w14:paraId="18642ED7" w14:textId="096125B6" w:rsidR="005A6560" w:rsidRPr="006D5E82" w:rsidRDefault="005A6560" w:rsidP="005A6560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/>
                <w:bCs/>
                <w:spacing w:val="-2"/>
                <w:sz w:val="20"/>
                <w:lang w:val="fr-S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585984" behindDoc="0" locked="0" layoutInCell="1" allowOverlap="1" wp14:anchorId="62D433D6" wp14:editId="21012C99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12065</wp:posOffset>
                      </wp:positionV>
                      <wp:extent cx="320040" cy="158115"/>
                      <wp:effectExtent l="0" t="0" r="22860" b="13335"/>
                      <wp:wrapNone/>
                      <wp:docPr id="99" name="Group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100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9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F35A35" id="Group 99" o:spid="_x0000_s1026" style="position:absolute;margin-left:3.15pt;margin-top:.95pt;width:25.2pt;height:12.45pt;z-index:252585984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" fillcolor="white [3201]" strokecolor="black [3200]" strokeweight="1pt"/>
                    </v:group>
                  </w:pict>
                </mc:Fallback>
              </mc:AlternateContent>
            </w:r>
          </w:p>
        </w:tc>
        <w:tc>
          <w:tcPr>
            <w:tcW w:w="940" w:type="dxa"/>
            <w:vAlign w:val="center"/>
          </w:tcPr>
          <w:p w14:paraId="5665AA16" w14:textId="2006FDA8" w:rsidR="005A6560" w:rsidRPr="006D5E82" w:rsidRDefault="005A6560" w:rsidP="005A6560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/>
                <w:bCs/>
                <w:spacing w:val="-2"/>
                <w:sz w:val="20"/>
                <w:lang w:val="fr-S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587008" behindDoc="0" locked="0" layoutInCell="1" allowOverlap="1" wp14:anchorId="5E3C83E0" wp14:editId="564D3AD2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12065</wp:posOffset>
                      </wp:positionV>
                      <wp:extent cx="320040" cy="158115"/>
                      <wp:effectExtent l="0" t="0" r="22860" b="13335"/>
                      <wp:wrapNone/>
                      <wp:docPr id="110" name="Group 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112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3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633941" id="Group 110" o:spid="_x0000_s1026" style="position:absolute;margin-left:7.25pt;margin-top:.95pt;width:25.2pt;height:12.45pt;z-index:252587008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" fillcolor="white [3201]" strokecolor="black [3200]" strokeweight="1pt"/>
                    </v:group>
                  </w:pict>
                </mc:Fallback>
              </mc:AlternateContent>
            </w:r>
          </w:p>
        </w:tc>
        <w:tc>
          <w:tcPr>
            <w:tcW w:w="940" w:type="dxa"/>
            <w:vAlign w:val="center"/>
          </w:tcPr>
          <w:p w14:paraId="153AE420" w14:textId="5FB834C3" w:rsidR="005A6560" w:rsidRPr="006D5E82" w:rsidRDefault="005A6560" w:rsidP="005A6560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/>
                <w:bCs/>
                <w:spacing w:val="-2"/>
                <w:sz w:val="20"/>
                <w:lang w:val="fr-S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588032" behindDoc="0" locked="0" layoutInCell="1" allowOverlap="1" wp14:anchorId="19E06244" wp14:editId="11F8F002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12065</wp:posOffset>
                      </wp:positionV>
                      <wp:extent cx="320040" cy="158115"/>
                      <wp:effectExtent l="0" t="0" r="22860" b="13335"/>
                      <wp:wrapNone/>
                      <wp:docPr id="114" name="Group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123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4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88BDCC5" id="Group 114" o:spid="_x0000_s1026" style="position:absolute;margin-left:.2pt;margin-top:.95pt;width:25.2pt;height:12.45pt;z-index:252588032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" fillcolor="white [3201]" strokecolor="black [3200]" strokeweight="1pt"/>
                    </v:group>
                  </w:pict>
                </mc:Fallback>
              </mc:AlternateContent>
            </w:r>
          </w:p>
        </w:tc>
        <w:tc>
          <w:tcPr>
            <w:tcW w:w="940" w:type="dxa"/>
            <w:vAlign w:val="center"/>
          </w:tcPr>
          <w:p w14:paraId="0F4E5E6B" w14:textId="6F416314" w:rsidR="005A6560" w:rsidRPr="006D5E82" w:rsidRDefault="005A6560" w:rsidP="005A6560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/>
                <w:bCs/>
                <w:spacing w:val="-2"/>
                <w:sz w:val="20"/>
                <w:lang w:val="fr-S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589056" behindDoc="0" locked="0" layoutInCell="1" allowOverlap="1" wp14:anchorId="6373D849" wp14:editId="5ED3A0E3">
                      <wp:simplePos x="0" y="0"/>
                      <wp:positionH relativeFrom="column">
                        <wp:posOffset>205105</wp:posOffset>
                      </wp:positionH>
                      <wp:positionV relativeFrom="paragraph">
                        <wp:posOffset>12065</wp:posOffset>
                      </wp:positionV>
                      <wp:extent cx="320040" cy="158115"/>
                      <wp:effectExtent l="0" t="0" r="22860" b="13335"/>
                      <wp:wrapNone/>
                      <wp:docPr id="125" name="Group 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126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7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73261F" id="Group 125" o:spid="_x0000_s1026" style="position:absolute;margin-left:16.15pt;margin-top:.95pt;width:25.2pt;height:12.45pt;z-index:252589056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" fillcolor="white [3201]" strokecolor="black [3200]" strokeweight="1pt"/>
                    </v:group>
                  </w:pict>
                </mc:Fallback>
              </mc:AlternateContent>
            </w:r>
          </w:p>
        </w:tc>
        <w:tc>
          <w:tcPr>
            <w:tcW w:w="942" w:type="dxa"/>
            <w:gridSpan w:val="2"/>
            <w:vAlign w:val="center"/>
          </w:tcPr>
          <w:p w14:paraId="4C88EA97" w14:textId="12B89C74" w:rsidR="005A6560" w:rsidRPr="006D5E82" w:rsidRDefault="005A6560" w:rsidP="005A6560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/>
                <w:bCs/>
                <w:spacing w:val="-2"/>
                <w:sz w:val="20"/>
                <w:lang w:val="fr-S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590080" behindDoc="0" locked="0" layoutInCell="1" allowOverlap="1" wp14:anchorId="5B0A1B1D" wp14:editId="4CCA5A13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12065</wp:posOffset>
                      </wp:positionV>
                      <wp:extent cx="320040" cy="158115"/>
                      <wp:effectExtent l="0" t="0" r="22860" b="13335"/>
                      <wp:wrapNone/>
                      <wp:docPr id="961" name="Group 9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962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6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18FA19" id="Group 961" o:spid="_x0000_s1026" style="position:absolute;margin-left:15.15pt;margin-top:.95pt;width:25.2pt;height:12.45pt;z-index:252590080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" fillcolor="white [3201]" strokecolor="black [3200]" strokeweight="1pt"/>
                    </v:group>
                  </w:pict>
                </mc:Fallback>
              </mc:AlternateContent>
            </w:r>
          </w:p>
        </w:tc>
      </w:tr>
      <w:tr w:rsidR="0044440C" w:rsidRPr="002552AD" w14:paraId="6319E7A7" w14:textId="77777777" w:rsidTr="006D5E82">
        <w:trPr>
          <w:trHeight w:val="382"/>
          <w:jc w:val="center"/>
        </w:trPr>
        <w:tc>
          <w:tcPr>
            <w:tcW w:w="562" w:type="dxa"/>
          </w:tcPr>
          <w:p w14:paraId="65FA072B" w14:textId="414B0DE9" w:rsidR="005A6560" w:rsidRPr="006D5E82" w:rsidRDefault="005A6560" w:rsidP="005A656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b.</w:t>
            </w:r>
          </w:p>
        </w:tc>
        <w:tc>
          <w:tcPr>
            <w:tcW w:w="1977" w:type="dxa"/>
          </w:tcPr>
          <w:p w14:paraId="43F1DB8E" w14:textId="005599D2" w:rsidR="005A6560" w:rsidRPr="006D5E82" w:rsidRDefault="005A6560" w:rsidP="005A656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Femmes éligibles (pour l</w:t>
            </w:r>
            <w:r>
              <w:rPr>
                <w:rFonts w:cstheme="minorHAnsi"/>
                <w:bCs/>
                <w:color w:val="000000"/>
                <w:sz w:val="20"/>
                <w:lang w:val="fr-SN" w:eastAsia="en-IN"/>
              </w:rPr>
              <w:t>a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PF)</w:t>
            </w:r>
          </w:p>
        </w:tc>
        <w:tc>
          <w:tcPr>
            <w:tcW w:w="939" w:type="dxa"/>
            <w:vAlign w:val="center"/>
          </w:tcPr>
          <w:p w14:paraId="3080B5BF" w14:textId="55529C60" w:rsidR="005A6560" w:rsidRPr="006D5E82" w:rsidRDefault="005A6560" w:rsidP="005A6560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/>
                <w:bCs/>
                <w:spacing w:val="-2"/>
                <w:sz w:val="20"/>
                <w:lang w:val="fr-S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591104" behindDoc="0" locked="0" layoutInCell="1" allowOverlap="1" wp14:anchorId="60D88DA9" wp14:editId="6EBF6F39">
                      <wp:simplePos x="0" y="0"/>
                      <wp:positionH relativeFrom="column">
                        <wp:posOffset>103505</wp:posOffset>
                      </wp:positionH>
                      <wp:positionV relativeFrom="paragraph">
                        <wp:posOffset>12065</wp:posOffset>
                      </wp:positionV>
                      <wp:extent cx="320040" cy="158115"/>
                      <wp:effectExtent l="0" t="0" r="22860" b="13335"/>
                      <wp:wrapNone/>
                      <wp:docPr id="2822" name="Group 28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2823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24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C266128" id="Group 2822" o:spid="_x0000_s1026" style="position:absolute;margin-left:8.15pt;margin-top:.95pt;width:25.2pt;height:12.45pt;z-index:252591104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" fillcolor="white [3201]" strokecolor="black [3200]" strokeweight="1pt"/>
                    </v:group>
                  </w:pict>
                </mc:Fallback>
              </mc:AlternateContent>
            </w:r>
          </w:p>
        </w:tc>
        <w:tc>
          <w:tcPr>
            <w:tcW w:w="940" w:type="dxa"/>
            <w:vAlign w:val="center"/>
          </w:tcPr>
          <w:p w14:paraId="54C92E16" w14:textId="2155AEF5" w:rsidR="005A6560" w:rsidRPr="006D5E82" w:rsidRDefault="005A6560" w:rsidP="005A6560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/>
                <w:bCs/>
                <w:spacing w:val="-2"/>
                <w:sz w:val="20"/>
                <w:lang w:val="fr-S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592128" behindDoc="0" locked="0" layoutInCell="1" allowOverlap="1" wp14:anchorId="3C5BC103" wp14:editId="270872D9">
                      <wp:simplePos x="0" y="0"/>
                      <wp:positionH relativeFrom="column">
                        <wp:posOffset>46355</wp:posOffset>
                      </wp:positionH>
                      <wp:positionV relativeFrom="paragraph">
                        <wp:posOffset>12065</wp:posOffset>
                      </wp:positionV>
                      <wp:extent cx="320040" cy="158115"/>
                      <wp:effectExtent l="0" t="0" r="22860" b="13335"/>
                      <wp:wrapNone/>
                      <wp:docPr id="2825" name="Group 28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2826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27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77A140" id="Group 2825" o:spid="_x0000_s1026" style="position:absolute;margin-left:3.65pt;margin-top:.95pt;width:25.2pt;height:12.45pt;z-index:252592128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" fillcolor="white [3201]" strokecolor="black [3200]" strokeweight="1pt"/>
                    </v:group>
                  </w:pict>
                </mc:Fallback>
              </mc:AlternateContent>
            </w:r>
          </w:p>
        </w:tc>
        <w:tc>
          <w:tcPr>
            <w:tcW w:w="940" w:type="dxa"/>
            <w:vAlign w:val="center"/>
          </w:tcPr>
          <w:p w14:paraId="44F9E9B1" w14:textId="491C734F" w:rsidR="005A6560" w:rsidRPr="006D5E82" w:rsidRDefault="005A6560" w:rsidP="005A6560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/>
                <w:bCs/>
                <w:spacing w:val="-2"/>
                <w:sz w:val="20"/>
                <w:lang w:val="fr-S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593152" behindDoc="0" locked="0" layoutInCell="1" allowOverlap="1" wp14:anchorId="22F1A7BB" wp14:editId="2BBC8561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12065</wp:posOffset>
                      </wp:positionV>
                      <wp:extent cx="320040" cy="158115"/>
                      <wp:effectExtent l="0" t="0" r="22860" b="13335"/>
                      <wp:wrapNone/>
                      <wp:docPr id="2828" name="Group 28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2829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30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541DC6" id="Group 2828" o:spid="_x0000_s1026" style="position:absolute;margin-left:6.7pt;margin-top:.95pt;width:25.2pt;height:12.45pt;z-index:252593152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" fillcolor="white [3201]" strokecolor="black [3200]" strokeweight="1pt"/>
                    </v:group>
                  </w:pict>
                </mc:Fallback>
              </mc:AlternateContent>
            </w:r>
          </w:p>
        </w:tc>
        <w:tc>
          <w:tcPr>
            <w:tcW w:w="940" w:type="dxa"/>
            <w:gridSpan w:val="2"/>
            <w:vAlign w:val="center"/>
          </w:tcPr>
          <w:p w14:paraId="42871420" w14:textId="111CB73C" w:rsidR="005A6560" w:rsidRPr="006D5E82" w:rsidRDefault="005A6560" w:rsidP="005A6560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/>
                <w:bCs/>
                <w:spacing w:val="-2"/>
                <w:sz w:val="20"/>
                <w:lang w:val="fr-S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594176" behindDoc="0" locked="0" layoutInCell="1" allowOverlap="1" wp14:anchorId="433DE835" wp14:editId="390212F2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12065</wp:posOffset>
                      </wp:positionV>
                      <wp:extent cx="320040" cy="158115"/>
                      <wp:effectExtent l="0" t="0" r="22860" b="13335"/>
                      <wp:wrapNone/>
                      <wp:docPr id="2831" name="Group 28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2832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33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ABA1EA" id="Group 2831" o:spid="_x0000_s1026" style="position:absolute;margin-left:3.15pt;margin-top:.95pt;width:25.2pt;height:12.45pt;z-index:252594176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" fillcolor="white [3201]" strokecolor="black [3200]" strokeweight="1pt"/>
                    </v:group>
                  </w:pict>
                </mc:Fallback>
              </mc:AlternateContent>
            </w:r>
          </w:p>
        </w:tc>
        <w:tc>
          <w:tcPr>
            <w:tcW w:w="940" w:type="dxa"/>
            <w:vAlign w:val="center"/>
          </w:tcPr>
          <w:p w14:paraId="531BEDE2" w14:textId="05A73F47" w:rsidR="005A6560" w:rsidRPr="006D5E82" w:rsidRDefault="005A6560" w:rsidP="005A6560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/>
                <w:bCs/>
                <w:spacing w:val="-2"/>
                <w:sz w:val="20"/>
                <w:lang w:val="fr-S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595200" behindDoc="0" locked="0" layoutInCell="1" allowOverlap="1" wp14:anchorId="7AE96EEF" wp14:editId="6851BAA9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12065</wp:posOffset>
                      </wp:positionV>
                      <wp:extent cx="320040" cy="158115"/>
                      <wp:effectExtent l="0" t="0" r="22860" b="13335"/>
                      <wp:wrapNone/>
                      <wp:docPr id="2834" name="Group 28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2835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36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8E2CC2" id="Group 2834" o:spid="_x0000_s1026" style="position:absolute;margin-left:7.25pt;margin-top:.95pt;width:25.2pt;height:12.45pt;z-index:252595200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" fillcolor="white [3201]" strokecolor="black [3200]" strokeweight="1pt"/>
                    </v:group>
                  </w:pict>
                </mc:Fallback>
              </mc:AlternateContent>
            </w:r>
          </w:p>
        </w:tc>
        <w:tc>
          <w:tcPr>
            <w:tcW w:w="940" w:type="dxa"/>
            <w:vAlign w:val="center"/>
          </w:tcPr>
          <w:p w14:paraId="7181E445" w14:textId="7A9FB6B0" w:rsidR="005A6560" w:rsidRPr="006D5E82" w:rsidRDefault="005A6560" w:rsidP="005A6560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/>
                <w:bCs/>
                <w:spacing w:val="-2"/>
                <w:sz w:val="20"/>
                <w:lang w:val="fr-S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596224" behindDoc="0" locked="0" layoutInCell="1" allowOverlap="1" wp14:anchorId="2BD67C27" wp14:editId="5E65B90F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12065</wp:posOffset>
                      </wp:positionV>
                      <wp:extent cx="320040" cy="158115"/>
                      <wp:effectExtent l="0" t="0" r="22860" b="13335"/>
                      <wp:wrapNone/>
                      <wp:docPr id="2837" name="Group 28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2838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39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F72C1F" id="Group 2837" o:spid="_x0000_s1026" style="position:absolute;margin-left:.2pt;margin-top:.95pt;width:25.2pt;height:12.45pt;z-index:252596224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" fillcolor="white [3201]" strokecolor="black [3200]" strokeweight="1pt"/>
                    </v:group>
                  </w:pict>
                </mc:Fallback>
              </mc:AlternateContent>
            </w:r>
          </w:p>
        </w:tc>
        <w:tc>
          <w:tcPr>
            <w:tcW w:w="940" w:type="dxa"/>
            <w:vAlign w:val="center"/>
          </w:tcPr>
          <w:p w14:paraId="1F1F1DDC" w14:textId="34EB86AA" w:rsidR="005A6560" w:rsidRPr="006D5E82" w:rsidRDefault="005A6560" w:rsidP="005A6560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/>
                <w:bCs/>
                <w:spacing w:val="-2"/>
                <w:sz w:val="20"/>
                <w:lang w:val="fr-S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597248" behindDoc="0" locked="0" layoutInCell="1" allowOverlap="1" wp14:anchorId="7054E9A8" wp14:editId="0494D456">
                      <wp:simplePos x="0" y="0"/>
                      <wp:positionH relativeFrom="column">
                        <wp:posOffset>205105</wp:posOffset>
                      </wp:positionH>
                      <wp:positionV relativeFrom="paragraph">
                        <wp:posOffset>12065</wp:posOffset>
                      </wp:positionV>
                      <wp:extent cx="320040" cy="158115"/>
                      <wp:effectExtent l="0" t="0" r="22860" b="13335"/>
                      <wp:wrapNone/>
                      <wp:docPr id="2850" name="Group 28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2851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52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B06B0D" id="Group 2850" o:spid="_x0000_s1026" style="position:absolute;margin-left:16.15pt;margin-top:.95pt;width:25.2pt;height:12.45pt;z-index:252597248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" fillcolor="white [3201]" strokecolor="black [3200]" strokeweight="1pt"/>
                    </v:group>
                  </w:pict>
                </mc:Fallback>
              </mc:AlternateContent>
            </w:r>
          </w:p>
        </w:tc>
        <w:tc>
          <w:tcPr>
            <w:tcW w:w="942" w:type="dxa"/>
            <w:gridSpan w:val="2"/>
            <w:vAlign w:val="center"/>
          </w:tcPr>
          <w:p w14:paraId="07C93EE4" w14:textId="3EFE57DC" w:rsidR="005A6560" w:rsidRPr="006D5E82" w:rsidRDefault="005A6560" w:rsidP="005A6560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/>
                <w:bCs/>
                <w:spacing w:val="-2"/>
                <w:sz w:val="20"/>
                <w:lang w:val="fr-S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598272" behindDoc="0" locked="0" layoutInCell="1" allowOverlap="1" wp14:anchorId="645E5ECA" wp14:editId="13676658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12065</wp:posOffset>
                      </wp:positionV>
                      <wp:extent cx="320040" cy="158115"/>
                      <wp:effectExtent l="0" t="0" r="22860" b="13335"/>
                      <wp:wrapNone/>
                      <wp:docPr id="2853" name="Group 28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2854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55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A63BDFB" id="Group 2853" o:spid="_x0000_s1026" style="position:absolute;margin-left:15.15pt;margin-top:.95pt;width:25.2pt;height:12.45pt;z-index:252598272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" fillcolor="white [3201]" strokecolor="black [3200]" strokeweight="1pt"/>
                    </v:group>
                  </w:pict>
                </mc:Fallback>
              </mc:AlternateContent>
            </w:r>
          </w:p>
        </w:tc>
      </w:tr>
      <w:tr w:rsidR="0044440C" w:rsidRPr="002552AD" w14:paraId="53DC8F54" w14:textId="77777777" w:rsidTr="006D5E82">
        <w:trPr>
          <w:trHeight w:val="382"/>
          <w:jc w:val="center"/>
        </w:trPr>
        <w:tc>
          <w:tcPr>
            <w:tcW w:w="562" w:type="dxa"/>
          </w:tcPr>
          <w:p w14:paraId="41D54F79" w14:textId="748793A7" w:rsidR="005A6560" w:rsidRPr="006D5E82" w:rsidRDefault="005A6560" w:rsidP="005A656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c.</w:t>
            </w:r>
          </w:p>
        </w:tc>
        <w:tc>
          <w:tcPr>
            <w:tcW w:w="1977" w:type="dxa"/>
          </w:tcPr>
          <w:p w14:paraId="2F56BA1D" w14:textId="67D989D4" w:rsidR="005A6560" w:rsidRPr="006D5E82" w:rsidRDefault="005A6560" w:rsidP="005A656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Femmes enceintes (pour la CPN)</w:t>
            </w:r>
          </w:p>
        </w:tc>
        <w:tc>
          <w:tcPr>
            <w:tcW w:w="939" w:type="dxa"/>
            <w:vAlign w:val="center"/>
          </w:tcPr>
          <w:p w14:paraId="2D2EA641" w14:textId="53B4F7CD" w:rsidR="005A6560" w:rsidRPr="006D5E82" w:rsidRDefault="005A6560" w:rsidP="005A6560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/>
                <w:bCs/>
                <w:spacing w:val="-2"/>
                <w:sz w:val="20"/>
                <w:lang w:val="fr-S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599296" behindDoc="0" locked="0" layoutInCell="1" allowOverlap="1" wp14:anchorId="33F3923F" wp14:editId="223E4152">
                      <wp:simplePos x="0" y="0"/>
                      <wp:positionH relativeFrom="column">
                        <wp:posOffset>103505</wp:posOffset>
                      </wp:positionH>
                      <wp:positionV relativeFrom="paragraph">
                        <wp:posOffset>12065</wp:posOffset>
                      </wp:positionV>
                      <wp:extent cx="320040" cy="158115"/>
                      <wp:effectExtent l="0" t="0" r="22860" b="13335"/>
                      <wp:wrapNone/>
                      <wp:docPr id="2856" name="Group 28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2857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58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0E6291" id="Group 2856" o:spid="_x0000_s1026" style="position:absolute;margin-left:8.15pt;margin-top:.95pt;width:25.2pt;height:12.45pt;z-index:252599296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" fillcolor="white [3201]" strokecolor="black [3200]" strokeweight="1pt"/>
                    </v:group>
                  </w:pict>
                </mc:Fallback>
              </mc:AlternateContent>
            </w:r>
          </w:p>
        </w:tc>
        <w:tc>
          <w:tcPr>
            <w:tcW w:w="940" w:type="dxa"/>
            <w:vAlign w:val="center"/>
          </w:tcPr>
          <w:p w14:paraId="71ACDC88" w14:textId="4D9D167A" w:rsidR="005A6560" w:rsidRPr="006D5E82" w:rsidRDefault="005A6560" w:rsidP="005A6560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/>
                <w:bCs/>
                <w:spacing w:val="-2"/>
                <w:sz w:val="20"/>
                <w:lang w:val="fr-S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600320" behindDoc="0" locked="0" layoutInCell="1" allowOverlap="1" wp14:anchorId="04DB433C" wp14:editId="6AAF0EB7">
                      <wp:simplePos x="0" y="0"/>
                      <wp:positionH relativeFrom="column">
                        <wp:posOffset>46355</wp:posOffset>
                      </wp:positionH>
                      <wp:positionV relativeFrom="paragraph">
                        <wp:posOffset>12065</wp:posOffset>
                      </wp:positionV>
                      <wp:extent cx="320040" cy="158115"/>
                      <wp:effectExtent l="0" t="0" r="22860" b="13335"/>
                      <wp:wrapNone/>
                      <wp:docPr id="2859" name="Group 28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2860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61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163C0A7" id="Group 2859" o:spid="_x0000_s1026" style="position:absolute;margin-left:3.65pt;margin-top:.95pt;width:25.2pt;height:12.45pt;z-index:252600320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" fillcolor="white [3201]" strokecolor="black [3200]" strokeweight="1pt"/>
                    </v:group>
                  </w:pict>
                </mc:Fallback>
              </mc:AlternateContent>
            </w:r>
          </w:p>
        </w:tc>
        <w:tc>
          <w:tcPr>
            <w:tcW w:w="940" w:type="dxa"/>
            <w:vAlign w:val="center"/>
          </w:tcPr>
          <w:p w14:paraId="0F955435" w14:textId="3863E6D1" w:rsidR="005A6560" w:rsidRPr="006D5E82" w:rsidRDefault="005A6560" w:rsidP="005A6560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/>
                <w:bCs/>
                <w:spacing w:val="-2"/>
                <w:sz w:val="20"/>
                <w:lang w:val="fr-S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601344" behindDoc="0" locked="0" layoutInCell="1" allowOverlap="1" wp14:anchorId="683F4C6E" wp14:editId="5F640667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12065</wp:posOffset>
                      </wp:positionV>
                      <wp:extent cx="320040" cy="158115"/>
                      <wp:effectExtent l="0" t="0" r="22860" b="13335"/>
                      <wp:wrapNone/>
                      <wp:docPr id="2862" name="Group 28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2863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71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F29A2DE" id="Group 2862" o:spid="_x0000_s1026" style="position:absolute;margin-left:6.7pt;margin-top:.95pt;width:25.2pt;height:12.45pt;z-index:252601344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" fillcolor="white [3201]" strokecolor="black [3200]" strokeweight="1pt"/>
                    </v:group>
                  </w:pict>
                </mc:Fallback>
              </mc:AlternateContent>
            </w:r>
          </w:p>
        </w:tc>
        <w:tc>
          <w:tcPr>
            <w:tcW w:w="940" w:type="dxa"/>
            <w:gridSpan w:val="2"/>
            <w:vAlign w:val="center"/>
          </w:tcPr>
          <w:p w14:paraId="6ECC2009" w14:textId="2FCC15CB" w:rsidR="005A6560" w:rsidRPr="006D5E82" w:rsidRDefault="005A6560" w:rsidP="005A6560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/>
                <w:bCs/>
                <w:spacing w:val="-2"/>
                <w:sz w:val="20"/>
                <w:lang w:val="fr-S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602368" behindDoc="0" locked="0" layoutInCell="1" allowOverlap="1" wp14:anchorId="63687FC3" wp14:editId="3AFA445E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12065</wp:posOffset>
                      </wp:positionV>
                      <wp:extent cx="320040" cy="158115"/>
                      <wp:effectExtent l="0" t="0" r="22860" b="13335"/>
                      <wp:wrapNone/>
                      <wp:docPr id="2872" name="Group 28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2873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74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5AD7AC9" id="Group 2872" o:spid="_x0000_s1026" style="position:absolute;margin-left:3.15pt;margin-top:.95pt;width:25.2pt;height:12.45pt;z-index:252602368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" fillcolor="white [3201]" strokecolor="black [3200]" strokeweight="1pt"/>
                    </v:group>
                  </w:pict>
                </mc:Fallback>
              </mc:AlternateContent>
            </w:r>
          </w:p>
        </w:tc>
        <w:tc>
          <w:tcPr>
            <w:tcW w:w="940" w:type="dxa"/>
            <w:vAlign w:val="center"/>
          </w:tcPr>
          <w:p w14:paraId="27F5EE9C" w14:textId="6F8F2EEC" w:rsidR="005A6560" w:rsidRPr="006D5E82" w:rsidRDefault="005A6560" w:rsidP="005A6560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/>
                <w:bCs/>
                <w:spacing w:val="-2"/>
                <w:sz w:val="20"/>
                <w:lang w:val="fr-S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603392" behindDoc="0" locked="0" layoutInCell="1" allowOverlap="1" wp14:anchorId="3EA53B10" wp14:editId="63D79FBD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12065</wp:posOffset>
                      </wp:positionV>
                      <wp:extent cx="320040" cy="158115"/>
                      <wp:effectExtent l="0" t="0" r="22860" b="13335"/>
                      <wp:wrapNone/>
                      <wp:docPr id="2875" name="Group 28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2876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77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355231" id="Group 2875" o:spid="_x0000_s1026" style="position:absolute;margin-left:7.25pt;margin-top:.95pt;width:25.2pt;height:12.45pt;z-index:252603392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" fillcolor="white [3201]" strokecolor="black [3200]" strokeweight="1pt"/>
                    </v:group>
                  </w:pict>
                </mc:Fallback>
              </mc:AlternateContent>
            </w:r>
          </w:p>
        </w:tc>
        <w:tc>
          <w:tcPr>
            <w:tcW w:w="940" w:type="dxa"/>
            <w:vAlign w:val="center"/>
          </w:tcPr>
          <w:p w14:paraId="20CF9B89" w14:textId="6D5D2CD3" w:rsidR="005A6560" w:rsidRPr="006D5E82" w:rsidRDefault="005A6560" w:rsidP="005A6560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/>
                <w:bCs/>
                <w:spacing w:val="-2"/>
                <w:sz w:val="20"/>
                <w:lang w:val="fr-S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604416" behindDoc="0" locked="0" layoutInCell="1" allowOverlap="1" wp14:anchorId="4EFAA8C1" wp14:editId="0128C484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12065</wp:posOffset>
                      </wp:positionV>
                      <wp:extent cx="320040" cy="158115"/>
                      <wp:effectExtent l="0" t="0" r="22860" b="13335"/>
                      <wp:wrapNone/>
                      <wp:docPr id="2878" name="Group 28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2879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A12E02" id="Group 2878" o:spid="_x0000_s1026" style="position:absolute;margin-left:.2pt;margin-top:.95pt;width:25.2pt;height:12.45pt;z-index:252604416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" fillcolor="white [3201]" strokecolor="black [3200]" strokeweight="1pt"/>
                    </v:group>
                  </w:pict>
                </mc:Fallback>
              </mc:AlternateContent>
            </w:r>
          </w:p>
        </w:tc>
        <w:tc>
          <w:tcPr>
            <w:tcW w:w="940" w:type="dxa"/>
            <w:vAlign w:val="center"/>
          </w:tcPr>
          <w:p w14:paraId="578E8779" w14:textId="7E7C9CA4" w:rsidR="005A6560" w:rsidRPr="006D5E82" w:rsidRDefault="005A6560" w:rsidP="005A6560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/>
                <w:bCs/>
                <w:spacing w:val="-2"/>
                <w:sz w:val="20"/>
                <w:lang w:val="fr-S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605440" behindDoc="0" locked="0" layoutInCell="1" allowOverlap="1" wp14:anchorId="054F473C" wp14:editId="4D6C7351">
                      <wp:simplePos x="0" y="0"/>
                      <wp:positionH relativeFrom="column">
                        <wp:posOffset>205105</wp:posOffset>
                      </wp:positionH>
                      <wp:positionV relativeFrom="paragraph">
                        <wp:posOffset>12065</wp:posOffset>
                      </wp:positionV>
                      <wp:extent cx="320040" cy="158115"/>
                      <wp:effectExtent l="0" t="0" r="22860" b="13335"/>
                      <wp:wrapNone/>
                      <wp:docPr id="129" name="Group 1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130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A0E8B3" id="Group 129" o:spid="_x0000_s1026" style="position:absolute;margin-left:16.15pt;margin-top:.95pt;width:25.2pt;height:12.45pt;z-index:252605440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" fillcolor="white [3201]" strokecolor="black [3200]" strokeweight="1pt"/>
                    </v:group>
                  </w:pict>
                </mc:Fallback>
              </mc:AlternateContent>
            </w:r>
          </w:p>
        </w:tc>
        <w:tc>
          <w:tcPr>
            <w:tcW w:w="942" w:type="dxa"/>
            <w:gridSpan w:val="2"/>
            <w:vAlign w:val="center"/>
          </w:tcPr>
          <w:p w14:paraId="11F00959" w14:textId="2CEB4046" w:rsidR="005A6560" w:rsidRPr="006D5E82" w:rsidRDefault="005A6560" w:rsidP="005A6560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/>
                <w:bCs/>
                <w:spacing w:val="-2"/>
                <w:sz w:val="20"/>
                <w:lang w:val="fr-S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606464" behindDoc="0" locked="0" layoutInCell="1" allowOverlap="1" wp14:anchorId="541D5FF0" wp14:editId="05F658AD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12065</wp:posOffset>
                      </wp:positionV>
                      <wp:extent cx="320040" cy="158115"/>
                      <wp:effectExtent l="0" t="0" r="22860" b="13335"/>
                      <wp:wrapNone/>
                      <wp:docPr id="132" name="Group 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133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0D8B2B" id="Group 132" o:spid="_x0000_s1026" style="position:absolute;margin-left:15.15pt;margin-top:.95pt;width:25.2pt;height:12.45pt;z-index:252606464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" fillcolor="white [3201]" strokecolor="black [3200]" strokeweight="1pt"/>
                    </v:group>
                  </w:pict>
                </mc:Fallback>
              </mc:AlternateContent>
            </w:r>
          </w:p>
        </w:tc>
      </w:tr>
      <w:tr w:rsidR="0044440C" w:rsidRPr="002552AD" w14:paraId="212CE96D" w14:textId="77777777" w:rsidTr="006D5E82">
        <w:trPr>
          <w:trHeight w:val="382"/>
          <w:jc w:val="center"/>
        </w:trPr>
        <w:tc>
          <w:tcPr>
            <w:tcW w:w="562" w:type="dxa"/>
          </w:tcPr>
          <w:p w14:paraId="0EE9488D" w14:textId="5E046AF7" w:rsidR="005A6560" w:rsidRPr="006D5E82" w:rsidRDefault="005A6560" w:rsidP="005A656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d.</w:t>
            </w:r>
          </w:p>
        </w:tc>
        <w:tc>
          <w:tcPr>
            <w:tcW w:w="1977" w:type="dxa"/>
          </w:tcPr>
          <w:p w14:paraId="2690F296" w14:textId="787A4FAE" w:rsidR="005A6560" w:rsidRPr="006D5E82" w:rsidRDefault="005A6560" w:rsidP="005A656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Femmes accouchées (pour la CPN)</w:t>
            </w:r>
          </w:p>
        </w:tc>
        <w:tc>
          <w:tcPr>
            <w:tcW w:w="939" w:type="dxa"/>
            <w:vAlign w:val="center"/>
          </w:tcPr>
          <w:p w14:paraId="21B72229" w14:textId="72D2C899" w:rsidR="005A6560" w:rsidRPr="006D5E82" w:rsidRDefault="005A6560" w:rsidP="005A6560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/>
                <w:bCs/>
                <w:spacing w:val="-2"/>
                <w:sz w:val="20"/>
                <w:lang w:val="fr-S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607488" behindDoc="0" locked="0" layoutInCell="1" allowOverlap="1" wp14:anchorId="6FD07681" wp14:editId="2B5F1C37">
                      <wp:simplePos x="0" y="0"/>
                      <wp:positionH relativeFrom="column">
                        <wp:posOffset>103505</wp:posOffset>
                      </wp:positionH>
                      <wp:positionV relativeFrom="paragraph">
                        <wp:posOffset>12065</wp:posOffset>
                      </wp:positionV>
                      <wp:extent cx="320040" cy="158115"/>
                      <wp:effectExtent l="0" t="0" r="22860" b="13335"/>
                      <wp:wrapNone/>
                      <wp:docPr id="146" name="Group 1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147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8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812B7E" id="Group 146" o:spid="_x0000_s1026" style="position:absolute;margin-left:8.15pt;margin-top:.95pt;width:25.2pt;height:12.45pt;z-index:252607488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" fillcolor="white [3201]" strokecolor="black [3200]" strokeweight="1pt"/>
                    </v:group>
                  </w:pict>
                </mc:Fallback>
              </mc:AlternateContent>
            </w:r>
          </w:p>
        </w:tc>
        <w:tc>
          <w:tcPr>
            <w:tcW w:w="940" w:type="dxa"/>
            <w:vAlign w:val="center"/>
          </w:tcPr>
          <w:p w14:paraId="09A6452E" w14:textId="1E8ACFD7" w:rsidR="005A6560" w:rsidRPr="006D5E82" w:rsidRDefault="005A6560" w:rsidP="005A6560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/>
                <w:bCs/>
                <w:spacing w:val="-2"/>
                <w:sz w:val="20"/>
                <w:lang w:val="fr-S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608512" behindDoc="0" locked="0" layoutInCell="1" allowOverlap="1" wp14:anchorId="3917C950" wp14:editId="6092C905">
                      <wp:simplePos x="0" y="0"/>
                      <wp:positionH relativeFrom="column">
                        <wp:posOffset>46355</wp:posOffset>
                      </wp:positionH>
                      <wp:positionV relativeFrom="paragraph">
                        <wp:posOffset>12065</wp:posOffset>
                      </wp:positionV>
                      <wp:extent cx="320040" cy="158115"/>
                      <wp:effectExtent l="0" t="0" r="22860" b="13335"/>
                      <wp:wrapNone/>
                      <wp:docPr id="149" name="Group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150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1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8CBCAFA" id="Group 149" o:spid="_x0000_s1026" style="position:absolute;margin-left:3.65pt;margin-top:.95pt;width:25.2pt;height:12.45pt;z-index:252608512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" fillcolor="white [3201]" strokecolor="black [3200]" strokeweight="1pt"/>
                    </v:group>
                  </w:pict>
                </mc:Fallback>
              </mc:AlternateContent>
            </w:r>
          </w:p>
        </w:tc>
        <w:tc>
          <w:tcPr>
            <w:tcW w:w="940" w:type="dxa"/>
            <w:vAlign w:val="center"/>
          </w:tcPr>
          <w:p w14:paraId="4AB8B7B9" w14:textId="3F4C6432" w:rsidR="005A6560" w:rsidRPr="006D5E82" w:rsidRDefault="005A6560" w:rsidP="005A6560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/>
                <w:bCs/>
                <w:spacing w:val="-2"/>
                <w:sz w:val="20"/>
                <w:lang w:val="fr-S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609536" behindDoc="0" locked="0" layoutInCell="1" allowOverlap="1" wp14:anchorId="1C8583CD" wp14:editId="491E0C17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12065</wp:posOffset>
                      </wp:positionV>
                      <wp:extent cx="320040" cy="158115"/>
                      <wp:effectExtent l="0" t="0" r="22860" b="13335"/>
                      <wp:wrapNone/>
                      <wp:docPr id="152" name="Group 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153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4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0E317C" id="Group 152" o:spid="_x0000_s1026" style="position:absolute;margin-left:6.7pt;margin-top:.95pt;width:25.2pt;height:12.45pt;z-index:252609536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" fillcolor="white [3201]" strokecolor="black [3200]" strokeweight="1pt"/>
                    </v:group>
                  </w:pict>
                </mc:Fallback>
              </mc:AlternateContent>
            </w:r>
          </w:p>
        </w:tc>
        <w:tc>
          <w:tcPr>
            <w:tcW w:w="940" w:type="dxa"/>
            <w:gridSpan w:val="2"/>
            <w:vAlign w:val="center"/>
          </w:tcPr>
          <w:p w14:paraId="2B6D0F06" w14:textId="465F01CB" w:rsidR="005A6560" w:rsidRPr="006D5E82" w:rsidRDefault="005A6560" w:rsidP="005A6560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/>
                <w:bCs/>
                <w:spacing w:val="-2"/>
                <w:sz w:val="20"/>
                <w:lang w:val="fr-S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610560" behindDoc="0" locked="0" layoutInCell="1" allowOverlap="1" wp14:anchorId="666DBB53" wp14:editId="1AB85B16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12065</wp:posOffset>
                      </wp:positionV>
                      <wp:extent cx="320040" cy="158115"/>
                      <wp:effectExtent l="0" t="0" r="22860" b="13335"/>
                      <wp:wrapNone/>
                      <wp:docPr id="155" name="Group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156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8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D1C6A1" id="Group 155" o:spid="_x0000_s1026" style="position:absolute;margin-left:3.15pt;margin-top:.95pt;width:25.2pt;height:12.45pt;z-index:252610560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" fillcolor="white [3201]" strokecolor="black [3200]" strokeweight="1pt"/>
                    </v:group>
                  </w:pict>
                </mc:Fallback>
              </mc:AlternateContent>
            </w:r>
          </w:p>
        </w:tc>
        <w:tc>
          <w:tcPr>
            <w:tcW w:w="940" w:type="dxa"/>
            <w:vAlign w:val="center"/>
          </w:tcPr>
          <w:p w14:paraId="11E6125A" w14:textId="30501553" w:rsidR="005A6560" w:rsidRPr="006D5E82" w:rsidRDefault="005A6560" w:rsidP="005A6560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/>
                <w:bCs/>
                <w:spacing w:val="-2"/>
                <w:sz w:val="20"/>
                <w:lang w:val="fr-S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611584" behindDoc="0" locked="0" layoutInCell="1" allowOverlap="1" wp14:anchorId="4D35068E" wp14:editId="064954D3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12065</wp:posOffset>
                      </wp:positionV>
                      <wp:extent cx="320040" cy="158115"/>
                      <wp:effectExtent l="0" t="0" r="22860" b="13335"/>
                      <wp:wrapNone/>
                      <wp:docPr id="159" name="Group 1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160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1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B571AB" id="Group 159" o:spid="_x0000_s1026" style="position:absolute;margin-left:7.25pt;margin-top:.95pt;width:25.2pt;height:12.45pt;z-index:252611584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" fillcolor="white [3201]" strokecolor="black [3200]" strokeweight="1pt"/>
                    </v:group>
                  </w:pict>
                </mc:Fallback>
              </mc:AlternateContent>
            </w:r>
          </w:p>
        </w:tc>
        <w:tc>
          <w:tcPr>
            <w:tcW w:w="940" w:type="dxa"/>
            <w:vAlign w:val="center"/>
          </w:tcPr>
          <w:p w14:paraId="425AD0E0" w14:textId="263FB8DE" w:rsidR="005A6560" w:rsidRPr="006D5E82" w:rsidRDefault="005A6560" w:rsidP="005A6560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/>
                <w:bCs/>
                <w:spacing w:val="-2"/>
                <w:sz w:val="20"/>
                <w:lang w:val="fr-S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612608" behindDoc="0" locked="0" layoutInCell="1" allowOverlap="1" wp14:anchorId="4C282A95" wp14:editId="3BF67F54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12065</wp:posOffset>
                      </wp:positionV>
                      <wp:extent cx="320040" cy="158115"/>
                      <wp:effectExtent l="0" t="0" r="22860" b="13335"/>
                      <wp:wrapNone/>
                      <wp:docPr id="163" name="Group 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167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8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BF2AFB0" id="Group 163" o:spid="_x0000_s1026" style="position:absolute;margin-left:.2pt;margin-top:.95pt;width:25.2pt;height:12.45pt;z-index:252612608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" fillcolor="white [3201]" strokecolor="black [3200]" strokeweight="1pt"/>
                    </v:group>
                  </w:pict>
                </mc:Fallback>
              </mc:AlternateContent>
            </w:r>
          </w:p>
        </w:tc>
        <w:tc>
          <w:tcPr>
            <w:tcW w:w="940" w:type="dxa"/>
            <w:vAlign w:val="center"/>
          </w:tcPr>
          <w:p w14:paraId="310BF479" w14:textId="6EF46752" w:rsidR="005A6560" w:rsidRPr="006D5E82" w:rsidRDefault="005A6560" w:rsidP="005A6560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/>
                <w:bCs/>
                <w:spacing w:val="-2"/>
                <w:sz w:val="20"/>
                <w:lang w:val="fr-S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613632" behindDoc="0" locked="0" layoutInCell="1" allowOverlap="1" wp14:anchorId="0B675A2F" wp14:editId="16FB652A">
                      <wp:simplePos x="0" y="0"/>
                      <wp:positionH relativeFrom="column">
                        <wp:posOffset>205105</wp:posOffset>
                      </wp:positionH>
                      <wp:positionV relativeFrom="paragraph">
                        <wp:posOffset>12065</wp:posOffset>
                      </wp:positionV>
                      <wp:extent cx="320040" cy="158115"/>
                      <wp:effectExtent l="0" t="0" r="22860" b="13335"/>
                      <wp:wrapNone/>
                      <wp:docPr id="169" name="Group 1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170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1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A12A12D" id="Group 169" o:spid="_x0000_s1026" style="position:absolute;margin-left:16.15pt;margin-top:.95pt;width:25.2pt;height:12.45pt;z-index:252613632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" fillcolor="white [3201]" strokecolor="black [3200]" strokeweight="1pt"/>
                    </v:group>
                  </w:pict>
                </mc:Fallback>
              </mc:AlternateContent>
            </w:r>
          </w:p>
        </w:tc>
        <w:tc>
          <w:tcPr>
            <w:tcW w:w="942" w:type="dxa"/>
            <w:gridSpan w:val="2"/>
            <w:vAlign w:val="center"/>
          </w:tcPr>
          <w:p w14:paraId="32AE8A4B" w14:textId="5FF5F70D" w:rsidR="005A6560" w:rsidRPr="006D5E82" w:rsidRDefault="005A6560" w:rsidP="005A6560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/>
                <w:bCs/>
                <w:spacing w:val="-2"/>
                <w:sz w:val="20"/>
                <w:lang w:val="fr-S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614656" behindDoc="0" locked="0" layoutInCell="1" allowOverlap="1" wp14:anchorId="43BC2533" wp14:editId="23EBF789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12065</wp:posOffset>
                      </wp:positionV>
                      <wp:extent cx="320040" cy="158115"/>
                      <wp:effectExtent l="0" t="0" r="22860" b="13335"/>
                      <wp:wrapNone/>
                      <wp:docPr id="172" name="Group 1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181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2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5D598E" id="Group 172" o:spid="_x0000_s1026" style="position:absolute;margin-left:15.15pt;margin-top:.95pt;width:25.2pt;height:12.45pt;z-index:252614656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" fillcolor="white [3201]" strokecolor="black [3200]" strokeweight="1pt"/>
                    </v:group>
                  </w:pict>
                </mc:Fallback>
              </mc:AlternateContent>
            </w:r>
          </w:p>
        </w:tc>
      </w:tr>
      <w:tr w:rsidR="0044440C" w:rsidRPr="002552AD" w14:paraId="0CCF4FA1" w14:textId="77777777" w:rsidTr="006D5E82">
        <w:trPr>
          <w:trHeight w:val="382"/>
          <w:jc w:val="center"/>
        </w:trPr>
        <w:tc>
          <w:tcPr>
            <w:tcW w:w="562" w:type="dxa"/>
          </w:tcPr>
          <w:p w14:paraId="16522741" w14:textId="114DA199" w:rsidR="005A6560" w:rsidRPr="006D5E82" w:rsidRDefault="005A6560" w:rsidP="005A656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e.</w:t>
            </w:r>
          </w:p>
        </w:tc>
        <w:tc>
          <w:tcPr>
            <w:tcW w:w="1977" w:type="dxa"/>
          </w:tcPr>
          <w:p w14:paraId="68B8A06F" w14:textId="187359BD" w:rsidR="005A6560" w:rsidRPr="006D5E82" w:rsidRDefault="005A6560" w:rsidP="005A656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Enfants de moins de 5 ans (pour la vaccination ou des questions de santé)</w:t>
            </w:r>
          </w:p>
        </w:tc>
        <w:tc>
          <w:tcPr>
            <w:tcW w:w="939" w:type="dxa"/>
            <w:vAlign w:val="center"/>
          </w:tcPr>
          <w:p w14:paraId="0DEFA888" w14:textId="15E26D51" w:rsidR="005A6560" w:rsidRPr="006D5E82" w:rsidRDefault="005A6560" w:rsidP="005A6560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/>
                <w:bCs/>
                <w:spacing w:val="-2"/>
                <w:sz w:val="20"/>
                <w:lang w:val="fr-S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615680" behindDoc="0" locked="0" layoutInCell="1" allowOverlap="1" wp14:anchorId="0C059944" wp14:editId="4DD572BC">
                      <wp:simplePos x="0" y="0"/>
                      <wp:positionH relativeFrom="column">
                        <wp:posOffset>103505</wp:posOffset>
                      </wp:positionH>
                      <wp:positionV relativeFrom="paragraph">
                        <wp:posOffset>12065</wp:posOffset>
                      </wp:positionV>
                      <wp:extent cx="320040" cy="158115"/>
                      <wp:effectExtent l="0" t="0" r="22860" b="13335"/>
                      <wp:wrapNone/>
                      <wp:docPr id="183" name="Group 1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184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5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5881C45" id="Group 183" o:spid="_x0000_s1026" style="position:absolute;margin-left:8.15pt;margin-top:.95pt;width:25.2pt;height:12.45pt;z-index:252615680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" fillcolor="white [3201]" strokecolor="black [3200]" strokeweight="1pt"/>
                    </v:group>
                  </w:pict>
                </mc:Fallback>
              </mc:AlternateContent>
            </w:r>
          </w:p>
        </w:tc>
        <w:tc>
          <w:tcPr>
            <w:tcW w:w="940" w:type="dxa"/>
            <w:vAlign w:val="center"/>
          </w:tcPr>
          <w:p w14:paraId="3E211397" w14:textId="2974E8C6" w:rsidR="005A6560" w:rsidRPr="006D5E82" w:rsidRDefault="005A6560" w:rsidP="005A6560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/>
                <w:bCs/>
                <w:spacing w:val="-2"/>
                <w:sz w:val="20"/>
                <w:lang w:val="fr-S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616704" behindDoc="0" locked="0" layoutInCell="1" allowOverlap="1" wp14:anchorId="50921565" wp14:editId="0F4B9810">
                      <wp:simplePos x="0" y="0"/>
                      <wp:positionH relativeFrom="column">
                        <wp:posOffset>46355</wp:posOffset>
                      </wp:positionH>
                      <wp:positionV relativeFrom="paragraph">
                        <wp:posOffset>12065</wp:posOffset>
                      </wp:positionV>
                      <wp:extent cx="320040" cy="158115"/>
                      <wp:effectExtent l="0" t="0" r="22860" b="13335"/>
                      <wp:wrapNone/>
                      <wp:docPr id="186" name="Group 1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187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8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2DC355" id="Group 186" o:spid="_x0000_s1026" style="position:absolute;margin-left:3.65pt;margin-top:.95pt;width:25.2pt;height:12.45pt;z-index:252616704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" fillcolor="white [3201]" strokecolor="black [3200]" strokeweight="1pt"/>
                    </v:group>
                  </w:pict>
                </mc:Fallback>
              </mc:AlternateContent>
            </w:r>
          </w:p>
        </w:tc>
        <w:tc>
          <w:tcPr>
            <w:tcW w:w="940" w:type="dxa"/>
            <w:vAlign w:val="center"/>
          </w:tcPr>
          <w:p w14:paraId="15F96BD0" w14:textId="7356817A" w:rsidR="005A6560" w:rsidRPr="006D5E82" w:rsidRDefault="005A6560" w:rsidP="005A6560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/>
                <w:bCs/>
                <w:spacing w:val="-2"/>
                <w:sz w:val="20"/>
                <w:lang w:val="fr-S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617728" behindDoc="0" locked="0" layoutInCell="1" allowOverlap="1" wp14:anchorId="69E472A2" wp14:editId="7C0EB073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12065</wp:posOffset>
                      </wp:positionV>
                      <wp:extent cx="320040" cy="158115"/>
                      <wp:effectExtent l="0" t="0" r="22860" b="13335"/>
                      <wp:wrapNone/>
                      <wp:docPr id="189" name="Group 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190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1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D87E6A" id="Group 189" o:spid="_x0000_s1026" style="position:absolute;margin-left:6.7pt;margin-top:.95pt;width:25.2pt;height:12.45pt;z-index:252617728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" fillcolor="white [3201]" strokecolor="black [3200]" strokeweight="1pt"/>
                    </v:group>
                  </w:pict>
                </mc:Fallback>
              </mc:AlternateContent>
            </w:r>
          </w:p>
        </w:tc>
        <w:tc>
          <w:tcPr>
            <w:tcW w:w="940" w:type="dxa"/>
            <w:gridSpan w:val="2"/>
            <w:vAlign w:val="center"/>
          </w:tcPr>
          <w:p w14:paraId="1CA9C9E1" w14:textId="5052D85F" w:rsidR="005A6560" w:rsidRPr="006D5E82" w:rsidRDefault="005A6560" w:rsidP="005A6560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/>
                <w:bCs/>
                <w:spacing w:val="-2"/>
                <w:sz w:val="20"/>
                <w:lang w:val="fr-S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618752" behindDoc="0" locked="0" layoutInCell="1" allowOverlap="1" wp14:anchorId="035397E5" wp14:editId="38F6DEFE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12065</wp:posOffset>
                      </wp:positionV>
                      <wp:extent cx="320040" cy="158115"/>
                      <wp:effectExtent l="0" t="0" r="22860" b="13335"/>
                      <wp:wrapNone/>
                      <wp:docPr id="256" name="Group 2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257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8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E1074D5" id="Group 256" o:spid="_x0000_s1026" style="position:absolute;margin-left:3.15pt;margin-top:.95pt;width:25.2pt;height:12.45pt;z-index:252618752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" fillcolor="white [3201]" strokecolor="black [3200]" strokeweight="1pt"/>
                    </v:group>
                  </w:pict>
                </mc:Fallback>
              </mc:AlternateContent>
            </w:r>
          </w:p>
        </w:tc>
        <w:tc>
          <w:tcPr>
            <w:tcW w:w="940" w:type="dxa"/>
            <w:vAlign w:val="center"/>
          </w:tcPr>
          <w:p w14:paraId="38B282DF" w14:textId="08BDF2F0" w:rsidR="005A6560" w:rsidRPr="006D5E82" w:rsidRDefault="005A6560" w:rsidP="005A6560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/>
                <w:bCs/>
                <w:spacing w:val="-2"/>
                <w:sz w:val="20"/>
                <w:lang w:val="fr-S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619776" behindDoc="0" locked="0" layoutInCell="1" allowOverlap="1" wp14:anchorId="29E6C720" wp14:editId="1571D87D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12065</wp:posOffset>
                      </wp:positionV>
                      <wp:extent cx="320040" cy="158115"/>
                      <wp:effectExtent l="0" t="0" r="22860" b="13335"/>
                      <wp:wrapNone/>
                      <wp:docPr id="259" name="Group 2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260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1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6529D9" id="Group 259" o:spid="_x0000_s1026" style="position:absolute;margin-left:7.25pt;margin-top:.95pt;width:25.2pt;height:12.45pt;z-index:252619776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" fillcolor="white [3201]" strokecolor="black [3200]" strokeweight="1pt"/>
                    </v:group>
                  </w:pict>
                </mc:Fallback>
              </mc:AlternateContent>
            </w:r>
          </w:p>
        </w:tc>
        <w:tc>
          <w:tcPr>
            <w:tcW w:w="940" w:type="dxa"/>
            <w:vAlign w:val="center"/>
          </w:tcPr>
          <w:p w14:paraId="33537F74" w14:textId="4BC4F9F6" w:rsidR="005A6560" w:rsidRPr="006D5E82" w:rsidRDefault="005A6560" w:rsidP="005A6560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/>
                <w:bCs/>
                <w:spacing w:val="-2"/>
                <w:sz w:val="20"/>
                <w:lang w:val="fr-S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620800" behindDoc="0" locked="0" layoutInCell="1" allowOverlap="1" wp14:anchorId="2E96D84C" wp14:editId="6BF4A509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12065</wp:posOffset>
                      </wp:positionV>
                      <wp:extent cx="320040" cy="158115"/>
                      <wp:effectExtent l="0" t="0" r="22860" b="13335"/>
                      <wp:wrapNone/>
                      <wp:docPr id="262" name="Group 2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263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4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A7FF47D" id="Group 262" o:spid="_x0000_s1026" style="position:absolute;margin-left:.2pt;margin-top:.95pt;width:25.2pt;height:12.45pt;z-index:252620800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" fillcolor="white [3201]" strokecolor="black [3200]" strokeweight="1pt"/>
                    </v:group>
                  </w:pict>
                </mc:Fallback>
              </mc:AlternateContent>
            </w:r>
          </w:p>
        </w:tc>
        <w:tc>
          <w:tcPr>
            <w:tcW w:w="940" w:type="dxa"/>
            <w:vAlign w:val="center"/>
          </w:tcPr>
          <w:p w14:paraId="254D41D6" w14:textId="2D3EAC66" w:rsidR="005A6560" w:rsidRPr="006D5E82" w:rsidRDefault="005A6560" w:rsidP="005A6560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/>
                <w:bCs/>
                <w:spacing w:val="-2"/>
                <w:sz w:val="20"/>
                <w:lang w:val="fr-S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621824" behindDoc="0" locked="0" layoutInCell="1" allowOverlap="1" wp14:anchorId="0C7D5531" wp14:editId="3F39E250">
                      <wp:simplePos x="0" y="0"/>
                      <wp:positionH relativeFrom="column">
                        <wp:posOffset>205105</wp:posOffset>
                      </wp:positionH>
                      <wp:positionV relativeFrom="paragraph">
                        <wp:posOffset>12065</wp:posOffset>
                      </wp:positionV>
                      <wp:extent cx="320040" cy="158115"/>
                      <wp:effectExtent l="0" t="0" r="22860" b="13335"/>
                      <wp:wrapNone/>
                      <wp:docPr id="265" name="Group 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266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7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F2C517D" id="Group 265" o:spid="_x0000_s1026" style="position:absolute;margin-left:16.15pt;margin-top:.95pt;width:25.2pt;height:12.45pt;z-index:252621824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" fillcolor="white [3201]" strokecolor="black [3200]" strokeweight="1pt"/>
                    </v:group>
                  </w:pict>
                </mc:Fallback>
              </mc:AlternateContent>
            </w:r>
          </w:p>
        </w:tc>
        <w:tc>
          <w:tcPr>
            <w:tcW w:w="942" w:type="dxa"/>
            <w:gridSpan w:val="2"/>
            <w:vAlign w:val="center"/>
          </w:tcPr>
          <w:p w14:paraId="1FE3672A" w14:textId="6F93564A" w:rsidR="005A6560" w:rsidRPr="006D5E82" w:rsidRDefault="005A6560" w:rsidP="005A6560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/>
                <w:bCs/>
                <w:spacing w:val="-2"/>
                <w:sz w:val="20"/>
                <w:lang w:val="fr-S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622848" behindDoc="0" locked="0" layoutInCell="1" allowOverlap="1" wp14:anchorId="1F23782A" wp14:editId="2EC5A605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12065</wp:posOffset>
                      </wp:positionV>
                      <wp:extent cx="320040" cy="158115"/>
                      <wp:effectExtent l="0" t="0" r="22860" b="13335"/>
                      <wp:wrapNone/>
                      <wp:docPr id="268" name="Group 2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269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0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A95D8C9" id="Group 268" o:spid="_x0000_s1026" style="position:absolute;margin-left:15.15pt;margin-top:.95pt;width:25.2pt;height:12.45pt;z-index:252622848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" fillcolor="white [3201]" strokecolor="black [3200]" strokeweight="1pt"/>
                    </v:group>
                  </w:pict>
                </mc:Fallback>
              </mc:AlternateContent>
            </w:r>
          </w:p>
        </w:tc>
      </w:tr>
    </w:tbl>
    <w:p w14:paraId="69F3A3F4" w14:textId="77777777" w:rsidR="003712F5" w:rsidRPr="006D5E82" w:rsidRDefault="003712F5">
      <w:pPr>
        <w:rPr>
          <w:lang w:val="fr-SN"/>
        </w:rPr>
      </w:pPr>
    </w:p>
    <w:tbl>
      <w:tblPr>
        <w:tblW w:w="10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29" w:type="dxa"/>
          <w:bottom w:w="58" w:type="dxa"/>
          <w:right w:w="29" w:type="dxa"/>
        </w:tblCellMar>
        <w:tblLook w:val="04A0" w:firstRow="1" w:lastRow="0" w:firstColumn="1" w:lastColumn="0" w:noHBand="0" w:noVBand="1"/>
      </w:tblPr>
      <w:tblGrid>
        <w:gridCol w:w="625"/>
        <w:gridCol w:w="2064"/>
        <w:gridCol w:w="2551"/>
        <w:gridCol w:w="1370"/>
        <w:gridCol w:w="1370"/>
        <w:gridCol w:w="1371"/>
        <w:gridCol w:w="724"/>
      </w:tblGrid>
      <w:tr w:rsidR="00C37725" w:rsidRPr="002552AD" w14:paraId="595D05E0" w14:textId="77777777" w:rsidTr="00675896">
        <w:trPr>
          <w:trHeight w:val="382"/>
          <w:jc w:val="center"/>
        </w:trPr>
        <w:tc>
          <w:tcPr>
            <w:tcW w:w="10075" w:type="dxa"/>
            <w:gridSpan w:val="7"/>
          </w:tcPr>
          <w:p w14:paraId="02AD9C97" w14:textId="02034D08" w:rsidR="00C37725" w:rsidRPr="006D5E82" w:rsidRDefault="00FA411C" w:rsidP="00C37725">
            <w:pPr>
              <w:tabs>
                <w:tab w:val="left" w:pos="-720"/>
              </w:tabs>
              <w:suppressAutoHyphens/>
              <w:spacing w:after="0"/>
              <w:rPr>
                <w:rFonts w:cstheme="minorHAnsi"/>
                <w:b/>
                <w:bCs/>
                <w:spacing w:val="-2"/>
                <w:sz w:val="20"/>
                <w:lang w:val="fr-SN"/>
              </w:rPr>
            </w:pPr>
            <w:r w:rsidRPr="006D5E82">
              <w:rPr>
                <w:rFonts w:cstheme="minorHAnsi"/>
                <w:b/>
                <w:bCs/>
                <w:spacing w:val="-2"/>
                <w:sz w:val="20"/>
                <w:lang w:val="fr-SN"/>
              </w:rPr>
              <w:t xml:space="preserve">J’aimerais maintenant savoir si les bénéficiaires ont été approvisionnés dans votre zone d’intervention. </w:t>
            </w:r>
          </w:p>
        </w:tc>
      </w:tr>
      <w:tr w:rsidR="00786447" w:rsidRPr="009B4054" w14:paraId="15A8416F" w14:textId="77777777" w:rsidTr="006D5E82">
        <w:trPr>
          <w:trHeight w:val="300"/>
          <w:jc w:val="center"/>
        </w:trPr>
        <w:tc>
          <w:tcPr>
            <w:tcW w:w="625" w:type="dxa"/>
            <w:vMerge w:val="restart"/>
          </w:tcPr>
          <w:p w14:paraId="79BE0CCC" w14:textId="7662FD59" w:rsidR="00786447" w:rsidRPr="006D5E82" w:rsidRDefault="00967F09" w:rsidP="00C6533C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8</w:t>
            </w:r>
            <w:r w:rsidR="0054729D" w:rsidRPr="006D5E82">
              <w:rPr>
                <w:rFonts w:cstheme="minorHAnsi"/>
                <w:spacing w:val="-2"/>
                <w:sz w:val="20"/>
              </w:rPr>
              <w:t>02</w:t>
            </w:r>
          </w:p>
        </w:tc>
        <w:tc>
          <w:tcPr>
            <w:tcW w:w="2064" w:type="dxa"/>
            <w:vMerge w:val="restart"/>
          </w:tcPr>
          <w:p w14:paraId="0AFDE074" w14:textId="2E938595" w:rsidR="001B72F3" w:rsidRPr="006D5E82" w:rsidRDefault="00FA411C" w:rsidP="001B72F3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Avez-vous reçu des fournitures ? Si oui, quelle est la quantité dont vous disposez actuellement ? Avez-vous manqué de fournitures au cours des trois derniers mois ?</w:t>
            </w:r>
          </w:p>
        </w:tc>
        <w:tc>
          <w:tcPr>
            <w:tcW w:w="2551" w:type="dxa"/>
          </w:tcPr>
          <w:p w14:paraId="48987CCF" w14:textId="4CE3BC51" w:rsidR="00786447" w:rsidRPr="006D5E82" w:rsidRDefault="00FA411C" w:rsidP="00C6533C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/>
                <w:color w:val="000000"/>
                <w:sz w:val="20"/>
                <w:lang w:eastAsia="en-IN"/>
              </w:rPr>
            </w:pPr>
            <w:proofErr w:type="spellStart"/>
            <w:r w:rsidRPr="006D5E82">
              <w:rPr>
                <w:rFonts w:cstheme="minorHAnsi"/>
                <w:b/>
                <w:color w:val="000000"/>
                <w:sz w:val="20"/>
                <w:lang w:eastAsia="en-IN"/>
              </w:rPr>
              <w:t>Fournitures</w:t>
            </w:r>
            <w:proofErr w:type="spellEnd"/>
          </w:p>
        </w:tc>
        <w:tc>
          <w:tcPr>
            <w:tcW w:w="1370" w:type="dxa"/>
          </w:tcPr>
          <w:p w14:paraId="05FAD727" w14:textId="77777777" w:rsidR="00FA411C" w:rsidRPr="006D5E82" w:rsidRDefault="00FA411C" w:rsidP="00FA411C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/>
                <w:color w:val="000000"/>
                <w:sz w:val="20"/>
                <w:lang w:val="fr-SN" w:eastAsia="en-IN"/>
              </w:rPr>
              <w:t>1. Avez-vous reçu ?</w:t>
            </w:r>
          </w:p>
          <w:p w14:paraId="7E52BA9A" w14:textId="77777777" w:rsidR="0044440C" w:rsidRDefault="0044440C" w:rsidP="00FA411C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/>
                <w:color w:val="000000"/>
                <w:sz w:val="20"/>
                <w:lang w:val="fr-SN" w:eastAsia="en-IN"/>
              </w:rPr>
            </w:pPr>
          </w:p>
          <w:p w14:paraId="69441759" w14:textId="77777777" w:rsidR="0044440C" w:rsidRDefault="0044440C" w:rsidP="00FA411C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</w:pPr>
          </w:p>
          <w:p w14:paraId="1DB7D096" w14:textId="77777777" w:rsidR="0044440C" w:rsidRDefault="0044440C" w:rsidP="00FA411C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</w:pPr>
          </w:p>
          <w:p w14:paraId="4DD0E32F" w14:textId="77777777" w:rsidR="0044440C" w:rsidRDefault="0044440C" w:rsidP="00FA411C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</w:pPr>
          </w:p>
          <w:p w14:paraId="444EC242" w14:textId="2939A3FE" w:rsidR="00967292" w:rsidRPr="006D5E82" w:rsidRDefault="0044440C" w:rsidP="00FA411C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  <w:t>[</w:t>
            </w:r>
            <w:r w:rsidR="00FA411C" w:rsidRPr="006D5E82"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  <w:t xml:space="preserve">1-Oui, </w:t>
            </w:r>
            <w:r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  <w:br/>
            </w:r>
            <w:r w:rsidR="00FA411C" w:rsidRPr="006D5E82"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  <w:t>2-Non</w:t>
            </w:r>
            <w:r w:rsidRPr="006D5E82"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  <w:t>]</w:t>
            </w:r>
          </w:p>
        </w:tc>
        <w:tc>
          <w:tcPr>
            <w:tcW w:w="1370" w:type="dxa"/>
          </w:tcPr>
          <w:p w14:paraId="11ABB0AE" w14:textId="77777777" w:rsidR="00FA411C" w:rsidRPr="006D5E82" w:rsidRDefault="00FA411C" w:rsidP="00FA411C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/>
                <w:color w:val="000000"/>
                <w:sz w:val="20"/>
                <w:lang w:val="fr-SN" w:eastAsia="en-IN"/>
              </w:rPr>
              <w:t>2. Quelle est la quantité que vous possédez actuellement ?</w:t>
            </w:r>
          </w:p>
          <w:p w14:paraId="02A5C0E2" w14:textId="77777777" w:rsidR="00FA411C" w:rsidRPr="006D5E82" w:rsidRDefault="00FA411C" w:rsidP="00FA411C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/>
                <w:color w:val="000000"/>
                <w:sz w:val="20"/>
                <w:lang w:val="fr-SN" w:eastAsia="en-IN"/>
              </w:rPr>
            </w:pPr>
          </w:p>
          <w:p w14:paraId="03391FB1" w14:textId="2355108E" w:rsidR="001B72F3" w:rsidRPr="006D5E82" w:rsidRDefault="0044440C" w:rsidP="00FA411C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</w:pPr>
            <w:r w:rsidRPr="0044440C"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  <w:t>[</w:t>
            </w:r>
            <w:r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  <w:t>E</w:t>
            </w:r>
            <w:r w:rsidRPr="0044440C"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  <w:t>nregistrer 98 si vous ne vous souvenez pas ]</w:t>
            </w:r>
          </w:p>
        </w:tc>
        <w:tc>
          <w:tcPr>
            <w:tcW w:w="1371" w:type="dxa"/>
          </w:tcPr>
          <w:p w14:paraId="5A6AF69A" w14:textId="77777777" w:rsidR="00FA411C" w:rsidRPr="006D5E82" w:rsidRDefault="00FA411C" w:rsidP="00FA411C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/>
                <w:color w:val="000000"/>
                <w:sz w:val="20"/>
                <w:lang w:val="fr-SN" w:eastAsia="en-IN"/>
              </w:rPr>
              <w:t>3. Avez-vous manqué de provisions au cours des 3 derniers mois ?</w:t>
            </w:r>
          </w:p>
          <w:p w14:paraId="1BB9E38C" w14:textId="7FF78BCE" w:rsidR="00672640" w:rsidRPr="006D5E82" w:rsidRDefault="00672640" w:rsidP="00FA411C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/>
                <w:color w:val="000000"/>
                <w:sz w:val="20"/>
                <w:lang w:val="fr-SN" w:eastAsia="en-IN"/>
              </w:rPr>
            </w:pPr>
          </w:p>
          <w:p w14:paraId="7376D008" w14:textId="193EB682" w:rsidR="0044440C" w:rsidRPr="006D5E82" w:rsidRDefault="0044440C" w:rsidP="00FA411C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/>
                <w:color w:val="000000"/>
                <w:sz w:val="20"/>
                <w:lang w:eastAsia="en-IN"/>
              </w:rPr>
            </w:pPr>
            <w:r w:rsidRPr="00D37CDB"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  <w:t xml:space="preserve">[1-Oui, </w:t>
            </w:r>
            <w:r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  <w:br/>
            </w:r>
            <w:r w:rsidRPr="00D37CDB"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  <w:t>2-Non]</w:t>
            </w:r>
          </w:p>
        </w:tc>
        <w:tc>
          <w:tcPr>
            <w:tcW w:w="724" w:type="dxa"/>
            <w:vMerge w:val="restart"/>
          </w:tcPr>
          <w:p w14:paraId="1CF8F3A8" w14:textId="619A31D6" w:rsidR="00786447" w:rsidRPr="006D5E82" w:rsidRDefault="00786447" w:rsidP="00C6533C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cstheme="minorHAnsi"/>
                <w:spacing w:val="-2"/>
                <w:sz w:val="20"/>
              </w:rPr>
            </w:pPr>
          </w:p>
        </w:tc>
      </w:tr>
      <w:tr w:rsidR="00FA411C" w:rsidRPr="002552AD" w14:paraId="5180302E" w14:textId="77777777" w:rsidTr="006D5E82">
        <w:trPr>
          <w:trHeight w:val="300"/>
          <w:jc w:val="center"/>
        </w:trPr>
        <w:tc>
          <w:tcPr>
            <w:tcW w:w="625" w:type="dxa"/>
            <w:vMerge/>
          </w:tcPr>
          <w:p w14:paraId="22281122" w14:textId="77777777" w:rsidR="00FA411C" w:rsidRPr="006D5E82" w:rsidRDefault="00FA411C" w:rsidP="00FA411C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</w:p>
        </w:tc>
        <w:tc>
          <w:tcPr>
            <w:tcW w:w="2064" w:type="dxa"/>
            <w:vMerge/>
          </w:tcPr>
          <w:p w14:paraId="7625FAB3" w14:textId="77777777" w:rsidR="00FA411C" w:rsidRPr="006D5E82" w:rsidRDefault="00FA411C" w:rsidP="00FA411C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eastAsia="en-IN"/>
              </w:rPr>
            </w:pPr>
          </w:p>
        </w:tc>
        <w:tc>
          <w:tcPr>
            <w:tcW w:w="2551" w:type="dxa"/>
          </w:tcPr>
          <w:p w14:paraId="2A0F8B75" w14:textId="532F5912" w:rsidR="00FA411C" w:rsidRPr="006D5E82" w:rsidRDefault="00FA411C" w:rsidP="00FA411C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a. Bandes </w:t>
            </w:r>
            <w:r w:rsidR="00DB40AA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de contraceptifs oraux</w:t>
            </w:r>
          </w:p>
        </w:tc>
        <w:tc>
          <w:tcPr>
            <w:tcW w:w="1370" w:type="dxa"/>
            <w:vAlign w:val="center"/>
          </w:tcPr>
          <w:p w14:paraId="3165C6AB" w14:textId="25A7434F" w:rsidR="00FA411C" w:rsidRPr="006D5E82" w:rsidRDefault="00FA411C" w:rsidP="006D5E82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noProof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2463104" behindDoc="0" locked="0" layoutInCell="1" allowOverlap="1" wp14:anchorId="69425032" wp14:editId="300B89DF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5715</wp:posOffset>
                      </wp:positionV>
                      <wp:extent cx="160020" cy="158115"/>
                      <wp:effectExtent l="0" t="0" r="11430" b="13335"/>
                      <wp:wrapNone/>
                      <wp:docPr id="2922" name="Rectangle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5811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BBD5C2B" id="Rectangle 221" o:spid="_x0000_s1026" style="position:absolute;margin-left:15.6pt;margin-top:.45pt;width:12.6pt;height:12.45pt;z-index:25246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370" w:type="dxa"/>
            <w:vAlign w:val="center"/>
          </w:tcPr>
          <w:p w14:paraId="28836CAF" w14:textId="3D448D92" w:rsidR="00FA411C" w:rsidRPr="006D5E82" w:rsidRDefault="00FA411C" w:rsidP="006D5E82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464128" behindDoc="0" locked="0" layoutInCell="1" allowOverlap="1" wp14:anchorId="4CA3E93D" wp14:editId="12F8BAAC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5715</wp:posOffset>
                      </wp:positionV>
                      <wp:extent cx="320040" cy="158115"/>
                      <wp:effectExtent l="0" t="0" r="22860" b="13335"/>
                      <wp:wrapNone/>
                      <wp:docPr id="2923" name="Group 29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2924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25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487DE56" id="Group 2923" o:spid="_x0000_s1026" style="position:absolute;margin-left:15pt;margin-top:.45pt;width:25.2pt;height:12.45pt;z-index:252464128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" fillcolor="white [3201]" strokecolor="black [3200]" strokeweight="1pt"/>
                    </v:group>
                  </w:pict>
                </mc:Fallback>
              </mc:AlternateContent>
            </w:r>
          </w:p>
        </w:tc>
        <w:tc>
          <w:tcPr>
            <w:tcW w:w="1371" w:type="dxa"/>
            <w:vAlign w:val="center"/>
          </w:tcPr>
          <w:p w14:paraId="54ED31E4" w14:textId="23CC0EAF" w:rsidR="00FA411C" w:rsidRPr="006D5E82" w:rsidRDefault="00FA411C" w:rsidP="006D5E82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noProof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2465152" behindDoc="0" locked="0" layoutInCell="1" allowOverlap="1" wp14:anchorId="7E881BA3" wp14:editId="46994628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5715</wp:posOffset>
                      </wp:positionV>
                      <wp:extent cx="160020" cy="158115"/>
                      <wp:effectExtent l="0" t="0" r="11430" b="13335"/>
                      <wp:wrapNone/>
                      <wp:docPr id="2926" name="Rectangle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5811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48E46F8" id="Rectangle 221" o:spid="_x0000_s1026" style="position:absolute;margin-left:14pt;margin-top:.45pt;width:12.6pt;height:12.45pt;z-index:25246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724" w:type="dxa"/>
            <w:vMerge/>
          </w:tcPr>
          <w:p w14:paraId="2A9FDA23" w14:textId="77777777" w:rsidR="00FA411C" w:rsidRPr="006D5E82" w:rsidRDefault="00FA411C" w:rsidP="00FA411C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FA411C" w:rsidRPr="002552AD" w14:paraId="24A2FA88" w14:textId="77777777" w:rsidTr="006D5E82">
        <w:trPr>
          <w:trHeight w:val="300"/>
          <w:jc w:val="center"/>
        </w:trPr>
        <w:tc>
          <w:tcPr>
            <w:tcW w:w="625" w:type="dxa"/>
            <w:vMerge/>
          </w:tcPr>
          <w:p w14:paraId="74050084" w14:textId="77777777" w:rsidR="00FA411C" w:rsidRPr="006D5E82" w:rsidRDefault="00FA411C" w:rsidP="00FA411C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  <w:lang w:val="fr-SN"/>
              </w:rPr>
            </w:pPr>
          </w:p>
        </w:tc>
        <w:tc>
          <w:tcPr>
            <w:tcW w:w="2064" w:type="dxa"/>
            <w:vMerge/>
          </w:tcPr>
          <w:p w14:paraId="7EF1AEFA" w14:textId="77777777" w:rsidR="00FA411C" w:rsidRPr="006D5E82" w:rsidRDefault="00FA411C" w:rsidP="00FA411C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</w:p>
        </w:tc>
        <w:tc>
          <w:tcPr>
            <w:tcW w:w="2551" w:type="dxa"/>
          </w:tcPr>
          <w:p w14:paraId="18D2A3BC" w14:textId="7ADCD972" w:rsidR="00FA411C" w:rsidRPr="006D5E82" w:rsidRDefault="00FA411C" w:rsidP="00FA411C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b. Paquets </w:t>
            </w:r>
            <w:r w:rsidR="00DB40AA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de contraceptifs d’urgence</w:t>
            </w:r>
          </w:p>
        </w:tc>
        <w:tc>
          <w:tcPr>
            <w:tcW w:w="1370" w:type="dxa"/>
            <w:vAlign w:val="center"/>
          </w:tcPr>
          <w:p w14:paraId="63E020F6" w14:textId="339FC7F6" w:rsidR="00FA411C" w:rsidRPr="006D5E82" w:rsidRDefault="00FA411C" w:rsidP="006D5E82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noProof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2466176" behindDoc="0" locked="0" layoutInCell="1" allowOverlap="1" wp14:anchorId="5BB80C4A" wp14:editId="3EBC4B39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5715</wp:posOffset>
                      </wp:positionV>
                      <wp:extent cx="160020" cy="158115"/>
                      <wp:effectExtent l="0" t="0" r="11430" b="13335"/>
                      <wp:wrapNone/>
                      <wp:docPr id="2927" name="Rectangle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5811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6A3BAE9" id="Rectangle 221" o:spid="_x0000_s1026" style="position:absolute;margin-left:15.6pt;margin-top:.45pt;width:12.6pt;height:12.45pt;z-index:25246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370" w:type="dxa"/>
            <w:vAlign w:val="center"/>
          </w:tcPr>
          <w:p w14:paraId="285D6A04" w14:textId="6B6E5D9A" w:rsidR="00FA411C" w:rsidRPr="006D5E82" w:rsidRDefault="00FA411C" w:rsidP="006D5E82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467200" behindDoc="0" locked="0" layoutInCell="1" allowOverlap="1" wp14:anchorId="59D81950" wp14:editId="524FFF28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5715</wp:posOffset>
                      </wp:positionV>
                      <wp:extent cx="320040" cy="158115"/>
                      <wp:effectExtent l="0" t="0" r="22860" b="13335"/>
                      <wp:wrapNone/>
                      <wp:docPr id="2928" name="Group 29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2929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30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AC0E12" id="Group 2928" o:spid="_x0000_s1026" style="position:absolute;margin-left:15pt;margin-top:.45pt;width:25.2pt;height:12.45pt;z-index:252467200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" fillcolor="white [3201]" strokecolor="black [3200]" strokeweight="1pt"/>
                    </v:group>
                  </w:pict>
                </mc:Fallback>
              </mc:AlternateContent>
            </w:r>
          </w:p>
        </w:tc>
        <w:tc>
          <w:tcPr>
            <w:tcW w:w="1371" w:type="dxa"/>
            <w:vAlign w:val="center"/>
          </w:tcPr>
          <w:p w14:paraId="22B8DD78" w14:textId="4793631A" w:rsidR="00FA411C" w:rsidRPr="006D5E82" w:rsidRDefault="00FA411C" w:rsidP="006D5E82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noProof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2468224" behindDoc="0" locked="0" layoutInCell="1" allowOverlap="1" wp14:anchorId="30C79E26" wp14:editId="750AD338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5715</wp:posOffset>
                      </wp:positionV>
                      <wp:extent cx="160020" cy="158115"/>
                      <wp:effectExtent l="0" t="0" r="11430" b="13335"/>
                      <wp:wrapNone/>
                      <wp:docPr id="2931" name="Rectangle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5811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BF09C14" id="Rectangle 221" o:spid="_x0000_s1026" style="position:absolute;margin-left:14pt;margin-top:.45pt;width:12.6pt;height:12.45pt;z-index:25246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724" w:type="dxa"/>
            <w:vMerge/>
          </w:tcPr>
          <w:p w14:paraId="2914F90C" w14:textId="77777777" w:rsidR="00FA411C" w:rsidRPr="006D5E82" w:rsidRDefault="00FA411C" w:rsidP="00FA411C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FA411C" w:rsidRPr="002552AD" w14:paraId="21B9930F" w14:textId="77777777" w:rsidTr="006D5E82">
        <w:trPr>
          <w:trHeight w:val="300"/>
          <w:jc w:val="center"/>
        </w:trPr>
        <w:tc>
          <w:tcPr>
            <w:tcW w:w="625" w:type="dxa"/>
            <w:vMerge/>
          </w:tcPr>
          <w:p w14:paraId="2B6570D7" w14:textId="77777777" w:rsidR="00FA411C" w:rsidRPr="006D5E82" w:rsidRDefault="00FA411C" w:rsidP="00FA411C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  <w:lang w:val="fr-SN"/>
              </w:rPr>
            </w:pPr>
          </w:p>
        </w:tc>
        <w:tc>
          <w:tcPr>
            <w:tcW w:w="2064" w:type="dxa"/>
            <w:vMerge/>
          </w:tcPr>
          <w:p w14:paraId="6DA6B3C8" w14:textId="77777777" w:rsidR="00FA411C" w:rsidRPr="006D5E82" w:rsidRDefault="00FA411C" w:rsidP="00FA411C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</w:p>
        </w:tc>
        <w:tc>
          <w:tcPr>
            <w:tcW w:w="2551" w:type="dxa"/>
          </w:tcPr>
          <w:p w14:paraId="2F4BEB08" w14:textId="39ECE72B" w:rsidR="00FA411C" w:rsidRPr="006D5E82" w:rsidRDefault="00FA411C" w:rsidP="00FA411C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c. Paquets de préservatifs masculins</w:t>
            </w:r>
          </w:p>
        </w:tc>
        <w:tc>
          <w:tcPr>
            <w:tcW w:w="1370" w:type="dxa"/>
            <w:vAlign w:val="center"/>
          </w:tcPr>
          <w:p w14:paraId="0E8450A0" w14:textId="5982B562" w:rsidR="00FA411C" w:rsidRPr="006D5E82" w:rsidRDefault="00FA411C" w:rsidP="006D5E82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noProof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2469248" behindDoc="0" locked="0" layoutInCell="1" allowOverlap="1" wp14:anchorId="044FFD23" wp14:editId="0BAEE948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5715</wp:posOffset>
                      </wp:positionV>
                      <wp:extent cx="160020" cy="158115"/>
                      <wp:effectExtent l="0" t="0" r="11430" b="13335"/>
                      <wp:wrapNone/>
                      <wp:docPr id="2932" name="Rectangle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5811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F17E71" id="Rectangle 221" o:spid="_x0000_s1026" style="position:absolute;margin-left:15.6pt;margin-top:.45pt;width:12.6pt;height:12.45pt;z-index:25246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370" w:type="dxa"/>
            <w:vAlign w:val="center"/>
          </w:tcPr>
          <w:p w14:paraId="0515BEE1" w14:textId="2E4EBD8F" w:rsidR="00FA411C" w:rsidRPr="006D5E82" w:rsidRDefault="00FA411C" w:rsidP="006D5E82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470272" behindDoc="0" locked="0" layoutInCell="1" allowOverlap="1" wp14:anchorId="143696CB" wp14:editId="0D43B1AE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5715</wp:posOffset>
                      </wp:positionV>
                      <wp:extent cx="320040" cy="158115"/>
                      <wp:effectExtent l="0" t="0" r="22860" b="13335"/>
                      <wp:wrapNone/>
                      <wp:docPr id="2933" name="Group 29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2934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35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32CA74" id="Group 2933" o:spid="_x0000_s1026" style="position:absolute;margin-left:15pt;margin-top:.45pt;width:25.2pt;height:12.45pt;z-index:252470272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" fillcolor="white [3201]" strokecolor="black [3200]" strokeweight="1pt"/>
                    </v:group>
                  </w:pict>
                </mc:Fallback>
              </mc:AlternateContent>
            </w:r>
          </w:p>
        </w:tc>
        <w:tc>
          <w:tcPr>
            <w:tcW w:w="1371" w:type="dxa"/>
            <w:vAlign w:val="center"/>
          </w:tcPr>
          <w:p w14:paraId="2E486C6C" w14:textId="42188539" w:rsidR="00FA411C" w:rsidRPr="006D5E82" w:rsidRDefault="00FA411C" w:rsidP="006D5E82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noProof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2471296" behindDoc="0" locked="0" layoutInCell="1" allowOverlap="1" wp14:anchorId="2E9BFFC8" wp14:editId="31B05D38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5715</wp:posOffset>
                      </wp:positionV>
                      <wp:extent cx="160020" cy="158115"/>
                      <wp:effectExtent l="0" t="0" r="11430" b="13335"/>
                      <wp:wrapNone/>
                      <wp:docPr id="2936" name="Rectangle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5811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382AAE2" id="Rectangle 221" o:spid="_x0000_s1026" style="position:absolute;margin-left:14pt;margin-top:.45pt;width:12.6pt;height:12.45pt;z-index:25247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724" w:type="dxa"/>
            <w:vMerge/>
          </w:tcPr>
          <w:p w14:paraId="2B7424EE" w14:textId="77777777" w:rsidR="00FA411C" w:rsidRPr="006D5E82" w:rsidRDefault="00FA411C" w:rsidP="00FA411C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FA411C" w:rsidRPr="002552AD" w14:paraId="35A00845" w14:textId="77777777" w:rsidTr="006D5E82">
        <w:trPr>
          <w:trHeight w:val="300"/>
          <w:jc w:val="center"/>
        </w:trPr>
        <w:tc>
          <w:tcPr>
            <w:tcW w:w="625" w:type="dxa"/>
            <w:vMerge/>
          </w:tcPr>
          <w:p w14:paraId="09FCB0D2" w14:textId="77777777" w:rsidR="00FA411C" w:rsidRPr="006D5E82" w:rsidRDefault="00FA411C" w:rsidP="00FA411C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  <w:lang w:val="fr-SN"/>
              </w:rPr>
            </w:pPr>
          </w:p>
        </w:tc>
        <w:tc>
          <w:tcPr>
            <w:tcW w:w="2064" w:type="dxa"/>
            <w:vMerge/>
          </w:tcPr>
          <w:p w14:paraId="3E183025" w14:textId="77777777" w:rsidR="00FA411C" w:rsidRPr="006D5E82" w:rsidRDefault="00FA411C" w:rsidP="00FA411C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</w:p>
        </w:tc>
        <w:tc>
          <w:tcPr>
            <w:tcW w:w="2551" w:type="dxa"/>
          </w:tcPr>
          <w:p w14:paraId="40FBDCB3" w14:textId="0A674C2E" w:rsidR="00FA411C" w:rsidRPr="006D5E82" w:rsidRDefault="00FA411C" w:rsidP="00FA411C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d. Paquets de préservatifs féminins</w:t>
            </w:r>
          </w:p>
        </w:tc>
        <w:tc>
          <w:tcPr>
            <w:tcW w:w="1370" w:type="dxa"/>
            <w:vAlign w:val="center"/>
          </w:tcPr>
          <w:p w14:paraId="194E9007" w14:textId="609B2DD2" w:rsidR="00FA411C" w:rsidRPr="006D5E82" w:rsidRDefault="00FA411C" w:rsidP="006D5E82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noProof/>
                <w:lang w:val="fr-SN" w:eastAsia="en-IN"/>
              </w:rPr>
            </w:pPr>
            <w:r w:rsidRPr="006D5E82">
              <w:rPr>
                <w:rFonts w:cstheme="minorHAnsi"/>
                <w:noProof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2496896" behindDoc="0" locked="0" layoutInCell="1" allowOverlap="1" wp14:anchorId="617A06F3" wp14:editId="216982C1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5715</wp:posOffset>
                      </wp:positionV>
                      <wp:extent cx="160020" cy="158115"/>
                      <wp:effectExtent l="0" t="0" r="11430" b="13335"/>
                      <wp:wrapNone/>
                      <wp:docPr id="2997" name="Rectangle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5811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5793C0B" id="Rectangle 221" o:spid="_x0000_s1026" style="position:absolute;margin-left:15.6pt;margin-top:.45pt;width:12.6pt;height:12.45pt;z-index:25249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370" w:type="dxa"/>
            <w:vAlign w:val="center"/>
          </w:tcPr>
          <w:p w14:paraId="75F81D94" w14:textId="3F51E36E" w:rsidR="00FA411C" w:rsidRPr="006D5E82" w:rsidRDefault="00FA411C" w:rsidP="006D5E82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noProof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497920" behindDoc="0" locked="0" layoutInCell="1" allowOverlap="1" wp14:anchorId="46512028" wp14:editId="314B7334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5715</wp:posOffset>
                      </wp:positionV>
                      <wp:extent cx="320040" cy="158115"/>
                      <wp:effectExtent l="0" t="0" r="22860" b="13335"/>
                      <wp:wrapNone/>
                      <wp:docPr id="2998" name="Group 29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2999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00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9AFBF9" id="Group 2998" o:spid="_x0000_s1026" style="position:absolute;margin-left:15pt;margin-top:.45pt;width:25.2pt;height:12.45pt;z-index:252497920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" fillcolor="white [3201]" strokecolor="black [3200]" strokeweight="1pt"/>
                    </v:group>
                  </w:pict>
                </mc:Fallback>
              </mc:AlternateContent>
            </w:r>
          </w:p>
        </w:tc>
        <w:tc>
          <w:tcPr>
            <w:tcW w:w="1371" w:type="dxa"/>
            <w:vAlign w:val="center"/>
          </w:tcPr>
          <w:p w14:paraId="4A93AA14" w14:textId="51C6DEBD" w:rsidR="00FA411C" w:rsidRPr="006D5E82" w:rsidRDefault="00FA411C" w:rsidP="006D5E82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noProof/>
                <w:lang w:val="fr-SN" w:eastAsia="en-IN"/>
              </w:rPr>
            </w:pPr>
            <w:r w:rsidRPr="006D5E82">
              <w:rPr>
                <w:rFonts w:cstheme="minorHAnsi"/>
                <w:noProof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2498944" behindDoc="0" locked="0" layoutInCell="1" allowOverlap="1" wp14:anchorId="32DAA802" wp14:editId="096C2F78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5715</wp:posOffset>
                      </wp:positionV>
                      <wp:extent cx="160020" cy="158115"/>
                      <wp:effectExtent l="0" t="0" r="11430" b="13335"/>
                      <wp:wrapNone/>
                      <wp:docPr id="3001" name="Rectangle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5811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1EF80B" id="Rectangle 221" o:spid="_x0000_s1026" style="position:absolute;margin-left:14pt;margin-top:.45pt;width:12.6pt;height:12.45pt;z-index:25249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724" w:type="dxa"/>
            <w:vMerge/>
          </w:tcPr>
          <w:p w14:paraId="1DF0B016" w14:textId="77777777" w:rsidR="00FA411C" w:rsidRPr="006D5E82" w:rsidRDefault="00FA411C" w:rsidP="00FA411C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FA411C" w:rsidRPr="002552AD" w14:paraId="3F5F8EB6" w14:textId="77777777" w:rsidTr="006D5E82">
        <w:trPr>
          <w:trHeight w:val="300"/>
          <w:jc w:val="center"/>
        </w:trPr>
        <w:tc>
          <w:tcPr>
            <w:tcW w:w="625" w:type="dxa"/>
            <w:vMerge/>
          </w:tcPr>
          <w:p w14:paraId="5761CB47" w14:textId="77777777" w:rsidR="00FA411C" w:rsidRPr="006D5E82" w:rsidRDefault="00FA411C" w:rsidP="00FA411C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  <w:lang w:val="fr-SN"/>
              </w:rPr>
            </w:pPr>
          </w:p>
        </w:tc>
        <w:tc>
          <w:tcPr>
            <w:tcW w:w="2064" w:type="dxa"/>
            <w:vMerge/>
          </w:tcPr>
          <w:p w14:paraId="5DC03A28" w14:textId="77777777" w:rsidR="00FA411C" w:rsidRPr="006D5E82" w:rsidRDefault="00FA411C" w:rsidP="00FA411C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</w:p>
        </w:tc>
        <w:tc>
          <w:tcPr>
            <w:tcW w:w="2551" w:type="dxa"/>
          </w:tcPr>
          <w:p w14:paraId="328408CB" w14:textId="124BD670" w:rsidR="00FA411C" w:rsidRPr="006D5E82" w:rsidRDefault="00FA411C" w:rsidP="00FA411C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e. Comprimés </w:t>
            </w:r>
            <w:r w:rsidR="0010106A" w:rsidRPr="006D5E82">
              <w:rPr>
                <w:rFonts w:cstheme="minorHAnsi"/>
                <w:lang w:val="fr-SN"/>
              </w:rPr>
              <w:t>Fer et acide folique</w:t>
            </w:r>
          </w:p>
        </w:tc>
        <w:tc>
          <w:tcPr>
            <w:tcW w:w="1370" w:type="dxa"/>
            <w:vAlign w:val="center"/>
          </w:tcPr>
          <w:p w14:paraId="0E521BAE" w14:textId="27E20712" w:rsidR="00FA411C" w:rsidRPr="006D5E82" w:rsidRDefault="00FA411C" w:rsidP="006D5E82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noProof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2472320" behindDoc="0" locked="0" layoutInCell="1" allowOverlap="1" wp14:anchorId="1BE6D0B4" wp14:editId="00E142DD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5715</wp:posOffset>
                      </wp:positionV>
                      <wp:extent cx="160020" cy="158115"/>
                      <wp:effectExtent l="0" t="0" r="11430" b="13335"/>
                      <wp:wrapNone/>
                      <wp:docPr id="2937" name="Rectangle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5811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A4EB4E" id="Rectangle 221" o:spid="_x0000_s1026" style="position:absolute;margin-left:15.6pt;margin-top:.45pt;width:12.6pt;height:12.45pt;z-index:25247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370" w:type="dxa"/>
            <w:vAlign w:val="center"/>
          </w:tcPr>
          <w:p w14:paraId="7EFCA412" w14:textId="4F49345D" w:rsidR="00FA411C" w:rsidRPr="006D5E82" w:rsidRDefault="00FA411C" w:rsidP="006D5E82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473344" behindDoc="0" locked="0" layoutInCell="1" allowOverlap="1" wp14:anchorId="06405470" wp14:editId="6CF3F79E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5715</wp:posOffset>
                      </wp:positionV>
                      <wp:extent cx="320040" cy="158115"/>
                      <wp:effectExtent l="0" t="0" r="22860" b="13335"/>
                      <wp:wrapNone/>
                      <wp:docPr id="2938" name="Group 29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2939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40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66C2B1" id="Group 2938" o:spid="_x0000_s1026" style="position:absolute;margin-left:15pt;margin-top:.45pt;width:25.2pt;height:12.45pt;z-index:252473344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" fillcolor="white [3201]" strokecolor="black [3200]" strokeweight="1pt"/>
                    </v:group>
                  </w:pict>
                </mc:Fallback>
              </mc:AlternateContent>
            </w:r>
          </w:p>
        </w:tc>
        <w:tc>
          <w:tcPr>
            <w:tcW w:w="1371" w:type="dxa"/>
            <w:vAlign w:val="center"/>
          </w:tcPr>
          <w:p w14:paraId="3D2F39C7" w14:textId="4D841133" w:rsidR="00FA411C" w:rsidRPr="006D5E82" w:rsidRDefault="00FA411C" w:rsidP="006D5E82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noProof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2474368" behindDoc="0" locked="0" layoutInCell="1" allowOverlap="1" wp14:anchorId="5B828850" wp14:editId="39B4554E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5715</wp:posOffset>
                      </wp:positionV>
                      <wp:extent cx="160020" cy="158115"/>
                      <wp:effectExtent l="0" t="0" r="11430" b="13335"/>
                      <wp:wrapNone/>
                      <wp:docPr id="2941" name="Rectangle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5811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D173BE2" id="Rectangle 221" o:spid="_x0000_s1026" style="position:absolute;margin-left:14pt;margin-top:.45pt;width:12.6pt;height:12.45pt;z-index:25247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724" w:type="dxa"/>
            <w:vMerge/>
          </w:tcPr>
          <w:p w14:paraId="57C86F38" w14:textId="77777777" w:rsidR="00FA411C" w:rsidRPr="006D5E82" w:rsidRDefault="00FA411C" w:rsidP="00FA411C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FA411C" w:rsidRPr="009B4054" w14:paraId="07CC92D4" w14:textId="77777777" w:rsidTr="006D5E82">
        <w:trPr>
          <w:trHeight w:val="300"/>
          <w:jc w:val="center"/>
        </w:trPr>
        <w:tc>
          <w:tcPr>
            <w:tcW w:w="625" w:type="dxa"/>
            <w:vMerge/>
          </w:tcPr>
          <w:p w14:paraId="156083FD" w14:textId="77777777" w:rsidR="00FA411C" w:rsidRPr="006D5E82" w:rsidRDefault="00FA411C" w:rsidP="00FA411C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  <w:lang w:val="fr-SN"/>
              </w:rPr>
            </w:pPr>
          </w:p>
        </w:tc>
        <w:tc>
          <w:tcPr>
            <w:tcW w:w="2064" w:type="dxa"/>
            <w:vMerge/>
          </w:tcPr>
          <w:p w14:paraId="32B432E3" w14:textId="77777777" w:rsidR="00FA411C" w:rsidRPr="006D5E82" w:rsidRDefault="00FA411C" w:rsidP="00FA411C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</w:p>
        </w:tc>
        <w:tc>
          <w:tcPr>
            <w:tcW w:w="2551" w:type="dxa"/>
          </w:tcPr>
          <w:p w14:paraId="46110E39" w14:textId="2963250A" w:rsidR="00FA411C" w:rsidRPr="006D5E82" w:rsidRDefault="00FA411C" w:rsidP="00FA411C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 xml:space="preserve">f. </w:t>
            </w:r>
            <w:proofErr w:type="spellStart"/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Comprimés</w:t>
            </w:r>
            <w:proofErr w:type="spellEnd"/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 xml:space="preserve"> de calcium</w:t>
            </w:r>
          </w:p>
        </w:tc>
        <w:tc>
          <w:tcPr>
            <w:tcW w:w="1370" w:type="dxa"/>
            <w:vAlign w:val="center"/>
          </w:tcPr>
          <w:p w14:paraId="175B7FCB" w14:textId="07359CC6" w:rsidR="00FA411C" w:rsidRPr="006D5E82" w:rsidRDefault="00FA411C" w:rsidP="006D5E82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noProof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2475392" behindDoc="0" locked="0" layoutInCell="1" allowOverlap="1" wp14:anchorId="024E16BB" wp14:editId="08CAB2D8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5715</wp:posOffset>
                      </wp:positionV>
                      <wp:extent cx="160020" cy="158115"/>
                      <wp:effectExtent l="0" t="0" r="11430" b="13335"/>
                      <wp:wrapNone/>
                      <wp:docPr id="2942" name="Rectangle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5811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737E777" id="Rectangle 221" o:spid="_x0000_s1026" style="position:absolute;margin-left:15.6pt;margin-top:.45pt;width:12.6pt;height:12.45pt;z-index:25247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370" w:type="dxa"/>
            <w:vAlign w:val="center"/>
          </w:tcPr>
          <w:p w14:paraId="2C42557B" w14:textId="695D4CE3" w:rsidR="00FA411C" w:rsidRPr="006D5E82" w:rsidRDefault="00FA411C" w:rsidP="006D5E82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476416" behindDoc="0" locked="0" layoutInCell="1" allowOverlap="1" wp14:anchorId="03F6EEFB" wp14:editId="333AD891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5715</wp:posOffset>
                      </wp:positionV>
                      <wp:extent cx="320040" cy="158115"/>
                      <wp:effectExtent l="0" t="0" r="22860" b="13335"/>
                      <wp:wrapNone/>
                      <wp:docPr id="2943" name="Group 29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2944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45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D42B38" id="Group 2943" o:spid="_x0000_s1026" style="position:absolute;margin-left:15pt;margin-top:.45pt;width:25.2pt;height:12.45pt;z-index:252476416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" fillcolor="white [3201]" strokecolor="black [3200]" strokeweight="1pt"/>
                    </v:group>
                  </w:pict>
                </mc:Fallback>
              </mc:AlternateContent>
            </w:r>
          </w:p>
        </w:tc>
        <w:tc>
          <w:tcPr>
            <w:tcW w:w="1371" w:type="dxa"/>
            <w:vAlign w:val="center"/>
          </w:tcPr>
          <w:p w14:paraId="07D61525" w14:textId="0C31D003" w:rsidR="00FA411C" w:rsidRPr="006D5E82" w:rsidRDefault="00FA411C" w:rsidP="006D5E82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noProof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2477440" behindDoc="0" locked="0" layoutInCell="1" allowOverlap="1" wp14:anchorId="6C79286E" wp14:editId="7F11055C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5715</wp:posOffset>
                      </wp:positionV>
                      <wp:extent cx="160020" cy="158115"/>
                      <wp:effectExtent l="0" t="0" r="11430" b="13335"/>
                      <wp:wrapNone/>
                      <wp:docPr id="2946" name="Rectangle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5811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DAC3DA" id="Rectangle 221" o:spid="_x0000_s1026" style="position:absolute;margin-left:14pt;margin-top:.45pt;width:12.6pt;height:12.45pt;z-index:25247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724" w:type="dxa"/>
            <w:vMerge/>
          </w:tcPr>
          <w:p w14:paraId="3AF5EE87" w14:textId="77777777" w:rsidR="00FA411C" w:rsidRPr="006D5E82" w:rsidRDefault="00FA411C" w:rsidP="00FA411C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cstheme="minorHAnsi"/>
                <w:spacing w:val="-2"/>
                <w:sz w:val="20"/>
              </w:rPr>
            </w:pPr>
          </w:p>
        </w:tc>
      </w:tr>
      <w:tr w:rsidR="00FA411C" w:rsidRPr="009B4054" w14:paraId="397E33FD" w14:textId="77777777" w:rsidTr="006D5E82">
        <w:trPr>
          <w:trHeight w:val="300"/>
          <w:jc w:val="center"/>
        </w:trPr>
        <w:tc>
          <w:tcPr>
            <w:tcW w:w="625" w:type="dxa"/>
            <w:vMerge/>
          </w:tcPr>
          <w:p w14:paraId="5A5BA244" w14:textId="77777777" w:rsidR="00FA411C" w:rsidRPr="006D5E82" w:rsidRDefault="00FA411C" w:rsidP="00FA411C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</w:p>
        </w:tc>
        <w:tc>
          <w:tcPr>
            <w:tcW w:w="2064" w:type="dxa"/>
            <w:vMerge/>
          </w:tcPr>
          <w:p w14:paraId="086CF900" w14:textId="77777777" w:rsidR="00FA411C" w:rsidRPr="006D5E82" w:rsidRDefault="00FA411C" w:rsidP="00FA411C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eastAsia="en-IN"/>
              </w:rPr>
            </w:pPr>
          </w:p>
        </w:tc>
        <w:tc>
          <w:tcPr>
            <w:tcW w:w="2551" w:type="dxa"/>
          </w:tcPr>
          <w:p w14:paraId="579936DC" w14:textId="58AC6F8F" w:rsidR="00FA411C" w:rsidRPr="006D5E82" w:rsidRDefault="00FA411C" w:rsidP="00FA411C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 xml:space="preserve">g. </w:t>
            </w:r>
            <w:proofErr w:type="spellStart"/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Comprimés</w:t>
            </w:r>
            <w:proofErr w:type="spellEnd"/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 xml:space="preserve"> </w:t>
            </w:r>
            <w:proofErr w:type="spellStart"/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d'albendazole</w:t>
            </w:r>
            <w:proofErr w:type="spellEnd"/>
          </w:p>
        </w:tc>
        <w:tc>
          <w:tcPr>
            <w:tcW w:w="1370" w:type="dxa"/>
            <w:vAlign w:val="center"/>
          </w:tcPr>
          <w:p w14:paraId="2BDA892A" w14:textId="6BCD2F03" w:rsidR="00FA411C" w:rsidRPr="006D5E82" w:rsidRDefault="00FA411C" w:rsidP="006D5E82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noProof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2478464" behindDoc="0" locked="0" layoutInCell="1" allowOverlap="1" wp14:anchorId="2D2673D4" wp14:editId="37366961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5715</wp:posOffset>
                      </wp:positionV>
                      <wp:extent cx="160020" cy="158115"/>
                      <wp:effectExtent l="0" t="0" r="11430" b="13335"/>
                      <wp:wrapNone/>
                      <wp:docPr id="2947" name="Rectangle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5811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681A907" id="Rectangle 221" o:spid="_x0000_s1026" style="position:absolute;margin-left:15.6pt;margin-top:.45pt;width:12.6pt;height:12.45pt;z-index:25247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370" w:type="dxa"/>
            <w:vAlign w:val="center"/>
          </w:tcPr>
          <w:p w14:paraId="79CCD1AB" w14:textId="4D4E411D" w:rsidR="00FA411C" w:rsidRPr="006D5E82" w:rsidRDefault="00FA411C" w:rsidP="006D5E82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479488" behindDoc="0" locked="0" layoutInCell="1" allowOverlap="1" wp14:anchorId="5D0FA5AF" wp14:editId="3C540A68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5715</wp:posOffset>
                      </wp:positionV>
                      <wp:extent cx="320040" cy="158115"/>
                      <wp:effectExtent l="0" t="0" r="22860" b="13335"/>
                      <wp:wrapNone/>
                      <wp:docPr id="2948" name="Group 29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2949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50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3562DB" id="Group 2948" o:spid="_x0000_s1026" style="position:absolute;margin-left:15pt;margin-top:.45pt;width:25.2pt;height:12.45pt;z-index:252479488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" fillcolor="white [3201]" strokecolor="black [3200]" strokeweight="1pt"/>
                    </v:group>
                  </w:pict>
                </mc:Fallback>
              </mc:AlternateContent>
            </w:r>
          </w:p>
        </w:tc>
        <w:tc>
          <w:tcPr>
            <w:tcW w:w="1371" w:type="dxa"/>
            <w:vAlign w:val="center"/>
          </w:tcPr>
          <w:p w14:paraId="41947CEA" w14:textId="6A0D2685" w:rsidR="00FA411C" w:rsidRPr="006D5E82" w:rsidRDefault="00FA411C" w:rsidP="006D5E82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noProof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2480512" behindDoc="0" locked="0" layoutInCell="1" allowOverlap="1" wp14:anchorId="0E255D5B" wp14:editId="4A7B31F7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5715</wp:posOffset>
                      </wp:positionV>
                      <wp:extent cx="160020" cy="158115"/>
                      <wp:effectExtent l="0" t="0" r="11430" b="13335"/>
                      <wp:wrapNone/>
                      <wp:docPr id="2951" name="Rectangle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5811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334523F" id="Rectangle 221" o:spid="_x0000_s1026" style="position:absolute;margin-left:14pt;margin-top:.45pt;width:12.6pt;height:12.45pt;z-index:25248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724" w:type="dxa"/>
            <w:vMerge/>
          </w:tcPr>
          <w:p w14:paraId="7888F725" w14:textId="77777777" w:rsidR="00FA411C" w:rsidRPr="006D5E82" w:rsidRDefault="00FA411C" w:rsidP="00FA411C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cstheme="minorHAnsi"/>
                <w:spacing w:val="-2"/>
                <w:sz w:val="20"/>
              </w:rPr>
            </w:pPr>
          </w:p>
        </w:tc>
      </w:tr>
      <w:tr w:rsidR="00FA411C" w:rsidRPr="009B4054" w14:paraId="0DA29A7B" w14:textId="77777777" w:rsidTr="006D5E82">
        <w:trPr>
          <w:trHeight w:val="300"/>
          <w:jc w:val="center"/>
        </w:trPr>
        <w:tc>
          <w:tcPr>
            <w:tcW w:w="625" w:type="dxa"/>
            <w:vMerge/>
          </w:tcPr>
          <w:p w14:paraId="582E6099" w14:textId="77777777" w:rsidR="00FA411C" w:rsidRPr="006D5E82" w:rsidRDefault="00FA411C" w:rsidP="00FA411C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</w:p>
        </w:tc>
        <w:tc>
          <w:tcPr>
            <w:tcW w:w="2064" w:type="dxa"/>
            <w:vMerge/>
          </w:tcPr>
          <w:p w14:paraId="063CC2EC" w14:textId="77777777" w:rsidR="00FA411C" w:rsidRPr="006D5E82" w:rsidRDefault="00FA411C" w:rsidP="00FA411C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eastAsia="en-IN"/>
              </w:rPr>
            </w:pPr>
          </w:p>
        </w:tc>
        <w:tc>
          <w:tcPr>
            <w:tcW w:w="2551" w:type="dxa"/>
          </w:tcPr>
          <w:p w14:paraId="640E9C71" w14:textId="4B202D52" w:rsidR="00FA411C" w:rsidRPr="006D5E82" w:rsidRDefault="00FA411C" w:rsidP="00FA411C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 xml:space="preserve">h. </w:t>
            </w:r>
            <w:proofErr w:type="spellStart"/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Comprimés</w:t>
            </w:r>
            <w:proofErr w:type="spellEnd"/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 xml:space="preserve"> de zinc</w:t>
            </w:r>
          </w:p>
        </w:tc>
        <w:tc>
          <w:tcPr>
            <w:tcW w:w="1370" w:type="dxa"/>
            <w:vAlign w:val="center"/>
          </w:tcPr>
          <w:p w14:paraId="1F948A8C" w14:textId="46F7E66B" w:rsidR="00FA411C" w:rsidRPr="006D5E82" w:rsidRDefault="00FA411C" w:rsidP="006D5E82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noProof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2481536" behindDoc="0" locked="0" layoutInCell="1" allowOverlap="1" wp14:anchorId="13A643F0" wp14:editId="6C8912F8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5715</wp:posOffset>
                      </wp:positionV>
                      <wp:extent cx="160020" cy="158115"/>
                      <wp:effectExtent l="0" t="0" r="11430" b="13335"/>
                      <wp:wrapNone/>
                      <wp:docPr id="2952" name="Rectangle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5811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6E7D7AB" id="Rectangle 221" o:spid="_x0000_s1026" style="position:absolute;margin-left:15.6pt;margin-top:.45pt;width:12.6pt;height:12.45pt;z-index:25248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370" w:type="dxa"/>
            <w:vAlign w:val="center"/>
          </w:tcPr>
          <w:p w14:paraId="2093DB21" w14:textId="21B024DA" w:rsidR="00FA411C" w:rsidRPr="006D5E82" w:rsidRDefault="00FA411C" w:rsidP="006D5E82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482560" behindDoc="0" locked="0" layoutInCell="1" allowOverlap="1" wp14:anchorId="4500EA2B" wp14:editId="4F2452A1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5715</wp:posOffset>
                      </wp:positionV>
                      <wp:extent cx="320040" cy="158115"/>
                      <wp:effectExtent l="0" t="0" r="22860" b="13335"/>
                      <wp:wrapNone/>
                      <wp:docPr id="2953" name="Group 29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2954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55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36744C" id="Group 2953" o:spid="_x0000_s1026" style="position:absolute;margin-left:15pt;margin-top:.45pt;width:25.2pt;height:12.45pt;z-index:252482560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" fillcolor="white [3201]" strokecolor="black [3200]" strokeweight="1pt"/>
                    </v:group>
                  </w:pict>
                </mc:Fallback>
              </mc:AlternateContent>
            </w:r>
          </w:p>
        </w:tc>
        <w:tc>
          <w:tcPr>
            <w:tcW w:w="1371" w:type="dxa"/>
            <w:vAlign w:val="center"/>
          </w:tcPr>
          <w:p w14:paraId="634A324A" w14:textId="1FCCBCFB" w:rsidR="00FA411C" w:rsidRPr="006D5E82" w:rsidRDefault="00FA411C" w:rsidP="006D5E82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noProof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2483584" behindDoc="0" locked="0" layoutInCell="1" allowOverlap="1" wp14:anchorId="188A06FB" wp14:editId="023A8CE6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5715</wp:posOffset>
                      </wp:positionV>
                      <wp:extent cx="160020" cy="158115"/>
                      <wp:effectExtent l="0" t="0" r="11430" b="13335"/>
                      <wp:wrapNone/>
                      <wp:docPr id="2956" name="Rectangle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5811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64BD395" id="Rectangle 221" o:spid="_x0000_s1026" style="position:absolute;margin-left:14pt;margin-top:.45pt;width:12.6pt;height:12.45pt;z-index:25248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724" w:type="dxa"/>
            <w:vMerge/>
          </w:tcPr>
          <w:p w14:paraId="30782EA7" w14:textId="77777777" w:rsidR="00FA411C" w:rsidRPr="006D5E82" w:rsidRDefault="00FA411C" w:rsidP="00FA411C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cstheme="minorHAnsi"/>
                <w:spacing w:val="-2"/>
                <w:sz w:val="20"/>
              </w:rPr>
            </w:pPr>
          </w:p>
        </w:tc>
      </w:tr>
      <w:tr w:rsidR="00FA411C" w:rsidRPr="002552AD" w14:paraId="24F97ACD" w14:textId="77777777" w:rsidTr="006D5E82">
        <w:trPr>
          <w:trHeight w:val="300"/>
          <w:jc w:val="center"/>
        </w:trPr>
        <w:tc>
          <w:tcPr>
            <w:tcW w:w="625" w:type="dxa"/>
            <w:vMerge/>
          </w:tcPr>
          <w:p w14:paraId="16ACF10E" w14:textId="77777777" w:rsidR="00FA411C" w:rsidRPr="006D5E82" w:rsidRDefault="00FA411C" w:rsidP="00FA411C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</w:p>
        </w:tc>
        <w:tc>
          <w:tcPr>
            <w:tcW w:w="2064" w:type="dxa"/>
            <w:vMerge/>
          </w:tcPr>
          <w:p w14:paraId="03A876B6" w14:textId="77777777" w:rsidR="00FA411C" w:rsidRPr="006D5E82" w:rsidRDefault="00FA411C" w:rsidP="00FA411C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eastAsia="en-IN"/>
              </w:rPr>
            </w:pPr>
          </w:p>
        </w:tc>
        <w:tc>
          <w:tcPr>
            <w:tcW w:w="2551" w:type="dxa"/>
          </w:tcPr>
          <w:p w14:paraId="70DEE8AD" w14:textId="0205BADC" w:rsidR="00FA411C" w:rsidRPr="006D5E82" w:rsidRDefault="00FA411C" w:rsidP="00FA411C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i. Vitamine A en sirop</w:t>
            </w:r>
          </w:p>
        </w:tc>
        <w:tc>
          <w:tcPr>
            <w:tcW w:w="1370" w:type="dxa"/>
            <w:vAlign w:val="center"/>
          </w:tcPr>
          <w:p w14:paraId="32911668" w14:textId="3FD63F83" w:rsidR="00FA411C" w:rsidRPr="006D5E82" w:rsidRDefault="00FA411C" w:rsidP="006D5E82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noProof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2484608" behindDoc="0" locked="0" layoutInCell="1" allowOverlap="1" wp14:anchorId="3300A532" wp14:editId="3ACE43D5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5715</wp:posOffset>
                      </wp:positionV>
                      <wp:extent cx="160020" cy="158115"/>
                      <wp:effectExtent l="0" t="0" r="11430" b="13335"/>
                      <wp:wrapNone/>
                      <wp:docPr id="2957" name="Rectangle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5811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1457839" id="Rectangle 221" o:spid="_x0000_s1026" style="position:absolute;margin-left:15.6pt;margin-top:.45pt;width:12.6pt;height:12.45pt;z-index:25248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370" w:type="dxa"/>
            <w:vAlign w:val="center"/>
          </w:tcPr>
          <w:p w14:paraId="03155A71" w14:textId="1D4FC95B" w:rsidR="00FA411C" w:rsidRPr="006D5E82" w:rsidRDefault="00FA411C" w:rsidP="006D5E82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485632" behindDoc="0" locked="0" layoutInCell="1" allowOverlap="1" wp14:anchorId="11761135" wp14:editId="797ED2A0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5715</wp:posOffset>
                      </wp:positionV>
                      <wp:extent cx="320040" cy="158115"/>
                      <wp:effectExtent l="0" t="0" r="22860" b="13335"/>
                      <wp:wrapNone/>
                      <wp:docPr id="2958" name="Group 29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2959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60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24F69A3" id="Group 2958" o:spid="_x0000_s1026" style="position:absolute;margin-left:15pt;margin-top:.45pt;width:25.2pt;height:12.45pt;z-index:252485632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" fillcolor="white [3201]" strokecolor="black [3200]" strokeweight="1pt"/>
                    </v:group>
                  </w:pict>
                </mc:Fallback>
              </mc:AlternateContent>
            </w:r>
          </w:p>
        </w:tc>
        <w:tc>
          <w:tcPr>
            <w:tcW w:w="1371" w:type="dxa"/>
            <w:vAlign w:val="center"/>
          </w:tcPr>
          <w:p w14:paraId="653B5F8A" w14:textId="4EF45493" w:rsidR="00FA411C" w:rsidRPr="006D5E82" w:rsidRDefault="00FA411C" w:rsidP="006D5E82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noProof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2486656" behindDoc="0" locked="0" layoutInCell="1" allowOverlap="1" wp14:anchorId="28103E8A" wp14:editId="123BEE6E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5715</wp:posOffset>
                      </wp:positionV>
                      <wp:extent cx="160020" cy="158115"/>
                      <wp:effectExtent l="0" t="0" r="11430" b="13335"/>
                      <wp:wrapNone/>
                      <wp:docPr id="2961" name="Rectangle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5811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3C5390C" id="Rectangle 221" o:spid="_x0000_s1026" style="position:absolute;margin-left:14pt;margin-top:.45pt;width:12.6pt;height:12.45pt;z-index:25248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724" w:type="dxa"/>
            <w:vMerge/>
          </w:tcPr>
          <w:p w14:paraId="31CD1DB5" w14:textId="77777777" w:rsidR="00FA411C" w:rsidRPr="006D5E82" w:rsidRDefault="00FA411C" w:rsidP="00FA411C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FA411C" w:rsidRPr="009B4054" w14:paraId="162F153E" w14:textId="77777777" w:rsidTr="006D5E82">
        <w:trPr>
          <w:trHeight w:val="300"/>
          <w:jc w:val="center"/>
        </w:trPr>
        <w:tc>
          <w:tcPr>
            <w:tcW w:w="625" w:type="dxa"/>
            <w:vMerge/>
          </w:tcPr>
          <w:p w14:paraId="5D549701" w14:textId="77777777" w:rsidR="00FA411C" w:rsidRPr="006D5E82" w:rsidRDefault="00FA411C" w:rsidP="00FA411C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  <w:lang w:val="fr-SN"/>
              </w:rPr>
            </w:pPr>
          </w:p>
        </w:tc>
        <w:tc>
          <w:tcPr>
            <w:tcW w:w="2064" w:type="dxa"/>
            <w:vMerge/>
          </w:tcPr>
          <w:p w14:paraId="1131ED1D" w14:textId="77777777" w:rsidR="00FA411C" w:rsidRPr="006D5E82" w:rsidRDefault="00FA411C" w:rsidP="00FA411C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</w:p>
        </w:tc>
        <w:tc>
          <w:tcPr>
            <w:tcW w:w="2551" w:type="dxa"/>
          </w:tcPr>
          <w:p w14:paraId="43622CA7" w14:textId="56F4FA1A" w:rsidR="00FA411C" w:rsidRPr="006D5E82" w:rsidRDefault="00FA411C" w:rsidP="00FA411C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 xml:space="preserve">j. </w:t>
            </w:r>
            <w:proofErr w:type="spellStart"/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Comprimés</w:t>
            </w:r>
            <w:proofErr w:type="spellEnd"/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 xml:space="preserve"> de </w:t>
            </w:r>
            <w:proofErr w:type="spellStart"/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paracétamol</w:t>
            </w:r>
            <w:proofErr w:type="spellEnd"/>
          </w:p>
        </w:tc>
        <w:tc>
          <w:tcPr>
            <w:tcW w:w="1370" w:type="dxa"/>
            <w:vAlign w:val="center"/>
          </w:tcPr>
          <w:p w14:paraId="2857E892" w14:textId="194747E1" w:rsidR="00FA411C" w:rsidRPr="006D5E82" w:rsidRDefault="00FA411C" w:rsidP="006D5E82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noProof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2487680" behindDoc="0" locked="0" layoutInCell="1" allowOverlap="1" wp14:anchorId="1EC73D7B" wp14:editId="5C8E6130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5715</wp:posOffset>
                      </wp:positionV>
                      <wp:extent cx="160020" cy="158115"/>
                      <wp:effectExtent l="0" t="0" r="11430" b="13335"/>
                      <wp:wrapNone/>
                      <wp:docPr id="2962" name="Rectangle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5811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095A5BA" id="Rectangle 221" o:spid="_x0000_s1026" style="position:absolute;margin-left:15.6pt;margin-top:.45pt;width:12.6pt;height:12.45pt;z-index:25248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370" w:type="dxa"/>
            <w:vAlign w:val="center"/>
          </w:tcPr>
          <w:p w14:paraId="4F820414" w14:textId="29211893" w:rsidR="00FA411C" w:rsidRPr="006D5E82" w:rsidRDefault="00FA411C" w:rsidP="006D5E82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488704" behindDoc="0" locked="0" layoutInCell="1" allowOverlap="1" wp14:anchorId="147F70EC" wp14:editId="781BD703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5715</wp:posOffset>
                      </wp:positionV>
                      <wp:extent cx="320040" cy="158115"/>
                      <wp:effectExtent l="0" t="0" r="22860" b="13335"/>
                      <wp:wrapNone/>
                      <wp:docPr id="2963" name="Group 29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2964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65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CAFBB6" id="Group 2963" o:spid="_x0000_s1026" style="position:absolute;margin-left:15pt;margin-top:.45pt;width:25.2pt;height:12.45pt;z-index:252488704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" fillcolor="white [3201]" strokecolor="black [3200]" strokeweight="1pt"/>
                    </v:group>
                  </w:pict>
                </mc:Fallback>
              </mc:AlternateContent>
            </w:r>
          </w:p>
        </w:tc>
        <w:tc>
          <w:tcPr>
            <w:tcW w:w="1371" w:type="dxa"/>
            <w:vAlign w:val="center"/>
          </w:tcPr>
          <w:p w14:paraId="49E34157" w14:textId="35B34C5B" w:rsidR="00FA411C" w:rsidRPr="006D5E82" w:rsidRDefault="00FA411C" w:rsidP="006D5E82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noProof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2489728" behindDoc="0" locked="0" layoutInCell="1" allowOverlap="1" wp14:anchorId="30987C88" wp14:editId="64EE3C87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5715</wp:posOffset>
                      </wp:positionV>
                      <wp:extent cx="160020" cy="158115"/>
                      <wp:effectExtent l="0" t="0" r="11430" b="13335"/>
                      <wp:wrapNone/>
                      <wp:docPr id="2966" name="Rectangle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5811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D0E1CB9" id="Rectangle 221" o:spid="_x0000_s1026" style="position:absolute;margin-left:14pt;margin-top:.45pt;width:12.6pt;height:12.45pt;z-index:25248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724" w:type="dxa"/>
            <w:vMerge/>
          </w:tcPr>
          <w:p w14:paraId="2E4E8AC9" w14:textId="77777777" w:rsidR="00FA411C" w:rsidRPr="006D5E82" w:rsidRDefault="00FA411C" w:rsidP="00FA411C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cstheme="minorHAnsi"/>
                <w:spacing w:val="-2"/>
                <w:sz w:val="20"/>
              </w:rPr>
            </w:pPr>
          </w:p>
        </w:tc>
      </w:tr>
      <w:tr w:rsidR="00FA411C" w:rsidRPr="009B4054" w14:paraId="2484897D" w14:textId="77777777" w:rsidTr="006D5E82">
        <w:trPr>
          <w:trHeight w:val="300"/>
          <w:jc w:val="center"/>
        </w:trPr>
        <w:tc>
          <w:tcPr>
            <w:tcW w:w="625" w:type="dxa"/>
            <w:vMerge/>
          </w:tcPr>
          <w:p w14:paraId="2D2F8F60" w14:textId="77777777" w:rsidR="00FA411C" w:rsidRPr="006D5E82" w:rsidRDefault="00FA411C" w:rsidP="00FA411C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</w:p>
        </w:tc>
        <w:tc>
          <w:tcPr>
            <w:tcW w:w="2064" w:type="dxa"/>
            <w:vMerge/>
          </w:tcPr>
          <w:p w14:paraId="149C2441" w14:textId="77777777" w:rsidR="00FA411C" w:rsidRPr="006D5E82" w:rsidRDefault="00FA411C" w:rsidP="00FA411C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eastAsia="en-IN"/>
              </w:rPr>
            </w:pPr>
          </w:p>
        </w:tc>
        <w:tc>
          <w:tcPr>
            <w:tcW w:w="2551" w:type="dxa"/>
          </w:tcPr>
          <w:p w14:paraId="452784F0" w14:textId="166E63D0" w:rsidR="00FA411C" w:rsidRPr="006D5E82" w:rsidRDefault="00FA411C" w:rsidP="00FA411C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 xml:space="preserve">k. Sirop de </w:t>
            </w:r>
            <w:proofErr w:type="spellStart"/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paracétamol</w:t>
            </w:r>
            <w:proofErr w:type="spellEnd"/>
          </w:p>
        </w:tc>
        <w:tc>
          <w:tcPr>
            <w:tcW w:w="1370" w:type="dxa"/>
            <w:vAlign w:val="center"/>
          </w:tcPr>
          <w:p w14:paraId="1823D54A" w14:textId="5E5A2260" w:rsidR="00FA411C" w:rsidRPr="006D5E82" w:rsidRDefault="00FA411C" w:rsidP="006D5E82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noProof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2490752" behindDoc="0" locked="0" layoutInCell="1" allowOverlap="1" wp14:anchorId="63DA4BE5" wp14:editId="489E8A19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5715</wp:posOffset>
                      </wp:positionV>
                      <wp:extent cx="160020" cy="158115"/>
                      <wp:effectExtent l="0" t="0" r="11430" b="13335"/>
                      <wp:wrapNone/>
                      <wp:docPr id="2967" name="Rectangle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5811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E5CA535" id="Rectangle 221" o:spid="_x0000_s1026" style="position:absolute;margin-left:15.6pt;margin-top:.45pt;width:12.6pt;height:12.45pt;z-index:25249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370" w:type="dxa"/>
            <w:vAlign w:val="center"/>
          </w:tcPr>
          <w:p w14:paraId="31BA3327" w14:textId="7FBF2EFB" w:rsidR="00FA411C" w:rsidRPr="006D5E82" w:rsidRDefault="00FA411C" w:rsidP="006D5E82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491776" behindDoc="0" locked="0" layoutInCell="1" allowOverlap="1" wp14:anchorId="702EBE5B" wp14:editId="4C49A48A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5715</wp:posOffset>
                      </wp:positionV>
                      <wp:extent cx="320040" cy="158115"/>
                      <wp:effectExtent l="0" t="0" r="22860" b="13335"/>
                      <wp:wrapNone/>
                      <wp:docPr id="2968" name="Group 29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2969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70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1BD882" id="Group 2968" o:spid="_x0000_s1026" style="position:absolute;margin-left:15pt;margin-top:.45pt;width:25.2pt;height:12.45pt;z-index:252491776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" fillcolor="white [3201]" strokecolor="black [3200]" strokeweight="1pt"/>
                    </v:group>
                  </w:pict>
                </mc:Fallback>
              </mc:AlternateContent>
            </w:r>
          </w:p>
        </w:tc>
        <w:tc>
          <w:tcPr>
            <w:tcW w:w="1371" w:type="dxa"/>
            <w:vAlign w:val="center"/>
          </w:tcPr>
          <w:p w14:paraId="4F492CA5" w14:textId="74BD9963" w:rsidR="00FA411C" w:rsidRPr="006D5E82" w:rsidRDefault="00FA411C" w:rsidP="006D5E82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noProof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2492800" behindDoc="0" locked="0" layoutInCell="1" allowOverlap="1" wp14:anchorId="1249DA5F" wp14:editId="364B2523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5715</wp:posOffset>
                      </wp:positionV>
                      <wp:extent cx="160020" cy="158115"/>
                      <wp:effectExtent l="0" t="0" r="11430" b="13335"/>
                      <wp:wrapNone/>
                      <wp:docPr id="2971" name="Rectangle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5811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F3E41A0" id="Rectangle 221" o:spid="_x0000_s1026" style="position:absolute;margin-left:14pt;margin-top:.45pt;width:12.6pt;height:12.45pt;z-index:25249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724" w:type="dxa"/>
            <w:vMerge/>
          </w:tcPr>
          <w:p w14:paraId="454288BD" w14:textId="77777777" w:rsidR="00FA411C" w:rsidRPr="006D5E82" w:rsidRDefault="00FA411C" w:rsidP="00FA411C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cstheme="minorHAnsi"/>
                <w:spacing w:val="-2"/>
                <w:sz w:val="20"/>
              </w:rPr>
            </w:pPr>
          </w:p>
        </w:tc>
      </w:tr>
      <w:tr w:rsidR="00FA411C" w:rsidRPr="009B4054" w14:paraId="5087C3E9" w14:textId="77777777" w:rsidTr="006D5E82">
        <w:trPr>
          <w:trHeight w:val="230"/>
          <w:jc w:val="center"/>
        </w:trPr>
        <w:tc>
          <w:tcPr>
            <w:tcW w:w="625" w:type="dxa"/>
            <w:vMerge/>
          </w:tcPr>
          <w:p w14:paraId="61150349" w14:textId="77777777" w:rsidR="00FA411C" w:rsidRPr="006D5E82" w:rsidRDefault="00FA411C" w:rsidP="00FA411C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</w:p>
        </w:tc>
        <w:tc>
          <w:tcPr>
            <w:tcW w:w="2064" w:type="dxa"/>
            <w:vMerge/>
          </w:tcPr>
          <w:p w14:paraId="7E2BF9A2" w14:textId="77777777" w:rsidR="00FA411C" w:rsidRPr="006D5E82" w:rsidRDefault="00FA411C" w:rsidP="00FA411C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eastAsia="en-IN"/>
              </w:rPr>
            </w:pPr>
          </w:p>
        </w:tc>
        <w:tc>
          <w:tcPr>
            <w:tcW w:w="2551" w:type="dxa"/>
          </w:tcPr>
          <w:p w14:paraId="7814AE30" w14:textId="78EEABDE" w:rsidR="00FA411C" w:rsidRPr="006D5E82" w:rsidRDefault="00FA411C" w:rsidP="00FA411C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l. SRO en sachets</w:t>
            </w:r>
          </w:p>
        </w:tc>
        <w:tc>
          <w:tcPr>
            <w:tcW w:w="1370" w:type="dxa"/>
            <w:vAlign w:val="center"/>
          </w:tcPr>
          <w:p w14:paraId="48C8E95E" w14:textId="6C976360" w:rsidR="00FA411C" w:rsidRPr="006D5E82" w:rsidRDefault="00FA411C" w:rsidP="006D5E82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noProof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2493824" behindDoc="0" locked="0" layoutInCell="1" allowOverlap="1" wp14:anchorId="30BF9A5F" wp14:editId="4191F2B2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5715</wp:posOffset>
                      </wp:positionV>
                      <wp:extent cx="160020" cy="158115"/>
                      <wp:effectExtent l="0" t="0" r="11430" b="13335"/>
                      <wp:wrapNone/>
                      <wp:docPr id="2972" name="Rectangle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5811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71390EA" id="Rectangle 221" o:spid="_x0000_s1026" style="position:absolute;margin-left:15.6pt;margin-top:.45pt;width:12.6pt;height:12.45pt;z-index:25249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370" w:type="dxa"/>
            <w:vAlign w:val="center"/>
          </w:tcPr>
          <w:p w14:paraId="50030E9E" w14:textId="5144ED69" w:rsidR="00FA411C" w:rsidRPr="006D5E82" w:rsidRDefault="00FA411C" w:rsidP="006D5E82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noProof/>
                <w:color w:val="000000"/>
                <w:sz w:val="20"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2494848" behindDoc="0" locked="0" layoutInCell="1" allowOverlap="1" wp14:anchorId="21500323" wp14:editId="15952AC3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5715</wp:posOffset>
                      </wp:positionV>
                      <wp:extent cx="320040" cy="158115"/>
                      <wp:effectExtent l="0" t="0" r="22860" b="13335"/>
                      <wp:wrapNone/>
                      <wp:docPr id="2973" name="Group 29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2974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75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BBCC19" id="Group 2973" o:spid="_x0000_s1026" style="position:absolute;margin-left:15pt;margin-top:.45pt;width:25.2pt;height:12.45pt;z-index:252494848;mso-width-relative:margin;mso-height-relative:margin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" fillcolor="white [3201]" strokecolor="black [3200]" strokeweight="1pt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" fillcolor="white [3201]" strokecolor="black [3200]" strokeweight="1pt"/>
                    </v:group>
                  </w:pict>
                </mc:Fallback>
              </mc:AlternateContent>
            </w:r>
          </w:p>
        </w:tc>
        <w:tc>
          <w:tcPr>
            <w:tcW w:w="1371" w:type="dxa"/>
            <w:vAlign w:val="center"/>
          </w:tcPr>
          <w:p w14:paraId="538D6A93" w14:textId="28B15B98" w:rsidR="00FA411C" w:rsidRPr="006D5E82" w:rsidRDefault="00FA411C" w:rsidP="006D5E82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noProof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2495872" behindDoc="0" locked="0" layoutInCell="1" allowOverlap="1" wp14:anchorId="1B6A405E" wp14:editId="56340C65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5715</wp:posOffset>
                      </wp:positionV>
                      <wp:extent cx="160020" cy="158115"/>
                      <wp:effectExtent l="0" t="0" r="11430" b="13335"/>
                      <wp:wrapNone/>
                      <wp:docPr id="2976" name="Rectangle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5811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BF76CA" id="Rectangle 221" o:spid="_x0000_s1026" style="position:absolute;margin-left:14pt;margin-top:.45pt;width:12.6pt;height:12.45pt;z-index:25249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724" w:type="dxa"/>
            <w:vMerge/>
          </w:tcPr>
          <w:p w14:paraId="4C6B6ED5" w14:textId="41437287" w:rsidR="00FA411C" w:rsidRPr="006D5E82" w:rsidRDefault="00FA411C" w:rsidP="00FA411C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cstheme="minorHAnsi"/>
                <w:spacing w:val="-2"/>
                <w:sz w:val="20"/>
              </w:rPr>
            </w:pPr>
          </w:p>
        </w:tc>
      </w:tr>
    </w:tbl>
    <w:p w14:paraId="2B6D261A" w14:textId="77777777" w:rsidR="0044440C" w:rsidRDefault="0044440C"/>
    <w:tbl>
      <w:tblPr>
        <w:tblW w:w="10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29" w:type="dxa"/>
          <w:bottom w:w="58" w:type="dxa"/>
          <w:right w:w="29" w:type="dxa"/>
        </w:tblCellMar>
        <w:tblLook w:val="04A0" w:firstRow="1" w:lastRow="0" w:firstColumn="1" w:lastColumn="0" w:noHBand="0" w:noVBand="1"/>
      </w:tblPr>
      <w:tblGrid>
        <w:gridCol w:w="625"/>
        <w:gridCol w:w="5040"/>
        <w:gridCol w:w="3686"/>
        <w:gridCol w:w="724"/>
      </w:tblGrid>
      <w:tr w:rsidR="001B72F3" w:rsidRPr="009B4054" w14:paraId="20989B55" w14:textId="77777777" w:rsidTr="002C7C97">
        <w:trPr>
          <w:trHeight w:val="382"/>
          <w:jc w:val="center"/>
        </w:trPr>
        <w:tc>
          <w:tcPr>
            <w:tcW w:w="625" w:type="dxa"/>
          </w:tcPr>
          <w:p w14:paraId="4106F131" w14:textId="294E4D34" w:rsidR="001B72F3" w:rsidRPr="006D5E82" w:rsidRDefault="00967F09" w:rsidP="001B72F3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8</w:t>
            </w:r>
            <w:r w:rsidR="001B72F3" w:rsidRPr="006D5E82">
              <w:rPr>
                <w:rFonts w:cstheme="minorHAnsi"/>
                <w:spacing w:val="-2"/>
                <w:sz w:val="20"/>
              </w:rPr>
              <w:t>0</w:t>
            </w:r>
            <w:r w:rsidR="00142946" w:rsidRPr="006D5E82">
              <w:rPr>
                <w:rFonts w:cstheme="minorHAnsi"/>
                <w:spacing w:val="-2"/>
                <w:sz w:val="20"/>
              </w:rPr>
              <w:t>3</w:t>
            </w:r>
          </w:p>
        </w:tc>
        <w:tc>
          <w:tcPr>
            <w:tcW w:w="5040" w:type="dxa"/>
          </w:tcPr>
          <w:p w14:paraId="425FB533" w14:textId="13884179" w:rsidR="001B72F3" w:rsidRPr="006D5E82" w:rsidRDefault="0003598D" w:rsidP="001B72F3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CE34FF">
              <w:rPr>
                <w:rFonts w:cstheme="minorHAnsi"/>
                <w:bCs/>
                <w:color w:val="FF0000"/>
                <w:sz w:val="20"/>
                <w:lang w:val="fr-SN" w:eastAsia="en-IN"/>
              </w:rPr>
              <w:t xml:space="preserve">Disposez-vous d'équipements vous permettant de fournir des services plus efficaces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?</w:t>
            </w:r>
          </w:p>
        </w:tc>
        <w:tc>
          <w:tcPr>
            <w:tcW w:w="3686" w:type="dxa"/>
          </w:tcPr>
          <w:p w14:paraId="7D53221F" w14:textId="035530AC" w:rsidR="001B72F3" w:rsidRPr="006D5E82" w:rsidRDefault="0003598D" w:rsidP="001B72F3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proofErr w:type="spellStart"/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Oui</w:t>
            </w:r>
            <w:proofErr w:type="spellEnd"/>
            <w:r w:rsidR="001B72F3"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ab/>
              <w:t>1</w:t>
            </w:r>
          </w:p>
          <w:p w14:paraId="6CB73B8B" w14:textId="2D22EFB4" w:rsidR="001B72F3" w:rsidRPr="006D5E82" w:rsidRDefault="001B72F3" w:rsidP="001B72F3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noProof/>
                <w:sz w:val="20"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2334080" behindDoc="0" locked="0" layoutInCell="1" allowOverlap="1" wp14:anchorId="322078AB" wp14:editId="22C1FE7B">
                      <wp:simplePos x="0" y="0"/>
                      <wp:positionH relativeFrom="column">
                        <wp:posOffset>2306955</wp:posOffset>
                      </wp:positionH>
                      <wp:positionV relativeFrom="paragraph">
                        <wp:posOffset>85090</wp:posOffset>
                      </wp:positionV>
                      <wp:extent cx="161290" cy="0"/>
                      <wp:effectExtent l="0" t="76200" r="10160" b="95250"/>
                      <wp:wrapNone/>
                      <wp:docPr id="2886" name="Straight Arrow Connector 28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29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3DF76D6" id="Straight Arrow Connector 2886" o:spid="_x0000_s1026" type="#_x0000_t32" style="position:absolute;margin-left:181.65pt;margin-top:6.7pt;width:12.7pt;height:0;z-index:25233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No</w:t>
            </w:r>
            <w:r w:rsidR="0003598D"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n</w:t>
            </w: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ab/>
              <w:t>2</w:t>
            </w:r>
          </w:p>
        </w:tc>
        <w:tc>
          <w:tcPr>
            <w:tcW w:w="724" w:type="dxa"/>
          </w:tcPr>
          <w:p w14:paraId="074C7DAB" w14:textId="77777777" w:rsidR="001B72F3" w:rsidRPr="006D5E82" w:rsidRDefault="001B72F3" w:rsidP="001B72F3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cstheme="minorHAnsi"/>
                <w:spacing w:val="-2"/>
                <w:sz w:val="20"/>
              </w:rPr>
            </w:pPr>
          </w:p>
          <w:p w14:paraId="4C74316A" w14:textId="7463B428" w:rsidR="001B72F3" w:rsidRPr="006D5E82" w:rsidRDefault="00114267" w:rsidP="00C0228B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 xml:space="preserve">   </w:t>
            </w:r>
            <w:r w:rsidR="00967F09" w:rsidRPr="006D5E82">
              <w:rPr>
                <w:rFonts w:cstheme="minorHAnsi"/>
                <w:spacing w:val="-2"/>
                <w:sz w:val="20"/>
              </w:rPr>
              <w:t>8</w:t>
            </w:r>
            <w:r w:rsidR="001B72F3" w:rsidRPr="006D5E82">
              <w:rPr>
                <w:rFonts w:cstheme="minorHAnsi"/>
                <w:spacing w:val="-2"/>
                <w:sz w:val="20"/>
              </w:rPr>
              <w:t>0</w:t>
            </w:r>
            <w:r w:rsidR="00C0228B" w:rsidRPr="006D5E82">
              <w:rPr>
                <w:rFonts w:cstheme="minorHAnsi"/>
                <w:spacing w:val="-2"/>
                <w:sz w:val="20"/>
              </w:rPr>
              <w:t>5</w:t>
            </w:r>
          </w:p>
        </w:tc>
      </w:tr>
      <w:tr w:rsidR="001B72F3" w:rsidRPr="009B4054" w14:paraId="4CFE6773" w14:textId="77777777" w:rsidTr="002C7C97">
        <w:trPr>
          <w:trHeight w:val="382"/>
          <w:jc w:val="center"/>
        </w:trPr>
        <w:tc>
          <w:tcPr>
            <w:tcW w:w="625" w:type="dxa"/>
          </w:tcPr>
          <w:p w14:paraId="3A9267FA" w14:textId="2FD89D30" w:rsidR="001B72F3" w:rsidRPr="006D5E82" w:rsidRDefault="00967F09" w:rsidP="001B72F3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8</w:t>
            </w:r>
            <w:r w:rsidR="001B72F3" w:rsidRPr="006D5E82">
              <w:rPr>
                <w:rFonts w:cstheme="minorHAnsi"/>
                <w:spacing w:val="-2"/>
                <w:sz w:val="20"/>
              </w:rPr>
              <w:t>0</w:t>
            </w:r>
            <w:r w:rsidR="00142946" w:rsidRPr="006D5E82">
              <w:rPr>
                <w:rFonts w:cstheme="minorHAnsi"/>
                <w:spacing w:val="-2"/>
                <w:sz w:val="20"/>
              </w:rPr>
              <w:t>4</w:t>
            </w:r>
          </w:p>
        </w:tc>
        <w:tc>
          <w:tcPr>
            <w:tcW w:w="5040" w:type="dxa"/>
          </w:tcPr>
          <w:p w14:paraId="4E2CEC97" w14:textId="77777777" w:rsidR="0003598D" w:rsidRPr="006D5E82" w:rsidRDefault="0003598D" w:rsidP="0003598D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Quels sont les équipements fonctionnels dont vous disposez ? </w:t>
            </w:r>
          </w:p>
          <w:p w14:paraId="1DABC51A" w14:textId="2F23A94E" w:rsidR="001B72F3" w:rsidRPr="006D5E82" w:rsidRDefault="0044440C" w:rsidP="00874C56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D37CDB"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  <w:t>Plusieurs réponses possibles.</w:t>
            </w:r>
          </w:p>
        </w:tc>
        <w:tc>
          <w:tcPr>
            <w:tcW w:w="3686" w:type="dxa"/>
          </w:tcPr>
          <w:p w14:paraId="3A66C746" w14:textId="331A7829" w:rsidR="0003598D" w:rsidRPr="006D5E82" w:rsidRDefault="0003598D" w:rsidP="0003598D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Balance </w:t>
            </w:r>
            <w:r w:rsidR="008C07D7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A</w:t>
            </w:r>
          </w:p>
          <w:p w14:paraId="13F78A25" w14:textId="28F6B065" w:rsidR="0003598D" w:rsidRPr="006D5E82" w:rsidRDefault="0003598D" w:rsidP="0003598D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Stéthoscope </w:t>
            </w:r>
            <w:r w:rsidR="008C07D7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B</w:t>
            </w:r>
          </w:p>
          <w:p w14:paraId="1A7B6C62" w14:textId="34963AF0" w:rsidR="0003598D" w:rsidRPr="006D5E82" w:rsidRDefault="0003598D" w:rsidP="0003598D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Instrument de mesure de la tension artérielle </w:t>
            </w:r>
            <w:r w:rsidR="008C07D7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C</w:t>
            </w:r>
          </w:p>
          <w:p w14:paraId="0BF9B542" w14:textId="4D7A9B72" w:rsidR="0003598D" w:rsidRPr="006D5E82" w:rsidRDefault="0003598D" w:rsidP="0003598D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Thermomètre </w:t>
            </w:r>
            <w:r w:rsidR="008C07D7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D</w:t>
            </w:r>
          </w:p>
          <w:p w14:paraId="05AB6DA9" w14:textId="3FA8039E" w:rsidR="0003598D" w:rsidRPr="006D5E82" w:rsidRDefault="0003598D" w:rsidP="0003598D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Glucomètre </w:t>
            </w:r>
            <w:r w:rsidR="008C07D7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E</w:t>
            </w:r>
          </w:p>
          <w:p w14:paraId="1C9AA737" w14:textId="6F43BDE3" w:rsidR="0003598D" w:rsidRPr="006D5E82" w:rsidRDefault="0003598D" w:rsidP="0003598D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Compteur d'hémoglobine </w:t>
            </w:r>
            <w:r w:rsidR="008C07D7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F</w:t>
            </w:r>
          </w:p>
          <w:p w14:paraId="61B543C5" w14:textId="740DB302" w:rsidR="001B72F3" w:rsidRPr="006D5E82" w:rsidRDefault="0003598D" w:rsidP="0003598D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proofErr w:type="spellStart"/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Autre</w:t>
            </w:r>
            <w:proofErr w:type="spellEnd"/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 xml:space="preserve"> (</w:t>
            </w:r>
            <w:proofErr w:type="spellStart"/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préciser</w:t>
            </w:r>
            <w:proofErr w:type="spellEnd"/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)</w:t>
            </w:r>
            <w:r w:rsidR="001B72F3"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)</w:t>
            </w:r>
            <w:r w:rsidR="001B72F3"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ab/>
              <w:t>X</w:t>
            </w:r>
          </w:p>
        </w:tc>
        <w:tc>
          <w:tcPr>
            <w:tcW w:w="724" w:type="dxa"/>
          </w:tcPr>
          <w:p w14:paraId="01F5C7CB" w14:textId="77777777" w:rsidR="001B72F3" w:rsidRPr="006D5E82" w:rsidRDefault="001B72F3" w:rsidP="001B72F3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cstheme="minorHAnsi"/>
                <w:spacing w:val="-2"/>
                <w:sz w:val="20"/>
              </w:rPr>
            </w:pPr>
          </w:p>
        </w:tc>
      </w:tr>
      <w:tr w:rsidR="001B72F3" w:rsidRPr="009B4054" w14:paraId="32EC80B1" w14:textId="77777777" w:rsidTr="00014408">
        <w:trPr>
          <w:trHeight w:val="382"/>
          <w:jc w:val="center"/>
        </w:trPr>
        <w:tc>
          <w:tcPr>
            <w:tcW w:w="625" w:type="dxa"/>
          </w:tcPr>
          <w:p w14:paraId="270C0CB1" w14:textId="096E2B72" w:rsidR="001B72F3" w:rsidRPr="006D5E82" w:rsidRDefault="00967F09" w:rsidP="001B72F3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8</w:t>
            </w:r>
            <w:r w:rsidR="001B72F3" w:rsidRPr="006D5E82">
              <w:rPr>
                <w:rFonts w:cstheme="minorHAnsi"/>
                <w:spacing w:val="-2"/>
                <w:sz w:val="20"/>
              </w:rPr>
              <w:t>0</w:t>
            </w:r>
            <w:r w:rsidR="00142946" w:rsidRPr="006D5E82">
              <w:rPr>
                <w:rFonts w:cstheme="minorHAnsi"/>
                <w:spacing w:val="-2"/>
                <w:sz w:val="20"/>
              </w:rPr>
              <w:t>5</w:t>
            </w:r>
          </w:p>
        </w:tc>
        <w:tc>
          <w:tcPr>
            <w:tcW w:w="5040" w:type="dxa"/>
          </w:tcPr>
          <w:p w14:paraId="3339C055" w14:textId="65523A7B" w:rsidR="001B72F3" w:rsidRPr="006D5E82" w:rsidRDefault="0003598D" w:rsidP="001B72F3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/>
                <w:bCs/>
                <w:spacing w:val="-2"/>
                <w:sz w:val="20"/>
                <w:lang w:val="fr-S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Avez-vous fourni des méthodes contraceptives aux femmes/couples éligibles de votre communauté au cours </w:t>
            </w:r>
            <w:r w:rsidRPr="00BA465D">
              <w:rPr>
                <w:rFonts w:cstheme="minorHAnsi"/>
                <w:bCs/>
                <w:color w:val="FF0000"/>
                <w:sz w:val="20"/>
                <w:lang w:val="fr-SN" w:eastAsia="en-IN"/>
              </w:rPr>
              <w:t xml:space="preserve">des derniers </w:t>
            </w:r>
            <w:proofErr w:type="spellStart"/>
            <w:r w:rsidRPr="00BA465D">
              <w:rPr>
                <w:rFonts w:cstheme="minorHAnsi"/>
                <w:bCs/>
                <w:color w:val="FF0000"/>
                <w:sz w:val="20"/>
                <w:lang w:val="fr-SN" w:eastAsia="en-IN"/>
              </w:rPr>
              <w:t>mois</w:t>
            </w:r>
            <w:proofErr w:type="spellEnd"/>
            <w:r w:rsidRPr="00BA465D">
              <w:rPr>
                <w:rFonts w:cstheme="minorHAnsi"/>
                <w:bCs/>
                <w:color w:val="FF0000"/>
                <w:sz w:val="20"/>
                <w:lang w:val="fr-SN" w:eastAsia="en-IN"/>
              </w:rPr>
              <w:t xml:space="preserve"> écoulés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?</w:t>
            </w:r>
          </w:p>
        </w:tc>
        <w:tc>
          <w:tcPr>
            <w:tcW w:w="3686" w:type="dxa"/>
          </w:tcPr>
          <w:p w14:paraId="42086E71" w14:textId="22A9D631" w:rsidR="001B72F3" w:rsidRPr="006D5E82" w:rsidRDefault="0003598D" w:rsidP="001B72F3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proofErr w:type="spellStart"/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Oui</w:t>
            </w:r>
            <w:proofErr w:type="spellEnd"/>
            <w:r w:rsidR="001B72F3"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ab/>
              <w:t>1</w:t>
            </w:r>
          </w:p>
          <w:p w14:paraId="26974BF1" w14:textId="09ED23ED" w:rsidR="001B72F3" w:rsidRPr="006D5E82" w:rsidRDefault="001B72F3" w:rsidP="001B72F3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/>
                <w:bCs/>
                <w:spacing w:val="-2"/>
                <w:sz w:val="20"/>
              </w:rPr>
            </w:pPr>
            <w:r w:rsidRPr="006D5E82">
              <w:rPr>
                <w:rFonts w:cstheme="minorHAnsi"/>
                <w:bCs/>
                <w:noProof/>
                <w:sz w:val="20"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2331008" behindDoc="0" locked="0" layoutInCell="1" allowOverlap="1" wp14:anchorId="2F4CF25F" wp14:editId="42B56897">
                      <wp:simplePos x="0" y="0"/>
                      <wp:positionH relativeFrom="column">
                        <wp:posOffset>2306955</wp:posOffset>
                      </wp:positionH>
                      <wp:positionV relativeFrom="paragraph">
                        <wp:posOffset>85090</wp:posOffset>
                      </wp:positionV>
                      <wp:extent cx="161290" cy="0"/>
                      <wp:effectExtent l="0" t="76200" r="10160" b="95250"/>
                      <wp:wrapNone/>
                      <wp:docPr id="964" name="Straight Arrow Connector 9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29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1322E20" id="Straight Arrow Connector 964" o:spid="_x0000_s1026" type="#_x0000_t32" style="position:absolute;margin-left:181.65pt;margin-top:6.7pt;width:12.7pt;height:0;z-index:25233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No</w:t>
            </w:r>
            <w:r w:rsidR="0003598D"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n</w:t>
            </w: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ab/>
              <w:t>2</w:t>
            </w:r>
          </w:p>
        </w:tc>
        <w:tc>
          <w:tcPr>
            <w:tcW w:w="724" w:type="dxa"/>
          </w:tcPr>
          <w:p w14:paraId="028B1944" w14:textId="77777777" w:rsidR="001B72F3" w:rsidRPr="006D5E82" w:rsidRDefault="001B72F3" w:rsidP="001B72F3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cstheme="minorHAnsi"/>
                <w:spacing w:val="-2"/>
                <w:sz w:val="20"/>
              </w:rPr>
            </w:pPr>
          </w:p>
          <w:p w14:paraId="15492A67" w14:textId="0CFDF753" w:rsidR="001B72F3" w:rsidRPr="006D5E82" w:rsidRDefault="00114267" w:rsidP="001B72F3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 xml:space="preserve">   </w:t>
            </w:r>
            <w:r w:rsidR="00967F09" w:rsidRPr="006D5E82">
              <w:rPr>
                <w:rFonts w:cstheme="minorHAnsi"/>
                <w:spacing w:val="-2"/>
                <w:sz w:val="20"/>
              </w:rPr>
              <w:t>8</w:t>
            </w:r>
            <w:r w:rsidR="00C0228B" w:rsidRPr="006D5E82">
              <w:rPr>
                <w:rFonts w:cstheme="minorHAnsi"/>
                <w:spacing w:val="-2"/>
                <w:sz w:val="20"/>
              </w:rPr>
              <w:t>07</w:t>
            </w:r>
          </w:p>
        </w:tc>
      </w:tr>
      <w:tr w:rsidR="001B72F3" w:rsidRPr="002552AD" w14:paraId="1CB54BB8" w14:textId="77777777" w:rsidTr="00014408">
        <w:trPr>
          <w:trHeight w:val="382"/>
          <w:jc w:val="center"/>
        </w:trPr>
        <w:tc>
          <w:tcPr>
            <w:tcW w:w="625" w:type="dxa"/>
          </w:tcPr>
          <w:p w14:paraId="7BC83A66" w14:textId="32798CCE" w:rsidR="001B72F3" w:rsidRPr="006D5E82" w:rsidRDefault="00967F09" w:rsidP="001B72F3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8</w:t>
            </w:r>
            <w:r w:rsidR="00C0228B" w:rsidRPr="006D5E82">
              <w:rPr>
                <w:rFonts w:cstheme="minorHAnsi"/>
                <w:spacing w:val="-2"/>
                <w:sz w:val="20"/>
              </w:rPr>
              <w:t>06</w:t>
            </w:r>
          </w:p>
        </w:tc>
        <w:tc>
          <w:tcPr>
            <w:tcW w:w="5040" w:type="dxa"/>
          </w:tcPr>
          <w:p w14:paraId="4B3B6B41" w14:textId="77777777" w:rsidR="0003598D" w:rsidRPr="006D5E82" w:rsidRDefault="0003598D" w:rsidP="0003598D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Quelle méthode contraceptive avez-vous fournie ? </w:t>
            </w:r>
          </w:p>
          <w:p w14:paraId="4B75605A" w14:textId="30A02C78" w:rsidR="001B72F3" w:rsidRPr="006D5E82" w:rsidRDefault="0044440C" w:rsidP="00874C56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/>
                <w:bCs/>
                <w:spacing w:val="-2"/>
                <w:sz w:val="20"/>
              </w:rPr>
            </w:pPr>
            <w:r w:rsidRPr="00D37CDB"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  <w:t>Plusieurs réponses possibles.</w:t>
            </w:r>
          </w:p>
        </w:tc>
        <w:tc>
          <w:tcPr>
            <w:tcW w:w="3686" w:type="dxa"/>
          </w:tcPr>
          <w:p w14:paraId="36779A34" w14:textId="7E16908E" w:rsidR="0003598D" w:rsidRPr="006D5E82" w:rsidRDefault="0003598D" w:rsidP="0003598D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Pilules contraceptives orales</w:t>
            </w:r>
            <w:r w:rsidR="008C07D7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A</w:t>
            </w:r>
          </w:p>
          <w:p w14:paraId="25639CCD" w14:textId="1777515A" w:rsidR="0003598D" w:rsidRPr="006D5E82" w:rsidRDefault="0003598D" w:rsidP="0003598D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Pilules contraceptives d'urgence</w:t>
            </w:r>
            <w:r w:rsidR="008C07D7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B</w:t>
            </w:r>
          </w:p>
          <w:p w14:paraId="79832B20" w14:textId="2A63BFF4" w:rsidR="0003598D" w:rsidRPr="006D5E82" w:rsidRDefault="0003598D" w:rsidP="0003598D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Préservatifs</w:t>
            </w:r>
            <w:r w:rsidR="008C07D7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C</w:t>
            </w:r>
          </w:p>
          <w:p w14:paraId="70FE3BED" w14:textId="381A75D8" w:rsidR="001B72F3" w:rsidRPr="006D5E82" w:rsidRDefault="0003598D" w:rsidP="0003598D">
            <w:pPr>
              <w:tabs>
                <w:tab w:val="right" w:leader="dot" w:pos="3924"/>
              </w:tabs>
              <w:suppressAutoHyphens/>
              <w:spacing w:after="0"/>
              <w:jc w:val="center"/>
              <w:rPr>
                <w:rFonts w:cstheme="minorHAnsi"/>
                <w:b/>
                <w:bCs/>
                <w:spacing w:val="-2"/>
                <w:sz w:val="20"/>
                <w:lang w:val="fr-S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Autre (préciser)</w:t>
            </w:r>
            <w:r w:rsidR="001B72F3" w:rsidRPr="006D5E82">
              <w:rPr>
                <w:rFonts w:cstheme="minorHAnsi"/>
                <w:bCs/>
                <w:noProof/>
                <w:sz w:val="20"/>
                <w:lang w:val="fr-SN" w:eastAsia="en-IN"/>
              </w:rPr>
              <w:tab/>
              <w:t>X</w:t>
            </w:r>
          </w:p>
        </w:tc>
        <w:tc>
          <w:tcPr>
            <w:tcW w:w="724" w:type="dxa"/>
          </w:tcPr>
          <w:p w14:paraId="644DEE21" w14:textId="77777777" w:rsidR="001B72F3" w:rsidRPr="006D5E82" w:rsidRDefault="001B72F3" w:rsidP="001B72F3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1B72F3" w:rsidRPr="009B4054" w14:paraId="2434DF60" w14:textId="77777777" w:rsidTr="00014408">
        <w:trPr>
          <w:trHeight w:val="382"/>
          <w:jc w:val="center"/>
        </w:trPr>
        <w:tc>
          <w:tcPr>
            <w:tcW w:w="625" w:type="dxa"/>
          </w:tcPr>
          <w:p w14:paraId="706090B7" w14:textId="45A58ABD" w:rsidR="001B72F3" w:rsidRPr="006D5E82" w:rsidRDefault="00967F09" w:rsidP="001B72F3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8</w:t>
            </w:r>
            <w:r w:rsidR="00C0228B" w:rsidRPr="006D5E82">
              <w:rPr>
                <w:rFonts w:cstheme="minorHAnsi"/>
                <w:spacing w:val="-2"/>
                <w:sz w:val="20"/>
              </w:rPr>
              <w:t>07</w:t>
            </w:r>
          </w:p>
        </w:tc>
        <w:tc>
          <w:tcPr>
            <w:tcW w:w="5040" w:type="dxa"/>
          </w:tcPr>
          <w:p w14:paraId="439CA23C" w14:textId="1CA741F8" w:rsidR="001B72F3" w:rsidRPr="006D5E82" w:rsidRDefault="005808B0" w:rsidP="001B72F3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Avez-vous mobilisé des femmes/couples éligibles vers le centre de santé pour d'autres méthodes contraceptives à long terme ?</w:t>
            </w:r>
          </w:p>
        </w:tc>
        <w:tc>
          <w:tcPr>
            <w:tcW w:w="3686" w:type="dxa"/>
          </w:tcPr>
          <w:p w14:paraId="52C56790" w14:textId="6A070425" w:rsidR="001B72F3" w:rsidRPr="006D5E82" w:rsidRDefault="0003598D" w:rsidP="001B72F3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proofErr w:type="spellStart"/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Oui</w:t>
            </w:r>
            <w:proofErr w:type="spellEnd"/>
            <w:r w:rsidR="001B72F3"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ab/>
              <w:t>1</w:t>
            </w:r>
          </w:p>
          <w:p w14:paraId="6B08A50C" w14:textId="24D482F8" w:rsidR="001B72F3" w:rsidRPr="006D5E82" w:rsidRDefault="001B72F3" w:rsidP="001B72F3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noProof/>
                <w:sz w:val="20"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2332032" behindDoc="0" locked="0" layoutInCell="1" allowOverlap="1" wp14:anchorId="0C449615" wp14:editId="6C2E0573">
                      <wp:simplePos x="0" y="0"/>
                      <wp:positionH relativeFrom="column">
                        <wp:posOffset>2294255</wp:posOffset>
                      </wp:positionH>
                      <wp:positionV relativeFrom="paragraph">
                        <wp:posOffset>78740</wp:posOffset>
                      </wp:positionV>
                      <wp:extent cx="161636" cy="0"/>
                      <wp:effectExtent l="0" t="76200" r="10160" b="95250"/>
                      <wp:wrapNone/>
                      <wp:docPr id="965" name="Straight Arrow Connector 9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63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76D9467" id="Straight Arrow Connector 965" o:spid="_x0000_s1026" type="#_x0000_t32" style="position:absolute;margin-left:180.65pt;margin-top:6.2pt;width:12.75pt;height:0;z-index:25233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No</w:t>
            </w:r>
            <w:r w:rsidR="0003598D"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n</w:t>
            </w: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ab/>
              <w:t>2</w:t>
            </w:r>
          </w:p>
        </w:tc>
        <w:tc>
          <w:tcPr>
            <w:tcW w:w="724" w:type="dxa"/>
          </w:tcPr>
          <w:p w14:paraId="255365F4" w14:textId="77777777" w:rsidR="001B72F3" w:rsidRPr="006D5E82" w:rsidRDefault="001B72F3" w:rsidP="001B72F3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cstheme="minorHAnsi"/>
                <w:spacing w:val="-2"/>
                <w:sz w:val="20"/>
              </w:rPr>
            </w:pPr>
          </w:p>
          <w:p w14:paraId="45B0A19D" w14:textId="2CD29A4A" w:rsidR="001B72F3" w:rsidRPr="006D5E82" w:rsidRDefault="00114267" w:rsidP="001B72F3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 xml:space="preserve">  </w:t>
            </w:r>
            <w:r w:rsidR="00967F09" w:rsidRPr="006D5E82">
              <w:rPr>
                <w:rFonts w:cstheme="minorHAnsi"/>
                <w:spacing w:val="-2"/>
                <w:sz w:val="20"/>
              </w:rPr>
              <w:t>8</w:t>
            </w:r>
            <w:r w:rsidR="00C0228B" w:rsidRPr="006D5E82">
              <w:rPr>
                <w:rFonts w:cstheme="minorHAnsi"/>
                <w:spacing w:val="-2"/>
                <w:sz w:val="20"/>
              </w:rPr>
              <w:t>09</w:t>
            </w:r>
          </w:p>
        </w:tc>
      </w:tr>
      <w:tr w:rsidR="001B72F3" w:rsidRPr="002552AD" w14:paraId="553178C9" w14:textId="77777777" w:rsidTr="00014408">
        <w:trPr>
          <w:trHeight w:val="382"/>
          <w:jc w:val="center"/>
        </w:trPr>
        <w:tc>
          <w:tcPr>
            <w:tcW w:w="625" w:type="dxa"/>
          </w:tcPr>
          <w:p w14:paraId="681BAD62" w14:textId="73C2BBC9" w:rsidR="001B72F3" w:rsidRPr="006D5E82" w:rsidRDefault="00967F09" w:rsidP="001B72F3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8</w:t>
            </w:r>
            <w:r w:rsidR="00C0228B" w:rsidRPr="006D5E82">
              <w:rPr>
                <w:rFonts w:cstheme="minorHAnsi"/>
                <w:spacing w:val="-2"/>
                <w:sz w:val="20"/>
              </w:rPr>
              <w:t>08</w:t>
            </w:r>
          </w:p>
        </w:tc>
        <w:tc>
          <w:tcPr>
            <w:tcW w:w="5040" w:type="dxa"/>
          </w:tcPr>
          <w:p w14:paraId="653D9C28" w14:textId="77777777" w:rsidR="005808B0" w:rsidRPr="006D5E82" w:rsidRDefault="005808B0" w:rsidP="005808B0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Pour quelle méthode de contraception à long terme vous êtes-vous mobilisé ?</w:t>
            </w:r>
          </w:p>
          <w:p w14:paraId="08D77780" w14:textId="032942E4" w:rsidR="001B72F3" w:rsidRPr="006D5E82" w:rsidRDefault="0044440C" w:rsidP="00874C56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D37CDB"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  <w:t>Plusieurs réponses possibles.</w:t>
            </w:r>
          </w:p>
        </w:tc>
        <w:tc>
          <w:tcPr>
            <w:tcW w:w="3686" w:type="dxa"/>
          </w:tcPr>
          <w:p w14:paraId="43FE18E7" w14:textId="43350D4E" w:rsidR="005808B0" w:rsidRPr="006D5E82" w:rsidRDefault="0010106A" w:rsidP="005808B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DIU</w:t>
            </w:r>
            <w:r w:rsidR="008C07D7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="005808B0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A</w:t>
            </w:r>
          </w:p>
          <w:p w14:paraId="060E1E27" w14:textId="59CA2561" w:rsidR="005808B0" w:rsidRPr="006D5E82" w:rsidRDefault="005808B0" w:rsidP="005808B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Implants </w:t>
            </w:r>
            <w:r w:rsidR="008C07D7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B</w:t>
            </w:r>
          </w:p>
          <w:p w14:paraId="66A7758A" w14:textId="68B0DAAB" w:rsidR="005808B0" w:rsidRPr="006D5E82" w:rsidRDefault="005808B0" w:rsidP="005808B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Injectables </w:t>
            </w:r>
            <w:r w:rsidR="008C07D7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C</w:t>
            </w:r>
          </w:p>
          <w:p w14:paraId="65711A0C" w14:textId="415511E3" w:rsidR="001B72F3" w:rsidRPr="006D5E82" w:rsidRDefault="005808B0" w:rsidP="005808B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Stérilisation</w:t>
            </w:r>
            <w:r w:rsidR="001B72F3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ab/>
              <w:t>D</w:t>
            </w:r>
          </w:p>
          <w:p w14:paraId="4D101662" w14:textId="056D68C0" w:rsidR="001B72F3" w:rsidRPr="006D5E82" w:rsidRDefault="005808B0" w:rsidP="001B72F3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noProof/>
                <w:sz w:val="20"/>
                <w:lang w:val="fr-SN" w:eastAsia="en-IN"/>
              </w:rPr>
              <w:t>Autre (préciser)</w:t>
            </w:r>
            <w:r w:rsidR="001B72F3" w:rsidRPr="006D5E82">
              <w:rPr>
                <w:rFonts w:cstheme="minorHAnsi"/>
                <w:bCs/>
                <w:noProof/>
                <w:sz w:val="20"/>
                <w:lang w:val="fr-SN" w:eastAsia="en-IN"/>
              </w:rPr>
              <w:tab/>
              <w:t>X</w:t>
            </w:r>
          </w:p>
        </w:tc>
        <w:tc>
          <w:tcPr>
            <w:tcW w:w="724" w:type="dxa"/>
          </w:tcPr>
          <w:p w14:paraId="7D377FDF" w14:textId="77777777" w:rsidR="001B72F3" w:rsidRPr="006D5E82" w:rsidRDefault="001B72F3" w:rsidP="001B72F3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  <w:tr w:rsidR="005808B0" w:rsidRPr="009B4054" w14:paraId="067D128A" w14:textId="77777777" w:rsidTr="00014408">
        <w:trPr>
          <w:trHeight w:val="382"/>
          <w:jc w:val="center"/>
        </w:trPr>
        <w:tc>
          <w:tcPr>
            <w:tcW w:w="625" w:type="dxa"/>
          </w:tcPr>
          <w:p w14:paraId="16E413D2" w14:textId="0DC06D49" w:rsidR="005808B0" w:rsidRPr="006D5E82" w:rsidRDefault="005808B0" w:rsidP="005808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809</w:t>
            </w:r>
          </w:p>
        </w:tc>
        <w:tc>
          <w:tcPr>
            <w:tcW w:w="5040" w:type="dxa"/>
          </w:tcPr>
          <w:p w14:paraId="46D91038" w14:textId="6E124EC9" w:rsidR="005808B0" w:rsidRPr="006D5E82" w:rsidRDefault="005808B0" w:rsidP="005808B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Avez-vous fourni une aide essentielle aux femmes enceintes au cours du dernier mois ?</w:t>
            </w:r>
          </w:p>
        </w:tc>
        <w:tc>
          <w:tcPr>
            <w:tcW w:w="3686" w:type="dxa"/>
          </w:tcPr>
          <w:p w14:paraId="64E8F75A" w14:textId="3B955A19" w:rsidR="005808B0" w:rsidRPr="006D5E82" w:rsidRDefault="005808B0" w:rsidP="005808B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proofErr w:type="spellStart"/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Oui</w:t>
            </w:r>
            <w:proofErr w:type="spellEnd"/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ab/>
              <w:t>1</w:t>
            </w:r>
          </w:p>
          <w:p w14:paraId="104FFF46" w14:textId="6621EE64" w:rsidR="005808B0" w:rsidRPr="006D5E82" w:rsidRDefault="005808B0" w:rsidP="005808B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Non</w:t>
            </w: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ab/>
              <w:t>2</w:t>
            </w:r>
          </w:p>
        </w:tc>
        <w:tc>
          <w:tcPr>
            <w:tcW w:w="724" w:type="dxa"/>
          </w:tcPr>
          <w:p w14:paraId="45348AC7" w14:textId="77777777" w:rsidR="005808B0" w:rsidRPr="006D5E82" w:rsidRDefault="005808B0" w:rsidP="005808B0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cstheme="minorHAnsi"/>
                <w:spacing w:val="-2"/>
                <w:sz w:val="20"/>
              </w:rPr>
            </w:pPr>
          </w:p>
          <w:p w14:paraId="6800EC7B" w14:textId="74B485D8" w:rsidR="005808B0" w:rsidRPr="006D5E82" w:rsidRDefault="005808B0" w:rsidP="005808B0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cstheme="minorHAnsi"/>
                <w:spacing w:val="-2"/>
                <w:sz w:val="20"/>
              </w:rPr>
            </w:pPr>
          </w:p>
        </w:tc>
      </w:tr>
      <w:tr w:rsidR="005808B0" w:rsidRPr="009B4054" w14:paraId="6C22C88C" w14:textId="77777777" w:rsidTr="00014408">
        <w:trPr>
          <w:trHeight w:val="382"/>
          <w:jc w:val="center"/>
        </w:trPr>
        <w:tc>
          <w:tcPr>
            <w:tcW w:w="625" w:type="dxa"/>
          </w:tcPr>
          <w:p w14:paraId="153C24A2" w14:textId="23CEFCB7" w:rsidR="005808B0" w:rsidRPr="006D5E82" w:rsidRDefault="005808B0" w:rsidP="005808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810</w:t>
            </w:r>
          </w:p>
        </w:tc>
        <w:tc>
          <w:tcPr>
            <w:tcW w:w="5040" w:type="dxa"/>
          </w:tcPr>
          <w:p w14:paraId="3F561C1D" w14:textId="004C5488" w:rsidR="005808B0" w:rsidRPr="006D5E82" w:rsidRDefault="005808B0" w:rsidP="005808B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Avez-vous fourni une aide essentielle, telle que le choix d'un contraceptif pour retarder la première grossesse, l'accompagnement dans un centre de santé, l'élaboration d'un plan de préparation à l'accouchement, l'organisation du 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lastRenderedPageBreak/>
              <w:t>transport pour l'accouchement, etc. aux femmes qui viennent d'accoucher au cours du mois écoulé ?</w:t>
            </w:r>
          </w:p>
        </w:tc>
        <w:tc>
          <w:tcPr>
            <w:tcW w:w="3686" w:type="dxa"/>
          </w:tcPr>
          <w:p w14:paraId="5AB3D71D" w14:textId="22B0F3DD" w:rsidR="005808B0" w:rsidRPr="006D5E82" w:rsidRDefault="005808B0" w:rsidP="005808B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proofErr w:type="spellStart"/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lastRenderedPageBreak/>
              <w:t>Oui</w:t>
            </w:r>
            <w:proofErr w:type="spellEnd"/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ab/>
              <w:t>1</w:t>
            </w:r>
          </w:p>
          <w:p w14:paraId="65816664" w14:textId="01A44514" w:rsidR="005808B0" w:rsidRPr="006D5E82" w:rsidRDefault="005808B0" w:rsidP="005808B0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6D5E82">
              <w:rPr>
                <w:rFonts w:cstheme="minorHAnsi"/>
                <w:bCs/>
                <w:noProof/>
                <w:sz w:val="20"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2500992" behindDoc="0" locked="0" layoutInCell="1" allowOverlap="1" wp14:anchorId="670812BA" wp14:editId="3BC36919">
                      <wp:simplePos x="0" y="0"/>
                      <wp:positionH relativeFrom="column">
                        <wp:posOffset>2301875</wp:posOffset>
                      </wp:positionH>
                      <wp:positionV relativeFrom="paragraph">
                        <wp:posOffset>78105</wp:posOffset>
                      </wp:positionV>
                      <wp:extent cx="161290" cy="0"/>
                      <wp:effectExtent l="0" t="76200" r="10160" b="95250"/>
                      <wp:wrapNone/>
                      <wp:docPr id="1021" name="Straight Arrow Connector 10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29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61926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21" o:spid="_x0000_s1026" type="#_x0000_t32" style="position:absolute;margin-left:181.25pt;margin-top:6.15pt;width:12.7pt;height:0;z-index:252500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>Non</w:t>
            </w:r>
            <w:r w:rsidRPr="006D5E82">
              <w:rPr>
                <w:rFonts w:cstheme="minorHAnsi"/>
                <w:bCs/>
                <w:color w:val="000000"/>
                <w:sz w:val="20"/>
                <w:lang w:eastAsia="en-IN"/>
              </w:rPr>
              <w:tab/>
              <w:t>2</w:t>
            </w:r>
          </w:p>
        </w:tc>
        <w:tc>
          <w:tcPr>
            <w:tcW w:w="724" w:type="dxa"/>
          </w:tcPr>
          <w:p w14:paraId="6F9A0E51" w14:textId="77777777" w:rsidR="005808B0" w:rsidRPr="006D5E82" w:rsidRDefault="005808B0" w:rsidP="005808B0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cstheme="minorHAnsi"/>
                <w:spacing w:val="-2"/>
                <w:sz w:val="20"/>
              </w:rPr>
            </w:pPr>
          </w:p>
          <w:p w14:paraId="3041ECB6" w14:textId="46FDAB71" w:rsidR="005808B0" w:rsidRPr="006D5E82" w:rsidRDefault="005808B0" w:rsidP="005808B0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 xml:space="preserve">  END</w:t>
            </w:r>
          </w:p>
        </w:tc>
      </w:tr>
      <w:tr w:rsidR="001B72F3" w:rsidRPr="009B4054" w14:paraId="2CBE4FD7" w14:textId="77777777" w:rsidTr="00014408">
        <w:trPr>
          <w:trHeight w:val="382"/>
          <w:jc w:val="center"/>
        </w:trPr>
        <w:tc>
          <w:tcPr>
            <w:tcW w:w="625" w:type="dxa"/>
          </w:tcPr>
          <w:p w14:paraId="07F845A6" w14:textId="64834766" w:rsidR="001B72F3" w:rsidRPr="006D5E82" w:rsidRDefault="00967F09" w:rsidP="001B72F3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pacing w:val="-2"/>
                <w:sz w:val="20"/>
              </w:rPr>
            </w:pPr>
            <w:r w:rsidRPr="006D5E82">
              <w:rPr>
                <w:rFonts w:cstheme="minorHAnsi"/>
                <w:spacing w:val="-2"/>
                <w:sz w:val="20"/>
              </w:rPr>
              <w:t>8</w:t>
            </w:r>
            <w:r w:rsidR="00C0228B" w:rsidRPr="006D5E82">
              <w:rPr>
                <w:rFonts w:cstheme="minorHAnsi"/>
                <w:spacing w:val="-2"/>
                <w:sz w:val="20"/>
              </w:rPr>
              <w:t>11</w:t>
            </w:r>
          </w:p>
        </w:tc>
        <w:tc>
          <w:tcPr>
            <w:tcW w:w="5040" w:type="dxa"/>
          </w:tcPr>
          <w:p w14:paraId="1FA58C19" w14:textId="77777777" w:rsidR="008C07D7" w:rsidRPr="006D5E82" w:rsidRDefault="008C07D7" w:rsidP="008C07D7">
            <w:pPr>
              <w:tabs>
                <w:tab w:val="left" w:pos="-720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Quelle aide spécifique avez-vous apportée ? </w:t>
            </w:r>
          </w:p>
          <w:p w14:paraId="5A949D83" w14:textId="09367ECE" w:rsidR="001B72F3" w:rsidRPr="006D5E82" w:rsidRDefault="0044440C" w:rsidP="00874C56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eastAsia="en-IN"/>
              </w:rPr>
            </w:pPr>
            <w:r w:rsidRPr="00D37CDB"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  <w:t>Plusieurs réponses possibles.</w:t>
            </w:r>
          </w:p>
        </w:tc>
        <w:tc>
          <w:tcPr>
            <w:tcW w:w="3686" w:type="dxa"/>
          </w:tcPr>
          <w:p w14:paraId="0ED871E7" w14:textId="3F77D51A" w:rsidR="008C07D7" w:rsidRPr="006D5E82" w:rsidRDefault="008C07D7" w:rsidP="008C07D7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SRO </w:t>
            </w:r>
            <w:r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A</w:t>
            </w:r>
          </w:p>
          <w:p w14:paraId="20966E0E" w14:textId="6CE13F7A" w:rsidR="008C07D7" w:rsidRPr="006D5E82" w:rsidRDefault="008C07D7" w:rsidP="008C07D7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Pilules </w:t>
            </w:r>
            <w:r w:rsidR="0010106A"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FER ET ACIDE FOLIQUE</w:t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</w:t>
            </w:r>
            <w:r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B</w:t>
            </w:r>
          </w:p>
          <w:p w14:paraId="4608DF56" w14:textId="7775EA8C" w:rsidR="008C07D7" w:rsidRPr="006D5E82" w:rsidRDefault="008C07D7" w:rsidP="008C07D7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</w:p>
          <w:p w14:paraId="5D6CAE52" w14:textId="62D85310" w:rsidR="008C07D7" w:rsidRPr="006D5E82" w:rsidRDefault="008C07D7" w:rsidP="008C07D7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Comprimés d'</w:t>
            </w:r>
            <w:proofErr w:type="spellStart"/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albendazole</w:t>
            </w:r>
            <w:proofErr w:type="spellEnd"/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 </w:t>
            </w:r>
            <w:r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D</w:t>
            </w:r>
          </w:p>
          <w:p w14:paraId="2D6875F4" w14:textId="411F81AF" w:rsidR="008C07D7" w:rsidRPr="006D5E82" w:rsidRDefault="008C07D7" w:rsidP="008C07D7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Kit nutritionnel </w:t>
            </w:r>
            <w:r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E</w:t>
            </w:r>
          </w:p>
          <w:p w14:paraId="126B8AE0" w14:textId="00D46F77" w:rsidR="001B72F3" w:rsidRPr="006D5E82" w:rsidRDefault="008C07D7" w:rsidP="008C07D7">
            <w:pPr>
              <w:tabs>
                <w:tab w:val="right" w:leader="dot" w:pos="3924"/>
              </w:tabs>
              <w:suppressAutoHyphens/>
              <w:spacing w:after="0"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6D5E82">
              <w:rPr>
                <w:rFonts w:cstheme="minorHAnsi"/>
                <w:bCs/>
                <w:color w:val="000000"/>
                <w:sz w:val="20"/>
                <w:lang w:val="fr-SN" w:eastAsia="en-IN"/>
              </w:rPr>
              <w:t>Autre (préciser)</w:t>
            </w:r>
            <w:r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 xml:space="preserve"> </w:t>
            </w:r>
            <w:r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ab/>
            </w:r>
            <w:r w:rsidR="001B72F3" w:rsidRPr="006D5E82">
              <w:rPr>
                <w:rFonts w:cstheme="minorHAnsi"/>
                <w:noProof/>
                <w:color w:val="000000" w:themeColor="text1"/>
                <w:sz w:val="20"/>
                <w:lang w:val="fr-SN" w:eastAsia="en-IN"/>
              </w:rPr>
              <w:t>X</w:t>
            </w:r>
          </w:p>
        </w:tc>
        <w:tc>
          <w:tcPr>
            <w:tcW w:w="724" w:type="dxa"/>
          </w:tcPr>
          <w:p w14:paraId="42BB7683" w14:textId="77777777" w:rsidR="001B72F3" w:rsidRPr="006D5E82" w:rsidRDefault="001B72F3" w:rsidP="001B72F3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cstheme="minorHAnsi"/>
                <w:spacing w:val="-2"/>
                <w:sz w:val="20"/>
                <w:lang w:val="fr-SN"/>
              </w:rPr>
            </w:pPr>
          </w:p>
        </w:tc>
      </w:tr>
    </w:tbl>
    <w:p w14:paraId="07D38721" w14:textId="77777777" w:rsidR="00197722" w:rsidRPr="006D5E82" w:rsidRDefault="00197722" w:rsidP="00791C12">
      <w:pPr>
        <w:jc w:val="center"/>
        <w:rPr>
          <w:rFonts w:cstheme="minorHAnsi"/>
          <w:lang w:val="fr-SN"/>
        </w:rPr>
      </w:pPr>
    </w:p>
    <w:p w14:paraId="2E3251E9" w14:textId="7F4BAFE1" w:rsidR="000D229F" w:rsidRPr="006D5E82" w:rsidRDefault="000D229F" w:rsidP="002F1EE6">
      <w:pPr>
        <w:rPr>
          <w:rFonts w:cstheme="minorHAnsi"/>
          <w:lang w:val="fr-SN"/>
        </w:rPr>
      </w:pPr>
    </w:p>
    <w:p w14:paraId="15A7410E" w14:textId="6BF39C13" w:rsidR="007F2BDC" w:rsidRPr="006D5E82" w:rsidRDefault="007F2BDC" w:rsidP="002F1EE6">
      <w:pPr>
        <w:rPr>
          <w:rFonts w:cstheme="minorHAnsi"/>
        </w:rPr>
      </w:pPr>
      <w:r w:rsidRPr="006D5E82">
        <w:rPr>
          <w:rFonts w:cstheme="minorHAnsi"/>
          <w:noProof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252409856" behindDoc="0" locked="0" layoutInCell="1" allowOverlap="1" wp14:anchorId="7BB76EEC" wp14:editId="06F4E471">
                <wp:simplePos x="0" y="0"/>
                <wp:positionH relativeFrom="column">
                  <wp:posOffset>-86995</wp:posOffset>
                </wp:positionH>
                <wp:positionV relativeFrom="paragraph">
                  <wp:posOffset>90805</wp:posOffset>
                </wp:positionV>
                <wp:extent cx="6343650" cy="946150"/>
                <wp:effectExtent l="0" t="0" r="19050" b="25400"/>
                <wp:wrapNone/>
                <wp:docPr id="2821" name="Text Box 28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650" cy="946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0D7ADF" w14:textId="5091663E" w:rsidR="000F593F" w:rsidRPr="00164F0B" w:rsidRDefault="000F593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OBSERVATIONS DE L’ENQUÊTEUR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B76EEC" id="_x0000_t202" coordsize="21600,21600" o:spt="202" path="m,l,21600r21600,l21600,xe">
                <v:stroke joinstyle="miter"/>
                <v:path gradientshapeok="t" o:connecttype="rect"/>
              </v:shapetype>
              <v:shape id="Text Box 2821" o:spid="_x0000_s1026" type="#_x0000_t202" style="position:absolute;margin-left:-6.85pt;margin-top:7.15pt;width:499.5pt;height:74.5pt;z-index:25240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" fillcolor="white [3201]" strokeweight=".5pt">
                <v:textbox>
                  <w:txbxContent>
                    <w:p w14:paraId="380D7ADF" w14:textId="5091663E" w:rsidR="000F593F" w:rsidRPr="00164F0B" w:rsidRDefault="000F593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OBSERVATIONS DE L’ENQUÊTEUR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F2BDC" w:rsidRPr="006D5E82" w:rsidSect="004F0EAE">
      <w:footerReference w:type="default" r:id="rId8"/>
      <w:pgSz w:w="11906" w:h="16838"/>
      <w:pgMar w:top="680" w:right="1077" w:bottom="1247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28C5DF" w14:textId="77777777" w:rsidR="006D05E9" w:rsidRDefault="006D05E9" w:rsidP="003169A5">
      <w:pPr>
        <w:spacing w:after="0" w:line="240" w:lineRule="auto"/>
      </w:pPr>
      <w:r>
        <w:separator/>
      </w:r>
    </w:p>
  </w:endnote>
  <w:endnote w:type="continuationSeparator" w:id="0">
    <w:p w14:paraId="395BBAE6" w14:textId="77777777" w:rsidR="006D05E9" w:rsidRDefault="006D05E9" w:rsidP="00316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7486178"/>
      <w:docPartObj>
        <w:docPartGallery w:val="Page Numbers (Bottom of Page)"/>
        <w:docPartUnique/>
      </w:docPartObj>
    </w:sdtPr>
    <w:sdtEndPr>
      <w:rPr>
        <w:noProof/>
        <w:sz w:val="18"/>
        <w:szCs w:val="16"/>
      </w:rPr>
    </w:sdtEndPr>
    <w:sdtContent>
      <w:p w14:paraId="6D5DDF97" w14:textId="1482D701" w:rsidR="000F593F" w:rsidRPr="006D5E82" w:rsidRDefault="000F593F" w:rsidP="00010D4E">
        <w:pPr>
          <w:pStyle w:val="Pieddepage"/>
          <w:jc w:val="right"/>
          <w:rPr>
            <w:lang w:val="fr-SN"/>
          </w:rPr>
        </w:pPr>
        <w:r w:rsidRPr="00010D4E">
          <w:rPr>
            <w:sz w:val="18"/>
            <w:szCs w:val="16"/>
          </w:rPr>
          <w:fldChar w:fldCharType="begin"/>
        </w:r>
        <w:r w:rsidRPr="006D5E82">
          <w:rPr>
            <w:sz w:val="18"/>
            <w:szCs w:val="16"/>
            <w:lang w:val="fr-SN"/>
          </w:rPr>
          <w:instrText xml:space="preserve"> PAGE   \* MERGEFORMAT </w:instrText>
        </w:r>
        <w:r w:rsidRPr="00010D4E">
          <w:rPr>
            <w:sz w:val="18"/>
            <w:szCs w:val="16"/>
          </w:rPr>
          <w:fldChar w:fldCharType="separate"/>
        </w:r>
        <w:r w:rsidR="008C2ADF">
          <w:rPr>
            <w:noProof/>
            <w:sz w:val="18"/>
            <w:szCs w:val="16"/>
            <w:lang w:val="fr-SN"/>
          </w:rPr>
          <w:t>26</w:t>
        </w:r>
        <w:r w:rsidRPr="00010D4E">
          <w:rPr>
            <w:noProof/>
            <w:sz w:val="18"/>
            <w:szCs w:val="16"/>
          </w:rPr>
          <w:fldChar w:fldCharType="end"/>
        </w:r>
        <w:r w:rsidRPr="006D5E82">
          <w:rPr>
            <w:lang w:val="fr-SN"/>
          </w:rPr>
          <w:t xml:space="preserve"> </w:t>
        </w:r>
        <w:sdt>
          <w:sdtPr>
            <w:id w:val="1522358973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r w:rsidRPr="006D5E82">
              <w:rPr>
                <w:lang w:val="fr-SN"/>
              </w:rPr>
              <w:tab/>
            </w:r>
            <w:r w:rsidRPr="006D5E82">
              <w:rPr>
                <w:lang w:val="fr-SN"/>
              </w:rPr>
              <w:tab/>
              <w:t xml:space="preserve">          </w:t>
            </w:r>
            <w:r>
              <w:rPr>
                <w:rFonts w:ascii="Aptos" w:hAnsi="Aptos"/>
                <w:noProof/>
                <w:sz w:val="18"/>
                <w:szCs w:val="16"/>
                <w:lang w:val="fr-SN"/>
              </w:rPr>
              <w:t>Agent de santé communautaire</w:t>
            </w:r>
            <w:r w:rsidRPr="006D5E82">
              <w:rPr>
                <w:rFonts w:ascii="Aptos" w:hAnsi="Aptos"/>
                <w:noProof/>
                <w:sz w:val="18"/>
                <w:szCs w:val="16"/>
                <w:lang w:val="fr-SN"/>
              </w:rPr>
              <w:t xml:space="preserve"> | </w:t>
            </w:r>
            <w:r>
              <w:rPr>
                <w:rFonts w:ascii="Aptos" w:hAnsi="Aptos"/>
                <w:noProof/>
                <w:sz w:val="18"/>
                <w:szCs w:val="16"/>
                <w:lang w:val="fr-SN"/>
              </w:rPr>
              <w:t>30</w:t>
            </w:r>
            <w:r w:rsidRPr="006D5E82">
              <w:rPr>
                <w:rFonts w:ascii="Aptos" w:hAnsi="Aptos"/>
                <w:noProof/>
                <w:sz w:val="18"/>
                <w:szCs w:val="16"/>
                <w:lang w:val="fr-SN"/>
              </w:rPr>
              <w:t>-0</w:t>
            </w:r>
            <w:r>
              <w:rPr>
                <w:rFonts w:ascii="Aptos" w:hAnsi="Aptos"/>
                <w:noProof/>
                <w:sz w:val="18"/>
                <w:szCs w:val="16"/>
                <w:lang w:val="fr-SN"/>
              </w:rPr>
              <w:t>8</w:t>
            </w:r>
            <w:r w:rsidRPr="006D5E82">
              <w:rPr>
                <w:rFonts w:ascii="Aptos" w:hAnsi="Aptos"/>
                <w:noProof/>
                <w:sz w:val="18"/>
                <w:szCs w:val="16"/>
                <w:lang w:val="fr-SN"/>
              </w:rPr>
              <w:t>-2024</w:t>
            </w:r>
          </w:sdtContent>
        </w:sdt>
      </w:p>
      <w:p w14:paraId="5E15CD37" w14:textId="45579632" w:rsidR="000F593F" w:rsidRPr="00010D4E" w:rsidRDefault="002552AD">
        <w:pPr>
          <w:pStyle w:val="Pieddepage"/>
          <w:rPr>
            <w:sz w:val="18"/>
            <w:szCs w:val="16"/>
          </w:rPr>
        </w:pPr>
      </w:p>
    </w:sdtContent>
  </w:sdt>
  <w:p w14:paraId="200492BA" w14:textId="77777777" w:rsidR="000F593F" w:rsidRDefault="000F593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1E5A1F" w14:textId="77777777" w:rsidR="006D05E9" w:rsidRDefault="006D05E9" w:rsidP="003169A5">
      <w:pPr>
        <w:spacing w:after="0" w:line="240" w:lineRule="auto"/>
      </w:pPr>
      <w:r>
        <w:separator/>
      </w:r>
    </w:p>
  </w:footnote>
  <w:footnote w:type="continuationSeparator" w:id="0">
    <w:p w14:paraId="255A75D3" w14:textId="77777777" w:rsidR="006D05E9" w:rsidRDefault="006D05E9" w:rsidP="003169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91A92"/>
    <w:multiLevelType w:val="hybridMultilevel"/>
    <w:tmpl w:val="0504B026"/>
    <w:lvl w:ilvl="0" w:tplc="E97CEE9C">
      <w:start w:val="1"/>
      <w:numFmt w:val="lowerLetter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12662"/>
    <w:multiLevelType w:val="hybridMultilevel"/>
    <w:tmpl w:val="E9642A6E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7101A"/>
    <w:multiLevelType w:val="hybridMultilevel"/>
    <w:tmpl w:val="D3BED70A"/>
    <w:lvl w:ilvl="0" w:tplc="1B1E8F40">
      <w:start w:val="801"/>
      <w:numFmt w:val="decimal"/>
      <w:lvlText w:val="%1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95D58"/>
    <w:multiLevelType w:val="hybridMultilevel"/>
    <w:tmpl w:val="8DC2BB6C"/>
    <w:lvl w:ilvl="0" w:tplc="F6640DF0">
      <w:start w:val="60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E4BBD"/>
    <w:multiLevelType w:val="hybridMultilevel"/>
    <w:tmpl w:val="920C7F5A"/>
    <w:lvl w:ilvl="0" w:tplc="1B1E8F40">
      <w:start w:val="80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46AAF"/>
    <w:multiLevelType w:val="hybridMultilevel"/>
    <w:tmpl w:val="EF6CA01E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F415C1"/>
    <w:multiLevelType w:val="multilevel"/>
    <w:tmpl w:val="848EE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B31302"/>
    <w:multiLevelType w:val="hybridMultilevel"/>
    <w:tmpl w:val="C7105D3C"/>
    <w:lvl w:ilvl="0" w:tplc="B7027C16">
      <w:start w:val="30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9A2D9E"/>
    <w:multiLevelType w:val="hybridMultilevel"/>
    <w:tmpl w:val="D3864908"/>
    <w:lvl w:ilvl="0" w:tplc="1B1E8F40">
      <w:start w:val="80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430E01"/>
    <w:multiLevelType w:val="hybridMultilevel"/>
    <w:tmpl w:val="155A85C2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50641BF"/>
    <w:multiLevelType w:val="hybridMultilevel"/>
    <w:tmpl w:val="C5AAACB2"/>
    <w:lvl w:ilvl="0" w:tplc="04090019">
      <w:start w:val="1"/>
      <w:numFmt w:val="lowerLetter"/>
      <w:lvlText w:val="%1."/>
      <w:lvlJc w:val="left"/>
      <w:pPr>
        <w:ind w:left="434" w:hanging="360"/>
      </w:pPr>
    </w:lvl>
    <w:lvl w:ilvl="1" w:tplc="40090019" w:tentative="1">
      <w:start w:val="1"/>
      <w:numFmt w:val="lowerLetter"/>
      <w:lvlText w:val="%2."/>
      <w:lvlJc w:val="left"/>
      <w:pPr>
        <w:ind w:left="1154" w:hanging="360"/>
      </w:pPr>
    </w:lvl>
    <w:lvl w:ilvl="2" w:tplc="4009001B" w:tentative="1">
      <w:start w:val="1"/>
      <w:numFmt w:val="lowerRoman"/>
      <w:lvlText w:val="%3."/>
      <w:lvlJc w:val="right"/>
      <w:pPr>
        <w:ind w:left="1874" w:hanging="180"/>
      </w:pPr>
    </w:lvl>
    <w:lvl w:ilvl="3" w:tplc="4009000F" w:tentative="1">
      <w:start w:val="1"/>
      <w:numFmt w:val="decimal"/>
      <w:lvlText w:val="%4."/>
      <w:lvlJc w:val="left"/>
      <w:pPr>
        <w:ind w:left="2594" w:hanging="360"/>
      </w:pPr>
    </w:lvl>
    <w:lvl w:ilvl="4" w:tplc="40090019" w:tentative="1">
      <w:start w:val="1"/>
      <w:numFmt w:val="lowerLetter"/>
      <w:lvlText w:val="%5."/>
      <w:lvlJc w:val="left"/>
      <w:pPr>
        <w:ind w:left="3314" w:hanging="360"/>
      </w:pPr>
    </w:lvl>
    <w:lvl w:ilvl="5" w:tplc="4009001B" w:tentative="1">
      <w:start w:val="1"/>
      <w:numFmt w:val="lowerRoman"/>
      <w:lvlText w:val="%6."/>
      <w:lvlJc w:val="right"/>
      <w:pPr>
        <w:ind w:left="4034" w:hanging="180"/>
      </w:pPr>
    </w:lvl>
    <w:lvl w:ilvl="6" w:tplc="4009000F" w:tentative="1">
      <w:start w:val="1"/>
      <w:numFmt w:val="decimal"/>
      <w:lvlText w:val="%7."/>
      <w:lvlJc w:val="left"/>
      <w:pPr>
        <w:ind w:left="4754" w:hanging="360"/>
      </w:pPr>
    </w:lvl>
    <w:lvl w:ilvl="7" w:tplc="40090019" w:tentative="1">
      <w:start w:val="1"/>
      <w:numFmt w:val="lowerLetter"/>
      <w:lvlText w:val="%8."/>
      <w:lvlJc w:val="left"/>
      <w:pPr>
        <w:ind w:left="5474" w:hanging="360"/>
      </w:pPr>
    </w:lvl>
    <w:lvl w:ilvl="8" w:tplc="4009001B" w:tentative="1">
      <w:start w:val="1"/>
      <w:numFmt w:val="lowerRoman"/>
      <w:lvlText w:val="%9."/>
      <w:lvlJc w:val="right"/>
      <w:pPr>
        <w:ind w:left="6194" w:hanging="180"/>
      </w:pPr>
    </w:lvl>
  </w:abstractNum>
  <w:abstractNum w:abstractNumId="11" w15:restartNumberingAfterBreak="0">
    <w:nsid w:val="15EF296D"/>
    <w:multiLevelType w:val="hybridMultilevel"/>
    <w:tmpl w:val="1974DF18"/>
    <w:lvl w:ilvl="0" w:tplc="CFD01DC2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502B5B"/>
    <w:multiLevelType w:val="hybridMultilevel"/>
    <w:tmpl w:val="56485842"/>
    <w:lvl w:ilvl="0" w:tplc="28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0133F9"/>
    <w:multiLevelType w:val="hybridMultilevel"/>
    <w:tmpl w:val="4A226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196134"/>
    <w:multiLevelType w:val="hybridMultilevel"/>
    <w:tmpl w:val="8730D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D91AC5"/>
    <w:multiLevelType w:val="multilevel"/>
    <w:tmpl w:val="543CD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BA7198D"/>
    <w:multiLevelType w:val="hybridMultilevel"/>
    <w:tmpl w:val="B6E4C7E4"/>
    <w:lvl w:ilvl="0" w:tplc="8CF28B22">
      <w:start w:val="20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9F60DD"/>
    <w:multiLevelType w:val="hybridMultilevel"/>
    <w:tmpl w:val="876EFB00"/>
    <w:lvl w:ilvl="0" w:tplc="34700558">
      <w:start w:val="201"/>
      <w:numFmt w:val="decimal"/>
      <w:lvlText w:val="%1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317582C"/>
    <w:multiLevelType w:val="hybridMultilevel"/>
    <w:tmpl w:val="1692686E"/>
    <w:lvl w:ilvl="0" w:tplc="04090019">
      <w:start w:val="1"/>
      <w:numFmt w:val="lowerLetter"/>
      <w:lvlText w:val="%1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785EDF"/>
    <w:multiLevelType w:val="hybridMultilevel"/>
    <w:tmpl w:val="3A9E4918"/>
    <w:lvl w:ilvl="0" w:tplc="97D2037C">
      <w:start w:val="10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4A79A8"/>
    <w:multiLevelType w:val="hybridMultilevel"/>
    <w:tmpl w:val="91A87D86"/>
    <w:lvl w:ilvl="0" w:tplc="CFBABA5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901101"/>
    <w:multiLevelType w:val="hybridMultilevel"/>
    <w:tmpl w:val="17928B1A"/>
    <w:lvl w:ilvl="0" w:tplc="9500AAC2">
      <w:start w:val="70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B65489"/>
    <w:multiLevelType w:val="hybridMultilevel"/>
    <w:tmpl w:val="702A572C"/>
    <w:lvl w:ilvl="0" w:tplc="40090015">
      <w:start w:val="1"/>
      <w:numFmt w:val="upperLetter"/>
      <w:lvlText w:val="%1."/>
      <w:lvlJc w:val="left"/>
      <w:pPr>
        <w:ind w:left="248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07" w:hanging="360"/>
      </w:pPr>
    </w:lvl>
    <w:lvl w:ilvl="2" w:tplc="4009001B" w:tentative="1">
      <w:start w:val="1"/>
      <w:numFmt w:val="lowerRoman"/>
      <w:lvlText w:val="%3."/>
      <w:lvlJc w:val="right"/>
      <w:pPr>
        <w:ind w:left="3927" w:hanging="180"/>
      </w:pPr>
    </w:lvl>
    <w:lvl w:ilvl="3" w:tplc="4009000F" w:tentative="1">
      <w:start w:val="1"/>
      <w:numFmt w:val="decimal"/>
      <w:lvlText w:val="%4."/>
      <w:lvlJc w:val="left"/>
      <w:pPr>
        <w:ind w:left="4647" w:hanging="360"/>
      </w:pPr>
    </w:lvl>
    <w:lvl w:ilvl="4" w:tplc="40090019" w:tentative="1">
      <w:start w:val="1"/>
      <w:numFmt w:val="lowerLetter"/>
      <w:lvlText w:val="%5."/>
      <w:lvlJc w:val="left"/>
      <w:pPr>
        <w:ind w:left="5367" w:hanging="360"/>
      </w:pPr>
    </w:lvl>
    <w:lvl w:ilvl="5" w:tplc="4009001B" w:tentative="1">
      <w:start w:val="1"/>
      <w:numFmt w:val="lowerRoman"/>
      <w:lvlText w:val="%6."/>
      <w:lvlJc w:val="right"/>
      <w:pPr>
        <w:ind w:left="6087" w:hanging="180"/>
      </w:pPr>
    </w:lvl>
    <w:lvl w:ilvl="6" w:tplc="4009000F" w:tentative="1">
      <w:start w:val="1"/>
      <w:numFmt w:val="decimal"/>
      <w:lvlText w:val="%7."/>
      <w:lvlJc w:val="left"/>
      <w:pPr>
        <w:ind w:left="6807" w:hanging="360"/>
      </w:pPr>
    </w:lvl>
    <w:lvl w:ilvl="7" w:tplc="40090019" w:tentative="1">
      <w:start w:val="1"/>
      <w:numFmt w:val="lowerLetter"/>
      <w:lvlText w:val="%8."/>
      <w:lvlJc w:val="left"/>
      <w:pPr>
        <w:ind w:left="7527" w:hanging="360"/>
      </w:pPr>
    </w:lvl>
    <w:lvl w:ilvl="8" w:tplc="40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3" w15:restartNumberingAfterBreak="0">
    <w:nsid w:val="333E7C9F"/>
    <w:multiLevelType w:val="hybridMultilevel"/>
    <w:tmpl w:val="6D76A67E"/>
    <w:lvl w:ilvl="0" w:tplc="A39E4F8E">
      <w:start w:val="30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4" w15:restartNumberingAfterBreak="0">
    <w:nsid w:val="367905DA"/>
    <w:multiLevelType w:val="hybridMultilevel"/>
    <w:tmpl w:val="76C03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0551CC"/>
    <w:multiLevelType w:val="multilevel"/>
    <w:tmpl w:val="746E21FE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45133CD7"/>
    <w:multiLevelType w:val="hybridMultilevel"/>
    <w:tmpl w:val="9830F7D6"/>
    <w:lvl w:ilvl="0" w:tplc="14FA2B7C">
      <w:start w:val="80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D1291A"/>
    <w:multiLevelType w:val="hybridMultilevel"/>
    <w:tmpl w:val="C638E856"/>
    <w:lvl w:ilvl="0" w:tplc="3B2C886A">
      <w:start w:val="10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915D70"/>
    <w:multiLevelType w:val="hybridMultilevel"/>
    <w:tmpl w:val="91A87D86"/>
    <w:lvl w:ilvl="0" w:tplc="CFBABA5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DA58BB"/>
    <w:multiLevelType w:val="hybridMultilevel"/>
    <w:tmpl w:val="84F42666"/>
    <w:lvl w:ilvl="0" w:tplc="3C804AE4">
      <w:start w:val="50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731696C"/>
    <w:multiLevelType w:val="hybridMultilevel"/>
    <w:tmpl w:val="5C6C0D2C"/>
    <w:lvl w:ilvl="0" w:tplc="E97CEE9C">
      <w:start w:val="1"/>
      <w:numFmt w:val="lowerLetter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DA57C5"/>
    <w:multiLevelType w:val="hybridMultilevel"/>
    <w:tmpl w:val="060A16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EF510E"/>
    <w:multiLevelType w:val="hybridMultilevel"/>
    <w:tmpl w:val="6A54870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42049B"/>
    <w:multiLevelType w:val="hybridMultilevel"/>
    <w:tmpl w:val="911C6C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803597"/>
    <w:multiLevelType w:val="hybridMultilevel"/>
    <w:tmpl w:val="91A87D86"/>
    <w:lvl w:ilvl="0" w:tplc="CFBABA5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0A5DC3"/>
    <w:multiLevelType w:val="hybridMultilevel"/>
    <w:tmpl w:val="82AA24F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ED6794A"/>
    <w:multiLevelType w:val="hybridMultilevel"/>
    <w:tmpl w:val="FD9AC070"/>
    <w:lvl w:ilvl="0" w:tplc="F6640DF0">
      <w:start w:val="60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905041"/>
    <w:multiLevelType w:val="hybridMultilevel"/>
    <w:tmpl w:val="4FB42D14"/>
    <w:lvl w:ilvl="0" w:tplc="A43AED2E">
      <w:start w:val="40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524107"/>
    <w:multiLevelType w:val="hybridMultilevel"/>
    <w:tmpl w:val="C5AAAC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C57179"/>
    <w:multiLevelType w:val="hybridMultilevel"/>
    <w:tmpl w:val="6F4C1CB8"/>
    <w:lvl w:ilvl="0" w:tplc="B7027C16">
      <w:start w:val="30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35542A"/>
    <w:multiLevelType w:val="hybridMultilevel"/>
    <w:tmpl w:val="F0823EEC"/>
    <w:lvl w:ilvl="0" w:tplc="9D1247DA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8547AF"/>
    <w:multiLevelType w:val="hybridMultilevel"/>
    <w:tmpl w:val="9F6A5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615C10"/>
    <w:multiLevelType w:val="hybridMultilevel"/>
    <w:tmpl w:val="36863EA6"/>
    <w:lvl w:ilvl="0" w:tplc="78141F9C">
      <w:start w:val="20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36F2A"/>
    <w:multiLevelType w:val="hybridMultilevel"/>
    <w:tmpl w:val="C01C8E94"/>
    <w:lvl w:ilvl="0" w:tplc="6C7C6396">
      <w:start w:val="305"/>
      <w:numFmt w:val="decimal"/>
      <w:lvlText w:val="%1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564C1D"/>
    <w:multiLevelType w:val="hybridMultilevel"/>
    <w:tmpl w:val="8E362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F13CDF"/>
    <w:multiLevelType w:val="hybridMultilevel"/>
    <w:tmpl w:val="5982463C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15409578">
    <w:abstractNumId w:val="38"/>
  </w:num>
  <w:num w:numId="2" w16cid:durableId="211620152">
    <w:abstractNumId w:val="22"/>
  </w:num>
  <w:num w:numId="3" w16cid:durableId="969894003">
    <w:abstractNumId w:val="9"/>
  </w:num>
  <w:num w:numId="4" w16cid:durableId="308023929">
    <w:abstractNumId w:val="10"/>
  </w:num>
  <w:num w:numId="5" w16cid:durableId="45876613">
    <w:abstractNumId w:val="35"/>
  </w:num>
  <w:num w:numId="6" w16cid:durableId="1352754480">
    <w:abstractNumId w:val="32"/>
  </w:num>
  <w:num w:numId="7" w16cid:durableId="471294740">
    <w:abstractNumId w:val="12"/>
  </w:num>
  <w:num w:numId="8" w16cid:durableId="714886881">
    <w:abstractNumId w:val="29"/>
  </w:num>
  <w:num w:numId="9" w16cid:durableId="379323206">
    <w:abstractNumId w:val="19"/>
  </w:num>
  <w:num w:numId="10" w16cid:durableId="335571123">
    <w:abstractNumId w:val="42"/>
  </w:num>
  <w:num w:numId="11" w16cid:durableId="2018724388">
    <w:abstractNumId w:val="39"/>
  </w:num>
  <w:num w:numId="12" w16cid:durableId="1341202370">
    <w:abstractNumId w:val="7"/>
  </w:num>
  <w:num w:numId="13" w16cid:durableId="1717311469">
    <w:abstractNumId w:val="3"/>
  </w:num>
  <w:num w:numId="14" w16cid:durableId="1663656641">
    <w:abstractNumId w:val="36"/>
  </w:num>
  <w:num w:numId="15" w16cid:durableId="2068650880">
    <w:abstractNumId w:val="21"/>
  </w:num>
  <w:num w:numId="16" w16cid:durableId="1158767290">
    <w:abstractNumId w:val="18"/>
  </w:num>
  <w:num w:numId="17" w16cid:durableId="119690876">
    <w:abstractNumId w:val="43"/>
  </w:num>
  <w:num w:numId="18" w16cid:durableId="449521188">
    <w:abstractNumId w:val="26"/>
  </w:num>
  <w:num w:numId="19" w16cid:durableId="582036025">
    <w:abstractNumId w:val="37"/>
  </w:num>
  <w:num w:numId="20" w16cid:durableId="352656427">
    <w:abstractNumId w:val="33"/>
  </w:num>
  <w:num w:numId="21" w16cid:durableId="2144737580">
    <w:abstractNumId w:val="23"/>
  </w:num>
  <w:num w:numId="22" w16cid:durableId="169562764">
    <w:abstractNumId w:val="40"/>
  </w:num>
  <w:num w:numId="23" w16cid:durableId="1794207551">
    <w:abstractNumId w:val="11"/>
  </w:num>
  <w:num w:numId="24" w16cid:durableId="2111317660">
    <w:abstractNumId w:val="16"/>
  </w:num>
  <w:num w:numId="25" w16cid:durableId="1362167301">
    <w:abstractNumId w:val="5"/>
  </w:num>
  <w:num w:numId="26" w16cid:durableId="1738698139">
    <w:abstractNumId w:val="34"/>
  </w:num>
  <w:num w:numId="27" w16cid:durableId="1317151808">
    <w:abstractNumId w:val="20"/>
  </w:num>
  <w:num w:numId="28" w16cid:durableId="1969432872">
    <w:abstractNumId w:val="28"/>
  </w:num>
  <w:num w:numId="29" w16cid:durableId="1896507908">
    <w:abstractNumId w:val="8"/>
  </w:num>
  <w:num w:numId="30" w16cid:durableId="822310144">
    <w:abstractNumId w:val="2"/>
  </w:num>
  <w:num w:numId="31" w16cid:durableId="2141486787">
    <w:abstractNumId w:val="1"/>
  </w:num>
  <w:num w:numId="32" w16cid:durableId="1166701395">
    <w:abstractNumId w:val="30"/>
  </w:num>
  <w:num w:numId="33" w16cid:durableId="58792499">
    <w:abstractNumId w:val="0"/>
  </w:num>
  <w:num w:numId="34" w16cid:durableId="535193459">
    <w:abstractNumId w:val="4"/>
  </w:num>
  <w:num w:numId="35" w16cid:durableId="324431072">
    <w:abstractNumId w:val="31"/>
  </w:num>
  <w:num w:numId="36" w16cid:durableId="178351412">
    <w:abstractNumId w:val="17"/>
  </w:num>
  <w:num w:numId="37" w16cid:durableId="820852012">
    <w:abstractNumId w:val="14"/>
  </w:num>
  <w:num w:numId="38" w16cid:durableId="675888870">
    <w:abstractNumId w:val="27"/>
  </w:num>
  <w:num w:numId="39" w16cid:durableId="374934226">
    <w:abstractNumId w:val="25"/>
  </w:num>
  <w:num w:numId="40" w16cid:durableId="1278950679">
    <w:abstractNumId w:val="45"/>
  </w:num>
  <w:num w:numId="41" w16cid:durableId="1981614273">
    <w:abstractNumId w:val="15"/>
  </w:num>
  <w:num w:numId="42" w16cid:durableId="794176233">
    <w:abstractNumId w:val="6"/>
  </w:num>
  <w:num w:numId="43" w16cid:durableId="342560764">
    <w:abstractNumId w:val="24"/>
  </w:num>
  <w:num w:numId="44" w16cid:durableId="367921407">
    <w:abstractNumId w:val="44"/>
  </w:num>
  <w:num w:numId="45" w16cid:durableId="1152020789">
    <w:abstractNumId w:val="13"/>
  </w:num>
  <w:num w:numId="46" w16cid:durableId="1820682710">
    <w:abstractNumId w:val="4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Lenovo">
    <w15:presenceInfo w15:providerId="Windows Live" w15:userId="16fdadbe6dbfaf97"/>
  </w15:person>
  <w15:person w15:author="Mouhamadou Faly Ba">
    <w15:presenceInfo w15:providerId="Windows Live" w15:userId="bac94b8f1e2aa1c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bM0NTMxNjUxNTQxMLNU0lEKTi0uzszPAymwqAUAKRPzIywAAAA="/>
  </w:docVars>
  <w:rsids>
    <w:rsidRoot w:val="00975761"/>
    <w:rsid w:val="00000813"/>
    <w:rsid w:val="00002427"/>
    <w:rsid w:val="00010D4E"/>
    <w:rsid w:val="00011022"/>
    <w:rsid w:val="00014408"/>
    <w:rsid w:val="00015F60"/>
    <w:rsid w:val="0001630D"/>
    <w:rsid w:val="00016411"/>
    <w:rsid w:val="000202B8"/>
    <w:rsid w:val="000232B3"/>
    <w:rsid w:val="0002425B"/>
    <w:rsid w:val="000266E3"/>
    <w:rsid w:val="000306E2"/>
    <w:rsid w:val="0003598D"/>
    <w:rsid w:val="00037C50"/>
    <w:rsid w:val="00052399"/>
    <w:rsid w:val="0005405F"/>
    <w:rsid w:val="000567E5"/>
    <w:rsid w:val="00062DF8"/>
    <w:rsid w:val="00065FDE"/>
    <w:rsid w:val="000669E4"/>
    <w:rsid w:val="00072A06"/>
    <w:rsid w:val="000744AC"/>
    <w:rsid w:val="00076D3E"/>
    <w:rsid w:val="0008110D"/>
    <w:rsid w:val="0008400C"/>
    <w:rsid w:val="00087F01"/>
    <w:rsid w:val="000A4A48"/>
    <w:rsid w:val="000B349E"/>
    <w:rsid w:val="000B6B9D"/>
    <w:rsid w:val="000B7B1B"/>
    <w:rsid w:val="000C3CF3"/>
    <w:rsid w:val="000C3E4D"/>
    <w:rsid w:val="000C4A81"/>
    <w:rsid w:val="000C7503"/>
    <w:rsid w:val="000D229F"/>
    <w:rsid w:val="000E62FF"/>
    <w:rsid w:val="000F2038"/>
    <w:rsid w:val="000F4DBA"/>
    <w:rsid w:val="000F5425"/>
    <w:rsid w:val="000F593F"/>
    <w:rsid w:val="0010106A"/>
    <w:rsid w:val="00101EFD"/>
    <w:rsid w:val="001027A3"/>
    <w:rsid w:val="00104E35"/>
    <w:rsid w:val="001062EE"/>
    <w:rsid w:val="00111F08"/>
    <w:rsid w:val="0011403A"/>
    <w:rsid w:val="00114267"/>
    <w:rsid w:val="00116C0B"/>
    <w:rsid w:val="00117828"/>
    <w:rsid w:val="001229DD"/>
    <w:rsid w:val="001244E0"/>
    <w:rsid w:val="00132CE0"/>
    <w:rsid w:val="001331F9"/>
    <w:rsid w:val="00133346"/>
    <w:rsid w:val="001370E0"/>
    <w:rsid w:val="0014155A"/>
    <w:rsid w:val="00142167"/>
    <w:rsid w:val="001425C3"/>
    <w:rsid w:val="00142946"/>
    <w:rsid w:val="00143F95"/>
    <w:rsid w:val="0015077C"/>
    <w:rsid w:val="00162D8B"/>
    <w:rsid w:val="00164375"/>
    <w:rsid w:val="00164F0B"/>
    <w:rsid w:val="00171005"/>
    <w:rsid w:val="001737BA"/>
    <w:rsid w:val="00174767"/>
    <w:rsid w:val="0017762B"/>
    <w:rsid w:val="001777A4"/>
    <w:rsid w:val="001803D1"/>
    <w:rsid w:val="00183710"/>
    <w:rsid w:val="00184E2D"/>
    <w:rsid w:val="001855CC"/>
    <w:rsid w:val="00190CF4"/>
    <w:rsid w:val="00197722"/>
    <w:rsid w:val="001A1854"/>
    <w:rsid w:val="001A4339"/>
    <w:rsid w:val="001B3133"/>
    <w:rsid w:val="001B7237"/>
    <w:rsid w:val="001B72F3"/>
    <w:rsid w:val="001B7C3F"/>
    <w:rsid w:val="001C0EB0"/>
    <w:rsid w:val="001C3246"/>
    <w:rsid w:val="001C4DC9"/>
    <w:rsid w:val="001D6F2B"/>
    <w:rsid w:val="001F6CD5"/>
    <w:rsid w:val="00201189"/>
    <w:rsid w:val="00203148"/>
    <w:rsid w:val="00204E3C"/>
    <w:rsid w:val="00205BA6"/>
    <w:rsid w:val="00205E45"/>
    <w:rsid w:val="002060C3"/>
    <w:rsid w:val="0020689D"/>
    <w:rsid w:val="00210552"/>
    <w:rsid w:val="002111A9"/>
    <w:rsid w:val="00211755"/>
    <w:rsid w:val="00214D6D"/>
    <w:rsid w:val="00216751"/>
    <w:rsid w:val="002176CF"/>
    <w:rsid w:val="00221158"/>
    <w:rsid w:val="00225481"/>
    <w:rsid w:val="002317F8"/>
    <w:rsid w:val="0023792C"/>
    <w:rsid w:val="0024461E"/>
    <w:rsid w:val="00245977"/>
    <w:rsid w:val="00245D87"/>
    <w:rsid w:val="00252798"/>
    <w:rsid w:val="002552AD"/>
    <w:rsid w:val="00255F9D"/>
    <w:rsid w:val="00256845"/>
    <w:rsid w:val="00266B7A"/>
    <w:rsid w:val="002673A0"/>
    <w:rsid w:val="00271D47"/>
    <w:rsid w:val="00277C23"/>
    <w:rsid w:val="00283634"/>
    <w:rsid w:val="002852E1"/>
    <w:rsid w:val="00285643"/>
    <w:rsid w:val="00290935"/>
    <w:rsid w:val="00290A40"/>
    <w:rsid w:val="00291100"/>
    <w:rsid w:val="00292D12"/>
    <w:rsid w:val="002A16EC"/>
    <w:rsid w:val="002A23E0"/>
    <w:rsid w:val="002A2827"/>
    <w:rsid w:val="002A45BE"/>
    <w:rsid w:val="002A5319"/>
    <w:rsid w:val="002A57AA"/>
    <w:rsid w:val="002B41B0"/>
    <w:rsid w:val="002B789C"/>
    <w:rsid w:val="002C2D5E"/>
    <w:rsid w:val="002C4E28"/>
    <w:rsid w:val="002C6B73"/>
    <w:rsid w:val="002C7C97"/>
    <w:rsid w:val="002D21E6"/>
    <w:rsid w:val="002D3F2C"/>
    <w:rsid w:val="002D60DB"/>
    <w:rsid w:val="002D6722"/>
    <w:rsid w:val="002D7BE3"/>
    <w:rsid w:val="002E3648"/>
    <w:rsid w:val="002F1EE6"/>
    <w:rsid w:val="003072DF"/>
    <w:rsid w:val="0030767C"/>
    <w:rsid w:val="00311C4B"/>
    <w:rsid w:val="0031415A"/>
    <w:rsid w:val="003169A5"/>
    <w:rsid w:val="00322166"/>
    <w:rsid w:val="003336F8"/>
    <w:rsid w:val="00334195"/>
    <w:rsid w:val="0033673C"/>
    <w:rsid w:val="00342AE7"/>
    <w:rsid w:val="00342F68"/>
    <w:rsid w:val="00354731"/>
    <w:rsid w:val="00360F93"/>
    <w:rsid w:val="0036781E"/>
    <w:rsid w:val="00367D84"/>
    <w:rsid w:val="003712F5"/>
    <w:rsid w:val="003853AE"/>
    <w:rsid w:val="00386541"/>
    <w:rsid w:val="00390A29"/>
    <w:rsid w:val="0039214A"/>
    <w:rsid w:val="003926C7"/>
    <w:rsid w:val="00393B8B"/>
    <w:rsid w:val="003950C8"/>
    <w:rsid w:val="003A3E0D"/>
    <w:rsid w:val="003A6396"/>
    <w:rsid w:val="003B2966"/>
    <w:rsid w:val="003C3CA8"/>
    <w:rsid w:val="003D0F4A"/>
    <w:rsid w:val="003D354F"/>
    <w:rsid w:val="003D4FD9"/>
    <w:rsid w:val="003E19B3"/>
    <w:rsid w:val="003E53A4"/>
    <w:rsid w:val="003E6D23"/>
    <w:rsid w:val="003F15CD"/>
    <w:rsid w:val="003F46A9"/>
    <w:rsid w:val="00402CB5"/>
    <w:rsid w:val="00412FCF"/>
    <w:rsid w:val="004155F3"/>
    <w:rsid w:val="004162A5"/>
    <w:rsid w:val="00426633"/>
    <w:rsid w:val="00427347"/>
    <w:rsid w:val="0043486C"/>
    <w:rsid w:val="00434986"/>
    <w:rsid w:val="00436B9F"/>
    <w:rsid w:val="0044194A"/>
    <w:rsid w:val="00441961"/>
    <w:rsid w:val="0044440C"/>
    <w:rsid w:val="004501CC"/>
    <w:rsid w:val="004532AC"/>
    <w:rsid w:val="00463470"/>
    <w:rsid w:val="0047099D"/>
    <w:rsid w:val="00471603"/>
    <w:rsid w:val="00472F1D"/>
    <w:rsid w:val="0048392F"/>
    <w:rsid w:val="00484C46"/>
    <w:rsid w:val="00490262"/>
    <w:rsid w:val="00495CAE"/>
    <w:rsid w:val="00495DEE"/>
    <w:rsid w:val="00496BB1"/>
    <w:rsid w:val="004A6A2A"/>
    <w:rsid w:val="004A6E74"/>
    <w:rsid w:val="004B0650"/>
    <w:rsid w:val="004B0B6B"/>
    <w:rsid w:val="004B3BE8"/>
    <w:rsid w:val="004B5B4F"/>
    <w:rsid w:val="004C4493"/>
    <w:rsid w:val="004C70D7"/>
    <w:rsid w:val="004D01FA"/>
    <w:rsid w:val="004D225A"/>
    <w:rsid w:val="004D2F8B"/>
    <w:rsid w:val="004D49E1"/>
    <w:rsid w:val="004D4C60"/>
    <w:rsid w:val="004D697E"/>
    <w:rsid w:val="004E005B"/>
    <w:rsid w:val="004E108B"/>
    <w:rsid w:val="004E53FA"/>
    <w:rsid w:val="004E5DD6"/>
    <w:rsid w:val="004E78B6"/>
    <w:rsid w:val="004F0EAE"/>
    <w:rsid w:val="004F14DA"/>
    <w:rsid w:val="004F34F6"/>
    <w:rsid w:val="005041A2"/>
    <w:rsid w:val="005048C5"/>
    <w:rsid w:val="005054EE"/>
    <w:rsid w:val="0051232D"/>
    <w:rsid w:val="0051343A"/>
    <w:rsid w:val="005242D9"/>
    <w:rsid w:val="00530AAB"/>
    <w:rsid w:val="00533EA2"/>
    <w:rsid w:val="00537CF3"/>
    <w:rsid w:val="005434F1"/>
    <w:rsid w:val="005451A4"/>
    <w:rsid w:val="0054729D"/>
    <w:rsid w:val="005603A7"/>
    <w:rsid w:val="005616EF"/>
    <w:rsid w:val="00570B16"/>
    <w:rsid w:val="005808B0"/>
    <w:rsid w:val="00583A01"/>
    <w:rsid w:val="005865C7"/>
    <w:rsid w:val="005878D6"/>
    <w:rsid w:val="00587918"/>
    <w:rsid w:val="00587C97"/>
    <w:rsid w:val="00595803"/>
    <w:rsid w:val="00597FD2"/>
    <w:rsid w:val="005A1491"/>
    <w:rsid w:val="005A6560"/>
    <w:rsid w:val="005B0449"/>
    <w:rsid w:val="005B5F1A"/>
    <w:rsid w:val="005B712B"/>
    <w:rsid w:val="005B77E9"/>
    <w:rsid w:val="005B7ECB"/>
    <w:rsid w:val="005C05B3"/>
    <w:rsid w:val="005D228B"/>
    <w:rsid w:val="005E1354"/>
    <w:rsid w:val="005E2BEF"/>
    <w:rsid w:val="005E5B08"/>
    <w:rsid w:val="005F1F5D"/>
    <w:rsid w:val="005F376E"/>
    <w:rsid w:val="005F4895"/>
    <w:rsid w:val="005F6F57"/>
    <w:rsid w:val="0060671E"/>
    <w:rsid w:val="0060774A"/>
    <w:rsid w:val="00613104"/>
    <w:rsid w:val="006213E9"/>
    <w:rsid w:val="0062432B"/>
    <w:rsid w:val="006261E8"/>
    <w:rsid w:val="0062724C"/>
    <w:rsid w:val="00632DCF"/>
    <w:rsid w:val="006333E1"/>
    <w:rsid w:val="00633E7F"/>
    <w:rsid w:val="006359E7"/>
    <w:rsid w:val="006362C2"/>
    <w:rsid w:val="006370E2"/>
    <w:rsid w:val="00646500"/>
    <w:rsid w:val="006629F4"/>
    <w:rsid w:val="00664C6C"/>
    <w:rsid w:val="006677DC"/>
    <w:rsid w:val="0066781C"/>
    <w:rsid w:val="00670CD3"/>
    <w:rsid w:val="0067165C"/>
    <w:rsid w:val="00672640"/>
    <w:rsid w:val="006736FD"/>
    <w:rsid w:val="00674B61"/>
    <w:rsid w:val="00675896"/>
    <w:rsid w:val="00676690"/>
    <w:rsid w:val="006805EE"/>
    <w:rsid w:val="00687524"/>
    <w:rsid w:val="0069402B"/>
    <w:rsid w:val="00696E01"/>
    <w:rsid w:val="00696FD1"/>
    <w:rsid w:val="006A2882"/>
    <w:rsid w:val="006B3878"/>
    <w:rsid w:val="006B4E2F"/>
    <w:rsid w:val="006B6ED2"/>
    <w:rsid w:val="006C6DA0"/>
    <w:rsid w:val="006D05E9"/>
    <w:rsid w:val="006D5BE0"/>
    <w:rsid w:val="006D5E82"/>
    <w:rsid w:val="006D6FB0"/>
    <w:rsid w:val="006D7658"/>
    <w:rsid w:val="006E0138"/>
    <w:rsid w:val="006E068D"/>
    <w:rsid w:val="006E6943"/>
    <w:rsid w:val="006E6C14"/>
    <w:rsid w:val="006E748B"/>
    <w:rsid w:val="006F2823"/>
    <w:rsid w:val="006F41F9"/>
    <w:rsid w:val="00707C50"/>
    <w:rsid w:val="00711418"/>
    <w:rsid w:val="00715840"/>
    <w:rsid w:val="007172D3"/>
    <w:rsid w:val="007218A3"/>
    <w:rsid w:val="00734FD3"/>
    <w:rsid w:val="007356D7"/>
    <w:rsid w:val="00740797"/>
    <w:rsid w:val="007433E8"/>
    <w:rsid w:val="007520AE"/>
    <w:rsid w:val="00752241"/>
    <w:rsid w:val="00755F0E"/>
    <w:rsid w:val="00760AD1"/>
    <w:rsid w:val="0076462E"/>
    <w:rsid w:val="007651FE"/>
    <w:rsid w:val="00773096"/>
    <w:rsid w:val="007766D1"/>
    <w:rsid w:val="00776AA9"/>
    <w:rsid w:val="00786447"/>
    <w:rsid w:val="00786C74"/>
    <w:rsid w:val="00791C12"/>
    <w:rsid w:val="00796C1C"/>
    <w:rsid w:val="007A23EC"/>
    <w:rsid w:val="007C3BD3"/>
    <w:rsid w:val="007C6695"/>
    <w:rsid w:val="007D2427"/>
    <w:rsid w:val="007D430E"/>
    <w:rsid w:val="007D67BD"/>
    <w:rsid w:val="007F02DD"/>
    <w:rsid w:val="007F21F0"/>
    <w:rsid w:val="007F2BDC"/>
    <w:rsid w:val="007F30F9"/>
    <w:rsid w:val="007F31D7"/>
    <w:rsid w:val="007F34F6"/>
    <w:rsid w:val="007F450E"/>
    <w:rsid w:val="007F69FA"/>
    <w:rsid w:val="007F6C9D"/>
    <w:rsid w:val="007F7E27"/>
    <w:rsid w:val="0080025D"/>
    <w:rsid w:val="00800542"/>
    <w:rsid w:val="008014E6"/>
    <w:rsid w:val="0081460F"/>
    <w:rsid w:val="00815C6F"/>
    <w:rsid w:val="00823B21"/>
    <w:rsid w:val="00826742"/>
    <w:rsid w:val="00827B80"/>
    <w:rsid w:val="00834435"/>
    <w:rsid w:val="00834E15"/>
    <w:rsid w:val="00835539"/>
    <w:rsid w:val="00841280"/>
    <w:rsid w:val="00842560"/>
    <w:rsid w:val="008447A3"/>
    <w:rsid w:val="008522A4"/>
    <w:rsid w:val="00855593"/>
    <w:rsid w:val="00856271"/>
    <w:rsid w:val="00856AE1"/>
    <w:rsid w:val="00861B31"/>
    <w:rsid w:val="008672F6"/>
    <w:rsid w:val="00867AA7"/>
    <w:rsid w:val="00867BA5"/>
    <w:rsid w:val="00871D4E"/>
    <w:rsid w:val="00871ED4"/>
    <w:rsid w:val="00874C56"/>
    <w:rsid w:val="00877FB3"/>
    <w:rsid w:val="008806D5"/>
    <w:rsid w:val="00886754"/>
    <w:rsid w:val="00886A21"/>
    <w:rsid w:val="00890E14"/>
    <w:rsid w:val="00896D6F"/>
    <w:rsid w:val="00896E1E"/>
    <w:rsid w:val="00897BE1"/>
    <w:rsid w:val="008A23D3"/>
    <w:rsid w:val="008A29DC"/>
    <w:rsid w:val="008A54AB"/>
    <w:rsid w:val="008B0D49"/>
    <w:rsid w:val="008B0FA7"/>
    <w:rsid w:val="008B2AEE"/>
    <w:rsid w:val="008B5B9C"/>
    <w:rsid w:val="008B5FCB"/>
    <w:rsid w:val="008C07D7"/>
    <w:rsid w:val="008C1099"/>
    <w:rsid w:val="008C2ADF"/>
    <w:rsid w:val="008C4AD7"/>
    <w:rsid w:val="008C5261"/>
    <w:rsid w:val="008D2570"/>
    <w:rsid w:val="008D3C05"/>
    <w:rsid w:val="008D6C8B"/>
    <w:rsid w:val="008E5106"/>
    <w:rsid w:val="008E6759"/>
    <w:rsid w:val="008F070E"/>
    <w:rsid w:val="008F1070"/>
    <w:rsid w:val="008F1436"/>
    <w:rsid w:val="008F4167"/>
    <w:rsid w:val="008F4E3D"/>
    <w:rsid w:val="008F55CC"/>
    <w:rsid w:val="009020D5"/>
    <w:rsid w:val="00910898"/>
    <w:rsid w:val="00913489"/>
    <w:rsid w:val="0091694A"/>
    <w:rsid w:val="00926938"/>
    <w:rsid w:val="00932B0C"/>
    <w:rsid w:val="00934F53"/>
    <w:rsid w:val="00942DAE"/>
    <w:rsid w:val="0094423F"/>
    <w:rsid w:val="00944BB7"/>
    <w:rsid w:val="00951C78"/>
    <w:rsid w:val="009617FF"/>
    <w:rsid w:val="009629F0"/>
    <w:rsid w:val="0096363D"/>
    <w:rsid w:val="00963AD9"/>
    <w:rsid w:val="00967292"/>
    <w:rsid w:val="00967F09"/>
    <w:rsid w:val="00975761"/>
    <w:rsid w:val="009758B1"/>
    <w:rsid w:val="00981876"/>
    <w:rsid w:val="00984200"/>
    <w:rsid w:val="00991EF9"/>
    <w:rsid w:val="009A1EA3"/>
    <w:rsid w:val="009A4206"/>
    <w:rsid w:val="009A5EE3"/>
    <w:rsid w:val="009B1B56"/>
    <w:rsid w:val="009B4054"/>
    <w:rsid w:val="009C5EC2"/>
    <w:rsid w:val="009D1407"/>
    <w:rsid w:val="009D1F7B"/>
    <w:rsid w:val="009D6E5B"/>
    <w:rsid w:val="009D7DEB"/>
    <w:rsid w:val="009E40D2"/>
    <w:rsid w:val="009E6176"/>
    <w:rsid w:val="009F2C40"/>
    <w:rsid w:val="009F30F0"/>
    <w:rsid w:val="009F3677"/>
    <w:rsid w:val="009F576F"/>
    <w:rsid w:val="009F7B1E"/>
    <w:rsid w:val="00A01F04"/>
    <w:rsid w:val="00A1262D"/>
    <w:rsid w:val="00A2046E"/>
    <w:rsid w:val="00A23560"/>
    <w:rsid w:val="00A25E37"/>
    <w:rsid w:val="00A36383"/>
    <w:rsid w:val="00A40E65"/>
    <w:rsid w:val="00A41899"/>
    <w:rsid w:val="00A42291"/>
    <w:rsid w:val="00A431E1"/>
    <w:rsid w:val="00A43ADD"/>
    <w:rsid w:val="00A44B61"/>
    <w:rsid w:val="00A524F0"/>
    <w:rsid w:val="00A548E6"/>
    <w:rsid w:val="00A5670F"/>
    <w:rsid w:val="00A6186C"/>
    <w:rsid w:val="00A64520"/>
    <w:rsid w:val="00A64F28"/>
    <w:rsid w:val="00A705CD"/>
    <w:rsid w:val="00A72B4F"/>
    <w:rsid w:val="00A76780"/>
    <w:rsid w:val="00A801A3"/>
    <w:rsid w:val="00A83859"/>
    <w:rsid w:val="00A866BE"/>
    <w:rsid w:val="00A904FA"/>
    <w:rsid w:val="00A96244"/>
    <w:rsid w:val="00A97AAA"/>
    <w:rsid w:val="00AA3BA0"/>
    <w:rsid w:val="00AB1929"/>
    <w:rsid w:val="00AB3833"/>
    <w:rsid w:val="00AC2CFC"/>
    <w:rsid w:val="00AD02C6"/>
    <w:rsid w:val="00AE0695"/>
    <w:rsid w:val="00AE7C15"/>
    <w:rsid w:val="00AF3B4A"/>
    <w:rsid w:val="00AF738D"/>
    <w:rsid w:val="00AF7613"/>
    <w:rsid w:val="00B01751"/>
    <w:rsid w:val="00B022D8"/>
    <w:rsid w:val="00B07248"/>
    <w:rsid w:val="00B10A36"/>
    <w:rsid w:val="00B111D8"/>
    <w:rsid w:val="00B15F7E"/>
    <w:rsid w:val="00B170C1"/>
    <w:rsid w:val="00B205F4"/>
    <w:rsid w:val="00B21F0D"/>
    <w:rsid w:val="00B225BD"/>
    <w:rsid w:val="00B251CC"/>
    <w:rsid w:val="00B33B02"/>
    <w:rsid w:val="00B448E3"/>
    <w:rsid w:val="00B45CAB"/>
    <w:rsid w:val="00B47ADF"/>
    <w:rsid w:val="00B52965"/>
    <w:rsid w:val="00B52F85"/>
    <w:rsid w:val="00B56D56"/>
    <w:rsid w:val="00B56FC1"/>
    <w:rsid w:val="00B60BD6"/>
    <w:rsid w:val="00B62FD6"/>
    <w:rsid w:val="00B716D0"/>
    <w:rsid w:val="00B7198D"/>
    <w:rsid w:val="00B83160"/>
    <w:rsid w:val="00B8366A"/>
    <w:rsid w:val="00B920FD"/>
    <w:rsid w:val="00B92ABA"/>
    <w:rsid w:val="00B93788"/>
    <w:rsid w:val="00B94251"/>
    <w:rsid w:val="00B958C5"/>
    <w:rsid w:val="00B959A6"/>
    <w:rsid w:val="00B96BBD"/>
    <w:rsid w:val="00BA2A91"/>
    <w:rsid w:val="00BA465D"/>
    <w:rsid w:val="00BB02E1"/>
    <w:rsid w:val="00BB047A"/>
    <w:rsid w:val="00BB0B78"/>
    <w:rsid w:val="00BB31A3"/>
    <w:rsid w:val="00BB68C7"/>
    <w:rsid w:val="00BB6B90"/>
    <w:rsid w:val="00BB6F02"/>
    <w:rsid w:val="00BD4435"/>
    <w:rsid w:val="00BD59AE"/>
    <w:rsid w:val="00BD7F66"/>
    <w:rsid w:val="00BE1BB7"/>
    <w:rsid w:val="00BE6DF7"/>
    <w:rsid w:val="00BF069A"/>
    <w:rsid w:val="00BF1645"/>
    <w:rsid w:val="00BF2B60"/>
    <w:rsid w:val="00C0228B"/>
    <w:rsid w:val="00C03CE9"/>
    <w:rsid w:val="00C126FB"/>
    <w:rsid w:val="00C15AC6"/>
    <w:rsid w:val="00C1716C"/>
    <w:rsid w:val="00C2322A"/>
    <w:rsid w:val="00C24B51"/>
    <w:rsid w:val="00C27F42"/>
    <w:rsid w:val="00C37725"/>
    <w:rsid w:val="00C4079F"/>
    <w:rsid w:val="00C41F04"/>
    <w:rsid w:val="00C45105"/>
    <w:rsid w:val="00C47251"/>
    <w:rsid w:val="00C524E0"/>
    <w:rsid w:val="00C52820"/>
    <w:rsid w:val="00C528BE"/>
    <w:rsid w:val="00C571F4"/>
    <w:rsid w:val="00C6533C"/>
    <w:rsid w:val="00C66B97"/>
    <w:rsid w:val="00C70051"/>
    <w:rsid w:val="00C72C75"/>
    <w:rsid w:val="00C7542A"/>
    <w:rsid w:val="00C777D7"/>
    <w:rsid w:val="00C822FC"/>
    <w:rsid w:val="00C82820"/>
    <w:rsid w:val="00C8416B"/>
    <w:rsid w:val="00C87043"/>
    <w:rsid w:val="00C87BA2"/>
    <w:rsid w:val="00C93294"/>
    <w:rsid w:val="00C95C3D"/>
    <w:rsid w:val="00C962FF"/>
    <w:rsid w:val="00CA2D16"/>
    <w:rsid w:val="00CA407B"/>
    <w:rsid w:val="00CB221A"/>
    <w:rsid w:val="00CB61CD"/>
    <w:rsid w:val="00CB6A48"/>
    <w:rsid w:val="00CC1165"/>
    <w:rsid w:val="00CC5F6D"/>
    <w:rsid w:val="00CC7393"/>
    <w:rsid w:val="00CD087F"/>
    <w:rsid w:val="00CD4D8F"/>
    <w:rsid w:val="00CD52C1"/>
    <w:rsid w:val="00CD6DB1"/>
    <w:rsid w:val="00CD7842"/>
    <w:rsid w:val="00CE07AB"/>
    <w:rsid w:val="00CE17F3"/>
    <w:rsid w:val="00CE19F7"/>
    <w:rsid w:val="00CE1F04"/>
    <w:rsid w:val="00CE34FF"/>
    <w:rsid w:val="00D00E76"/>
    <w:rsid w:val="00D03401"/>
    <w:rsid w:val="00D03C39"/>
    <w:rsid w:val="00D05D46"/>
    <w:rsid w:val="00D23CFB"/>
    <w:rsid w:val="00D30DD2"/>
    <w:rsid w:val="00D32A34"/>
    <w:rsid w:val="00D458F4"/>
    <w:rsid w:val="00D55B84"/>
    <w:rsid w:val="00D55BC9"/>
    <w:rsid w:val="00D60044"/>
    <w:rsid w:val="00D60F66"/>
    <w:rsid w:val="00D6659E"/>
    <w:rsid w:val="00D718F0"/>
    <w:rsid w:val="00D71E3E"/>
    <w:rsid w:val="00D7223B"/>
    <w:rsid w:val="00D73C66"/>
    <w:rsid w:val="00D7745F"/>
    <w:rsid w:val="00D81119"/>
    <w:rsid w:val="00D82DC1"/>
    <w:rsid w:val="00DA063E"/>
    <w:rsid w:val="00DA1403"/>
    <w:rsid w:val="00DA1C31"/>
    <w:rsid w:val="00DB01F1"/>
    <w:rsid w:val="00DB40AA"/>
    <w:rsid w:val="00DC132C"/>
    <w:rsid w:val="00DC21C3"/>
    <w:rsid w:val="00DC265E"/>
    <w:rsid w:val="00DC65E2"/>
    <w:rsid w:val="00DD22A3"/>
    <w:rsid w:val="00DD3F68"/>
    <w:rsid w:val="00DD5B7C"/>
    <w:rsid w:val="00DD7668"/>
    <w:rsid w:val="00DE2094"/>
    <w:rsid w:val="00DE32FA"/>
    <w:rsid w:val="00DF0112"/>
    <w:rsid w:val="00DF1C76"/>
    <w:rsid w:val="00DF4855"/>
    <w:rsid w:val="00E100E6"/>
    <w:rsid w:val="00E20E1A"/>
    <w:rsid w:val="00E251BC"/>
    <w:rsid w:val="00E315C9"/>
    <w:rsid w:val="00E34732"/>
    <w:rsid w:val="00E46412"/>
    <w:rsid w:val="00E50547"/>
    <w:rsid w:val="00E541A9"/>
    <w:rsid w:val="00E6059F"/>
    <w:rsid w:val="00E614F5"/>
    <w:rsid w:val="00E65AB6"/>
    <w:rsid w:val="00E6782B"/>
    <w:rsid w:val="00E708B4"/>
    <w:rsid w:val="00E71374"/>
    <w:rsid w:val="00E73025"/>
    <w:rsid w:val="00E75EDD"/>
    <w:rsid w:val="00E75F04"/>
    <w:rsid w:val="00E7608A"/>
    <w:rsid w:val="00E814F5"/>
    <w:rsid w:val="00E81EEE"/>
    <w:rsid w:val="00E826D5"/>
    <w:rsid w:val="00E8445B"/>
    <w:rsid w:val="00E86495"/>
    <w:rsid w:val="00E91B7D"/>
    <w:rsid w:val="00EA3414"/>
    <w:rsid w:val="00EA4198"/>
    <w:rsid w:val="00EB03B0"/>
    <w:rsid w:val="00EB47FC"/>
    <w:rsid w:val="00EB7531"/>
    <w:rsid w:val="00EB7C81"/>
    <w:rsid w:val="00EC13F7"/>
    <w:rsid w:val="00EC2CB4"/>
    <w:rsid w:val="00EC3FDB"/>
    <w:rsid w:val="00EC405B"/>
    <w:rsid w:val="00ED089E"/>
    <w:rsid w:val="00ED1843"/>
    <w:rsid w:val="00EE476C"/>
    <w:rsid w:val="00EE480E"/>
    <w:rsid w:val="00EE4C4D"/>
    <w:rsid w:val="00EE70A7"/>
    <w:rsid w:val="00EF4C9B"/>
    <w:rsid w:val="00EF4EC7"/>
    <w:rsid w:val="00F01B22"/>
    <w:rsid w:val="00F02406"/>
    <w:rsid w:val="00F03A2E"/>
    <w:rsid w:val="00F11B7E"/>
    <w:rsid w:val="00F20160"/>
    <w:rsid w:val="00F22447"/>
    <w:rsid w:val="00F22D2D"/>
    <w:rsid w:val="00F24224"/>
    <w:rsid w:val="00F25224"/>
    <w:rsid w:val="00F32509"/>
    <w:rsid w:val="00F35C67"/>
    <w:rsid w:val="00F411D4"/>
    <w:rsid w:val="00F42564"/>
    <w:rsid w:val="00F4390E"/>
    <w:rsid w:val="00F443BB"/>
    <w:rsid w:val="00F47664"/>
    <w:rsid w:val="00F50AD7"/>
    <w:rsid w:val="00F51064"/>
    <w:rsid w:val="00F54479"/>
    <w:rsid w:val="00F616F3"/>
    <w:rsid w:val="00F67F98"/>
    <w:rsid w:val="00F70B8B"/>
    <w:rsid w:val="00F71260"/>
    <w:rsid w:val="00F72235"/>
    <w:rsid w:val="00F72786"/>
    <w:rsid w:val="00F750FD"/>
    <w:rsid w:val="00F82B12"/>
    <w:rsid w:val="00F90374"/>
    <w:rsid w:val="00F94C0F"/>
    <w:rsid w:val="00F95DD3"/>
    <w:rsid w:val="00FA2AF0"/>
    <w:rsid w:val="00FA411C"/>
    <w:rsid w:val="00FA7E1B"/>
    <w:rsid w:val="00FB0924"/>
    <w:rsid w:val="00FB0BBF"/>
    <w:rsid w:val="00FB3D5B"/>
    <w:rsid w:val="00FB627E"/>
    <w:rsid w:val="00FB6657"/>
    <w:rsid w:val="00FC0AA8"/>
    <w:rsid w:val="00FC1A59"/>
    <w:rsid w:val="00FC42A1"/>
    <w:rsid w:val="00FC543C"/>
    <w:rsid w:val="00FD170D"/>
    <w:rsid w:val="00FD3C91"/>
    <w:rsid w:val="00FE12AA"/>
    <w:rsid w:val="00FE62D2"/>
    <w:rsid w:val="00FF0DF4"/>
    <w:rsid w:val="00FF1B57"/>
    <w:rsid w:val="00FF2CF7"/>
    <w:rsid w:val="00FF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704979"/>
  <w15:chartTrackingRefBased/>
  <w15:docId w15:val="{69BBFD2B-595B-4AA1-9717-E5745F559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C15"/>
    <w:rPr>
      <w:rFonts w:cs="Mangal"/>
    </w:rPr>
  </w:style>
  <w:style w:type="paragraph" w:styleId="Titre3">
    <w:name w:val="heading 3"/>
    <w:aliases w:val="Section Title"/>
    <w:basedOn w:val="Normal"/>
    <w:next w:val="Normal"/>
    <w:link w:val="Titre3Car"/>
    <w:unhideWhenUsed/>
    <w:qFormat/>
    <w:rsid w:val="00E814F5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Cs w:val="22"/>
      <w:lang w:val="en-US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qFormat/>
    <w:rsid w:val="009E6176"/>
    <w:pPr>
      <w:spacing w:after="0" w:line="240" w:lineRule="auto"/>
    </w:pPr>
    <w:rPr>
      <w:rFonts w:ascii="Calibri" w:eastAsia="Calibri" w:hAnsi="Calibri" w:cs="Times New Roman"/>
      <w:sz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unhideWhenUsed/>
    <w:qFormat/>
    <w:rsid w:val="00B56D5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qFormat/>
    <w:rsid w:val="00B56D56"/>
    <w:pPr>
      <w:spacing w:line="240" w:lineRule="auto"/>
    </w:pPr>
    <w:rPr>
      <w:sz w:val="20"/>
      <w:szCs w:val="18"/>
    </w:rPr>
  </w:style>
  <w:style w:type="character" w:customStyle="1" w:styleId="CommentaireCar">
    <w:name w:val="Commentaire Car"/>
    <w:basedOn w:val="Policepardfaut"/>
    <w:link w:val="Commentaire"/>
    <w:uiPriority w:val="99"/>
    <w:qFormat/>
    <w:rsid w:val="00B56D56"/>
    <w:rPr>
      <w:rFonts w:cs="Mangal"/>
      <w:sz w:val="20"/>
      <w:szCs w:val="18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56D5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56D56"/>
    <w:rPr>
      <w:rFonts w:cs="Mangal"/>
      <w:b/>
      <w:bCs/>
      <w:sz w:val="20"/>
      <w:szCs w:val="18"/>
    </w:rPr>
  </w:style>
  <w:style w:type="paragraph" w:styleId="Textedebulles">
    <w:name w:val="Balloon Text"/>
    <w:aliases w:val="Char19"/>
    <w:basedOn w:val="Normal"/>
    <w:link w:val="TextedebullesCar"/>
    <w:uiPriority w:val="99"/>
    <w:unhideWhenUsed/>
    <w:rsid w:val="00B56D56"/>
    <w:pPr>
      <w:spacing w:after="0" w:line="240" w:lineRule="auto"/>
    </w:pPr>
    <w:rPr>
      <w:rFonts w:ascii="Segoe UI" w:hAnsi="Segoe UI"/>
      <w:sz w:val="18"/>
      <w:szCs w:val="16"/>
    </w:rPr>
  </w:style>
  <w:style w:type="character" w:customStyle="1" w:styleId="TextedebullesCar">
    <w:name w:val="Texte de bulles Car"/>
    <w:aliases w:val="Char19 Car"/>
    <w:basedOn w:val="Policepardfaut"/>
    <w:link w:val="Textedebulles"/>
    <w:uiPriority w:val="99"/>
    <w:rsid w:val="00B56D56"/>
    <w:rPr>
      <w:rFonts w:ascii="Segoe UI" w:hAnsi="Segoe UI" w:cs="Mangal"/>
      <w:sz w:val="18"/>
      <w:szCs w:val="16"/>
    </w:rPr>
  </w:style>
  <w:style w:type="paragraph" w:styleId="Rvision">
    <w:name w:val="Revision"/>
    <w:hidden/>
    <w:uiPriority w:val="99"/>
    <w:semiHidden/>
    <w:rsid w:val="00393B8B"/>
    <w:pPr>
      <w:spacing w:after="0" w:line="240" w:lineRule="auto"/>
    </w:pPr>
    <w:rPr>
      <w:rFonts w:cs="Mangal"/>
    </w:rPr>
  </w:style>
  <w:style w:type="paragraph" w:styleId="Paragraphedeliste">
    <w:name w:val="List Paragraph"/>
    <w:basedOn w:val="Normal"/>
    <w:uiPriority w:val="34"/>
    <w:qFormat/>
    <w:rsid w:val="000C4A81"/>
    <w:pPr>
      <w:ind w:left="720"/>
      <w:contextualSpacing/>
    </w:pPr>
  </w:style>
  <w:style w:type="paragraph" w:styleId="Titre">
    <w:name w:val="Title"/>
    <w:basedOn w:val="Normal"/>
    <w:link w:val="TitreCar"/>
    <w:qFormat/>
    <w:rsid w:val="001C4DC9"/>
    <w:pPr>
      <w:spacing w:after="0" w:line="240" w:lineRule="auto"/>
      <w:jc w:val="center"/>
    </w:pPr>
    <w:rPr>
      <w:rFonts w:ascii="Arial" w:eastAsia="Times New Roman" w:hAnsi="Arial" w:cs="Times New Roman"/>
      <w:b/>
      <w:sz w:val="18"/>
      <w:lang w:val="en-GB" w:bidi="ar-SA"/>
    </w:rPr>
  </w:style>
  <w:style w:type="character" w:customStyle="1" w:styleId="TitreCar">
    <w:name w:val="Titre Car"/>
    <w:basedOn w:val="Policepardfaut"/>
    <w:link w:val="Titre"/>
    <w:rsid w:val="001C4DC9"/>
    <w:rPr>
      <w:rFonts w:ascii="Arial" w:eastAsia="Times New Roman" w:hAnsi="Arial" w:cs="Times New Roman"/>
      <w:b/>
      <w:sz w:val="18"/>
      <w:lang w:val="en-GB" w:bidi="ar-SA"/>
    </w:rPr>
  </w:style>
  <w:style w:type="paragraph" w:styleId="En-tte">
    <w:name w:val="header"/>
    <w:basedOn w:val="Normal"/>
    <w:link w:val="En-tteCar"/>
    <w:uiPriority w:val="99"/>
    <w:unhideWhenUsed/>
    <w:rsid w:val="003169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169A5"/>
    <w:rPr>
      <w:rFonts w:cs="Mangal"/>
    </w:rPr>
  </w:style>
  <w:style w:type="paragraph" w:styleId="Pieddepage">
    <w:name w:val="footer"/>
    <w:basedOn w:val="Normal"/>
    <w:link w:val="PieddepageCar"/>
    <w:uiPriority w:val="99"/>
    <w:unhideWhenUsed/>
    <w:rsid w:val="003169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169A5"/>
    <w:rPr>
      <w:rFonts w:cs="Mangal"/>
    </w:rPr>
  </w:style>
  <w:style w:type="table" w:customStyle="1" w:styleId="Grilledutableau2">
    <w:name w:val="Grille du tableau2"/>
    <w:basedOn w:val="TableauNormal"/>
    <w:next w:val="Grilledutableau"/>
    <w:uiPriority w:val="39"/>
    <w:qFormat/>
    <w:rsid w:val="00B01751"/>
    <w:pPr>
      <w:spacing w:after="0" w:line="240" w:lineRule="auto"/>
    </w:pPr>
    <w:rPr>
      <w:sz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aliases w:val="Section Title Car"/>
    <w:basedOn w:val="Policepardfaut"/>
    <w:link w:val="Titre3"/>
    <w:rsid w:val="00E814F5"/>
    <w:rPr>
      <w:rFonts w:asciiTheme="majorHAnsi" w:eastAsiaTheme="majorEastAsia" w:hAnsiTheme="majorHAnsi" w:cstheme="majorBidi"/>
      <w:b/>
      <w:bCs/>
      <w:color w:val="5B9BD5" w:themeColor="accent1"/>
      <w:szCs w:val="22"/>
      <w:lang w:val="en-US" w:bidi="ar-SA"/>
    </w:rPr>
  </w:style>
  <w:style w:type="numbering" w:customStyle="1" w:styleId="Aucuneliste1">
    <w:name w:val="Aucune liste1"/>
    <w:next w:val="Aucuneliste"/>
    <w:uiPriority w:val="99"/>
    <w:semiHidden/>
    <w:unhideWhenUsed/>
    <w:rsid w:val="00E814F5"/>
  </w:style>
  <w:style w:type="paragraph" w:styleId="Sous-titre">
    <w:name w:val="Subtitle"/>
    <w:basedOn w:val="Normal"/>
    <w:link w:val="Sous-titreCar"/>
    <w:qFormat/>
    <w:rsid w:val="00E814F5"/>
    <w:pPr>
      <w:spacing w:after="0" w:line="240" w:lineRule="auto"/>
    </w:pPr>
    <w:rPr>
      <w:rFonts w:ascii="Times New Roman" w:eastAsia="Times New Roman" w:hAnsi="Times New Roman" w:cs="Times New Roman"/>
      <w:sz w:val="24"/>
      <w:lang w:val="en-US" w:bidi="ar-SA"/>
    </w:rPr>
  </w:style>
  <w:style w:type="character" w:customStyle="1" w:styleId="Sous-titreCar">
    <w:name w:val="Sous-titre Car"/>
    <w:basedOn w:val="Policepardfaut"/>
    <w:link w:val="Sous-titre"/>
    <w:rsid w:val="00E814F5"/>
    <w:rPr>
      <w:rFonts w:ascii="Times New Roman" w:eastAsia="Times New Roman" w:hAnsi="Times New Roman" w:cs="Times New Roman"/>
      <w:sz w:val="24"/>
      <w:lang w:val="en-US" w:bidi="ar-SA"/>
    </w:rPr>
  </w:style>
  <w:style w:type="character" w:customStyle="1" w:styleId="hps">
    <w:name w:val="hps"/>
    <w:basedOn w:val="Policepardfaut"/>
    <w:rsid w:val="00E814F5"/>
  </w:style>
  <w:style w:type="paragraph" w:customStyle="1" w:styleId="Default">
    <w:name w:val="Default"/>
    <w:rsid w:val="00E814F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ar-SA"/>
    </w:rPr>
  </w:style>
  <w:style w:type="paragraph" w:styleId="NormalWeb">
    <w:name w:val="Normal (Web)"/>
    <w:basedOn w:val="Normal"/>
    <w:uiPriority w:val="99"/>
    <w:semiHidden/>
    <w:unhideWhenUsed/>
    <w:rsid w:val="00E81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Lienhypertexte">
    <w:name w:val="Hyperlink"/>
    <w:basedOn w:val="Policepardfaut"/>
    <w:uiPriority w:val="99"/>
    <w:unhideWhenUsed/>
    <w:rsid w:val="00E814F5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E814F5"/>
    <w:rPr>
      <w:color w:val="954F72" w:themeColor="followedHyperlink"/>
      <w:u w:val="single"/>
    </w:rPr>
  </w:style>
  <w:style w:type="numbering" w:customStyle="1" w:styleId="NoList1">
    <w:name w:val="No List1"/>
    <w:next w:val="Aucuneliste"/>
    <w:uiPriority w:val="99"/>
    <w:semiHidden/>
    <w:unhideWhenUsed/>
    <w:rsid w:val="00E814F5"/>
  </w:style>
  <w:style w:type="table" w:customStyle="1" w:styleId="TableGrid1">
    <w:name w:val="Table Grid1"/>
    <w:basedOn w:val="TableauNormal"/>
    <w:next w:val="Grilledutableau"/>
    <w:uiPriority w:val="39"/>
    <w:rsid w:val="00E814F5"/>
    <w:pPr>
      <w:spacing w:after="0" w:line="240" w:lineRule="auto"/>
    </w:pPr>
    <w:rPr>
      <w:rFonts w:ascii="Calibri" w:eastAsia="Calibri" w:hAnsi="Calibri" w:cs="Times New Roman"/>
      <w:sz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39"/>
    <w:qFormat/>
    <w:rsid w:val="00E814F5"/>
    <w:pPr>
      <w:spacing w:after="0" w:line="240" w:lineRule="auto"/>
    </w:pPr>
    <w:rPr>
      <w:sz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D27C7-51BB-43CB-B43F-9803B6CB5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7083</Words>
  <Characters>38959</Characters>
  <Application>Microsoft Office Word</Application>
  <DocSecurity>0</DocSecurity>
  <Lines>324</Lines>
  <Paragraphs>91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</dc:creator>
  <cp:keywords/>
  <dc:description/>
  <cp:lastModifiedBy>Mouhamadou Faly Ba</cp:lastModifiedBy>
  <cp:revision>76</cp:revision>
  <dcterms:created xsi:type="dcterms:W3CDTF">2024-07-23T18:57:00Z</dcterms:created>
  <dcterms:modified xsi:type="dcterms:W3CDTF">2024-10-27T13:12:00Z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4ec5677af49c313931cee9a13e9d69c5949bdb85bca5bf163604564328b74745</vt:lpwstr>
  </property>
</Properties>
</file>