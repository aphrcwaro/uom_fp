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C99BF" w14:textId="1105A1DD" w:rsidR="00570787" w:rsidRPr="00823A21" w:rsidRDefault="004E7E81" w:rsidP="00823A21">
      <w:pPr>
        <w:shd w:val="clear" w:color="auto" w:fill="00B050"/>
        <w:jc w:val="center"/>
        <w:rPr>
          <w:rFonts w:ascii="Biome" w:hAnsi="Biome" w:cs="Biome"/>
          <w:b/>
          <w:noProof/>
          <w:color w:val="000000" w:themeColor="text1"/>
          <w:sz w:val="32"/>
          <w:szCs w:val="32"/>
          <w:lang w:val="fr-FR"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3A21">
        <w:rPr>
          <w:rFonts w:ascii="Biome" w:hAnsi="Biome" w:cs="Biome"/>
          <w:b/>
          <w:noProof/>
          <w:color w:val="FFFFFF" w:themeColor="background1"/>
          <w:lang w:val="fr-FR" w:eastAsia="fr-FR"/>
        </w:rPr>
        <mc:AlternateContent>
          <mc:Choice Requires="wps">
            <w:drawing>
              <wp:anchor distT="0" distB="0" distL="114300" distR="114300" simplePos="0" relativeHeight="252649472" behindDoc="0" locked="0" layoutInCell="1" allowOverlap="1" wp14:anchorId="34B08A64" wp14:editId="576A320D">
                <wp:simplePos x="0" y="0"/>
                <wp:positionH relativeFrom="column">
                  <wp:posOffset>-74295</wp:posOffset>
                </wp:positionH>
                <wp:positionV relativeFrom="paragraph">
                  <wp:posOffset>317</wp:posOffset>
                </wp:positionV>
                <wp:extent cx="693166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931660" cy="1828800"/>
                        </a:xfrm>
                        <a:prstGeom prst="rect">
                          <a:avLst/>
                        </a:prstGeom>
                        <a:noFill/>
                        <a:ln>
                          <a:noFill/>
                        </a:ln>
                      </wps:spPr>
                      <wps:txbx>
                        <w:txbxContent>
                          <w:p w14:paraId="68667227" w14:textId="61B1D68E" w:rsidR="00827BD7" w:rsidRPr="00D37CDB" w:rsidRDefault="00827BD7" w:rsidP="004E7E81">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 de base de la planification familiale au 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4B08A64" id="_x0000_t202" coordsize="21600,21600" o:spt="202" path="m,l,21600r21600,l21600,xe">
                <v:stroke joinstyle="miter"/>
                <v:path gradientshapeok="t" o:connecttype="rect"/>
              </v:shapetype>
              <v:shape id="Zone de texte 1" o:spid="_x0000_s1026" type="#_x0000_t202" style="position:absolute;left:0;text-align:left;margin-left:-5.85pt;margin-top:0;width:545.8pt;height:2in;z-index:25264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" filled="f" stroked="f">
                <v:textbox style="mso-fit-shape-to-text:t">
                  <w:txbxContent>
                    <w:p w14:paraId="68667227" w14:textId="61B1D68E" w:rsidR="00827BD7" w:rsidRPr="00D37CDB" w:rsidRDefault="00827BD7" w:rsidP="004E7E81">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 de base de la planification familiale au Sénégal</w:t>
                      </w:r>
                    </w:p>
                  </w:txbxContent>
                </v:textbox>
                <w10:wrap type="square"/>
              </v:shape>
            </w:pict>
          </mc:Fallback>
        </mc:AlternateContent>
      </w:r>
      <w:r w:rsidR="00570787" w:rsidRPr="00823A21">
        <w:rPr>
          <w:rFonts w:ascii="Biome" w:hAnsi="Biome" w:cs="Biome"/>
          <w:b/>
          <w:noProof/>
          <w:color w:val="000000" w:themeColor="text1"/>
          <w:sz w:val="32"/>
          <w:szCs w:val="32"/>
          <w:lang w:val="fr-FR"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OUTIL D'ÉVALUATION DES </w:t>
      </w:r>
      <w:r w:rsidR="00125EE5" w:rsidRPr="00823A21">
        <w:rPr>
          <w:rFonts w:ascii="Biome" w:hAnsi="Biome" w:cs="Biome"/>
          <w:b/>
          <w:noProof/>
          <w:color w:val="000000" w:themeColor="text1"/>
          <w:sz w:val="32"/>
          <w:szCs w:val="32"/>
          <w:lang w:val="fr-FR"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PHARMACIES</w:t>
      </w:r>
    </w:p>
    <w:p w14:paraId="2E1D766C" w14:textId="77777777" w:rsidR="004E7E81" w:rsidRPr="00F97A6C" w:rsidRDefault="004E7E81" w:rsidP="004E7E81">
      <w:pPr>
        <w:jc w:val="center"/>
        <w:rPr>
          <w:rFonts w:cstheme="minorHAnsi"/>
          <w:b/>
          <w:bCs/>
          <w:noProof/>
          <w:sz w:val="32"/>
          <w:szCs w:val="32"/>
          <w:lang w:val="fr-FR" w:eastAsia="en-IN" w:bidi="hi-IN"/>
        </w:rPr>
      </w:pPr>
    </w:p>
    <w:p w14:paraId="3FC580FB" w14:textId="4B93C5AB" w:rsidR="00975F10" w:rsidRPr="00823A21" w:rsidRDefault="00975F10" w:rsidP="00125EE5">
      <w:pPr>
        <w:ind w:left="720"/>
        <w:jc w:val="center"/>
        <w:rPr>
          <w:rFonts w:asciiTheme="minorHAnsi" w:hAnsiTheme="minorHAnsi" w:cstheme="minorHAnsi"/>
          <w:b/>
          <w:bCs/>
          <w:lang w:val="fr-FR"/>
        </w:rPr>
      </w:pPr>
      <w:r w:rsidRPr="00823A21">
        <w:rPr>
          <w:rFonts w:asciiTheme="minorHAnsi" w:hAnsiTheme="minorHAnsi" w:cstheme="minorHAnsi"/>
          <w:b/>
          <w:bCs/>
          <w:lang w:val="fr-FR"/>
        </w:rPr>
        <w:t xml:space="preserve">SECTION </w:t>
      </w:r>
      <w:r w:rsidR="001241C5" w:rsidRPr="00823A21">
        <w:rPr>
          <w:rFonts w:asciiTheme="minorHAnsi" w:hAnsiTheme="minorHAnsi" w:cstheme="minorHAnsi"/>
          <w:b/>
          <w:bCs/>
          <w:lang w:val="fr-FR"/>
        </w:rPr>
        <w:t>1 :</w:t>
      </w:r>
      <w:r w:rsidR="00A96A89" w:rsidRPr="00823A21">
        <w:rPr>
          <w:rFonts w:asciiTheme="minorHAnsi" w:hAnsiTheme="minorHAnsi" w:cstheme="minorHAnsi"/>
          <w:b/>
          <w:bCs/>
          <w:lang w:val="fr-FR"/>
        </w:rPr>
        <w:t xml:space="preserve"> DONNEES</w:t>
      </w:r>
      <w:r w:rsidR="00441967" w:rsidRPr="00823A21">
        <w:rPr>
          <w:rFonts w:asciiTheme="minorHAnsi" w:hAnsiTheme="minorHAnsi" w:cstheme="minorHAnsi"/>
          <w:b/>
          <w:bCs/>
          <w:lang w:val="fr-FR"/>
        </w:rPr>
        <w:t xml:space="preserve"> D’IDENTIFICATION ET DETAILS DE L’ENTRETIEN</w:t>
      </w:r>
    </w:p>
    <w:tbl>
      <w:tblPr>
        <w:tblStyle w:val="Grilledutableau1"/>
        <w:tblW w:w="5000" w:type="pct"/>
        <w:jc w:val="center"/>
        <w:tblLook w:val="04A0" w:firstRow="1" w:lastRow="0" w:firstColumn="1" w:lastColumn="0" w:noHBand="0" w:noVBand="1"/>
      </w:tblPr>
      <w:tblGrid>
        <w:gridCol w:w="6748"/>
        <w:gridCol w:w="4015"/>
      </w:tblGrid>
      <w:tr w:rsidR="00477AC9" w:rsidRPr="00F97A6C" w14:paraId="7902DB80" w14:textId="77777777" w:rsidTr="00823A21">
        <w:trPr>
          <w:trHeight w:val="389"/>
          <w:jc w:val="center"/>
        </w:trPr>
        <w:tc>
          <w:tcPr>
            <w:tcW w:w="3135" w:type="pct"/>
            <w:tcBorders>
              <w:bottom w:val="single" w:sz="4" w:space="0" w:color="auto"/>
            </w:tcBorders>
            <w:shd w:val="clear" w:color="auto" w:fill="BFBFBF" w:themeFill="background1" w:themeFillShade="BF"/>
            <w:vAlign w:val="center"/>
          </w:tcPr>
          <w:p w14:paraId="3F8E4979" w14:textId="77777777" w:rsidR="00477AC9" w:rsidRPr="00F97A6C" w:rsidRDefault="00477AC9" w:rsidP="00477AC9">
            <w:pPr>
              <w:suppressAutoHyphens/>
              <w:jc w:val="center"/>
              <w:rPr>
                <w:rFonts w:asciiTheme="minorHAnsi" w:eastAsiaTheme="minorHAnsi" w:hAnsiTheme="minorHAnsi" w:cstheme="minorHAnsi"/>
                <w:b/>
                <w:bCs/>
                <w:sz w:val="20"/>
                <w:szCs w:val="20"/>
                <w:rtl/>
                <w:cs/>
                <w:lang w:val="fr-FR"/>
              </w:rPr>
            </w:pPr>
            <w:r w:rsidRPr="00F97A6C">
              <w:rPr>
                <w:rFonts w:asciiTheme="minorHAnsi" w:eastAsia="Arial Narrow" w:hAnsiTheme="minorHAnsi" w:cstheme="minorHAnsi"/>
                <w:b/>
                <w:bCs/>
                <w:spacing w:val="-2"/>
                <w:sz w:val="20"/>
                <w:szCs w:val="20"/>
                <w:lang w:val="fr-FR"/>
              </w:rPr>
              <w:t>IDENTIFICATION</w:t>
            </w:r>
            <w:r w:rsidRPr="00F97A6C">
              <w:rPr>
                <w:rFonts w:asciiTheme="minorHAnsi" w:eastAsia="Arial Narrow" w:hAnsiTheme="minorHAnsi" w:cstheme="minorHAnsi"/>
                <w:b/>
                <w:bCs/>
                <w:sz w:val="20"/>
                <w:szCs w:val="20"/>
                <w:rtl/>
                <w:lang w:val="fr-FR"/>
              </w:rPr>
              <w:t xml:space="preserve"> </w:t>
            </w:r>
          </w:p>
        </w:tc>
        <w:tc>
          <w:tcPr>
            <w:tcW w:w="1865" w:type="pct"/>
            <w:tcBorders>
              <w:bottom w:val="single" w:sz="4" w:space="0" w:color="auto"/>
            </w:tcBorders>
            <w:shd w:val="clear" w:color="auto" w:fill="BFBFBF" w:themeFill="background1" w:themeFillShade="BF"/>
            <w:vAlign w:val="center"/>
          </w:tcPr>
          <w:p w14:paraId="50A58597" w14:textId="77777777" w:rsidR="00477AC9" w:rsidRPr="00F97A6C" w:rsidRDefault="00477AC9" w:rsidP="00477AC9">
            <w:pPr>
              <w:suppressAutoHyphens/>
              <w:jc w:val="center"/>
              <w:rPr>
                <w:rFonts w:asciiTheme="minorHAnsi" w:eastAsiaTheme="minorHAnsi" w:hAnsiTheme="minorHAnsi" w:cstheme="minorHAnsi"/>
                <w:b/>
                <w:bCs/>
                <w:sz w:val="20"/>
                <w:szCs w:val="20"/>
                <w:rtl/>
                <w:cs/>
                <w:lang w:val="fr-FR"/>
              </w:rPr>
            </w:pPr>
            <w:r w:rsidRPr="00F97A6C">
              <w:rPr>
                <w:rFonts w:asciiTheme="minorHAnsi" w:eastAsia="Arial Narrow" w:hAnsiTheme="minorHAnsi" w:cstheme="minorHAnsi"/>
                <w:noProof/>
                <w:sz w:val="20"/>
                <w:szCs w:val="20"/>
                <w:lang w:val="fr-FR" w:eastAsia="fr-FR"/>
              </w:rPr>
              <mc:AlternateContent>
                <mc:Choice Requires="wpg">
                  <w:drawing>
                    <wp:anchor distT="0" distB="0" distL="114300" distR="114300" simplePos="0" relativeHeight="252651520" behindDoc="0" locked="0" layoutInCell="1" allowOverlap="1" wp14:anchorId="5DF3483B" wp14:editId="5926E58F">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5F0A9" id="Group 509" o:spid="_x0000_s1026" style="position:absolute;margin-left:15.2pt;margin-top:21.25pt;width:52.05pt;height:16.95pt;z-index:252651520;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F97A6C">
              <w:rPr>
                <w:rFonts w:asciiTheme="minorHAnsi" w:eastAsia="Arial Narrow" w:hAnsiTheme="minorHAnsi" w:cstheme="minorHAnsi"/>
                <w:b/>
                <w:bCs/>
                <w:sz w:val="20"/>
                <w:szCs w:val="20"/>
                <w:lang w:val="fr-FR"/>
              </w:rPr>
              <w:t>Code</w:t>
            </w:r>
            <w:r w:rsidRPr="00F97A6C">
              <w:rPr>
                <w:rFonts w:asciiTheme="minorHAnsi" w:eastAsia="Arial Narrow" w:hAnsiTheme="minorHAnsi" w:cstheme="minorHAnsi"/>
                <w:b/>
                <w:bCs/>
                <w:sz w:val="20"/>
                <w:szCs w:val="20"/>
                <w:rtl/>
                <w:lang w:val="fr-FR"/>
              </w:rPr>
              <w:t xml:space="preserve"> </w:t>
            </w:r>
          </w:p>
        </w:tc>
      </w:tr>
      <w:tr w:rsidR="00477AC9" w:rsidRPr="00594147" w14:paraId="6A1B14DD" w14:textId="77777777" w:rsidTr="00823A21">
        <w:trPr>
          <w:trHeight w:val="288"/>
          <w:jc w:val="center"/>
        </w:trPr>
        <w:tc>
          <w:tcPr>
            <w:tcW w:w="3135" w:type="pct"/>
            <w:tcBorders>
              <w:top w:val="nil"/>
              <w:left w:val="single" w:sz="4" w:space="0" w:color="auto"/>
              <w:bottom w:val="nil"/>
              <w:right w:val="nil"/>
            </w:tcBorders>
          </w:tcPr>
          <w:p w14:paraId="7DABC20B" w14:textId="77777777" w:rsidR="00477AC9" w:rsidRPr="00F97A6C" w:rsidRDefault="00477AC9" w:rsidP="00477AC9">
            <w:pPr>
              <w:tabs>
                <w:tab w:val="right" w:leader="dot" w:pos="6444"/>
              </w:tabs>
              <w:suppressAutoHyphens/>
              <w:rPr>
                <w:rFonts w:asciiTheme="minorHAnsi" w:eastAsiaTheme="minorHAnsi" w:hAnsiTheme="minorHAnsi" w:cstheme="minorHAnsi"/>
                <w:sz w:val="20"/>
                <w:szCs w:val="20"/>
                <w:rtl/>
                <w:cs/>
                <w:lang w:val="fr-FR"/>
              </w:rPr>
            </w:pPr>
          </w:p>
          <w:p w14:paraId="41402CA3" w14:textId="42E200D8" w:rsidR="00477AC9" w:rsidRPr="00F97A6C" w:rsidRDefault="00477AC9" w:rsidP="00477AC9">
            <w:pPr>
              <w:tabs>
                <w:tab w:val="right" w:leader="underscore" w:pos="6412"/>
              </w:tabs>
              <w:suppressAutoHyphens/>
              <w:rPr>
                <w:rFonts w:asciiTheme="minorHAnsi" w:eastAsia="Arial Narrow" w:hAnsiTheme="minorHAnsi" w:cstheme="minorHAnsi"/>
                <w:sz w:val="20"/>
                <w:szCs w:val="20"/>
                <w:cs/>
                <w:lang w:val="fr-FR"/>
              </w:rPr>
            </w:pPr>
            <w:r w:rsidRPr="00F97A6C">
              <w:rPr>
                <w:rFonts w:asciiTheme="minorHAnsi" w:eastAsia="Arial Narrow" w:hAnsiTheme="minorHAnsi" w:cstheme="minorHAnsi"/>
                <w:sz w:val="20"/>
                <w:szCs w:val="20"/>
                <w:lang w:val="fr-FR"/>
              </w:rPr>
              <w:t xml:space="preserve">NOM DE LA RÉGION         </w:t>
            </w:r>
            <w:r w:rsidRPr="00F97A6C">
              <w:rPr>
                <w:rFonts w:asciiTheme="minorHAnsi" w:eastAsia="Arial Narrow" w:hAnsiTheme="minorHAnsi" w:cs="Mangal"/>
                <w:sz w:val="20"/>
                <w:szCs w:val="20"/>
                <w:cs/>
                <w:lang w:val="fr-FR"/>
              </w:rPr>
              <w:tab/>
            </w:r>
          </w:p>
          <w:p w14:paraId="55FD40CE" w14:textId="77777777" w:rsidR="00477AC9" w:rsidRPr="00F97A6C" w:rsidRDefault="00477AC9" w:rsidP="00477AC9">
            <w:pPr>
              <w:tabs>
                <w:tab w:val="right" w:leader="underscore" w:pos="6412"/>
              </w:tabs>
              <w:suppressAutoHyphens/>
              <w:rPr>
                <w:rFonts w:asciiTheme="minorHAnsi" w:eastAsia="Arial Narrow" w:hAnsiTheme="minorHAnsi" w:cstheme="minorHAnsi"/>
                <w:sz w:val="20"/>
                <w:szCs w:val="20"/>
                <w:rtl/>
                <w:cs/>
                <w:lang w:val="fr-FR"/>
              </w:rPr>
            </w:pPr>
          </w:p>
          <w:p w14:paraId="6FAC05A3" w14:textId="73473AC7" w:rsidR="00477AC9" w:rsidRPr="00F97A6C" w:rsidRDefault="00477AC9" w:rsidP="00477AC9">
            <w:pPr>
              <w:tabs>
                <w:tab w:val="right" w:leader="underscore" w:pos="6412"/>
              </w:tabs>
              <w:suppressAutoHyphens/>
              <w:rPr>
                <w:rFonts w:asciiTheme="minorHAnsi" w:eastAsia="Arial Narrow" w:hAnsiTheme="minorHAnsi" w:cstheme="minorHAnsi"/>
                <w:sz w:val="20"/>
                <w:szCs w:val="20"/>
                <w:rtl/>
                <w:cs/>
                <w:lang w:val="fr-FR"/>
              </w:rPr>
            </w:pPr>
            <w:r w:rsidRPr="00F97A6C">
              <w:rPr>
                <w:rFonts w:asciiTheme="minorHAnsi" w:eastAsia="Arial Narrow" w:hAnsiTheme="minorHAnsi" w:cstheme="minorHAnsi"/>
                <w:sz w:val="20"/>
                <w:szCs w:val="20"/>
                <w:lang w:val="fr-FR"/>
              </w:rPr>
              <w:t>NOM DU DEPARTEMENT</w:t>
            </w:r>
            <w:r w:rsidRPr="00F97A6C">
              <w:rPr>
                <w:rFonts w:asciiTheme="minorHAnsi" w:eastAsia="Arial Narrow" w:hAnsiTheme="minorHAnsi" w:cstheme="minorHAnsi"/>
                <w:sz w:val="20"/>
                <w:szCs w:val="20"/>
                <w:rtl/>
                <w:lang w:val="fr-FR"/>
              </w:rPr>
              <w:t xml:space="preserve"> </w:t>
            </w:r>
            <w:r w:rsidRPr="00F97A6C">
              <w:rPr>
                <w:rFonts w:asciiTheme="minorHAnsi" w:eastAsia="Arial Narrow" w:hAnsiTheme="minorHAnsi" w:cs="Mangal"/>
                <w:sz w:val="20"/>
                <w:szCs w:val="20"/>
                <w:cs/>
                <w:lang w:val="fr-FR"/>
              </w:rPr>
              <w:tab/>
            </w:r>
          </w:p>
        </w:tc>
        <w:tc>
          <w:tcPr>
            <w:tcW w:w="1865" w:type="pct"/>
            <w:tcBorders>
              <w:top w:val="nil"/>
              <w:left w:val="nil"/>
              <w:bottom w:val="nil"/>
              <w:right w:val="single" w:sz="4" w:space="0" w:color="auto"/>
            </w:tcBorders>
          </w:tcPr>
          <w:p w14:paraId="35612026" w14:textId="77777777" w:rsidR="00477AC9" w:rsidRPr="00F97A6C" w:rsidRDefault="00477AC9" w:rsidP="00477AC9">
            <w:pPr>
              <w:tabs>
                <w:tab w:val="left" w:pos="491"/>
              </w:tabs>
              <w:suppressAutoHyphens/>
              <w:rPr>
                <w:rFonts w:asciiTheme="minorHAnsi" w:eastAsiaTheme="minorHAnsi" w:hAnsiTheme="minorHAnsi" w:cstheme="minorHAnsi"/>
                <w:sz w:val="20"/>
                <w:szCs w:val="20"/>
                <w:rtl/>
                <w:cs/>
                <w:lang w:val="fr-FR" w:eastAsia="en-IN"/>
              </w:rPr>
            </w:pPr>
          </w:p>
        </w:tc>
      </w:tr>
      <w:tr w:rsidR="00477AC9" w:rsidRPr="006674FF" w14:paraId="6D2DC02E" w14:textId="77777777" w:rsidTr="00823A21">
        <w:trPr>
          <w:trHeight w:val="453"/>
          <w:jc w:val="center"/>
        </w:trPr>
        <w:tc>
          <w:tcPr>
            <w:tcW w:w="3135" w:type="pct"/>
            <w:tcBorders>
              <w:top w:val="nil"/>
              <w:left w:val="single" w:sz="4" w:space="0" w:color="auto"/>
              <w:bottom w:val="nil"/>
              <w:right w:val="nil"/>
            </w:tcBorders>
            <w:vAlign w:val="center"/>
          </w:tcPr>
          <w:p w14:paraId="2BFC51EE" w14:textId="0EA6DC1B" w:rsidR="00477AC9" w:rsidRPr="00F97A6C" w:rsidRDefault="00477AC9" w:rsidP="00477AC9">
            <w:pPr>
              <w:tabs>
                <w:tab w:val="right" w:leader="dot" w:pos="6444"/>
              </w:tabs>
              <w:suppressAutoHyphens/>
              <w:rPr>
                <w:rFonts w:asciiTheme="minorHAnsi" w:eastAsiaTheme="minorHAnsi" w:hAnsiTheme="minorHAnsi" w:cstheme="minorHAnsi"/>
                <w:sz w:val="20"/>
                <w:szCs w:val="20"/>
                <w:rtl/>
                <w:cs/>
                <w:lang w:val="fr-FR"/>
              </w:rPr>
            </w:pPr>
            <w:r w:rsidRPr="00F97A6C">
              <w:rPr>
                <w:rFonts w:asciiTheme="minorHAnsi" w:eastAsiaTheme="minorHAnsi" w:hAnsiTheme="minorHAnsi" w:cstheme="minorHAnsi"/>
                <w:sz w:val="20"/>
                <w:szCs w:val="20"/>
                <w:lang w:val="fr-FR"/>
              </w:rPr>
              <w:t>NOM D</w:t>
            </w:r>
            <w:r w:rsidR="006C4E40" w:rsidRPr="00F97A6C">
              <w:rPr>
                <w:rFonts w:asciiTheme="minorHAnsi" w:eastAsiaTheme="minorHAnsi" w:hAnsiTheme="minorHAnsi" w:cstheme="minorHAnsi"/>
                <w:sz w:val="20"/>
                <w:szCs w:val="20"/>
                <w:lang w:val="fr-FR"/>
              </w:rPr>
              <w:t xml:space="preserve">E LA COMMUNE </w:t>
            </w:r>
            <w:r w:rsidRPr="00F97A6C">
              <w:rPr>
                <w:rFonts w:asciiTheme="minorHAnsi" w:eastAsiaTheme="minorHAnsi" w:hAnsiTheme="minorHAnsi" w:cstheme="minorHAnsi"/>
                <w:sz w:val="20"/>
                <w:szCs w:val="20"/>
                <w:lang w:val="fr-FR"/>
              </w:rPr>
              <w:t>______________________________</w:t>
            </w:r>
          </w:p>
        </w:tc>
        <w:tc>
          <w:tcPr>
            <w:tcW w:w="1865" w:type="pct"/>
            <w:tcBorders>
              <w:top w:val="nil"/>
              <w:left w:val="nil"/>
              <w:bottom w:val="nil"/>
              <w:right w:val="single" w:sz="4" w:space="0" w:color="auto"/>
            </w:tcBorders>
          </w:tcPr>
          <w:p w14:paraId="09DFE3AB" w14:textId="77777777" w:rsidR="00477AC9" w:rsidRPr="00F97A6C" w:rsidRDefault="00477AC9" w:rsidP="00477AC9">
            <w:pPr>
              <w:tabs>
                <w:tab w:val="left" w:pos="491"/>
              </w:tabs>
              <w:suppressAutoHyphens/>
              <w:rPr>
                <w:rFonts w:asciiTheme="minorHAnsi" w:eastAsia="Arial Narrow" w:hAnsiTheme="minorHAnsi" w:cstheme="minorHAnsi"/>
                <w:noProof/>
                <w:sz w:val="20"/>
                <w:szCs w:val="20"/>
                <w:lang w:val="fr-FR" w:eastAsia="en-IN"/>
              </w:rPr>
            </w:pPr>
            <w:r w:rsidRPr="00F97A6C">
              <w:rPr>
                <w:rFonts w:asciiTheme="minorHAnsi" w:eastAsia="Arial Narrow" w:hAnsiTheme="minorHAnsi" w:cstheme="minorHAnsi"/>
                <w:noProof/>
                <w:sz w:val="20"/>
                <w:szCs w:val="20"/>
                <w:lang w:val="fr-FR" w:eastAsia="fr-FR"/>
              </w:rPr>
              <mc:AlternateContent>
                <mc:Choice Requires="wpg">
                  <w:drawing>
                    <wp:anchor distT="0" distB="0" distL="114300" distR="114300" simplePos="0" relativeHeight="252654592" behindDoc="0" locked="0" layoutInCell="1" allowOverlap="1" wp14:anchorId="44418EE4" wp14:editId="2213A8E8">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33DE4C1" id="Group 86" o:spid="_x0000_s1026" style="position:absolute;margin-left:14.65pt;margin-top:2.2pt;width:52.05pt;height:16.95pt;z-index:25265459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F97A6C">
              <w:rPr>
                <w:rFonts w:asciiTheme="minorHAnsi" w:eastAsia="Arial Narrow" w:hAnsiTheme="minorHAnsi" w:cstheme="minorHAnsi"/>
                <w:noProof/>
                <w:sz w:val="20"/>
                <w:szCs w:val="20"/>
                <w:lang w:val="fr-FR" w:eastAsia="fr-FR"/>
              </w:rPr>
              <mc:AlternateContent>
                <mc:Choice Requires="wpg">
                  <w:drawing>
                    <wp:anchor distT="0" distB="0" distL="114300" distR="114300" simplePos="0" relativeHeight="252659712" behindDoc="0" locked="0" layoutInCell="1" allowOverlap="1" wp14:anchorId="67438B38" wp14:editId="2540D35D">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7881ECC" id="Group 509" o:spid="_x0000_s1026" style="position:absolute;margin-left:15.2pt;margin-top:-20.25pt;width:52.05pt;height:16.95pt;z-index:25265971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477AC9" w:rsidRPr="00594147" w14:paraId="449A618D" w14:textId="77777777" w:rsidTr="00823A21">
        <w:trPr>
          <w:trHeight w:val="288"/>
          <w:jc w:val="center"/>
        </w:trPr>
        <w:tc>
          <w:tcPr>
            <w:tcW w:w="3135" w:type="pct"/>
            <w:tcBorders>
              <w:top w:val="nil"/>
              <w:bottom w:val="nil"/>
              <w:right w:val="nil"/>
            </w:tcBorders>
          </w:tcPr>
          <w:p w14:paraId="0F32933C" w14:textId="77777777" w:rsidR="00477AC9" w:rsidRPr="00F97A6C" w:rsidRDefault="00477AC9" w:rsidP="00477AC9">
            <w:pPr>
              <w:tabs>
                <w:tab w:val="right" w:leader="dot" w:pos="6444"/>
              </w:tabs>
              <w:suppressAutoHyphens/>
              <w:rPr>
                <w:rFonts w:asciiTheme="minorHAnsi" w:eastAsiaTheme="minorHAnsi" w:hAnsiTheme="minorHAnsi" w:cstheme="minorHAnsi"/>
                <w:sz w:val="20"/>
                <w:szCs w:val="20"/>
                <w:rtl/>
                <w:cs/>
                <w:lang w:val="fr-FR"/>
              </w:rPr>
            </w:pPr>
          </w:p>
          <w:p w14:paraId="22471547" w14:textId="3256BC5F" w:rsidR="00477AC9" w:rsidRPr="00F97A6C" w:rsidRDefault="00477AC9" w:rsidP="00477AC9">
            <w:pPr>
              <w:tabs>
                <w:tab w:val="right" w:leader="dot" w:pos="6444"/>
              </w:tabs>
              <w:suppressAutoHyphens/>
              <w:rPr>
                <w:rFonts w:asciiTheme="minorHAnsi" w:eastAsiaTheme="minorHAnsi" w:hAnsiTheme="minorHAnsi" w:cstheme="minorHAnsi"/>
                <w:color w:val="0D0D0D" w:themeColor="text1" w:themeTint="F2"/>
                <w:sz w:val="20"/>
                <w:szCs w:val="20"/>
                <w:cs/>
                <w:lang w:val="fr-FR"/>
              </w:rPr>
            </w:pPr>
            <w:r w:rsidRPr="00F97A6C">
              <w:rPr>
                <w:rFonts w:asciiTheme="minorHAnsi" w:eastAsia="Arial Narrow" w:hAnsiTheme="minorHAnsi" w:cstheme="minorHAnsi"/>
                <w:color w:val="0D0D0D" w:themeColor="text1" w:themeTint="F2"/>
                <w:sz w:val="20"/>
                <w:szCs w:val="20"/>
                <w:lang w:val="fr-FR"/>
              </w:rPr>
              <w:t>NOM DU QUARTIER</w:t>
            </w:r>
            <w:r w:rsidRPr="00F97A6C">
              <w:rPr>
                <w:rFonts w:asciiTheme="minorHAnsi" w:eastAsia="Arial Narrow" w:hAnsiTheme="minorHAnsi" w:cs="Mangal"/>
                <w:color w:val="0D0D0D" w:themeColor="text1" w:themeTint="F2"/>
                <w:sz w:val="20"/>
                <w:szCs w:val="20"/>
                <w:cs/>
                <w:lang w:val="fr-FR"/>
              </w:rPr>
              <w:tab/>
            </w:r>
          </w:p>
          <w:p w14:paraId="1C080C47" w14:textId="77777777" w:rsidR="00477AC9" w:rsidRPr="00F97A6C" w:rsidRDefault="00477AC9" w:rsidP="00477AC9">
            <w:pPr>
              <w:tabs>
                <w:tab w:val="right" w:leader="dot" w:pos="6444"/>
              </w:tabs>
              <w:suppressAutoHyphens/>
              <w:rPr>
                <w:rFonts w:asciiTheme="minorHAnsi" w:eastAsiaTheme="minorHAnsi" w:hAnsiTheme="minorHAnsi" w:cstheme="minorHAnsi"/>
                <w:sz w:val="20"/>
                <w:szCs w:val="20"/>
                <w:cs/>
                <w:lang w:val="fr-FR"/>
              </w:rPr>
            </w:pPr>
          </w:p>
          <w:p w14:paraId="7BCBBE34" w14:textId="77777777" w:rsidR="00477AC9" w:rsidRPr="00F97A6C" w:rsidRDefault="00477AC9" w:rsidP="00477AC9">
            <w:pPr>
              <w:tabs>
                <w:tab w:val="right" w:leader="dot" w:pos="6444"/>
              </w:tabs>
              <w:suppressAutoHyphens/>
              <w:rPr>
                <w:rFonts w:asciiTheme="minorHAnsi" w:eastAsiaTheme="minorHAnsi" w:hAnsiTheme="minorHAnsi" w:cstheme="minorHAnsi"/>
                <w:sz w:val="20"/>
                <w:szCs w:val="20"/>
                <w:rtl/>
                <w:cs/>
                <w:lang w:val="fr-FR"/>
              </w:rPr>
            </w:pPr>
            <w:r w:rsidRPr="00F97A6C">
              <w:rPr>
                <w:rFonts w:asciiTheme="minorHAnsi" w:eastAsiaTheme="minorHAnsi" w:hAnsiTheme="minorHAnsi" w:cstheme="minorHAnsi"/>
                <w:sz w:val="20"/>
                <w:szCs w:val="20"/>
                <w:lang w:val="fr-FR"/>
              </w:rPr>
              <w:t>TYPE DE LIEU (RURAL= 1 URBAIN = 2)</w:t>
            </w:r>
            <w:r w:rsidRPr="00F97A6C">
              <w:rPr>
                <w:rFonts w:asciiTheme="minorHAnsi" w:eastAsia="Arial Narrow" w:hAnsiTheme="minorHAnsi" w:cs="Mangal"/>
                <w:sz w:val="20"/>
                <w:szCs w:val="20"/>
                <w:cs/>
                <w:lang w:val="fr-FR"/>
              </w:rPr>
              <w:tab/>
            </w:r>
          </w:p>
        </w:tc>
        <w:tc>
          <w:tcPr>
            <w:tcW w:w="1865" w:type="pct"/>
            <w:tcBorders>
              <w:top w:val="nil"/>
              <w:left w:val="nil"/>
              <w:bottom w:val="nil"/>
            </w:tcBorders>
          </w:tcPr>
          <w:p w14:paraId="524CDCDB" w14:textId="77777777" w:rsidR="00477AC9" w:rsidRPr="00F97A6C" w:rsidRDefault="00477AC9" w:rsidP="00477AC9">
            <w:pPr>
              <w:suppressAutoHyphens/>
              <w:ind w:left="343"/>
              <w:jc w:val="center"/>
              <w:rPr>
                <w:rFonts w:asciiTheme="minorHAnsi" w:eastAsiaTheme="minorHAnsi" w:hAnsiTheme="minorHAnsi" w:cstheme="minorHAnsi"/>
                <w:bCs/>
                <w:sz w:val="20"/>
                <w:szCs w:val="20"/>
                <w:lang w:val="fr-FR" w:eastAsia="en-IN"/>
              </w:rPr>
            </w:pPr>
            <w:r w:rsidRPr="00F97A6C">
              <w:rPr>
                <w:rFonts w:asciiTheme="minorHAnsi" w:eastAsia="Arial Narrow" w:hAnsiTheme="minorHAnsi" w:cstheme="minorHAnsi"/>
                <w:noProof/>
                <w:sz w:val="20"/>
                <w:szCs w:val="20"/>
                <w:lang w:val="fr-FR" w:eastAsia="fr-FR"/>
              </w:rPr>
              <mc:AlternateContent>
                <mc:Choice Requires="wpg">
                  <w:drawing>
                    <wp:anchor distT="0" distB="0" distL="114300" distR="114300" simplePos="0" relativeHeight="252652544" behindDoc="0" locked="0" layoutInCell="1" allowOverlap="1" wp14:anchorId="42F95F77" wp14:editId="73D03969">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3B52A8B5" id="Group 47" o:spid="_x0000_s1026" style="position:absolute;margin-left:14.15pt;margin-top:5.5pt;width:52.05pt;height:16.95pt;z-index:252652544"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69C1A316" w14:textId="77777777" w:rsidR="00477AC9" w:rsidRPr="00F97A6C" w:rsidRDefault="00477AC9" w:rsidP="00477AC9">
            <w:pPr>
              <w:suppressAutoHyphens/>
              <w:ind w:left="343"/>
              <w:jc w:val="center"/>
              <w:rPr>
                <w:rFonts w:asciiTheme="minorHAnsi" w:eastAsiaTheme="minorHAnsi" w:hAnsiTheme="minorHAnsi" w:cstheme="minorHAnsi"/>
                <w:bCs/>
                <w:sz w:val="20"/>
                <w:szCs w:val="20"/>
                <w:rtl/>
                <w:cs/>
                <w:lang w:val="fr-FR" w:eastAsia="en-IN"/>
              </w:rPr>
            </w:pPr>
            <w:r w:rsidRPr="00F97A6C">
              <w:rPr>
                <w:rFonts w:asciiTheme="minorHAnsi" w:eastAsia="Arial Narrow" w:hAnsiTheme="minorHAnsi" w:cstheme="minorHAnsi"/>
                <w:noProof/>
                <w:sz w:val="20"/>
                <w:szCs w:val="20"/>
                <w:lang w:val="fr-FR" w:eastAsia="fr-FR"/>
              </w:rPr>
              <mc:AlternateContent>
                <mc:Choice Requires="wps">
                  <w:drawing>
                    <wp:anchor distT="0" distB="0" distL="114300" distR="114300" simplePos="0" relativeHeight="252653568" behindDoc="0" locked="0" layoutInCell="1" allowOverlap="1" wp14:anchorId="1637618A" wp14:editId="65A5B04A">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A54CD11" id="Rectangle 221" o:spid="_x0000_s1026" style="position:absolute;margin-left:14.9pt;margin-top:16.15pt;width:17.25pt;height:16.9pt;z-index:25265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pict>
                </mc:Fallback>
              </mc:AlternateContent>
            </w:r>
          </w:p>
        </w:tc>
      </w:tr>
      <w:tr w:rsidR="00477AC9" w:rsidRPr="00594147" w14:paraId="5C68CBD6" w14:textId="77777777" w:rsidTr="00823A21">
        <w:trPr>
          <w:trHeight w:val="288"/>
          <w:jc w:val="center"/>
        </w:trPr>
        <w:tc>
          <w:tcPr>
            <w:tcW w:w="3135" w:type="pct"/>
            <w:tcBorders>
              <w:top w:val="nil"/>
              <w:bottom w:val="nil"/>
              <w:right w:val="nil"/>
            </w:tcBorders>
          </w:tcPr>
          <w:p w14:paraId="719D40E7" w14:textId="77777777" w:rsidR="00477AC9" w:rsidRPr="00F97A6C" w:rsidRDefault="00477AC9" w:rsidP="00477AC9">
            <w:pPr>
              <w:tabs>
                <w:tab w:val="right" w:leader="dot" w:pos="6444"/>
              </w:tabs>
              <w:suppressAutoHyphens/>
              <w:rPr>
                <w:rFonts w:asciiTheme="minorHAnsi" w:eastAsia="Arial Narrow" w:hAnsiTheme="minorHAnsi" w:cstheme="minorHAnsi"/>
                <w:sz w:val="20"/>
                <w:szCs w:val="20"/>
                <w:rtl/>
                <w:cs/>
                <w:lang w:val="fr-FR"/>
              </w:rPr>
            </w:pPr>
          </w:p>
          <w:p w14:paraId="38CFC03A" w14:textId="448543B5" w:rsidR="00477AC9" w:rsidRPr="00F97A6C" w:rsidRDefault="00477AC9" w:rsidP="00477AC9">
            <w:pPr>
              <w:tabs>
                <w:tab w:val="left" w:leader="dot" w:pos="6294"/>
              </w:tabs>
              <w:suppressAutoHyphens/>
              <w:rPr>
                <w:rFonts w:asciiTheme="minorHAnsi" w:eastAsiaTheme="minorHAnsi" w:hAnsiTheme="minorHAnsi" w:cstheme="minorHAnsi"/>
                <w:sz w:val="20"/>
                <w:szCs w:val="20"/>
                <w:rtl/>
                <w:cs/>
                <w:lang w:val="fr-FR"/>
              </w:rPr>
            </w:pPr>
            <w:r w:rsidRPr="00F97A6C">
              <w:rPr>
                <w:rFonts w:asciiTheme="minorHAnsi" w:eastAsia="Arial Narrow" w:hAnsiTheme="minorHAnsi" w:cstheme="minorHAnsi"/>
                <w:sz w:val="20"/>
                <w:szCs w:val="20"/>
                <w:lang w:val="fr-FR"/>
              </w:rPr>
              <w:t>NOM DE LA STRUCTURE SANITAIRE</w:t>
            </w:r>
            <w:r w:rsidRPr="00F97A6C">
              <w:rPr>
                <w:rFonts w:asciiTheme="minorHAnsi" w:eastAsia="Arial Narrow" w:hAnsiTheme="minorHAnsi" w:cstheme="minorHAnsi"/>
                <w:sz w:val="20"/>
                <w:szCs w:val="20"/>
                <w:lang w:val="fr-FR"/>
              </w:rPr>
              <w:tab/>
              <w:t xml:space="preserve"> </w:t>
            </w:r>
          </w:p>
        </w:tc>
        <w:tc>
          <w:tcPr>
            <w:tcW w:w="1865" w:type="pct"/>
            <w:tcBorders>
              <w:top w:val="nil"/>
              <w:left w:val="nil"/>
              <w:bottom w:val="nil"/>
            </w:tcBorders>
          </w:tcPr>
          <w:p w14:paraId="150E308A" w14:textId="77777777" w:rsidR="00477AC9" w:rsidRPr="00F97A6C" w:rsidRDefault="00477AC9" w:rsidP="00477AC9">
            <w:pPr>
              <w:tabs>
                <w:tab w:val="left" w:pos="491"/>
              </w:tabs>
              <w:suppressAutoHyphens/>
              <w:rPr>
                <w:rFonts w:asciiTheme="minorHAnsi" w:eastAsiaTheme="minorHAnsi" w:hAnsiTheme="minorHAnsi" w:cstheme="minorHAnsi"/>
                <w:bCs/>
                <w:sz w:val="20"/>
                <w:szCs w:val="20"/>
                <w:rtl/>
                <w:cs/>
                <w:lang w:val="fr-FR"/>
              </w:rPr>
            </w:pPr>
            <w:r w:rsidRPr="00F97A6C">
              <w:rPr>
                <w:rFonts w:asciiTheme="minorHAnsi" w:eastAsia="Arial Narrow" w:hAnsiTheme="minorHAnsi" w:cstheme="minorHAnsi"/>
                <w:sz w:val="20"/>
                <w:szCs w:val="20"/>
                <w:rtl/>
                <w:lang w:val="fr-FR"/>
              </w:rPr>
              <w:t xml:space="preserve">     </w:t>
            </w:r>
          </w:p>
        </w:tc>
      </w:tr>
      <w:tr w:rsidR="00477AC9" w:rsidRPr="00594147" w14:paraId="1D9B1409" w14:textId="77777777" w:rsidTr="00823A21">
        <w:trPr>
          <w:trHeight w:val="571"/>
          <w:jc w:val="center"/>
        </w:trPr>
        <w:tc>
          <w:tcPr>
            <w:tcW w:w="3135" w:type="pct"/>
            <w:tcBorders>
              <w:top w:val="nil"/>
              <w:bottom w:val="nil"/>
              <w:right w:val="nil"/>
            </w:tcBorders>
            <w:vAlign w:val="center"/>
          </w:tcPr>
          <w:p w14:paraId="3B60C94D" w14:textId="3270C9AB" w:rsidR="00477AC9" w:rsidRPr="00F97A6C" w:rsidRDefault="006C4E40" w:rsidP="00477AC9">
            <w:pPr>
              <w:tabs>
                <w:tab w:val="left" w:leader="underscore" w:pos="1701"/>
              </w:tabs>
              <w:ind w:right="318"/>
              <w:rPr>
                <w:rFonts w:asciiTheme="minorHAnsi" w:eastAsiaTheme="minorHAnsi" w:hAnsiTheme="minorHAnsi" w:cstheme="minorHAnsi"/>
                <w:sz w:val="20"/>
                <w:szCs w:val="20"/>
                <w:lang w:val="fr-FR"/>
              </w:rPr>
            </w:pPr>
            <w:r w:rsidRPr="00823A21">
              <w:rPr>
                <w:rFonts w:asciiTheme="minorHAnsi" w:hAnsiTheme="minorHAnsi" w:cstheme="minorHAnsi"/>
                <w:spacing w:val="-2"/>
                <w:sz w:val="20"/>
                <w:szCs w:val="20"/>
                <w:lang w:val="fr-FR"/>
              </w:rPr>
              <w:t>NUMERO D’IDENTIFICATION UNIQUE DE SANTE (UIUS) DU PHARMACIEN OU DU PROPRIETAIRE DE LA PHARMACIE (Fourni sur le manuel de l’enquêteur)</w:t>
            </w:r>
          </w:p>
        </w:tc>
        <w:tc>
          <w:tcPr>
            <w:tcW w:w="1865" w:type="pct"/>
            <w:tcBorders>
              <w:top w:val="nil"/>
              <w:left w:val="nil"/>
              <w:bottom w:val="nil"/>
            </w:tcBorders>
          </w:tcPr>
          <w:p w14:paraId="0B1772C8" w14:textId="5FC73C06" w:rsidR="00477AC9" w:rsidRPr="00F97A6C" w:rsidRDefault="006C4E40" w:rsidP="00477AC9">
            <w:pPr>
              <w:tabs>
                <w:tab w:val="left" w:pos="491"/>
              </w:tabs>
              <w:suppressAutoHyphens/>
              <w:rPr>
                <w:rFonts w:asciiTheme="minorHAnsi" w:eastAsia="Arial Narrow" w:hAnsiTheme="minorHAnsi" w:cstheme="minorHAnsi"/>
                <w:noProof/>
                <w:sz w:val="20"/>
                <w:szCs w:val="20"/>
                <w:lang w:val="fr-FR" w:eastAsia="en-IN"/>
              </w:rPr>
            </w:pPr>
            <w:r w:rsidRPr="00F97A6C">
              <w:rPr>
                <w:rFonts w:asciiTheme="minorHAnsi" w:eastAsia="Arial Narrow" w:hAnsiTheme="minorHAnsi" w:cstheme="minorHAnsi"/>
                <w:noProof/>
                <w:sz w:val="20"/>
                <w:szCs w:val="20"/>
                <w:lang w:val="fr-FR" w:eastAsia="fr-FR"/>
              </w:rPr>
              <mc:AlternateContent>
                <mc:Choice Requires="wpg">
                  <w:drawing>
                    <wp:anchor distT="0" distB="0" distL="114300" distR="114300" simplePos="0" relativeHeight="252662784" behindDoc="0" locked="0" layoutInCell="1" allowOverlap="1" wp14:anchorId="7956A20B" wp14:editId="5D08E9C4">
                      <wp:simplePos x="0" y="0"/>
                      <wp:positionH relativeFrom="column">
                        <wp:posOffset>181200</wp:posOffset>
                      </wp:positionH>
                      <wp:positionV relativeFrom="paragraph">
                        <wp:posOffset>57150</wp:posOffset>
                      </wp:positionV>
                      <wp:extent cx="661035" cy="215265"/>
                      <wp:effectExtent l="0" t="0" r="24765" b="13335"/>
                      <wp:wrapNone/>
                      <wp:docPr id="1663270205"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8635139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681373791" name="Group 165"/>
                              <wpg:cNvGrpSpPr/>
                              <wpg:grpSpPr>
                                <a:xfrm>
                                  <a:off x="0" y="0"/>
                                  <a:ext cx="439420" cy="215265"/>
                                  <a:chOff x="8711" y="2856"/>
                                  <a:chExt cx="1080" cy="360"/>
                                </a:xfrm>
                              </wpg:grpSpPr>
                              <wps:wsp>
                                <wps:cNvPr id="114766748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8406375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8389727" id="Group 86" o:spid="_x0000_s1026" style="position:absolute;margin-left:14.25pt;margin-top:4.5pt;width:52.05pt;height:16.95pt;z-index:252662784;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"/>
                      </v:group>
                    </v:group>
                  </w:pict>
                </mc:Fallback>
              </mc:AlternateContent>
            </w:r>
            <w:r w:rsidR="00477AC9" w:rsidRPr="00F97A6C">
              <w:rPr>
                <w:rFonts w:asciiTheme="minorHAnsi" w:eastAsia="Arial Narrow" w:hAnsiTheme="minorHAnsi" w:cstheme="minorHAnsi"/>
                <w:noProof/>
                <w:sz w:val="20"/>
                <w:szCs w:val="20"/>
                <w:lang w:val="fr-FR" w:eastAsia="fr-FR"/>
              </w:rPr>
              <mc:AlternateContent>
                <mc:Choice Requires="wpg">
                  <w:drawing>
                    <wp:anchor distT="0" distB="0" distL="114300" distR="114300" simplePos="0" relativeHeight="252660736" behindDoc="0" locked="0" layoutInCell="1" allowOverlap="1" wp14:anchorId="4B412480" wp14:editId="036513B0">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3D2B80F4" id="Group 47" o:spid="_x0000_s1026" style="position:absolute;margin-left:15.2pt;margin-top:-21pt;width:52.05pt;height:16.95pt;z-index:252660736"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477AC9" w:rsidRPr="00F97A6C" w14:paraId="5FC70069" w14:textId="77777777" w:rsidTr="00823A21">
        <w:trPr>
          <w:trHeight w:val="1063"/>
          <w:jc w:val="center"/>
        </w:trPr>
        <w:tc>
          <w:tcPr>
            <w:tcW w:w="3135" w:type="pct"/>
            <w:tcBorders>
              <w:top w:val="nil"/>
              <w:bottom w:val="nil"/>
              <w:right w:val="nil"/>
            </w:tcBorders>
          </w:tcPr>
          <w:p w14:paraId="615C6BA5" w14:textId="77777777" w:rsidR="00477AC9" w:rsidRPr="00F97A6C" w:rsidRDefault="00477AC9" w:rsidP="00477AC9">
            <w:pPr>
              <w:tabs>
                <w:tab w:val="right" w:leader="dot" w:pos="6444"/>
              </w:tabs>
              <w:suppressAutoHyphens/>
              <w:rPr>
                <w:rFonts w:asciiTheme="minorHAnsi" w:eastAsia="Arial Narrow" w:hAnsiTheme="minorHAnsi" w:cstheme="minorHAnsi"/>
                <w:sz w:val="20"/>
                <w:szCs w:val="20"/>
                <w:lang w:val="fr-FR"/>
              </w:rPr>
            </w:pPr>
          </w:p>
          <w:p w14:paraId="0D2C7497" w14:textId="4B656E83" w:rsidR="00477AC9" w:rsidRPr="00F97A6C" w:rsidRDefault="00477AC9" w:rsidP="006C4E40">
            <w:pPr>
              <w:tabs>
                <w:tab w:val="right" w:leader="dot" w:pos="3623"/>
                <w:tab w:val="right" w:leader="dot" w:pos="6444"/>
              </w:tabs>
              <w:suppressAutoHyphens/>
              <w:rPr>
                <w:rFonts w:asciiTheme="minorHAnsi" w:eastAsia="Arial Narrow" w:hAnsiTheme="minorHAnsi" w:cstheme="minorHAnsi"/>
                <w:sz w:val="20"/>
                <w:szCs w:val="20"/>
                <w:rtl/>
                <w:cs/>
                <w:lang w:val="fr-FR"/>
              </w:rPr>
            </w:pPr>
            <w:r w:rsidRPr="00F97A6C">
              <w:rPr>
                <w:rFonts w:asciiTheme="minorHAnsi" w:eastAsia="Arial Narrow" w:hAnsiTheme="minorHAnsi" w:cstheme="minorHAnsi"/>
                <w:sz w:val="20"/>
                <w:szCs w:val="20"/>
                <w:lang w:val="fr-FR"/>
              </w:rPr>
              <w:t xml:space="preserve">COORDONNÉES GPS DE LA </w:t>
            </w:r>
            <w:r w:rsidR="006C4E40" w:rsidRPr="00F97A6C">
              <w:rPr>
                <w:rFonts w:asciiTheme="minorHAnsi" w:eastAsia="Arial Narrow" w:hAnsiTheme="minorHAnsi" w:cstheme="minorHAnsi"/>
                <w:sz w:val="20"/>
                <w:szCs w:val="20"/>
                <w:lang w:val="fr-FR"/>
              </w:rPr>
              <w:t>PHARMACIE</w:t>
            </w:r>
          </w:p>
        </w:tc>
        <w:tc>
          <w:tcPr>
            <w:tcW w:w="1865" w:type="pct"/>
            <w:tcBorders>
              <w:top w:val="nil"/>
              <w:left w:val="nil"/>
              <w:bottom w:val="nil"/>
            </w:tcBorders>
          </w:tcPr>
          <w:p w14:paraId="7D81801F" w14:textId="77777777" w:rsidR="00477AC9" w:rsidRPr="00F97A6C" w:rsidRDefault="00477AC9" w:rsidP="00477AC9">
            <w:pPr>
              <w:tabs>
                <w:tab w:val="right" w:leader="dot" w:pos="3623"/>
                <w:tab w:val="right" w:leader="dot" w:pos="6444"/>
              </w:tabs>
              <w:suppressAutoHyphens/>
              <w:rPr>
                <w:rFonts w:asciiTheme="minorHAnsi" w:eastAsia="Arial Narrow" w:hAnsiTheme="minorHAnsi" w:cstheme="minorHAnsi"/>
                <w:sz w:val="20"/>
                <w:szCs w:val="20"/>
                <w:lang w:val="fr-FR"/>
              </w:rPr>
            </w:pPr>
            <w:r w:rsidRPr="00F97A6C">
              <w:rPr>
                <w:rFonts w:asciiTheme="minorHAnsi" w:eastAsia="Arial Narrow" w:hAnsiTheme="minorHAnsi" w:cstheme="minorHAnsi"/>
                <w:noProof/>
                <w:sz w:val="20"/>
                <w:szCs w:val="20"/>
                <w:lang w:val="fr-FR" w:eastAsia="fr-FR"/>
              </w:rPr>
              <mc:AlternateContent>
                <mc:Choice Requires="wps">
                  <w:drawing>
                    <wp:anchor distT="0" distB="0" distL="114300" distR="114300" simplePos="0" relativeHeight="252656640" behindDoc="0" locked="0" layoutInCell="1" allowOverlap="1" wp14:anchorId="40780959" wp14:editId="580B69EE">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7665C5" id="Rectangle 221" o:spid="_x0000_s1026" style="position:absolute;margin-left:105.2pt;margin-top:3.9pt;width:82.2pt;height:14.95pt;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pict>
                </mc:Fallback>
              </mc:AlternateContent>
            </w:r>
            <w:r w:rsidRPr="00F97A6C">
              <w:rPr>
                <w:rFonts w:asciiTheme="minorHAnsi" w:eastAsia="Arial Narrow" w:hAnsiTheme="minorHAnsi" w:cstheme="minorHAnsi"/>
                <w:sz w:val="20"/>
                <w:szCs w:val="20"/>
                <w:lang w:val="fr-FR"/>
              </w:rPr>
              <w:t>LATITUDE</w:t>
            </w:r>
          </w:p>
          <w:p w14:paraId="6C1D1919" w14:textId="77777777" w:rsidR="00477AC9" w:rsidRPr="00F97A6C" w:rsidRDefault="00477AC9" w:rsidP="00477AC9">
            <w:pPr>
              <w:tabs>
                <w:tab w:val="right" w:leader="dot" w:pos="3623"/>
                <w:tab w:val="right" w:leader="dot" w:pos="6444"/>
              </w:tabs>
              <w:suppressAutoHyphens/>
              <w:rPr>
                <w:rFonts w:asciiTheme="minorHAnsi" w:eastAsia="Arial Narrow" w:hAnsiTheme="minorHAnsi" w:cstheme="minorHAnsi"/>
                <w:sz w:val="20"/>
                <w:szCs w:val="20"/>
                <w:lang w:val="fr-FR"/>
              </w:rPr>
            </w:pPr>
            <w:r w:rsidRPr="00F97A6C">
              <w:rPr>
                <w:rFonts w:asciiTheme="minorHAnsi" w:eastAsia="Arial Narrow" w:hAnsiTheme="minorHAnsi" w:cstheme="minorHAnsi"/>
                <w:noProof/>
                <w:sz w:val="20"/>
                <w:szCs w:val="20"/>
                <w:lang w:val="fr-FR" w:eastAsia="fr-FR"/>
              </w:rPr>
              <mc:AlternateContent>
                <mc:Choice Requires="wps">
                  <w:drawing>
                    <wp:anchor distT="0" distB="0" distL="114300" distR="114300" simplePos="0" relativeHeight="252657664" behindDoc="0" locked="0" layoutInCell="1" allowOverlap="1" wp14:anchorId="48EBBE0E" wp14:editId="16E6FCD3">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24CAD76" id="Rectangle 221" o:spid="_x0000_s1026" style="position:absolute;margin-left:104.6pt;margin-top:10.6pt;width:82.15pt;height:14.9pt;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pict>
                </mc:Fallback>
              </mc:AlternateContent>
            </w:r>
          </w:p>
          <w:p w14:paraId="3358CD64" w14:textId="77777777" w:rsidR="00477AC9" w:rsidRPr="00F97A6C" w:rsidRDefault="00477AC9" w:rsidP="00477AC9">
            <w:pPr>
              <w:tabs>
                <w:tab w:val="right" w:leader="dot" w:pos="3623"/>
                <w:tab w:val="right" w:leader="dot" w:pos="6444"/>
              </w:tabs>
              <w:suppressAutoHyphens/>
              <w:rPr>
                <w:rFonts w:asciiTheme="minorHAnsi" w:eastAsia="Arial Narrow" w:hAnsiTheme="minorHAnsi" w:cstheme="minorHAnsi"/>
                <w:sz w:val="20"/>
                <w:szCs w:val="20"/>
                <w:lang w:val="fr-FR"/>
              </w:rPr>
            </w:pPr>
            <w:r w:rsidRPr="00F97A6C">
              <w:rPr>
                <w:rFonts w:asciiTheme="minorHAnsi" w:eastAsia="Arial Narrow" w:hAnsiTheme="minorHAnsi" w:cstheme="minorHAnsi"/>
                <w:sz w:val="20"/>
                <w:szCs w:val="20"/>
                <w:lang w:val="fr-FR"/>
              </w:rPr>
              <w:t>LONGITUDE</w:t>
            </w:r>
          </w:p>
          <w:p w14:paraId="70CC5229" w14:textId="77777777" w:rsidR="00477AC9" w:rsidRPr="00F97A6C" w:rsidRDefault="00477AC9" w:rsidP="00477AC9">
            <w:pPr>
              <w:tabs>
                <w:tab w:val="left" w:pos="491"/>
              </w:tabs>
              <w:suppressAutoHyphens/>
              <w:rPr>
                <w:rFonts w:asciiTheme="minorHAnsi" w:eastAsia="Arial Narrow" w:hAnsiTheme="minorHAnsi" w:cstheme="minorHAnsi"/>
                <w:sz w:val="20"/>
                <w:szCs w:val="20"/>
                <w:lang w:val="fr-FR"/>
              </w:rPr>
            </w:pPr>
            <w:r w:rsidRPr="00F97A6C">
              <w:rPr>
                <w:rFonts w:asciiTheme="minorHAnsi" w:eastAsia="Arial Narrow" w:hAnsiTheme="minorHAnsi" w:cstheme="minorHAnsi"/>
                <w:noProof/>
                <w:sz w:val="20"/>
                <w:szCs w:val="20"/>
                <w:lang w:val="fr-FR" w:eastAsia="fr-FR"/>
              </w:rPr>
              <mc:AlternateContent>
                <mc:Choice Requires="wps">
                  <w:drawing>
                    <wp:anchor distT="0" distB="0" distL="114300" distR="114300" simplePos="0" relativeHeight="252658688" behindDoc="0" locked="0" layoutInCell="1" allowOverlap="1" wp14:anchorId="367DE70C" wp14:editId="17157A46">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5A9C22F" id="Rectangle 221" o:spid="_x0000_s1026" style="position:absolute;margin-left:104.45pt;margin-top:5.15pt;width:82.2pt;height:14.95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pict>
                </mc:Fallback>
              </mc:AlternateContent>
            </w:r>
          </w:p>
          <w:p w14:paraId="6978F11E" w14:textId="77777777" w:rsidR="00477AC9" w:rsidRPr="00F97A6C" w:rsidRDefault="00477AC9" w:rsidP="00477AC9">
            <w:pPr>
              <w:tabs>
                <w:tab w:val="left" w:pos="491"/>
              </w:tabs>
              <w:suppressAutoHyphens/>
              <w:rPr>
                <w:rFonts w:asciiTheme="minorHAnsi" w:eastAsiaTheme="minorHAnsi" w:hAnsiTheme="minorHAnsi" w:cstheme="minorHAnsi"/>
                <w:bCs/>
                <w:sz w:val="20"/>
                <w:szCs w:val="20"/>
                <w:rtl/>
                <w:cs/>
                <w:lang w:val="fr-FR"/>
              </w:rPr>
            </w:pPr>
            <w:r w:rsidRPr="00F97A6C">
              <w:rPr>
                <w:rFonts w:asciiTheme="minorHAnsi" w:eastAsia="Arial Narrow" w:hAnsiTheme="minorHAnsi" w:cstheme="minorHAnsi"/>
                <w:sz w:val="20"/>
                <w:szCs w:val="20"/>
                <w:lang w:val="fr-FR"/>
              </w:rPr>
              <w:t>ALTITUDE</w:t>
            </w:r>
          </w:p>
        </w:tc>
      </w:tr>
    </w:tbl>
    <w:p w14:paraId="7E99F12C" w14:textId="77777777" w:rsidR="00C82D1A" w:rsidRPr="00823A21" w:rsidRDefault="00C82D1A" w:rsidP="00FD32FD">
      <w:pPr>
        <w:ind w:left="720"/>
        <w:rPr>
          <w:rFonts w:asciiTheme="minorHAnsi" w:hAnsiTheme="minorHAnsi" w:cstheme="minorHAnsi"/>
          <w:b/>
          <w:bCs/>
          <w:lang w:val="fr-FR"/>
        </w:rPr>
      </w:pPr>
    </w:p>
    <w:tbl>
      <w:tblPr>
        <w:tblStyle w:val="Grilledutableau2"/>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45"/>
        <w:gridCol w:w="2932"/>
        <w:gridCol w:w="2792"/>
        <w:gridCol w:w="2794"/>
      </w:tblGrid>
      <w:tr w:rsidR="00846583" w:rsidRPr="00F97A6C" w14:paraId="2B367B65" w14:textId="77777777" w:rsidTr="00E15E42">
        <w:trPr>
          <w:jc w:val="center"/>
        </w:trPr>
        <w:tc>
          <w:tcPr>
            <w:tcW w:w="5000" w:type="pct"/>
            <w:gridSpan w:val="4"/>
            <w:tcBorders>
              <w:top w:val="single" w:sz="4" w:space="0" w:color="auto"/>
              <w:left w:val="single" w:sz="4" w:space="0" w:color="auto"/>
              <w:bottom w:val="single" w:sz="4" w:space="0" w:color="auto"/>
              <w:right w:val="single" w:sz="4" w:space="0" w:color="auto"/>
            </w:tcBorders>
          </w:tcPr>
          <w:p w14:paraId="04560231" w14:textId="77777777" w:rsidR="00C82D1A" w:rsidRPr="00F97A6C" w:rsidRDefault="00C82D1A" w:rsidP="00C82D1A">
            <w:pPr>
              <w:jc w:val="center"/>
              <w:rPr>
                <w:rFonts w:asciiTheme="minorHAnsi" w:eastAsiaTheme="minorHAnsi" w:hAnsiTheme="minorHAnsi" w:cstheme="minorHAnsi"/>
                <w:b/>
                <w:bCs/>
                <w:sz w:val="20"/>
                <w:szCs w:val="20"/>
                <w:lang w:val="fr-FR"/>
              </w:rPr>
            </w:pPr>
            <w:r w:rsidRPr="00F97A6C">
              <w:rPr>
                <w:rFonts w:asciiTheme="minorHAnsi" w:eastAsiaTheme="minorHAnsi" w:hAnsiTheme="minorHAnsi" w:cstheme="minorHAnsi"/>
                <w:b/>
                <w:bCs/>
                <w:sz w:val="20"/>
                <w:szCs w:val="20"/>
                <w:lang w:val="fr-FR"/>
              </w:rPr>
              <w:t>VISITES DE L'ENQUÊTEUR</w:t>
            </w:r>
          </w:p>
        </w:tc>
      </w:tr>
      <w:tr w:rsidR="00E15E42" w:rsidRPr="00F97A6C" w14:paraId="6EA90F40" w14:textId="77777777" w:rsidTr="00E15E42">
        <w:trPr>
          <w:jc w:val="center"/>
        </w:trPr>
        <w:tc>
          <w:tcPr>
            <w:tcW w:w="1043" w:type="pct"/>
            <w:tcBorders>
              <w:top w:val="single" w:sz="4" w:space="0" w:color="auto"/>
              <w:left w:val="single" w:sz="4" w:space="0" w:color="auto"/>
              <w:bottom w:val="single" w:sz="4" w:space="0" w:color="auto"/>
              <w:right w:val="single" w:sz="4" w:space="0" w:color="auto"/>
            </w:tcBorders>
          </w:tcPr>
          <w:p w14:paraId="4E4B3A40" w14:textId="77777777" w:rsidR="00C82D1A" w:rsidRPr="00F97A6C" w:rsidRDefault="00C82D1A" w:rsidP="00C82D1A">
            <w:pPr>
              <w:rPr>
                <w:rFonts w:asciiTheme="minorHAnsi" w:eastAsiaTheme="minorHAnsi" w:hAnsiTheme="minorHAnsi" w:cstheme="minorHAnsi"/>
                <w:sz w:val="20"/>
                <w:szCs w:val="20"/>
                <w:lang w:val="fr-FR"/>
              </w:rPr>
            </w:pPr>
          </w:p>
        </w:tc>
        <w:tc>
          <w:tcPr>
            <w:tcW w:w="1362" w:type="pct"/>
            <w:tcBorders>
              <w:top w:val="single" w:sz="4" w:space="0" w:color="auto"/>
              <w:left w:val="single" w:sz="4" w:space="0" w:color="auto"/>
              <w:bottom w:val="single" w:sz="4" w:space="0" w:color="auto"/>
              <w:right w:val="single" w:sz="4" w:space="0" w:color="auto"/>
            </w:tcBorders>
          </w:tcPr>
          <w:p w14:paraId="3706936D" w14:textId="77777777" w:rsidR="00C82D1A" w:rsidRPr="00F97A6C" w:rsidRDefault="00C82D1A" w:rsidP="00C82D1A">
            <w:pPr>
              <w:rPr>
                <w:rFonts w:asciiTheme="minorHAnsi" w:eastAsiaTheme="minorHAnsi" w:hAnsiTheme="minorHAnsi" w:cstheme="minorHAnsi"/>
                <w:b/>
                <w:bCs/>
                <w:sz w:val="20"/>
                <w:szCs w:val="20"/>
                <w:lang w:val="fr-FR"/>
              </w:rPr>
            </w:pPr>
            <w:r w:rsidRPr="00F97A6C">
              <w:rPr>
                <w:rFonts w:asciiTheme="minorHAnsi" w:eastAsiaTheme="minorHAnsi" w:hAnsiTheme="minorHAnsi" w:cstheme="minorHAnsi"/>
                <w:b/>
                <w:bCs/>
                <w:sz w:val="20"/>
                <w:szCs w:val="20"/>
                <w:lang w:val="fr-FR"/>
              </w:rPr>
              <w:t>1</w:t>
            </w:r>
          </w:p>
        </w:tc>
        <w:tc>
          <w:tcPr>
            <w:tcW w:w="1297" w:type="pct"/>
            <w:tcBorders>
              <w:top w:val="single" w:sz="4" w:space="0" w:color="auto"/>
              <w:left w:val="single" w:sz="4" w:space="0" w:color="auto"/>
              <w:bottom w:val="single" w:sz="4" w:space="0" w:color="auto"/>
              <w:right w:val="single" w:sz="4" w:space="0" w:color="auto"/>
            </w:tcBorders>
          </w:tcPr>
          <w:p w14:paraId="12527ED6" w14:textId="77777777" w:rsidR="00C82D1A" w:rsidRPr="00F97A6C" w:rsidRDefault="00C82D1A" w:rsidP="00C82D1A">
            <w:pPr>
              <w:rPr>
                <w:rFonts w:asciiTheme="minorHAnsi" w:eastAsiaTheme="minorHAnsi" w:hAnsiTheme="minorHAnsi" w:cstheme="minorHAnsi"/>
                <w:b/>
                <w:bCs/>
                <w:sz w:val="20"/>
                <w:szCs w:val="20"/>
                <w:lang w:val="fr-FR"/>
              </w:rPr>
            </w:pPr>
            <w:r w:rsidRPr="00F97A6C">
              <w:rPr>
                <w:rFonts w:asciiTheme="minorHAnsi" w:eastAsiaTheme="minorHAnsi" w:hAnsiTheme="minorHAnsi" w:cstheme="minorHAnsi"/>
                <w:b/>
                <w:bCs/>
                <w:sz w:val="20"/>
                <w:szCs w:val="20"/>
                <w:lang w:val="fr-FR"/>
              </w:rPr>
              <w:t>2</w:t>
            </w:r>
          </w:p>
        </w:tc>
        <w:tc>
          <w:tcPr>
            <w:tcW w:w="1298" w:type="pct"/>
            <w:tcBorders>
              <w:top w:val="single" w:sz="4" w:space="0" w:color="auto"/>
              <w:left w:val="single" w:sz="4" w:space="0" w:color="auto"/>
              <w:bottom w:val="single" w:sz="4" w:space="0" w:color="auto"/>
              <w:right w:val="single" w:sz="4" w:space="0" w:color="auto"/>
            </w:tcBorders>
          </w:tcPr>
          <w:p w14:paraId="01D8A11A" w14:textId="77777777" w:rsidR="00C82D1A" w:rsidRPr="00F97A6C" w:rsidRDefault="00C82D1A" w:rsidP="00C82D1A">
            <w:pPr>
              <w:rPr>
                <w:rFonts w:asciiTheme="minorHAnsi" w:eastAsiaTheme="minorHAnsi" w:hAnsiTheme="minorHAnsi" w:cstheme="minorHAnsi"/>
                <w:b/>
                <w:bCs/>
                <w:sz w:val="20"/>
                <w:szCs w:val="20"/>
                <w:lang w:val="fr-FR"/>
              </w:rPr>
            </w:pPr>
            <w:r w:rsidRPr="00F97A6C">
              <w:rPr>
                <w:rFonts w:asciiTheme="minorHAnsi" w:eastAsiaTheme="minorHAnsi" w:hAnsiTheme="minorHAnsi" w:cstheme="minorHAnsi"/>
                <w:b/>
                <w:bCs/>
                <w:sz w:val="20"/>
                <w:szCs w:val="20"/>
                <w:lang w:val="fr-FR"/>
              </w:rPr>
              <w:t>VISITES FINALES</w:t>
            </w:r>
          </w:p>
        </w:tc>
      </w:tr>
      <w:tr w:rsidR="00E15E42" w:rsidRPr="00F97A6C" w14:paraId="38D43DE4" w14:textId="77777777" w:rsidTr="00E15E42">
        <w:trPr>
          <w:trHeight w:val="3144"/>
          <w:jc w:val="center"/>
        </w:trPr>
        <w:tc>
          <w:tcPr>
            <w:tcW w:w="1043" w:type="pct"/>
            <w:tcBorders>
              <w:top w:val="single" w:sz="4" w:space="0" w:color="auto"/>
              <w:left w:val="single" w:sz="4" w:space="0" w:color="auto"/>
              <w:bottom w:val="single" w:sz="4" w:space="0" w:color="auto"/>
              <w:right w:val="single" w:sz="4" w:space="0" w:color="auto"/>
            </w:tcBorders>
          </w:tcPr>
          <w:p w14:paraId="66BAFBEB" w14:textId="77777777" w:rsidR="00C82D1A" w:rsidRPr="00F97A6C" w:rsidRDefault="00C82D1A" w:rsidP="00C82D1A">
            <w:pPr>
              <w:rPr>
                <w:rFonts w:asciiTheme="minorHAnsi" w:eastAsiaTheme="minorHAnsi" w:hAnsiTheme="minorHAnsi" w:cstheme="minorHAnsi"/>
                <w:sz w:val="20"/>
                <w:szCs w:val="20"/>
                <w:lang w:val="fr-FR"/>
              </w:rPr>
            </w:pPr>
          </w:p>
          <w:p w14:paraId="2E5F45E8"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DATE</w:t>
            </w:r>
          </w:p>
          <w:p w14:paraId="18099F77" w14:textId="77777777" w:rsidR="00C82D1A" w:rsidRPr="00F97A6C" w:rsidRDefault="00C82D1A" w:rsidP="00C82D1A">
            <w:pPr>
              <w:rPr>
                <w:rFonts w:asciiTheme="minorHAnsi" w:eastAsiaTheme="minorHAnsi" w:hAnsiTheme="minorHAnsi" w:cstheme="minorHAnsi"/>
                <w:sz w:val="20"/>
                <w:szCs w:val="20"/>
                <w:lang w:val="fr-FR"/>
              </w:rPr>
            </w:pPr>
          </w:p>
          <w:p w14:paraId="443744F6" w14:textId="77777777" w:rsidR="00C82D1A" w:rsidRPr="00F97A6C" w:rsidRDefault="00C82D1A" w:rsidP="00C82D1A">
            <w:pPr>
              <w:rPr>
                <w:rFonts w:asciiTheme="minorHAnsi" w:eastAsiaTheme="minorHAnsi" w:hAnsiTheme="minorHAnsi" w:cstheme="minorHAnsi"/>
                <w:sz w:val="20"/>
                <w:szCs w:val="20"/>
                <w:lang w:val="fr-FR"/>
              </w:rPr>
            </w:pPr>
          </w:p>
          <w:p w14:paraId="175D7C11" w14:textId="77777777" w:rsidR="00C82D1A" w:rsidRPr="00F97A6C" w:rsidRDefault="00C82D1A" w:rsidP="00C82D1A">
            <w:pPr>
              <w:ind w:left="142" w:hanging="120"/>
              <w:rPr>
                <w:rFonts w:asciiTheme="minorHAnsi" w:hAnsiTheme="minorHAnsi" w:cstheme="minorHAnsi"/>
                <w:bCs/>
                <w:sz w:val="20"/>
                <w:szCs w:val="20"/>
                <w:lang w:val="fr-FR"/>
              </w:rPr>
            </w:pPr>
          </w:p>
          <w:p w14:paraId="786D64D3" w14:textId="77777777" w:rsidR="00C82D1A" w:rsidRPr="00F97A6C" w:rsidRDefault="00C82D1A" w:rsidP="00C82D1A">
            <w:pPr>
              <w:ind w:left="142" w:hanging="120"/>
              <w:rPr>
                <w:rFonts w:asciiTheme="minorHAnsi" w:hAnsiTheme="minorHAnsi" w:cstheme="minorHAnsi"/>
                <w:bCs/>
                <w:sz w:val="20"/>
                <w:szCs w:val="20"/>
                <w:lang w:val="fr-FR"/>
              </w:rPr>
            </w:pPr>
          </w:p>
          <w:p w14:paraId="17C1EBE4" w14:textId="77777777" w:rsidR="00C82D1A" w:rsidRPr="00F97A6C" w:rsidRDefault="00C82D1A" w:rsidP="00C82D1A">
            <w:pPr>
              <w:rPr>
                <w:rFonts w:asciiTheme="minorHAnsi" w:hAnsiTheme="minorHAnsi" w:cstheme="minorHAnsi"/>
                <w:bCs/>
                <w:sz w:val="20"/>
                <w:szCs w:val="20"/>
                <w:lang w:val="fr-FR"/>
              </w:rPr>
            </w:pPr>
            <w:r w:rsidRPr="00F97A6C">
              <w:rPr>
                <w:rFonts w:asciiTheme="minorHAnsi" w:hAnsiTheme="minorHAnsi" w:cstheme="minorHAnsi"/>
                <w:bCs/>
                <w:sz w:val="20"/>
                <w:szCs w:val="20"/>
                <w:lang w:val="fr-FR"/>
              </w:rPr>
              <w:t>CODE DE L'ENQUÊTEUR</w:t>
            </w:r>
          </w:p>
          <w:p w14:paraId="05833969" w14:textId="77777777" w:rsidR="00C82D1A" w:rsidRPr="00F97A6C" w:rsidRDefault="00C82D1A" w:rsidP="00C82D1A">
            <w:pPr>
              <w:rPr>
                <w:rFonts w:asciiTheme="minorHAnsi" w:eastAsiaTheme="minorHAnsi" w:hAnsiTheme="minorHAnsi" w:cstheme="minorHAnsi"/>
                <w:sz w:val="20"/>
                <w:szCs w:val="20"/>
                <w:lang w:val="fr-FR"/>
              </w:rPr>
            </w:pPr>
          </w:p>
          <w:p w14:paraId="163E31BC"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RÉSULTAT*</w:t>
            </w:r>
          </w:p>
          <w:p w14:paraId="6B06C2CD" w14:textId="77777777" w:rsidR="00C82D1A" w:rsidRPr="00F97A6C" w:rsidRDefault="00C82D1A" w:rsidP="00C82D1A">
            <w:pPr>
              <w:rPr>
                <w:rFonts w:asciiTheme="minorHAnsi" w:eastAsiaTheme="minorHAnsi" w:hAnsiTheme="minorHAnsi" w:cstheme="minorHAnsi"/>
                <w:sz w:val="20"/>
                <w:szCs w:val="20"/>
                <w:lang w:val="fr-FR"/>
              </w:rPr>
            </w:pPr>
          </w:p>
          <w:p w14:paraId="7D6C1394"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TEMPS PASSÉ</w:t>
            </w:r>
          </w:p>
        </w:tc>
        <w:tc>
          <w:tcPr>
            <w:tcW w:w="1362" w:type="pct"/>
            <w:tcBorders>
              <w:top w:val="single" w:sz="4" w:space="0" w:color="auto"/>
              <w:left w:val="single" w:sz="4" w:space="0" w:color="auto"/>
              <w:bottom w:val="single" w:sz="4" w:space="0" w:color="auto"/>
              <w:right w:val="single" w:sz="4" w:space="0" w:color="auto"/>
            </w:tcBorders>
          </w:tcPr>
          <w:p w14:paraId="3637FE31" w14:textId="77777777" w:rsidR="00C82D1A" w:rsidRPr="00F97A6C" w:rsidRDefault="00C82D1A" w:rsidP="00C82D1A">
            <w:pPr>
              <w:rPr>
                <w:rFonts w:asciiTheme="minorHAnsi" w:eastAsiaTheme="minorHAnsi" w:hAnsiTheme="minorHAnsi" w:cstheme="minorHAnsi"/>
                <w:sz w:val="20"/>
                <w:szCs w:val="20"/>
                <w:lang w:val="fr-FR"/>
              </w:rPr>
            </w:pPr>
          </w:p>
          <w:p w14:paraId="1D1F6728"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g">
                  <w:drawing>
                    <wp:anchor distT="0" distB="0" distL="114300" distR="114300" simplePos="0" relativeHeight="252664832" behindDoc="0" locked="0" layoutInCell="1" allowOverlap="1" wp14:anchorId="5E943A38" wp14:editId="778A6B74">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3B8AD69" id="Group 4176" o:spid="_x0000_s1026" style="position:absolute;margin-left:50.45pt;margin-top:3.25pt;width:67pt;height:79.05pt;z-index:252664832;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v:group id="Group 4177"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F97A6C">
              <w:rPr>
                <w:rFonts w:asciiTheme="minorHAnsi" w:eastAsiaTheme="minorHAnsi" w:hAnsiTheme="minorHAnsi" w:cstheme="minorHAnsi"/>
                <w:sz w:val="20"/>
                <w:szCs w:val="20"/>
                <w:lang w:val="fr-FR"/>
              </w:rPr>
              <w:t>JOUR</w:t>
            </w:r>
          </w:p>
          <w:p w14:paraId="58C53CB3" w14:textId="77777777" w:rsidR="00C82D1A" w:rsidRPr="00F97A6C" w:rsidRDefault="00C82D1A" w:rsidP="00C82D1A">
            <w:pPr>
              <w:rPr>
                <w:rFonts w:asciiTheme="minorHAnsi" w:eastAsiaTheme="minorHAnsi" w:hAnsiTheme="minorHAnsi" w:cstheme="minorHAnsi"/>
                <w:sz w:val="20"/>
                <w:szCs w:val="20"/>
                <w:lang w:val="fr-FR"/>
              </w:rPr>
            </w:pPr>
          </w:p>
          <w:p w14:paraId="21B690B2"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MOIS</w:t>
            </w:r>
          </w:p>
          <w:p w14:paraId="73D9C531" w14:textId="77777777" w:rsidR="00C82D1A" w:rsidRPr="00F97A6C" w:rsidRDefault="00C82D1A" w:rsidP="00C82D1A">
            <w:pPr>
              <w:rPr>
                <w:rFonts w:asciiTheme="minorHAnsi" w:eastAsiaTheme="minorHAnsi" w:hAnsiTheme="minorHAnsi" w:cstheme="minorHAnsi"/>
                <w:sz w:val="20"/>
                <w:szCs w:val="20"/>
                <w:lang w:val="fr-FR"/>
              </w:rPr>
            </w:pPr>
          </w:p>
          <w:p w14:paraId="046EE26A"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ANNEE</w:t>
            </w:r>
          </w:p>
          <w:p w14:paraId="2CF0A87E" w14:textId="77777777" w:rsidR="00C82D1A" w:rsidRPr="00F97A6C" w:rsidRDefault="00C82D1A" w:rsidP="00C82D1A">
            <w:pPr>
              <w:rPr>
                <w:rFonts w:asciiTheme="minorHAnsi" w:eastAsiaTheme="minorHAnsi" w:hAnsiTheme="minorHAnsi" w:cstheme="minorHAnsi"/>
                <w:sz w:val="20"/>
                <w:szCs w:val="20"/>
                <w:lang w:val="fr-FR"/>
              </w:rPr>
            </w:pPr>
          </w:p>
          <w:p w14:paraId="277CB527"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CODE</w:t>
            </w:r>
          </w:p>
          <w:p w14:paraId="763E68AA"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65856" behindDoc="0" locked="0" layoutInCell="1" allowOverlap="1" wp14:anchorId="14493DAD" wp14:editId="58CFC520">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1EC1AEA" id="Rectangle 175" o:spid="_x0000_s1026" style="position:absolute;margin-left:96.9pt;margin-top:7.55pt;width:18pt;height:19.85pt;z-index:25266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5342373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RESULTAT DU CODE</w:t>
            </w:r>
          </w:p>
          <w:p w14:paraId="0AC1CEA9" w14:textId="77777777" w:rsidR="00C82D1A" w:rsidRPr="00F97A6C" w:rsidRDefault="00C82D1A" w:rsidP="00C82D1A">
            <w:pPr>
              <w:rPr>
                <w:rFonts w:asciiTheme="minorHAnsi" w:eastAsiaTheme="minorHAnsi" w:hAnsiTheme="minorHAnsi" w:cstheme="minorHAnsi"/>
                <w:sz w:val="20"/>
                <w:szCs w:val="20"/>
                <w:lang w:val="fr-FR"/>
              </w:rPr>
            </w:pPr>
          </w:p>
          <w:p w14:paraId="4821E869"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g">
                  <w:drawing>
                    <wp:anchor distT="0" distB="0" distL="114300" distR="114300" simplePos="0" relativeHeight="252667904" behindDoc="0" locked="0" layoutInCell="1" allowOverlap="1" wp14:anchorId="35CA4E11" wp14:editId="2D21BC2B">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F7C1C1C" id="Group 4303" o:spid="_x0000_s1026" style="position:absolute;margin-left:97.25pt;margin-top:2.65pt;width:36pt;height:11.65pt;z-index:252667904;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66880" behindDoc="0" locked="0" layoutInCell="1" allowOverlap="1" wp14:anchorId="023C76DF" wp14:editId="64A8F3CB">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31AA4D2" id="Rectangle 175" o:spid="_x0000_s1026" style="position:absolute;margin-left:62.5pt;margin-top:2.65pt;width:18pt;height:11.6pt;z-index:25266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F97A6C">
              <w:rPr>
                <w:rFonts w:asciiTheme="minorHAnsi" w:eastAsiaTheme="minorHAnsi" w:hAnsiTheme="minorHAnsi" w:cstheme="minorHAnsi"/>
                <w:sz w:val="20"/>
                <w:szCs w:val="20"/>
                <w:lang w:val="fr-FR"/>
              </w:rPr>
              <w:t xml:space="preserve">TEMPS TOTAL            </w:t>
            </w:r>
          </w:p>
          <w:p w14:paraId="57DDD4C4"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 xml:space="preserve">                             HR              MIN</w:t>
            </w:r>
          </w:p>
        </w:tc>
        <w:tc>
          <w:tcPr>
            <w:tcW w:w="1297" w:type="pct"/>
            <w:tcBorders>
              <w:top w:val="single" w:sz="4" w:space="0" w:color="auto"/>
              <w:left w:val="single" w:sz="4" w:space="0" w:color="auto"/>
              <w:bottom w:val="single" w:sz="4" w:space="0" w:color="auto"/>
              <w:right w:val="single" w:sz="4" w:space="0" w:color="auto"/>
            </w:tcBorders>
          </w:tcPr>
          <w:p w14:paraId="74384E1F" w14:textId="77777777" w:rsidR="00C82D1A" w:rsidRPr="00F97A6C" w:rsidRDefault="00C82D1A" w:rsidP="00C82D1A">
            <w:pPr>
              <w:rPr>
                <w:rFonts w:asciiTheme="minorHAnsi" w:eastAsiaTheme="minorHAnsi" w:hAnsiTheme="minorHAnsi" w:cstheme="minorHAnsi"/>
                <w:sz w:val="20"/>
                <w:szCs w:val="20"/>
                <w:lang w:val="fr-FR"/>
              </w:rPr>
            </w:pPr>
          </w:p>
          <w:p w14:paraId="2F1A032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g">
                  <w:drawing>
                    <wp:anchor distT="0" distB="0" distL="114300" distR="114300" simplePos="0" relativeHeight="252668928" behindDoc="0" locked="0" layoutInCell="1" allowOverlap="1" wp14:anchorId="409DA816" wp14:editId="7B462FB3">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161E0B5" id="Group 9" o:spid="_x0000_s1026" style="position:absolute;margin-left:50.45pt;margin-top:3.25pt;width:67pt;height:79.05pt;z-index:252668928;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v:group id="Group 10"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F97A6C">
              <w:rPr>
                <w:rFonts w:asciiTheme="minorHAnsi" w:eastAsiaTheme="minorHAnsi" w:hAnsiTheme="minorHAnsi" w:cstheme="minorHAnsi"/>
                <w:sz w:val="20"/>
                <w:szCs w:val="20"/>
                <w:lang w:val="fr-FR"/>
              </w:rPr>
              <w:t>JOUR</w:t>
            </w:r>
          </w:p>
          <w:p w14:paraId="13F8E8BC" w14:textId="77777777" w:rsidR="00C82D1A" w:rsidRPr="00F97A6C" w:rsidRDefault="00C82D1A" w:rsidP="00C82D1A">
            <w:pPr>
              <w:rPr>
                <w:rFonts w:asciiTheme="minorHAnsi" w:eastAsiaTheme="minorHAnsi" w:hAnsiTheme="minorHAnsi" w:cstheme="minorHAnsi"/>
                <w:sz w:val="20"/>
                <w:szCs w:val="20"/>
                <w:lang w:val="fr-FR"/>
              </w:rPr>
            </w:pPr>
          </w:p>
          <w:p w14:paraId="4F0532C9"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MOIS</w:t>
            </w:r>
          </w:p>
          <w:p w14:paraId="157A3598" w14:textId="77777777" w:rsidR="00C82D1A" w:rsidRPr="00F97A6C" w:rsidRDefault="00C82D1A" w:rsidP="00C82D1A">
            <w:pPr>
              <w:rPr>
                <w:rFonts w:asciiTheme="minorHAnsi" w:eastAsiaTheme="minorHAnsi" w:hAnsiTheme="minorHAnsi" w:cstheme="minorHAnsi"/>
                <w:sz w:val="20"/>
                <w:szCs w:val="20"/>
                <w:lang w:val="fr-FR"/>
              </w:rPr>
            </w:pPr>
          </w:p>
          <w:p w14:paraId="0C66C344"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ANNEE</w:t>
            </w:r>
          </w:p>
          <w:p w14:paraId="5D5DC046" w14:textId="77777777" w:rsidR="00C82D1A" w:rsidRPr="00F97A6C" w:rsidRDefault="00C82D1A" w:rsidP="00C82D1A">
            <w:pPr>
              <w:rPr>
                <w:rFonts w:asciiTheme="minorHAnsi" w:eastAsiaTheme="minorHAnsi" w:hAnsiTheme="minorHAnsi" w:cstheme="minorHAnsi"/>
                <w:sz w:val="20"/>
                <w:szCs w:val="20"/>
                <w:lang w:val="fr-FR"/>
              </w:rPr>
            </w:pPr>
          </w:p>
          <w:p w14:paraId="70A61C96"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CODE</w:t>
            </w:r>
          </w:p>
          <w:p w14:paraId="2FA39A8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69952" behindDoc="0" locked="0" layoutInCell="1" allowOverlap="1" wp14:anchorId="4EA0F2D1" wp14:editId="0F902175">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8DAEBA2" id="Rectangle 175" o:spid="_x0000_s1026" style="position:absolute;margin-left:96.9pt;margin-top:7.55pt;width:18pt;height:19.85pt;z-index:25266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326D215D"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RESULTAT DU CODE</w:t>
            </w:r>
          </w:p>
          <w:p w14:paraId="334C361F" w14:textId="77777777" w:rsidR="00C82D1A" w:rsidRPr="00F97A6C" w:rsidRDefault="00C82D1A" w:rsidP="00C82D1A">
            <w:pPr>
              <w:rPr>
                <w:rFonts w:asciiTheme="minorHAnsi" w:eastAsiaTheme="minorHAnsi" w:hAnsiTheme="minorHAnsi" w:cstheme="minorHAnsi"/>
                <w:sz w:val="20"/>
                <w:szCs w:val="20"/>
                <w:lang w:val="fr-FR"/>
              </w:rPr>
            </w:pPr>
          </w:p>
          <w:p w14:paraId="0DC50A72"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g">
                  <w:drawing>
                    <wp:anchor distT="0" distB="0" distL="114300" distR="114300" simplePos="0" relativeHeight="252672000" behindDoc="0" locked="0" layoutInCell="1" allowOverlap="1" wp14:anchorId="27603DB4" wp14:editId="322BDEB6">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1B77EC80" id="Group 179" o:spid="_x0000_s1026" style="position:absolute;margin-left:97.25pt;margin-top:2.65pt;width:36pt;height:11.65pt;z-index:252672000;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70976" behindDoc="0" locked="0" layoutInCell="1" allowOverlap="1" wp14:anchorId="580BA80F" wp14:editId="523B2D47">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18E0E40" id="Rectangle 175" o:spid="_x0000_s1026" style="position:absolute;margin-left:62.5pt;margin-top:2.65pt;width:18pt;height:11.6pt;z-index:25267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F97A6C">
              <w:rPr>
                <w:rFonts w:asciiTheme="minorHAnsi" w:eastAsiaTheme="minorHAnsi" w:hAnsiTheme="minorHAnsi" w:cstheme="minorHAnsi"/>
                <w:sz w:val="20"/>
                <w:szCs w:val="20"/>
                <w:lang w:val="fr-FR"/>
              </w:rPr>
              <w:t xml:space="preserve">TEMPS TOTAL            </w:t>
            </w:r>
          </w:p>
          <w:p w14:paraId="5B2E8051"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 xml:space="preserve">                             HR             MIN </w:t>
            </w:r>
          </w:p>
        </w:tc>
        <w:tc>
          <w:tcPr>
            <w:tcW w:w="1298" w:type="pct"/>
            <w:tcBorders>
              <w:top w:val="single" w:sz="4" w:space="0" w:color="auto"/>
              <w:left w:val="single" w:sz="4" w:space="0" w:color="auto"/>
              <w:bottom w:val="single" w:sz="4" w:space="0" w:color="auto"/>
              <w:right w:val="single" w:sz="4" w:space="0" w:color="auto"/>
            </w:tcBorders>
          </w:tcPr>
          <w:p w14:paraId="21FD9984" w14:textId="77777777" w:rsidR="00C82D1A" w:rsidRPr="00F97A6C" w:rsidRDefault="00C82D1A" w:rsidP="00C82D1A">
            <w:pPr>
              <w:rPr>
                <w:rFonts w:asciiTheme="minorHAnsi" w:eastAsiaTheme="minorHAnsi" w:hAnsiTheme="minorHAnsi" w:cstheme="minorHAnsi"/>
                <w:sz w:val="20"/>
                <w:szCs w:val="20"/>
                <w:lang w:val="fr-FR"/>
              </w:rPr>
            </w:pPr>
          </w:p>
          <w:p w14:paraId="18F71A9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g">
                  <w:drawing>
                    <wp:anchor distT="0" distB="0" distL="114300" distR="114300" simplePos="0" relativeHeight="252673024" behindDoc="0" locked="0" layoutInCell="1" allowOverlap="1" wp14:anchorId="4344D0DD" wp14:editId="420D807B">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C06B88B" id="Group 183" o:spid="_x0000_s1026" style="position:absolute;margin-left:50.45pt;margin-top:3.25pt;width:67pt;height:79.05pt;z-index:252673024;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v:group id="Group 184"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F97A6C">
              <w:rPr>
                <w:rFonts w:asciiTheme="minorHAnsi" w:eastAsiaTheme="minorHAnsi" w:hAnsiTheme="minorHAnsi" w:cstheme="minorHAnsi"/>
                <w:sz w:val="20"/>
                <w:szCs w:val="20"/>
                <w:lang w:val="fr-FR"/>
              </w:rPr>
              <w:t>JOUR</w:t>
            </w:r>
          </w:p>
          <w:p w14:paraId="5AC50C0B" w14:textId="77777777" w:rsidR="00C82D1A" w:rsidRPr="00F97A6C" w:rsidRDefault="00C82D1A" w:rsidP="00C82D1A">
            <w:pPr>
              <w:rPr>
                <w:rFonts w:asciiTheme="minorHAnsi" w:eastAsiaTheme="minorHAnsi" w:hAnsiTheme="minorHAnsi" w:cstheme="minorHAnsi"/>
                <w:sz w:val="20"/>
                <w:szCs w:val="20"/>
                <w:lang w:val="fr-FR"/>
              </w:rPr>
            </w:pPr>
          </w:p>
          <w:p w14:paraId="546BEA5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MOIS</w:t>
            </w:r>
          </w:p>
          <w:p w14:paraId="4B0B1953" w14:textId="77777777" w:rsidR="00C82D1A" w:rsidRPr="00F97A6C" w:rsidRDefault="00C82D1A" w:rsidP="00C82D1A">
            <w:pPr>
              <w:rPr>
                <w:rFonts w:asciiTheme="minorHAnsi" w:eastAsiaTheme="minorHAnsi" w:hAnsiTheme="minorHAnsi" w:cstheme="minorHAnsi"/>
                <w:sz w:val="20"/>
                <w:szCs w:val="20"/>
                <w:lang w:val="fr-FR"/>
              </w:rPr>
            </w:pPr>
          </w:p>
          <w:p w14:paraId="03D764B1"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ANNEE</w:t>
            </w:r>
          </w:p>
          <w:p w14:paraId="793E7E1D" w14:textId="77777777" w:rsidR="00C82D1A" w:rsidRPr="00F97A6C" w:rsidRDefault="00C82D1A" w:rsidP="00C82D1A">
            <w:pPr>
              <w:rPr>
                <w:rFonts w:asciiTheme="minorHAnsi" w:eastAsiaTheme="minorHAnsi" w:hAnsiTheme="minorHAnsi" w:cstheme="minorHAnsi"/>
                <w:sz w:val="20"/>
                <w:szCs w:val="20"/>
                <w:lang w:val="fr-FR"/>
              </w:rPr>
            </w:pPr>
          </w:p>
          <w:p w14:paraId="6D7917FE"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CODE</w:t>
            </w:r>
          </w:p>
          <w:p w14:paraId="599A560C"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74048" behindDoc="0" locked="0" layoutInCell="1" allowOverlap="1" wp14:anchorId="1B06D27E" wp14:editId="6FC5DD26">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945AD75" id="Rectangle 175" o:spid="_x0000_s1026" style="position:absolute;margin-left:96.9pt;margin-top:7.55pt;width:18pt;height:19.85pt;z-index:25267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10E3DE0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RESULTAT DU CODE</w:t>
            </w:r>
          </w:p>
          <w:p w14:paraId="46BB74E2" w14:textId="77777777" w:rsidR="00C82D1A" w:rsidRPr="00F97A6C" w:rsidRDefault="00C82D1A" w:rsidP="00C82D1A">
            <w:pPr>
              <w:rPr>
                <w:rFonts w:asciiTheme="minorHAnsi" w:eastAsiaTheme="minorHAnsi" w:hAnsiTheme="minorHAnsi" w:cstheme="minorHAnsi"/>
                <w:sz w:val="20"/>
                <w:szCs w:val="20"/>
                <w:lang w:val="fr-FR"/>
              </w:rPr>
            </w:pPr>
          </w:p>
          <w:p w14:paraId="207FD7F9"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g">
                  <w:drawing>
                    <wp:anchor distT="0" distB="0" distL="114300" distR="114300" simplePos="0" relativeHeight="252676096" behindDoc="0" locked="0" layoutInCell="1" allowOverlap="1" wp14:anchorId="14C1EF8C" wp14:editId="6F0F8155">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267A6427" id="Group 1374230600" o:spid="_x0000_s1026" style="position:absolute;margin-left:97.25pt;margin-top:2.65pt;width:36pt;height:11.65pt;z-index:252676096;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75072" behindDoc="0" locked="0" layoutInCell="1" allowOverlap="1" wp14:anchorId="40E191EA" wp14:editId="28A7978D">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39C92CB" id="Rectangle 175" o:spid="_x0000_s1026" style="position:absolute;margin-left:62.5pt;margin-top:2.65pt;width:18pt;height:11.6pt;z-index:25267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F97A6C">
              <w:rPr>
                <w:rFonts w:asciiTheme="minorHAnsi" w:eastAsiaTheme="minorHAnsi" w:hAnsiTheme="minorHAnsi" w:cstheme="minorHAnsi"/>
                <w:sz w:val="20"/>
                <w:szCs w:val="20"/>
                <w:lang w:val="fr-FR"/>
              </w:rPr>
              <w:t xml:space="preserve">TEMPS TOTAL            </w:t>
            </w:r>
          </w:p>
          <w:p w14:paraId="638D2513"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 xml:space="preserve">                              HR             MIN</w:t>
            </w:r>
          </w:p>
        </w:tc>
      </w:tr>
      <w:tr w:rsidR="00E15E42" w:rsidRPr="00F97A6C" w14:paraId="4A646A62" w14:textId="77777777" w:rsidTr="00E15E42">
        <w:trPr>
          <w:trHeight w:val="1415"/>
          <w:jc w:val="center"/>
        </w:trPr>
        <w:tc>
          <w:tcPr>
            <w:tcW w:w="1043" w:type="pct"/>
            <w:tcBorders>
              <w:top w:val="single" w:sz="4" w:space="0" w:color="auto"/>
              <w:left w:val="single" w:sz="4" w:space="0" w:color="auto"/>
              <w:bottom w:val="single" w:sz="4" w:space="0" w:color="auto"/>
              <w:right w:val="single" w:sz="4" w:space="0" w:color="auto"/>
            </w:tcBorders>
          </w:tcPr>
          <w:p w14:paraId="41573490"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PROCHAINE VISITE:</w:t>
            </w:r>
          </w:p>
          <w:p w14:paraId="49883EE5" w14:textId="77777777" w:rsidR="00C82D1A" w:rsidRPr="00F97A6C" w:rsidRDefault="00C82D1A" w:rsidP="00B5599A">
            <w:pPr>
              <w:rPr>
                <w:rFonts w:asciiTheme="minorHAnsi" w:eastAsiaTheme="minorHAnsi" w:hAnsiTheme="minorHAnsi" w:cstheme="minorHAnsi"/>
                <w:sz w:val="20"/>
                <w:szCs w:val="20"/>
                <w:lang w:val="fr-FR"/>
              </w:rPr>
            </w:pPr>
          </w:p>
          <w:p w14:paraId="0AE1B515"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 xml:space="preserve">    DATE</w:t>
            </w:r>
          </w:p>
          <w:p w14:paraId="0FEC8A99" w14:textId="77777777" w:rsidR="00C82D1A" w:rsidRPr="00F97A6C" w:rsidRDefault="00C82D1A" w:rsidP="00B5599A">
            <w:pPr>
              <w:rPr>
                <w:rFonts w:asciiTheme="minorHAnsi" w:eastAsiaTheme="minorHAnsi" w:hAnsiTheme="minorHAnsi" w:cstheme="minorHAnsi"/>
                <w:sz w:val="20"/>
                <w:szCs w:val="20"/>
                <w:lang w:val="fr-FR"/>
              </w:rPr>
            </w:pPr>
          </w:p>
          <w:p w14:paraId="008DCA41"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 xml:space="preserve">    HEURE</w:t>
            </w:r>
          </w:p>
        </w:tc>
        <w:tc>
          <w:tcPr>
            <w:tcW w:w="1362" w:type="pct"/>
            <w:tcBorders>
              <w:top w:val="single" w:sz="4" w:space="0" w:color="auto"/>
              <w:left w:val="single" w:sz="4" w:space="0" w:color="auto"/>
              <w:bottom w:val="single" w:sz="4" w:space="0" w:color="auto"/>
              <w:right w:val="single" w:sz="4" w:space="0" w:color="auto"/>
            </w:tcBorders>
          </w:tcPr>
          <w:p w14:paraId="5A94DBB4" w14:textId="77777777" w:rsidR="00C82D1A" w:rsidRPr="00F97A6C" w:rsidRDefault="00C82D1A" w:rsidP="00B5599A">
            <w:pPr>
              <w:rPr>
                <w:rFonts w:asciiTheme="minorHAnsi" w:eastAsiaTheme="minorHAnsi" w:hAnsiTheme="minorHAnsi" w:cstheme="minorHAnsi"/>
                <w:sz w:val="20"/>
                <w:szCs w:val="20"/>
                <w:lang w:val="fr-FR"/>
              </w:rPr>
            </w:pPr>
          </w:p>
          <w:p w14:paraId="1BBD7C29"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_______________</w:t>
            </w:r>
          </w:p>
          <w:p w14:paraId="4F50E1D2" w14:textId="77777777" w:rsidR="00C82D1A" w:rsidRPr="00F97A6C" w:rsidRDefault="00C82D1A" w:rsidP="00B5599A">
            <w:pPr>
              <w:rPr>
                <w:rFonts w:asciiTheme="minorHAnsi" w:eastAsiaTheme="minorHAnsi" w:hAnsiTheme="minorHAnsi" w:cstheme="minorHAnsi"/>
                <w:sz w:val="20"/>
                <w:szCs w:val="20"/>
                <w:lang w:val="fr-FR"/>
              </w:rPr>
            </w:pPr>
          </w:p>
          <w:p w14:paraId="6CF42694"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_______________</w:t>
            </w:r>
          </w:p>
        </w:tc>
        <w:tc>
          <w:tcPr>
            <w:tcW w:w="1297" w:type="pct"/>
            <w:tcBorders>
              <w:top w:val="single" w:sz="4" w:space="0" w:color="auto"/>
              <w:left w:val="single" w:sz="4" w:space="0" w:color="auto"/>
              <w:bottom w:val="single" w:sz="4" w:space="0" w:color="auto"/>
              <w:right w:val="single" w:sz="4" w:space="0" w:color="auto"/>
            </w:tcBorders>
            <w:shd w:val="clear" w:color="auto" w:fill="auto"/>
          </w:tcPr>
          <w:p w14:paraId="6D78EE2E" w14:textId="77777777" w:rsidR="00C82D1A" w:rsidRPr="00F97A6C" w:rsidRDefault="00C82D1A" w:rsidP="00B5599A">
            <w:pPr>
              <w:rPr>
                <w:rFonts w:asciiTheme="minorHAnsi" w:eastAsiaTheme="minorHAnsi" w:hAnsiTheme="minorHAnsi" w:cstheme="minorHAnsi"/>
                <w:sz w:val="20"/>
                <w:szCs w:val="20"/>
                <w:lang w:val="fr-FR"/>
              </w:rPr>
            </w:pPr>
          </w:p>
          <w:p w14:paraId="535642A3"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_______________</w:t>
            </w:r>
          </w:p>
          <w:p w14:paraId="2F473EA8" w14:textId="77777777" w:rsidR="00C82D1A" w:rsidRPr="00F97A6C" w:rsidRDefault="00C82D1A" w:rsidP="00B5599A">
            <w:pPr>
              <w:rPr>
                <w:rFonts w:asciiTheme="minorHAnsi" w:eastAsiaTheme="minorHAnsi" w:hAnsiTheme="minorHAnsi" w:cstheme="minorHAnsi"/>
                <w:sz w:val="20"/>
                <w:szCs w:val="20"/>
                <w:lang w:val="fr-FR"/>
              </w:rPr>
            </w:pPr>
          </w:p>
          <w:p w14:paraId="5B3B8BE5"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_______________</w:t>
            </w:r>
          </w:p>
        </w:tc>
        <w:tc>
          <w:tcPr>
            <w:tcW w:w="1298" w:type="pct"/>
            <w:tcBorders>
              <w:top w:val="single" w:sz="4" w:space="0" w:color="auto"/>
              <w:left w:val="single" w:sz="4" w:space="0" w:color="auto"/>
              <w:bottom w:val="single" w:sz="4" w:space="0" w:color="auto"/>
              <w:right w:val="single" w:sz="4" w:space="0" w:color="auto"/>
            </w:tcBorders>
          </w:tcPr>
          <w:p w14:paraId="1672BA5E"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NOMBRE TOTAL DE VISITES</w:t>
            </w:r>
          </w:p>
        </w:tc>
      </w:tr>
      <w:tr w:rsidR="00846583" w:rsidRPr="00F97A6C" w14:paraId="26DFCE00" w14:textId="77777777" w:rsidTr="00E15E42">
        <w:trPr>
          <w:trHeight w:val="968"/>
          <w:jc w:val="center"/>
        </w:trPr>
        <w:tc>
          <w:tcPr>
            <w:tcW w:w="5000" w:type="pct"/>
            <w:gridSpan w:val="4"/>
            <w:tcBorders>
              <w:top w:val="single" w:sz="4" w:space="0" w:color="auto"/>
              <w:left w:val="single" w:sz="4" w:space="0" w:color="auto"/>
              <w:bottom w:val="single" w:sz="4" w:space="0" w:color="auto"/>
              <w:right w:val="single" w:sz="4" w:space="0" w:color="auto"/>
            </w:tcBorders>
          </w:tcPr>
          <w:p w14:paraId="09522153" w14:textId="77777777" w:rsidR="00C82D1A" w:rsidRPr="00F97A6C" w:rsidRDefault="00C82D1A" w:rsidP="00C82D1A">
            <w:pPr>
              <w:ind w:left="142" w:right="-598" w:hanging="120"/>
              <w:rPr>
                <w:rFonts w:asciiTheme="minorHAnsi" w:hAnsiTheme="minorHAnsi" w:cstheme="minorHAnsi"/>
                <w:b/>
                <w:bCs/>
                <w:sz w:val="20"/>
                <w:szCs w:val="20"/>
                <w:lang w:val="fr-FR"/>
              </w:rPr>
            </w:pPr>
            <w:r w:rsidRPr="00F97A6C">
              <w:rPr>
                <w:rFonts w:asciiTheme="minorHAnsi" w:hAnsiTheme="minorHAnsi" w:cstheme="minorHAnsi"/>
                <w:b/>
                <w:bCs/>
                <w:sz w:val="20"/>
                <w:szCs w:val="20"/>
                <w:lang w:val="fr-FR"/>
              </w:rPr>
              <w:t xml:space="preserve">*CODE RÉSULTAT : </w:t>
            </w:r>
          </w:p>
          <w:p w14:paraId="2ED519F6" w14:textId="77777777" w:rsidR="00C82D1A" w:rsidRPr="00F97A6C" w:rsidRDefault="00C82D1A" w:rsidP="00C82D1A">
            <w:pPr>
              <w:ind w:left="142" w:right="-598" w:hanging="120"/>
              <w:rPr>
                <w:rFonts w:asciiTheme="minorHAnsi" w:hAnsiTheme="minorHAnsi" w:cstheme="minorHAnsi"/>
                <w:bCs/>
                <w:sz w:val="20"/>
                <w:szCs w:val="20"/>
                <w:lang w:val="fr-FR"/>
              </w:rPr>
            </w:pPr>
            <w:r w:rsidRPr="00F97A6C">
              <w:rPr>
                <w:rFonts w:asciiTheme="minorHAnsi" w:hAnsiTheme="minorHAnsi" w:cstheme="minorHAnsi"/>
                <w:bCs/>
                <w:sz w:val="20"/>
                <w:szCs w:val="20"/>
                <w:lang w:val="fr-FR"/>
              </w:rPr>
              <w:t xml:space="preserve">1. COMPLÉTÉ                                                                         </w:t>
            </w:r>
            <w:r w:rsidRPr="00F97A6C">
              <w:rPr>
                <w:rFonts w:asciiTheme="minorHAnsi" w:hAnsiTheme="minorHAnsi" w:cstheme="minorHAnsi"/>
                <w:bCs/>
                <w:sz w:val="20"/>
                <w:szCs w:val="20"/>
                <w:lang w:val="fr-FR"/>
              </w:rPr>
              <w:tab/>
            </w:r>
            <w:r w:rsidRPr="00F97A6C">
              <w:rPr>
                <w:rFonts w:asciiTheme="minorHAnsi" w:hAnsiTheme="minorHAnsi" w:cstheme="minorHAnsi"/>
                <w:bCs/>
                <w:sz w:val="20"/>
                <w:szCs w:val="20"/>
                <w:lang w:val="fr-FR"/>
              </w:rPr>
              <w:tab/>
            </w:r>
          </w:p>
          <w:p w14:paraId="4051BDAC" w14:textId="77777777" w:rsidR="00C82D1A" w:rsidRPr="00F97A6C" w:rsidRDefault="00C82D1A" w:rsidP="00C82D1A">
            <w:pPr>
              <w:ind w:left="142" w:right="-598" w:hanging="120"/>
              <w:rPr>
                <w:rFonts w:asciiTheme="minorHAnsi" w:hAnsiTheme="minorHAnsi" w:cstheme="minorHAnsi"/>
                <w:bCs/>
                <w:sz w:val="20"/>
                <w:szCs w:val="20"/>
                <w:lang w:val="fr-FR"/>
              </w:rPr>
            </w:pPr>
            <w:r w:rsidRPr="00F97A6C">
              <w:rPr>
                <w:rFonts w:asciiTheme="minorHAnsi" w:hAnsiTheme="minorHAnsi" w:cstheme="minorHAnsi"/>
                <w:bCs/>
                <w:sz w:val="20"/>
                <w:szCs w:val="20"/>
                <w:lang w:val="fr-FR"/>
              </w:rPr>
              <w:t xml:space="preserve">2. STRUCTURE SANITAIRE NON TROUVÉE                        </w:t>
            </w:r>
            <w:r w:rsidRPr="00F97A6C">
              <w:rPr>
                <w:rFonts w:asciiTheme="minorHAnsi" w:hAnsiTheme="minorHAnsi" w:cstheme="minorHAnsi"/>
                <w:bCs/>
                <w:sz w:val="20"/>
                <w:szCs w:val="20"/>
                <w:lang w:val="fr-FR"/>
              </w:rPr>
              <w:tab/>
            </w:r>
          </w:p>
          <w:p w14:paraId="1AE63804" w14:textId="77777777" w:rsidR="00C82D1A" w:rsidRPr="00F97A6C" w:rsidRDefault="00C82D1A" w:rsidP="00C82D1A">
            <w:pPr>
              <w:rPr>
                <w:rFonts w:asciiTheme="minorHAnsi" w:eastAsiaTheme="minorHAnsi" w:hAnsiTheme="minorHAnsi" w:cstheme="minorHAnsi"/>
                <w:bCs/>
                <w:sz w:val="20"/>
                <w:szCs w:val="20"/>
                <w:lang w:val="fr-FR"/>
              </w:rPr>
            </w:pPr>
            <w:r w:rsidRPr="00F97A6C">
              <w:rPr>
                <w:rFonts w:asciiTheme="minorHAnsi" w:eastAsiaTheme="minorHAnsi" w:hAnsiTheme="minorHAnsi" w:cstheme="minorHAnsi"/>
                <w:bCs/>
                <w:sz w:val="20"/>
                <w:szCs w:val="20"/>
                <w:lang w:val="fr-FR"/>
              </w:rPr>
              <w:t>3. REPORTÉ</w:t>
            </w:r>
          </w:p>
          <w:p w14:paraId="0CFFC4B4" w14:textId="77777777" w:rsidR="00C82D1A" w:rsidRPr="00F97A6C" w:rsidRDefault="00C82D1A" w:rsidP="00C82D1A">
            <w:pPr>
              <w:rPr>
                <w:rFonts w:asciiTheme="minorHAnsi" w:eastAsiaTheme="minorHAnsi" w:hAnsiTheme="minorHAnsi" w:cstheme="minorHAnsi"/>
                <w:bCs/>
                <w:sz w:val="20"/>
                <w:szCs w:val="22"/>
                <w:lang w:val="fr-FR"/>
              </w:rPr>
            </w:pPr>
            <w:r w:rsidRPr="00F97A6C">
              <w:rPr>
                <w:rFonts w:asciiTheme="minorHAnsi" w:eastAsiaTheme="minorHAnsi" w:hAnsiTheme="minorHAnsi" w:cstheme="minorHAnsi"/>
                <w:bCs/>
                <w:sz w:val="20"/>
                <w:szCs w:val="22"/>
                <w:lang w:val="fr-FR"/>
              </w:rPr>
              <w:t>4. REFUS</w:t>
            </w:r>
          </w:p>
          <w:p w14:paraId="4B29D94C"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bCs/>
                <w:sz w:val="20"/>
                <w:szCs w:val="22"/>
                <w:lang w:val="fr-FR"/>
              </w:rPr>
              <w:t>5. PARTIELLEMENT COMPLET</w:t>
            </w:r>
            <w:r w:rsidRPr="00823A21">
              <w:rPr>
                <w:rFonts w:asciiTheme="minorHAnsi" w:eastAsiaTheme="minorHAnsi" w:hAnsiTheme="minorHAnsi" w:cstheme="minorHAnsi"/>
                <w:bCs/>
                <w:sz w:val="20"/>
                <w:szCs w:val="22"/>
                <w:lang w:val="fr-FR"/>
              </w:rPr>
              <w:t>É</w:t>
            </w:r>
            <w:r w:rsidRPr="00F97A6C">
              <w:rPr>
                <w:rFonts w:asciiTheme="minorHAnsi" w:eastAsiaTheme="minorHAnsi" w:hAnsiTheme="minorHAnsi" w:cstheme="minorHAnsi"/>
                <w:b/>
                <w:sz w:val="20"/>
                <w:szCs w:val="22"/>
                <w:lang w:val="fr-FR"/>
              </w:rPr>
              <w:tab/>
            </w:r>
            <w:r w:rsidRPr="00F97A6C">
              <w:rPr>
                <w:rFonts w:asciiTheme="minorHAnsi" w:eastAsiaTheme="minorHAnsi" w:hAnsiTheme="minorHAnsi" w:cstheme="minorHAnsi"/>
                <w:bCs/>
                <w:sz w:val="20"/>
                <w:szCs w:val="20"/>
                <w:lang w:val="fr-FR"/>
              </w:rPr>
              <w:t xml:space="preserve">                                                                 </w:t>
            </w:r>
          </w:p>
        </w:tc>
      </w:tr>
    </w:tbl>
    <w:p w14:paraId="7330C70D" w14:textId="77777777" w:rsidR="00202D83" w:rsidRDefault="00202D83" w:rsidP="00823A21">
      <w:pPr>
        <w:jc w:val="center"/>
        <w:rPr>
          <w:rFonts w:asciiTheme="minorHAnsi" w:hAnsiTheme="minorHAnsi" w:cstheme="minorHAnsi"/>
          <w:b/>
          <w:bCs/>
          <w:lang w:val="fr-FR"/>
        </w:rPr>
      </w:pPr>
      <w:bookmarkStart w:id="0" w:name="_Hlk163671780"/>
    </w:p>
    <w:p w14:paraId="07CAE7E1" w14:textId="45D76454" w:rsidR="009B79DA" w:rsidRPr="00823A21" w:rsidRDefault="009B79DA" w:rsidP="00823A21">
      <w:pPr>
        <w:jc w:val="center"/>
        <w:rPr>
          <w:rFonts w:asciiTheme="minorHAnsi" w:hAnsiTheme="minorHAnsi" w:cstheme="minorHAnsi"/>
          <w:b/>
          <w:bCs/>
          <w:lang w:val="fr-FR"/>
        </w:rPr>
      </w:pPr>
      <w:r w:rsidRPr="00823A21">
        <w:rPr>
          <w:rFonts w:asciiTheme="minorHAnsi" w:hAnsiTheme="minorHAnsi" w:cstheme="minorHAnsi"/>
          <w:b/>
          <w:bCs/>
          <w:lang w:val="fr-FR"/>
        </w:rPr>
        <w:lastRenderedPageBreak/>
        <w:t xml:space="preserve">SECTION </w:t>
      </w:r>
      <w:r w:rsidR="00975F10" w:rsidRPr="00823A21">
        <w:rPr>
          <w:rFonts w:asciiTheme="minorHAnsi" w:hAnsiTheme="minorHAnsi" w:cstheme="minorHAnsi"/>
          <w:b/>
          <w:bCs/>
          <w:lang w:val="fr-FR"/>
        </w:rPr>
        <w:t>2</w:t>
      </w:r>
      <w:r w:rsidR="00A84838" w:rsidRPr="00823A21">
        <w:rPr>
          <w:rFonts w:asciiTheme="minorHAnsi" w:hAnsiTheme="minorHAnsi" w:cstheme="minorHAnsi"/>
          <w:b/>
          <w:bCs/>
          <w:lang w:val="fr-FR"/>
        </w:rPr>
        <w:t>:</w:t>
      </w:r>
      <w:r w:rsidR="008858F4" w:rsidRPr="00823A21">
        <w:rPr>
          <w:rFonts w:asciiTheme="minorHAnsi" w:hAnsiTheme="minorHAnsi" w:cstheme="minorHAnsi"/>
          <w:b/>
          <w:bCs/>
          <w:lang w:val="fr-FR"/>
        </w:rPr>
        <w:t xml:space="preserve"> CARACTERISTIQUES ET DETAILS DE LA PHARMACIE / DU </w:t>
      </w:r>
      <w:r w:rsidR="00033E17" w:rsidRPr="00823A21">
        <w:rPr>
          <w:rFonts w:asciiTheme="minorHAnsi" w:hAnsiTheme="minorHAnsi" w:cstheme="minorHAnsi"/>
          <w:b/>
          <w:bCs/>
          <w:lang w:val="fr-FR"/>
        </w:rPr>
        <w:t>DEPÔT</w:t>
      </w:r>
      <w:r w:rsidR="008858F4" w:rsidRPr="00823A21">
        <w:rPr>
          <w:rFonts w:asciiTheme="minorHAnsi" w:hAnsiTheme="minorHAnsi" w:cstheme="minorHAnsi"/>
          <w:b/>
          <w:bCs/>
          <w:lang w:val="fr-FR"/>
        </w:rPr>
        <w:t xml:space="preserve"> DE MEDICAMENTS</w:t>
      </w:r>
    </w:p>
    <w:p w14:paraId="1AEF73E8" w14:textId="77777777" w:rsidR="000829C0" w:rsidRPr="00823A21" w:rsidRDefault="000829C0" w:rsidP="00FD32FD">
      <w:pPr>
        <w:ind w:left="720"/>
        <w:jc w:val="center"/>
        <w:rPr>
          <w:rFonts w:asciiTheme="minorHAnsi" w:hAnsiTheme="minorHAnsi" w:cstheme="minorHAnsi"/>
          <w:b/>
          <w:bCs/>
          <w:lang w:val="fr-FR"/>
        </w:rPr>
      </w:pPr>
    </w:p>
    <w:tbl>
      <w:tblPr>
        <w:tblW w:w="5000" w:type="pct"/>
        <w:tblLayout w:type="fixed"/>
        <w:tblCellMar>
          <w:left w:w="120" w:type="dxa"/>
          <w:right w:w="120" w:type="dxa"/>
        </w:tblCellMar>
        <w:tblLook w:val="0000" w:firstRow="0" w:lastRow="0" w:firstColumn="0" w:lastColumn="0" w:noHBand="0" w:noVBand="0"/>
      </w:tblPr>
      <w:tblGrid>
        <w:gridCol w:w="1011"/>
        <w:gridCol w:w="4083"/>
        <w:gridCol w:w="889"/>
        <w:gridCol w:w="189"/>
        <w:gridCol w:w="1078"/>
        <w:gridCol w:w="1078"/>
        <w:gridCol w:w="1078"/>
        <w:gridCol w:w="303"/>
        <w:gridCol w:w="775"/>
        <w:gridCol w:w="273"/>
      </w:tblGrid>
      <w:tr w:rsidR="00697D83" w:rsidRPr="00F97A6C" w:rsidDel="00512C22" w14:paraId="39FD0FB1" w14:textId="77777777" w:rsidTr="00697D83">
        <w:trPr>
          <w:cantSplit/>
          <w:trHeight w:val="338"/>
          <w:tblHeader/>
        </w:trPr>
        <w:tc>
          <w:tcPr>
            <w:tcW w:w="470"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bookmarkEnd w:id="0"/>
          <w:p w14:paraId="2A6A8DA5" w14:textId="2515F524" w:rsidR="006211DD" w:rsidRPr="00823A21" w:rsidRDefault="00447E9C"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b/>
                <w:sz w:val="20"/>
                <w:szCs w:val="20"/>
                <w:lang w:val="fr-FR"/>
              </w:rPr>
              <w:t>#</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54C8B6AD" w14:textId="36077A8A" w:rsidR="006211DD" w:rsidRPr="00823A21" w:rsidRDefault="006211DD" w:rsidP="001C5248">
            <w:pPr>
              <w:autoSpaceDE w:val="0"/>
              <w:autoSpaceDN w:val="0"/>
              <w:adjustRightInd w:val="0"/>
              <w:rPr>
                <w:rFonts w:asciiTheme="minorHAnsi" w:hAnsiTheme="minorHAnsi" w:cstheme="minorHAnsi"/>
                <w:spacing w:val="-2"/>
                <w:sz w:val="20"/>
                <w:szCs w:val="20"/>
                <w:cs/>
                <w:lang w:val="fr-FR" w:bidi="hi-IN"/>
              </w:rPr>
            </w:pPr>
            <w:r w:rsidRPr="00823A21">
              <w:rPr>
                <w:rFonts w:asciiTheme="minorHAnsi" w:hAnsiTheme="minorHAnsi" w:cstheme="minorHAnsi"/>
                <w:b/>
                <w:sz w:val="20"/>
                <w:szCs w:val="20"/>
                <w:lang w:val="fr-FR"/>
              </w:rPr>
              <w:t xml:space="preserve">QUESTIONS </w:t>
            </w:r>
            <w:r w:rsidR="001C5248" w:rsidRPr="00823A21">
              <w:rPr>
                <w:rFonts w:asciiTheme="minorHAnsi" w:hAnsiTheme="minorHAnsi" w:cstheme="minorHAnsi"/>
                <w:b/>
                <w:sz w:val="20"/>
                <w:szCs w:val="20"/>
                <w:lang w:val="fr-FR"/>
              </w:rPr>
              <w:t>ET FILTRES</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3314EC7B" w14:textId="296D2FBE" w:rsidR="006211DD" w:rsidRPr="00823A21" w:rsidRDefault="001C5248" w:rsidP="001714EC">
            <w:pPr>
              <w:tabs>
                <w:tab w:val="right" w:leader="dot" w:pos="3402"/>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b/>
                <w:sz w:val="20"/>
                <w:szCs w:val="20"/>
                <w:lang w:val="fr-FR"/>
              </w:rPr>
              <w:t>CODAGE</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6A6A6" w:themeFill="background1" w:themeFillShade="A6"/>
          </w:tcPr>
          <w:p w14:paraId="44C0F829" w14:textId="1524B1AC" w:rsidR="006211DD" w:rsidRPr="00823A21" w:rsidRDefault="001C5248" w:rsidP="001714EC">
            <w:pPr>
              <w:tabs>
                <w:tab w:val="left" w:pos="-720"/>
              </w:tabs>
              <w:suppressAutoHyphens/>
              <w:jc w:val="center"/>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lang w:val="fr-FR"/>
              </w:rPr>
              <w:t>PASSEZ A</w:t>
            </w:r>
          </w:p>
        </w:tc>
      </w:tr>
      <w:tr w:rsidR="00846583" w:rsidRPr="00F97A6C" w:rsidDel="00512C22" w14:paraId="60CB635E" w14:textId="77777777" w:rsidTr="00697D83">
        <w:trPr>
          <w:cantSplit/>
          <w:trHeight w:val="613"/>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C4FC820" w14:textId="4B30B9E9"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01</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03977FDA" w14:textId="27ECD63A" w:rsidR="006211DD" w:rsidRPr="00823A21" w:rsidRDefault="001C5248" w:rsidP="00327BE8">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Êtes-vous le propriétaire de cette pharmacie/</w:t>
            </w:r>
            <w:ins w:id="1" w:author="Lenovo" w:date="2024-10-26T13:02:00Z">
              <w:r w:rsidR="00327BE8" w:rsidRPr="00823A21" w:rsidDel="00327BE8">
                <w:rPr>
                  <w:rFonts w:asciiTheme="minorHAnsi" w:hAnsiTheme="minorHAnsi" w:cstheme="minorHAnsi"/>
                  <w:spacing w:val="-2"/>
                  <w:sz w:val="20"/>
                  <w:szCs w:val="20"/>
                  <w:lang w:val="fr-FR" w:bidi="hi-IN"/>
                </w:rPr>
                <w:t xml:space="preserve"> </w:t>
              </w:r>
            </w:ins>
            <w:del w:id="2" w:author="Lenovo" w:date="2024-10-26T13:02:00Z">
              <w:r w:rsidR="00BB472A" w:rsidRPr="00823A21" w:rsidDel="00327BE8">
                <w:rPr>
                  <w:rFonts w:asciiTheme="minorHAnsi" w:hAnsiTheme="minorHAnsi" w:cstheme="minorHAnsi"/>
                  <w:spacing w:val="-2"/>
                  <w:sz w:val="20"/>
                  <w:szCs w:val="20"/>
                  <w:lang w:val="fr-FR" w:bidi="hi-IN"/>
                </w:rPr>
                <w:delText>dépôt de médicaments</w:delText>
              </w:r>
              <w:r w:rsidRPr="00823A21" w:rsidDel="00327BE8">
                <w:rPr>
                  <w:rFonts w:asciiTheme="minorHAnsi" w:hAnsiTheme="minorHAnsi" w:cstheme="minorHAnsi"/>
                  <w:spacing w:val="-2"/>
                  <w:sz w:val="20"/>
                  <w:szCs w:val="20"/>
                  <w:lang w:val="fr-FR" w:bidi="hi-IN"/>
                </w:rPr>
                <w:delText xml:space="preserve"> </w:delText>
              </w:r>
              <w:r w:rsidR="006211DD" w:rsidRPr="00823A21" w:rsidDel="00327BE8">
                <w:rPr>
                  <w:rFonts w:asciiTheme="minorHAnsi" w:hAnsiTheme="minorHAnsi" w:cstheme="minorHAnsi"/>
                  <w:spacing w:val="-2"/>
                  <w:sz w:val="20"/>
                  <w:szCs w:val="20"/>
                  <w:lang w:val="fr-FR" w:bidi="hi-IN"/>
                </w:rPr>
                <w:delText xml:space="preserve">? </w:delText>
              </w:r>
            </w:del>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6107215" w14:textId="748E8A5D" w:rsidR="006211DD" w:rsidRPr="00823A21" w:rsidRDefault="001C524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1FF5900F" w14:textId="27D54A6B" w:rsidR="006211DD" w:rsidRPr="00823A21" w:rsidRDefault="006211DD" w:rsidP="001714EC">
            <w:pPr>
              <w:tabs>
                <w:tab w:val="right" w:leader="dot" w:pos="3595"/>
                <w:tab w:val="right" w:leader="dot" w:pos="4420"/>
              </w:tabs>
              <w:suppressAutoHyphens/>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1C5248"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2AA44FAA" w14:textId="0351A42C" w:rsidR="006211DD" w:rsidRPr="00823A21" w:rsidRDefault="00255FEA" w:rsidP="001714EC">
            <w:pPr>
              <w:tabs>
                <w:tab w:val="left" w:pos="-720"/>
              </w:tabs>
              <w:suppressAutoHyphens/>
              <w:rPr>
                <w:rFonts w:asciiTheme="minorHAnsi" w:hAnsiTheme="minorHAnsi" w:cstheme="minorHAnsi"/>
                <w:spacing w:val="-2"/>
                <w:sz w:val="20"/>
                <w:szCs w:val="20"/>
                <w:lang w:val="fr-FR" w:bidi="hi-IN"/>
              </w:rPr>
            </w:pPr>
            <w:r w:rsidRPr="00F97A6C">
              <w:rPr>
                <w:rFonts w:asciiTheme="minorHAnsi" w:hAnsiTheme="minorHAnsi" w:cstheme="minorHAnsi"/>
                <w:bCs/>
                <w:noProof/>
                <w:color w:val="000000"/>
                <w:sz w:val="20"/>
                <w:szCs w:val="20"/>
                <w:lang w:val="fr-FR" w:eastAsia="fr-FR"/>
              </w:rPr>
              <mc:AlternateContent>
                <mc:Choice Requires="wps">
                  <w:drawing>
                    <wp:anchor distT="0" distB="0" distL="114300" distR="114300" simplePos="0" relativeHeight="251961344" behindDoc="0" locked="0" layoutInCell="1" allowOverlap="1" wp14:anchorId="2BF5E7FC" wp14:editId="51DBBC7C">
                      <wp:simplePos x="0" y="0"/>
                      <wp:positionH relativeFrom="column">
                        <wp:posOffset>-129209</wp:posOffset>
                      </wp:positionH>
                      <wp:positionV relativeFrom="paragraph">
                        <wp:posOffset>78409</wp:posOffset>
                      </wp:positionV>
                      <wp:extent cx="180000" cy="0"/>
                      <wp:effectExtent l="0" t="76200" r="10795" b="95250"/>
                      <wp:wrapNone/>
                      <wp:docPr id="4206" name="Straight Arrow Connector 4206"/>
                      <wp:cNvGraphicFramePr/>
                      <a:graphic xmlns:a="http://schemas.openxmlformats.org/drawingml/2006/main">
                        <a:graphicData uri="http://schemas.microsoft.com/office/word/2010/wordprocessingShape">
                          <wps:wsp>
                            <wps:cNvCnPr/>
                            <wps:spPr>
                              <a:xfrm>
                                <a:off x="0" y="0"/>
                                <a:ext cx="180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63C3A8C" id="_x0000_t32" coordsize="21600,21600" o:spt="32" o:oned="t" path="m,l21600,21600e" filled="f">
                      <v:path arrowok="t" fillok="f" o:connecttype="none"/>
                      <o:lock v:ext="edit" shapetype="t"/>
                    </v:shapetype>
                    <v:shape id="Straight Arrow Connector 4206" o:spid="_x0000_s1026" type="#_x0000_t32" style="position:absolute;margin-left:-10.15pt;margin-top:6.15pt;width:14.15pt;height:0;z-index:25196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" strokecolor="black [3213]" strokeweight=".5pt">
                      <v:stroke endarrow="block" joinstyle="miter"/>
                    </v:shape>
                  </w:pict>
                </mc:Fallback>
              </mc:AlternateContent>
            </w:r>
            <w:r w:rsidR="006211DD" w:rsidRPr="00823A21">
              <w:rPr>
                <w:rFonts w:asciiTheme="minorHAnsi" w:hAnsiTheme="minorHAnsi" w:cstheme="minorHAnsi"/>
                <w:spacing w:val="-2"/>
                <w:sz w:val="20"/>
                <w:szCs w:val="20"/>
                <w:lang w:val="fr-FR" w:bidi="hi-IN"/>
              </w:rPr>
              <w:t xml:space="preserve">   </w:t>
            </w:r>
            <w:r w:rsidR="00975F10" w:rsidRPr="00823A21">
              <w:rPr>
                <w:rFonts w:asciiTheme="minorHAnsi" w:hAnsiTheme="minorHAnsi" w:cstheme="minorHAnsi"/>
                <w:spacing w:val="-2"/>
                <w:sz w:val="20"/>
                <w:szCs w:val="20"/>
                <w:lang w:val="fr-FR" w:bidi="hi-IN"/>
              </w:rPr>
              <w:t>2</w:t>
            </w:r>
            <w:r w:rsidR="006211DD" w:rsidRPr="00823A21">
              <w:rPr>
                <w:rFonts w:asciiTheme="minorHAnsi" w:hAnsiTheme="minorHAnsi" w:cstheme="minorHAnsi"/>
                <w:spacing w:val="-2"/>
                <w:sz w:val="20"/>
                <w:szCs w:val="20"/>
                <w:lang w:val="fr-FR" w:bidi="hi-IN"/>
              </w:rPr>
              <w:t>03</w:t>
            </w:r>
          </w:p>
          <w:p w14:paraId="7C90F9C8" w14:textId="3D806FE6" w:rsidR="006211DD" w:rsidRPr="00823A21" w:rsidRDefault="006211DD" w:rsidP="001714EC">
            <w:pPr>
              <w:tabs>
                <w:tab w:val="left" w:pos="-720"/>
              </w:tabs>
              <w:suppressAutoHyphens/>
              <w:rPr>
                <w:rFonts w:asciiTheme="minorHAnsi" w:hAnsiTheme="minorHAnsi" w:cstheme="minorHAnsi"/>
                <w:spacing w:val="-2"/>
                <w:sz w:val="20"/>
                <w:szCs w:val="20"/>
                <w:lang w:val="fr-FR"/>
              </w:rPr>
            </w:pPr>
            <w:r w:rsidRPr="00823A21">
              <w:rPr>
                <w:rFonts w:asciiTheme="minorHAnsi" w:hAnsiTheme="minorHAnsi" w:cs="Mangal"/>
                <w:spacing w:val="-2"/>
                <w:sz w:val="20"/>
                <w:szCs w:val="20"/>
                <w:cs/>
                <w:lang w:val="fr-FR" w:bidi="hi-IN"/>
              </w:rPr>
              <w:t xml:space="preserve">  </w:t>
            </w:r>
          </w:p>
        </w:tc>
      </w:tr>
      <w:tr w:rsidR="00846583" w:rsidRPr="00F97A6C" w:rsidDel="00512C22" w14:paraId="3A974250"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75AFF4C5" w14:textId="1BF1D583"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02</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6DDF4534" w14:textId="77777777" w:rsidR="006211DD" w:rsidRDefault="00365411" w:rsidP="00327BE8">
            <w:pPr>
              <w:autoSpaceDE w:val="0"/>
              <w:autoSpaceDN w:val="0"/>
              <w:adjustRightInd w:val="0"/>
              <w:rPr>
                <w:ins w:id="3" w:author="Lenovo" w:date="2024-10-26T13:03:00Z"/>
                <w:rFonts w:asciiTheme="minorHAnsi" w:hAnsiTheme="minorHAnsi" w:cstheme="minorHAnsi"/>
                <w:color w:val="0D0D0D"/>
                <w:sz w:val="20"/>
                <w:szCs w:val="20"/>
                <w:shd w:val="clear" w:color="auto" w:fill="FFFFFF"/>
                <w:lang w:val="fr-FR"/>
              </w:rPr>
            </w:pPr>
            <w:r w:rsidRPr="00823A21">
              <w:rPr>
                <w:rFonts w:asciiTheme="minorHAnsi" w:hAnsiTheme="minorHAnsi" w:cstheme="minorHAnsi"/>
                <w:color w:val="0D0D0D"/>
                <w:sz w:val="20"/>
                <w:szCs w:val="20"/>
                <w:shd w:val="clear" w:color="auto" w:fill="FFFFFF"/>
                <w:lang w:val="fr-FR"/>
              </w:rPr>
              <w:t xml:space="preserve">Quel </w:t>
            </w:r>
            <w:r w:rsidR="009F1203" w:rsidRPr="00823A21">
              <w:rPr>
                <w:rFonts w:asciiTheme="minorHAnsi" w:hAnsiTheme="minorHAnsi" w:cstheme="minorHAnsi"/>
                <w:color w:val="0D0D0D"/>
                <w:sz w:val="20"/>
                <w:szCs w:val="20"/>
                <w:shd w:val="clear" w:color="auto" w:fill="FFFFFF"/>
                <w:lang w:val="fr-FR"/>
              </w:rPr>
              <w:t>est votre rô</w:t>
            </w:r>
            <w:r w:rsidR="001C5248" w:rsidRPr="00823A21">
              <w:rPr>
                <w:rFonts w:asciiTheme="minorHAnsi" w:hAnsiTheme="minorHAnsi" w:cstheme="minorHAnsi"/>
                <w:color w:val="0D0D0D"/>
                <w:sz w:val="20"/>
                <w:szCs w:val="20"/>
                <w:shd w:val="clear" w:color="auto" w:fill="FFFFFF"/>
                <w:lang w:val="fr-FR"/>
              </w:rPr>
              <w:t>le ou votre position dans la gestion de cette pharmacie</w:t>
            </w:r>
            <w:r w:rsidR="00824099" w:rsidRPr="00823A21">
              <w:rPr>
                <w:rFonts w:asciiTheme="minorHAnsi" w:hAnsiTheme="minorHAnsi" w:cstheme="minorHAnsi"/>
                <w:color w:val="0D0D0D"/>
                <w:sz w:val="20"/>
                <w:szCs w:val="20"/>
                <w:shd w:val="clear" w:color="auto" w:fill="FFFFFF"/>
                <w:lang w:val="fr-FR"/>
              </w:rPr>
              <w:t xml:space="preserve"> </w:t>
            </w:r>
            <w:r w:rsidR="001C5248" w:rsidRPr="00823A21">
              <w:rPr>
                <w:rFonts w:asciiTheme="minorHAnsi" w:hAnsiTheme="minorHAnsi" w:cstheme="minorHAnsi"/>
                <w:color w:val="0D0D0D"/>
                <w:sz w:val="20"/>
                <w:szCs w:val="20"/>
                <w:shd w:val="clear" w:color="auto" w:fill="FFFFFF"/>
                <w:lang w:val="fr-FR"/>
              </w:rPr>
              <w:t>/</w:t>
            </w:r>
            <w:r w:rsidR="00824099" w:rsidRPr="00823A21">
              <w:rPr>
                <w:rFonts w:asciiTheme="minorHAnsi" w:hAnsiTheme="minorHAnsi" w:cstheme="minorHAnsi"/>
                <w:color w:val="0D0D0D"/>
                <w:sz w:val="20"/>
                <w:szCs w:val="20"/>
                <w:shd w:val="clear" w:color="auto" w:fill="FFFFFF"/>
                <w:lang w:val="fr-FR"/>
              </w:rPr>
              <w:t xml:space="preserve"> </w:t>
            </w:r>
            <w:del w:id="4" w:author="Lenovo" w:date="2024-10-26T13:03:00Z">
              <w:r w:rsidR="00BB472A" w:rsidRPr="00823A21" w:rsidDel="00327BE8">
                <w:rPr>
                  <w:rFonts w:asciiTheme="minorHAnsi" w:hAnsiTheme="minorHAnsi" w:cstheme="minorHAnsi"/>
                  <w:color w:val="0D0D0D"/>
                  <w:sz w:val="20"/>
                  <w:szCs w:val="20"/>
                  <w:shd w:val="clear" w:color="auto" w:fill="FFFFFF"/>
                  <w:lang w:val="fr-FR"/>
                </w:rPr>
                <w:delText>dépôt de médicaments</w:delText>
              </w:r>
              <w:r w:rsidR="001C5248" w:rsidRPr="00823A21" w:rsidDel="00327BE8">
                <w:rPr>
                  <w:rFonts w:asciiTheme="minorHAnsi" w:hAnsiTheme="minorHAnsi" w:cstheme="minorHAnsi"/>
                  <w:color w:val="0D0D0D"/>
                  <w:sz w:val="20"/>
                  <w:szCs w:val="20"/>
                  <w:shd w:val="clear" w:color="auto" w:fill="FFFFFF"/>
                  <w:lang w:val="fr-FR"/>
                </w:rPr>
                <w:delText xml:space="preserve"> ?</w:delText>
              </w:r>
            </w:del>
          </w:p>
          <w:p w14:paraId="7A4E31C8" w14:textId="6917C79C" w:rsidR="00327BE8" w:rsidRPr="00823A21" w:rsidRDefault="00327BE8" w:rsidP="00327BE8">
            <w:pPr>
              <w:autoSpaceDE w:val="0"/>
              <w:autoSpaceDN w:val="0"/>
              <w:adjustRightInd w:val="0"/>
              <w:rPr>
                <w:rFonts w:asciiTheme="minorHAnsi" w:hAnsiTheme="minorHAnsi" w:cstheme="minorHAnsi"/>
                <w:spacing w:val="-2"/>
                <w:sz w:val="20"/>
                <w:szCs w:val="20"/>
                <w:lang w:val="fr-FR" w:bidi="hi-IN"/>
              </w:rPr>
            </w:pP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24D8CE8D" w14:textId="498FDA3E" w:rsidR="006211DD" w:rsidRPr="00823A21" w:rsidRDefault="002D5B8E"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Pharmacien</w:t>
            </w:r>
            <w:r w:rsidR="006211DD" w:rsidRPr="00823A21">
              <w:rPr>
                <w:rFonts w:asciiTheme="minorHAnsi" w:hAnsiTheme="minorHAnsi" w:cstheme="minorHAnsi"/>
                <w:spacing w:val="-2"/>
                <w:sz w:val="20"/>
                <w:szCs w:val="20"/>
                <w:lang w:val="fr-FR" w:bidi="hi-IN"/>
              </w:rPr>
              <w:tab/>
              <w:t>1</w:t>
            </w:r>
          </w:p>
          <w:p w14:paraId="2C78CBAB" w14:textId="2EA284E2" w:rsidR="006211DD" w:rsidRPr="00823A21" w:rsidRDefault="002D5B8E"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Vendeur</w:t>
            </w:r>
            <w:r w:rsidR="006211DD" w:rsidRPr="00823A21">
              <w:rPr>
                <w:rFonts w:asciiTheme="minorHAnsi" w:hAnsiTheme="minorHAnsi" w:cstheme="minorHAnsi"/>
                <w:spacing w:val="-2"/>
                <w:sz w:val="20"/>
                <w:szCs w:val="20"/>
                <w:lang w:val="fr-FR" w:bidi="hi-IN"/>
              </w:rPr>
              <w:tab/>
              <w:t>2</w:t>
            </w:r>
          </w:p>
          <w:p w14:paraId="312A2DCC" w14:textId="566A1D60" w:rsidR="006211DD" w:rsidRPr="00823A21" w:rsidRDefault="001C5248" w:rsidP="001C5248">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Autre</w:t>
            </w:r>
            <w:r w:rsidR="006211DD" w:rsidRPr="00823A21">
              <w:rPr>
                <w:rFonts w:asciiTheme="minorHAnsi" w:hAnsiTheme="minorHAnsi" w:cstheme="minorHAnsi"/>
                <w:spacing w:val="-2"/>
                <w:sz w:val="20"/>
                <w:szCs w:val="20"/>
                <w:lang w:val="fr-FR" w:bidi="hi-IN"/>
              </w:rPr>
              <w:t xml:space="preserve"> (</w:t>
            </w:r>
            <w:r w:rsidRPr="00823A21">
              <w:rPr>
                <w:rFonts w:asciiTheme="minorHAnsi" w:hAnsiTheme="minorHAnsi" w:cstheme="minorHAnsi"/>
                <w:spacing w:val="-2"/>
                <w:sz w:val="20"/>
                <w:szCs w:val="20"/>
                <w:lang w:val="fr-FR" w:bidi="hi-IN"/>
              </w:rPr>
              <w:t>Précise</w:t>
            </w:r>
            <w:r w:rsidR="00824099" w:rsidRPr="00823A21">
              <w:rPr>
                <w:rFonts w:asciiTheme="minorHAnsi" w:hAnsiTheme="minorHAnsi" w:cstheme="minorHAnsi"/>
                <w:spacing w:val="-2"/>
                <w:sz w:val="20"/>
                <w:szCs w:val="20"/>
                <w:lang w:val="fr-FR" w:bidi="hi-IN"/>
              </w:rPr>
              <w:t>r</w:t>
            </w:r>
            <w:r w:rsidR="006211DD" w:rsidRPr="00823A21">
              <w:rPr>
                <w:rFonts w:asciiTheme="minorHAnsi" w:hAnsiTheme="minorHAnsi" w:cstheme="minorHAnsi"/>
                <w:spacing w:val="-2"/>
                <w:sz w:val="20"/>
                <w:szCs w:val="20"/>
                <w:lang w:val="fr-FR" w:bidi="hi-IN"/>
              </w:rPr>
              <w:t>)</w:t>
            </w:r>
            <w:r w:rsidR="006211DD" w:rsidRPr="00823A21">
              <w:rPr>
                <w:rFonts w:asciiTheme="minorHAnsi" w:hAnsiTheme="minorHAnsi" w:cstheme="minorHAnsi"/>
                <w:spacing w:val="-2"/>
                <w:sz w:val="20"/>
                <w:szCs w:val="20"/>
                <w:lang w:val="fr-FR" w:bidi="hi-IN"/>
              </w:rPr>
              <w:tab/>
            </w:r>
            <w:r w:rsidR="00262878" w:rsidRPr="00823A21">
              <w:rPr>
                <w:rFonts w:asciiTheme="minorHAnsi" w:hAnsiTheme="minorHAnsi" w:cstheme="minorHAnsi"/>
                <w:spacing w:val="-2"/>
                <w:sz w:val="20"/>
                <w:szCs w:val="20"/>
                <w:lang w:val="fr-FR" w:bidi="hi-IN"/>
              </w:rPr>
              <w:t>6</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3A2BBA4F" w14:textId="77777777" w:rsidR="006211DD" w:rsidRPr="00823A21" w:rsidRDefault="006211DD" w:rsidP="001714EC">
            <w:pPr>
              <w:tabs>
                <w:tab w:val="left" w:pos="-720"/>
              </w:tabs>
              <w:suppressAutoHyphens/>
              <w:jc w:val="center"/>
              <w:rPr>
                <w:rFonts w:asciiTheme="minorHAnsi" w:hAnsiTheme="minorHAnsi" w:cstheme="minorHAnsi"/>
                <w:spacing w:val="-2"/>
                <w:sz w:val="20"/>
                <w:szCs w:val="20"/>
                <w:lang w:val="fr-FR" w:bidi="hi-IN"/>
              </w:rPr>
            </w:pPr>
          </w:p>
        </w:tc>
      </w:tr>
      <w:tr w:rsidR="00846583" w:rsidRPr="00F97A6C" w:rsidDel="00512C22" w14:paraId="53B231F5" w14:textId="77777777" w:rsidTr="00697D83">
        <w:trPr>
          <w:cantSplit/>
          <w:trHeight w:val="685"/>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57D7DA31" w14:textId="2D5604C2"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03</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6CF667AF" w14:textId="29932059" w:rsidR="006211DD" w:rsidRPr="00823A21" w:rsidRDefault="00100988" w:rsidP="00327BE8">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Êtes-vous responsa</w:t>
            </w:r>
            <w:r w:rsidR="001C5248" w:rsidRPr="00823A21">
              <w:rPr>
                <w:rFonts w:asciiTheme="minorHAnsi" w:hAnsiTheme="minorHAnsi" w:cstheme="minorHAnsi"/>
                <w:spacing w:val="-2"/>
                <w:sz w:val="20"/>
                <w:szCs w:val="20"/>
                <w:lang w:val="fr-FR" w:bidi="hi-IN"/>
              </w:rPr>
              <w:t>ble de la gestion quotidienne de la pharmacie/</w:t>
            </w:r>
            <w:del w:id="5" w:author="Lenovo" w:date="2024-10-26T13:03:00Z">
              <w:r w:rsidR="00BB472A" w:rsidRPr="00823A21" w:rsidDel="00327BE8">
                <w:rPr>
                  <w:rFonts w:asciiTheme="minorHAnsi" w:hAnsiTheme="minorHAnsi" w:cstheme="minorHAnsi"/>
                  <w:spacing w:val="-2"/>
                  <w:sz w:val="20"/>
                  <w:szCs w:val="20"/>
                  <w:lang w:val="fr-FR" w:bidi="hi-IN"/>
                </w:rPr>
                <w:delText>dépôt de médicaments</w:delText>
              </w:r>
              <w:r w:rsidR="001C5248" w:rsidRPr="00823A21" w:rsidDel="00327BE8">
                <w:rPr>
                  <w:rFonts w:asciiTheme="minorHAnsi" w:hAnsiTheme="minorHAnsi" w:cstheme="minorHAnsi"/>
                  <w:spacing w:val="-2"/>
                  <w:sz w:val="20"/>
                  <w:szCs w:val="20"/>
                  <w:lang w:val="fr-FR" w:bidi="hi-IN"/>
                </w:rPr>
                <w:delText xml:space="preserve"> ?</w:delText>
              </w:r>
            </w:del>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43F4A141" w14:textId="3BFD05D3" w:rsidR="006211DD" w:rsidRPr="00823A21" w:rsidRDefault="001C524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1ADB1E0C" w14:textId="63BFC0CA" w:rsidR="006211DD" w:rsidRPr="00823A21" w:rsidRDefault="006211DD" w:rsidP="001714EC">
            <w:pPr>
              <w:tabs>
                <w:tab w:val="right" w:leader="dot" w:pos="3595"/>
                <w:tab w:val="right" w:leader="dot" w:pos="4420"/>
              </w:tabs>
              <w:suppressAutoHyphens/>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1C5248"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631C6742"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846583" w:rsidRPr="00F97A6C" w:rsidDel="00512C22" w14:paraId="6A14833B"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76335BD1" w14:textId="43668850"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04</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2B565CA2" w14:textId="6DEABCEF" w:rsidR="006211DD" w:rsidRPr="00823A21" w:rsidRDefault="001C5248" w:rsidP="001714EC">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 xml:space="preserve">Depuis quand </w:t>
            </w:r>
            <w:r w:rsidR="00A0207D" w:rsidRPr="00823A21">
              <w:rPr>
                <w:rFonts w:asciiTheme="minorHAnsi" w:hAnsiTheme="minorHAnsi" w:cstheme="minorHAnsi"/>
                <w:spacing w:val="-2"/>
                <w:sz w:val="20"/>
                <w:szCs w:val="20"/>
                <w:lang w:val="fr-FR" w:bidi="hi-IN"/>
              </w:rPr>
              <w:t>(date approximative</w:t>
            </w:r>
            <w:r w:rsidR="00606A01" w:rsidRPr="00823A21">
              <w:rPr>
                <w:rFonts w:asciiTheme="minorHAnsi" w:hAnsiTheme="minorHAnsi" w:cstheme="minorHAnsi"/>
                <w:spacing w:val="-2"/>
                <w:sz w:val="20"/>
                <w:szCs w:val="20"/>
                <w:lang w:val="fr-FR" w:bidi="hi-IN"/>
              </w:rPr>
              <w:t xml:space="preserve">) </w:t>
            </w:r>
            <w:r w:rsidRPr="00823A21">
              <w:rPr>
                <w:rFonts w:asciiTheme="minorHAnsi" w:hAnsiTheme="minorHAnsi" w:cstheme="minorHAnsi"/>
                <w:spacing w:val="-2"/>
                <w:sz w:val="20"/>
                <w:szCs w:val="20"/>
                <w:lang w:val="fr-FR" w:bidi="hi-IN"/>
              </w:rPr>
              <w:t>possédez-vous ou travaillez-vous dans cette pharmacie</w:t>
            </w:r>
            <w:r w:rsidR="00BB472A" w:rsidRPr="00823A21">
              <w:rPr>
                <w:rFonts w:asciiTheme="minorHAnsi" w:hAnsiTheme="minorHAnsi" w:cstheme="minorHAnsi"/>
                <w:spacing w:val="-2"/>
                <w:sz w:val="20"/>
                <w:szCs w:val="20"/>
                <w:lang w:val="fr-FR" w:bidi="hi-IN"/>
              </w:rPr>
              <w:t>/</w:t>
            </w:r>
            <w:del w:id="6" w:author="Lenovo" w:date="2024-10-26T13:04:00Z">
              <w:r w:rsidR="00BB472A" w:rsidRPr="00823A21" w:rsidDel="00327BE8">
                <w:rPr>
                  <w:rFonts w:asciiTheme="minorHAnsi" w:hAnsiTheme="minorHAnsi" w:cstheme="minorHAnsi"/>
                  <w:spacing w:val="-2"/>
                  <w:sz w:val="20"/>
                  <w:szCs w:val="20"/>
                  <w:lang w:val="fr-FR" w:bidi="hi-IN"/>
                </w:rPr>
                <w:delText xml:space="preserve">dépôt de </w:delText>
              </w:r>
              <w:r w:rsidR="00142856" w:rsidRPr="00823A21" w:rsidDel="00327BE8">
                <w:rPr>
                  <w:rFonts w:asciiTheme="minorHAnsi" w:hAnsiTheme="minorHAnsi" w:cstheme="minorHAnsi"/>
                  <w:spacing w:val="-2"/>
                  <w:sz w:val="20"/>
                  <w:szCs w:val="20"/>
                  <w:lang w:val="fr-FR" w:bidi="hi-IN"/>
                </w:rPr>
                <w:delText>m</w:delText>
              </w:r>
              <w:r w:rsidR="0086359F" w:rsidRPr="00823A21" w:rsidDel="00327BE8">
                <w:rPr>
                  <w:rFonts w:asciiTheme="minorHAnsi" w:hAnsiTheme="minorHAnsi" w:cstheme="minorHAnsi"/>
                  <w:spacing w:val="-2"/>
                  <w:sz w:val="20"/>
                  <w:szCs w:val="20"/>
                  <w:lang w:val="fr-FR" w:bidi="hi-IN"/>
                </w:rPr>
                <w:delText>é</w:delText>
              </w:r>
              <w:r w:rsidR="00BB472A" w:rsidRPr="00823A21" w:rsidDel="00327BE8">
                <w:rPr>
                  <w:rFonts w:asciiTheme="minorHAnsi" w:hAnsiTheme="minorHAnsi" w:cstheme="minorHAnsi"/>
                  <w:spacing w:val="-2"/>
                  <w:sz w:val="20"/>
                  <w:szCs w:val="20"/>
                  <w:lang w:val="fr-FR" w:bidi="hi-IN"/>
                </w:rPr>
                <w:delText xml:space="preserve">dicaments </w:delText>
              </w:r>
              <w:r w:rsidRPr="00823A21" w:rsidDel="00327BE8">
                <w:rPr>
                  <w:rFonts w:asciiTheme="minorHAnsi" w:hAnsiTheme="minorHAnsi" w:cstheme="minorHAnsi"/>
                  <w:spacing w:val="-2"/>
                  <w:sz w:val="20"/>
                  <w:szCs w:val="20"/>
                  <w:lang w:val="fr-FR" w:bidi="hi-IN"/>
                </w:rPr>
                <w:delText>?</w:delText>
              </w:r>
            </w:del>
          </w:p>
          <w:p w14:paraId="2B2C887F" w14:textId="77777777" w:rsidR="006211DD" w:rsidRPr="00823A21" w:rsidRDefault="006211DD" w:rsidP="001714EC">
            <w:pPr>
              <w:autoSpaceDE w:val="0"/>
              <w:autoSpaceDN w:val="0"/>
              <w:adjustRightInd w:val="0"/>
              <w:rPr>
                <w:rFonts w:asciiTheme="minorHAnsi" w:hAnsiTheme="minorHAnsi" w:cstheme="minorHAnsi"/>
                <w:bCs/>
                <w:sz w:val="20"/>
                <w:szCs w:val="20"/>
                <w:rtl/>
                <w:cs/>
                <w:lang w:val="fr-FR"/>
              </w:rPr>
            </w:pP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67D3B36" w14:textId="16474D83" w:rsidR="006211DD" w:rsidRPr="00823A21" w:rsidRDefault="006211DD" w:rsidP="001714EC">
            <w:pPr>
              <w:tabs>
                <w:tab w:val="left" w:pos="-720"/>
                <w:tab w:val="right" w:leader="dot" w:pos="2938"/>
                <w:tab w:val="right" w:leader="dot" w:pos="3144"/>
                <w:tab w:val="right" w:leader="dot" w:pos="3595"/>
              </w:tabs>
              <w:suppressAutoHyphens/>
              <w:rPr>
                <w:rFonts w:asciiTheme="minorHAnsi" w:hAnsiTheme="minorHAnsi" w:cstheme="minorHAnsi"/>
                <w:noProof/>
                <w:spacing w:val="-2"/>
                <w:sz w:val="20"/>
                <w:szCs w:val="20"/>
                <w:lang w:val="fr-FR"/>
              </w:rPr>
            </w:pPr>
          </w:p>
          <w:p w14:paraId="45F55F71" w14:textId="69F1DAD9" w:rsidR="00606A01" w:rsidRPr="00823A21" w:rsidRDefault="006C1E90" w:rsidP="001714EC">
            <w:pPr>
              <w:tabs>
                <w:tab w:val="left" w:pos="-720"/>
                <w:tab w:val="right" w:leader="dot" w:pos="2938"/>
                <w:tab w:val="right" w:leader="dot" w:pos="3144"/>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lang w:val="fr-FR"/>
              </w:rPr>
              <w:t xml:space="preserve">            MM                                     AAAA</w:t>
            </w:r>
          </w:p>
          <w:p w14:paraId="5FBF4589" w14:textId="4A74A5B7" w:rsidR="006211DD" w:rsidRPr="00823A21" w:rsidRDefault="006C1E90" w:rsidP="00823A21">
            <w:pPr>
              <w:tabs>
                <w:tab w:val="left" w:pos="-720"/>
                <w:tab w:val="right" w:leader="dot" w:pos="3569"/>
                <w:tab w:val="right" w:leader="dot" w:pos="3595"/>
              </w:tabs>
              <w:suppressAutoHyphens/>
              <w:rPr>
                <w:rFonts w:asciiTheme="minorHAnsi" w:hAnsiTheme="minorHAnsi" w:cstheme="minorHAnsi"/>
                <w:spacing w:val="-2"/>
                <w:sz w:val="20"/>
                <w:szCs w:val="20"/>
                <w:lang w:val="fr-FR"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81824" behindDoc="0" locked="0" layoutInCell="1" allowOverlap="1" wp14:anchorId="55160C8C" wp14:editId="0F83113F">
                      <wp:simplePos x="0" y="0"/>
                      <wp:positionH relativeFrom="column">
                        <wp:posOffset>1188904</wp:posOffset>
                      </wp:positionH>
                      <wp:positionV relativeFrom="paragraph">
                        <wp:posOffset>1034</wp:posOffset>
                      </wp:positionV>
                      <wp:extent cx="1047115" cy="184150"/>
                      <wp:effectExtent l="0" t="0" r="19685" b="25400"/>
                      <wp:wrapNone/>
                      <wp:docPr id="34"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61" name="Group 61"/>
                              <wpg:cNvGrpSpPr>
                                <a:grpSpLocks/>
                              </wpg:cNvGrpSpPr>
                              <wpg:grpSpPr bwMode="auto">
                                <a:xfrm>
                                  <a:off x="228600" y="502721"/>
                                  <a:ext cx="687705" cy="252510"/>
                                  <a:chOff x="5582" y="3497"/>
                                  <a:chExt cx="1083" cy="413"/>
                                </a:xfrm>
                              </wpg:grpSpPr>
                              <wps:wsp>
                                <wps:cNvPr id="62"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54CE06E8" w14:textId="77777777" w:rsidR="00827BD7" w:rsidRPr="0091381C" w:rsidRDefault="00827BD7" w:rsidP="009B79DA">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6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368418A0" w14:textId="77777777" w:rsidR="00827BD7" w:rsidRPr="0091381C" w:rsidRDefault="00827BD7" w:rsidP="009B79DA">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65"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0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28B56707" w14:textId="77777777" w:rsidR="00827BD7" w:rsidRPr="0091381C" w:rsidRDefault="00827BD7" w:rsidP="009B79DA">
                                    <w:pPr>
                                      <w:jc w:val="center"/>
                                      <w:rPr>
                                        <w:rFonts w:asciiTheme="majorHAnsi" w:hAnsiTheme="majorHAnsi" w:cstheme="majorHAnsi"/>
                                        <w:lang w:val="en-US"/>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160C8C" id="Group 34" o:spid="_x0000_s1027" style="position:absolute;margin-left:93.6pt;margin-top:.1pt;width:82.45pt;height:14.5pt;z-index:251981824;mso-width-relative:margin;mso-height-relative:margin" coordorigin=",5020" coordsize="9163,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">
                      <v:group id="Group 61" o:spid="_x0000_s1028" style="position:absolute;left:2286;top:5027;width:6877;height:2525" coordorigin="5582,3497" coordsize="108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174" o:spid="_x0000_s1029" style="position:absolute;left:5582;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54CE06E8" w14:textId="77777777" w:rsidR="00827BD7" w:rsidRPr="0091381C" w:rsidRDefault="00827BD7" w:rsidP="009B79DA">
                                <w:pPr>
                                  <w:jc w:val="center"/>
                                  <w:rPr>
                                    <w:rFonts w:asciiTheme="majorHAnsi" w:hAnsiTheme="majorHAnsi" w:cstheme="majorHAnsi"/>
                                    <w:lang w:val="en-US"/>
                                  </w:rPr>
                                </w:pPr>
                              </w:p>
                            </w:txbxContent>
                          </v:textbox>
                        </v:rect>
                        <v:rect id="Rectangle 175" o:spid="_x0000_s1030" style="position:absolute;left:5940;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14:paraId="368418A0" w14:textId="77777777" w:rsidR="00827BD7" w:rsidRPr="0091381C" w:rsidRDefault="00827BD7" w:rsidP="009B79DA">
                                <w:pPr>
                                  <w:jc w:val="center"/>
                                  <w:rPr>
                                    <w:rFonts w:asciiTheme="majorHAnsi" w:hAnsiTheme="majorHAnsi" w:cstheme="majorHAnsi"/>
                                    <w:lang w:val="en-US"/>
                                  </w:rPr>
                                </w:pPr>
                              </w:p>
                            </w:txbxContent>
                          </v:textbox>
                        </v:rect>
                        <v:rect id="Rectangle 176" o:spid="_x0000_s1031" style="position:absolute;left:6305;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group>
                      <v:rect id="Rectangle 175" o:spid="_x0000_s1032" style="position:absolute;top:5020;width:2286;height:2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cCsMA&#10;AADcAAAADwAAAGRycy9kb3ducmV2LnhtbERPTWvCQBC9F/wPywi91V0tl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cCsMAAADcAAAADwAAAAAAAAAAAAAAAACYAgAAZHJzL2Rv&#10;d25yZXYueG1sUEsFBgAAAAAEAAQA9QAAAIgDAAAAAA==&#10;">
                        <v:textbox>
                          <w:txbxContent>
                            <w:p w14:paraId="28B56707" w14:textId="77777777" w:rsidR="00827BD7" w:rsidRPr="0091381C" w:rsidRDefault="00827BD7" w:rsidP="009B79DA">
                              <w:pPr>
                                <w:jc w:val="center"/>
                                <w:rPr>
                                  <w:rFonts w:asciiTheme="majorHAnsi" w:hAnsiTheme="majorHAnsi" w:cstheme="majorHAnsi"/>
                                  <w:lang w:val="en-US"/>
                                </w:rPr>
                              </w:pPr>
                            </w:p>
                          </w:txbxContent>
                        </v:textbox>
                      </v:rect>
                    </v:group>
                  </w:pict>
                </mc:Fallback>
              </mc:AlternateContent>
            </w: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80800" behindDoc="0" locked="0" layoutInCell="1" allowOverlap="1" wp14:anchorId="65E6439B" wp14:editId="19BB82C8">
                      <wp:simplePos x="0" y="0"/>
                      <wp:positionH relativeFrom="column">
                        <wp:posOffset>146276</wp:posOffset>
                      </wp:positionH>
                      <wp:positionV relativeFrom="paragraph">
                        <wp:posOffset>24145</wp:posOffset>
                      </wp:positionV>
                      <wp:extent cx="514350" cy="160020"/>
                      <wp:effectExtent l="0" t="0" r="19050" b="1143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32"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A3EE67" id="Group 31" o:spid="_x0000_s1026" style="position:absolute;margin-left:11.5pt;margin-top:1.9pt;width:40.5pt;height:12.6pt;z-index:251980800"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"/>
                    </v:group>
                  </w:pict>
                </mc:Fallback>
              </mc:AlternateContent>
            </w:r>
          </w:p>
          <w:p w14:paraId="47DB8E1B" w14:textId="213D39B2" w:rsidR="006211DD" w:rsidRPr="00823A21" w:rsidRDefault="006211DD" w:rsidP="001714EC">
            <w:pPr>
              <w:tabs>
                <w:tab w:val="right" w:leader="dot" w:pos="3595"/>
                <w:tab w:val="right" w:leader="dot" w:pos="4420"/>
              </w:tabs>
              <w:suppressAutoHyphens/>
              <w:rPr>
                <w:rFonts w:asciiTheme="minorHAnsi" w:hAnsiTheme="minorHAnsi" w:cstheme="minorHAnsi"/>
                <w:spacing w:val="-2"/>
                <w:sz w:val="20"/>
                <w:szCs w:val="20"/>
                <w:lang w:val="fr-FR"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CE78CE1"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846583" w:rsidRPr="00F97A6C" w:rsidDel="00512C22" w14:paraId="16200D54"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2FFB5310" w14:textId="362A54E3"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05</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57AE647A" w14:textId="3BB20C38" w:rsidR="006211DD" w:rsidRPr="00823A21" w:rsidRDefault="001C5248" w:rsidP="001714EC">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 xml:space="preserve">Sexe du répondant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58518A17" w14:textId="65FC7CAD" w:rsidR="006211DD" w:rsidRPr="00823A21" w:rsidRDefault="001C524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Masculin</w:t>
            </w:r>
            <w:r w:rsidR="006211DD" w:rsidRPr="00823A21">
              <w:rPr>
                <w:rFonts w:asciiTheme="minorHAnsi" w:hAnsiTheme="minorHAnsi" w:cstheme="minorHAnsi"/>
                <w:spacing w:val="-2"/>
                <w:sz w:val="20"/>
                <w:szCs w:val="20"/>
                <w:lang w:val="fr-FR" w:bidi="hi-IN"/>
              </w:rPr>
              <w:t xml:space="preserve"> (M)</w:t>
            </w:r>
            <w:r w:rsidR="006211DD" w:rsidRPr="00823A21">
              <w:rPr>
                <w:rFonts w:asciiTheme="minorHAnsi" w:hAnsiTheme="minorHAnsi" w:cstheme="minorHAnsi"/>
                <w:spacing w:val="-2"/>
                <w:sz w:val="20"/>
                <w:szCs w:val="20"/>
                <w:lang w:val="fr-FR" w:bidi="hi-IN"/>
              </w:rPr>
              <w:tab/>
              <w:t>1</w:t>
            </w:r>
          </w:p>
          <w:p w14:paraId="4B2B722A" w14:textId="1B8FF64A" w:rsidR="006211DD" w:rsidRPr="00823A21" w:rsidRDefault="001C524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Féminin</w:t>
            </w:r>
            <w:r w:rsidR="006211DD" w:rsidRPr="00823A21">
              <w:rPr>
                <w:rFonts w:asciiTheme="minorHAnsi" w:hAnsiTheme="minorHAnsi" w:cstheme="minorHAnsi"/>
                <w:spacing w:val="-2"/>
                <w:sz w:val="20"/>
                <w:szCs w:val="20"/>
                <w:lang w:val="fr-FR" w:bidi="hi-IN"/>
              </w:rPr>
              <w:t xml:space="preserve"> (F)</w:t>
            </w:r>
            <w:r w:rsidR="006211DD" w:rsidRPr="00823A21">
              <w:rPr>
                <w:rFonts w:asciiTheme="minorHAnsi" w:hAnsiTheme="minorHAnsi" w:cstheme="minorHAnsi"/>
                <w:spacing w:val="-2"/>
                <w:sz w:val="20"/>
                <w:szCs w:val="20"/>
                <w:lang w:val="fr-FR" w:bidi="hi-IN"/>
              </w:rPr>
              <w:tab/>
              <w:t>2</w:t>
            </w:r>
          </w:p>
          <w:p w14:paraId="5CC79EFB" w14:textId="73DA36A6"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712AE856"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E642B7" w:rsidRPr="00594147" w:rsidDel="00512C22" w14:paraId="52420508"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66ABFA26" w14:textId="633C1D0A"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06</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4E259D34" w14:textId="686E4300" w:rsidR="006211DD" w:rsidRPr="00823A21" w:rsidRDefault="001C5248" w:rsidP="009F1203">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z w:val="20"/>
                <w:szCs w:val="20"/>
                <w:lang w:val="fr-FR"/>
              </w:rPr>
              <w:t xml:space="preserve">Quel est </w:t>
            </w:r>
            <w:r w:rsidR="009F1203" w:rsidRPr="00823A21">
              <w:rPr>
                <w:rFonts w:asciiTheme="minorHAnsi" w:hAnsiTheme="minorHAnsi" w:cstheme="minorHAnsi"/>
                <w:sz w:val="20"/>
                <w:szCs w:val="20"/>
                <w:lang w:val="fr-FR"/>
              </w:rPr>
              <w:t>le</w:t>
            </w:r>
            <w:r w:rsidRPr="00823A21">
              <w:rPr>
                <w:rFonts w:asciiTheme="minorHAnsi" w:hAnsiTheme="minorHAnsi" w:cstheme="minorHAnsi"/>
                <w:sz w:val="20"/>
                <w:szCs w:val="20"/>
                <w:lang w:val="fr-FR"/>
              </w:rPr>
              <w:t xml:space="preserve"> plus haut niveau d’éducation</w:t>
            </w:r>
            <w:r w:rsidR="009F1203" w:rsidRPr="00823A21">
              <w:rPr>
                <w:rFonts w:asciiTheme="minorHAnsi" w:hAnsiTheme="minorHAnsi" w:cstheme="minorHAnsi"/>
                <w:b/>
                <w:color w:val="000000" w:themeColor="text1"/>
                <w:spacing w:val="-2"/>
                <w:sz w:val="20"/>
                <w:szCs w:val="20"/>
                <w:lang w:val="fr-FR"/>
              </w:rPr>
              <w:t xml:space="preserve"> </w:t>
            </w:r>
            <w:r w:rsidR="009F1203" w:rsidRPr="00823A21">
              <w:rPr>
                <w:rFonts w:asciiTheme="minorHAnsi" w:hAnsiTheme="minorHAnsi" w:cstheme="minorHAnsi"/>
                <w:sz w:val="20"/>
                <w:szCs w:val="20"/>
                <w:lang w:val="fr-FR"/>
              </w:rPr>
              <w:t xml:space="preserve">que vous avez </w:t>
            </w:r>
            <w:r w:rsidR="004C6D9C" w:rsidRPr="00823A21">
              <w:rPr>
                <w:rFonts w:asciiTheme="minorHAnsi" w:hAnsiTheme="minorHAnsi" w:cstheme="minorHAnsi"/>
                <w:sz w:val="20"/>
                <w:szCs w:val="20"/>
                <w:lang w:val="fr-FR"/>
              </w:rPr>
              <w:t>atte</w:t>
            </w:r>
            <w:r w:rsidR="009F1203" w:rsidRPr="00823A21">
              <w:rPr>
                <w:rFonts w:asciiTheme="minorHAnsi" w:hAnsiTheme="minorHAnsi" w:cstheme="minorHAnsi"/>
                <w:sz w:val="20"/>
                <w:szCs w:val="20"/>
                <w:lang w:val="fr-FR"/>
              </w:rPr>
              <w:t>int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88285AE" w14:textId="1E9F3C7A" w:rsidR="00B80191" w:rsidRPr="00823A21" w:rsidRDefault="00B80191" w:rsidP="00B80191">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CFEE</w:t>
            </w:r>
            <w:r w:rsidRPr="00823A21">
              <w:rPr>
                <w:rFonts w:asciiTheme="minorHAnsi" w:hAnsiTheme="minorHAnsi" w:cstheme="minorHAnsi"/>
                <w:spacing w:val="-2"/>
                <w:sz w:val="20"/>
                <w:szCs w:val="20"/>
                <w:lang w:val="fr-FR" w:bidi="hi-IN"/>
              </w:rPr>
              <w:tab/>
              <w:t>1</w:t>
            </w:r>
          </w:p>
          <w:p w14:paraId="40D6FBDB" w14:textId="44DB2F11" w:rsidR="00677BB6"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BFEM</w:t>
            </w:r>
            <w:r w:rsidRPr="00823A21">
              <w:rPr>
                <w:rFonts w:asciiTheme="minorHAnsi" w:hAnsiTheme="minorHAnsi" w:cstheme="minorHAnsi"/>
                <w:spacing w:val="-2"/>
                <w:sz w:val="20"/>
                <w:szCs w:val="20"/>
                <w:lang w:val="fr-FR" w:bidi="hi-IN"/>
              </w:rPr>
              <w:tab/>
            </w:r>
            <w:r w:rsidR="009C7A55" w:rsidRPr="00823A21">
              <w:rPr>
                <w:rFonts w:asciiTheme="minorHAnsi" w:hAnsiTheme="minorHAnsi" w:cstheme="minorHAnsi"/>
                <w:spacing w:val="-2"/>
                <w:sz w:val="20"/>
                <w:szCs w:val="20"/>
                <w:lang w:val="fr-FR" w:bidi="hi-IN"/>
              </w:rPr>
              <w:t>2</w:t>
            </w:r>
          </w:p>
          <w:p w14:paraId="07C96C5D" w14:textId="27A96B01" w:rsidR="00677BB6"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Baccalauréat</w:t>
            </w:r>
            <w:r w:rsidRPr="00823A21">
              <w:rPr>
                <w:rFonts w:asciiTheme="minorHAnsi" w:hAnsiTheme="minorHAnsi" w:cstheme="minorHAnsi"/>
                <w:spacing w:val="-2"/>
                <w:sz w:val="20"/>
                <w:szCs w:val="20"/>
                <w:lang w:val="fr-FR" w:bidi="hi-IN"/>
              </w:rPr>
              <w:tab/>
            </w:r>
            <w:r w:rsidR="009C7A55" w:rsidRPr="00823A21">
              <w:rPr>
                <w:rFonts w:asciiTheme="minorHAnsi" w:hAnsiTheme="minorHAnsi" w:cstheme="minorHAnsi"/>
                <w:spacing w:val="-2"/>
                <w:sz w:val="20"/>
                <w:szCs w:val="20"/>
                <w:lang w:val="fr-FR" w:bidi="hi-IN"/>
              </w:rPr>
              <w:t>3</w:t>
            </w:r>
          </w:p>
          <w:p w14:paraId="140CC2B6" w14:textId="297AD850" w:rsidR="006211DD"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Licence</w:t>
            </w:r>
            <w:r w:rsidRPr="00823A21">
              <w:rPr>
                <w:rFonts w:asciiTheme="minorHAnsi" w:hAnsiTheme="minorHAnsi" w:cstheme="minorHAnsi"/>
                <w:spacing w:val="-2"/>
                <w:sz w:val="20"/>
                <w:szCs w:val="20"/>
                <w:lang w:val="fr-FR" w:bidi="hi-IN"/>
              </w:rPr>
              <w:tab/>
            </w:r>
            <w:r w:rsidR="009C7A55" w:rsidRPr="00823A21">
              <w:rPr>
                <w:rFonts w:asciiTheme="minorHAnsi" w:hAnsiTheme="minorHAnsi" w:cstheme="minorHAnsi"/>
                <w:spacing w:val="-2"/>
                <w:sz w:val="20"/>
                <w:szCs w:val="20"/>
                <w:lang w:val="fr-FR" w:bidi="hi-IN"/>
              </w:rPr>
              <w:t>4</w:t>
            </w:r>
          </w:p>
          <w:p w14:paraId="7AD653A5" w14:textId="68C92B75" w:rsidR="00677BB6"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 xml:space="preserve">Master </w:t>
            </w:r>
            <w:r w:rsidRPr="00823A21">
              <w:rPr>
                <w:rFonts w:asciiTheme="minorHAnsi" w:hAnsiTheme="minorHAnsi" w:cstheme="minorHAnsi"/>
                <w:spacing w:val="-2"/>
                <w:sz w:val="20"/>
                <w:szCs w:val="20"/>
                <w:lang w:val="fr-FR" w:bidi="hi-IN"/>
              </w:rPr>
              <w:tab/>
            </w:r>
            <w:r w:rsidR="009C7A55" w:rsidRPr="00823A21">
              <w:rPr>
                <w:rFonts w:asciiTheme="minorHAnsi" w:hAnsiTheme="minorHAnsi" w:cstheme="minorHAnsi"/>
                <w:spacing w:val="-2"/>
                <w:sz w:val="20"/>
                <w:szCs w:val="20"/>
                <w:lang w:val="fr-FR" w:bidi="hi-IN"/>
              </w:rPr>
              <w:t>5</w:t>
            </w:r>
          </w:p>
          <w:p w14:paraId="57445F14" w14:textId="089522C4" w:rsidR="00677BB6"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Doctorat</w:t>
            </w:r>
            <w:r w:rsidRPr="00823A21">
              <w:rPr>
                <w:rFonts w:asciiTheme="minorHAnsi" w:hAnsiTheme="minorHAnsi" w:cstheme="minorHAnsi"/>
                <w:spacing w:val="-2"/>
                <w:sz w:val="20"/>
                <w:szCs w:val="20"/>
                <w:lang w:val="fr-FR" w:bidi="hi-IN"/>
              </w:rPr>
              <w:tab/>
            </w:r>
            <w:r w:rsidR="009C7A55" w:rsidRPr="00823A21">
              <w:rPr>
                <w:rFonts w:asciiTheme="minorHAnsi" w:hAnsiTheme="minorHAnsi" w:cstheme="minorHAnsi"/>
                <w:spacing w:val="-2"/>
                <w:sz w:val="20"/>
                <w:szCs w:val="20"/>
                <w:lang w:val="fr-FR" w:bidi="hi-IN"/>
              </w:rPr>
              <w:t>6</w:t>
            </w:r>
          </w:p>
          <w:p w14:paraId="7CA14CED" w14:textId="649EBCC0" w:rsidR="006211DD" w:rsidRPr="00823A21" w:rsidRDefault="00677BB6" w:rsidP="00823A21">
            <w:pPr>
              <w:tabs>
                <w:tab w:val="right" w:leader="dot" w:pos="3595"/>
              </w:tab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spacing w:val="-2"/>
                <w:sz w:val="20"/>
                <w:szCs w:val="20"/>
                <w:lang w:val="fr-FR" w:bidi="hi-IN"/>
              </w:rPr>
              <w:t xml:space="preserve">Autres </w:t>
            </w:r>
            <w:r w:rsidRPr="00823A21">
              <w:rPr>
                <w:rFonts w:asciiTheme="minorHAnsi" w:hAnsiTheme="minorHAnsi" w:cstheme="minorHAnsi"/>
                <w:spacing w:val="-2"/>
                <w:sz w:val="20"/>
                <w:szCs w:val="20"/>
                <w:lang w:val="fr-FR" w:bidi="hi-IN"/>
              </w:rPr>
              <w:tab/>
            </w:r>
            <w:r w:rsidR="009C7A55" w:rsidRPr="00823A21">
              <w:rPr>
                <w:rFonts w:asciiTheme="minorHAnsi" w:hAnsiTheme="minorHAnsi" w:cstheme="minorHAnsi"/>
                <w:spacing w:val="-2"/>
                <w:sz w:val="20"/>
                <w:szCs w:val="20"/>
                <w:lang w:val="fr-FR" w:bidi="hi-IN"/>
              </w:rPr>
              <w:t>7</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53111AE7"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E642B7" w:rsidRPr="00F97A6C" w:rsidDel="00512C22" w14:paraId="30B574AC"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49C7DA13" w14:textId="04069581"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07</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13395226" w14:textId="790D90BE" w:rsidR="006211DD" w:rsidRPr="00823A21" w:rsidRDefault="00BB472A" w:rsidP="00FD32FD">
            <w:pPr>
              <w:autoSpaceDE w:val="0"/>
              <w:autoSpaceDN w:val="0"/>
              <w:adjustRightInd w:val="0"/>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lang w:val="fr-FR"/>
              </w:rPr>
              <w:t>En vous incluant</w:t>
            </w:r>
            <w:r w:rsidR="006211DD" w:rsidRPr="00823A21">
              <w:rPr>
                <w:rFonts w:asciiTheme="minorHAnsi" w:hAnsiTheme="minorHAnsi" w:cstheme="minorHAnsi"/>
                <w:bCs/>
                <w:color w:val="000000" w:themeColor="text1"/>
                <w:sz w:val="20"/>
                <w:szCs w:val="20"/>
                <w:lang w:val="fr-FR"/>
              </w:rPr>
              <w:t xml:space="preserve"> (</w:t>
            </w:r>
            <w:r w:rsidR="009F1203" w:rsidRPr="00823A21">
              <w:rPr>
                <w:rFonts w:asciiTheme="minorHAnsi" w:hAnsiTheme="minorHAnsi" w:cstheme="minorHAnsi"/>
                <w:b/>
                <w:bCs/>
                <w:color w:val="000000" w:themeColor="text1"/>
                <w:sz w:val="20"/>
                <w:szCs w:val="20"/>
                <w:u w:val="single"/>
                <w:lang w:val="fr-FR"/>
              </w:rPr>
              <w:t xml:space="preserve">ainsi que le propriétaire), </w:t>
            </w:r>
            <w:r w:rsidR="001D7CF2" w:rsidRPr="00823A21">
              <w:rPr>
                <w:rFonts w:asciiTheme="minorHAnsi" w:hAnsiTheme="minorHAnsi" w:cstheme="minorHAnsi"/>
                <w:bCs/>
                <w:color w:val="000000" w:themeColor="text1"/>
                <w:sz w:val="20"/>
                <w:szCs w:val="20"/>
                <w:lang w:val="fr-FR"/>
              </w:rPr>
              <w:t>combien de personnes travaillent régulièrement dans cette pharmacie/</w:t>
            </w:r>
            <w:del w:id="7" w:author="Lenovo" w:date="2024-10-26T13:05:00Z">
              <w:r w:rsidR="00FD32FD" w:rsidRPr="00823A21" w:rsidDel="00327BE8">
                <w:rPr>
                  <w:rFonts w:asciiTheme="minorHAnsi" w:hAnsiTheme="minorHAnsi" w:cstheme="minorHAnsi"/>
                  <w:bCs/>
                  <w:color w:val="000000" w:themeColor="text1"/>
                  <w:sz w:val="20"/>
                  <w:szCs w:val="20"/>
                  <w:lang w:val="fr-FR"/>
                </w:rPr>
                <w:delText xml:space="preserve">dépôt de </w:delText>
              </w:r>
              <w:r w:rsidR="00677BB6" w:rsidRPr="00823A21" w:rsidDel="00327BE8">
                <w:rPr>
                  <w:rFonts w:asciiTheme="minorHAnsi" w:hAnsiTheme="minorHAnsi" w:cstheme="minorHAnsi"/>
                  <w:bCs/>
                  <w:color w:val="000000" w:themeColor="text1"/>
                  <w:sz w:val="20"/>
                  <w:szCs w:val="20"/>
                  <w:lang w:val="fr-FR"/>
                </w:rPr>
                <w:delText>médicaments ?</w:delText>
              </w:r>
            </w:del>
            <w:r w:rsidR="001D7CF2" w:rsidRPr="00823A21">
              <w:rPr>
                <w:rFonts w:asciiTheme="minorHAnsi" w:hAnsiTheme="minorHAnsi" w:cstheme="minorHAnsi"/>
                <w:bCs/>
                <w:color w:val="000000" w:themeColor="text1"/>
                <w:sz w:val="20"/>
                <w:szCs w:val="20"/>
                <w:lang w:val="fr-FR"/>
              </w:rPr>
              <w:t xml:space="preserve"> </w:t>
            </w:r>
          </w:p>
          <w:p w14:paraId="24064031" w14:textId="77777777" w:rsidR="00E43CA8" w:rsidRPr="00823A21" w:rsidRDefault="00E43CA8" w:rsidP="00FD32FD">
            <w:pPr>
              <w:autoSpaceDE w:val="0"/>
              <w:autoSpaceDN w:val="0"/>
              <w:adjustRightInd w:val="0"/>
              <w:rPr>
                <w:rFonts w:asciiTheme="minorHAnsi" w:hAnsiTheme="minorHAnsi" w:cstheme="minorHAnsi"/>
                <w:bCs/>
                <w:color w:val="000000" w:themeColor="text1"/>
                <w:sz w:val="20"/>
                <w:szCs w:val="20"/>
                <w:lang w:val="fr-FR" w:bidi="hi-IN"/>
              </w:rPr>
            </w:pPr>
          </w:p>
          <w:p w14:paraId="277FFA35" w14:textId="77777777" w:rsidR="00E43CA8" w:rsidRDefault="00E43CA8" w:rsidP="00FD32FD">
            <w:pPr>
              <w:autoSpaceDE w:val="0"/>
              <w:autoSpaceDN w:val="0"/>
              <w:adjustRightInd w:val="0"/>
              <w:rPr>
                <w:ins w:id="8" w:author="Lenovo" w:date="2024-10-26T13:08:00Z"/>
                <w:rFonts w:asciiTheme="minorHAnsi" w:hAnsiTheme="minorHAnsi" w:cstheme="minorHAnsi"/>
                <w:bCs/>
                <w:i/>
                <w:iCs/>
                <w:color w:val="000000" w:themeColor="text1"/>
                <w:sz w:val="20"/>
                <w:szCs w:val="20"/>
                <w:lang w:val="fr-FR" w:bidi="hi-IN"/>
              </w:rPr>
            </w:pPr>
            <w:del w:id="9" w:author="Lenovo" w:date="2024-10-26T13:05:00Z">
              <w:r w:rsidRPr="00823A21" w:rsidDel="00327BE8">
                <w:rPr>
                  <w:rFonts w:asciiTheme="minorHAnsi" w:hAnsiTheme="minorHAnsi" w:cstheme="minorHAnsi"/>
                  <w:bCs/>
                  <w:i/>
                  <w:iCs/>
                  <w:color w:val="000000" w:themeColor="text1"/>
                  <w:sz w:val="20"/>
                  <w:szCs w:val="20"/>
                  <w:lang w:val="fr-FR" w:bidi="hi-IN"/>
                </w:rPr>
                <w:delText>Préciser le nombre d’employés selon le sexe.</w:delText>
              </w:r>
            </w:del>
          </w:p>
          <w:p w14:paraId="2AE8C907" w14:textId="06FF658D" w:rsidR="00327BE8" w:rsidRDefault="00327BE8" w:rsidP="00FD32FD">
            <w:pPr>
              <w:autoSpaceDE w:val="0"/>
              <w:autoSpaceDN w:val="0"/>
              <w:adjustRightInd w:val="0"/>
              <w:rPr>
                <w:ins w:id="10" w:author="Lenovo" w:date="2024-10-26T13:09:00Z"/>
                <w:rFonts w:asciiTheme="minorHAnsi" w:hAnsiTheme="minorHAnsi" w:cstheme="minorHAnsi"/>
                <w:bCs/>
                <w:i/>
                <w:iCs/>
                <w:color w:val="000000" w:themeColor="text1"/>
                <w:sz w:val="20"/>
                <w:szCs w:val="20"/>
                <w:lang w:val="fr-FR" w:bidi="hi-IN"/>
              </w:rPr>
            </w:pPr>
            <w:ins w:id="11" w:author="Lenovo" w:date="2024-10-26T13:08:00Z">
              <w:r>
                <w:rPr>
                  <w:rFonts w:asciiTheme="minorHAnsi" w:hAnsiTheme="minorHAnsi" w:cstheme="minorHAnsi"/>
                  <w:bCs/>
                  <w:i/>
                  <w:iCs/>
                  <w:color w:val="000000" w:themeColor="text1"/>
                  <w:sz w:val="20"/>
                  <w:szCs w:val="20"/>
                  <w:lang w:val="fr-FR" w:bidi="hi-IN"/>
                </w:rPr>
                <w:t>Combien de ces employés sont de</w:t>
              </w:r>
            </w:ins>
            <w:ins w:id="12" w:author="Lenovo" w:date="2024-10-26T13:09:00Z">
              <w:r>
                <w:rPr>
                  <w:rFonts w:asciiTheme="minorHAnsi" w:hAnsiTheme="minorHAnsi" w:cstheme="minorHAnsi"/>
                  <w:bCs/>
                  <w:i/>
                  <w:iCs/>
                  <w:color w:val="000000" w:themeColor="text1"/>
                  <w:sz w:val="20"/>
                  <w:szCs w:val="20"/>
                  <w:lang w:val="fr-FR" w:bidi="hi-IN"/>
                </w:rPr>
                <w:t>s femmes ?</w:t>
              </w:r>
            </w:ins>
          </w:p>
          <w:p w14:paraId="1305E066" w14:textId="15BB3B3D" w:rsidR="00327BE8" w:rsidRPr="00823A21" w:rsidRDefault="00327BE8" w:rsidP="00327BE8">
            <w:pPr>
              <w:autoSpaceDE w:val="0"/>
              <w:autoSpaceDN w:val="0"/>
              <w:adjustRightInd w:val="0"/>
              <w:rPr>
                <w:rFonts w:asciiTheme="minorHAnsi" w:hAnsiTheme="minorHAnsi" w:cstheme="minorHAnsi"/>
                <w:bCs/>
                <w:i/>
                <w:iCs/>
                <w:sz w:val="20"/>
                <w:szCs w:val="20"/>
                <w:lang w:val="fr-FR" w:bidi="hi-IN"/>
              </w:rPr>
            </w:pPr>
            <w:ins w:id="13" w:author="Lenovo" w:date="2024-10-26T13:09:00Z">
              <w:r>
                <w:rPr>
                  <w:rFonts w:asciiTheme="minorHAnsi" w:hAnsiTheme="minorHAnsi" w:cstheme="minorHAnsi"/>
                  <w:bCs/>
                  <w:i/>
                  <w:iCs/>
                  <w:color w:val="000000" w:themeColor="text1"/>
                  <w:sz w:val="20"/>
                  <w:szCs w:val="20"/>
                  <w:lang w:val="fr-FR" w:bidi="hi-IN"/>
                </w:rPr>
                <w:t>Combien de ces employés sont des homme</w:t>
              </w:r>
            </w:ins>
            <w:ins w:id="14" w:author="Lenovo" w:date="2024-10-26T13:13:00Z">
              <w:r w:rsidR="00F4250A">
                <w:rPr>
                  <w:rFonts w:asciiTheme="minorHAnsi" w:hAnsiTheme="minorHAnsi" w:cstheme="minorHAnsi"/>
                  <w:bCs/>
                  <w:i/>
                  <w:iCs/>
                  <w:color w:val="000000" w:themeColor="text1"/>
                  <w:sz w:val="20"/>
                  <w:szCs w:val="20"/>
                  <w:lang w:val="fr-FR" w:bidi="hi-IN"/>
                </w:rPr>
                <w:t>s</w:t>
              </w:r>
            </w:ins>
            <w:ins w:id="15" w:author="Lenovo" w:date="2024-10-26T13:09:00Z">
              <w:r>
                <w:rPr>
                  <w:rFonts w:asciiTheme="minorHAnsi" w:hAnsiTheme="minorHAnsi" w:cstheme="minorHAnsi"/>
                  <w:bCs/>
                  <w:i/>
                  <w:iCs/>
                  <w:color w:val="000000" w:themeColor="text1"/>
                  <w:sz w:val="20"/>
                  <w:szCs w:val="20"/>
                  <w:lang w:val="fr-FR" w:bidi="hi-IN"/>
                </w:rPr>
                <w:t> ?</w:t>
              </w:r>
            </w:ins>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37E6632" w14:textId="05FF3D40"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p>
          <w:p w14:paraId="3FBAF933" w14:textId="38BC0644" w:rsidR="00E43CA8" w:rsidRPr="00823A21" w:rsidRDefault="00E43CA8" w:rsidP="00823A21">
            <w:pPr>
              <w:tabs>
                <w:tab w:val="left" w:pos="-720"/>
                <w:tab w:val="left" w:pos="2556"/>
                <w:tab w:val="right" w:leader="dot" w:pos="3567"/>
                <w:tab w:val="right" w:leader="dot" w:pos="3595"/>
              </w:tabs>
              <w:suppressAutoHyphens/>
              <w:rPr>
                <w:rFonts w:asciiTheme="minorHAnsi" w:hAnsiTheme="minorHAnsi" w:cstheme="minorHAnsi"/>
                <w:noProof/>
                <w:spacing w:val="-2"/>
                <w:sz w:val="20"/>
                <w:szCs w:val="20"/>
                <w:lang w:val="fr-FR"/>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60320" behindDoc="0" locked="0" layoutInCell="1" allowOverlap="1" wp14:anchorId="1BE20B2C" wp14:editId="275448D2">
                      <wp:simplePos x="0" y="0"/>
                      <wp:positionH relativeFrom="column">
                        <wp:posOffset>1098069</wp:posOffset>
                      </wp:positionH>
                      <wp:positionV relativeFrom="paragraph">
                        <wp:posOffset>20730</wp:posOffset>
                      </wp:positionV>
                      <wp:extent cx="514350" cy="160020"/>
                      <wp:effectExtent l="0" t="0" r="19050" b="11430"/>
                      <wp:wrapNone/>
                      <wp:docPr id="1435" name="Group 1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1437"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8"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947410" id="Group 1435" o:spid="_x0000_s1026" style="position:absolute;margin-left:86.45pt;margin-top:1.65pt;width:40.5pt;height:12.6pt;z-index:251960320"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"/>
                    </v:group>
                  </w:pict>
                </mc:Fallback>
              </mc:AlternateContent>
            </w:r>
            <w:r w:rsidR="00DA6070" w:rsidRPr="00823A21">
              <w:rPr>
                <w:rFonts w:asciiTheme="minorHAnsi" w:hAnsiTheme="minorHAnsi" w:cstheme="minorHAnsi"/>
                <w:noProof/>
                <w:spacing w:val="-2"/>
                <w:sz w:val="20"/>
                <w:szCs w:val="20"/>
                <w:lang w:val="fr-FR"/>
              </w:rPr>
              <w:t>Nombre d’employés</w:t>
            </w:r>
            <w:r w:rsidR="006211DD" w:rsidRPr="00823A21">
              <w:rPr>
                <w:rFonts w:asciiTheme="minorHAnsi" w:hAnsiTheme="minorHAnsi" w:cstheme="minorHAnsi"/>
                <w:noProof/>
                <w:spacing w:val="-2"/>
                <w:sz w:val="20"/>
                <w:szCs w:val="20"/>
                <w:lang w:val="fr-FR"/>
              </w:rPr>
              <w:t xml:space="preserve"> </w:t>
            </w:r>
            <w:r w:rsidR="006211DD" w:rsidRPr="00823A21">
              <w:rPr>
                <w:rFonts w:asciiTheme="minorHAnsi" w:hAnsiTheme="minorHAnsi" w:cstheme="minorHAnsi"/>
                <w:noProof/>
                <w:spacing w:val="-2"/>
                <w:sz w:val="20"/>
                <w:szCs w:val="20"/>
                <w:lang w:val="fr-FR"/>
              </w:rPr>
              <w:tab/>
            </w:r>
          </w:p>
          <w:p w14:paraId="2C05BA1D" w14:textId="394EF7AD" w:rsidR="00E43CA8" w:rsidRPr="00823A21" w:rsidRDefault="00E43CA8" w:rsidP="00823A21">
            <w:pPr>
              <w:tabs>
                <w:tab w:val="left" w:pos="-720"/>
                <w:tab w:val="left" w:pos="2556"/>
                <w:tab w:val="right" w:leader="dot" w:pos="3567"/>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z w:val="8"/>
                <w:szCs w:val="8"/>
                <w:lang w:val="fr-FR" w:eastAsia="fr-FR"/>
              </w:rPr>
              <mc:AlternateContent>
                <mc:Choice Requires="wpg">
                  <w:drawing>
                    <wp:anchor distT="0" distB="0" distL="114300" distR="114300" simplePos="0" relativeHeight="251964416" behindDoc="0" locked="0" layoutInCell="1" allowOverlap="1" wp14:anchorId="4CFE5E75" wp14:editId="69ABD816">
                      <wp:simplePos x="0" y="0"/>
                      <wp:positionH relativeFrom="column">
                        <wp:posOffset>781050</wp:posOffset>
                      </wp:positionH>
                      <wp:positionV relativeFrom="paragraph">
                        <wp:posOffset>151765</wp:posOffset>
                      </wp:positionV>
                      <wp:extent cx="425450" cy="171450"/>
                      <wp:effectExtent l="0" t="0" r="12700" b="19050"/>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450" cy="171450"/>
                                <a:chOff x="8550" y="3270"/>
                                <a:chExt cx="1261" cy="435"/>
                              </a:xfrm>
                            </wpg:grpSpPr>
                            <wps:wsp>
                              <wps:cNvPr id="92"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268353" id="Group 91" o:spid="_x0000_s1026" style="position:absolute;margin-left:61.5pt;margin-top:11.95pt;width:33.5pt;height:13.5pt;z-index:251964416"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"/>
                    </v:group>
                  </w:pict>
                </mc:Fallback>
              </mc:AlternateContent>
            </w:r>
            <w:r w:rsidRPr="00823A21">
              <w:rPr>
                <w:rFonts w:asciiTheme="minorHAnsi" w:hAnsiTheme="minorHAnsi" w:cstheme="minorHAnsi"/>
                <w:noProof/>
                <w:sz w:val="8"/>
                <w:szCs w:val="8"/>
                <w:lang w:val="fr-FR" w:eastAsia="fr-FR"/>
              </w:rPr>
              <mc:AlternateContent>
                <mc:Choice Requires="wpg">
                  <w:drawing>
                    <wp:anchor distT="0" distB="0" distL="114300" distR="114300" simplePos="0" relativeHeight="251963392" behindDoc="0" locked="0" layoutInCell="1" allowOverlap="1" wp14:anchorId="5A4D7724" wp14:editId="3166C798">
                      <wp:simplePos x="0" y="0"/>
                      <wp:positionH relativeFrom="column">
                        <wp:posOffset>145415</wp:posOffset>
                      </wp:positionH>
                      <wp:positionV relativeFrom="paragraph">
                        <wp:posOffset>149225</wp:posOffset>
                      </wp:positionV>
                      <wp:extent cx="425513" cy="172016"/>
                      <wp:effectExtent l="0" t="0" r="12700" b="1905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49"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0A9DE9" id="Group 46" o:spid="_x0000_s1026" style="position:absolute;margin-left:11.45pt;margin-top:11.75pt;width:33.5pt;height:13.55pt;z-index:251963392"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"/>
                    </v:group>
                  </w:pict>
                </mc:Fallback>
              </mc:AlternateContent>
            </w:r>
          </w:p>
          <w:p w14:paraId="4D7BB46A" w14:textId="1F18FE3B"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lang w:val="fr-FR"/>
              </w:rPr>
              <w:t xml:space="preserve">M                     F                    </w:t>
            </w:r>
            <w:r w:rsidR="005B38D3" w:rsidRPr="00823A21">
              <w:rPr>
                <w:rFonts w:asciiTheme="minorHAnsi" w:hAnsiTheme="minorHAnsi" w:cstheme="minorHAnsi"/>
                <w:noProof/>
                <w:spacing w:val="-2"/>
                <w:sz w:val="20"/>
                <w:szCs w:val="20"/>
                <w:lang w:val="fr-FR"/>
              </w:rPr>
              <w:t xml:space="preserve">       </w:t>
            </w:r>
            <w:r w:rsidRPr="00823A21">
              <w:rPr>
                <w:rFonts w:asciiTheme="minorHAnsi" w:hAnsiTheme="minorHAnsi" w:cstheme="minorHAnsi"/>
                <w:noProof/>
                <w:spacing w:val="-2"/>
                <w:sz w:val="20"/>
                <w:szCs w:val="20"/>
                <w:lang w:val="fr-FR"/>
              </w:rPr>
              <w:t xml:space="preserve"> </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1DC52F54"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E642B7" w:rsidRPr="00594147" w:rsidDel="00512C22" w14:paraId="144BE97B" w14:textId="77777777" w:rsidTr="00697D83">
        <w:trPr>
          <w:cantSplit/>
          <w:trHeight w:val="101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C49A514" w14:textId="693527F6"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08</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7A1944AA" w14:textId="5A5B6F46" w:rsidR="006211DD" w:rsidRPr="00823A21" w:rsidRDefault="00BB472A" w:rsidP="00F4250A">
            <w:pPr>
              <w:autoSpaceDE w:val="0"/>
              <w:autoSpaceDN w:val="0"/>
              <w:adjustRightInd w:val="0"/>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lang w:val="fr-FR"/>
              </w:rPr>
              <w:t xml:space="preserve">Combien de personnes </w:t>
            </w:r>
            <w:r w:rsidR="00D93DB2" w:rsidRPr="00823A21">
              <w:rPr>
                <w:rFonts w:asciiTheme="minorHAnsi" w:hAnsiTheme="minorHAnsi" w:cstheme="minorHAnsi"/>
                <w:bCs/>
                <w:color w:val="000000" w:themeColor="text1"/>
                <w:sz w:val="20"/>
                <w:szCs w:val="20"/>
                <w:lang w:val="fr-FR"/>
              </w:rPr>
              <w:t>travaillant régulièrement dans cette pharmacie/</w:t>
            </w:r>
            <w:del w:id="16" w:author="Lenovo" w:date="2024-10-26T13:13:00Z">
              <w:r w:rsidR="00142856" w:rsidRPr="00823A21" w:rsidDel="00F4250A">
                <w:rPr>
                  <w:rFonts w:asciiTheme="minorHAnsi" w:hAnsiTheme="minorHAnsi" w:cstheme="minorHAnsi"/>
                  <w:bCs/>
                  <w:color w:val="000000" w:themeColor="text1"/>
                  <w:sz w:val="20"/>
                  <w:szCs w:val="20"/>
                  <w:lang w:val="fr-FR"/>
                </w:rPr>
                <w:delText>dépôt de mé</w:delText>
              </w:r>
              <w:r w:rsidR="00D93DB2" w:rsidRPr="00823A21" w:rsidDel="00F4250A">
                <w:rPr>
                  <w:rFonts w:asciiTheme="minorHAnsi" w:hAnsiTheme="minorHAnsi" w:cstheme="minorHAnsi"/>
                  <w:bCs/>
                  <w:color w:val="000000" w:themeColor="text1"/>
                  <w:sz w:val="20"/>
                  <w:szCs w:val="20"/>
                  <w:lang w:val="fr-FR"/>
                </w:rPr>
                <w:delText>dicaments,</w:delText>
              </w:r>
            </w:del>
            <w:r w:rsidR="00D93DB2" w:rsidRPr="00823A21">
              <w:rPr>
                <w:rFonts w:asciiTheme="minorHAnsi" w:hAnsiTheme="minorHAnsi" w:cstheme="minorHAnsi"/>
                <w:bCs/>
                <w:color w:val="000000" w:themeColor="text1"/>
                <w:sz w:val="20"/>
                <w:szCs w:val="20"/>
                <w:lang w:val="fr-FR"/>
              </w:rPr>
              <w:t xml:space="preserve"> y compris le propriétaire, ont une qualification dans le domaine de la santé (</w:t>
            </w:r>
            <w:r w:rsidR="00E43CA8" w:rsidRPr="00823A21">
              <w:rPr>
                <w:rFonts w:asciiTheme="minorHAnsi" w:hAnsiTheme="minorHAnsi" w:cstheme="minorHAnsi"/>
                <w:bCs/>
                <w:color w:val="000000" w:themeColor="text1"/>
                <w:sz w:val="20"/>
                <w:szCs w:val="20"/>
                <w:lang w:val="fr-FR"/>
              </w:rPr>
              <w:t xml:space="preserve">pharmacie, </w:t>
            </w:r>
            <w:r w:rsidR="003502CD" w:rsidRPr="00823A21">
              <w:rPr>
                <w:rFonts w:asciiTheme="minorHAnsi" w:hAnsiTheme="minorHAnsi" w:cstheme="minorHAnsi"/>
                <w:bCs/>
                <w:color w:val="000000" w:themeColor="text1"/>
                <w:sz w:val="20"/>
                <w:szCs w:val="20"/>
                <w:lang w:val="fr-FR"/>
              </w:rPr>
              <w:t>vendeur d’officine…</w:t>
            </w:r>
            <w:r w:rsidR="00090AB4" w:rsidRPr="00823A21">
              <w:rPr>
                <w:rFonts w:asciiTheme="minorHAnsi" w:hAnsiTheme="minorHAnsi" w:cstheme="minorHAnsi"/>
                <w:bCs/>
                <w:color w:val="000000" w:themeColor="text1"/>
                <w:sz w:val="20"/>
                <w:szCs w:val="20"/>
                <w:lang w:val="fr-FR"/>
              </w:rPr>
              <w:t>)</w:t>
            </w:r>
            <w:r w:rsidR="00D93DB2" w:rsidRPr="00823A21">
              <w:rPr>
                <w:rFonts w:asciiTheme="minorHAnsi" w:hAnsiTheme="minorHAnsi" w:cstheme="minorHAnsi"/>
                <w:bCs/>
                <w:color w:val="000000" w:themeColor="text1"/>
                <w:sz w:val="20"/>
                <w:szCs w:val="20"/>
                <w:lang w:val="fr-FR"/>
              </w:rPr>
              <w:t>?</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24E263B0" w14:textId="3B7B5B2D"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p>
          <w:p w14:paraId="1C170C37" w14:textId="39AC707D" w:rsidR="006211DD" w:rsidRPr="00823A21" w:rsidRDefault="003502CD"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66464" behindDoc="0" locked="0" layoutInCell="1" allowOverlap="1" wp14:anchorId="0B5528A3" wp14:editId="293518CE">
                      <wp:simplePos x="0" y="0"/>
                      <wp:positionH relativeFrom="column">
                        <wp:posOffset>361117</wp:posOffset>
                      </wp:positionH>
                      <wp:positionV relativeFrom="paragraph">
                        <wp:posOffset>18163</wp:posOffset>
                      </wp:positionV>
                      <wp:extent cx="514350" cy="297586"/>
                      <wp:effectExtent l="0" t="0" r="19050" b="762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297586"/>
                                <a:chOff x="8550" y="3270"/>
                                <a:chExt cx="1261" cy="435"/>
                              </a:xfrm>
                            </wpg:grpSpPr>
                            <wps:wsp>
                              <wps:cNvPr id="98"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EFA077" id="Group 97" o:spid="_x0000_s1026" style="position:absolute;margin-left:28.45pt;margin-top:1.45pt;width:40.5pt;height:23.45pt;z-index:251966464"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"/>
                    </v:group>
                  </w:pict>
                </mc:Fallback>
              </mc:AlternateConten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3B3C5314" w14:textId="1B71E3CC" w:rsidR="006211DD" w:rsidRPr="00823A21" w:rsidRDefault="006211DD" w:rsidP="001714EC">
            <w:pPr>
              <w:tabs>
                <w:tab w:val="left" w:pos="-720"/>
              </w:tabs>
              <w:suppressAutoHyphens/>
              <w:jc w:val="center"/>
              <w:rPr>
                <w:rFonts w:asciiTheme="minorHAnsi" w:hAnsiTheme="minorHAnsi" w:cstheme="minorHAnsi"/>
                <w:b/>
                <w:bCs/>
                <w:color w:val="000000" w:themeColor="text1"/>
                <w:spacing w:val="-2"/>
                <w:sz w:val="20"/>
                <w:szCs w:val="20"/>
                <w:lang w:val="fr-FR" w:bidi="hi-IN"/>
              </w:rPr>
            </w:pPr>
          </w:p>
        </w:tc>
      </w:tr>
      <w:tr w:rsidR="00E642B7" w:rsidRPr="00F97A6C" w:rsidDel="00512C22" w14:paraId="036963F1" w14:textId="77777777" w:rsidTr="00697D83">
        <w:trPr>
          <w:cantSplit/>
          <w:trHeight w:val="738"/>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606E601F" w14:textId="7D4EA045" w:rsidR="00677BB6" w:rsidRPr="00823A21" w:rsidRDefault="00677BB6"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209</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1D5A0F16" w14:textId="77777777" w:rsidR="00677BB6" w:rsidRDefault="00677BB6" w:rsidP="001714EC">
            <w:pPr>
              <w:autoSpaceDE w:val="0"/>
              <w:autoSpaceDN w:val="0"/>
              <w:adjustRightInd w:val="0"/>
              <w:rPr>
                <w:ins w:id="17" w:author="Lenovo" w:date="2024-10-26T13:13:00Z"/>
                <w:rFonts w:asciiTheme="minorHAnsi" w:hAnsiTheme="minorHAnsi" w:cstheme="minorHAnsi"/>
                <w:bCs/>
                <w:color w:val="000000" w:themeColor="text1"/>
                <w:sz w:val="20"/>
                <w:szCs w:val="20"/>
                <w:lang w:val="fr-FR"/>
              </w:rPr>
            </w:pPr>
            <w:del w:id="18" w:author="Lenovo" w:date="2024-10-26T13:13:00Z">
              <w:r w:rsidRPr="00823A21" w:rsidDel="00F4250A">
                <w:rPr>
                  <w:rFonts w:asciiTheme="minorHAnsi" w:hAnsiTheme="minorHAnsi" w:cstheme="minorHAnsi"/>
                  <w:bCs/>
                  <w:color w:val="000000" w:themeColor="text1"/>
                  <w:sz w:val="20"/>
                  <w:szCs w:val="20"/>
                  <w:lang w:val="fr-FR"/>
                </w:rPr>
                <w:delText>Combien d’entre elles sont des hommes, et combien d’entre elles sont des femmes</w:delText>
              </w:r>
            </w:del>
          </w:p>
          <w:p w14:paraId="4E26BA57" w14:textId="6C66E472" w:rsidR="00F4250A" w:rsidRDefault="00F4250A" w:rsidP="001714EC">
            <w:pPr>
              <w:autoSpaceDE w:val="0"/>
              <w:autoSpaceDN w:val="0"/>
              <w:adjustRightInd w:val="0"/>
              <w:rPr>
                <w:ins w:id="19" w:author="Lenovo" w:date="2024-10-26T13:14:00Z"/>
                <w:rFonts w:asciiTheme="minorHAnsi" w:hAnsiTheme="minorHAnsi" w:cstheme="minorHAnsi"/>
                <w:bCs/>
                <w:color w:val="000000" w:themeColor="text1"/>
                <w:sz w:val="20"/>
                <w:szCs w:val="20"/>
                <w:lang w:val="fr-FR"/>
              </w:rPr>
            </w:pPr>
            <w:ins w:id="20" w:author="Lenovo" w:date="2024-10-26T13:14:00Z">
              <w:r>
                <w:rPr>
                  <w:rFonts w:asciiTheme="minorHAnsi" w:hAnsiTheme="minorHAnsi" w:cstheme="minorHAnsi"/>
                  <w:bCs/>
                  <w:color w:val="000000" w:themeColor="text1"/>
                  <w:sz w:val="20"/>
                  <w:szCs w:val="20"/>
                  <w:lang w:val="fr-FR"/>
                </w:rPr>
                <w:t>Combien de ces employés sont des femmes ?</w:t>
              </w:r>
            </w:ins>
          </w:p>
          <w:p w14:paraId="056A7595" w14:textId="2484C8BE" w:rsidR="00F4250A" w:rsidRPr="00823A21" w:rsidRDefault="00F4250A" w:rsidP="001714EC">
            <w:pPr>
              <w:autoSpaceDE w:val="0"/>
              <w:autoSpaceDN w:val="0"/>
              <w:adjustRightInd w:val="0"/>
              <w:rPr>
                <w:rFonts w:asciiTheme="minorHAnsi" w:hAnsiTheme="minorHAnsi" w:cstheme="minorHAnsi"/>
                <w:bCs/>
                <w:color w:val="000000" w:themeColor="text1"/>
                <w:sz w:val="20"/>
                <w:szCs w:val="20"/>
                <w:lang w:val="fr-FR"/>
              </w:rPr>
            </w:pPr>
            <w:ins w:id="21" w:author="Lenovo" w:date="2024-10-26T13:14:00Z">
              <w:r>
                <w:rPr>
                  <w:rFonts w:asciiTheme="minorHAnsi" w:hAnsiTheme="minorHAnsi" w:cstheme="minorHAnsi"/>
                  <w:bCs/>
                  <w:color w:val="000000" w:themeColor="text1"/>
                  <w:sz w:val="20"/>
                  <w:szCs w:val="20"/>
                  <w:lang w:val="fr-FR"/>
                </w:rPr>
                <w:t>Combien de ces employés sont des hommes</w:t>
              </w:r>
            </w:ins>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8C66679" w14:textId="35A1D016" w:rsidR="003502CD" w:rsidRPr="00F97A6C" w:rsidRDefault="000C2C60" w:rsidP="001714EC">
            <w:pPr>
              <w:tabs>
                <w:tab w:val="left" w:pos="-720"/>
                <w:tab w:val="right" w:leader="dot" w:pos="2592"/>
                <w:tab w:val="right" w:leader="dot" w:pos="2938"/>
                <w:tab w:val="right" w:leader="dot" w:pos="3595"/>
              </w:tabs>
              <w:suppressAutoHyphens/>
              <w:rPr>
                <w:rFonts w:asciiTheme="minorHAnsi" w:hAnsiTheme="minorHAnsi" w:cstheme="minorHAnsi"/>
                <w:noProof/>
                <w:sz w:val="20"/>
                <w:szCs w:val="20"/>
                <w:lang w:val="fr-FR" w:eastAsia="fr-FR"/>
              </w:rPr>
            </w:pPr>
            <w:r w:rsidRPr="00823A21">
              <w:rPr>
                <w:rFonts w:asciiTheme="minorHAnsi" w:hAnsiTheme="minorHAnsi" w:cstheme="minorHAnsi"/>
                <w:noProof/>
                <w:sz w:val="8"/>
                <w:szCs w:val="8"/>
                <w:lang w:val="fr-FR" w:eastAsia="fr-FR"/>
              </w:rPr>
              <mc:AlternateContent>
                <mc:Choice Requires="wpg">
                  <w:drawing>
                    <wp:anchor distT="0" distB="0" distL="114300" distR="114300" simplePos="0" relativeHeight="252680192" behindDoc="0" locked="0" layoutInCell="1" allowOverlap="1" wp14:anchorId="7E94E530" wp14:editId="44A3DD67">
                      <wp:simplePos x="0" y="0"/>
                      <wp:positionH relativeFrom="column">
                        <wp:posOffset>813834</wp:posOffset>
                      </wp:positionH>
                      <wp:positionV relativeFrom="paragraph">
                        <wp:posOffset>157059</wp:posOffset>
                      </wp:positionV>
                      <wp:extent cx="425513" cy="172016"/>
                      <wp:effectExtent l="0" t="0" r="12700" b="19050"/>
                      <wp:wrapNone/>
                      <wp:docPr id="354041778"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153826357"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7540576"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8F6B09" id="Group 46" o:spid="_x0000_s1026" style="position:absolute;margin-left:64.1pt;margin-top:12.35pt;width:33.5pt;height:13.55pt;z-index:252680192"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"/>
                    </v:group>
                  </w:pict>
                </mc:Fallback>
              </mc:AlternateContent>
            </w:r>
            <w:r w:rsidRPr="00823A21">
              <w:rPr>
                <w:rFonts w:asciiTheme="minorHAnsi" w:hAnsiTheme="minorHAnsi" w:cstheme="minorHAnsi"/>
                <w:noProof/>
                <w:sz w:val="8"/>
                <w:szCs w:val="8"/>
                <w:lang w:val="fr-FR" w:eastAsia="fr-FR"/>
              </w:rPr>
              <mc:AlternateContent>
                <mc:Choice Requires="wpg">
                  <w:drawing>
                    <wp:anchor distT="0" distB="0" distL="114300" distR="114300" simplePos="0" relativeHeight="252678144" behindDoc="0" locked="0" layoutInCell="1" allowOverlap="1" wp14:anchorId="6EA4F597" wp14:editId="1EBD86F1">
                      <wp:simplePos x="0" y="0"/>
                      <wp:positionH relativeFrom="column">
                        <wp:posOffset>163396</wp:posOffset>
                      </wp:positionH>
                      <wp:positionV relativeFrom="paragraph">
                        <wp:posOffset>158750</wp:posOffset>
                      </wp:positionV>
                      <wp:extent cx="425513" cy="172016"/>
                      <wp:effectExtent l="0" t="0" r="12700" b="19050"/>
                      <wp:wrapNone/>
                      <wp:docPr id="202089673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342432750"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0262491"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68DF76" id="Group 46" o:spid="_x0000_s1026" style="position:absolute;margin-left:12.85pt;margin-top:12.5pt;width:33.5pt;height:13.55pt;z-index:252678144"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"/>
                    </v:group>
                  </w:pict>
                </mc:Fallback>
              </mc:AlternateContent>
            </w:r>
          </w:p>
          <w:p w14:paraId="37BA6AA5" w14:textId="7C8210D3" w:rsidR="000C2C60" w:rsidRPr="00F97A6C" w:rsidRDefault="000C2C60" w:rsidP="001714EC">
            <w:pPr>
              <w:tabs>
                <w:tab w:val="left" w:pos="-720"/>
                <w:tab w:val="right" w:leader="dot" w:pos="2592"/>
                <w:tab w:val="right" w:leader="dot" w:pos="2938"/>
                <w:tab w:val="right" w:leader="dot" w:pos="3595"/>
              </w:tabs>
              <w:suppressAutoHyphens/>
              <w:rPr>
                <w:rFonts w:asciiTheme="minorHAnsi" w:hAnsiTheme="minorHAnsi" w:cstheme="minorHAnsi"/>
                <w:noProof/>
                <w:sz w:val="20"/>
                <w:szCs w:val="20"/>
                <w:lang w:val="fr-FR" w:eastAsia="fr-FR"/>
              </w:rPr>
            </w:pPr>
            <w:r w:rsidRPr="00823A21">
              <w:rPr>
                <w:rFonts w:asciiTheme="minorHAnsi" w:hAnsiTheme="minorHAnsi" w:cstheme="minorHAnsi"/>
                <w:noProof/>
                <w:spacing w:val="-2"/>
                <w:sz w:val="20"/>
                <w:szCs w:val="20"/>
                <w:lang w:val="fr-FR"/>
              </w:rPr>
              <w:t xml:space="preserve">M                     F                            </w:t>
            </w:r>
          </w:p>
          <w:p w14:paraId="602D9351" w14:textId="1BB8B409" w:rsidR="00677BB6" w:rsidRPr="00F97A6C" w:rsidRDefault="00677BB6" w:rsidP="001714EC">
            <w:pPr>
              <w:tabs>
                <w:tab w:val="left" w:pos="-720"/>
                <w:tab w:val="right" w:leader="dot" w:pos="2592"/>
                <w:tab w:val="right" w:leader="dot" w:pos="2938"/>
                <w:tab w:val="right" w:leader="dot" w:pos="3595"/>
              </w:tabs>
              <w:suppressAutoHyphens/>
              <w:rPr>
                <w:rFonts w:asciiTheme="minorHAnsi" w:hAnsiTheme="minorHAnsi" w:cstheme="minorHAnsi"/>
                <w:noProof/>
                <w:sz w:val="20"/>
                <w:szCs w:val="20"/>
                <w:lang w:val="fr-FR" w:eastAsia="fr-FR"/>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F79817C" w14:textId="77777777" w:rsidR="00677BB6" w:rsidRPr="00823A21" w:rsidRDefault="00677BB6" w:rsidP="001714EC">
            <w:pPr>
              <w:tabs>
                <w:tab w:val="left" w:pos="-720"/>
              </w:tabs>
              <w:suppressAutoHyphens/>
              <w:jc w:val="center"/>
              <w:rPr>
                <w:rFonts w:asciiTheme="minorHAnsi" w:hAnsiTheme="minorHAnsi" w:cstheme="minorHAnsi"/>
                <w:b/>
                <w:bCs/>
                <w:color w:val="000000" w:themeColor="text1"/>
                <w:spacing w:val="-2"/>
                <w:sz w:val="20"/>
                <w:szCs w:val="20"/>
                <w:lang w:val="fr-FR" w:bidi="hi-IN"/>
              </w:rPr>
            </w:pPr>
          </w:p>
        </w:tc>
      </w:tr>
      <w:tr w:rsidR="00E642B7" w:rsidRPr="00F97A6C" w:rsidDel="00512C22" w14:paraId="2291C8B9"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F48C48A" w14:textId="668C85AA"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77BB6" w:rsidRPr="00823A21">
              <w:rPr>
                <w:rFonts w:asciiTheme="minorHAnsi" w:hAnsiTheme="minorHAnsi" w:cstheme="minorHAnsi"/>
                <w:bCs/>
                <w:sz w:val="20"/>
                <w:szCs w:val="20"/>
                <w:lang w:val="fr-FR"/>
              </w:rPr>
              <w:t>10</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65A8A617" w14:textId="22CC73F1" w:rsidR="006211DD" w:rsidRPr="00823A21" w:rsidRDefault="00D93DB2" w:rsidP="001714EC">
            <w:pPr>
              <w:autoSpaceDE w:val="0"/>
              <w:autoSpaceDN w:val="0"/>
              <w:adjustRightInd w:val="0"/>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Combien de personnes travaillant régulièrement dans cette pharmacie/</w:t>
            </w:r>
            <w:del w:id="22" w:author="Lenovo" w:date="2024-10-26T13:14:00Z">
              <w:r w:rsidR="00090105" w:rsidRPr="00823A21" w:rsidDel="00F4250A">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color w:val="000000" w:themeColor="text1"/>
                <w:sz w:val="20"/>
                <w:szCs w:val="20"/>
                <w:lang w:val="fr-FR"/>
              </w:rPr>
              <w:t>, y compris le propriétaire,</w:t>
            </w:r>
            <w:r w:rsidR="00090AB4"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ont un diplôme de pharmacien</w:t>
            </w:r>
            <w:del w:id="23" w:author="Lenovo" w:date="2024-10-26T13:14:00Z">
              <w:r w:rsidR="006211DD" w:rsidRPr="00823A21" w:rsidDel="00F4250A">
                <w:rPr>
                  <w:rFonts w:asciiTheme="minorHAnsi" w:hAnsiTheme="minorHAnsi" w:cstheme="minorHAnsi"/>
                  <w:bCs/>
                  <w:color w:val="000000" w:themeColor="text1"/>
                  <w:sz w:val="20"/>
                  <w:szCs w:val="20"/>
                  <w:lang w:val="fr-FR"/>
                </w:rPr>
                <w:delText xml:space="preserve"> </w:delText>
              </w:r>
              <w:r w:rsidR="006211DD" w:rsidRPr="00823A21" w:rsidDel="00F4250A">
                <w:rPr>
                  <w:rFonts w:asciiTheme="minorHAnsi" w:hAnsiTheme="minorHAnsi" w:cstheme="minorHAnsi"/>
                  <w:b/>
                  <w:color w:val="000000" w:themeColor="text1"/>
                  <w:sz w:val="20"/>
                  <w:szCs w:val="20"/>
                  <w:lang w:val="fr-FR"/>
                </w:rPr>
                <w:delText>[</w:delText>
              </w:r>
              <w:r w:rsidR="00693304" w:rsidRPr="00823A21" w:rsidDel="00F4250A">
                <w:rPr>
                  <w:rFonts w:asciiTheme="minorHAnsi" w:hAnsiTheme="minorHAnsi" w:cstheme="minorHAnsi"/>
                  <w:b/>
                  <w:color w:val="000000" w:themeColor="text1"/>
                  <w:sz w:val="20"/>
                  <w:szCs w:val="20"/>
                  <w:lang w:val="fr-FR"/>
                </w:rPr>
                <w:delText>Sénégal]</w:delText>
              </w:r>
              <w:r w:rsidR="00693304" w:rsidRPr="00823A21" w:rsidDel="00F4250A">
                <w:rPr>
                  <w:rFonts w:asciiTheme="minorHAnsi" w:hAnsiTheme="minorHAnsi" w:cstheme="minorHAnsi"/>
                  <w:bCs/>
                  <w:color w:val="000000" w:themeColor="text1"/>
                  <w:sz w:val="20"/>
                  <w:szCs w:val="20"/>
                  <w:lang w:val="fr-FR" w:bidi="hi-IN"/>
                </w:rPr>
                <w:delText xml:space="preserve"> </w:delText>
              </w:r>
            </w:del>
            <w:r w:rsidR="00693304" w:rsidRPr="00823A21">
              <w:rPr>
                <w:rFonts w:asciiTheme="minorHAnsi" w:hAnsiTheme="minorHAnsi" w:cstheme="minorHAnsi"/>
                <w:bCs/>
                <w:color w:val="000000" w:themeColor="text1"/>
                <w:sz w:val="20"/>
                <w:szCs w:val="20"/>
                <w:lang w:val="fr-FR" w:bidi="hi-IN"/>
              </w:rPr>
              <w:t>?</w:t>
            </w:r>
          </w:p>
          <w:p w14:paraId="5F9DA03D" w14:textId="77777777" w:rsidR="006211DD" w:rsidRPr="00823A21" w:rsidRDefault="006211DD" w:rsidP="001714EC">
            <w:pPr>
              <w:rPr>
                <w:rFonts w:asciiTheme="minorHAnsi" w:hAnsiTheme="minorHAnsi" w:cstheme="minorHAnsi"/>
                <w:b/>
                <w:bCs/>
                <w:color w:val="000000" w:themeColor="text1"/>
                <w:sz w:val="20"/>
                <w:szCs w:val="20"/>
                <w:cs/>
                <w:lang w:val="fr-FR" w:bidi="hi-IN"/>
              </w:rPr>
            </w:pPr>
            <w:r w:rsidRPr="00823A21">
              <w:rPr>
                <w:rFonts w:asciiTheme="minorHAnsi" w:hAnsiTheme="minorHAnsi" w:cs="Mangal"/>
                <w:b/>
                <w:bCs/>
                <w:color w:val="000000" w:themeColor="text1"/>
                <w:sz w:val="20"/>
                <w:szCs w:val="20"/>
                <w:cs/>
                <w:lang w:val="fr-FR" w:bidi="hi-IN"/>
              </w:rPr>
              <w:t xml:space="preserve"> </w:t>
            </w:r>
          </w:p>
          <w:p w14:paraId="76B152E2" w14:textId="77777777" w:rsidR="00AB6B6D" w:rsidRDefault="00AB6B6D" w:rsidP="001714EC">
            <w:pPr>
              <w:rPr>
                <w:ins w:id="24" w:author="Lenovo" w:date="2024-10-26T13:15:00Z"/>
                <w:rFonts w:asciiTheme="minorHAnsi" w:hAnsiTheme="minorHAnsi" w:cstheme="minorHAnsi"/>
                <w:bCs/>
                <w:i/>
                <w:iCs/>
                <w:color w:val="000000" w:themeColor="text1"/>
                <w:sz w:val="20"/>
                <w:szCs w:val="20"/>
                <w:lang w:val="fr-FR" w:bidi="hi-IN"/>
              </w:rPr>
            </w:pPr>
            <w:del w:id="25" w:author="Lenovo" w:date="2024-10-26T13:15:00Z">
              <w:r w:rsidRPr="00823A21" w:rsidDel="00F4250A">
                <w:rPr>
                  <w:rFonts w:asciiTheme="minorHAnsi" w:hAnsiTheme="minorHAnsi" w:cstheme="minorHAnsi"/>
                  <w:bCs/>
                  <w:i/>
                  <w:iCs/>
                  <w:color w:val="000000" w:themeColor="text1"/>
                  <w:sz w:val="20"/>
                  <w:szCs w:val="20"/>
                  <w:lang w:val="fr-FR" w:bidi="hi-IN"/>
                </w:rPr>
                <w:delText>Préciser le nombre de pharmaciens selon le sexe.</w:delText>
              </w:r>
            </w:del>
          </w:p>
          <w:p w14:paraId="6363C366" w14:textId="77777777" w:rsidR="00F4250A" w:rsidRDefault="00F4250A" w:rsidP="001714EC">
            <w:pPr>
              <w:rPr>
                <w:ins w:id="26" w:author="Lenovo" w:date="2024-10-26T13:15:00Z"/>
                <w:rFonts w:asciiTheme="minorHAnsi" w:hAnsiTheme="minorHAnsi" w:cstheme="minorHAnsi"/>
                <w:bCs/>
                <w:i/>
                <w:iCs/>
                <w:color w:val="000000" w:themeColor="text1"/>
                <w:sz w:val="20"/>
                <w:szCs w:val="20"/>
                <w:lang w:val="fr-FR" w:bidi="hi-IN"/>
              </w:rPr>
            </w:pPr>
            <w:ins w:id="27" w:author="Lenovo" w:date="2024-10-26T13:15:00Z">
              <w:r>
                <w:rPr>
                  <w:rFonts w:asciiTheme="minorHAnsi" w:hAnsiTheme="minorHAnsi" w:cstheme="minorHAnsi"/>
                  <w:bCs/>
                  <w:i/>
                  <w:iCs/>
                  <w:color w:val="000000" w:themeColor="text1"/>
                  <w:sz w:val="20"/>
                  <w:szCs w:val="20"/>
                  <w:lang w:val="fr-FR" w:bidi="hi-IN"/>
                </w:rPr>
                <w:t>Combien de pharmaciens sont des femmes ?</w:t>
              </w:r>
            </w:ins>
          </w:p>
          <w:p w14:paraId="0D8D304F" w14:textId="52A0336A" w:rsidR="00F4250A" w:rsidRPr="00823A21" w:rsidRDefault="00F4250A" w:rsidP="001714EC">
            <w:pPr>
              <w:rPr>
                <w:rFonts w:asciiTheme="minorHAnsi" w:hAnsiTheme="minorHAnsi" w:cstheme="minorHAnsi"/>
                <w:b/>
                <w:bCs/>
                <w:color w:val="000000" w:themeColor="text1"/>
                <w:sz w:val="20"/>
                <w:szCs w:val="20"/>
                <w:lang w:val="fr-FR" w:bidi="hi-IN"/>
              </w:rPr>
            </w:pPr>
            <w:ins w:id="28" w:author="Lenovo" w:date="2024-10-26T13:15:00Z">
              <w:r>
                <w:rPr>
                  <w:rFonts w:asciiTheme="minorHAnsi" w:hAnsiTheme="minorHAnsi" w:cstheme="minorHAnsi"/>
                  <w:bCs/>
                  <w:i/>
                  <w:iCs/>
                  <w:color w:val="000000" w:themeColor="text1"/>
                  <w:sz w:val="20"/>
                  <w:szCs w:val="20"/>
                  <w:lang w:val="fr-FR" w:bidi="hi-IN"/>
                </w:rPr>
                <w:t>Combien de pharmaciens sont des hommes ?</w:t>
              </w:r>
            </w:ins>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C82F441" w14:textId="68864907"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p>
          <w:p w14:paraId="46E14C3C" w14:textId="746AA4BC" w:rsidR="006211DD" w:rsidRPr="00823A21" w:rsidRDefault="00AB6B6D" w:rsidP="001714EC">
            <w:pPr>
              <w:tabs>
                <w:tab w:val="left" w:pos="-720"/>
                <w:tab w:val="right" w:leader="dot" w:pos="3595"/>
              </w:tabs>
              <w:suppressAutoHyphens/>
              <w:rPr>
                <w:rFonts w:asciiTheme="minorHAnsi" w:hAnsiTheme="minorHAnsi" w:cstheme="minorHAnsi"/>
                <w:noProof/>
                <w:spacing w:val="-2"/>
                <w:sz w:val="20"/>
                <w:szCs w:val="20"/>
                <w:lang w:val="fr-FR"/>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70560" behindDoc="0" locked="0" layoutInCell="1" allowOverlap="1" wp14:anchorId="096154CA" wp14:editId="321AB53E">
                      <wp:simplePos x="0" y="0"/>
                      <wp:positionH relativeFrom="column">
                        <wp:posOffset>1301438</wp:posOffset>
                      </wp:positionH>
                      <wp:positionV relativeFrom="paragraph">
                        <wp:posOffset>11178</wp:posOffset>
                      </wp:positionV>
                      <wp:extent cx="514350" cy="160020"/>
                      <wp:effectExtent l="0" t="0" r="19050" b="11430"/>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125"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05"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CDE48A" id="Group 124" o:spid="_x0000_s1026" style="position:absolute;margin-left:102.5pt;margin-top:.9pt;width:40.5pt;height:12.6pt;z-index:251970560"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"/>
                    </v:group>
                  </w:pict>
                </mc:Fallback>
              </mc:AlternateContent>
            </w:r>
            <w:r w:rsidR="00DA6070" w:rsidRPr="00823A21">
              <w:rPr>
                <w:rFonts w:asciiTheme="minorHAnsi" w:hAnsiTheme="minorHAnsi" w:cstheme="minorHAnsi"/>
                <w:noProof/>
                <w:spacing w:val="-2"/>
                <w:sz w:val="20"/>
                <w:szCs w:val="20"/>
                <w:lang w:val="fr-FR"/>
              </w:rPr>
              <w:t xml:space="preserve">Nombre </w:t>
            </w:r>
            <w:r w:rsidRPr="00823A21">
              <w:rPr>
                <w:rFonts w:asciiTheme="minorHAnsi" w:hAnsiTheme="minorHAnsi" w:cstheme="minorHAnsi"/>
                <w:noProof/>
                <w:spacing w:val="-2"/>
                <w:sz w:val="20"/>
                <w:szCs w:val="20"/>
                <w:lang w:val="fr-FR"/>
              </w:rPr>
              <w:t>de pharmaciens</w:t>
            </w:r>
          </w:p>
          <w:p w14:paraId="4C3685EB" w14:textId="3A3EABE5"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72608" behindDoc="0" locked="0" layoutInCell="1" allowOverlap="1" wp14:anchorId="3F78F08D" wp14:editId="0B399CE9">
                      <wp:simplePos x="0" y="0"/>
                      <wp:positionH relativeFrom="column">
                        <wp:posOffset>782320</wp:posOffset>
                      </wp:positionH>
                      <wp:positionV relativeFrom="paragraph">
                        <wp:posOffset>171450</wp:posOffset>
                      </wp:positionV>
                      <wp:extent cx="425513" cy="172016"/>
                      <wp:effectExtent l="0" t="0" r="12700" b="19050"/>
                      <wp:wrapNone/>
                      <wp:docPr id="2311" name="Group 2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2312"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1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496173" id="Group 2311" o:spid="_x0000_s1026" style="position:absolute;margin-left:61.6pt;margin-top:13.5pt;width:33.5pt;height:13.55pt;z-index:251972608"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"/>
                    </v:group>
                  </w:pict>
                </mc:Fallback>
              </mc:AlternateContent>
            </w: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71584" behindDoc="0" locked="0" layoutInCell="1" allowOverlap="1" wp14:anchorId="420F9E3B" wp14:editId="470E91E5">
                      <wp:simplePos x="0" y="0"/>
                      <wp:positionH relativeFrom="column">
                        <wp:posOffset>147100</wp:posOffset>
                      </wp:positionH>
                      <wp:positionV relativeFrom="paragraph">
                        <wp:posOffset>163742</wp:posOffset>
                      </wp:positionV>
                      <wp:extent cx="425513" cy="172016"/>
                      <wp:effectExtent l="0" t="0" r="12700" b="19050"/>
                      <wp:wrapNone/>
                      <wp:docPr id="2314" name="Group 2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2315"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16"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17C627" id="Group 2314" o:spid="_x0000_s1026" style="position:absolute;margin-left:11.6pt;margin-top:12.9pt;width:33.5pt;height:13.55pt;z-index:251971584"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"/>
                    </v:group>
                  </w:pict>
                </mc:Fallback>
              </mc:AlternateContent>
            </w:r>
          </w:p>
          <w:p w14:paraId="7D35C564" w14:textId="42A8BA43" w:rsidR="006211DD" w:rsidRPr="00823A21" w:rsidRDefault="006211DD" w:rsidP="00AB6B6D">
            <w:pPr>
              <w:tabs>
                <w:tab w:val="right" w:leader="dot" w:pos="3595"/>
                <w:tab w:val="right" w:leader="dot" w:pos="4420"/>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lang w:val="fr-FR"/>
              </w:rPr>
              <w:t xml:space="preserve">M                     </w:t>
            </w:r>
            <w:r w:rsidR="00AB6B6D" w:rsidRPr="00823A21">
              <w:rPr>
                <w:rFonts w:asciiTheme="minorHAnsi" w:hAnsiTheme="minorHAnsi" w:cstheme="minorHAnsi"/>
                <w:noProof/>
                <w:spacing w:val="-2"/>
                <w:sz w:val="20"/>
                <w:szCs w:val="20"/>
                <w:lang w:val="fr-FR"/>
              </w:rPr>
              <w:t>F</w:t>
            </w:r>
          </w:p>
          <w:p w14:paraId="62BC6654" w14:textId="0789C30F" w:rsidR="006211DD" w:rsidRPr="00823A21" w:rsidRDefault="006211DD" w:rsidP="001714EC">
            <w:pPr>
              <w:tabs>
                <w:tab w:val="right" w:leader="dot" w:pos="3595"/>
              </w:tabs>
              <w:autoSpaceDE w:val="0"/>
              <w:autoSpaceDN w:val="0"/>
              <w:adjustRightInd w:val="0"/>
              <w:rPr>
                <w:rFonts w:asciiTheme="minorHAnsi" w:hAnsiTheme="minorHAnsi" w:cstheme="minorHAnsi"/>
                <w:spacing w:val="-2"/>
                <w:sz w:val="20"/>
                <w:szCs w:val="20"/>
                <w:lang w:val="fr-FR"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70AE9C2C"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p w14:paraId="75AA4741"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p w14:paraId="207C91CF"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p w14:paraId="65F27C27" w14:textId="77777777" w:rsidR="006211DD" w:rsidRPr="00823A21" w:rsidRDefault="006211DD" w:rsidP="001714EC">
            <w:pPr>
              <w:tabs>
                <w:tab w:val="left" w:pos="-720"/>
              </w:tabs>
              <w:suppressAutoHyphens/>
              <w:jc w:val="center"/>
              <w:rPr>
                <w:rFonts w:asciiTheme="minorHAnsi" w:hAnsiTheme="minorHAnsi" w:cstheme="minorHAnsi"/>
                <w:spacing w:val="-2"/>
                <w:sz w:val="20"/>
                <w:szCs w:val="20"/>
                <w:lang w:val="fr-FR"/>
              </w:rPr>
            </w:pPr>
          </w:p>
        </w:tc>
      </w:tr>
      <w:tr w:rsidR="00E642B7" w:rsidRPr="00F97A6C" w:rsidDel="00512C22" w14:paraId="734F31A7"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4DCE31E7" w14:textId="77CC3A15"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1</w:t>
            </w:r>
            <w:r w:rsidR="00693304" w:rsidRPr="00823A21">
              <w:rPr>
                <w:rFonts w:asciiTheme="minorHAnsi" w:hAnsiTheme="minorHAnsi" w:cstheme="minorHAnsi"/>
                <w:bCs/>
                <w:sz w:val="20"/>
                <w:szCs w:val="20"/>
                <w:lang w:val="fr-FR"/>
              </w:rPr>
              <w:t>1</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750DE762" w14:textId="4B0CBA57" w:rsidR="005B38D3" w:rsidRPr="00823A21" w:rsidRDefault="00210803" w:rsidP="001714EC">
            <w:pPr>
              <w:autoSpaceDE w:val="0"/>
              <w:autoSpaceDN w:val="0"/>
              <w:adjustRightInd w:val="0"/>
              <w:rPr>
                <w:rFonts w:asciiTheme="minorHAnsi" w:hAnsiTheme="minorHAnsi" w:cstheme="minorHAnsi"/>
                <w:sz w:val="20"/>
                <w:szCs w:val="20"/>
                <w:lang w:val="fr-FR"/>
              </w:rPr>
            </w:pPr>
            <w:r w:rsidRPr="00823A21">
              <w:rPr>
                <w:rFonts w:asciiTheme="minorHAnsi" w:hAnsiTheme="minorHAnsi" w:cstheme="minorHAnsi"/>
                <w:sz w:val="20"/>
                <w:szCs w:val="20"/>
                <w:lang w:val="fr-FR"/>
              </w:rPr>
              <w:t>Avez-vous, vous-même ou l’un de vos collaborateurs, reçu une formation sur des sujets li</w:t>
            </w:r>
            <w:r w:rsidR="009C744F" w:rsidRPr="00823A21">
              <w:rPr>
                <w:rFonts w:asciiTheme="minorHAnsi" w:hAnsiTheme="minorHAnsi" w:cstheme="minorHAnsi"/>
                <w:sz w:val="20"/>
                <w:szCs w:val="20"/>
                <w:lang w:val="fr-FR"/>
              </w:rPr>
              <w:t xml:space="preserve">és à la planification </w:t>
            </w:r>
            <w:r w:rsidR="00693304" w:rsidRPr="00823A21">
              <w:rPr>
                <w:rFonts w:asciiTheme="minorHAnsi" w:hAnsiTheme="minorHAnsi" w:cstheme="minorHAnsi"/>
                <w:sz w:val="20"/>
                <w:szCs w:val="20"/>
                <w:lang w:val="fr-FR"/>
              </w:rPr>
              <w:t>familiale</w:t>
            </w:r>
            <w:r w:rsidR="00C21422" w:rsidRPr="00823A21">
              <w:rPr>
                <w:rFonts w:asciiTheme="minorHAnsi" w:hAnsiTheme="minorHAnsi" w:cstheme="minorHAnsi"/>
                <w:sz w:val="20"/>
                <w:szCs w:val="20"/>
                <w:lang w:val="fr-FR"/>
              </w:rPr>
              <w:t> </w:t>
            </w:r>
            <w:r w:rsidR="00693304" w:rsidRPr="00823A21">
              <w:rPr>
                <w:rFonts w:asciiTheme="minorHAnsi" w:hAnsiTheme="minorHAnsi" w:cstheme="minorHAnsi"/>
                <w:sz w:val="20"/>
                <w:szCs w:val="20"/>
                <w:lang w:val="fr-FR"/>
              </w:rPr>
              <w:t>?</w:t>
            </w:r>
          </w:p>
          <w:p w14:paraId="21DB8A2D" w14:textId="507948C2" w:rsidR="00BF0A3D" w:rsidRPr="00823A21" w:rsidRDefault="00833EE0" w:rsidP="00F4250A">
            <w:pPr>
              <w:autoSpaceDE w:val="0"/>
              <w:autoSpaceDN w:val="0"/>
              <w:adjustRightInd w:val="0"/>
              <w:rPr>
                <w:rFonts w:asciiTheme="minorHAnsi" w:hAnsiTheme="minorHAnsi" w:cstheme="minorHAnsi"/>
                <w:bCs/>
                <w:i/>
                <w:iCs/>
                <w:color w:val="000000" w:themeColor="text1"/>
                <w:sz w:val="20"/>
                <w:szCs w:val="20"/>
                <w:lang w:val="fr-FR"/>
              </w:rPr>
            </w:pPr>
            <w:r w:rsidRPr="00823A21">
              <w:rPr>
                <w:rFonts w:asciiTheme="minorHAnsi" w:hAnsiTheme="minorHAnsi" w:cstheme="minorHAnsi"/>
                <w:i/>
                <w:iCs/>
                <w:sz w:val="20"/>
                <w:szCs w:val="20"/>
                <w:lang w:val="fr-FR"/>
              </w:rPr>
              <w:t>Si OUI, d</w:t>
            </w:r>
            <w:r w:rsidR="00375AD2" w:rsidRPr="00823A21">
              <w:rPr>
                <w:rFonts w:asciiTheme="minorHAnsi" w:hAnsiTheme="minorHAnsi" w:cstheme="minorHAnsi"/>
                <w:i/>
                <w:iCs/>
                <w:sz w:val="20"/>
                <w:szCs w:val="20"/>
                <w:lang w:val="fr-FR"/>
              </w:rPr>
              <w:t xml:space="preserve">emander combien d’employés </w:t>
            </w:r>
            <w:del w:id="29" w:author="Lenovo" w:date="2024-10-26T13:16:00Z">
              <w:r w:rsidR="000551DC" w:rsidRPr="00823A21" w:rsidDel="00F4250A">
                <w:rPr>
                  <w:rFonts w:asciiTheme="minorHAnsi" w:hAnsiTheme="minorHAnsi" w:cstheme="minorHAnsi"/>
                  <w:i/>
                  <w:iCs/>
                  <w:sz w:val="20"/>
                  <w:szCs w:val="20"/>
                  <w:lang w:val="fr-FR"/>
                </w:rPr>
                <w:delText>ayant</w:delText>
              </w:r>
            </w:del>
            <w:ins w:id="30" w:author="Lenovo" w:date="2024-10-26T13:17:00Z">
              <w:r w:rsidR="00F4250A">
                <w:rPr>
                  <w:rFonts w:asciiTheme="minorHAnsi" w:hAnsiTheme="minorHAnsi" w:cstheme="minorHAnsi"/>
                  <w:i/>
                  <w:iCs/>
                  <w:sz w:val="20"/>
                  <w:szCs w:val="20"/>
                  <w:lang w:val="fr-FR"/>
                </w:rPr>
                <w:t xml:space="preserve"> </w:t>
              </w:r>
              <w:proofErr w:type="spellStart"/>
              <w:r w:rsidR="00F4250A">
                <w:rPr>
                  <w:rFonts w:asciiTheme="minorHAnsi" w:hAnsiTheme="minorHAnsi" w:cstheme="minorHAnsi"/>
                  <w:i/>
                  <w:iCs/>
                  <w:sz w:val="20"/>
                  <w:szCs w:val="20"/>
                  <w:lang w:val="fr-FR"/>
                </w:rPr>
                <w:t>ont</w:t>
              </w:r>
            </w:ins>
            <w:del w:id="31" w:author="Lenovo" w:date="2024-10-26T13:16:00Z">
              <w:r w:rsidR="000551DC" w:rsidRPr="00823A21" w:rsidDel="00F4250A">
                <w:rPr>
                  <w:rFonts w:asciiTheme="minorHAnsi" w:hAnsiTheme="minorHAnsi" w:cstheme="minorHAnsi"/>
                  <w:i/>
                  <w:iCs/>
                  <w:sz w:val="20"/>
                  <w:szCs w:val="20"/>
                  <w:lang w:val="fr-FR"/>
                </w:rPr>
                <w:delText xml:space="preserve"> </w:delText>
              </w:r>
            </w:del>
            <w:r w:rsidR="00210803" w:rsidRPr="00823A21">
              <w:rPr>
                <w:rFonts w:asciiTheme="minorHAnsi" w:hAnsiTheme="minorHAnsi" w:cstheme="minorHAnsi"/>
                <w:i/>
                <w:iCs/>
                <w:sz w:val="20"/>
                <w:szCs w:val="20"/>
                <w:lang w:val="fr-FR"/>
              </w:rPr>
              <w:t>re</w:t>
            </w:r>
            <w:r w:rsidR="00BF0A3D" w:rsidRPr="00823A21">
              <w:rPr>
                <w:rFonts w:asciiTheme="minorHAnsi" w:hAnsiTheme="minorHAnsi" w:cstheme="minorHAnsi"/>
                <w:i/>
                <w:iCs/>
                <w:sz w:val="20"/>
                <w:szCs w:val="20"/>
                <w:lang w:val="fr-FR"/>
              </w:rPr>
              <w:t>çu</w:t>
            </w:r>
            <w:proofErr w:type="spellEnd"/>
            <w:r w:rsidR="009C744F" w:rsidRPr="00823A21">
              <w:rPr>
                <w:rFonts w:asciiTheme="minorHAnsi" w:hAnsiTheme="minorHAnsi" w:cstheme="minorHAnsi"/>
                <w:i/>
                <w:iCs/>
                <w:sz w:val="20"/>
                <w:szCs w:val="20"/>
                <w:lang w:val="fr-FR"/>
              </w:rPr>
              <w:t xml:space="preserve"> </w:t>
            </w:r>
            <w:del w:id="32" w:author="Lenovo" w:date="2024-10-26T13:17:00Z">
              <w:r w:rsidR="009C744F" w:rsidRPr="00823A21" w:rsidDel="00F4250A">
                <w:rPr>
                  <w:rFonts w:asciiTheme="minorHAnsi" w:hAnsiTheme="minorHAnsi" w:cstheme="minorHAnsi"/>
                  <w:i/>
                  <w:iCs/>
                  <w:sz w:val="20"/>
                  <w:szCs w:val="20"/>
                  <w:lang w:val="fr-FR"/>
                </w:rPr>
                <w:delText>la</w:delText>
              </w:r>
            </w:del>
            <w:ins w:id="33" w:author="Lenovo" w:date="2024-10-26T13:17:00Z">
              <w:r w:rsidR="00F4250A">
                <w:rPr>
                  <w:rFonts w:asciiTheme="minorHAnsi" w:hAnsiTheme="minorHAnsi" w:cstheme="minorHAnsi"/>
                  <w:i/>
                  <w:iCs/>
                  <w:sz w:val="20"/>
                  <w:szCs w:val="20"/>
                  <w:lang w:val="fr-FR"/>
                </w:rPr>
                <w:t xml:space="preserve"> </w:t>
              </w:r>
              <w:proofErr w:type="spellStart"/>
              <w:r w:rsidR="00F4250A">
                <w:rPr>
                  <w:rFonts w:asciiTheme="minorHAnsi" w:hAnsiTheme="minorHAnsi" w:cstheme="minorHAnsi"/>
                  <w:i/>
                  <w:iCs/>
                  <w:sz w:val="20"/>
                  <w:szCs w:val="20"/>
                  <w:lang w:val="fr-FR"/>
                </w:rPr>
                <w:t>une</w:t>
              </w:r>
            </w:ins>
            <w:del w:id="34" w:author="Lenovo" w:date="2024-10-26T13:17:00Z">
              <w:r w:rsidR="009C744F" w:rsidRPr="00823A21" w:rsidDel="00F4250A">
                <w:rPr>
                  <w:rFonts w:asciiTheme="minorHAnsi" w:hAnsiTheme="minorHAnsi" w:cstheme="minorHAnsi"/>
                  <w:i/>
                  <w:iCs/>
                  <w:sz w:val="20"/>
                  <w:szCs w:val="20"/>
                  <w:lang w:val="fr-FR"/>
                </w:rPr>
                <w:delText xml:space="preserve"> </w:delText>
              </w:r>
            </w:del>
            <w:r w:rsidR="00693304" w:rsidRPr="00823A21">
              <w:rPr>
                <w:rFonts w:asciiTheme="minorHAnsi" w:hAnsiTheme="minorHAnsi" w:cstheme="minorHAnsi"/>
                <w:i/>
                <w:iCs/>
                <w:sz w:val="20"/>
                <w:szCs w:val="20"/>
                <w:lang w:val="fr-FR"/>
              </w:rPr>
              <w:t>formation</w:t>
            </w:r>
            <w:proofErr w:type="spellEnd"/>
            <w:r w:rsidR="00693304" w:rsidRPr="00823A21">
              <w:rPr>
                <w:rFonts w:asciiTheme="minorHAnsi" w:hAnsiTheme="minorHAnsi" w:cstheme="minorHAnsi"/>
                <w:i/>
                <w:iCs/>
                <w:sz w:val="20"/>
                <w:szCs w:val="20"/>
                <w:lang w:val="fr-FR"/>
              </w:rPr>
              <w:t xml:space="preserve"> </w:t>
            </w:r>
            <w:r w:rsidR="000551DC" w:rsidRPr="00823A21">
              <w:rPr>
                <w:rFonts w:asciiTheme="minorHAnsi" w:hAnsiTheme="minorHAnsi" w:cstheme="minorHAnsi"/>
                <w:i/>
                <w:iCs/>
                <w:sz w:val="20"/>
                <w:szCs w:val="20"/>
                <w:lang w:val="fr-FR"/>
              </w:rPr>
              <w:t xml:space="preserve">en planification familiale </w:t>
            </w:r>
            <w:del w:id="35" w:author="Lenovo" w:date="2024-10-26T13:16:00Z">
              <w:r w:rsidR="00693304" w:rsidRPr="00823A21" w:rsidDel="00F4250A">
                <w:rPr>
                  <w:rFonts w:asciiTheme="minorHAnsi" w:hAnsiTheme="minorHAnsi" w:cstheme="minorHAnsi"/>
                  <w:i/>
                  <w:iCs/>
                  <w:sz w:val="20"/>
                  <w:szCs w:val="20"/>
                  <w:lang w:val="fr-FR"/>
                </w:rPr>
                <w:delText>?</w:delText>
              </w:r>
              <w:r w:rsidR="00BA5703" w:rsidRPr="00823A21" w:rsidDel="00F4250A">
                <w:rPr>
                  <w:rFonts w:asciiTheme="minorHAnsi" w:hAnsiTheme="minorHAnsi" w:cstheme="minorHAnsi"/>
                  <w:i/>
                  <w:iCs/>
                  <w:sz w:val="20"/>
                  <w:szCs w:val="20"/>
                  <w:lang w:val="fr-FR"/>
                </w:rPr>
                <w:delText xml:space="preserve"> </w:delText>
              </w:r>
              <w:r w:rsidR="00BA5703" w:rsidRPr="00823A21" w:rsidDel="00F4250A">
                <w:rPr>
                  <w:rFonts w:asciiTheme="minorHAnsi" w:hAnsiTheme="minorHAnsi" w:cstheme="minorHAnsi"/>
                  <w:bCs/>
                  <w:i/>
                  <w:iCs/>
                  <w:color w:val="000000" w:themeColor="text1"/>
                  <w:spacing w:val="-2"/>
                  <w:sz w:val="20"/>
                  <w:szCs w:val="20"/>
                  <w:lang w:val="fr-FR"/>
                </w:rPr>
                <w:delText>E</w:delText>
              </w:r>
              <w:r w:rsidR="00113797" w:rsidRPr="00823A21" w:rsidDel="00F4250A">
                <w:rPr>
                  <w:rFonts w:asciiTheme="minorHAnsi" w:hAnsiTheme="minorHAnsi" w:cstheme="minorHAnsi"/>
                  <w:bCs/>
                  <w:i/>
                  <w:iCs/>
                  <w:color w:val="000000" w:themeColor="text1"/>
                  <w:spacing w:val="-2"/>
                  <w:sz w:val="20"/>
                  <w:szCs w:val="20"/>
                  <w:lang w:val="fr-FR"/>
                </w:rPr>
                <w:delText>nregistrer 00 si personne n’a pas reçu de formation</w:delText>
              </w:r>
            </w:del>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F9C8DEF" w14:textId="300F96D0" w:rsidR="00693304" w:rsidRPr="00823A21" w:rsidRDefault="00693304" w:rsidP="001714EC">
            <w:pPr>
              <w:tabs>
                <w:tab w:val="left" w:pos="-720"/>
                <w:tab w:val="right" w:leader="dot" w:pos="3562"/>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lang w:val="fr-FR"/>
              </w:rPr>
              <w:t xml:space="preserve">Oui </w:t>
            </w:r>
            <w:r w:rsidRPr="00F97A6C">
              <w:rPr>
                <w:rFonts w:asciiTheme="minorHAnsi" w:hAnsiTheme="minorHAnsi" w:cstheme="minorHAnsi"/>
                <w:noProof/>
                <w:sz w:val="20"/>
                <w:szCs w:val="20"/>
                <w:lang w:val="fr-FR" w:eastAsia="fr-FR"/>
              </w:rPr>
              <w:t>…………………1</w:t>
            </w:r>
          </w:p>
          <w:p w14:paraId="02321673" w14:textId="79A5A8FA" w:rsidR="00693304" w:rsidRPr="00823A21" w:rsidRDefault="00693304" w:rsidP="001714EC">
            <w:pPr>
              <w:tabs>
                <w:tab w:val="left" w:pos="-720"/>
                <w:tab w:val="right" w:leader="dot" w:pos="3562"/>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lang w:val="fr-FR"/>
              </w:rPr>
              <w:t xml:space="preserve">Non </w:t>
            </w:r>
            <w:r w:rsidRPr="00F97A6C">
              <w:rPr>
                <w:rFonts w:asciiTheme="minorHAnsi" w:hAnsiTheme="minorHAnsi" w:cstheme="minorHAnsi"/>
                <w:noProof/>
                <w:sz w:val="20"/>
                <w:szCs w:val="20"/>
                <w:lang w:val="fr-FR" w:eastAsia="fr-FR"/>
              </w:rPr>
              <w:t>………………..2</w:t>
            </w:r>
          </w:p>
          <w:p w14:paraId="71AA663F" w14:textId="77777777" w:rsidR="00CD6574" w:rsidRPr="00823A21" w:rsidRDefault="00CD6574" w:rsidP="00CD6574">
            <w:pPr>
              <w:tabs>
                <w:tab w:val="left" w:pos="-720"/>
                <w:tab w:val="right" w:leader="dot" w:pos="3562"/>
                <w:tab w:val="right" w:leader="dot" w:pos="3595"/>
              </w:tabs>
              <w:suppressAutoHyphens/>
              <w:rPr>
                <w:rFonts w:asciiTheme="minorHAnsi" w:hAnsiTheme="minorHAnsi" w:cstheme="minorHAnsi"/>
                <w:noProof/>
                <w:spacing w:val="-2"/>
                <w:sz w:val="20"/>
                <w:szCs w:val="20"/>
                <w:lang w:val="fr-FR"/>
              </w:rPr>
            </w:pPr>
          </w:p>
          <w:p w14:paraId="133F0817" w14:textId="631060D7" w:rsidR="006211DD" w:rsidRPr="00823A21" w:rsidRDefault="00DA6070" w:rsidP="00823A21">
            <w:pPr>
              <w:tabs>
                <w:tab w:val="left" w:pos="-720"/>
                <w:tab w:val="right" w:leader="dot" w:pos="3562"/>
                <w:tab w:val="right" w:leader="dot" w:pos="3595"/>
              </w:tabs>
              <w:suppressAutoHyphens/>
              <w:rPr>
                <w:rFonts w:asciiTheme="minorHAnsi" w:hAnsiTheme="minorHAnsi" w:cstheme="minorHAnsi"/>
                <w:noProof/>
                <w:sz w:val="20"/>
                <w:szCs w:val="20"/>
                <w:lang w:val="fr-FR" w:eastAsia="en-IN" w:bidi="hi-IN"/>
              </w:rPr>
            </w:pPr>
            <w:r w:rsidRPr="00823A21">
              <w:rPr>
                <w:rFonts w:asciiTheme="minorHAnsi" w:hAnsiTheme="minorHAnsi" w:cstheme="minorHAnsi"/>
                <w:noProof/>
                <w:spacing w:val="-2"/>
                <w:sz w:val="20"/>
                <w:szCs w:val="20"/>
                <w:lang w:val="fr-FR"/>
              </w:rPr>
              <w:t>Nombre d’employés</w:t>
            </w:r>
            <w:r w:rsidR="006211DD" w:rsidRPr="00823A21">
              <w:rPr>
                <w:rFonts w:asciiTheme="minorHAnsi" w:hAnsiTheme="minorHAnsi" w:cstheme="minorHAnsi"/>
                <w:noProof/>
                <w:spacing w:val="-2"/>
                <w:sz w:val="20"/>
                <w:szCs w:val="20"/>
                <w:lang w:val="fr-FR"/>
              </w:rPr>
              <w:t xml:space="preserve"> </w:t>
            </w:r>
            <w:r w:rsidR="006211DD" w:rsidRPr="00823A21">
              <w:rPr>
                <w:rFonts w:asciiTheme="minorHAnsi" w:hAnsiTheme="minorHAnsi" w:cstheme="minorHAnsi"/>
                <w:noProof/>
                <w:spacing w:val="-2"/>
                <w:sz w:val="20"/>
                <w:szCs w:val="20"/>
                <w:lang w:val="fr-FR"/>
              </w:rPr>
              <w:tab/>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74261060"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A00F8A" w:rsidRPr="00F97A6C" w:rsidDel="00512C22" w14:paraId="2589D9A3" w14:textId="77777777" w:rsidTr="00823A21">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4030BA65" w14:textId="08E30A0B" w:rsidR="006211DD" w:rsidRPr="00823A21" w:rsidRDefault="00975F10" w:rsidP="001714EC">
            <w:pPr>
              <w:tabs>
                <w:tab w:val="left" w:pos="-720"/>
              </w:tabs>
              <w:suppressAutoHyphens/>
              <w:jc w:val="center"/>
              <w:rPr>
                <w:rFonts w:asciiTheme="minorHAnsi" w:hAnsiTheme="minorHAnsi" w:cstheme="minorHAnsi"/>
                <w:bCs/>
                <w:color w:val="FF0000"/>
                <w:sz w:val="20"/>
                <w:szCs w:val="20"/>
                <w:lang w:val="fr-FR"/>
              </w:rPr>
            </w:pPr>
            <w:r w:rsidRPr="00823A21">
              <w:rPr>
                <w:rFonts w:asciiTheme="minorHAnsi" w:hAnsiTheme="minorHAnsi" w:cstheme="minorHAnsi"/>
                <w:bCs/>
                <w:color w:val="FF0000"/>
                <w:sz w:val="20"/>
                <w:szCs w:val="20"/>
                <w:lang w:val="fr-FR"/>
              </w:rPr>
              <w:t>2</w:t>
            </w:r>
            <w:r w:rsidR="006211DD" w:rsidRPr="00823A21">
              <w:rPr>
                <w:rFonts w:asciiTheme="minorHAnsi" w:hAnsiTheme="minorHAnsi" w:cstheme="minorHAnsi"/>
                <w:bCs/>
                <w:color w:val="FF0000"/>
                <w:sz w:val="20"/>
                <w:szCs w:val="20"/>
                <w:lang w:val="fr-FR"/>
              </w:rPr>
              <w:t>1</w:t>
            </w:r>
            <w:r w:rsidR="00B70EA3" w:rsidRPr="00823A21">
              <w:rPr>
                <w:rFonts w:asciiTheme="minorHAnsi" w:hAnsiTheme="minorHAnsi" w:cstheme="minorHAnsi"/>
                <w:bCs/>
                <w:color w:val="FF0000"/>
                <w:sz w:val="20"/>
                <w:szCs w:val="20"/>
                <w:lang w:val="fr-FR"/>
              </w:rPr>
              <w:t>2</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286B8FBB" w14:textId="42B63DEF" w:rsidR="006211DD" w:rsidRPr="00823A21" w:rsidRDefault="00893EAF" w:rsidP="00F4250A">
            <w:pPr>
              <w:autoSpaceDE w:val="0"/>
              <w:autoSpaceDN w:val="0"/>
              <w:adjustRightInd w:val="0"/>
              <w:rPr>
                <w:rFonts w:asciiTheme="minorHAnsi" w:hAnsiTheme="minorHAnsi" w:cstheme="minorHAnsi"/>
                <w:bCs/>
                <w:color w:val="FF0000"/>
                <w:sz w:val="20"/>
                <w:szCs w:val="20"/>
                <w:lang w:val="fr-FR"/>
              </w:rPr>
            </w:pPr>
            <w:r w:rsidRPr="00823A21">
              <w:rPr>
                <w:rFonts w:asciiTheme="minorHAnsi" w:hAnsiTheme="minorHAnsi" w:cstheme="minorHAnsi"/>
                <w:bCs/>
                <w:color w:val="FF0000"/>
                <w:sz w:val="20"/>
                <w:szCs w:val="20"/>
                <w:lang w:val="fr-FR"/>
              </w:rPr>
              <w:t>Cette pharmacie</w:t>
            </w:r>
            <w:r w:rsidR="00A61AF1" w:rsidRPr="00823A21">
              <w:rPr>
                <w:rFonts w:asciiTheme="minorHAnsi" w:hAnsiTheme="minorHAnsi" w:cstheme="minorHAnsi"/>
                <w:bCs/>
                <w:color w:val="FF0000"/>
                <w:sz w:val="20"/>
                <w:szCs w:val="20"/>
                <w:lang w:val="fr-FR"/>
              </w:rPr>
              <w:t xml:space="preserve"> </w:t>
            </w:r>
            <w:r w:rsidRPr="00823A21">
              <w:rPr>
                <w:rFonts w:asciiTheme="minorHAnsi" w:hAnsiTheme="minorHAnsi" w:cstheme="minorHAnsi"/>
                <w:bCs/>
                <w:color w:val="FF0000"/>
                <w:sz w:val="20"/>
                <w:szCs w:val="20"/>
                <w:lang w:val="fr-FR"/>
              </w:rPr>
              <w:t>/</w:t>
            </w:r>
            <w:r w:rsidR="00090105" w:rsidRPr="00823A21">
              <w:rPr>
                <w:rFonts w:asciiTheme="minorHAnsi" w:hAnsiTheme="minorHAnsi" w:cstheme="minorHAnsi"/>
                <w:bCs/>
                <w:color w:val="FF0000"/>
                <w:sz w:val="20"/>
                <w:szCs w:val="20"/>
                <w:lang w:val="fr-FR"/>
              </w:rPr>
              <w:t xml:space="preserve"> </w:t>
            </w:r>
            <w:del w:id="36" w:author="Lenovo" w:date="2024-10-26T13:17:00Z">
              <w:r w:rsidR="00090105" w:rsidRPr="00823A21" w:rsidDel="00F4250A">
                <w:rPr>
                  <w:rFonts w:asciiTheme="minorHAnsi" w:hAnsiTheme="minorHAnsi" w:cstheme="minorHAnsi"/>
                  <w:bCs/>
                  <w:color w:val="FF0000"/>
                  <w:sz w:val="20"/>
                  <w:szCs w:val="20"/>
                  <w:lang w:val="fr-FR"/>
                </w:rPr>
                <w:delText xml:space="preserve">dépôt de médicaments </w:delText>
              </w:r>
            </w:del>
            <w:r w:rsidRPr="00823A21">
              <w:rPr>
                <w:rFonts w:asciiTheme="minorHAnsi" w:hAnsiTheme="minorHAnsi" w:cstheme="minorHAnsi"/>
                <w:bCs/>
                <w:color w:val="FF0000"/>
                <w:sz w:val="20"/>
                <w:szCs w:val="20"/>
                <w:lang w:val="fr-FR"/>
              </w:rPr>
              <w:t>est-elle sup</w:t>
            </w:r>
            <w:r w:rsidR="00D222AF" w:rsidRPr="00823A21">
              <w:rPr>
                <w:rFonts w:asciiTheme="minorHAnsi" w:hAnsiTheme="minorHAnsi" w:cstheme="minorHAnsi"/>
                <w:bCs/>
                <w:color w:val="FF0000"/>
                <w:sz w:val="20"/>
                <w:szCs w:val="20"/>
                <w:lang w:val="fr-FR"/>
              </w:rPr>
              <w:t xml:space="preserve">ervisée par un pharmacien </w:t>
            </w:r>
            <w:r w:rsidR="00CD6574" w:rsidRPr="00823A21">
              <w:rPr>
                <w:rFonts w:asciiTheme="minorHAnsi" w:hAnsiTheme="minorHAnsi" w:cstheme="minorHAnsi"/>
                <w:bCs/>
                <w:color w:val="FF0000"/>
                <w:sz w:val="20"/>
                <w:szCs w:val="20"/>
                <w:lang w:val="fr-FR"/>
              </w:rPr>
              <w:t>agréé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4175C702" w14:textId="46B639D4" w:rsidR="006211DD" w:rsidRPr="00823A21" w:rsidRDefault="006D7821" w:rsidP="001714EC">
            <w:pPr>
              <w:tabs>
                <w:tab w:val="right" w:leader="dot" w:pos="3595"/>
                <w:tab w:val="right" w:leader="dot" w:pos="4420"/>
              </w:tabs>
              <w:suppressAutoHyphens/>
              <w:autoSpaceDE w:val="0"/>
              <w:autoSpaceDN w:val="0"/>
              <w:adjustRightInd w:val="0"/>
              <w:rPr>
                <w:rFonts w:asciiTheme="minorHAnsi" w:hAnsiTheme="minorHAnsi" w:cstheme="minorHAnsi"/>
                <w:color w:val="FF0000"/>
                <w:spacing w:val="-2"/>
                <w:sz w:val="20"/>
                <w:szCs w:val="20"/>
                <w:lang w:val="fr-FR" w:bidi="hi-IN"/>
              </w:rPr>
            </w:pPr>
            <w:r w:rsidRPr="00823A21">
              <w:rPr>
                <w:rFonts w:asciiTheme="minorHAnsi" w:hAnsiTheme="minorHAnsi" w:cstheme="minorHAnsi"/>
                <w:color w:val="FF0000"/>
                <w:spacing w:val="-2"/>
                <w:sz w:val="20"/>
                <w:szCs w:val="20"/>
                <w:lang w:val="fr-FR" w:bidi="hi-IN"/>
              </w:rPr>
              <w:t>Oui</w:t>
            </w:r>
            <w:r w:rsidR="006211DD" w:rsidRPr="00823A21">
              <w:rPr>
                <w:rFonts w:asciiTheme="minorHAnsi" w:hAnsiTheme="minorHAnsi" w:cstheme="minorHAnsi"/>
                <w:color w:val="FF0000"/>
                <w:spacing w:val="-2"/>
                <w:sz w:val="20"/>
                <w:szCs w:val="20"/>
                <w:lang w:val="fr-FR" w:bidi="hi-IN"/>
              </w:rPr>
              <w:tab/>
              <w:t>1</w:t>
            </w:r>
          </w:p>
          <w:p w14:paraId="5E607BE7" w14:textId="535E8DBE"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color w:val="FF0000"/>
                <w:spacing w:val="-2"/>
                <w:sz w:val="20"/>
                <w:szCs w:val="20"/>
                <w:lang w:val="fr-FR" w:bidi="hi-IN"/>
              </w:rPr>
            </w:pPr>
            <w:r w:rsidRPr="00823A21">
              <w:rPr>
                <w:rFonts w:asciiTheme="minorHAnsi" w:hAnsiTheme="minorHAnsi" w:cstheme="minorHAnsi"/>
                <w:color w:val="FF0000"/>
                <w:spacing w:val="-2"/>
                <w:sz w:val="20"/>
                <w:szCs w:val="20"/>
                <w:lang w:val="fr-FR" w:bidi="hi-IN"/>
              </w:rPr>
              <w:t>No</w:t>
            </w:r>
            <w:r w:rsidR="006D7821" w:rsidRPr="00823A21">
              <w:rPr>
                <w:rFonts w:asciiTheme="minorHAnsi" w:hAnsiTheme="minorHAnsi" w:cstheme="minorHAnsi"/>
                <w:color w:val="FF0000"/>
                <w:spacing w:val="-2"/>
                <w:sz w:val="20"/>
                <w:szCs w:val="20"/>
                <w:lang w:val="fr-FR" w:bidi="hi-IN"/>
              </w:rPr>
              <w:t>n</w:t>
            </w:r>
            <w:r w:rsidRPr="00823A21">
              <w:rPr>
                <w:rFonts w:asciiTheme="minorHAnsi" w:hAnsiTheme="minorHAnsi" w:cstheme="minorHAnsi"/>
                <w:color w:val="FF0000"/>
                <w:spacing w:val="-2"/>
                <w:sz w:val="20"/>
                <w:szCs w:val="20"/>
                <w:lang w:val="fr-FR"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367E4780" w14:textId="77777777" w:rsidR="006211DD" w:rsidRPr="00823A21" w:rsidRDefault="006211DD" w:rsidP="001714EC">
            <w:pPr>
              <w:tabs>
                <w:tab w:val="left" w:pos="-720"/>
              </w:tabs>
              <w:suppressAutoHyphens/>
              <w:jc w:val="center"/>
              <w:rPr>
                <w:rFonts w:asciiTheme="minorHAnsi" w:hAnsiTheme="minorHAnsi" w:cstheme="minorHAnsi"/>
                <w:b/>
                <w:bCs/>
                <w:color w:val="FF0000"/>
                <w:spacing w:val="-2"/>
                <w:sz w:val="20"/>
                <w:szCs w:val="20"/>
                <w:lang w:val="fr-FR"/>
              </w:rPr>
            </w:pPr>
          </w:p>
        </w:tc>
      </w:tr>
      <w:tr w:rsidR="00846583" w:rsidRPr="00F97A6C" w:rsidDel="00512C22" w14:paraId="59A82F30" w14:textId="77777777" w:rsidTr="00697D83">
        <w:trPr>
          <w:cantSplit/>
          <w:trHeight w:val="546"/>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08E2024A" w14:textId="77777777" w:rsidR="006211DD" w:rsidRDefault="00975F10" w:rsidP="00823A21">
            <w:pPr>
              <w:tabs>
                <w:tab w:val="left" w:pos="-720"/>
                <w:tab w:val="right" w:leader="dot" w:pos="3595"/>
              </w:tabs>
              <w:suppressAutoHyphens/>
              <w:rPr>
                <w:ins w:id="37" w:author="Lenovo" w:date="2024-10-26T13:19:00Z"/>
                <w:rFonts w:asciiTheme="minorHAnsi" w:hAnsiTheme="minorHAnsi" w:cstheme="minorHAnsi"/>
                <w:bCs/>
                <w:sz w:val="20"/>
                <w:szCs w:val="20"/>
                <w:lang w:val="fr-FR"/>
              </w:rPr>
            </w:pPr>
            <w:r w:rsidRPr="00823A21">
              <w:rPr>
                <w:rFonts w:asciiTheme="minorHAnsi" w:hAnsiTheme="minorHAnsi" w:cstheme="minorHAnsi"/>
                <w:bCs/>
                <w:sz w:val="20"/>
                <w:szCs w:val="20"/>
                <w:lang w:val="fr-FR"/>
              </w:rPr>
              <w:lastRenderedPageBreak/>
              <w:t>2</w:t>
            </w:r>
            <w:r w:rsidR="006211DD" w:rsidRPr="00823A21">
              <w:rPr>
                <w:rFonts w:asciiTheme="minorHAnsi" w:hAnsiTheme="minorHAnsi" w:cstheme="minorHAnsi"/>
                <w:bCs/>
                <w:sz w:val="20"/>
                <w:szCs w:val="20"/>
                <w:lang w:val="fr-FR"/>
              </w:rPr>
              <w:t>1</w:t>
            </w:r>
            <w:r w:rsidR="00B70EA3" w:rsidRPr="00823A21">
              <w:rPr>
                <w:rFonts w:asciiTheme="minorHAnsi" w:hAnsiTheme="minorHAnsi" w:cstheme="minorHAnsi"/>
                <w:bCs/>
                <w:sz w:val="20"/>
                <w:szCs w:val="20"/>
                <w:lang w:val="fr-FR"/>
              </w:rPr>
              <w:t>3</w:t>
            </w:r>
            <w:ins w:id="38" w:author="Lenovo" w:date="2024-10-26T13:19:00Z">
              <w:r w:rsidR="00F4250A">
                <w:rPr>
                  <w:rFonts w:asciiTheme="minorHAnsi" w:hAnsiTheme="minorHAnsi" w:cstheme="minorHAnsi"/>
                  <w:bCs/>
                  <w:sz w:val="20"/>
                  <w:szCs w:val="20"/>
                  <w:lang w:val="fr-FR"/>
                </w:rPr>
                <w:t>a</w:t>
              </w:r>
            </w:ins>
          </w:p>
          <w:p w14:paraId="161CF15D" w14:textId="77777777" w:rsidR="00F4250A" w:rsidRDefault="00F4250A" w:rsidP="00823A21">
            <w:pPr>
              <w:tabs>
                <w:tab w:val="left" w:pos="-720"/>
                <w:tab w:val="right" w:leader="dot" w:pos="3595"/>
              </w:tabs>
              <w:suppressAutoHyphens/>
              <w:rPr>
                <w:ins w:id="39" w:author="Lenovo" w:date="2024-10-26T13:19:00Z"/>
                <w:rFonts w:asciiTheme="minorHAnsi" w:hAnsiTheme="minorHAnsi" w:cstheme="minorHAnsi"/>
                <w:bCs/>
                <w:sz w:val="20"/>
                <w:szCs w:val="20"/>
                <w:lang w:val="fr-FR"/>
              </w:rPr>
            </w:pPr>
          </w:p>
          <w:p w14:paraId="321B1A16" w14:textId="46604CFC" w:rsidR="00F4250A" w:rsidRPr="00823A21" w:rsidRDefault="00F4250A" w:rsidP="00823A21">
            <w:pPr>
              <w:tabs>
                <w:tab w:val="left" w:pos="-720"/>
                <w:tab w:val="right" w:leader="dot" w:pos="3595"/>
              </w:tabs>
              <w:suppressAutoHyphens/>
              <w:rPr>
                <w:rFonts w:asciiTheme="minorHAnsi" w:hAnsiTheme="minorHAnsi" w:cstheme="minorHAnsi"/>
                <w:bCs/>
                <w:sz w:val="20"/>
                <w:szCs w:val="20"/>
                <w:lang w:val="fr-FR"/>
              </w:rPr>
            </w:pPr>
            <w:ins w:id="40" w:author="Lenovo" w:date="2024-10-26T13:19:00Z">
              <w:r>
                <w:rPr>
                  <w:rFonts w:asciiTheme="minorHAnsi" w:hAnsiTheme="minorHAnsi" w:cstheme="minorHAnsi"/>
                  <w:bCs/>
                  <w:sz w:val="20"/>
                  <w:szCs w:val="20"/>
                  <w:lang w:val="fr-FR"/>
                </w:rPr>
                <w:t>213b</w:t>
              </w:r>
            </w:ins>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37D7EC68" w14:textId="77777777" w:rsidR="002356E6" w:rsidRDefault="00E65D50" w:rsidP="00A60318">
            <w:pPr>
              <w:autoSpaceDE w:val="0"/>
              <w:autoSpaceDN w:val="0"/>
              <w:adjustRightInd w:val="0"/>
              <w:rPr>
                <w:ins w:id="41" w:author="Lenovo" w:date="2024-10-26T13:18:00Z"/>
                <w:rFonts w:asciiTheme="minorHAnsi" w:hAnsiTheme="minorHAnsi" w:cstheme="minorHAnsi"/>
                <w:bCs/>
                <w:sz w:val="20"/>
                <w:szCs w:val="20"/>
                <w:lang w:val="fr-FR"/>
              </w:rPr>
            </w:pPr>
            <w:r w:rsidRPr="00823A21">
              <w:rPr>
                <w:rFonts w:asciiTheme="minorHAnsi" w:hAnsiTheme="minorHAnsi" w:cstheme="minorHAnsi"/>
                <w:bCs/>
                <w:sz w:val="20"/>
                <w:szCs w:val="20"/>
                <w:lang w:val="fr-FR"/>
              </w:rPr>
              <w:t>Combien de jours dans la semaine</w:t>
            </w:r>
            <w:ins w:id="42" w:author="Lenovo" w:date="2024-10-26T13:18:00Z">
              <w:r w:rsidR="00F4250A">
                <w:rPr>
                  <w:rFonts w:asciiTheme="minorHAnsi" w:hAnsiTheme="minorHAnsi" w:cstheme="minorHAnsi"/>
                  <w:bCs/>
                  <w:sz w:val="20"/>
                  <w:szCs w:val="20"/>
                  <w:lang w:val="fr-FR"/>
                </w:rPr>
                <w:t xml:space="preserve"> normale </w:t>
              </w:r>
            </w:ins>
            <w:r w:rsidRPr="00823A21">
              <w:rPr>
                <w:rFonts w:asciiTheme="minorHAnsi" w:hAnsiTheme="minorHAnsi" w:cstheme="minorHAnsi"/>
                <w:bCs/>
                <w:sz w:val="20"/>
                <w:szCs w:val="20"/>
                <w:lang w:val="fr-FR"/>
              </w:rPr>
              <w:t>, c</w:t>
            </w:r>
            <w:r w:rsidR="00E01016" w:rsidRPr="00823A21">
              <w:rPr>
                <w:rFonts w:asciiTheme="minorHAnsi" w:hAnsiTheme="minorHAnsi" w:cstheme="minorHAnsi"/>
                <w:bCs/>
                <w:sz w:val="20"/>
                <w:szCs w:val="20"/>
                <w:lang w:val="fr-FR"/>
              </w:rPr>
              <w:t xml:space="preserve">ette pharmacie est-elle </w:t>
            </w:r>
            <w:r w:rsidR="00CD6574" w:rsidRPr="00823A21">
              <w:rPr>
                <w:rFonts w:asciiTheme="minorHAnsi" w:hAnsiTheme="minorHAnsi" w:cstheme="minorHAnsi"/>
                <w:bCs/>
                <w:sz w:val="20"/>
                <w:szCs w:val="20"/>
                <w:lang w:val="fr-FR"/>
              </w:rPr>
              <w:t>ouverte ?</w:t>
            </w:r>
          </w:p>
          <w:p w14:paraId="30FAF6B3" w14:textId="26B106C0" w:rsidR="00F4250A" w:rsidRPr="00823A21" w:rsidRDefault="00F4250A" w:rsidP="00F4250A">
            <w:pPr>
              <w:autoSpaceDE w:val="0"/>
              <w:autoSpaceDN w:val="0"/>
              <w:adjustRightInd w:val="0"/>
              <w:rPr>
                <w:rFonts w:asciiTheme="minorHAnsi" w:hAnsiTheme="minorHAnsi" w:cstheme="minorHAnsi"/>
                <w:bCs/>
                <w:sz w:val="20"/>
                <w:szCs w:val="20"/>
                <w:cs/>
                <w:lang w:val="fr-FR"/>
              </w:rPr>
            </w:pPr>
            <w:ins w:id="43" w:author="Lenovo" w:date="2024-10-26T13:18:00Z">
              <w:r w:rsidRPr="00823A21">
                <w:rPr>
                  <w:rFonts w:asciiTheme="minorHAnsi" w:hAnsiTheme="minorHAnsi" w:cstheme="minorHAnsi"/>
                  <w:bCs/>
                  <w:sz w:val="20"/>
                  <w:szCs w:val="20"/>
                  <w:lang w:val="fr-FR"/>
                </w:rPr>
                <w:t>Combien de jours dans la semaine</w:t>
              </w:r>
              <w:r>
                <w:rPr>
                  <w:rFonts w:asciiTheme="minorHAnsi" w:hAnsiTheme="minorHAnsi" w:cstheme="minorHAnsi"/>
                  <w:bCs/>
                  <w:sz w:val="20"/>
                  <w:szCs w:val="20"/>
                  <w:lang w:val="fr-FR"/>
                </w:rPr>
                <w:t xml:space="preserve"> </w:t>
              </w:r>
            </w:ins>
            <w:ins w:id="44" w:author="Lenovo" w:date="2024-10-26T13:19:00Z">
              <w:r>
                <w:rPr>
                  <w:rFonts w:asciiTheme="minorHAnsi" w:hAnsiTheme="minorHAnsi" w:cstheme="minorHAnsi"/>
                  <w:bCs/>
                  <w:sz w:val="20"/>
                  <w:szCs w:val="20"/>
                  <w:lang w:val="fr-FR"/>
                </w:rPr>
                <w:t>de garde</w:t>
              </w:r>
            </w:ins>
            <w:ins w:id="45" w:author="Lenovo" w:date="2024-10-26T13:18:00Z">
              <w:r>
                <w:rPr>
                  <w:rFonts w:asciiTheme="minorHAnsi" w:hAnsiTheme="minorHAnsi" w:cstheme="minorHAnsi"/>
                  <w:bCs/>
                  <w:sz w:val="20"/>
                  <w:szCs w:val="20"/>
                  <w:lang w:val="fr-FR"/>
                </w:rPr>
                <w:t xml:space="preserve"> </w:t>
              </w:r>
              <w:r w:rsidRPr="00823A21">
                <w:rPr>
                  <w:rFonts w:asciiTheme="minorHAnsi" w:hAnsiTheme="minorHAnsi" w:cstheme="minorHAnsi"/>
                  <w:bCs/>
                  <w:sz w:val="20"/>
                  <w:szCs w:val="20"/>
                  <w:lang w:val="fr-FR"/>
                </w:rPr>
                <w:t>, cette pharmacie est-elle ouverte ?</w:t>
              </w:r>
            </w:ins>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76B4438" w14:textId="15E32E5F" w:rsidR="00A60318" w:rsidRPr="00823A21" w:rsidRDefault="00A60318" w:rsidP="001714EC">
            <w:pPr>
              <w:tabs>
                <w:tab w:val="right" w:leader="dot" w:pos="3595"/>
                <w:tab w:val="right" w:leader="dot" w:pos="4420"/>
              </w:tabs>
              <w:suppressAutoHyphens/>
              <w:rPr>
                <w:rFonts w:asciiTheme="minorHAnsi" w:hAnsiTheme="minorHAnsi" w:cstheme="minorHAnsi"/>
                <w:noProof/>
                <w:sz w:val="10"/>
                <w:szCs w:val="10"/>
                <w:lang w:val="fr-FR" w:eastAsia="en-IN"/>
              </w:rPr>
            </w:pPr>
            <w:r w:rsidRPr="00823A21">
              <w:rPr>
                <w:rFonts w:asciiTheme="minorHAnsi" w:eastAsiaTheme="minorHAnsi" w:hAnsiTheme="minorHAnsi" w:cstheme="minorHAnsi"/>
                <w:noProof/>
                <w:sz w:val="10"/>
                <w:szCs w:val="10"/>
                <w:lang w:val="fr-FR" w:eastAsia="fr-FR"/>
              </w:rPr>
              <mc:AlternateContent>
                <mc:Choice Requires="wps">
                  <w:drawing>
                    <wp:anchor distT="0" distB="0" distL="114300" distR="114300" simplePos="0" relativeHeight="252684288" behindDoc="0" locked="0" layoutInCell="1" allowOverlap="1" wp14:anchorId="66D0162A" wp14:editId="3AAC6D33">
                      <wp:simplePos x="0" y="0"/>
                      <wp:positionH relativeFrom="column">
                        <wp:posOffset>957580</wp:posOffset>
                      </wp:positionH>
                      <wp:positionV relativeFrom="paragraph">
                        <wp:posOffset>64013</wp:posOffset>
                      </wp:positionV>
                      <wp:extent cx="228600" cy="153174"/>
                      <wp:effectExtent l="0" t="0" r="12700" b="12065"/>
                      <wp:wrapNone/>
                      <wp:docPr id="1676155624"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317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8CC0BC2" id="Rectangle 175" o:spid="_x0000_s1026" style="position:absolute;margin-left:75.4pt;margin-top:5.05pt;width:18pt;height:12.05pt;z-index:25268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dlCQ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"/>
                  </w:pict>
                </mc:Fallback>
              </mc:AlternateContent>
            </w:r>
          </w:p>
          <w:p w14:paraId="3E5F126C" w14:textId="69A6BB7B" w:rsidR="006211DD" w:rsidRPr="00823A21" w:rsidRDefault="00A60318" w:rsidP="001714EC">
            <w:pPr>
              <w:tabs>
                <w:tab w:val="right" w:leader="dot" w:pos="3595"/>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Semaine normale</w:t>
            </w:r>
          </w:p>
          <w:p w14:paraId="78FD290B" w14:textId="155E3CF8" w:rsidR="00A60318" w:rsidRPr="00823A21" w:rsidRDefault="00A60318" w:rsidP="001714EC">
            <w:pPr>
              <w:tabs>
                <w:tab w:val="right" w:leader="dot" w:pos="3595"/>
                <w:tab w:val="right" w:leader="dot" w:pos="4420"/>
              </w:tabs>
              <w:suppressAutoHyphens/>
              <w:rPr>
                <w:rFonts w:asciiTheme="minorHAnsi" w:hAnsiTheme="minorHAnsi" w:cstheme="minorHAnsi"/>
                <w:noProof/>
                <w:sz w:val="11"/>
                <w:szCs w:val="11"/>
                <w:lang w:val="fr-FR" w:eastAsia="en-IN"/>
              </w:rPr>
            </w:pPr>
          </w:p>
          <w:p w14:paraId="0DAB9077" w14:textId="77777777" w:rsidR="00A60318" w:rsidRPr="00823A21" w:rsidRDefault="00A60318" w:rsidP="001714EC">
            <w:pPr>
              <w:tabs>
                <w:tab w:val="right" w:leader="dot" w:pos="3595"/>
                <w:tab w:val="right" w:leader="dot" w:pos="4420"/>
              </w:tabs>
              <w:suppressAutoHyphens/>
              <w:rPr>
                <w:rFonts w:asciiTheme="minorHAnsi" w:hAnsiTheme="minorHAnsi" w:cstheme="minorHAnsi"/>
                <w:noProof/>
                <w:sz w:val="20"/>
                <w:szCs w:val="20"/>
                <w:lang w:val="fr-FR" w:eastAsia="en-IN"/>
              </w:rPr>
            </w:pP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86336" behindDoc="0" locked="0" layoutInCell="1" allowOverlap="1" wp14:anchorId="27674FFF" wp14:editId="2A5A98C9">
                      <wp:simplePos x="0" y="0"/>
                      <wp:positionH relativeFrom="column">
                        <wp:posOffset>951865</wp:posOffset>
                      </wp:positionH>
                      <wp:positionV relativeFrom="paragraph">
                        <wp:posOffset>4445</wp:posOffset>
                      </wp:positionV>
                      <wp:extent cx="228600" cy="153035"/>
                      <wp:effectExtent l="0" t="0" r="9525" b="17145"/>
                      <wp:wrapNone/>
                      <wp:docPr id="73037925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3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F9F35CA" id="Rectangle 175" o:spid="_x0000_s1026" style="position:absolute;margin-left:74.95pt;margin-top:.35pt;width:18pt;height:12.05pt;z-index:25268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"/>
                  </w:pict>
                </mc:Fallback>
              </mc:AlternateContent>
            </w:r>
            <w:r w:rsidRPr="00823A21">
              <w:rPr>
                <w:rFonts w:asciiTheme="minorHAnsi" w:hAnsiTheme="minorHAnsi" w:cstheme="minorHAnsi"/>
                <w:noProof/>
                <w:sz w:val="20"/>
                <w:szCs w:val="20"/>
                <w:lang w:val="fr-FR" w:eastAsia="en-IN"/>
              </w:rPr>
              <w:t xml:space="preserve">Semaine de garde </w:t>
            </w:r>
          </w:p>
          <w:p w14:paraId="4181966F" w14:textId="3E9DDED0" w:rsidR="00A60318" w:rsidRPr="00823A21" w:rsidRDefault="00A60318" w:rsidP="001714EC">
            <w:pPr>
              <w:tabs>
                <w:tab w:val="right" w:leader="dot" w:pos="3595"/>
                <w:tab w:val="right" w:leader="dot" w:pos="4420"/>
              </w:tabs>
              <w:suppressAutoHyphens/>
              <w:rPr>
                <w:rFonts w:asciiTheme="minorHAnsi" w:hAnsiTheme="minorHAnsi" w:cstheme="minorHAnsi"/>
                <w:noProof/>
                <w:sz w:val="6"/>
                <w:szCs w:val="6"/>
                <w:lang w:val="fr-FR" w:eastAsia="en-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2374FA04" w14:textId="37CD602D"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846583" w:rsidRPr="00F97A6C" w:rsidDel="00512C22" w14:paraId="645BD23B" w14:textId="77777777" w:rsidTr="00697D83">
        <w:trPr>
          <w:cantSplit/>
          <w:trHeight w:val="567"/>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7F399186" w14:textId="77777777" w:rsidR="006211DD" w:rsidRDefault="006211DD" w:rsidP="001714EC">
            <w:pPr>
              <w:tabs>
                <w:tab w:val="left" w:pos="-720"/>
                <w:tab w:val="right" w:leader="dot" w:pos="3595"/>
              </w:tabs>
              <w:suppressAutoHyphens/>
              <w:rPr>
                <w:ins w:id="46" w:author="Lenovo" w:date="2024-10-26T13:20:00Z"/>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 </w:t>
            </w:r>
            <w:r w:rsidR="00975F10" w:rsidRPr="00823A21">
              <w:rPr>
                <w:rFonts w:asciiTheme="minorHAnsi" w:hAnsiTheme="minorHAnsi" w:cstheme="minorHAnsi"/>
                <w:bCs/>
                <w:sz w:val="20"/>
                <w:szCs w:val="20"/>
                <w:lang w:val="fr-FR"/>
              </w:rPr>
              <w:t>2</w:t>
            </w:r>
            <w:r w:rsidRPr="00823A21">
              <w:rPr>
                <w:rFonts w:asciiTheme="minorHAnsi" w:hAnsiTheme="minorHAnsi" w:cstheme="minorHAnsi"/>
                <w:bCs/>
                <w:sz w:val="20"/>
                <w:szCs w:val="20"/>
                <w:lang w:val="fr-FR"/>
              </w:rPr>
              <w:t>1</w:t>
            </w:r>
            <w:r w:rsidR="00B70EA3" w:rsidRPr="00823A21">
              <w:rPr>
                <w:rFonts w:asciiTheme="minorHAnsi" w:hAnsiTheme="minorHAnsi" w:cstheme="minorHAnsi"/>
                <w:bCs/>
                <w:sz w:val="20"/>
                <w:szCs w:val="20"/>
                <w:lang w:val="fr-FR"/>
              </w:rPr>
              <w:t>4</w:t>
            </w:r>
            <w:ins w:id="47" w:author="Lenovo" w:date="2024-10-26T13:20:00Z">
              <w:r w:rsidR="00F4250A">
                <w:rPr>
                  <w:rFonts w:asciiTheme="minorHAnsi" w:hAnsiTheme="minorHAnsi" w:cstheme="minorHAnsi"/>
                  <w:bCs/>
                  <w:sz w:val="20"/>
                  <w:szCs w:val="20"/>
                  <w:lang w:val="fr-FR"/>
                </w:rPr>
                <w:t>a</w:t>
              </w:r>
            </w:ins>
          </w:p>
          <w:p w14:paraId="52EF5CE9" w14:textId="77777777" w:rsidR="00F4250A" w:rsidRDefault="00F4250A" w:rsidP="001714EC">
            <w:pPr>
              <w:tabs>
                <w:tab w:val="left" w:pos="-720"/>
                <w:tab w:val="right" w:leader="dot" w:pos="3595"/>
              </w:tabs>
              <w:suppressAutoHyphens/>
              <w:rPr>
                <w:ins w:id="48" w:author="Lenovo" w:date="2024-10-26T13:20:00Z"/>
                <w:rFonts w:asciiTheme="minorHAnsi" w:hAnsiTheme="minorHAnsi" w:cstheme="minorHAnsi"/>
                <w:bCs/>
                <w:sz w:val="20"/>
                <w:szCs w:val="20"/>
                <w:lang w:val="fr-FR"/>
              </w:rPr>
            </w:pPr>
          </w:p>
          <w:p w14:paraId="24272612" w14:textId="5ACDB6D3" w:rsidR="00F4250A" w:rsidRPr="00823A21" w:rsidRDefault="00F4250A" w:rsidP="001714EC">
            <w:pPr>
              <w:tabs>
                <w:tab w:val="left" w:pos="-720"/>
                <w:tab w:val="right" w:leader="dot" w:pos="3595"/>
              </w:tabs>
              <w:suppressAutoHyphens/>
              <w:rPr>
                <w:rFonts w:asciiTheme="minorHAnsi" w:hAnsiTheme="minorHAnsi" w:cstheme="minorHAnsi"/>
                <w:bCs/>
                <w:sz w:val="20"/>
                <w:szCs w:val="20"/>
                <w:lang w:val="fr-FR"/>
              </w:rPr>
            </w:pPr>
            <w:ins w:id="49" w:author="Lenovo" w:date="2024-10-26T13:20:00Z">
              <w:r>
                <w:rPr>
                  <w:rFonts w:asciiTheme="minorHAnsi" w:hAnsiTheme="minorHAnsi" w:cstheme="minorHAnsi"/>
                  <w:bCs/>
                  <w:sz w:val="20"/>
                  <w:szCs w:val="20"/>
                  <w:lang w:val="fr-FR"/>
                </w:rPr>
                <w:t>214b</w:t>
              </w:r>
            </w:ins>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0CEC4E05" w14:textId="3FD75A38" w:rsidR="006211DD" w:rsidRDefault="00D33596" w:rsidP="001714EC">
            <w:pPr>
              <w:autoSpaceDE w:val="0"/>
              <w:autoSpaceDN w:val="0"/>
              <w:adjustRightInd w:val="0"/>
              <w:rPr>
                <w:ins w:id="50" w:author="Lenovo" w:date="2024-10-26T13:20:00Z"/>
                <w:rFonts w:asciiTheme="minorHAnsi" w:hAnsiTheme="minorHAnsi" w:cstheme="minorHAnsi"/>
                <w:bCs/>
                <w:sz w:val="20"/>
                <w:szCs w:val="20"/>
                <w:lang w:val="fr-FR"/>
              </w:rPr>
            </w:pPr>
            <w:r w:rsidRPr="00823A21">
              <w:rPr>
                <w:rFonts w:asciiTheme="minorHAnsi" w:hAnsiTheme="minorHAnsi" w:cstheme="minorHAnsi"/>
                <w:bCs/>
                <w:sz w:val="20"/>
                <w:szCs w:val="20"/>
                <w:lang w:val="fr-FR"/>
              </w:rPr>
              <w:t>Cette pharmacie offre-t-elle des services 24</w:t>
            </w:r>
            <w:r w:rsidR="00F245C4" w:rsidRPr="00823A21">
              <w:rPr>
                <w:rFonts w:asciiTheme="minorHAnsi" w:hAnsiTheme="minorHAnsi" w:cstheme="minorHAnsi"/>
                <w:bCs/>
                <w:sz w:val="20"/>
                <w:szCs w:val="20"/>
                <w:lang w:val="fr-FR"/>
              </w:rPr>
              <w:t>h</w:t>
            </w:r>
            <w:r w:rsidR="0013284A" w:rsidRPr="00823A21">
              <w:rPr>
                <w:rFonts w:asciiTheme="minorHAnsi" w:hAnsiTheme="minorHAnsi" w:cstheme="minorHAnsi"/>
                <w:bCs/>
                <w:sz w:val="20"/>
                <w:szCs w:val="20"/>
                <w:lang w:val="fr-FR"/>
              </w:rPr>
              <w:t>/</w:t>
            </w:r>
            <w:r w:rsidR="00E01016" w:rsidRPr="00823A21">
              <w:rPr>
                <w:rFonts w:asciiTheme="minorHAnsi" w:hAnsiTheme="minorHAnsi" w:cstheme="minorHAnsi"/>
                <w:bCs/>
                <w:sz w:val="20"/>
                <w:szCs w:val="20"/>
                <w:lang w:val="fr-FR"/>
              </w:rPr>
              <w:t xml:space="preserve">24 et 7 jours sur </w:t>
            </w:r>
            <w:r w:rsidR="00B71611" w:rsidRPr="00823A21">
              <w:rPr>
                <w:rFonts w:asciiTheme="minorHAnsi" w:hAnsiTheme="minorHAnsi" w:cstheme="minorHAnsi"/>
                <w:bCs/>
                <w:sz w:val="20"/>
                <w:szCs w:val="20"/>
                <w:lang w:val="fr-FR"/>
              </w:rPr>
              <w:t xml:space="preserve">7 </w:t>
            </w:r>
            <w:ins w:id="51" w:author="Lenovo" w:date="2024-10-26T13:19:00Z">
              <w:r w:rsidR="00F4250A">
                <w:rPr>
                  <w:rFonts w:asciiTheme="minorHAnsi" w:hAnsiTheme="minorHAnsi" w:cstheme="minorHAnsi"/>
                  <w:bCs/>
                  <w:sz w:val="20"/>
                  <w:szCs w:val="20"/>
                  <w:lang w:val="fr-FR"/>
                </w:rPr>
                <w:t>en semaine normale</w:t>
              </w:r>
            </w:ins>
            <w:r w:rsidR="00B71611" w:rsidRPr="00823A21">
              <w:rPr>
                <w:rFonts w:asciiTheme="minorHAnsi" w:hAnsiTheme="minorHAnsi" w:cstheme="minorHAnsi"/>
                <w:bCs/>
                <w:sz w:val="20"/>
                <w:szCs w:val="20"/>
                <w:lang w:val="fr-FR"/>
              </w:rPr>
              <w:t>?</w:t>
            </w:r>
          </w:p>
          <w:p w14:paraId="0D87A134" w14:textId="6C64DA9D" w:rsidR="00F4250A" w:rsidRPr="00823A21" w:rsidRDefault="00F4250A" w:rsidP="00F4250A">
            <w:pPr>
              <w:autoSpaceDE w:val="0"/>
              <w:autoSpaceDN w:val="0"/>
              <w:adjustRightInd w:val="0"/>
              <w:rPr>
                <w:ins w:id="52" w:author="Lenovo" w:date="2024-10-26T13:20:00Z"/>
                <w:rFonts w:asciiTheme="minorHAnsi" w:hAnsiTheme="minorHAnsi" w:cstheme="minorHAnsi"/>
                <w:bCs/>
                <w:sz w:val="20"/>
                <w:szCs w:val="20"/>
                <w:lang w:val="fr-FR"/>
              </w:rPr>
            </w:pPr>
            <w:ins w:id="53" w:author="Lenovo" w:date="2024-10-26T13:20:00Z">
              <w:r w:rsidRPr="00823A21">
                <w:rPr>
                  <w:rFonts w:asciiTheme="minorHAnsi" w:hAnsiTheme="minorHAnsi" w:cstheme="minorHAnsi"/>
                  <w:bCs/>
                  <w:sz w:val="20"/>
                  <w:szCs w:val="20"/>
                  <w:lang w:val="fr-FR"/>
                </w:rPr>
                <w:t xml:space="preserve">Cette pharmacie offre-t-elle des services 24h/24 et 7 jours sur 7 </w:t>
              </w:r>
              <w:r>
                <w:rPr>
                  <w:rFonts w:asciiTheme="minorHAnsi" w:hAnsiTheme="minorHAnsi" w:cstheme="minorHAnsi"/>
                  <w:bCs/>
                  <w:sz w:val="20"/>
                  <w:szCs w:val="20"/>
                  <w:lang w:val="fr-FR"/>
                </w:rPr>
                <w:t xml:space="preserve">en semaine de garde </w:t>
              </w:r>
              <w:r w:rsidRPr="00823A21">
                <w:rPr>
                  <w:rFonts w:asciiTheme="minorHAnsi" w:hAnsiTheme="minorHAnsi" w:cstheme="minorHAnsi"/>
                  <w:bCs/>
                  <w:sz w:val="20"/>
                  <w:szCs w:val="20"/>
                  <w:lang w:val="fr-FR"/>
                </w:rPr>
                <w:t>?</w:t>
              </w:r>
            </w:ins>
          </w:p>
          <w:p w14:paraId="7443C905" w14:textId="77777777" w:rsidR="00F4250A" w:rsidRPr="00823A21" w:rsidRDefault="00F4250A" w:rsidP="001714EC">
            <w:pPr>
              <w:autoSpaceDE w:val="0"/>
              <w:autoSpaceDN w:val="0"/>
              <w:adjustRightInd w:val="0"/>
              <w:rPr>
                <w:rFonts w:asciiTheme="minorHAnsi" w:hAnsiTheme="minorHAnsi" w:cstheme="minorHAnsi"/>
                <w:bCs/>
                <w:sz w:val="20"/>
                <w:szCs w:val="20"/>
                <w:lang w:val="fr-FR"/>
              </w:rPr>
            </w:pPr>
          </w:p>
          <w:p w14:paraId="6079C23F" w14:textId="4C172663" w:rsidR="006211DD" w:rsidRPr="00823A21" w:rsidRDefault="00311364" w:rsidP="001714EC">
            <w:pPr>
              <w:autoSpaceDE w:val="0"/>
              <w:autoSpaceDN w:val="0"/>
              <w:adjustRightInd w:val="0"/>
              <w:rPr>
                <w:rFonts w:asciiTheme="minorHAnsi" w:hAnsiTheme="minorHAnsi" w:cstheme="minorHAnsi"/>
                <w:bCs/>
                <w:i/>
                <w:iCs/>
                <w:sz w:val="20"/>
                <w:szCs w:val="20"/>
                <w:lang w:val="fr-FR"/>
              </w:rPr>
            </w:pPr>
            <w:r w:rsidRPr="00823A21">
              <w:rPr>
                <w:rFonts w:asciiTheme="minorHAnsi" w:hAnsiTheme="minorHAnsi" w:cstheme="minorHAnsi"/>
                <w:bCs/>
                <w:i/>
                <w:iCs/>
                <w:sz w:val="20"/>
                <w:szCs w:val="20"/>
                <w:lang w:val="fr-FR"/>
              </w:rPr>
              <w:t xml:space="preserve">Mettre </w:t>
            </w:r>
            <w:r w:rsidRPr="00823A21">
              <w:rPr>
                <w:rFonts w:asciiTheme="minorHAnsi" w:hAnsiTheme="minorHAnsi" w:cstheme="minorHAnsi"/>
                <w:b/>
                <w:i/>
                <w:iCs/>
                <w:sz w:val="20"/>
                <w:szCs w:val="20"/>
                <w:lang w:val="fr-FR"/>
              </w:rPr>
              <w:t>1</w:t>
            </w:r>
            <w:r w:rsidRPr="00823A21">
              <w:rPr>
                <w:rFonts w:asciiTheme="minorHAnsi" w:hAnsiTheme="minorHAnsi" w:cstheme="minorHAnsi"/>
                <w:bCs/>
                <w:i/>
                <w:iCs/>
                <w:sz w:val="20"/>
                <w:szCs w:val="20"/>
                <w:lang w:val="fr-FR"/>
              </w:rPr>
              <w:t xml:space="preserve"> pour Oui et </w:t>
            </w:r>
            <w:r w:rsidRPr="00823A21">
              <w:rPr>
                <w:rFonts w:asciiTheme="minorHAnsi" w:hAnsiTheme="minorHAnsi" w:cstheme="minorHAnsi"/>
                <w:b/>
                <w:i/>
                <w:iCs/>
                <w:sz w:val="20"/>
                <w:szCs w:val="20"/>
                <w:lang w:val="fr-FR"/>
              </w:rPr>
              <w:t>0</w:t>
            </w:r>
            <w:r w:rsidRPr="00823A21">
              <w:rPr>
                <w:rFonts w:asciiTheme="minorHAnsi" w:hAnsiTheme="minorHAnsi" w:cstheme="minorHAnsi"/>
                <w:bCs/>
                <w:i/>
                <w:iCs/>
                <w:sz w:val="20"/>
                <w:szCs w:val="20"/>
                <w:lang w:val="fr-FR"/>
              </w:rPr>
              <w:t xml:space="preserve"> pour Non</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242F018D" w14:textId="0553C5AC" w:rsidR="007D1FAD" w:rsidRPr="00823A21" w:rsidRDefault="007D1FAD" w:rsidP="007D1FAD">
            <w:pPr>
              <w:tabs>
                <w:tab w:val="right" w:leader="dot" w:pos="3595"/>
                <w:tab w:val="right" w:leader="dot" w:pos="4420"/>
              </w:tabs>
              <w:suppressAutoHyphens/>
              <w:rPr>
                <w:rFonts w:asciiTheme="minorHAnsi" w:hAnsiTheme="minorHAnsi" w:cstheme="minorHAnsi"/>
                <w:noProof/>
                <w:sz w:val="10"/>
                <w:szCs w:val="10"/>
                <w:lang w:val="fr-FR" w:eastAsia="en-IN"/>
              </w:rPr>
            </w:pP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90432" behindDoc="0" locked="0" layoutInCell="1" allowOverlap="1" wp14:anchorId="5450AD63" wp14:editId="71FE604C">
                      <wp:simplePos x="0" y="0"/>
                      <wp:positionH relativeFrom="column">
                        <wp:posOffset>952168</wp:posOffset>
                      </wp:positionH>
                      <wp:positionV relativeFrom="paragraph">
                        <wp:posOffset>62107</wp:posOffset>
                      </wp:positionV>
                      <wp:extent cx="228600" cy="153035"/>
                      <wp:effectExtent l="0" t="0" r="9525" b="17145"/>
                      <wp:wrapNone/>
                      <wp:docPr id="337775317"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3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AFB30A" id="Rectangle 175" o:spid="_x0000_s1026" style="position:absolute;margin-left:74.95pt;margin-top:4.9pt;width:18pt;height:12.05pt;z-index:25269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"/>
                  </w:pict>
                </mc:Fallback>
              </mc:AlternateContent>
            </w:r>
          </w:p>
          <w:p w14:paraId="3A5B530B" w14:textId="7EB51E2E" w:rsidR="007D1FAD" w:rsidRPr="00823A21" w:rsidRDefault="007D1FAD" w:rsidP="007D1FAD">
            <w:pPr>
              <w:tabs>
                <w:tab w:val="right" w:leader="dot" w:pos="3595"/>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 xml:space="preserve">Semaine normale </w:t>
            </w:r>
          </w:p>
          <w:p w14:paraId="5C8D9826" w14:textId="77777777" w:rsidR="007D1FAD" w:rsidRPr="00823A21" w:rsidRDefault="007D1FAD" w:rsidP="007D1FAD">
            <w:pPr>
              <w:tabs>
                <w:tab w:val="right" w:leader="dot" w:pos="3595"/>
                <w:tab w:val="right" w:leader="dot" w:pos="4420"/>
              </w:tabs>
              <w:suppressAutoHyphens/>
              <w:rPr>
                <w:rFonts w:asciiTheme="minorHAnsi" w:hAnsiTheme="minorHAnsi" w:cstheme="minorHAnsi"/>
                <w:noProof/>
                <w:sz w:val="11"/>
                <w:szCs w:val="11"/>
                <w:lang w:val="fr-FR" w:eastAsia="en-IN"/>
              </w:rPr>
            </w:pPr>
          </w:p>
          <w:p w14:paraId="76EEAC08" w14:textId="47A98509" w:rsidR="006211DD" w:rsidRPr="00823A21" w:rsidRDefault="007D1FAD" w:rsidP="001714EC">
            <w:pPr>
              <w:tabs>
                <w:tab w:val="right" w:leader="dot" w:pos="3595"/>
                <w:tab w:val="right" w:leader="dot" w:pos="4420"/>
              </w:tabs>
              <w:suppressAutoHyphens/>
              <w:rPr>
                <w:rFonts w:asciiTheme="minorHAnsi" w:hAnsiTheme="minorHAnsi" w:cstheme="minorHAnsi"/>
                <w:spacing w:val="-2"/>
                <w:sz w:val="20"/>
                <w:szCs w:val="20"/>
                <w:lang w:val="fr-FR" w:bidi="hi-IN"/>
              </w:rPr>
            </w:pP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88384" behindDoc="0" locked="0" layoutInCell="1" allowOverlap="1" wp14:anchorId="4EF97654" wp14:editId="533D4609">
                      <wp:simplePos x="0" y="0"/>
                      <wp:positionH relativeFrom="column">
                        <wp:posOffset>951865</wp:posOffset>
                      </wp:positionH>
                      <wp:positionV relativeFrom="paragraph">
                        <wp:posOffset>4445</wp:posOffset>
                      </wp:positionV>
                      <wp:extent cx="228600" cy="153035"/>
                      <wp:effectExtent l="0" t="0" r="9525" b="17145"/>
                      <wp:wrapNone/>
                      <wp:docPr id="178213545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3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B8E640" id="Rectangle 175" o:spid="_x0000_s1026" style="position:absolute;margin-left:74.95pt;margin-top:.35pt;width:18pt;height:12.05pt;z-index:25268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"/>
                  </w:pict>
                </mc:Fallback>
              </mc:AlternateContent>
            </w:r>
            <w:r w:rsidRPr="00823A21">
              <w:rPr>
                <w:rFonts w:asciiTheme="minorHAnsi" w:hAnsiTheme="minorHAnsi" w:cstheme="minorHAnsi"/>
                <w:noProof/>
                <w:sz w:val="20"/>
                <w:szCs w:val="20"/>
                <w:lang w:val="fr-FR" w:eastAsia="en-IN"/>
              </w:rPr>
              <w:t xml:space="preserve">Semaine de garde </w:t>
            </w:r>
            <w:r w:rsidR="006211DD" w:rsidRPr="00823A21">
              <w:rPr>
                <w:rFonts w:asciiTheme="minorHAnsi" w:hAnsiTheme="minorHAnsi" w:cstheme="minorHAnsi"/>
                <w:spacing w:val="-2"/>
                <w:sz w:val="20"/>
                <w:szCs w:val="20"/>
                <w:lang w:val="fr-FR" w:bidi="hi-IN"/>
              </w:rPr>
              <w:t xml:space="preserve"> </w:t>
            </w:r>
          </w:p>
          <w:p w14:paraId="149C4F02" w14:textId="4970300B" w:rsidR="00047C92" w:rsidRPr="00823A21" w:rsidRDefault="00047C92" w:rsidP="001714EC">
            <w:pPr>
              <w:tabs>
                <w:tab w:val="right" w:leader="dot" w:pos="3595"/>
                <w:tab w:val="right" w:leader="dot" w:pos="4420"/>
              </w:tabs>
              <w:suppressAutoHyphens/>
              <w:rPr>
                <w:rFonts w:asciiTheme="minorHAnsi" w:hAnsiTheme="minorHAnsi" w:cstheme="minorHAnsi"/>
                <w:spacing w:val="-2"/>
                <w:sz w:val="10"/>
                <w:szCs w:val="10"/>
                <w:lang w:val="fr-FR"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6445521F" w14:textId="77777777" w:rsidR="00F446CE" w:rsidRPr="00823A21" w:rsidRDefault="00F446CE" w:rsidP="00F446CE">
            <w:pPr>
              <w:tabs>
                <w:tab w:val="left" w:pos="-720"/>
              </w:tabs>
              <w:suppressAutoHyphens/>
              <w:rPr>
                <w:rFonts w:asciiTheme="minorHAnsi" w:hAnsiTheme="minorHAnsi" w:cstheme="minorHAnsi"/>
                <w:b/>
                <w:bCs/>
                <w:spacing w:val="-2"/>
                <w:sz w:val="20"/>
                <w:szCs w:val="20"/>
                <w:lang w:val="fr-FR"/>
              </w:rPr>
            </w:pPr>
          </w:p>
          <w:p w14:paraId="622CD12C" w14:textId="0D8AE8DA" w:rsidR="00F446CE" w:rsidRPr="00823A21" w:rsidRDefault="00F446CE" w:rsidP="00823A21">
            <w:pPr>
              <w:tabs>
                <w:tab w:val="left" w:pos="-720"/>
              </w:tabs>
              <w:suppressAutoHyphens/>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lang w:val="fr-FR"/>
              </w:rPr>
              <w:t>Si Non</w:t>
            </w:r>
          </w:p>
          <w:p w14:paraId="4B8FBD3E" w14:textId="3E47692F" w:rsidR="00FF07A9" w:rsidRPr="00823A21" w:rsidRDefault="003E27B9" w:rsidP="00823A21">
            <w:pPr>
              <w:tabs>
                <w:tab w:val="left" w:pos="-720"/>
              </w:tabs>
              <w:suppressAutoHyphens/>
              <w:rPr>
                <w:rFonts w:asciiTheme="minorHAnsi" w:hAnsiTheme="minorHAnsi" w:cstheme="minorHAnsi"/>
                <w:spacing w:val="-2"/>
                <w:sz w:val="20"/>
                <w:szCs w:val="20"/>
                <w:lang w:val="fr-FR"/>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046336" behindDoc="0" locked="0" layoutInCell="1" allowOverlap="1" wp14:anchorId="2F92FA46" wp14:editId="52C39E6D">
                      <wp:simplePos x="0" y="0"/>
                      <wp:positionH relativeFrom="column">
                        <wp:posOffset>48546</wp:posOffset>
                      </wp:positionH>
                      <wp:positionV relativeFrom="paragraph">
                        <wp:posOffset>61595</wp:posOffset>
                      </wp:positionV>
                      <wp:extent cx="219075" cy="0"/>
                      <wp:effectExtent l="0" t="76200" r="28575" b="95250"/>
                      <wp:wrapNone/>
                      <wp:docPr id="20" name="Straight Arrow Connector 20"/>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E517BC" id="_x0000_t32" coordsize="21600,21600" o:spt="32" o:oned="t" path="m,l21600,21600e" filled="f">
                      <v:path arrowok="t" fillok="f" o:connecttype="none"/>
                      <o:lock v:ext="edit" shapetype="t"/>
                    </v:shapetype>
                    <v:shape id="Straight Arrow Connector 20" o:spid="_x0000_s1026" type="#_x0000_t32" style="position:absolute;margin-left:3.8pt;margin-top:4.85pt;width:17.25pt;height:0;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" strokecolor="black [3213]" strokeweight=".5pt">
                      <v:stroke endarrow="block" joinstyle="miter"/>
                    </v:shape>
                  </w:pict>
                </mc:Fallback>
              </mc:AlternateContent>
            </w:r>
            <w:r w:rsidR="00F446CE" w:rsidRPr="00823A21">
              <w:rPr>
                <w:rFonts w:asciiTheme="minorHAnsi" w:hAnsiTheme="minorHAnsi" w:cstheme="minorHAnsi"/>
                <w:b/>
                <w:bCs/>
                <w:spacing w:val="-2"/>
                <w:sz w:val="20"/>
                <w:szCs w:val="20"/>
                <w:lang w:val="fr-FR"/>
              </w:rPr>
              <w:t xml:space="preserve">           </w:t>
            </w:r>
            <w:r w:rsidR="00975F10" w:rsidRPr="00823A21">
              <w:rPr>
                <w:rFonts w:asciiTheme="minorHAnsi" w:hAnsiTheme="minorHAnsi" w:cstheme="minorHAnsi"/>
                <w:b/>
                <w:bCs/>
                <w:spacing w:val="-2"/>
                <w:sz w:val="20"/>
                <w:szCs w:val="20"/>
                <w:lang w:val="fr-FR"/>
              </w:rPr>
              <w:t>2</w:t>
            </w:r>
            <w:r w:rsidRPr="00823A21">
              <w:rPr>
                <w:rFonts w:asciiTheme="minorHAnsi" w:hAnsiTheme="minorHAnsi" w:cstheme="minorHAnsi"/>
                <w:b/>
                <w:bCs/>
                <w:spacing w:val="-2"/>
                <w:sz w:val="20"/>
                <w:szCs w:val="20"/>
                <w:lang w:val="fr-FR"/>
              </w:rPr>
              <w:t>1</w:t>
            </w:r>
            <w:r w:rsidR="00B70EA3" w:rsidRPr="00823A21">
              <w:rPr>
                <w:rFonts w:asciiTheme="minorHAnsi" w:hAnsiTheme="minorHAnsi" w:cstheme="minorHAnsi"/>
                <w:b/>
                <w:bCs/>
                <w:spacing w:val="-2"/>
                <w:sz w:val="20"/>
                <w:szCs w:val="20"/>
                <w:lang w:val="fr-FR"/>
              </w:rPr>
              <w:t>6</w:t>
            </w:r>
          </w:p>
        </w:tc>
      </w:tr>
      <w:tr w:rsidR="00543AD4" w:rsidRPr="00594147" w:rsidDel="00512C22" w14:paraId="42DF9F4B" w14:textId="77777777" w:rsidTr="00823A21">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7CC48780" w14:textId="77777777" w:rsidR="00543AD4" w:rsidRPr="00823A21" w:rsidRDefault="00543AD4" w:rsidP="00327BE8">
            <w:pPr>
              <w:tabs>
                <w:tab w:val="left" w:pos="-720"/>
                <w:tab w:val="right" w:leader="dot" w:pos="3595"/>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 215</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0CB5BDBA" w14:textId="5F13984E" w:rsidR="00543AD4" w:rsidRDefault="00543AD4" w:rsidP="00F4250A">
            <w:pPr>
              <w:autoSpaceDE w:val="0"/>
              <w:autoSpaceDN w:val="0"/>
              <w:adjustRightInd w:val="0"/>
              <w:rPr>
                <w:ins w:id="54" w:author="Lenovo" w:date="2024-10-26T13:22:00Z"/>
                <w:rFonts w:asciiTheme="minorHAnsi" w:hAnsiTheme="minorHAnsi" w:cstheme="minorHAnsi"/>
                <w:bCs/>
                <w:sz w:val="20"/>
                <w:szCs w:val="20"/>
                <w:lang w:val="fr-FR"/>
              </w:rPr>
            </w:pPr>
            <w:del w:id="55" w:author="Lenovo" w:date="2024-10-26T13:22:00Z">
              <w:r w:rsidRPr="00823A21" w:rsidDel="00F4250A">
                <w:rPr>
                  <w:rFonts w:asciiTheme="minorHAnsi" w:hAnsiTheme="minorHAnsi" w:cstheme="minorHAnsi"/>
                  <w:bCs/>
                  <w:sz w:val="20"/>
                  <w:szCs w:val="20"/>
                  <w:lang w:val="fr-FR"/>
                </w:rPr>
                <w:delText>Quelles</w:delText>
              </w:r>
            </w:del>
            <w:ins w:id="56" w:author="Lenovo" w:date="2024-10-26T13:22:00Z">
              <w:r w:rsidR="00F4250A">
                <w:rPr>
                  <w:rFonts w:asciiTheme="minorHAnsi" w:hAnsiTheme="minorHAnsi" w:cstheme="minorHAnsi"/>
                  <w:bCs/>
                  <w:sz w:val="20"/>
                  <w:szCs w:val="20"/>
                  <w:lang w:val="fr-FR"/>
                </w:rPr>
                <w:t xml:space="preserve"> Quel</w:t>
              </w:r>
            </w:ins>
            <w:ins w:id="57" w:author="Lenovo" w:date="2024-10-26T13:23:00Z">
              <w:r w:rsidR="004A5327">
                <w:rPr>
                  <w:rFonts w:asciiTheme="minorHAnsi" w:hAnsiTheme="minorHAnsi" w:cstheme="minorHAnsi"/>
                  <w:bCs/>
                  <w:sz w:val="20"/>
                  <w:szCs w:val="20"/>
                  <w:lang w:val="fr-FR"/>
                </w:rPr>
                <w:t xml:space="preserve">s </w:t>
              </w:r>
            </w:ins>
            <w:del w:id="58" w:author="Lenovo" w:date="2024-10-26T13:22:00Z">
              <w:r w:rsidRPr="00823A21" w:rsidDel="00F4250A">
                <w:rPr>
                  <w:rFonts w:asciiTheme="minorHAnsi" w:hAnsiTheme="minorHAnsi" w:cstheme="minorHAnsi"/>
                  <w:bCs/>
                  <w:sz w:val="20"/>
                  <w:szCs w:val="20"/>
                  <w:lang w:val="fr-FR"/>
                </w:rPr>
                <w:delText xml:space="preserve"> </w:delText>
              </w:r>
            </w:del>
            <w:r w:rsidRPr="00823A21">
              <w:rPr>
                <w:rFonts w:asciiTheme="minorHAnsi" w:hAnsiTheme="minorHAnsi" w:cstheme="minorHAnsi"/>
                <w:bCs/>
                <w:sz w:val="20"/>
                <w:szCs w:val="20"/>
                <w:lang w:val="fr-FR"/>
              </w:rPr>
              <w:t xml:space="preserve">sont les </w:t>
            </w:r>
            <w:del w:id="59" w:author="Lenovo" w:date="2024-10-26T13:21:00Z">
              <w:r w:rsidR="00CB5B26" w:rsidRPr="00823A21" w:rsidDel="00F4250A">
                <w:rPr>
                  <w:rFonts w:asciiTheme="minorHAnsi" w:hAnsiTheme="minorHAnsi" w:cstheme="minorHAnsi"/>
                  <w:bCs/>
                  <w:sz w:val="20"/>
                  <w:szCs w:val="20"/>
                  <w:lang w:val="fr-FR"/>
                </w:rPr>
                <w:delText>nombres d’</w:delText>
              </w:r>
              <w:r w:rsidRPr="00823A21" w:rsidDel="00F4250A">
                <w:rPr>
                  <w:rFonts w:asciiTheme="minorHAnsi" w:hAnsiTheme="minorHAnsi" w:cstheme="minorHAnsi"/>
                  <w:bCs/>
                  <w:sz w:val="20"/>
                  <w:szCs w:val="20"/>
                  <w:lang w:val="fr-FR"/>
                </w:rPr>
                <w:delText>heures d’ouverture de cette pharmacie/dépôt de médicaments</w:delText>
              </w:r>
              <w:r w:rsidR="00CB5B26" w:rsidRPr="00823A21" w:rsidDel="00F4250A">
                <w:rPr>
                  <w:rFonts w:asciiTheme="minorHAnsi" w:hAnsiTheme="minorHAnsi" w:cstheme="minorHAnsi"/>
                  <w:bCs/>
                  <w:sz w:val="20"/>
                  <w:szCs w:val="20"/>
                  <w:lang w:val="fr-FR"/>
                </w:rPr>
                <w:delText xml:space="preserve"> </w:delText>
              </w:r>
              <w:r w:rsidRPr="00823A21" w:rsidDel="00F4250A">
                <w:rPr>
                  <w:rFonts w:asciiTheme="minorHAnsi" w:hAnsiTheme="minorHAnsi" w:cstheme="minorHAnsi"/>
                  <w:bCs/>
                  <w:sz w:val="20"/>
                  <w:szCs w:val="20"/>
                  <w:lang w:val="fr-FR"/>
                </w:rPr>
                <w:delText>?</w:delText>
              </w:r>
            </w:del>
            <w:ins w:id="60" w:author="Lenovo" w:date="2024-10-26T13:21:00Z">
              <w:r w:rsidR="00F4250A">
                <w:rPr>
                  <w:rFonts w:asciiTheme="minorHAnsi" w:hAnsiTheme="minorHAnsi" w:cstheme="minorHAnsi"/>
                  <w:bCs/>
                  <w:sz w:val="20"/>
                  <w:szCs w:val="20"/>
                  <w:lang w:val="fr-FR"/>
                </w:rPr>
                <w:t xml:space="preserve"> horaires d’ouverture de cette pharm</w:t>
              </w:r>
            </w:ins>
            <w:ins w:id="61" w:author="Lenovo" w:date="2024-10-26T13:22:00Z">
              <w:r w:rsidR="00F4250A">
                <w:rPr>
                  <w:rFonts w:asciiTheme="minorHAnsi" w:hAnsiTheme="minorHAnsi" w:cstheme="minorHAnsi"/>
                  <w:bCs/>
                  <w:sz w:val="20"/>
                  <w:szCs w:val="20"/>
                  <w:lang w:val="fr-FR"/>
                </w:rPr>
                <w:t>a</w:t>
              </w:r>
            </w:ins>
            <w:ins w:id="62" w:author="Lenovo" w:date="2024-10-26T13:21:00Z">
              <w:r w:rsidR="00F4250A">
                <w:rPr>
                  <w:rFonts w:asciiTheme="minorHAnsi" w:hAnsiTheme="minorHAnsi" w:cstheme="minorHAnsi"/>
                  <w:bCs/>
                  <w:sz w:val="20"/>
                  <w:szCs w:val="20"/>
                  <w:lang w:val="fr-FR"/>
                </w:rPr>
                <w:t>cie / droguerie au cours d’une semaine normale ?</w:t>
              </w:r>
            </w:ins>
          </w:p>
          <w:p w14:paraId="7B0CAF3B" w14:textId="3F7187C6" w:rsidR="00F4250A" w:rsidRDefault="00F4250A" w:rsidP="00F4250A">
            <w:pPr>
              <w:autoSpaceDE w:val="0"/>
              <w:autoSpaceDN w:val="0"/>
              <w:adjustRightInd w:val="0"/>
              <w:rPr>
                <w:ins w:id="63" w:author="Lenovo" w:date="2024-10-26T13:22:00Z"/>
                <w:rFonts w:asciiTheme="minorHAnsi" w:hAnsiTheme="minorHAnsi" w:cstheme="minorHAnsi"/>
                <w:bCs/>
                <w:sz w:val="20"/>
                <w:szCs w:val="20"/>
                <w:lang w:val="fr-FR"/>
              </w:rPr>
            </w:pPr>
            <w:ins w:id="64" w:author="Lenovo" w:date="2024-10-26T13:22:00Z">
              <w:r>
                <w:rPr>
                  <w:rFonts w:asciiTheme="minorHAnsi" w:hAnsiTheme="minorHAnsi" w:cstheme="minorHAnsi"/>
                  <w:bCs/>
                  <w:sz w:val="20"/>
                  <w:szCs w:val="20"/>
                  <w:lang w:val="fr-FR"/>
                </w:rPr>
                <w:t>Quels sont les horaires d’ouverture de cette pharmacie / droguerie en semaine de garde ?</w:t>
              </w:r>
            </w:ins>
          </w:p>
          <w:p w14:paraId="1A8F2ADE" w14:textId="72457FED" w:rsidR="00F4250A" w:rsidRPr="00823A21" w:rsidRDefault="00F4250A" w:rsidP="00F4250A">
            <w:pPr>
              <w:autoSpaceDE w:val="0"/>
              <w:autoSpaceDN w:val="0"/>
              <w:adjustRightInd w:val="0"/>
              <w:rPr>
                <w:rFonts w:asciiTheme="minorHAnsi" w:hAnsiTheme="minorHAnsi" w:cstheme="minorHAnsi"/>
                <w:bCs/>
                <w:sz w:val="20"/>
                <w:szCs w:val="20"/>
                <w:lang w:val="fr-FR"/>
              </w:rPr>
            </w:pP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016C59C0" w14:textId="63A8D2FE" w:rsidR="00543AD4" w:rsidRPr="00823A21" w:rsidRDefault="00AB3A82" w:rsidP="00327BE8">
            <w:pPr>
              <w:tabs>
                <w:tab w:val="right" w:leader="dot" w:pos="3595"/>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92480" behindDoc="0" locked="0" layoutInCell="1" allowOverlap="1" wp14:anchorId="718BB229" wp14:editId="42644DDA">
                      <wp:simplePos x="0" y="0"/>
                      <wp:positionH relativeFrom="column">
                        <wp:posOffset>895472</wp:posOffset>
                      </wp:positionH>
                      <wp:positionV relativeFrom="paragraph">
                        <wp:posOffset>135255</wp:posOffset>
                      </wp:positionV>
                      <wp:extent cx="514350" cy="160020"/>
                      <wp:effectExtent l="0" t="0" r="19050" b="11430"/>
                      <wp:wrapNone/>
                      <wp:docPr id="208683849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1242035273"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698672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47A014" id="Group 17" o:spid="_x0000_s1026" style="position:absolute;margin-left:70.5pt;margin-top:10.65pt;width:40.5pt;height:12.6pt;z-index:252692480"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"/>
                    </v:group>
                  </w:pict>
                </mc:Fallback>
              </mc:AlternateContent>
            </w:r>
          </w:p>
          <w:p w14:paraId="4E538B43" w14:textId="32256DE4" w:rsidR="00543AD4" w:rsidRPr="00823A21" w:rsidRDefault="00CB5B26" w:rsidP="00327BE8">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En jour normal</w:t>
            </w:r>
            <w:r w:rsidR="00AB3A82" w:rsidRPr="00823A21">
              <w:rPr>
                <w:rFonts w:asciiTheme="minorHAnsi" w:hAnsiTheme="minorHAnsi" w:cstheme="minorHAnsi"/>
                <w:noProof/>
                <w:sz w:val="20"/>
                <w:szCs w:val="20"/>
                <w:lang w:val="fr-FR" w:eastAsia="en-IN" w:bidi="hi-IN"/>
              </w:rPr>
              <w:t xml:space="preserve"> </w:t>
            </w:r>
          </w:p>
          <w:p w14:paraId="0D1852C8" w14:textId="60F58C0F" w:rsidR="00AB3A82" w:rsidRPr="00823A21" w:rsidRDefault="00AB3A82" w:rsidP="00327BE8">
            <w:pPr>
              <w:tabs>
                <w:tab w:val="right" w:leader="dot" w:pos="3595"/>
                <w:tab w:val="right" w:leader="dot" w:pos="4420"/>
              </w:tabs>
              <w:suppressAutoHyphens/>
              <w:autoSpaceDE w:val="0"/>
              <w:autoSpaceDN w:val="0"/>
              <w:adjustRightInd w:val="0"/>
              <w:rPr>
                <w:rFonts w:asciiTheme="minorHAnsi" w:hAnsiTheme="minorHAnsi" w:cstheme="minorHAnsi"/>
                <w:noProof/>
                <w:sz w:val="10"/>
                <w:szCs w:val="1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82240" behindDoc="0" locked="0" layoutInCell="1" allowOverlap="1" wp14:anchorId="17EEE4B1" wp14:editId="38FA2E3B">
                      <wp:simplePos x="0" y="0"/>
                      <wp:positionH relativeFrom="column">
                        <wp:posOffset>894254</wp:posOffset>
                      </wp:positionH>
                      <wp:positionV relativeFrom="paragraph">
                        <wp:posOffset>54371</wp:posOffset>
                      </wp:positionV>
                      <wp:extent cx="514350" cy="160020"/>
                      <wp:effectExtent l="0" t="0" r="19050" b="11430"/>
                      <wp:wrapNone/>
                      <wp:docPr id="143955989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1957492003"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19504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60FFC2" id="Group 17" o:spid="_x0000_s1026" style="position:absolute;margin-left:70.4pt;margin-top:4.3pt;width:40.5pt;height:12.6pt;z-index:252682240"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"/>
                    </v:group>
                  </w:pict>
                </mc:Fallback>
              </mc:AlternateContent>
            </w:r>
          </w:p>
          <w:p w14:paraId="0352A575" w14:textId="77777777" w:rsidR="00CB5B26" w:rsidRPr="00823A21" w:rsidRDefault="00CB5B26" w:rsidP="00327BE8">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En jour de garde</w:t>
            </w:r>
          </w:p>
          <w:p w14:paraId="34BBB8B9" w14:textId="434F8B27" w:rsidR="00AB3A82" w:rsidRPr="00823A21" w:rsidRDefault="00AB3A82" w:rsidP="00327BE8">
            <w:pPr>
              <w:tabs>
                <w:tab w:val="right" w:leader="dot" w:pos="3595"/>
                <w:tab w:val="right" w:leader="dot" w:pos="4420"/>
              </w:tabs>
              <w:suppressAutoHyphens/>
              <w:autoSpaceDE w:val="0"/>
              <w:autoSpaceDN w:val="0"/>
              <w:adjustRightInd w:val="0"/>
              <w:rPr>
                <w:rFonts w:asciiTheme="minorHAnsi" w:hAnsiTheme="minorHAnsi" w:cstheme="minorHAnsi"/>
                <w:noProof/>
                <w:sz w:val="10"/>
                <w:szCs w:val="10"/>
                <w:lang w:val="fr-FR" w:eastAsia="en-IN"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20AA5DDD" w14:textId="77777777" w:rsidR="00543AD4" w:rsidRPr="00823A21" w:rsidRDefault="00543AD4" w:rsidP="00327BE8">
            <w:pPr>
              <w:tabs>
                <w:tab w:val="left" w:pos="-720"/>
              </w:tabs>
              <w:suppressAutoHyphens/>
              <w:jc w:val="center"/>
              <w:rPr>
                <w:rFonts w:asciiTheme="minorHAnsi" w:hAnsiTheme="minorHAnsi" w:cstheme="minorHAnsi"/>
                <w:b/>
                <w:bCs/>
                <w:spacing w:val="-2"/>
                <w:sz w:val="20"/>
                <w:szCs w:val="20"/>
                <w:lang w:val="fr-FR"/>
              </w:rPr>
            </w:pPr>
          </w:p>
        </w:tc>
      </w:tr>
      <w:tr w:rsidR="00846583" w:rsidRPr="00F97A6C" w:rsidDel="00512C22" w14:paraId="7DE55B20"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19D120D" w14:textId="75A41050"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1</w:t>
            </w:r>
            <w:r w:rsidR="00B70EA3" w:rsidRPr="00823A21">
              <w:rPr>
                <w:rFonts w:asciiTheme="minorHAnsi" w:hAnsiTheme="minorHAnsi" w:cstheme="minorHAnsi"/>
                <w:bCs/>
                <w:sz w:val="20"/>
                <w:szCs w:val="20"/>
                <w:lang w:val="fr-FR"/>
              </w:rPr>
              <w:t>6</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71CA56C9" w14:textId="31A117D3" w:rsidR="006211DD" w:rsidRPr="00823A21" w:rsidRDefault="00D33596" w:rsidP="004A5327">
            <w:pPr>
              <w:rPr>
                <w:rFonts w:asciiTheme="minorHAnsi" w:hAnsiTheme="minorHAnsi" w:cstheme="minorHAnsi"/>
                <w:bCs/>
                <w:sz w:val="20"/>
                <w:szCs w:val="20"/>
                <w:cs/>
                <w:lang w:val="fr-FR" w:bidi="hi-IN"/>
              </w:rPr>
            </w:pPr>
            <w:r w:rsidRPr="00823A21">
              <w:rPr>
                <w:rFonts w:asciiTheme="minorHAnsi" w:hAnsiTheme="minorHAnsi" w:cstheme="minorHAnsi"/>
                <w:bCs/>
                <w:sz w:val="20"/>
                <w:szCs w:val="20"/>
                <w:lang w:val="fr-FR"/>
              </w:rPr>
              <w:t>Cette pharmacie/</w:t>
            </w:r>
            <w:del w:id="65" w:author="Lenovo" w:date="2024-10-26T13:23:00Z">
              <w:r w:rsidR="00090105" w:rsidRPr="00823A21" w:rsidDel="004A5327">
                <w:rPr>
                  <w:rFonts w:asciiTheme="minorHAnsi" w:hAnsiTheme="minorHAnsi" w:cstheme="minorHAnsi"/>
                  <w:bCs/>
                  <w:sz w:val="20"/>
                  <w:szCs w:val="20"/>
                  <w:lang w:val="fr-FR"/>
                </w:rPr>
                <w:delText>dépôt de médicaments</w:delText>
              </w:r>
            </w:del>
            <w:r w:rsidR="00090105" w:rsidRPr="00823A21">
              <w:rPr>
                <w:rFonts w:asciiTheme="minorHAnsi" w:hAnsiTheme="minorHAnsi" w:cstheme="minorHAnsi"/>
                <w:bCs/>
                <w:sz w:val="20"/>
                <w:szCs w:val="20"/>
                <w:lang w:val="fr-FR"/>
              </w:rPr>
              <w:t xml:space="preserve"> </w:t>
            </w:r>
            <w:r w:rsidRPr="00823A21">
              <w:rPr>
                <w:rFonts w:asciiTheme="minorHAnsi" w:hAnsiTheme="minorHAnsi" w:cstheme="minorHAnsi"/>
                <w:bCs/>
                <w:sz w:val="20"/>
                <w:szCs w:val="20"/>
                <w:lang w:val="fr-FR"/>
              </w:rPr>
              <w:t xml:space="preserve">est-elle </w:t>
            </w:r>
            <w:r w:rsidR="00F70C03" w:rsidRPr="00823A21">
              <w:rPr>
                <w:rFonts w:asciiTheme="minorHAnsi" w:hAnsiTheme="minorHAnsi" w:cstheme="minorHAnsi"/>
                <w:bCs/>
                <w:sz w:val="20"/>
                <w:szCs w:val="20"/>
                <w:lang w:val="fr-FR"/>
              </w:rPr>
              <w:t>affiliée</w:t>
            </w:r>
            <w:r w:rsidR="00A11BB1" w:rsidRPr="00823A21">
              <w:rPr>
                <w:rFonts w:asciiTheme="minorHAnsi" w:hAnsiTheme="minorHAnsi" w:cstheme="minorHAnsi"/>
                <w:bCs/>
                <w:sz w:val="20"/>
                <w:szCs w:val="20"/>
                <w:lang w:val="fr-FR"/>
              </w:rPr>
              <w:t xml:space="preserve"> à un</w:t>
            </w:r>
            <w:r w:rsidR="00B70EA3" w:rsidRPr="00823A21">
              <w:rPr>
                <w:rFonts w:asciiTheme="minorHAnsi" w:hAnsiTheme="minorHAnsi" w:cstheme="minorHAnsi"/>
                <w:bCs/>
                <w:sz w:val="20"/>
                <w:szCs w:val="20"/>
                <w:lang w:val="fr-FR"/>
              </w:rPr>
              <w:t>e</w:t>
            </w:r>
            <w:r w:rsidR="00A11BB1" w:rsidRPr="00823A21">
              <w:rPr>
                <w:rFonts w:asciiTheme="minorHAnsi" w:hAnsiTheme="minorHAnsi" w:cstheme="minorHAnsi"/>
                <w:bCs/>
                <w:sz w:val="20"/>
                <w:szCs w:val="20"/>
                <w:lang w:val="fr-FR"/>
              </w:rPr>
              <w:t xml:space="preserve"> </w:t>
            </w:r>
            <w:r w:rsidR="00B70EA3" w:rsidRPr="00823A21">
              <w:rPr>
                <w:rFonts w:asciiTheme="minorHAnsi" w:hAnsiTheme="minorHAnsi" w:cstheme="minorHAnsi"/>
                <w:bCs/>
                <w:sz w:val="20"/>
                <w:szCs w:val="20"/>
                <w:lang w:val="fr-FR"/>
              </w:rPr>
              <w:t>formation sanitaire</w:t>
            </w:r>
            <w:r w:rsidR="00F541C0" w:rsidRPr="00823A21">
              <w:rPr>
                <w:rFonts w:asciiTheme="minorHAnsi" w:hAnsiTheme="minorHAnsi" w:cstheme="minorHAnsi"/>
                <w:bCs/>
                <w:sz w:val="20"/>
                <w:szCs w:val="20"/>
                <w:lang w:val="fr-FR"/>
              </w:rPr>
              <w:t xml:space="preserve"> ?</w:t>
            </w:r>
            <w:r w:rsidR="006211DD" w:rsidRPr="00823A21">
              <w:rPr>
                <w:rFonts w:asciiTheme="minorHAnsi" w:hAnsiTheme="minorHAnsi" w:cstheme="minorHAnsi"/>
                <w:bCs/>
                <w:sz w:val="20"/>
                <w:szCs w:val="20"/>
                <w:lang w:val="fr-FR"/>
              </w:rPr>
              <w:t xml:space="preserve">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A704398" w14:textId="34CE612B" w:rsidR="006211DD" w:rsidRPr="00823A21" w:rsidRDefault="00235DDC"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3FDE11AF" w14:textId="2F22A156"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235DDC"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r>
            <w:r w:rsidRPr="00823A21">
              <w:rPr>
                <w:rFonts w:asciiTheme="minorHAnsi" w:hAnsiTheme="minorHAnsi" w:cstheme="minorHAnsi"/>
                <w:b/>
                <w:bCs/>
                <w:spacing w:val="-2"/>
                <w:sz w:val="20"/>
                <w:szCs w:val="20"/>
                <w:lang w:val="fr-FR" w:bidi="hi-IN"/>
              </w:rPr>
              <w:t>2</w:t>
            </w:r>
            <w:r w:rsidRPr="00823A21">
              <w:rPr>
                <w:rFonts w:asciiTheme="minorHAnsi" w:hAnsiTheme="minorHAnsi" w:cstheme="minorHAnsi"/>
                <w:spacing w:val="-2"/>
                <w:sz w:val="20"/>
                <w:szCs w:val="20"/>
                <w:lang w:val="fr-FR" w:bidi="hi-IN"/>
              </w:rPr>
              <w:t xml:space="preserve"> </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5593CF7" w14:textId="77777777" w:rsidR="006211DD" w:rsidRPr="00823A21" w:rsidRDefault="006211DD" w:rsidP="001714EC">
            <w:pPr>
              <w:tabs>
                <w:tab w:val="left" w:pos="-720"/>
              </w:tabs>
              <w:suppressAutoHyphens/>
              <w:rPr>
                <w:rFonts w:asciiTheme="minorHAnsi" w:hAnsiTheme="minorHAnsi" w:cstheme="minorHAnsi"/>
                <w:noProof/>
                <w:sz w:val="20"/>
                <w:szCs w:val="20"/>
                <w:lang w:val="fr-FR" w:eastAsia="en-IN" w:bidi="hi-IN"/>
              </w:rPr>
            </w:pPr>
          </w:p>
          <w:p w14:paraId="0B84BA22" w14:textId="4ADA26E8" w:rsidR="006211DD" w:rsidRPr="00823A21" w:rsidRDefault="006211DD" w:rsidP="001714EC">
            <w:pPr>
              <w:tabs>
                <w:tab w:val="left" w:pos="-7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975680" behindDoc="0" locked="0" layoutInCell="1" allowOverlap="1" wp14:anchorId="0367EDE3" wp14:editId="68221642">
                      <wp:simplePos x="0" y="0"/>
                      <wp:positionH relativeFrom="column">
                        <wp:posOffset>-138381</wp:posOffset>
                      </wp:positionH>
                      <wp:positionV relativeFrom="paragraph">
                        <wp:posOffset>73514</wp:posOffset>
                      </wp:positionV>
                      <wp:extent cx="219075" cy="0"/>
                      <wp:effectExtent l="0" t="76200" r="28575" b="95250"/>
                      <wp:wrapNone/>
                      <wp:docPr id="1424" name="Straight Arrow Connector 1424"/>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F6B9A" id="Straight Arrow Connector 1424" o:spid="_x0000_s1026" type="#_x0000_t32" style="position:absolute;margin-left:-10.9pt;margin-top:5.8pt;width:17.25pt;height:0;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 xml:space="preserve">   </w:t>
            </w:r>
            <w:r w:rsidR="00975F10" w:rsidRPr="00823A21">
              <w:rPr>
                <w:rFonts w:asciiTheme="minorHAnsi" w:hAnsiTheme="minorHAnsi" w:cstheme="minorHAnsi"/>
                <w:noProof/>
                <w:sz w:val="20"/>
                <w:szCs w:val="20"/>
                <w:lang w:val="fr-FR" w:eastAsia="en-IN" w:bidi="hi-IN"/>
              </w:rPr>
              <w:t>2</w:t>
            </w:r>
            <w:r w:rsidR="00B70EA3" w:rsidRPr="00823A21">
              <w:rPr>
                <w:rFonts w:asciiTheme="minorHAnsi" w:hAnsiTheme="minorHAnsi" w:cstheme="minorHAnsi"/>
                <w:noProof/>
                <w:sz w:val="20"/>
                <w:szCs w:val="20"/>
                <w:lang w:val="fr-FR" w:eastAsia="en-IN" w:bidi="hi-IN"/>
              </w:rPr>
              <w:t>20</w:t>
            </w:r>
          </w:p>
        </w:tc>
      </w:tr>
      <w:tr w:rsidR="00846583" w:rsidRPr="00F97A6C" w:rsidDel="00512C22" w14:paraId="40F01B20"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62E5E457" w14:textId="14A76EE8"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1</w:t>
            </w:r>
            <w:r w:rsidR="00B70EA3" w:rsidRPr="00823A21">
              <w:rPr>
                <w:rFonts w:asciiTheme="minorHAnsi" w:hAnsiTheme="minorHAnsi" w:cstheme="minorHAnsi"/>
                <w:bCs/>
                <w:sz w:val="20"/>
                <w:szCs w:val="20"/>
                <w:lang w:val="fr-FR"/>
              </w:rPr>
              <w:t>7</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2875D86A" w14:textId="082AC482" w:rsidR="006211DD" w:rsidRPr="00823A21" w:rsidRDefault="00B70EA3" w:rsidP="004A5327">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La formation sanitaire </w:t>
            </w:r>
            <w:del w:id="66" w:author="Lenovo" w:date="2024-10-26T13:24:00Z">
              <w:r w:rsidR="002A6FD1" w:rsidRPr="00823A21" w:rsidDel="004A5327">
                <w:rPr>
                  <w:rFonts w:asciiTheme="minorHAnsi" w:hAnsiTheme="minorHAnsi" w:cstheme="minorHAnsi"/>
                  <w:bCs/>
                  <w:sz w:val="20"/>
                  <w:szCs w:val="20"/>
                  <w:lang w:val="fr-FR"/>
                </w:rPr>
                <w:delText>auquel</w:delText>
              </w:r>
            </w:del>
            <w:ins w:id="67" w:author="Lenovo" w:date="2024-10-26T13:24:00Z">
              <w:r w:rsidR="004A5327">
                <w:rPr>
                  <w:rFonts w:asciiTheme="minorHAnsi" w:hAnsiTheme="minorHAnsi" w:cstheme="minorHAnsi"/>
                  <w:bCs/>
                  <w:sz w:val="20"/>
                  <w:szCs w:val="20"/>
                  <w:lang w:val="fr-FR"/>
                </w:rPr>
                <w:t xml:space="preserve"> à laquelle</w:t>
              </w:r>
            </w:ins>
            <w:del w:id="68" w:author="Lenovo" w:date="2024-10-26T13:24:00Z">
              <w:r w:rsidR="002A6FD1" w:rsidRPr="00823A21" w:rsidDel="004A5327">
                <w:rPr>
                  <w:rFonts w:asciiTheme="minorHAnsi" w:hAnsiTheme="minorHAnsi" w:cstheme="minorHAnsi"/>
                  <w:bCs/>
                  <w:sz w:val="20"/>
                  <w:szCs w:val="20"/>
                  <w:lang w:val="fr-FR"/>
                </w:rPr>
                <w:delText xml:space="preserve"> </w:delText>
              </w:r>
            </w:del>
            <w:ins w:id="69" w:author="Lenovo" w:date="2024-10-26T13:24:00Z">
              <w:r w:rsidR="004A5327">
                <w:rPr>
                  <w:rFonts w:asciiTheme="minorHAnsi" w:hAnsiTheme="minorHAnsi" w:cstheme="minorHAnsi"/>
                  <w:bCs/>
                  <w:sz w:val="20"/>
                  <w:szCs w:val="20"/>
                  <w:lang w:val="fr-FR"/>
                </w:rPr>
                <w:t xml:space="preserve"> </w:t>
              </w:r>
            </w:ins>
            <w:r w:rsidR="002A6FD1" w:rsidRPr="00823A21">
              <w:rPr>
                <w:rFonts w:asciiTheme="minorHAnsi" w:hAnsiTheme="minorHAnsi" w:cstheme="minorHAnsi"/>
                <w:bCs/>
                <w:sz w:val="20"/>
                <w:szCs w:val="20"/>
                <w:lang w:val="fr-FR"/>
              </w:rPr>
              <w:t xml:space="preserve">elle est </w:t>
            </w:r>
            <w:r w:rsidR="00755BA0" w:rsidRPr="00823A21">
              <w:rPr>
                <w:rFonts w:asciiTheme="minorHAnsi" w:hAnsiTheme="minorHAnsi" w:cstheme="minorHAnsi"/>
                <w:bCs/>
                <w:sz w:val="20"/>
                <w:szCs w:val="20"/>
                <w:lang w:val="fr-FR"/>
              </w:rPr>
              <w:t xml:space="preserve">affiliée </w:t>
            </w:r>
            <w:r w:rsidR="002A6FD1" w:rsidRPr="00823A21">
              <w:rPr>
                <w:rFonts w:asciiTheme="minorHAnsi" w:hAnsiTheme="minorHAnsi" w:cstheme="minorHAnsi"/>
                <w:bCs/>
                <w:sz w:val="20"/>
                <w:szCs w:val="20"/>
                <w:lang w:val="fr-FR"/>
              </w:rPr>
              <w:t>offre-t-</w:t>
            </w:r>
            <w:del w:id="70" w:author="Lenovo" w:date="2024-10-26T13:24:00Z">
              <w:r w:rsidR="002A6FD1" w:rsidRPr="00823A21" w:rsidDel="004A5327">
                <w:rPr>
                  <w:rFonts w:asciiTheme="minorHAnsi" w:hAnsiTheme="minorHAnsi" w:cstheme="minorHAnsi"/>
                  <w:bCs/>
                  <w:sz w:val="20"/>
                  <w:szCs w:val="20"/>
                  <w:lang w:val="fr-FR"/>
                </w:rPr>
                <w:delText>il</w:delText>
              </w:r>
            </w:del>
            <w:r w:rsidR="002A6FD1" w:rsidRPr="00823A21">
              <w:rPr>
                <w:rFonts w:asciiTheme="minorHAnsi" w:hAnsiTheme="minorHAnsi" w:cstheme="minorHAnsi"/>
                <w:bCs/>
                <w:sz w:val="20"/>
                <w:szCs w:val="20"/>
                <w:lang w:val="fr-FR"/>
              </w:rPr>
              <w:t xml:space="preserve"> </w:t>
            </w:r>
            <w:ins w:id="71" w:author="Lenovo" w:date="2024-10-26T13:24:00Z">
              <w:r w:rsidR="004A5327">
                <w:rPr>
                  <w:rFonts w:asciiTheme="minorHAnsi" w:hAnsiTheme="minorHAnsi" w:cstheme="minorHAnsi"/>
                  <w:bCs/>
                  <w:sz w:val="20"/>
                  <w:szCs w:val="20"/>
                  <w:lang w:val="fr-FR"/>
                </w:rPr>
                <w:t xml:space="preserve">elle </w:t>
              </w:r>
            </w:ins>
            <w:r w:rsidR="002A6FD1" w:rsidRPr="00823A21">
              <w:rPr>
                <w:rFonts w:asciiTheme="minorHAnsi" w:hAnsiTheme="minorHAnsi" w:cstheme="minorHAnsi"/>
                <w:bCs/>
                <w:sz w:val="20"/>
                <w:szCs w:val="20"/>
                <w:lang w:val="fr-FR"/>
              </w:rPr>
              <w:t>des services de p</w:t>
            </w:r>
            <w:r w:rsidR="00186193" w:rsidRPr="00823A21">
              <w:rPr>
                <w:rFonts w:asciiTheme="minorHAnsi" w:hAnsiTheme="minorHAnsi" w:cstheme="minorHAnsi"/>
                <w:bCs/>
                <w:sz w:val="20"/>
                <w:szCs w:val="20"/>
                <w:lang w:val="fr-FR"/>
              </w:rPr>
              <w:t xml:space="preserve">lanification </w:t>
            </w:r>
            <w:r w:rsidR="00255FEA" w:rsidRPr="00823A21">
              <w:rPr>
                <w:rFonts w:asciiTheme="minorHAnsi" w:hAnsiTheme="minorHAnsi" w:cstheme="minorHAnsi"/>
                <w:bCs/>
                <w:sz w:val="20"/>
                <w:szCs w:val="20"/>
                <w:lang w:val="fr-FR"/>
              </w:rPr>
              <w:t>familiale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4BFC292F" w14:textId="5090C9ED" w:rsidR="006211DD" w:rsidRPr="00823A21" w:rsidRDefault="00235DDC"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23C4BF47" w14:textId="4BAC98D5"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235DDC"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DEABA0B"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846583" w:rsidRPr="00F97A6C" w:rsidDel="00512C22" w14:paraId="7C00992A"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564D8060" w14:textId="6DF10F4F"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1</w:t>
            </w:r>
            <w:r w:rsidR="00B70EA3" w:rsidRPr="00823A21">
              <w:rPr>
                <w:rFonts w:asciiTheme="minorHAnsi" w:hAnsiTheme="minorHAnsi" w:cstheme="minorHAnsi"/>
                <w:bCs/>
                <w:sz w:val="20"/>
                <w:szCs w:val="20"/>
                <w:lang w:val="fr-FR"/>
              </w:rPr>
              <w:t>8</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7642D656" w14:textId="1AED2162" w:rsidR="006211DD" w:rsidRPr="00823A21" w:rsidRDefault="000E3EDB" w:rsidP="004A5327">
            <w:pPr>
              <w:rPr>
                <w:rFonts w:asciiTheme="minorHAnsi" w:hAnsiTheme="minorHAnsi" w:cstheme="minorHAnsi"/>
                <w:bCs/>
                <w:sz w:val="20"/>
                <w:szCs w:val="20"/>
                <w:lang w:val="fr-FR"/>
              </w:rPr>
            </w:pPr>
            <w:proofErr w:type="spellStart"/>
            <w:r w:rsidRPr="00823A21">
              <w:rPr>
                <w:rFonts w:asciiTheme="minorHAnsi" w:hAnsiTheme="minorHAnsi" w:cstheme="minorHAnsi"/>
                <w:bCs/>
                <w:sz w:val="20"/>
                <w:szCs w:val="20"/>
                <w:lang w:val="fr-FR"/>
              </w:rPr>
              <w:t>Est ce</w:t>
            </w:r>
            <w:proofErr w:type="spellEnd"/>
            <w:r w:rsidRPr="00823A21">
              <w:rPr>
                <w:rFonts w:asciiTheme="minorHAnsi" w:hAnsiTheme="minorHAnsi" w:cstheme="minorHAnsi"/>
                <w:bCs/>
                <w:sz w:val="20"/>
                <w:szCs w:val="20"/>
                <w:lang w:val="fr-FR"/>
              </w:rPr>
              <w:t xml:space="preserve"> que vous/cette pharmacie/</w:t>
            </w:r>
            <w:del w:id="72" w:author="Lenovo" w:date="2024-10-26T13:25:00Z">
              <w:r w:rsidRPr="00823A21" w:rsidDel="004A5327">
                <w:rPr>
                  <w:rFonts w:asciiTheme="minorHAnsi" w:hAnsiTheme="minorHAnsi" w:cstheme="minorHAnsi"/>
                  <w:bCs/>
                  <w:sz w:val="20"/>
                  <w:szCs w:val="20"/>
                  <w:lang w:val="fr-FR"/>
                </w:rPr>
                <w:delText xml:space="preserve">ce </w:delText>
              </w:r>
              <w:r w:rsidR="00033E17" w:rsidRPr="00823A21" w:rsidDel="004A5327">
                <w:rPr>
                  <w:rFonts w:asciiTheme="minorHAnsi" w:hAnsiTheme="minorHAnsi" w:cstheme="minorHAnsi"/>
                  <w:bCs/>
                  <w:sz w:val="20"/>
                  <w:szCs w:val="20"/>
                  <w:lang w:val="fr-FR"/>
                </w:rPr>
                <w:delText>dépôt de médicaments</w:delText>
              </w:r>
            </w:del>
            <w:r w:rsidRPr="00823A21">
              <w:rPr>
                <w:rFonts w:asciiTheme="minorHAnsi" w:hAnsiTheme="minorHAnsi" w:cstheme="minorHAnsi"/>
                <w:bCs/>
                <w:sz w:val="20"/>
                <w:szCs w:val="20"/>
                <w:lang w:val="fr-FR"/>
              </w:rPr>
              <w:t xml:space="preserve"> oriente les clients vers l’établissement </w:t>
            </w:r>
            <w:r w:rsidR="00755BA0" w:rsidRPr="00823A21">
              <w:rPr>
                <w:rFonts w:asciiTheme="minorHAnsi" w:hAnsiTheme="minorHAnsi" w:cstheme="minorHAnsi"/>
                <w:bCs/>
                <w:sz w:val="20"/>
                <w:szCs w:val="20"/>
                <w:lang w:val="fr-FR"/>
              </w:rPr>
              <w:t xml:space="preserve">affiliée </w:t>
            </w:r>
            <w:r w:rsidRPr="00823A21">
              <w:rPr>
                <w:rFonts w:asciiTheme="minorHAnsi" w:hAnsiTheme="minorHAnsi" w:cstheme="minorHAnsi"/>
                <w:bCs/>
                <w:sz w:val="20"/>
                <w:szCs w:val="20"/>
                <w:lang w:val="fr-FR"/>
              </w:rPr>
              <w:t>pour une consultation/administration de serv</w:t>
            </w:r>
            <w:r w:rsidR="0055364A" w:rsidRPr="00823A21">
              <w:rPr>
                <w:rFonts w:asciiTheme="minorHAnsi" w:hAnsiTheme="minorHAnsi" w:cstheme="minorHAnsi"/>
                <w:bCs/>
                <w:sz w:val="20"/>
                <w:szCs w:val="20"/>
                <w:lang w:val="fr-FR"/>
              </w:rPr>
              <w:t xml:space="preserve">ices de planification </w:t>
            </w:r>
            <w:r w:rsidR="00B70EA3" w:rsidRPr="00823A21">
              <w:rPr>
                <w:rFonts w:asciiTheme="minorHAnsi" w:hAnsiTheme="minorHAnsi" w:cstheme="minorHAnsi"/>
                <w:bCs/>
                <w:sz w:val="20"/>
                <w:szCs w:val="20"/>
                <w:lang w:val="fr-FR"/>
              </w:rPr>
              <w:t>familiale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D259DEB" w14:textId="6DB31583" w:rsidR="006211DD" w:rsidRPr="00823A21" w:rsidRDefault="00EC1E1E"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27284A2B" w14:textId="707BD090"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EC1E1E"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FB20898"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E642B7" w:rsidRPr="009C317E" w:rsidDel="00512C22" w14:paraId="71578A02"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E00DA51" w14:textId="1B6B5609"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1</w:t>
            </w:r>
            <w:r w:rsidR="00B70EA3" w:rsidRPr="00823A21">
              <w:rPr>
                <w:rFonts w:asciiTheme="minorHAnsi" w:hAnsiTheme="minorHAnsi" w:cstheme="minorHAnsi"/>
                <w:bCs/>
                <w:sz w:val="20"/>
                <w:szCs w:val="20"/>
                <w:lang w:val="fr-FR"/>
              </w:rPr>
              <w:t>9</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63EB872F" w14:textId="58254FA8" w:rsidR="006211DD" w:rsidRPr="00823A21" w:rsidRDefault="000E3EDB" w:rsidP="001714EC">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Quelle est la distance entre votre pharmacie/</w:t>
            </w:r>
            <w:r w:rsidR="00033E17" w:rsidRPr="00823A21">
              <w:rPr>
                <w:rFonts w:asciiTheme="minorHAnsi" w:hAnsiTheme="minorHAnsi" w:cstheme="minorHAnsi"/>
                <w:bCs/>
                <w:sz w:val="20"/>
                <w:szCs w:val="20"/>
                <w:lang w:val="fr-FR"/>
              </w:rPr>
              <w:t xml:space="preserve"> </w:t>
            </w:r>
            <w:del w:id="73" w:author="Lenovo" w:date="2024-10-26T13:25:00Z">
              <w:r w:rsidR="00033E17" w:rsidRPr="00823A21" w:rsidDel="004A5327">
                <w:rPr>
                  <w:rFonts w:asciiTheme="minorHAnsi" w:hAnsiTheme="minorHAnsi" w:cstheme="minorHAnsi"/>
                  <w:bCs/>
                  <w:sz w:val="20"/>
                  <w:szCs w:val="20"/>
                  <w:lang w:val="fr-FR"/>
                </w:rPr>
                <w:delText>dépôt de médicaments</w:delText>
              </w:r>
              <w:r w:rsidRPr="00823A21" w:rsidDel="004A5327">
                <w:rPr>
                  <w:rFonts w:asciiTheme="minorHAnsi" w:hAnsiTheme="minorHAnsi" w:cstheme="minorHAnsi"/>
                  <w:bCs/>
                  <w:sz w:val="20"/>
                  <w:szCs w:val="20"/>
                  <w:lang w:val="fr-FR"/>
                </w:rPr>
                <w:delText xml:space="preserve"> </w:delText>
              </w:r>
            </w:del>
            <w:r w:rsidRPr="00823A21">
              <w:rPr>
                <w:rFonts w:asciiTheme="minorHAnsi" w:hAnsiTheme="minorHAnsi" w:cstheme="minorHAnsi"/>
                <w:bCs/>
                <w:sz w:val="20"/>
                <w:szCs w:val="20"/>
                <w:lang w:val="fr-FR"/>
              </w:rPr>
              <w:t>et l’établissement de santé</w:t>
            </w:r>
            <w:r w:rsidR="009C6968" w:rsidRPr="00823A21">
              <w:rPr>
                <w:rFonts w:asciiTheme="minorHAnsi" w:hAnsiTheme="minorHAnsi" w:cstheme="minorHAnsi"/>
                <w:bCs/>
                <w:sz w:val="20"/>
                <w:szCs w:val="20"/>
                <w:lang w:val="fr-FR"/>
              </w:rPr>
              <w:t xml:space="preserve"> auquel elle est</w:t>
            </w:r>
            <w:r w:rsidR="000A0E28" w:rsidRPr="00823A21">
              <w:rPr>
                <w:rFonts w:asciiTheme="minorHAnsi" w:hAnsiTheme="minorHAnsi" w:cstheme="minorHAnsi"/>
                <w:bCs/>
                <w:sz w:val="20"/>
                <w:szCs w:val="20"/>
                <w:lang w:val="fr-FR"/>
              </w:rPr>
              <w:t xml:space="preserve"> </w:t>
            </w:r>
            <w:r w:rsidR="00FC06A4" w:rsidRPr="00823A21">
              <w:rPr>
                <w:rFonts w:asciiTheme="minorHAnsi" w:hAnsiTheme="minorHAnsi" w:cstheme="minorHAnsi"/>
                <w:bCs/>
                <w:sz w:val="20"/>
                <w:szCs w:val="20"/>
                <w:lang w:val="fr-FR"/>
              </w:rPr>
              <w:t>affiliée</w:t>
            </w:r>
            <w:r w:rsidR="00B70EA3" w:rsidRPr="00823A21">
              <w:rPr>
                <w:rFonts w:asciiTheme="minorHAnsi" w:hAnsiTheme="minorHAnsi" w:cstheme="minorHAnsi"/>
                <w:bCs/>
                <w:sz w:val="20"/>
                <w:szCs w:val="20"/>
                <w:lang w:val="fr-FR"/>
              </w:rPr>
              <w:t>?</w:t>
            </w:r>
          </w:p>
          <w:p w14:paraId="41C42B38" w14:textId="3F9E411F" w:rsidR="006211DD" w:rsidRPr="00823A21" w:rsidRDefault="000E3EDB" w:rsidP="004A5327">
            <w:pPr>
              <w:rPr>
                <w:rFonts w:asciiTheme="minorHAnsi" w:hAnsiTheme="minorHAnsi" w:cstheme="minorHAnsi"/>
                <w:bCs/>
                <w:i/>
                <w:iCs/>
                <w:color w:val="000000" w:themeColor="text1"/>
                <w:sz w:val="20"/>
                <w:szCs w:val="20"/>
                <w:lang w:val="fr-FR"/>
              </w:rPr>
            </w:pPr>
            <w:r w:rsidRPr="00823A21">
              <w:rPr>
                <w:rFonts w:asciiTheme="minorHAnsi" w:hAnsiTheme="minorHAnsi" w:cstheme="minorHAnsi"/>
                <w:bCs/>
                <w:i/>
                <w:iCs/>
                <w:sz w:val="20"/>
                <w:szCs w:val="20"/>
                <w:lang w:val="fr-FR"/>
              </w:rPr>
              <w:t>Enregistrez la</w:t>
            </w:r>
            <w:r w:rsidR="006211DD" w:rsidRPr="00823A21">
              <w:rPr>
                <w:rFonts w:asciiTheme="minorHAnsi" w:hAnsiTheme="minorHAnsi" w:cstheme="minorHAnsi"/>
                <w:bCs/>
                <w:i/>
                <w:iCs/>
                <w:sz w:val="20"/>
                <w:szCs w:val="20"/>
                <w:lang w:val="fr-FR"/>
              </w:rPr>
              <w:t xml:space="preserve"> distance 000 </w:t>
            </w:r>
            <w:r w:rsidRPr="00823A21">
              <w:rPr>
                <w:rFonts w:asciiTheme="minorHAnsi" w:hAnsiTheme="minorHAnsi" w:cstheme="minorHAnsi"/>
                <w:bCs/>
                <w:i/>
                <w:iCs/>
                <w:sz w:val="20"/>
                <w:szCs w:val="20"/>
                <w:lang w:val="fr-FR"/>
              </w:rPr>
              <w:t xml:space="preserve">si l’établissement </w:t>
            </w:r>
            <w:del w:id="74" w:author="Lenovo" w:date="2024-10-26T13:25:00Z">
              <w:r w:rsidRPr="00823A21" w:rsidDel="004A5327">
                <w:rPr>
                  <w:rFonts w:asciiTheme="minorHAnsi" w:hAnsiTheme="minorHAnsi" w:cstheme="minorHAnsi"/>
                  <w:bCs/>
                  <w:i/>
                  <w:iCs/>
                  <w:sz w:val="20"/>
                  <w:szCs w:val="20"/>
                  <w:lang w:val="fr-FR"/>
                </w:rPr>
                <w:delText xml:space="preserve">ne se trouve pas dans le même local </w:delText>
              </w:r>
            </w:del>
            <w:ins w:id="75" w:author="Lenovo" w:date="2024-10-26T13:25:00Z">
              <w:r w:rsidR="004A5327">
                <w:rPr>
                  <w:rFonts w:asciiTheme="minorHAnsi" w:hAnsiTheme="minorHAnsi" w:cstheme="minorHAnsi"/>
                  <w:bCs/>
                  <w:i/>
                  <w:iCs/>
                  <w:sz w:val="20"/>
                  <w:szCs w:val="20"/>
                  <w:lang w:val="fr-FR"/>
                </w:rPr>
                <w:t>n’est</w:t>
              </w:r>
            </w:ins>
            <w:ins w:id="76" w:author="Lenovo" w:date="2024-10-26T13:26:00Z">
              <w:r w:rsidR="004A5327">
                <w:rPr>
                  <w:rFonts w:asciiTheme="minorHAnsi" w:hAnsiTheme="minorHAnsi" w:cstheme="minorHAnsi"/>
                  <w:bCs/>
                  <w:i/>
                  <w:iCs/>
                  <w:sz w:val="20"/>
                  <w:szCs w:val="20"/>
                  <w:lang w:val="fr-FR"/>
                </w:rPr>
                <w:t xml:space="preserve"> pas situé sur le même site </w:t>
              </w:r>
            </w:ins>
            <w:r w:rsidRPr="00823A21">
              <w:rPr>
                <w:rFonts w:asciiTheme="minorHAnsi" w:hAnsiTheme="minorHAnsi" w:cstheme="minorHAnsi"/>
                <w:bCs/>
                <w:i/>
                <w:iCs/>
                <w:sz w:val="20"/>
                <w:szCs w:val="20"/>
                <w:lang w:val="fr-FR"/>
              </w:rPr>
              <w:t>mais que la distance est inférieure à</w:t>
            </w:r>
            <w:r w:rsidR="006211DD" w:rsidRPr="00823A21">
              <w:rPr>
                <w:rFonts w:asciiTheme="minorHAnsi" w:hAnsiTheme="minorHAnsi" w:cstheme="minorHAnsi"/>
                <w:bCs/>
                <w:i/>
                <w:iCs/>
                <w:sz w:val="20"/>
                <w:szCs w:val="20"/>
                <w:lang w:val="fr-FR"/>
              </w:rPr>
              <w:t xml:space="preserve"> 1 </w:t>
            </w:r>
            <w:r w:rsidR="00FC06A4" w:rsidRPr="00823A21">
              <w:rPr>
                <w:rFonts w:asciiTheme="minorHAnsi" w:hAnsiTheme="minorHAnsi" w:cstheme="minorHAnsi"/>
                <w:bCs/>
                <w:i/>
                <w:iCs/>
                <w:sz w:val="20"/>
                <w:szCs w:val="20"/>
                <w:lang w:val="fr-FR"/>
              </w:rPr>
              <w:t>km</w:t>
            </w:r>
            <w:ins w:id="77" w:author="Lenovo" w:date="2024-10-26T13:26:00Z">
              <w:r w:rsidR="004A5327">
                <w:rPr>
                  <w:rFonts w:asciiTheme="minorHAnsi" w:hAnsiTheme="minorHAnsi" w:cstheme="minorHAnsi"/>
                  <w:bCs/>
                  <w:i/>
                  <w:iCs/>
                  <w:sz w:val="20"/>
                  <w:szCs w:val="20"/>
                  <w:lang w:val="fr-FR"/>
                </w:rPr>
                <w:t>, et 997 si l’établissement est situé sur le même s</w:t>
              </w:r>
            </w:ins>
            <w:ins w:id="78" w:author="Lenovo" w:date="2024-10-26T13:27:00Z">
              <w:r w:rsidR="004A5327">
                <w:rPr>
                  <w:rFonts w:asciiTheme="minorHAnsi" w:hAnsiTheme="minorHAnsi" w:cstheme="minorHAnsi"/>
                  <w:bCs/>
                  <w:i/>
                  <w:iCs/>
                  <w:sz w:val="20"/>
                  <w:szCs w:val="20"/>
                  <w:lang w:val="fr-FR"/>
                </w:rPr>
                <w:t>ite</w:t>
              </w:r>
            </w:ins>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23DBFD3" w14:textId="03E8FB31"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r w:rsidRPr="00F97A6C">
              <w:rPr>
                <w:rFonts w:asciiTheme="minorHAnsi" w:hAnsiTheme="minorHAnsi" w:cstheme="minorHAnsi"/>
                <w:bCs/>
                <w:noProof/>
                <w:sz w:val="20"/>
                <w:szCs w:val="20"/>
                <w:lang w:val="fr-FR" w:eastAsia="fr-FR"/>
              </w:rPr>
              <mc:AlternateContent>
                <mc:Choice Requires="wpg">
                  <w:drawing>
                    <wp:anchor distT="0" distB="0" distL="114300" distR="114300" simplePos="0" relativeHeight="251982848" behindDoc="0" locked="0" layoutInCell="1" allowOverlap="1" wp14:anchorId="633C4DC7" wp14:editId="7EBCDBBB">
                      <wp:simplePos x="0" y="0"/>
                      <wp:positionH relativeFrom="column">
                        <wp:posOffset>1633220</wp:posOffset>
                      </wp:positionH>
                      <wp:positionV relativeFrom="paragraph">
                        <wp:posOffset>104775</wp:posOffset>
                      </wp:positionV>
                      <wp:extent cx="650875" cy="195580"/>
                      <wp:effectExtent l="0" t="0" r="15875" b="13970"/>
                      <wp:wrapNone/>
                      <wp:docPr id="107" name="Group 107"/>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0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498CA2C5" id="Group 107" o:spid="_x0000_s1026" style="position:absolute;margin-left:128.6pt;margin-top:8.25pt;width:51.25pt;height:15.4pt;z-index:251982848" coordsize="650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">
                      <v:rect id="Rectangle 221" o:spid="_x0000_s1027" style="position:absolute;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rect id="Rectangle 222" o:spid="_x0000_s1028" style="position:absolute;left:2156;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rect id="Rectangle 222" o:spid="_x0000_s1029" style="position:absolute;left:4313;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group>
                  </w:pict>
                </mc:Fallback>
              </mc:AlternateContent>
            </w:r>
          </w:p>
          <w:p w14:paraId="75F4E2AE" w14:textId="5A850D47" w:rsidR="006211DD" w:rsidRPr="00823A21" w:rsidRDefault="006211DD" w:rsidP="001714EC">
            <w:pPr>
              <w:tabs>
                <w:tab w:val="left" w:pos="-720"/>
                <w:tab w:val="right" w:leader="dot" w:pos="3562"/>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lang w:val="fr-FR"/>
              </w:rPr>
              <w:t xml:space="preserve">Distance </w:t>
            </w:r>
            <w:r w:rsidR="002B01CC" w:rsidRPr="00823A21">
              <w:rPr>
                <w:rFonts w:asciiTheme="minorHAnsi" w:hAnsiTheme="minorHAnsi" w:cstheme="minorHAnsi"/>
                <w:noProof/>
                <w:spacing w:val="-2"/>
                <w:sz w:val="20"/>
                <w:szCs w:val="20"/>
                <w:lang w:val="fr-FR"/>
              </w:rPr>
              <w:t>en</w:t>
            </w:r>
            <w:r w:rsidRPr="00823A21">
              <w:rPr>
                <w:rFonts w:asciiTheme="minorHAnsi" w:hAnsiTheme="minorHAnsi" w:cstheme="minorHAnsi"/>
                <w:noProof/>
                <w:spacing w:val="-2"/>
                <w:sz w:val="20"/>
                <w:szCs w:val="20"/>
                <w:lang w:val="fr-FR"/>
              </w:rPr>
              <w:t xml:space="preserve"> </w:t>
            </w:r>
            <w:r w:rsidR="00955328" w:rsidRPr="00823A21">
              <w:rPr>
                <w:rFonts w:asciiTheme="minorHAnsi" w:hAnsiTheme="minorHAnsi" w:cstheme="minorHAnsi"/>
                <w:noProof/>
                <w:spacing w:val="-2"/>
                <w:sz w:val="20"/>
                <w:szCs w:val="20"/>
                <w:lang w:val="fr-FR"/>
              </w:rPr>
              <w:t>km</w:t>
            </w:r>
            <w:r w:rsidRPr="00823A21">
              <w:rPr>
                <w:rFonts w:asciiTheme="minorHAnsi" w:hAnsiTheme="minorHAnsi" w:cstheme="minorHAnsi"/>
                <w:noProof/>
                <w:spacing w:val="-2"/>
                <w:sz w:val="20"/>
                <w:szCs w:val="20"/>
                <w:lang w:val="fr-FR"/>
              </w:rPr>
              <w:t>..</w:t>
            </w:r>
            <w:r w:rsidRPr="00823A21">
              <w:rPr>
                <w:rFonts w:asciiTheme="minorHAnsi" w:hAnsiTheme="minorHAnsi" w:cstheme="minorHAnsi"/>
                <w:noProof/>
                <w:spacing w:val="-2"/>
                <w:sz w:val="20"/>
                <w:szCs w:val="20"/>
                <w:lang w:val="fr-FR"/>
              </w:rPr>
              <w:tab/>
            </w:r>
          </w:p>
          <w:p w14:paraId="56E25CFA" w14:textId="6816DB62" w:rsidR="006211DD" w:rsidRPr="00823A21" w:rsidRDefault="002B01CC"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del w:id="79" w:author="Lenovo" w:date="2024-10-26T13:27:00Z">
              <w:r w:rsidRPr="00823A21" w:rsidDel="004A5327">
                <w:rPr>
                  <w:rFonts w:asciiTheme="minorHAnsi" w:hAnsiTheme="minorHAnsi" w:cstheme="minorHAnsi"/>
                  <w:spacing w:val="-2"/>
                  <w:sz w:val="20"/>
                  <w:szCs w:val="20"/>
                  <w:lang w:val="fr-FR" w:bidi="hi-IN"/>
                </w:rPr>
                <w:delText>Mêmes locaux</w:delText>
              </w:r>
              <w:r w:rsidR="006211DD" w:rsidRPr="00823A21" w:rsidDel="004A5327">
                <w:rPr>
                  <w:rFonts w:asciiTheme="minorHAnsi" w:hAnsiTheme="minorHAnsi" w:cstheme="minorHAnsi"/>
                  <w:spacing w:val="-2"/>
                  <w:sz w:val="20"/>
                  <w:szCs w:val="20"/>
                  <w:lang w:val="fr-FR" w:bidi="hi-IN"/>
                </w:rPr>
                <w:tab/>
                <w:delText>997</w:delText>
              </w:r>
            </w:del>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515D34A"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2B3793DA" w14:textId="77777777" w:rsidTr="00823A21">
        <w:trPr>
          <w:cantSplit/>
          <w:trHeight w:val="20"/>
        </w:trPr>
        <w:tc>
          <w:tcPr>
            <w:tcW w:w="470" w:type="pct"/>
            <w:tcBorders>
              <w:top w:val="single" w:sz="2" w:space="0" w:color="000000"/>
              <w:left w:val="single" w:sz="6" w:space="0" w:color="000000"/>
              <w:bottom w:val="single" w:sz="4" w:space="0" w:color="auto"/>
              <w:right w:val="single" w:sz="6" w:space="0" w:color="FFFFFF"/>
            </w:tcBorders>
            <w:shd w:val="clear" w:color="auto" w:fill="auto"/>
          </w:tcPr>
          <w:p w14:paraId="46565D8C" w14:textId="7FA2BB4D" w:rsidR="00F512F1"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BB73FB" w:rsidRPr="00823A21">
              <w:rPr>
                <w:rFonts w:asciiTheme="minorHAnsi" w:hAnsiTheme="minorHAnsi" w:cstheme="minorHAnsi"/>
                <w:bCs/>
                <w:sz w:val="20"/>
                <w:szCs w:val="20"/>
                <w:lang w:val="fr-FR"/>
              </w:rPr>
              <w:t>2</w:t>
            </w:r>
            <w:r w:rsidR="00B70EA3" w:rsidRPr="00823A21">
              <w:rPr>
                <w:rFonts w:asciiTheme="minorHAnsi" w:hAnsiTheme="minorHAnsi" w:cstheme="minorHAnsi"/>
                <w:bCs/>
                <w:sz w:val="20"/>
                <w:szCs w:val="20"/>
                <w:lang w:val="fr-FR"/>
              </w:rPr>
              <w:t>0</w:t>
            </w:r>
          </w:p>
        </w:tc>
        <w:tc>
          <w:tcPr>
            <w:tcW w:w="1898" w:type="pct"/>
            <w:tcBorders>
              <w:top w:val="single" w:sz="2" w:space="0" w:color="000000"/>
              <w:left w:val="single" w:sz="6" w:space="0" w:color="000000"/>
              <w:bottom w:val="single" w:sz="2" w:space="0" w:color="000000"/>
              <w:right w:val="single" w:sz="4" w:space="0" w:color="auto"/>
            </w:tcBorders>
            <w:shd w:val="clear" w:color="auto" w:fill="auto"/>
          </w:tcPr>
          <w:p w14:paraId="7B875FC4" w14:textId="4E7F20CD" w:rsidR="00F512F1" w:rsidRPr="00823A21" w:rsidRDefault="00AF5835"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 xml:space="preserve">Ce point de vente vend-t-il, </w:t>
            </w:r>
            <w:del w:id="80" w:author="Lenovo" w:date="2024-10-26T13:28:00Z">
              <w:r w:rsidRPr="00823A21" w:rsidDel="004A5327">
                <w:rPr>
                  <w:rFonts w:asciiTheme="minorHAnsi" w:hAnsiTheme="minorHAnsi" w:cstheme="minorHAnsi"/>
                  <w:sz w:val="20"/>
                  <w:szCs w:val="20"/>
                  <w:lang w:val="fr-FR"/>
                </w:rPr>
                <w:delText>prescript</w:delText>
              </w:r>
            </w:del>
            <w:ins w:id="81" w:author="Lenovo" w:date="2024-10-26T13:28:00Z">
              <w:r w:rsidR="004A5327">
                <w:rPr>
                  <w:rFonts w:asciiTheme="minorHAnsi" w:hAnsiTheme="minorHAnsi" w:cstheme="minorHAnsi"/>
                  <w:sz w:val="20"/>
                  <w:szCs w:val="20"/>
                  <w:lang w:val="fr-FR"/>
                </w:rPr>
                <w:t xml:space="preserve"> prescrit</w:t>
              </w:r>
            </w:ins>
            <w:r w:rsidRPr="00823A21">
              <w:rPr>
                <w:rFonts w:asciiTheme="minorHAnsi" w:hAnsiTheme="minorHAnsi" w:cstheme="minorHAnsi"/>
                <w:sz w:val="20"/>
                <w:szCs w:val="20"/>
                <w:lang w:val="fr-FR"/>
              </w:rPr>
              <w:t>-il, conseille-t-il, oriente-t-il ou fournit-il des services de suivi aux clients pour l’une des méthodes de pl</w:t>
            </w:r>
            <w:r w:rsidR="00963ED0" w:rsidRPr="00823A21">
              <w:rPr>
                <w:rFonts w:asciiTheme="minorHAnsi" w:hAnsiTheme="minorHAnsi" w:cstheme="minorHAnsi"/>
                <w:sz w:val="20"/>
                <w:szCs w:val="20"/>
                <w:lang w:val="fr-FR"/>
              </w:rPr>
              <w:t xml:space="preserve">anification familiale </w:t>
            </w:r>
            <w:r w:rsidR="00255FEA" w:rsidRPr="00823A21">
              <w:rPr>
                <w:rFonts w:asciiTheme="minorHAnsi" w:hAnsiTheme="minorHAnsi" w:cstheme="minorHAnsi"/>
                <w:sz w:val="20"/>
                <w:szCs w:val="20"/>
                <w:lang w:val="fr-FR"/>
              </w:rPr>
              <w:t>suivantes ?</w:t>
            </w:r>
          </w:p>
          <w:p w14:paraId="595C44FA" w14:textId="3D5B3954" w:rsidR="00173E6C" w:rsidRPr="00823A21" w:rsidRDefault="00E34A04" w:rsidP="00E34A04">
            <w:pPr>
              <w:autoSpaceDE w:val="0"/>
              <w:autoSpaceDN w:val="0"/>
              <w:adjustRightInd w:val="0"/>
              <w:rPr>
                <w:rFonts w:asciiTheme="minorHAnsi" w:hAnsiTheme="minorHAnsi" w:cstheme="minorHAnsi"/>
                <w:b/>
                <w:bCs/>
                <w:spacing w:val="-2"/>
                <w:sz w:val="20"/>
                <w:szCs w:val="20"/>
                <w:lang w:val="fr-FR" w:bidi="hi-IN"/>
              </w:rPr>
            </w:pPr>
            <w:r w:rsidRPr="00823A21">
              <w:rPr>
                <w:rFonts w:asciiTheme="minorHAnsi" w:hAnsiTheme="minorHAnsi" w:cstheme="minorHAnsi"/>
                <w:b/>
                <w:bCs/>
                <w:i/>
                <w:iCs/>
                <w:spacing w:val="-2"/>
                <w:sz w:val="20"/>
                <w:szCs w:val="20"/>
                <w:lang w:val="fr-FR" w:bidi="hi-IN"/>
              </w:rPr>
              <w:t xml:space="preserve">[Demander et noter toutes les </w:t>
            </w:r>
            <w:proofErr w:type="spellStart"/>
            <w:r w:rsidRPr="00823A21">
              <w:rPr>
                <w:rFonts w:asciiTheme="minorHAnsi" w:hAnsiTheme="minorHAnsi" w:cstheme="minorHAnsi"/>
                <w:b/>
                <w:bCs/>
                <w:i/>
                <w:iCs/>
                <w:spacing w:val="-2"/>
                <w:sz w:val="20"/>
                <w:szCs w:val="20"/>
                <w:lang w:val="fr-FR" w:bidi="hi-IN"/>
              </w:rPr>
              <w:t>possibilites</w:t>
            </w:r>
            <w:proofErr w:type="spellEnd"/>
            <w:r w:rsidRPr="00823A21">
              <w:rPr>
                <w:rFonts w:asciiTheme="minorHAnsi" w:hAnsiTheme="minorHAnsi" w:cstheme="minorHAnsi"/>
                <w:b/>
                <w:bCs/>
                <w:i/>
                <w:iCs/>
                <w:spacing w:val="-2"/>
                <w:sz w:val="20"/>
                <w:szCs w:val="20"/>
                <w:lang w:val="fr-FR" w:bidi="hi-IN"/>
              </w:rPr>
              <w:t xml:space="preserve">] </w:t>
            </w:r>
            <w:r w:rsidRPr="00823A21">
              <w:rPr>
                <w:rFonts w:asciiTheme="minorHAnsi" w:hAnsiTheme="minorHAnsi" w:cstheme="minorHAnsi"/>
                <w:b/>
                <w:bCs/>
                <w:i/>
                <w:iCs/>
                <w:sz w:val="20"/>
                <w:szCs w:val="20"/>
                <w:lang w:val="fr-FR" w:bidi="hi-IN"/>
              </w:rPr>
              <w:t>[choix multiple]</w:t>
            </w:r>
            <w:r w:rsidR="00F512F1" w:rsidRPr="00823A21">
              <w:rPr>
                <w:rFonts w:asciiTheme="minorHAnsi" w:hAnsiTheme="minorHAnsi" w:cs="Mangal"/>
                <w:b/>
                <w:bCs/>
                <w:i/>
                <w:iCs/>
                <w:sz w:val="20"/>
                <w:szCs w:val="20"/>
                <w:cs/>
                <w:lang w:val="fr-FR" w:bidi="hi-IN"/>
              </w:rPr>
              <w:t xml:space="preserve"> </w:t>
            </w:r>
            <w:r w:rsidRPr="00823A21">
              <w:rPr>
                <w:rFonts w:asciiTheme="minorHAnsi" w:hAnsiTheme="minorHAnsi" w:cstheme="minorHAnsi"/>
                <w:b/>
                <w:bCs/>
                <w:i/>
                <w:iCs/>
                <w:sz w:val="20"/>
                <w:szCs w:val="20"/>
                <w:lang w:val="fr-FR" w:bidi="hi-IN"/>
              </w:rPr>
              <w:t>[code ‘x’ pour sans objet]</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D58356" w14:textId="4CD67B8B"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spacing w:val="-2"/>
                <w:sz w:val="20"/>
                <w:szCs w:val="20"/>
                <w:lang w:val="fr-FR" w:bidi="hi-IN"/>
              </w:rPr>
            </w:pPr>
            <w:r w:rsidRPr="00823A21">
              <w:rPr>
                <w:rFonts w:asciiTheme="minorHAnsi" w:hAnsiTheme="minorHAnsi" w:cstheme="minorHAnsi"/>
                <w:b/>
                <w:bCs/>
                <w:spacing w:val="-2"/>
                <w:sz w:val="20"/>
                <w:szCs w:val="20"/>
                <w:lang w:val="fr-FR" w:bidi="hi-IN"/>
              </w:rPr>
              <w:t>Vend</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23BFD0A" w14:textId="64A1AA38"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spacing w:val="-2"/>
                <w:sz w:val="20"/>
                <w:szCs w:val="20"/>
                <w:lang w:val="fr-FR" w:bidi="hi-IN"/>
              </w:rPr>
            </w:pPr>
            <w:r w:rsidRPr="00823A21">
              <w:rPr>
                <w:rFonts w:asciiTheme="minorHAnsi" w:hAnsiTheme="minorHAnsi" w:cstheme="minorHAnsi"/>
                <w:b/>
                <w:bCs/>
                <w:spacing w:val="-2"/>
                <w:sz w:val="20"/>
                <w:szCs w:val="20"/>
                <w:lang w:val="fr-FR" w:bidi="hi-IN"/>
              </w:rPr>
              <w:t>Prescrit</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30AFB3A3" w14:textId="5ACA5098"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noProof/>
                <w:sz w:val="20"/>
                <w:szCs w:val="20"/>
                <w:lang w:val="fr-FR" w:eastAsia="en-IN" w:bidi="hi-IN"/>
              </w:rPr>
            </w:pPr>
            <w:r w:rsidRPr="00823A21">
              <w:rPr>
                <w:rFonts w:asciiTheme="minorHAnsi" w:hAnsiTheme="minorHAnsi" w:cstheme="minorHAnsi"/>
                <w:b/>
                <w:bCs/>
                <w:noProof/>
                <w:sz w:val="20"/>
                <w:szCs w:val="20"/>
                <w:lang w:val="fr-FR" w:eastAsia="en-IN" w:bidi="hi-IN"/>
              </w:rPr>
              <w:t>Conseille</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0B4DE339" w14:textId="3F08FB73"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spacing w:val="-2"/>
                <w:sz w:val="20"/>
                <w:szCs w:val="20"/>
                <w:lang w:val="fr-FR" w:bidi="hi-IN"/>
              </w:rPr>
            </w:pPr>
            <w:r w:rsidRPr="00823A21">
              <w:rPr>
                <w:rFonts w:asciiTheme="minorHAnsi" w:hAnsiTheme="minorHAnsi" w:cstheme="minorHAnsi"/>
                <w:b/>
                <w:bCs/>
                <w:noProof/>
                <w:sz w:val="20"/>
                <w:szCs w:val="20"/>
                <w:lang w:val="fr-FR" w:eastAsia="en-IN" w:bidi="hi-IN"/>
              </w:rPr>
              <w:t>Oriente</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BABDE0" w14:textId="541A16A9"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spacing w:val="-2"/>
                <w:sz w:val="20"/>
                <w:szCs w:val="20"/>
                <w:lang w:val="fr-FR" w:bidi="hi-IN"/>
              </w:rPr>
            </w:pPr>
            <w:r w:rsidRPr="00823A21">
              <w:rPr>
                <w:rFonts w:asciiTheme="minorHAnsi" w:hAnsiTheme="minorHAnsi" w:cstheme="minorHAnsi"/>
                <w:b/>
                <w:bCs/>
                <w:spacing w:val="-2"/>
                <w:sz w:val="20"/>
                <w:szCs w:val="20"/>
                <w:lang w:val="fr-FR" w:bidi="hi-IN"/>
              </w:rPr>
              <w:t>Suit</w:t>
            </w:r>
          </w:p>
        </w:tc>
        <w:tc>
          <w:tcPr>
            <w:tcW w:w="128" w:type="pct"/>
            <w:vMerge w:val="restart"/>
            <w:tcBorders>
              <w:top w:val="single" w:sz="2" w:space="0" w:color="000000"/>
              <w:left w:val="single" w:sz="4" w:space="0" w:color="auto"/>
              <w:right w:val="single" w:sz="6" w:space="0" w:color="000000"/>
            </w:tcBorders>
            <w:shd w:val="clear" w:color="auto" w:fill="auto"/>
          </w:tcPr>
          <w:p w14:paraId="551317E2"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p w14:paraId="58882D50" w14:textId="77777777" w:rsidR="00F512F1" w:rsidRPr="00823A21" w:rsidRDefault="00F512F1" w:rsidP="001714EC">
            <w:pPr>
              <w:rPr>
                <w:rFonts w:asciiTheme="minorHAnsi" w:hAnsiTheme="minorHAnsi" w:cstheme="minorHAnsi"/>
                <w:sz w:val="20"/>
                <w:szCs w:val="20"/>
                <w:lang w:val="fr-FR" w:eastAsia="en-IN" w:bidi="hi-IN"/>
              </w:rPr>
            </w:pPr>
          </w:p>
          <w:p w14:paraId="7B3F4BB2" w14:textId="77777777" w:rsidR="00F512F1" w:rsidRPr="00823A21" w:rsidRDefault="00F512F1" w:rsidP="001714EC">
            <w:pPr>
              <w:rPr>
                <w:rFonts w:asciiTheme="minorHAnsi" w:hAnsiTheme="minorHAnsi" w:cstheme="minorHAnsi"/>
                <w:sz w:val="20"/>
                <w:szCs w:val="20"/>
                <w:lang w:val="fr-FR" w:eastAsia="en-IN" w:bidi="hi-IN"/>
              </w:rPr>
            </w:pPr>
          </w:p>
          <w:p w14:paraId="4647F29C" w14:textId="77777777" w:rsidR="00F512F1" w:rsidRPr="00823A21" w:rsidRDefault="00F512F1" w:rsidP="001714EC">
            <w:pPr>
              <w:rPr>
                <w:rFonts w:asciiTheme="minorHAnsi" w:hAnsiTheme="minorHAnsi" w:cstheme="minorHAnsi"/>
                <w:sz w:val="20"/>
                <w:szCs w:val="20"/>
                <w:lang w:val="fr-FR" w:eastAsia="en-IN" w:bidi="hi-IN"/>
              </w:rPr>
            </w:pPr>
          </w:p>
          <w:p w14:paraId="513329C1" w14:textId="77777777" w:rsidR="00F512F1" w:rsidRPr="00823A21" w:rsidRDefault="00F512F1" w:rsidP="001714EC">
            <w:pPr>
              <w:rPr>
                <w:rFonts w:asciiTheme="minorHAnsi" w:hAnsiTheme="minorHAnsi" w:cstheme="minorHAnsi"/>
                <w:sz w:val="20"/>
                <w:szCs w:val="20"/>
                <w:lang w:val="fr-FR" w:eastAsia="en-IN" w:bidi="hi-IN"/>
              </w:rPr>
            </w:pPr>
          </w:p>
          <w:p w14:paraId="32D5BE36" w14:textId="77777777" w:rsidR="00F512F1" w:rsidRPr="00823A21" w:rsidRDefault="00F512F1" w:rsidP="001714EC">
            <w:pPr>
              <w:rPr>
                <w:rFonts w:asciiTheme="minorHAnsi" w:hAnsiTheme="minorHAnsi" w:cstheme="minorHAnsi"/>
                <w:sz w:val="20"/>
                <w:szCs w:val="20"/>
                <w:lang w:val="fr-FR" w:eastAsia="en-IN" w:bidi="hi-IN"/>
              </w:rPr>
            </w:pPr>
          </w:p>
          <w:p w14:paraId="4CEEE313" w14:textId="77777777" w:rsidR="00F512F1" w:rsidRPr="00823A21" w:rsidRDefault="00F512F1" w:rsidP="001714EC">
            <w:pPr>
              <w:rPr>
                <w:rFonts w:asciiTheme="minorHAnsi" w:hAnsiTheme="minorHAnsi" w:cstheme="minorHAnsi"/>
                <w:sz w:val="20"/>
                <w:szCs w:val="20"/>
                <w:lang w:val="fr-FR" w:eastAsia="en-IN" w:bidi="hi-IN"/>
              </w:rPr>
            </w:pPr>
          </w:p>
          <w:p w14:paraId="038A385B" w14:textId="77777777" w:rsidR="00F512F1" w:rsidRPr="00823A21" w:rsidRDefault="00F512F1" w:rsidP="001714EC">
            <w:pPr>
              <w:rPr>
                <w:rFonts w:asciiTheme="minorHAnsi" w:hAnsiTheme="minorHAnsi" w:cstheme="minorHAnsi"/>
                <w:sz w:val="20"/>
                <w:szCs w:val="20"/>
                <w:lang w:val="fr-FR" w:eastAsia="en-IN" w:bidi="hi-IN"/>
              </w:rPr>
            </w:pPr>
          </w:p>
          <w:p w14:paraId="68A0B679" w14:textId="77777777" w:rsidR="00F512F1" w:rsidRPr="00823A21" w:rsidRDefault="00F512F1" w:rsidP="001714EC">
            <w:pPr>
              <w:rPr>
                <w:rFonts w:asciiTheme="minorHAnsi" w:hAnsiTheme="minorHAnsi" w:cstheme="minorHAnsi"/>
                <w:sz w:val="20"/>
                <w:szCs w:val="20"/>
                <w:lang w:val="fr-FR" w:eastAsia="en-IN" w:bidi="hi-IN"/>
              </w:rPr>
            </w:pPr>
          </w:p>
          <w:p w14:paraId="788541BB" w14:textId="77777777" w:rsidR="00F512F1" w:rsidRPr="00823A21" w:rsidRDefault="00F512F1" w:rsidP="001714EC">
            <w:pPr>
              <w:rPr>
                <w:rFonts w:asciiTheme="minorHAnsi" w:hAnsiTheme="minorHAnsi" w:cstheme="minorHAnsi"/>
                <w:sz w:val="20"/>
                <w:szCs w:val="20"/>
                <w:lang w:val="fr-FR" w:eastAsia="en-IN" w:bidi="hi-IN"/>
              </w:rPr>
            </w:pPr>
          </w:p>
        </w:tc>
      </w:tr>
      <w:tr w:rsidR="00E34A04" w:rsidRPr="00F97A6C" w:rsidDel="00512C22" w14:paraId="1D4EB64F"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5DF7F887" w14:textId="6FB331DD" w:rsidR="00F512F1" w:rsidRPr="00823A21" w:rsidRDefault="00B70EA3" w:rsidP="00823A21">
            <w:pPr>
              <w:tabs>
                <w:tab w:val="left" w:pos="-720"/>
              </w:tabs>
              <w:suppressAutoHyphens/>
              <w:jc w:val="center"/>
              <w:rPr>
                <w:rFonts w:asciiTheme="minorHAnsi" w:hAnsiTheme="minorHAnsi" w:cstheme="minorHAnsi"/>
                <w:sz w:val="20"/>
                <w:szCs w:val="20"/>
                <w:lang w:val="fr-FR"/>
              </w:rPr>
            </w:pPr>
            <w:r w:rsidRPr="00823A21">
              <w:rPr>
                <w:rFonts w:asciiTheme="minorHAnsi" w:hAnsiTheme="minorHAnsi" w:cstheme="minorHAnsi"/>
                <w:bCs/>
                <w:sz w:val="20"/>
                <w:szCs w:val="20"/>
                <w:lang w:val="fr-FR"/>
              </w:rPr>
              <w:t>A</w:t>
            </w:r>
          </w:p>
        </w:tc>
        <w:tc>
          <w:tcPr>
            <w:tcW w:w="1898" w:type="pct"/>
            <w:tcBorders>
              <w:top w:val="single" w:sz="2" w:space="0" w:color="000000"/>
              <w:left w:val="single" w:sz="4" w:space="0" w:color="auto"/>
              <w:bottom w:val="single" w:sz="2" w:space="0" w:color="000000"/>
              <w:right w:val="single" w:sz="4" w:space="0" w:color="auto"/>
            </w:tcBorders>
            <w:shd w:val="clear" w:color="auto" w:fill="auto"/>
          </w:tcPr>
          <w:p w14:paraId="0D0643D0" w14:textId="488CF022" w:rsidR="00F512F1" w:rsidRPr="00823A21" w:rsidRDefault="00274B0C"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D</w:t>
            </w:r>
            <w:r w:rsidR="00E34A04" w:rsidRPr="00823A21">
              <w:rPr>
                <w:rFonts w:asciiTheme="minorHAnsi" w:hAnsiTheme="minorHAnsi" w:cstheme="minorHAnsi"/>
                <w:sz w:val="20"/>
                <w:szCs w:val="20"/>
                <w:lang w:val="fr-FR"/>
              </w:rPr>
              <w:t>ispositif intra-utérin</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644433" w14:textId="0E4A820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59936DC" w14:textId="5B6B9E56"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71DA8A0F" w14:textId="4AA627E0"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67EF501E" w14:textId="6354A606"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E173AD" w14:textId="4172125D"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7E1F9972"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0AB72B8E"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6FB4ACF8" w14:textId="5C7D4D50" w:rsidR="00F512F1" w:rsidRPr="00823A21" w:rsidRDefault="00B70EA3"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B</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015C8FBF" w14:textId="71A6A8A4" w:rsidR="00F512F1" w:rsidRPr="00823A21" w:rsidRDefault="00BB73FB"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Injectables</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034A5B" w14:textId="41C49575"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34487933" w14:textId="2DA68F55"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B5E6D4C" w14:textId="69D583F2"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093D94C" w14:textId="3F33D379"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040689" w14:textId="4244ACC3"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5C7B8C03"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6D701831"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300E9F9C" w14:textId="774AA54C" w:rsidR="00F512F1" w:rsidRPr="00823A21" w:rsidRDefault="00BB73FB"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C</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3C0DDFEA" w14:textId="0FFE84A0" w:rsidR="00F512F1" w:rsidRPr="00823A21" w:rsidRDefault="00AF5835" w:rsidP="00AF5835">
            <w:pPr>
              <w:rPr>
                <w:rFonts w:asciiTheme="minorHAnsi" w:hAnsiTheme="minorHAnsi" w:cstheme="minorHAnsi"/>
                <w:sz w:val="20"/>
                <w:szCs w:val="20"/>
                <w:lang w:val="fr-FR"/>
              </w:rPr>
            </w:pPr>
            <w:r w:rsidRPr="00823A21">
              <w:rPr>
                <w:rFonts w:asciiTheme="minorHAnsi" w:hAnsiTheme="minorHAnsi" w:cstheme="minorHAnsi"/>
                <w:sz w:val="20"/>
                <w:szCs w:val="20"/>
                <w:lang w:val="fr-FR"/>
              </w:rPr>
              <w:t>Préservatifs</w:t>
            </w:r>
            <w:r w:rsidR="00F512F1" w:rsidRPr="00823A21">
              <w:rPr>
                <w:rFonts w:asciiTheme="minorHAnsi" w:hAnsiTheme="minorHAnsi" w:cstheme="minorHAnsi"/>
                <w:sz w:val="20"/>
                <w:szCs w:val="20"/>
                <w:lang w:val="fr-FR"/>
              </w:rPr>
              <w:t xml:space="preserve"> (</w:t>
            </w:r>
            <w:r w:rsidRPr="00823A21">
              <w:rPr>
                <w:rFonts w:asciiTheme="minorHAnsi" w:hAnsiTheme="minorHAnsi" w:cstheme="minorHAnsi"/>
                <w:sz w:val="20"/>
                <w:szCs w:val="20"/>
                <w:lang w:val="fr-FR"/>
              </w:rPr>
              <w:t>Masculin</w:t>
            </w:r>
            <w:r w:rsidR="00F512F1" w:rsidRPr="00823A21">
              <w:rPr>
                <w:rFonts w:asciiTheme="minorHAnsi" w:hAnsiTheme="minorHAnsi" w:cstheme="minorHAnsi"/>
                <w:sz w:val="20"/>
                <w:szCs w:val="20"/>
                <w:lang w:val="fr-FR"/>
              </w:rPr>
              <w:t>)</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53EF58" w14:textId="357D748E"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E11ECEA" w14:textId="28ED2F53"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70BAC737" w14:textId="2E3D3E6C"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48796CA3" w14:textId="7E9082B5"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49732B" w14:textId="08F352E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1DD41D2D"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4716954D"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005D0FA2" w14:textId="6F0A4534" w:rsidR="00F512F1" w:rsidRPr="00823A21" w:rsidRDefault="00BB73FB"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D</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0D2D68D6" w14:textId="247C9993" w:rsidR="00F512F1" w:rsidRPr="00823A21" w:rsidRDefault="00AF5835" w:rsidP="00AF5835">
            <w:pPr>
              <w:rPr>
                <w:rFonts w:asciiTheme="minorHAnsi" w:hAnsiTheme="minorHAnsi" w:cstheme="minorHAnsi"/>
                <w:sz w:val="20"/>
                <w:szCs w:val="20"/>
                <w:lang w:val="fr-FR"/>
              </w:rPr>
            </w:pPr>
            <w:r w:rsidRPr="00823A21">
              <w:rPr>
                <w:rFonts w:asciiTheme="minorHAnsi" w:hAnsiTheme="minorHAnsi" w:cstheme="minorHAnsi"/>
                <w:sz w:val="20"/>
                <w:szCs w:val="20"/>
                <w:lang w:val="fr-FR"/>
              </w:rPr>
              <w:t xml:space="preserve">Préservatifs </w:t>
            </w:r>
            <w:r w:rsidR="00F512F1" w:rsidRPr="00823A21">
              <w:rPr>
                <w:rFonts w:asciiTheme="minorHAnsi" w:hAnsiTheme="minorHAnsi" w:cstheme="minorHAnsi"/>
                <w:sz w:val="20"/>
                <w:szCs w:val="20"/>
                <w:lang w:val="fr-FR"/>
              </w:rPr>
              <w:t>(</w:t>
            </w:r>
            <w:r w:rsidRPr="00823A21">
              <w:rPr>
                <w:rFonts w:asciiTheme="minorHAnsi" w:hAnsiTheme="minorHAnsi" w:cstheme="minorHAnsi"/>
                <w:sz w:val="20"/>
                <w:szCs w:val="20"/>
                <w:lang w:val="fr-FR"/>
              </w:rPr>
              <w:t>Féminin</w:t>
            </w:r>
            <w:r w:rsidR="00F512F1" w:rsidRPr="00823A21">
              <w:rPr>
                <w:rFonts w:asciiTheme="minorHAnsi" w:hAnsiTheme="minorHAnsi" w:cstheme="minorHAnsi"/>
                <w:sz w:val="20"/>
                <w:szCs w:val="20"/>
                <w:lang w:val="fr-FR"/>
              </w:rPr>
              <w:t>)</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1B88F3" w14:textId="4207DF52"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1561A4C4" w14:textId="430F24F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DFABD45" w14:textId="370A8302"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773BDBE3" w14:textId="2950A4B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6F977D" w14:textId="15CAE049"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2A137259"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41C6D142"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486A8410" w14:textId="475F6F6D" w:rsidR="00F512F1" w:rsidRPr="00823A21" w:rsidRDefault="00BB73FB"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E</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39593287" w14:textId="33E64B1D" w:rsidR="00F512F1" w:rsidRPr="00823A21" w:rsidRDefault="00BB73FB"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Contraception d’urgence</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F44148" w14:textId="382A07FF"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0E7931A3" w14:textId="3F81A0B9"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A7202D2" w14:textId="6AFF9FF0"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62E30C80" w14:textId="6BA7A602"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637F04" w14:textId="1998834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730C813C"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69FE53D1"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0356B190" w14:textId="0AF01714" w:rsidR="00F512F1" w:rsidRPr="00823A21" w:rsidRDefault="00F512F1"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f</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2FE699F6" w14:textId="61E52423" w:rsidR="00F512F1" w:rsidRPr="00823A21" w:rsidRDefault="00BB73FB"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Pilules</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AD3222" w14:textId="456F9C1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B690BEE" w14:textId="65C3049A"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67FB9189" w14:textId="05946C47"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390B1A13" w14:textId="2A0A9B96"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F4148E" w14:textId="73FFA16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23C57AA2"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2913594F"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5CE27741" w14:textId="30DF08EA" w:rsidR="00F512F1" w:rsidRPr="00823A21" w:rsidRDefault="00F512F1"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g</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7705DBE4" w14:textId="7765CA74" w:rsidR="00F512F1" w:rsidRPr="00823A21" w:rsidRDefault="00F512F1"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Implants</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D1AD85" w14:textId="1714AEFE"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24FA8C2D" w14:textId="0F89FAA7"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3AE0716A" w14:textId="3B618ADF"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4F6BCBE5" w14:textId="28195B50"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79E89B" w14:textId="6FD0DEC8"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60DD6909"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10D1C208"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6655F9C6" w14:textId="3AFF8CE0" w:rsidR="00F512F1" w:rsidRPr="00823A21" w:rsidRDefault="00F512F1"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h</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0B5C051D" w14:textId="2EA8401D" w:rsidR="00F512F1" w:rsidRPr="00823A21" w:rsidRDefault="00BB73FB"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Stérilisation féminine (Ligature</w:t>
            </w:r>
            <w:r w:rsidR="00E34A04" w:rsidRPr="00823A21">
              <w:rPr>
                <w:rFonts w:asciiTheme="minorHAnsi" w:hAnsiTheme="minorHAnsi" w:cstheme="minorHAnsi"/>
                <w:sz w:val="20"/>
                <w:szCs w:val="20"/>
                <w:lang w:val="fr-FR"/>
              </w:rPr>
              <w:t xml:space="preserve"> </w:t>
            </w:r>
            <w:r w:rsidRPr="00823A21">
              <w:rPr>
                <w:rFonts w:asciiTheme="minorHAnsi" w:hAnsiTheme="minorHAnsi" w:cstheme="minorHAnsi"/>
                <w:sz w:val="20"/>
                <w:szCs w:val="20"/>
                <w:lang w:val="fr-FR"/>
              </w:rPr>
              <w:t>des trompes)</w:t>
            </w:r>
          </w:p>
        </w:tc>
        <w:tc>
          <w:tcPr>
            <w:tcW w:w="501"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3CD764" w14:textId="0E54BF4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1FF777" w14:textId="6439CF97"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1E65456F" w14:textId="50F44DB8"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2E256574" w14:textId="47566F46"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B1DA78" w14:textId="59F7ABB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21172ACD"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78939BBC"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5A0D724A" w14:textId="0D828849" w:rsidR="00F512F1" w:rsidRPr="00823A21" w:rsidRDefault="00F512F1"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i</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50E6625D" w14:textId="0EDEC1C7" w:rsidR="00F512F1" w:rsidRPr="00823A21" w:rsidRDefault="00BB73FB"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Stérilisation masculine</w:t>
            </w:r>
            <w:r w:rsidR="00E642B7" w:rsidRPr="00823A21">
              <w:rPr>
                <w:rFonts w:asciiTheme="minorHAnsi" w:hAnsiTheme="minorHAnsi" w:cstheme="minorHAnsi"/>
                <w:sz w:val="20"/>
                <w:szCs w:val="20"/>
                <w:lang w:val="fr-FR"/>
              </w:rPr>
              <w:t xml:space="preserve"> (Vasectomie)</w:t>
            </w:r>
          </w:p>
        </w:tc>
        <w:tc>
          <w:tcPr>
            <w:tcW w:w="501"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586FB0" w14:textId="701F4B6F"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C18DFA" w14:textId="7B9DC294"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24707DE6" w14:textId="1A18100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0A9A9E60" w14:textId="282C3A1C"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BA76BB" w14:textId="43BDFBE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5469C411"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16DCA858"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7F29859C" w14:textId="7873762D" w:rsidR="00F512F1" w:rsidRPr="00823A21" w:rsidRDefault="007D0409"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j</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76F7A476" w14:textId="2CE7C423" w:rsidR="00F512F1" w:rsidRPr="00823A21" w:rsidRDefault="00BB73FB"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Allaitement maternel exclusif (MAMA)</w:t>
            </w:r>
          </w:p>
        </w:tc>
        <w:tc>
          <w:tcPr>
            <w:tcW w:w="501"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6D2733" w14:textId="55C9CE72"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858B66" w14:textId="3A01D21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7941808C" w14:textId="72E4AA2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60ED7969" w14:textId="49612536"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57A968" w14:textId="2EDD708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6B0AC2B6"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bl>
    <w:p w14:paraId="7B704679" w14:textId="7BC0CB62" w:rsidR="006211DD" w:rsidRPr="00823A21" w:rsidRDefault="006211DD" w:rsidP="00FD32FD">
      <w:pPr>
        <w:ind w:left="720"/>
        <w:rPr>
          <w:rFonts w:asciiTheme="minorHAnsi" w:hAnsiTheme="minorHAnsi" w:cstheme="minorHAnsi"/>
          <w:sz w:val="20"/>
          <w:szCs w:val="20"/>
          <w:lang w:val="fr-FR"/>
        </w:rPr>
      </w:pPr>
    </w:p>
    <w:tbl>
      <w:tblPr>
        <w:tblW w:w="5000" w:type="pct"/>
        <w:tblLayout w:type="fixed"/>
        <w:tblCellMar>
          <w:left w:w="120" w:type="dxa"/>
          <w:right w:w="120" w:type="dxa"/>
        </w:tblCellMar>
        <w:tblLook w:val="0000" w:firstRow="0" w:lastRow="0" w:firstColumn="0" w:lastColumn="0" w:noHBand="0" w:noVBand="0"/>
      </w:tblPr>
      <w:tblGrid>
        <w:gridCol w:w="686"/>
        <w:gridCol w:w="3035"/>
        <w:gridCol w:w="1378"/>
        <w:gridCol w:w="1378"/>
        <w:gridCol w:w="1378"/>
        <w:gridCol w:w="1380"/>
        <w:gridCol w:w="1528"/>
      </w:tblGrid>
      <w:tr w:rsidR="00374B95" w:rsidRPr="00594147" w:rsidDel="00512C22" w14:paraId="5FBCF193" w14:textId="2378DE57" w:rsidTr="00823A21">
        <w:trPr>
          <w:trHeight w:val="432"/>
        </w:trPr>
        <w:tc>
          <w:tcPr>
            <w:tcW w:w="319" w:type="pct"/>
            <w:tcBorders>
              <w:top w:val="single" w:sz="4" w:space="0" w:color="auto"/>
              <w:left w:val="single" w:sz="4" w:space="0" w:color="auto"/>
              <w:bottom w:val="single" w:sz="4" w:space="0" w:color="auto"/>
              <w:right w:val="single" w:sz="6" w:space="0" w:color="000000"/>
            </w:tcBorders>
          </w:tcPr>
          <w:p w14:paraId="02E14044" w14:textId="7FB8D73E" w:rsidR="00374B95" w:rsidRPr="00823A21" w:rsidRDefault="00374B95" w:rsidP="001714EC">
            <w:pPr>
              <w:tabs>
                <w:tab w:val="left" w:pos="-720"/>
              </w:tabs>
              <w:suppressAutoHyphens/>
              <w:rPr>
                <w:rFonts w:asciiTheme="minorHAnsi" w:hAnsiTheme="minorHAnsi" w:cstheme="minorHAnsi"/>
                <w:b/>
                <w:bCs/>
                <w:noProof/>
                <w:sz w:val="20"/>
                <w:szCs w:val="20"/>
                <w:lang w:val="fr-FR" w:eastAsia="en-IN" w:bidi="hi-IN"/>
              </w:rPr>
            </w:pPr>
          </w:p>
        </w:tc>
        <w:tc>
          <w:tcPr>
            <w:tcW w:w="4681" w:type="pct"/>
            <w:gridSpan w:val="6"/>
            <w:tcBorders>
              <w:top w:val="single" w:sz="4" w:space="0" w:color="auto"/>
              <w:left w:val="single" w:sz="4" w:space="0" w:color="auto"/>
              <w:bottom w:val="single" w:sz="4" w:space="0" w:color="auto"/>
              <w:right w:val="single" w:sz="4" w:space="0" w:color="auto"/>
            </w:tcBorders>
            <w:shd w:val="clear" w:color="auto" w:fill="auto"/>
          </w:tcPr>
          <w:p w14:paraId="0F08CF28" w14:textId="77777777" w:rsidR="00374B95" w:rsidRDefault="0061120E" w:rsidP="00063486">
            <w:pPr>
              <w:tabs>
                <w:tab w:val="left" w:pos="-720"/>
              </w:tabs>
              <w:suppressAutoHyphens/>
              <w:rPr>
                <w:ins w:id="82" w:author="Lenovo" w:date="2024-10-26T13:30:00Z"/>
                <w:rFonts w:asciiTheme="minorHAnsi" w:hAnsiTheme="minorHAnsi" w:cstheme="minorHAnsi"/>
                <w:b/>
                <w:bCs/>
                <w:noProof/>
                <w:sz w:val="20"/>
                <w:szCs w:val="20"/>
                <w:lang w:val="fr-FR" w:eastAsia="en-IN" w:bidi="hi-IN"/>
              </w:rPr>
            </w:pPr>
            <w:r w:rsidRPr="00823A21">
              <w:rPr>
                <w:rFonts w:asciiTheme="minorHAnsi" w:hAnsiTheme="minorHAnsi" w:cstheme="minorHAnsi"/>
                <w:b/>
                <w:bCs/>
                <w:noProof/>
                <w:sz w:val="20"/>
                <w:szCs w:val="20"/>
                <w:lang w:val="fr-FR" w:eastAsia="en-IN" w:bidi="hi-IN"/>
              </w:rPr>
              <w:t xml:space="preserve">Avec votre permission, je vais vous poser des questions pour obtenir des </w:t>
            </w:r>
            <w:r w:rsidR="004742CF" w:rsidRPr="00823A21">
              <w:rPr>
                <w:rFonts w:asciiTheme="minorHAnsi" w:hAnsiTheme="minorHAnsi" w:cstheme="minorHAnsi"/>
                <w:b/>
                <w:bCs/>
                <w:noProof/>
                <w:sz w:val="20"/>
                <w:szCs w:val="20"/>
                <w:lang w:val="fr-FR" w:eastAsia="en-IN" w:bidi="hi-IN"/>
              </w:rPr>
              <w:t>données</w:t>
            </w:r>
            <w:r w:rsidR="00063486" w:rsidRPr="00823A21">
              <w:rPr>
                <w:rFonts w:asciiTheme="minorHAnsi" w:hAnsiTheme="minorHAnsi" w:cstheme="minorHAnsi"/>
                <w:b/>
                <w:bCs/>
                <w:noProof/>
                <w:sz w:val="20"/>
                <w:szCs w:val="20"/>
                <w:lang w:val="fr-FR" w:eastAsia="en-IN" w:bidi="hi-IN"/>
              </w:rPr>
              <w:t xml:space="preserve"> </w:t>
            </w:r>
            <w:r w:rsidRPr="00823A21">
              <w:rPr>
                <w:rFonts w:asciiTheme="minorHAnsi" w:hAnsiTheme="minorHAnsi" w:cstheme="minorHAnsi"/>
                <w:b/>
                <w:bCs/>
                <w:noProof/>
                <w:sz w:val="20"/>
                <w:szCs w:val="20"/>
                <w:lang w:val="fr-FR" w:eastAsia="en-IN" w:bidi="hi-IN"/>
              </w:rPr>
              <w:t xml:space="preserve">sur les ventes de </w:t>
            </w:r>
            <w:r w:rsidR="00063486" w:rsidRPr="00823A21">
              <w:rPr>
                <w:rFonts w:asciiTheme="minorHAnsi" w:hAnsiTheme="minorHAnsi" w:cstheme="minorHAnsi"/>
                <w:b/>
                <w:bCs/>
                <w:noProof/>
                <w:sz w:val="20"/>
                <w:szCs w:val="20"/>
                <w:lang w:val="fr-FR" w:eastAsia="en-IN" w:bidi="hi-IN"/>
              </w:rPr>
              <w:t>méthodes de planification familiale spécifiques</w:t>
            </w:r>
            <w:r w:rsidR="009F37B4" w:rsidRPr="00823A21">
              <w:rPr>
                <w:rFonts w:asciiTheme="minorHAnsi" w:hAnsiTheme="minorHAnsi" w:cstheme="minorHAnsi"/>
                <w:b/>
                <w:bCs/>
                <w:noProof/>
                <w:sz w:val="20"/>
                <w:szCs w:val="20"/>
                <w:lang w:val="fr-FR" w:eastAsia="en-IN" w:bidi="hi-IN"/>
              </w:rPr>
              <w:t xml:space="preserve">. </w:t>
            </w:r>
          </w:p>
          <w:p w14:paraId="0447D0DF" w14:textId="77777777" w:rsidR="004A5327" w:rsidRPr="00823A21" w:rsidRDefault="004A5327" w:rsidP="004A5327">
            <w:pPr>
              <w:rPr>
                <w:ins w:id="83" w:author="Lenovo" w:date="2024-10-26T13:30:00Z"/>
                <w:rFonts w:asciiTheme="minorHAnsi" w:hAnsiTheme="minorHAnsi" w:cstheme="minorHAnsi"/>
                <w:b/>
                <w:sz w:val="20"/>
                <w:szCs w:val="20"/>
                <w:lang w:val="fr-FR"/>
              </w:rPr>
            </w:pPr>
            <w:ins w:id="84" w:author="Lenovo" w:date="2024-10-26T13:30:00Z">
              <w:r w:rsidRPr="00823A21">
                <w:rPr>
                  <w:rFonts w:asciiTheme="minorHAnsi" w:hAnsiTheme="minorHAnsi" w:cstheme="minorHAnsi"/>
                  <w:b/>
                  <w:sz w:val="20"/>
                  <w:szCs w:val="20"/>
                  <w:lang w:val="fr-FR"/>
                </w:rPr>
                <w:t>SI PERSONNE, ENREGISTRER 000</w:t>
              </w:r>
            </w:ins>
          </w:p>
          <w:p w14:paraId="5224C0C5" w14:textId="77777777" w:rsidR="004A5327" w:rsidRPr="00823A21" w:rsidRDefault="004A5327" w:rsidP="004A5327">
            <w:pPr>
              <w:rPr>
                <w:ins w:id="85" w:author="Lenovo" w:date="2024-10-26T13:30:00Z"/>
                <w:rFonts w:asciiTheme="minorHAnsi" w:hAnsiTheme="minorHAnsi" w:cstheme="minorHAnsi"/>
                <w:b/>
                <w:sz w:val="20"/>
                <w:szCs w:val="20"/>
                <w:lang w:val="fr-FR"/>
              </w:rPr>
            </w:pPr>
            <w:ins w:id="86" w:author="Lenovo" w:date="2024-10-26T13:30:00Z">
              <w:r w:rsidRPr="00823A21">
                <w:rPr>
                  <w:rFonts w:asciiTheme="minorHAnsi" w:hAnsiTheme="minorHAnsi" w:cstheme="minorHAnsi"/>
                  <w:b/>
                  <w:sz w:val="20"/>
                  <w:szCs w:val="20"/>
                  <w:lang w:val="fr-FR"/>
                </w:rPr>
                <w:t xml:space="preserve">SI NE S’EN RAPPELLE PAS, ENREGISTREZ 998  </w:t>
              </w:r>
            </w:ins>
          </w:p>
          <w:p w14:paraId="67042386" w14:textId="39305A30" w:rsidR="004A5327" w:rsidRPr="00823A21" w:rsidRDefault="004A5327" w:rsidP="004A5327">
            <w:pPr>
              <w:rPr>
                <w:ins w:id="87" w:author="Lenovo" w:date="2024-10-26T13:30:00Z"/>
                <w:rFonts w:asciiTheme="minorHAnsi" w:hAnsiTheme="minorHAnsi" w:cstheme="minorHAnsi"/>
                <w:b/>
                <w:sz w:val="20"/>
                <w:szCs w:val="20"/>
                <w:lang w:val="fr-FR"/>
              </w:rPr>
            </w:pPr>
            <w:ins w:id="88" w:author="Lenovo" w:date="2024-10-26T13:30:00Z">
              <w:r w:rsidRPr="00823A21">
                <w:rPr>
                  <w:rFonts w:asciiTheme="minorHAnsi" w:hAnsiTheme="minorHAnsi" w:cstheme="minorHAnsi"/>
                  <w:b/>
                  <w:sz w:val="20"/>
                  <w:szCs w:val="20"/>
                  <w:lang w:val="fr-FR"/>
                </w:rPr>
                <w:t xml:space="preserve">SI PAS DE REPONSE, ENREGISTREZ </w:t>
              </w:r>
              <w:r>
                <w:rPr>
                  <w:rFonts w:asciiTheme="minorHAnsi" w:hAnsiTheme="minorHAnsi" w:cstheme="minorHAnsi"/>
                  <w:b/>
                  <w:sz w:val="20"/>
                  <w:szCs w:val="20"/>
                  <w:lang w:val="fr-FR"/>
                </w:rPr>
                <w:t xml:space="preserve"> 999</w:t>
              </w:r>
            </w:ins>
          </w:p>
          <w:p w14:paraId="51CA7A26" w14:textId="368BB30C" w:rsidR="004A5327" w:rsidRPr="00823A21" w:rsidRDefault="004A5327" w:rsidP="00063486">
            <w:pPr>
              <w:tabs>
                <w:tab w:val="left" w:pos="-720"/>
              </w:tabs>
              <w:suppressAutoHyphens/>
              <w:rPr>
                <w:rFonts w:asciiTheme="minorHAnsi" w:hAnsiTheme="minorHAnsi" w:cstheme="minorHAnsi"/>
                <w:noProof/>
                <w:sz w:val="20"/>
                <w:szCs w:val="20"/>
                <w:lang w:val="fr-FR" w:eastAsia="en-IN" w:bidi="hi-IN"/>
              </w:rPr>
            </w:pPr>
          </w:p>
        </w:tc>
      </w:tr>
      <w:tr w:rsidR="00374B95" w:rsidRPr="00594147" w14:paraId="008EF1E2" w14:textId="77777777" w:rsidTr="00823A21">
        <w:trPr>
          <w:trHeight w:hRule="exact" w:val="3169"/>
        </w:trPr>
        <w:tc>
          <w:tcPr>
            <w:tcW w:w="319" w:type="pct"/>
            <w:tcBorders>
              <w:top w:val="single" w:sz="4" w:space="0" w:color="auto"/>
              <w:left w:val="single" w:sz="4" w:space="0" w:color="auto"/>
              <w:bottom w:val="single" w:sz="4" w:space="0" w:color="auto"/>
              <w:right w:val="single" w:sz="4" w:space="0" w:color="auto"/>
            </w:tcBorders>
            <w:shd w:val="clear" w:color="auto" w:fill="auto"/>
          </w:tcPr>
          <w:p w14:paraId="6E8C7236" w14:textId="3B37C065" w:rsidR="00374B95"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lastRenderedPageBreak/>
              <w:t>2</w:t>
            </w:r>
            <w:r w:rsidR="00374B95" w:rsidRPr="00823A21">
              <w:rPr>
                <w:rFonts w:asciiTheme="minorHAnsi" w:hAnsiTheme="minorHAnsi" w:cstheme="minorHAnsi"/>
                <w:bCs/>
                <w:sz w:val="20"/>
                <w:szCs w:val="20"/>
                <w:lang w:val="fr-FR"/>
              </w:rPr>
              <w:t>2</w:t>
            </w:r>
            <w:r w:rsidR="00BB04E2" w:rsidRPr="00823A21">
              <w:rPr>
                <w:rFonts w:asciiTheme="minorHAnsi" w:hAnsiTheme="minorHAnsi" w:cstheme="minorHAnsi"/>
                <w:bCs/>
                <w:sz w:val="20"/>
                <w:szCs w:val="20"/>
                <w:lang w:val="fr-FR"/>
              </w:rPr>
              <w:t>1</w:t>
            </w:r>
          </w:p>
        </w:tc>
        <w:tc>
          <w:tcPr>
            <w:tcW w:w="1410" w:type="pct"/>
            <w:tcBorders>
              <w:top w:val="single" w:sz="4" w:space="0" w:color="auto"/>
              <w:left w:val="single" w:sz="4" w:space="0" w:color="auto"/>
              <w:bottom w:val="single" w:sz="4" w:space="0" w:color="auto"/>
              <w:right w:val="single" w:sz="4" w:space="0" w:color="auto"/>
            </w:tcBorders>
            <w:shd w:val="clear" w:color="auto" w:fill="auto"/>
          </w:tcPr>
          <w:p w14:paraId="1D066B58" w14:textId="64520667" w:rsidR="00374B95" w:rsidRPr="00823A21" w:rsidRDefault="00063486" w:rsidP="001714EC">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Au cours du</w:t>
            </w:r>
            <w:r w:rsidR="00374B95" w:rsidRPr="00823A21">
              <w:rPr>
                <w:rFonts w:asciiTheme="minorHAnsi" w:hAnsiTheme="minorHAnsi" w:cstheme="minorHAnsi"/>
                <w:bCs/>
                <w:sz w:val="20"/>
                <w:szCs w:val="20"/>
                <w:lang w:val="fr-FR"/>
              </w:rPr>
              <w:t xml:space="preserve"> </w:t>
            </w:r>
            <w:r w:rsidRPr="00823A21">
              <w:rPr>
                <w:rFonts w:asciiTheme="minorHAnsi" w:hAnsiTheme="minorHAnsi" w:cstheme="minorHAnsi"/>
                <w:b/>
                <w:bCs/>
                <w:sz w:val="20"/>
                <w:szCs w:val="20"/>
                <w:u w:val="single"/>
                <w:lang w:val="fr-FR"/>
              </w:rPr>
              <w:t>dernier mois écoulé</w:t>
            </w:r>
            <w:r w:rsidR="00374B95" w:rsidRPr="00823A21">
              <w:rPr>
                <w:rFonts w:asciiTheme="minorHAnsi" w:hAnsiTheme="minorHAnsi" w:cstheme="minorHAnsi"/>
                <w:bCs/>
                <w:sz w:val="20"/>
                <w:szCs w:val="20"/>
                <w:lang w:val="fr-FR"/>
              </w:rPr>
              <w:t xml:space="preserve">, </w:t>
            </w:r>
            <w:r w:rsidRPr="00823A21">
              <w:rPr>
                <w:rFonts w:asciiTheme="minorHAnsi" w:hAnsiTheme="minorHAnsi" w:cstheme="minorHAnsi"/>
                <w:bCs/>
                <w:sz w:val="20"/>
                <w:szCs w:val="20"/>
                <w:lang w:val="fr-FR"/>
              </w:rPr>
              <w:t xml:space="preserve">combien de clients ont bénéficié des méthodes de planification familiale suivantes </w:t>
            </w:r>
            <w:r w:rsidR="00374B95" w:rsidRPr="00823A21">
              <w:rPr>
                <w:rFonts w:asciiTheme="minorHAnsi" w:hAnsiTheme="minorHAnsi" w:cstheme="minorHAnsi"/>
                <w:bCs/>
                <w:sz w:val="20"/>
                <w:szCs w:val="20"/>
                <w:lang w:val="fr-FR"/>
              </w:rPr>
              <w:t>:</w:t>
            </w:r>
          </w:p>
          <w:p w14:paraId="1A50CDD6" w14:textId="77777777" w:rsidR="00374B95" w:rsidRPr="00823A21" w:rsidRDefault="00374B95" w:rsidP="001714EC">
            <w:pPr>
              <w:rPr>
                <w:rFonts w:asciiTheme="minorHAnsi" w:hAnsiTheme="minorHAnsi" w:cstheme="minorHAnsi"/>
                <w:bCs/>
                <w:sz w:val="20"/>
                <w:szCs w:val="20"/>
                <w:lang w:val="fr-FR"/>
              </w:rPr>
            </w:pPr>
          </w:p>
          <w:p w14:paraId="02EFB6A7" w14:textId="36BC8D29" w:rsidR="00374B95" w:rsidRPr="00823A21" w:rsidRDefault="00063486" w:rsidP="001714EC">
            <w:pPr>
              <w:rPr>
                <w:rFonts w:asciiTheme="minorHAnsi" w:hAnsiTheme="minorHAnsi" w:cstheme="minorHAnsi"/>
                <w:b/>
                <w:sz w:val="20"/>
                <w:szCs w:val="20"/>
                <w:lang w:val="fr-FR"/>
              </w:rPr>
            </w:pPr>
            <w:r w:rsidRPr="00823A21">
              <w:rPr>
                <w:rFonts w:asciiTheme="minorHAnsi" w:hAnsiTheme="minorHAnsi" w:cstheme="minorHAnsi"/>
                <w:b/>
                <w:sz w:val="20"/>
                <w:szCs w:val="20"/>
                <w:lang w:val="fr-FR"/>
              </w:rPr>
              <w:t>SI PERSONNE</w:t>
            </w:r>
            <w:r w:rsidR="00374B95" w:rsidRPr="00823A21">
              <w:rPr>
                <w:rFonts w:asciiTheme="minorHAnsi" w:hAnsiTheme="minorHAnsi" w:cstheme="minorHAnsi"/>
                <w:b/>
                <w:sz w:val="20"/>
                <w:szCs w:val="20"/>
                <w:lang w:val="fr-FR"/>
              </w:rPr>
              <w:t xml:space="preserve">, </w:t>
            </w:r>
            <w:r w:rsidRPr="00823A21">
              <w:rPr>
                <w:rFonts w:asciiTheme="minorHAnsi" w:hAnsiTheme="minorHAnsi" w:cstheme="minorHAnsi"/>
                <w:b/>
                <w:sz w:val="20"/>
                <w:szCs w:val="20"/>
                <w:lang w:val="fr-FR"/>
              </w:rPr>
              <w:t>ENREGISTRER</w:t>
            </w:r>
            <w:r w:rsidR="00374B95" w:rsidRPr="00823A21">
              <w:rPr>
                <w:rFonts w:asciiTheme="minorHAnsi" w:hAnsiTheme="minorHAnsi" w:cstheme="minorHAnsi"/>
                <w:b/>
                <w:sz w:val="20"/>
                <w:szCs w:val="20"/>
                <w:lang w:val="fr-FR"/>
              </w:rPr>
              <w:t xml:space="preserve"> 000</w:t>
            </w:r>
          </w:p>
          <w:p w14:paraId="46B26E30" w14:textId="7659C789" w:rsidR="00374B95" w:rsidRPr="00823A21" w:rsidRDefault="00063486" w:rsidP="001714EC">
            <w:pPr>
              <w:rPr>
                <w:rFonts w:asciiTheme="minorHAnsi" w:hAnsiTheme="minorHAnsi" w:cstheme="minorHAnsi"/>
                <w:b/>
                <w:sz w:val="20"/>
                <w:szCs w:val="20"/>
                <w:lang w:val="fr-FR"/>
              </w:rPr>
            </w:pPr>
            <w:r w:rsidRPr="00823A21">
              <w:rPr>
                <w:rFonts w:asciiTheme="minorHAnsi" w:hAnsiTheme="minorHAnsi" w:cstheme="minorHAnsi"/>
                <w:b/>
                <w:sz w:val="20"/>
                <w:szCs w:val="20"/>
                <w:lang w:val="fr-FR"/>
              </w:rPr>
              <w:t>SI</w:t>
            </w:r>
            <w:r w:rsidR="00374B95" w:rsidRPr="00823A21">
              <w:rPr>
                <w:rFonts w:asciiTheme="minorHAnsi" w:hAnsiTheme="minorHAnsi" w:cstheme="minorHAnsi"/>
                <w:b/>
                <w:sz w:val="20"/>
                <w:szCs w:val="20"/>
                <w:lang w:val="fr-FR"/>
              </w:rPr>
              <w:t xml:space="preserve"> </w:t>
            </w:r>
            <w:r w:rsidRPr="00823A21">
              <w:rPr>
                <w:rFonts w:asciiTheme="minorHAnsi" w:hAnsiTheme="minorHAnsi" w:cstheme="minorHAnsi"/>
                <w:b/>
                <w:sz w:val="20"/>
                <w:szCs w:val="20"/>
                <w:lang w:val="fr-FR"/>
              </w:rPr>
              <w:t>NE S’EN RAPPELLE PAS</w:t>
            </w:r>
            <w:r w:rsidR="00374B95" w:rsidRPr="00823A21">
              <w:rPr>
                <w:rFonts w:asciiTheme="minorHAnsi" w:hAnsiTheme="minorHAnsi" w:cstheme="minorHAnsi"/>
                <w:b/>
                <w:sz w:val="20"/>
                <w:szCs w:val="20"/>
                <w:lang w:val="fr-FR"/>
              </w:rPr>
              <w:t xml:space="preserve">, </w:t>
            </w:r>
            <w:r w:rsidRPr="00823A21">
              <w:rPr>
                <w:rFonts w:asciiTheme="minorHAnsi" w:hAnsiTheme="minorHAnsi" w:cstheme="minorHAnsi"/>
                <w:b/>
                <w:sz w:val="20"/>
                <w:szCs w:val="20"/>
                <w:lang w:val="fr-FR"/>
              </w:rPr>
              <w:t>ENREGISTREZ</w:t>
            </w:r>
            <w:r w:rsidR="00374B95" w:rsidRPr="00823A21">
              <w:rPr>
                <w:rFonts w:asciiTheme="minorHAnsi" w:hAnsiTheme="minorHAnsi" w:cstheme="minorHAnsi"/>
                <w:b/>
                <w:sz w:val="20"/>
                <w:szCs w:val="20"/>
                <w:lang w:val="fr-FR"/>
              </w:rPr>
              <w:t xml:space="preserve"> 998  </w:t>
            </w:r>
          </w:p>
          <w:p w14:paraId="6FBA4EFE" w14:textId="309484F3" w:rsidR="00374B95" w:rsidRPr="00823A21" w:rsidRDefault="00063486" w:rsidP="001714EC">
            <w:pPr>
              <w:rPr>
                <w:rFonts w:asciiTheme="minorHAnsi" w:hAnsiTheme="minorHAnsi" w:cstheme="minorHAnsi"/>
                <w:b/>
                <w:sz w:val="20"/>
                <w:szCs w:val="20"/>
                <w:lang w:val="fr-FR"/>
              </w:rPr>
            </w:pPr>
            <w:r w:rsidRPr="00823A21">
              <w:rPr>
                <w:rFonts w:asciiTheme="minorHAnsi" w:hAnsiTheme="minorHAnsi" w:cstheme="minorHAnsi"/>
                <w:b/>
                <w:sz w:val="20"/>
                <w:szCs w:val="20"/>
                <w:lang w:val="fr-FR"/>
              </w:rPr>
              <w:t>SI PAS DE REPONSE</w:t>
            </w:r>
            <w:r w:rsidR="00374B95" w:rsidRPr="00823A21">
              <w:rPr>
                <w:rFonts w:asciiTheme="minorHAnsi" w:hAnsiTheme="minorHAnsi" w:cstheme="minorHAnsi"/>
                <w:b/>
                <w:sz w:val="20"/>
                <w:szCs w:val="20"/>
                <w:lang w:val="fr-FR"/>
              </w:rPr>
              <w:t xml:space="preserve">, </w:t>
            </w:r>
            <w:r w:rsidRPr="00823A21">
              <w:rPr>
                <w:rFonts w:asciiTheme="minorHAnsi" w:hAnsiTheme="minorHAnsi" w:cstheme="minorHAnsi"/>
                <w:b/>
                <w:sz w:val="20"/>
                <w:szCs w:val="20"/>
                <w:lang w:val="fr-FR"/>
              </w:rPr>
              <w:t>ENREGISTREZ</w:t>
            </w:r>
            <w:r w:rsidR="00374B95" w:rsidRPr="00823A21">
              <w:rPr>
                <w:rFonts w:asciiTheme="minorHAnsi" w:hAnsiTheme="minorHAnsi" w:cstheme="minorHAnsi"/>
                <w:b/>
                <w:sz w:val="20"/>
                <w:szCs w:val="20"/>
                <w:lang w:val="fr-FR"/>
              </w:rPr>
              <w:t xml:space="preserve"> </w:t>
            </w:r>
            <w:del w:id="89" w:author="Lenovo" w:date="2024-10-26T13:29:00Z">
              <w:r w:rsidR="00374B95" w:rsidRPr="00823A21" w:rsidDel="004A5327">
                <w:rPr>
                  <w:rFonts w:asciiTheme="minorHAnsi" w:hAnsiTheme="minorHAnsi" w:cstheme="minorHAnsi"/>
                  <w:b/>
                  <w:sz w:val="20"/>
                  <w:szCs w:val="20"/>
                  <w:lang w:val="fr-FR"/>
                </w:rPr>
                <w:delText>999</w:delText>
              </w:r>
            </w:del>
            <w:ins w:id="90" w:author="Lenovo" w:date="2024-10-26T13:29:00Z">
              <w:r w:rsidR="004A5327">
                <w:rPr>
                  <w:rFonts w:asciiTheme="minorHAnsi" w:hAnsiTheme="minorHAnsi" w:cstheme="minorHAnsi"/>
                  <w:b/>
                  <w:sz w:val="20"/>
                  <w:szCs w:val="20"/>
                  <w:lang w:val="fr-FR"/>
                </w:rPr>
                <w:t xml:space="preserve"> </w:t>
              </w:r>
            </w:ins>
            <w:ins w:id="91" w:author="Lenovo" w:date="2024-10-26T13:30:00Z">
              <w:r w:rsidR="004A5327">
                <w:rPr>
                  <w:rFonts w:asciiTheme="minorHAnsi" w:hAnsiTheme="minorHAnsi" w:cstheme="minorHAnsi"/>
                  <w:b/>
                  <w:sz w:val="20"/>
                  <w:szCs w:val="20"/>
                  <w:lang w:val="fr-FR"/>
                </w:rPr>
                <w:t>1000</w:t>
              </w:r>
            </w:ins>
          </w:p>
          <w:p w14:paraId="413ECBDB" w14:textId="77777777" w:rsidR="00374B95" w:rsidRPr="00823A21" w:rsidRDefault="00374B95" w:rsidP="001714EC">
            <w:pPr>
              <w:rPr>
                <w:rFonts w:asciiTheme="minorHAnsi" w:hAnsiTheme="minorHAnsi" w:cstheme="minorHAnsi"/>
                <w:b/>
                <w:sz w:val="20"/>
                <w:szCs w:val="20"/>
                <w:lang w:val="fr-FR" w:bidi="hi-IN"/>
              </w:rPr>
            </w:pPr>
          </w:p>
          <w:p w14:paraId="211F6A54" w14:textId="77777777" w:rsidR="00374B95" w:rsidRPr="00823A21" w:rsidRDefault="00374B95" w:rsidP="001714EC">
            <w:pPr>
              <w:rPr>
                <w:rFonts w:asciiTheme="minorHAnsi" w:hAnsiTheme="minorHAnsi" w:cstheme="minorHAnsi"/>
                <w:bCs/>
                <w:sz w:val="20"/>
                <w:szCs w:val="20"/>
                <w:lang w:val="fr-FR"/>
              </w:rPr>
            </w:pP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4D3ED3DC" w14:textId="77777777" w:rsidR="00374B95" w:rsidRPr="00823A21" w:rsidRDefault="00374B95" w:rsidP="001714EC">
            <w:pPr>
              <w:tabs>
                <w:tab w:val="right" w:leader="dot" w:pos="3566"/>
                <w:tab w:val="right" w:leader="dot" w:pos="4420"/>
              </w:tabs>
              <w:suppressAutoHyphens/>
              <w:rPr>
                <w:rFonts w:asciiTheme="minorHAnsi" w:hAnsiTheme="minorHAnsi" w:cstheme="minorHAnsi"/>
                <w:b/>
                <w:sz w:val="20"/>
                <w:szCs w:val="20"/>
                <w:lang w:val="fr-FR"/>
              </w:rPr>
            </w:pPr>
            <w:r w:rsidRPr="00823A21">
              <w:rPr>
                <w:rFonts w:asciiTheme="minorHAnsi" w:hAnsiTheme="minorHAnsi" w:cstheme="minorHAnsi"/>
                <w:b/>
                <w:sz w:val="20"/>
                <w:szCs w:val="20"/>
                <w:lang w:val="fr-FR"/>
              </w:rPr>
              <w:t xml:space="preserve">1. </w:t>
            </w:r>
          </w:p>
          <w:p w14:paraId="7E52735D" w14:textId="5E22A311" w:rsidR="00374B95" w:rsidRPr="00823A21" w:rsidRDefault="0030199C" w:rsidP="00090105">
            <w:pPr>
              <w:tabs>
                <w:tab w:val="right" w:leader="dot" w:pos="3566"/>
                <w:tab w:val="right" w:leader="dot" w:pos="4420"/>
              </w:tabs>
              <w:suppressAutoHyphens/>
              <w:rPr>
                <w:rFonts w:asciiTheme="minorHAnsi" w:hAnsiTheme="minorHAnsi" w:cstheme="minorHAnsi"/>
                <w:b/>
                <w:noProof/>
                <w:sz w:val="20"/>
                <w:szCs w:val="20"/>
                <w:lang w:val="fr-FR" w:eastAsia="en-IN" w:bidi="hi-IN"/>
              </w:rPr>
            </w:pPr>
            <w:r w:rsidRPr="00823A21">
              <w:rPr>
                <w:rFonts w:asciiTheme="minorHAnsi" w:hAnsiTheme="minorHAnsi" w:cstheme="minorHAnsi"/>
                <w:b/>
                <w:sz w:val="20"/>
                <w:szCs w:val="20"/>
                <w:lang w:val="fr-FR"/>
              </w:rPr>
              <w:t>Combien de clients sont venus dans cette</w:t>
            </w:r>
            <w:r w:rsidR="00374B95" w:rsidRPr="00823A21">
              <w:rPr>
                <w:rFonts w:asciiTheme="minorHAnsi" w:hAnsiTheme="minorHAnsi" w:cstheme="minorHAnsi"/>
                <w:b/>
                <w:sz w:val="20"/>
                <w:szCs w:val="20"/>
                <w:lang w:val="fr-FR"/>
              </w:rPr>
              <w:t xml:space="preserve"> </w:t>
            </w:r>
            <w:r w:rsidRPr="00823A21">
              <w:rPr>
                <w:rFonts w:asciiTheme="minorHAnsi" w:hAnsiTheme="minorHAnsi" w:cstheme="minorHAnsi"/>
                <w:bCs/>
                <w:sz w:val="20"/>
                <w:szCs w:val="20"/>
                <w:lang w:val="fr-FR"/>
              </w:rPr>
              <w:t>pharmacie</w:t>
            </w:r>
            <w:r w:rsidR="00EE0E84" w:rsidRPr="00823A21">
              <w:rPr>
                <w:rFonts w:asciiTheme="minorHAnsi" w:hAnsiTheme="minorHAnsi" w:cstheme="minorHAnsi"/>
                <w:bCs/>
                <w:sz w:val="20"/>
                <w:szCs w:val="20"/>
                <w:lang w:val="fr-FR"/>
              </w:rPr>
              <w:t>/</w:t>
            </w:r>
            <w:r w:rsidR="00EE0E84" w:rsidRPr="00823A21">
              <w:rPr>
                <w:rFonts w:asciiTheme="minorHAnsi" w:hAnsiTheme="minorHAnsi" w:cstheme="minorHAnsi"/>
                <w:color w:val="0D0D0D"/>
                <w:sz w:val="20"/>
                <w:szCs w:val="20"/>
                <w:shd w:val="clear" w:color="auto" w:fill="FFFFFF"/>
                <w:lang w:val="fr-FR"/>
              </w:rPr>
              <w:t xml:space="preserve"> </w:t>
            </w:r>
            <w:r w:rsidR="00090105" w:rsidRPr="00823A21">
              <w:rPr>
                <w:rFonts w:asciiTheme="minorHAnsi" w:hAnsiTheme="minorHAnsi" w:cstheme="minorHAnsi"/>
                <w:color w:val="0D0D0D"/>
                <w:sz w:val="20"/>
                <w:szCs w:val="20"/>
                <w:shd w:val="clear" w:color="auto" w:fill="FFFFFF"/>
                <w:lang w:val="fr-FR"/>
              </w:rPr>
              <w:t>dépôt</w:t>
            </w:r>
            <w:r w:rsidRPr="00823A21">
              <w:rPr>
                <w:rFonts w:asciiTheme="minorHAnsi" w:hAnsiTheme="minorHAnsi" w:cstheme="minorHAnsi"/>
                <w:color w:val="0D0D0D"/>
                <w:sz w:val="20"/>
                <w:szCs w:val="20"/>
                <w:shd w:val="clear" w:color="auto" w:fill="FFFFFF"/>
                <w:lang w:val="fr-FR"/>
              </w:rPr>
              <w:t xml:space="preserve"> de médicaments</w:t>
            </w:r>
            <w:r w:rsidR="00374B95" w:rsidRPr="00823A21">
              <w:rPr>
                <w:rFonts w:asciiTheme="minorHAnsi" w:hAnsiTheme="minorHAnsi" w:cstheme="minorHAnsi"/>
                <w:b/>
                <w:sz w:val="20"/>
                <w:szCs w:val="20"/>
                <w:lang w:val="fr-FR"/>
              </w:rPr>
              <w:t xml:space="preserve"> </w:t>
            </w:r>
            <w:r w:rsidRPr="00823A21">
              <w:rPr>
                <w:rFonts w:asciiTheme="minorHAnsi" w:hAnsiTheme="minorHAnsi" w:cstheme="minorHAnsi"/>
                <w:b/>
                <w:sz w:val="20"/>
                <w:szCs w:val="20"/>
                <w:lang w:val="fr-FR"/>
              </w:rPr>
              <w:t xml:space="preserve">pour demander des contraceptifs spécifiques </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3C20ABD3" w14:textId="77777777" w:rsidR="00374B95" w:rsidRPr="00823A21" w:rsidRDefault="00374B95"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val="fr-FR" w:eastAsia="en-IN"/>
              </w:rPr>
              <w:t xml:space="preserve">2. </w:t>
            </w:r>
          </w:p>
          <w:p w14:paraId="4C6C8D00" w14:textId="38BF61D1" w:rsidR="00374B95" w:rsidRPr="00823A21" w:rsidRDefault="0030199C"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val="fr-FR" w:eastAsia="en-IN"/>
              </w:rPr>
              <w:t>Combien de clientes ont été conseillées</w:t>
            </w:r>
            <w:r w:rsidR="00374B95" w:rsidRPr="00823A21">
              <w:rPr>
                <w:rFonts w:asciiTheme="minorHAnsi" w:hAnsiTheme="minorHAnsi" w:cstheme="minorHAnsi"/>
                <w:b/>
                <w:noProof/>
                <w:sz w:val="20"/>
                <w:szCs w:val="20"/>
                <w:lang w:val="fr-FR" w:eastAsia="en-IN"/>
              </w:rPr>
              <w:t>?</w:t>
            </w:r>
          </w:p>
        </w:tc>
        <w:tc>
          <w:tcPr>
            <w:tcW w:w="640" w:type="pct"/>
            <w:tcBorders>
              <w:top w:val="single" w:sz="4" w:space="0" w:color="auto"/>
              <w:left w:val="single" w:sz="4" w:space="0" w:color="auto"/>
              <w:bottom w:val="single" w:sz="4" w:space="0" w:color="auto"/>
              <w:right w:val="single" w:sz="4" w:space="0" w:color="auto"/>
            </w:tcBorders>
          </w:tcPr>
          <w:p w14:paraId="2932150C" w14:textId="57B3A587" w:rsidR="00374B95" w:rsidRPr="00823A21" w:rsidRDefault="00374B95" w:rsidP="0055364A">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val="fr-FR" w:eastAsia="en-IN"/>
              </w:rPr>
              <w:t xml:space="preserve">3. </w:t>
            </w:r>
            <w:r w:rsidR="0055364A" w:rsidRPr="00823A21">
              <w:rPr>
                <w:rFonts w:asciiTheme="minorHAnsi" w:hAnsiTheme="minorHAnsi" w:cstheme="minorHAnsi"/>
                <w:b/>
                <w:noProof/>
                <w:sz w:val="20"/>
                <w:szCs w:val="20"/>
                <w:lang w:val="fr-FR" w:eastAsia="en-IN"/>
              </w:rPr>
              <w:t>Combien de clients ont reçu un contraceptif ?</w: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B6A208C" w14:textId="4505EE3F" w:rsidR="00374B95" w:rsidRPr="00823A21" w:rsidRDefault="00374B95"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val="fr-FR" w:eastAsia="en-IN"/>
              </w:rPr>
              <w:t xml:space="preserve">4. </w:t>
            </w:r>
          </w:p>
          <w:p w14:paraId="316F9C1D" w14:textId="6404C724" w:rsidR="00374B95" w:rsidRPr="00823A21" w:rsidRDefault="0055364A"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val="fr-FR" w:eastAsia="en-IN"/>
              </w:rPr>
              <w:t>Combien de clients ont été renvoyés ailleurs ?</w: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6BB556B1" w14:textId="7B2BB555" w:rsidR="00374B95" w:rsidRPr="00823A21" w:rsidRDefault="00374B95"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val="fr-FR" w:eastAsia="en-IN"/>
              </w:rPr>
              <w:t>5.</w:t>
            </w:r>
          </w:p>
          <w:p w14:paraId="2DED6E21" w14:textId="7818FA26" w:rsidR="00374B95" w:rsidRPr="00823A21" w:rsidRDefault="0055364A" w:rsidP="001714EC">
            <w:pPr>
              <w:tabs>
                <w:tab w:val="right" w:leader="dot" w:pos="3566"/>
                <w:tab w:val="right" w:leader="dot" w:pos="4420"/>
              </w:tabs>
              <w:suppressAutoHyphens/>
              <w:rPr>
                <w:rFonts w:asciiTheme="minorHAnsi" w:hAnsiTheme="minorHAnsi" w:cstheme="minorHAnsi"/>
                <w:b/>
                <w:noProof/>
                <w:sz w:val="20"/>
                <w:szCs w:val="20"/>
                <w:lang w:val="fr-FR" w:eastAsia="en-IN" w:bidi="hi-IN"/>
              </w:rPr>
            </w:pPr>
            <w:r w:rsidRPr="00823A21">
              <w:rPr>
                <w:rFonts w:asciiTheme="minorHAnsi" w:hAnsiTheme="minorHAnsi" w:cstheme="minorHAnsi"/>
                <w:b/>
                <w:noProof/>
                <w:sz w:val="20"/>
                <w:szCs w:val="20"/>
                <w:lang w:val="fr-FR" w:eastAsia="en-IN"/>
              </w:rPr>
              <w:t>Combien de clients ont été suivis ?</w:t>
            </w:r>
          </w:p>
        </w:tc>
      </w:tr>
      <w:tr w:rsidR="00BB04E2" w:rsidRPr="00F97A6C" w14:paraId="64D8189E"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06E20ACD" w14:textId="02ACA56B"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A</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28C50795" w14:textId="2860AA6E" w:rsidR="00E4515A" w:rsidRPr="00823A21" w:rsidRDefault="00E4515A" w:rsidP="00E4515A">
            <w:pPr>
              <w:rPr>
                <w:rFonts w:asciiTheme="minorHAnsi" w:hAnsiTheme="minorHAnsi" w:cstheme="minorHAnsi"/>
                <w:sz w:val="20"/>
                <w:szCs w:val="20"/>
                <w:lang w:val="fr-FR"/>
              </w:rPr>
            </w:pPr>
            <w:r w:rsidRPr="00823A21">
              <w:rPr>
                <w:rFonts w:asciiTheme="minorHAnsi" w:hAnsiTheme="minorHAnsi" w:cstheme="minorHAnsi"/>
                <w:sz w:val="20"/>
                <w:szCs w:val="20"/>
                <w:lang w:val="fr-FR"/>
              </w:rPr>
              <w:t>Dispositif intra-utérin</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9C0AB72"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594176" behindDoc="0" locked="0" layoutInCell="1" allowOverlap="1" wp14:anchorId="212DDE86" wp14:editId="2E469B82">
                      <wp:simplePos x="0" y="0"/>
                      <wp:positionH relativeFrom="column">
                        <wp:posOffset>-8200</wp:posOffset>
                      </wp:positionH>
                      <wp:positionV relativeFrom="paragraph">
                        <wp:posOffset>86057</wp:posOffset>
                      </wp:positionV>
                      <wp:extent cx="743138" cy="152400"/>
                      <wp:effectExtent l="0" t="0" r="19050" b="19050"/>
                      <wp:wrapNone/>
                      <wp:docPr id="4446" name="Group 444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47" name="Group 4447"/>
                              <wpg:cNvGrpSpPr/>
                              <wpg:grpSpPr>
                                <a:xfrm>
                                  <a:off x="249381" y="0"/>
                                  <a:ext cx="494666" cy="152400"/>
                                  <a:chOff x="-1" y="0"/>
                                  <a:chExt cx="494666" cy="196850"/>
                                </a:xfrm>
                              </wpg:grpSpPr>
                              <wps:wsp>
                                <wps:cNvPr id="4448" name="Rectangle 444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9" name="Rectangle 444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50" name="Rectangle 445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ADB2992" id="Group 4446" o:spid="_x0000_s1026" style="position:absolute;margin-left:-.65pt;margin-top:6.8pt;width:58.5pt;height:12pt;z-index:25259417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">
                      <v:group id="Group 444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">
                        <v:rect id="Rectangle 444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" filled="f" strokecolor="black [3213]" strokeweight=".5pt"/>
                        <v:rect id="Rectangle 444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" filled="f" strokecolor="black [3213]" strokeweight=".5pt"/>
                      </v:group>
                      <v:rect id="Rectangle 445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5F7DFB1B"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595200" behindDoc="0" locked="0" layoutInCell="1" allowOverlap="1" wp14:anchorId="5F7DC73C" wp14:editId="65C88664">
                      <wp:simplePos x="0" y="0"/>
                      <wp:positionH relativeFrom="column">
                        <wp:posOffset>-16151</wp:posOffset>
                      </wp:positionH>
                      <wp:positionV relativeFrom="paragraph">
                        <wp:posOffset>78105</wp:posOffset>
                      </wp:positionV>
                      <wp:extent cx="743138" cy="152400"/>
                      <wp:effectExtent l="0" t="0" r="19050" b="19050"/>
                      <wp:wrapNone/>
                      <wp:docPr id="4451" name="Group 445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52" name="Group 4452"/>
                              <wpg:cNvGrpSpPr/>
                              <wpg:grpSpPr>
                                <a:xfrm>
                                  <a:off x="249381" y="0"/>
                                  <a:ext cx="494666" cy="152400"/>
                                  <a:chOff x="-1" y="0"/>
                                  <a:chExt cx="494666" cy="196850"/>
                                </a:xfrm>
                              </wpg:grpSpPr>
                              <wps:wsp>
                                <wps:cNvPr id="4453" name="Rectangle 445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4" name="Rectangle 445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55" name="Rectangle 445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431AEFE" id="Group 4451" o:spid="_x0000_s1026" style="position:absolute;margin-left:-1.25pt;margin-top:6.15pt;width:58.5pt;height:12pt;z-index:25259520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Gb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E9C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DnvKGbgQMAALwPAAAOAAAAAAAAAAAAAAAAAC4CAABkcnMv&#10;ZTJvRG9jLnhtbFBLAQItABQABgAIAAAAIQB1gk2g3gAAAAgBAAAPAAAAAAAAAAAAAAAAANsFAABk&#10;cnMvZG93bnJldi54bWxQSwUGAAAAAAQABADzAAAA5gYAAAAA&#10;">
                      <v:group id="Group 445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">
                        <v:rect id="Rectangle 445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" filled="f" strokecolor="black [3213]" strokeweight=".5pt"/>
                        <v:rect id="Rectangle 445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" filled="f" strokecolor="black [3213]" strokeweight=".5pt"/>
                      </v:group>
                      <v:rect id="Rectangle 445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18150A41" w14:textId="6355A794"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2368" behindDoc="0" locked="0" layoutInCell="1" allowOverlap="1" wp14:anchorId="680AD37F" wp14:editId="58D8A50F">
                      <wp:simplePos x="0" y="0"/>
                      <wp:positionH relativeFrom="column">
                        <wp:posOffset>-8200</wp:posOffset>
                      </wp:positionH>
                      <wp:positionV relativeFrom="paragraph">
                        <wp:posOffset>86057</wp:posOffset>
                      </wp:positionV>
                      <wp:extent cx="743138" cy="152400"/>
                      <wp:effectExtent l="0" t="0" r="19050" b="19050"/>
                      <wp:wrapNone/>
                      <wp:docPr id="43" name="Group 43"/>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51" name="Group 51"/>
                              <wpg:cNvGrpSpPr/>
                              <wpg:grpSpPr>
                                <a:xfrm>
                                  <a:off x="249381" y="0"/>
                                  <a:ext cx="494666" cy="152400"/>
                                  <a:chOff x="-1" y="0"/>
                                  <a:chExt cx="494666" cy="196850"/>
                                </a:xfrm>
                              </wpg:grpSpPr>
                              <wps:wsp>
                                <wps:cNvPr id="81" name="Rectangle 81"/>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ectangle 83"/>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5B4F785" id="Group 43" o:spid="_x0000_s1026" style="position:absolute;margin-left:-.65pt;margin-top:6.8pt;width:58.5pt;height:12pt;z-index:25260236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">
                      <v:group id="Group 5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81"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" filled="f" strokecolor="black [3213]" strokeweight=".5pt"/>
                        <v:rect id="Rectangle 82"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" filled="f" strokecolor="black [3213]" strokeweight=".5pt"/>
                      </v:group>
                      <v:rect id="Rectangle 83"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F173653" w14:textId="015E41F5"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596224" behindDoc="0" locked="0" layoutInCell="1" allowOverlap="1" wp14:anchorId="038FE081" wp14:editId="0A411E86">
                      <wp:simplePos x="0" y="0"/>
                      <wp:positionH relativeFrom="column">
                        <wp:posOffset>-8200</wp:posOffset>
                      </wp:positionH>
                      <wp:positionV relativeFrom="paragraph">
                        <wp:posOffset>70153</wp:posOffset>
                      </wp:positionV>
                      <wp:extent cx="743138" cy="152400"/>
                      <wp:effectExtent l="0" t="0" r="19050" b="19050"/>
                      <wp:wrapNone/>
                      <wp:docPr id="4456" name="Group 445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57" name="Group 4457"/>
                              <wpg:cNvGrpSpPr/>
                              <wpg:grpSpPr>
                                <a:xfrm>
                                  <a:off x="249381" y="0"/>
                                  <a:ext cx="494666" cy="152400"/>
                                  <a:chOff x="-1" y="0"/>
                                  <a:chExt cx="494666" cy="196850"/>
                                </a:xfrm>
                              </wpg:grpSpPr>
                              <wps:wsp>
                                <wps:cNvPr id="4458" name="Rectangle 445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 name="Rectangle 445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60" name="Rectangle 446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D3944D3" id="Group 4456" o:spid="_x0000_s1026" style="position:absolute;margin-left:-.65pt;margin-top:5.5pt;width:58.5pt;height:12pt;z-index:25259622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">
                      <v:group id="Group 445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">
                        <v:rect id="Rectangle 445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" filled="f" strokecolor="black [3213]" strokeweight=".5pt"/>
                        <v:rect id="Rectangle 445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" filled="f" strokecolor="black [3213]" strokeweight=".5pt"/>
                      </v:group>
                      <v:rect id="Rectangle 446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6FB0AF25" w14:textId="736E020E"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597248" behindDoc="0" locked="0" layoutInCell="1" allowOverlap="1" wp14:anchorId="5C2998EE" wp14:editId="7F3CA7A2">
                      <wp:simplePos x="0" y="0"/>
                      <wp:positionH relativeFrom="column">
                        <wp:posOffset>71314</wp:posOffset>
                      </wp:positionH>
                      <wp:positionV relativeFrom="paragraph">
                        <wp:posOffset>54251</wp:posOffset>
                      </wp:positionV>
                      <wp:extent cx="743138" cy="152400"/>
                      <wp:effectExtent l="0" t="0" r="19050" b="19050"/>
                      <wp:wrapNone/>
                      <wp:docPr id="4461" name="Group 446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62" name="Group 4462"/>
                              <wpg:cNvGrpSpPr/>
                              <wpg:grpSpPr>
                                <a:xfrm>
                                  <a:off x="249381" y="0"/>
                                  <a:ext cx="494666" cy="152400"/>
                                  <a:chOff x="-1" y="0"/>
                                  <a:chExt cx="494666" cy="196850"/>
                                </a:xfrm>
                              </wpg:grpSpPr>
                              <wps:wsp>
                                <wps:cNvPr id="4463" name="Rectangle 446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4" name="Rectangle 446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65" name="Rectangle 446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D75C6FB" id="Group 4461" o:spid="_x0000_s1026" style="position:absolute;margin-left:5.6pt;margin-top:4.25pt;width:58.5pt;height:12pt;z-index:25259724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ws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E9D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">
                      <v:group id="Group 446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">
                        <v:rect id="Rectangle 446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" filled="f" strokecolor="black [3213]" strokeweight=".5pt"/>
                        <v:rect id="Rectangle 446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" filled="f" strokecolor="black [3213]" strokeweight=".5pt"/>
                      </v:group>
                      <v:rect id="Rectangle 446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" filled="f" strokecolor="black [3213]" strokeweight=".5pt"/>
                    </v:group>
                  </w:pict>
                </mc:Fallback>
              </mc:AlternateContent>
            </w:r>
          </w:p>
        </w:tc>
      </w:tr>
      <w:tr w:rsidR="00BB04E2" w:rsidRPr="00F97A6C" w14:paraId="7052ED6B"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513540F6" w14:textId="6443D052"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B</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0309F5DD" w14:textId="3B842761"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Injectables</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3029C041"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598272" behindDoc="0" locked="0" layoutInCell="1" allowOverlap="1" wp14:anchorId="2B754D86" wp14:editId="54F7F174">
                      <wp:simplePos x="0" y="0"/>
                      <wp:positionH relativeFrom="column">
                        <wp:posOffset>-8200</wp:posOffset>
                      </wp:positionH>
                      <wp:positionV relativeFrom="paragraph">
                        <wp:posOffset>86057</wp:posOffset>
                      </wp:positionV>
                      <wp:extent cx="743138" cy="152400"/>
                      <wp:effectExtent l="0" t="0" r="19050" b="19050"/>
                      <wp:wrapNone/>
                      <wp:docPr id="4466" name="Group 446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67" name="Group 4467"/>
                              <wpg:cNvGrpSpPr/>
                              <wpg:grpSpPr>
                                <a:xfrm>
                                  <a:off x="249381" y="0"/>
                                  <a:ext cx="494666" cy="152400"/>
                                  <a:chOff x="-1" y="0"/>
                                  <a:chExt cx="494666" cy="196850"/>
                                </a:xfrm>
                              </wpg:grpSpPr>
                              <wps:wsp>
                                <wps:cNvPr id="4468" name="Rectangle 446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9" name="Rectangle 446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70" name="Rectangle 447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DD651B4" id="Group 4466" o:spid="_x0000_s1026" style="position:absolute;margin-left:-.65pt;margin-top:6.8pt;width:58.5pt;height:12pt;z-index:25259827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">
                      <v:group id="Group 446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">
                        <v:rect id="Rectangle 446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" filled="f" strokecolor="black [3213]" strokeweight=".5pt"/>
                        <v:rect id="Rectangle 446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" filled="f" strokecolor="black [3213]" strokeweight=".5pt"/>
                      </v:group>
                      <v:rect id="Rectangle 447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4CC15475"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599296" behindDoc="0" locked="0" layoutInCell="1" allowOverlap="1" wp14:anchorId="01475A11" wp14:editId="46F6D5DE">
                      <wp:simplePos x="0" y="0"/>
                      <wp:positionH relativeFrom="column">
                        <wp:posOffset>-16151</wp:posOffset>
                      </wp:positionH>
                      <wp:positionV relativeFrom="paragraph">
                        <wp:posOffset>78105</wp:posOffset>
                      </wp:positionV>
                      <wp:extent cx="743138" cy="152400"/>
                      <wp:effectExtent l="0" t="0" r="19050" b="19050"/>
                      <wp:wrapNone/>
                      <wp:docPr id="4471" name="Group 447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72" name="Group 4472"/>
                              <wpg:cNvGrpSpPr/>
                              <wpg:grpSpPr>
                                <a:xfrm>
                                  <a:off x="249381" y="0"/>
                                  <a:ext cx="494666" cy="152400"/>
                                  <a:chOff x="-1" y="0"/>
                                  <a:chExt cx="494666" cy="196850"/>
                                </a:xfrm>
                              </wpg:grpSpPr>
                              <wps:wsp>
                                <wps:cNvPr id="4473" name="Rectangle 447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4" name="Rectangle 447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75" name="Rectangle 447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A578959" id="Group 4471" o:spid="_x0000_s1026" style="position:absolute;margin-left:-1.25pt;margin-top:6.15pt;width:58.5pt;height:12pt;z-index:25259929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j8M4drzuB/FkFs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Asrlj3gQMAALwPAAAOAAAAAAAAAAAAAAAAAC4CAABkcnMv&#10;ZTJvRG9jLnhtbFBLAQItABQABgAIAAAAIQB1gk2g3gAAAAgBAAAPAAAAAAAAAAAAAAAAANsFAABk&#10;cnMvZG93bnJldi54bWxQSwUGAAAAAAQABADzAAAA5gYAAAAA&#10;">
                      <v:group id="Group 447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">
                        <v:rect id="Rectangle 447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" filled="f" strokecolor="black [3213]" strokeweight=".5pt"/>
                        <v:rect id="Rectangle 447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" filled="f" strokecolor="black [3213]" strokeweight=".5pt"/>
                      </v:group>
                      <v:rect id="Rectangle 447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30CF94E8" w14:textId="4F7BCD93"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3392" behindDoc="0" locked="0" layoutInCell="1" allowOverlap="1" wp14:anchorId="5B8A59A5" wp14:editId="0677809D">
                      <wp:simplePos x="0" y="0"/>
                      <wp:positionH relativeFrom="column">
                        <wp:posOffset>-8200</wp:posOffset>
                      </wp:positionH>
                      <wp:positionV relativeFrom="paragraph">
                        <wp:posOffset>86057</wp:posOffset>
                      </wp:positionV>
                      <wp:extent cx="743138" cy="152400"/>
                      <wp:effectExtent l="0" t="0" r="19050" b="19050"/>
                      <wp:wrapNone/>
                      <wp:docPr id="85" name="Group 8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86" name="Group 86"/>
                              <wpg:cNvGrpSpPr/>
                              <wpg:grpSpPr>
                                <a:xfrm>
                                  <a:off x="249381" y="0"/>
                                  <a:ext cx="494666" cy="152400"/>
                                  <a:chOff x="-1" y="0"/>
                                  <a:chExt cx="494666" cy="196850"/>
                                </a:xfrm>
                              </wpg:grpSpPr>
                              <wps:wsp>
                                <wps:cNvPr id="87" name="Rectangle 8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Rectangle 8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37756FC" id="Group 85" o:spid="_x0000_s1026" style="position:absolute;margin-left:-.65pt;margin-top:6.8pt;width:58.5pt;height:12pt;z-index:25260339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">
                      <v:group id="Group 86"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" filled="f" strokecolor="black [3213]" strokeweight=".5pt"/>
                        <v:rect id="Rectangle 88"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" filled="f" strokecolor="black [3213]" strokeweight=".5pt"/>
                      </v:group>
                      <v:rect id="Rectangle 89"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2FD1EAFD" w14:textId="7A372691"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0320" behindDoc="0" locked="0" layoutInCell="1" allowOverlap="1" wp14:anchorId="08059F65" wp14:editId="318DCE25">
                      <wp:simplePos x="0" y="0"/>
                      <wp:positionH relativeFrom="column">
                        <wp:posOffset>-8200</wp:posOffset>
                      </wp:positionH>
                      <wp:positionV relativeFrom="paragraph">
                        <wp:posOffset>70153</wp:posOffset>
                      </wp:positionV>
                      <wp:extent cx="743138" cy="152400"/>
                      <wp:effectExtent l="0" t="0" r="19050" b="19050"/>
                      <wp:wrapNone/>
                      <wp:docPr id="4476" name="Group 447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77" name="Group 4477"/>
                              <wpg:cNvGrpSpPr/>
                              <wpg:grpSpPr>
                                <a:xfrm>
                                  <a:off x="249381" y="0"/>
                                  <a:ext cx="494666" cy="152400"/>
                                  <a:chOff x="-1" y="0"/>
                                  <a:chExt cx="494666" cy="196850"/>
                                </a:xfrm>
                              </wpg:grpSpPr>
                              <wps:wsp>
                                <wps:cNvPr id="4478" name="Rectangle 447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9" name="Rectangle 447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0" name="Rectangle 448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BEE6B62" id="Group 4476" o:spid="_x0000_s1026" style="position:absolute;margin-left:-.65pt;margin-top:5.5pt;width:58.5pt;height:12pt;z-index:25260032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">
                      <v:group id="Group 447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">
                        <v:rect id="Rectangle 447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" filled="f" strokecolor="black [3213]" strokeweight=".5pt"/>
                        <v:rect id="Rectangle 447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" filled="f" strokecolor="black [3213]" strokeweight=".5pt"/>
                      </v:group>
                      <v:rect id="Rectangle 448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21670531" w14:textId="28D98C6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1344" behindDoc="0" locked="0" layoutInCell="1" allowOverlap="1" wp14:anchorId="2BBF1157" wp14:editId="282A2361">
                      <wp:simplePos x="0" y="0"/>
                      <wp:positionH relativeFrom="column">
                        <wp:posOffset>71314</wp:posOffset>
                      </wp:positionH>
                      <wp:positionV relativeFrom="paragraph">
                        <wp:posOffset>54251</wp:posOffset>
                      </wp:positionV>
                      <wp:extent cx="743138" cy="152400"/>
                      <wp:effectExtent l="0" t="0" r="19050" b="19050"/>
                      <wp:wrapNone/>
                      <wp:docPr id="4481" name="Group 448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82" name="Group 4482"/>
                              <wpg:cNvGrpSpPr/>
                              <wpg:grpSpPr>
                                <a:xfrm>
                                  <a:off x="249381" y="0"/>
                                  <a:ext cx="494666" cy="152400"/>
                                  <a:chOff x="-1" y="0"/>
                                  <a:chExt cx="494666" cy="196850"/>
                                </a:xfrm>
                              </wpg:grpSpPr>
                              <wps:wsp>
                                <wps:cNvPr id="4483" name="Rectangle 448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4" name="Rectangle 448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5" name="Rectangle 448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69CCA8B" id="Group 4481" o:spid="_x0000_s1026" style="position:absolute;margin-left:5.6pt;margin-top:4.25pt;width:58.5pt;height:12pt;z-index:25260134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gLxgA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">
                      <v:group id="Group 448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">
                        <v:rect id="Rectangle 448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" filled="f" strokecolor="black [3213]" strokeweight=".5pt"/>
                        <v:rect id="Rectangle 448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" filled="f" strokecolor="black [3213]" strokeweight=".5pt"/>
                      </v:group>
                      <v:rect id="Rectangle 448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" filled="f" strokecolor="black [3213]" strokeweight=".5pt"/>
                    </v:group>
                  </w:pict>
                </mc:Fallback>
              </mc:AlternateContent>
            </w:r>
          </w:p>
        </w:tc>
      </w:tr>
      <w:tr w:rsidR="00BB04E2" w:rsidRPr="00F97A6C" w14:paraId="3FDD8C72"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03A8253F" w14:textId="2C7A08CB"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C</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64A9A3F9" w14:textId="67B898A7"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Préservatifs (Masculin)</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5B04693D" w14:textId="6037B734"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8208" behindDoc="0" locked="0" layoutInCell="1" allowOverlap="1" wp14:anchorId="547C371B" wp14:editId="3C5AF242">
                      <wp:simplePos x="0" y="0"/>
                      <wp:positionH relativeFrom="column">
                        <wp:posOffset>-8200</wp:posOffset>
                      </wp:positionH>
                      <wp:positionV relativeFrom="paragraph">
                        <wp:posOffset>86057</wp:posOffset>
                      </wp:positionV>
                      <wp:extent cx="743138" cy="152400"/>
                      <wp:effectExtent l="0" t="0" r="19050" b="19050"/>
                      <wp:wrapNone/>
                      <wp:docPr id="4330" name="Group 433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31" name="Group 4331"/>
                              <wpg:cNvGrpSpPr/>
                              <wpg:grpSpPr>
                                <a:xfrm>
                                  <a:off x="249381" y="0"/>
                                  <a:ext cx="494666" cy="152400"/>
                                  <a:chOff x="-1" y="0"/>
                                  <a:chExt cx="494666" cy="196850"/>
                                </a:xfrm>
                              </wpg:grpSpPr>
                              <wps:wsp>
                                <wps:cNvPr id="4332" name="Rectangle 433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3" name="Rectangle 433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34" name="Rectangle 433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8EDC1BB" id="Group 4330" o:spid="_x0000_s1026" style="position:absolute;margin-left:-.65pt;margin-top:6.8pt;width:58.5pt;height:12pt;z-index:25263820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hSF/4IEDAAC8DwAADgAAAAAAAAAAAAAAAAAuAgAAZHJz&#10;L2Uyb0RvYy54bWxQSwECLQAUAAYACAAAACEA0ovmyd8AAAAIAQAADwAAAAAAAAAAAAAAAADbBQAA&#10;ZHJzL2Rvd25yZXYueG1sUEsFBgAAAAAEAAQA8wAAAOcGAAAAAA==&#10;">
                      <v:group id="Group 433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">
                        <v:rect id="Rectangle 433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" filled="f" strokecolor="black [3213]" strokeweight=".5pt"/>
                        <v:rect id="Rectangle 433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" filled="f" strokecolor="black [3213]" strokeweight=".5pt"/>
                      </v:group>
                      <v:rect id="Rectangle 433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53462492" w14:textId="080C939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9232" behindDoc="0" locked="0" layoutInCell="1" allowOverlap="1" wp14:anchorId="6586B183" wp14:editId="7B54EE7D">
                      <wp:simplePos x="0" y="0"/>
                      <wp:positionH relativeFrom="column">
                        <wp:posOffset>-16151</wp:posOffset>
                      </wp:positionH>
                      <wp:positionV relativeFrom="paragraph">
                        <wp:posOffset>78105</wp:posOffset>
                      </wp:positionV>
                      <wp:extent cx="743138" cy="152400"/>
                      <wp:effectExtent l="0" t="0" r="19050" b="19050"/>
                      <wp:wrapNone/>
                      <wp:docPr id="4335" name="Group 433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36" name="Group 4336"/>
                              <wpg:cNvGrpSpPr/>
                              <wpg:grpSpPr>
                                <a:xfrm>
                                  <a:off x="249381" y="0"/>
                                  <a:ext cx="494666" cy="152400"/>
                                  <a:chOff x="-1" y="0"/>
                                  <a:chExt cx="494666" cy="196850"/>
                                </a:xfrm>
                              </wpg:grpSpPr>
                              <wps:wsp>
                                <wps:cNvPr id="4337" name="Rectangle 433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8" name="Rectangle 433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39" name="Rectangle 433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8CC844D" id="Group 4335" o:spid="_x0000_s1026" style="position:absolute;margin-left:-1.25pt;margin-top:6.15pt;width:58.5pt;height:12pt;z-index:25263923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">
                      <v:group id="Group 4336"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">
                        <v:rect id="Rectangle 4337"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" filled="f" strokecolor="black [3213]" strokeweight=".5pt"/>
                        <v:rect id="Rectangle 4338"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" filled="f" strokecolor="black [3213]" strokeweight=".5pt"/>
                      </v:group>
                      <v:rect id="Rectangle 4339"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44F5E5F5" w14:textId="044E33F0"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0256" behindDoc="0" locked="0" layoutInCell="1" allowOverlap="1" wp14:anchorId="472B41D9" wp14:editId="6189FC7E">
                      <wp:simplePos x="0" y="0"/>
                      <wp:positionH relativeFrom="column">
                        <wp:posOffset>-8200</wp:posOffset>
                      </wp:positionH>
                      <wp:positionV relativeFrom="paragraph">
                        <wp:posOffset>86057</wp:posOffset>
                      </wp:positionV>
                      <wp:extent cx="743138" cy="152400"/>
                      <wp:effectExtent l="0" t="0" r="19050" b="19050"/>
                      <wp:wrapNone/>
                      <wp:docPr id="4340" name="Group 434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41" name="Group 4341"/>
                              <wpg:cNvGrpSpPr/>
                              <wpg:grpSpPr>
                                <a:xfrm>
                                  <a:off x="249381" y="0"/>
                                  <a:ext cx="494666" cy="152400"/>
                                  <a:chOff x="-1" y="0"/>
                                  <a:chExt cx="494666" cy="196850"/>
                                </a:xfrm>
                              </wpg:grpSpPr>
                              <wps:wsp>
                                <wps:cNvPr id="4342" name="Rectangle 434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3" name="Rectangle 434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44" name="Rectangle 434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6E72132" id="Group 4340" o:spid="_x0000_s1026" style="position:absolute;margin-left:-.65pt;margin-top:6.8pt;width:58.5pt;height:12pt;z-index:25264025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nRywjoEDAAC8DwAADgAAAAAAAAAAAAAAAAAuAgAAZHJz&#10;L2Uyb0RvYy54bWxQSwECLQAUAAYACAAAACEA0ovmyd8AAAAIAQAADwAAAAAAAAAAAAAAAADbBQAA&#10;ZHJzL2Rvd25yZXYueG1sUEsFBgAAAAAEAAQA8wAAAOcGAAAAAA==&#10;">
                      <v:group id="Group 434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">
                        <v:rect id="Rectangle 434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" filled="f" strokecolor="black [3213]" strokeweight=".5pt"/>
                        <v:rect id="Rectangle 434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" filled="f" strokecolor="black [3213]" strokeweight=".5pt"/>
                      </v:group>
                      <v:rect id="Rectangle 434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2883B794" w14:textId="05A865BD"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1280" behindDoc="0" locked="0" layoutInCell="1" allowOverlap="1" wp14:anchorId="2853AFB8" wp14:editId="2D88F831">
                      <wp:simplePos x="0" y="0"/>
                      <wp:positionH relativeFrom="column">
                        <wp:posOffset>-8200</wp:posOffset>
                      </wp:positionH>
                      <wp:positionV relativeFrom="paragraph">
                        <wp:posOffset>70153</wp:posOffset>
                      </wp:positionV>
                      <wp:extent cx="743138" cy="152400"/>
                      <wp:effectExtent l="0" t="0" r="19050" b="19050"/>
                      <wp:wrapNone/>
                      <wp:docPr id="4345" name="Group 434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46" name="Group 4346"/>
                              <wpg:cNvGrpSpPr/>
                              <wpg:grpSpPr>
                                <a:xfrm>
                                  <a:off x="249381" y="0"/>
                                  <a:ext cx="494666" cy="152400"/>
                                  <a:chOff x="-1" y="0"/>
                                  <a:chExt cx="494666" cy="196850"/>
                                </a:xfrm>
                              </wpg:grpSpPr>
                              <wps:wsp>
                                <wps:cNvPr id="4347" name="Rectangle 434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8" name="Rectangle 434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49" name="Rectangle 434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1D1FC39" id="Group 4345" o:spid="_x0000_s1026" style="position:absolute;margin-left:-.65pt;margin-top:5.5pt;width:58.5pt;height:12pt;z-index:25264128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">
                      <v:group id="Group 4346"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">
                        <v:rect id="Rectangle 4347"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" filled="f" strokecolor="black [3213]" strokeweight=".5pt"/>
                        <v:rect id="Rectangle 4348"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" filled="f" strokecolor="black [3213]" strokeweight=".5pt"/>
                      </v:group>
                      <v:rect id="Rectangle 4349"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60267EDB" w14:textId="7AA63B2D"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2304" behindDoc="0" locked="0" layoutInCell="1" allowOverlap="1" wp14:anchorId="56392335" wp14:editId="69089DD0">
                      <wp:simplePos x="0" y="0"/>
                      <wp:positionH relativeFrom="column">
                        <wp:posOffset>71314</wp:posOffset>
                      </wp:positionH>
                      <wp:positionV relativeFrom="paragraph">
                        <wp:posOffset>54251</wp:posOffset>
                      </wp:positionV>
                      <wp:extent cx="743138" cy="152400"/>
                      <wp:effectExtent l="0" t="0" r="19050" b="19050"/>
                      <wp:wrapNone/>
                      <wp:docPr id="4350" name="Group 435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51" name="Group 4351"/>
                              <wpg:cNvGrpSpPr/>
                              <wpg:grpSpPr>
                                <a:xfrm>
                                  <a:off x="249381" y="0"/>
                                  <a:ext cx="494666" cy="152400"/>
                                  <a:chOff x="-1" y="0"/>
                                  <a:chExt cx="494666" cy="196850"/>
                                </a:xfrm>
                              </wpg:grpSpPr>
                              <wps:wsp>
                                <wps:cNvPr id="4416" name="Rectangle 4416"/>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7" name="Rectangle 4417"/>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18" name="Rectangle 4418"/>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5DD2E1B" id="Group 4350" o:spid="_x0000_s1026" style="position:absolute;margin-left:5.6pt;margin-top:4.25pt;width:58.5pt;height:12pt;z-index:25264230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">
                      <v:group id="Group 435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">
                        <v:rect id="Rectangle 4416"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" filled="f" strokecolor="black [3213]" strokeweight=".5pt"/>
                        <v:rect id="Rectangle 4417"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" filled="f" strokecolor="black [3213]" strokeweight=".5pt"/>
                      </v:group>
                      <v:rect id="Rectangle 4418"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" filled="f" strokecolor="black [3213]" strokeweight=".5pt"/>
                    </v:group>
                  </w:pict>
                </mc:Fallback>
              </mc:AlternateContent>
            </w:r>
          </w:p>
        </w:tc>
      </w:tr>
      <w:tr w:rsidR="00BB04E2" w:rsidRPr="00F97A6C" w14:paraId="34B6E141"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6FF6B159" w14:textId="60BDB194"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D</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65FE8B1B" w14:textId="3B57B636"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Préservatifs (Féminin)</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712B7AAD" w14:textId="0A9B348B"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3328" behindDoc="0" locked="0" layoutInCell="1" allowOverlap="1" wp14:anchorId="7F3B7542" wp14:editId="270E7118">
                      <wp:simplePos x="0" y="0"/>
                      <wp:positionH relativeFrom="column">
                        <wp:posOffset>-8200</wp:posOffset>
                      </wp:positionH>
                      <wp:positionV relativeFrom="paragraph">
                        <wp:posOffset>86057</wp:posOffset>
                      </wp:positionV>
                      <wp:extent cx="743138" cy="152400"/>
                      <wp:effectExtent l="0" t="0" r="19050" b="19050"/>
                      <wp:wrapNone/>
                      <wp:docPr id="4419" name="Group 4419"/>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20" name="Group 4420"/>
                              <wpg:cNvGrpSpPr/>
                              <wpg:grpSpPr>
                                <a:xfrm>
                                  <a:off x="249381" y="0"/>
                                  <a:ext cx="494666" cy="152400"/>
                                  <a:chOff x="-1" y="0"/>
                                  <a:chExt cx="494666" cy="196850"/>
                                </a:xfrm>
                              </wpg:grpSpPr>
                              <wps:wsp>
                                <wps:cNvPr id="4421" name="Rectangle 4421"/>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2" name="Rectangle 4422"/>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23" name="Rectangle 4423"/>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9315BC8" id="Group 4419" o:spid="_x0000_s1026" style="position:absolute;margin-left:-.65pt;margin-top:6.8pt;width:58.5pt;height:12pt;z-index:25264332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">
                      <v:group id="Group 4420"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">
                        <v:rect id="Rectangle 4421"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" filled="f" strokecolor="black [3213]" strokeweight=".5pt"/>
                        <v:rect id="Rectangle 4422"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" filled="f" strokecolor="black [3213]" strokeweight=".5pt"/>
                      </v:group>
                      <v:rect id="Rectangle 4423"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C0E1FF5" w14:textId="701572F8"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4352" behindDoc="0" locked="0" layoutInCell="1" allowOverlap="1" wp14:anchorId="01E8785A" wp14:editId="4E5DC9AB">
                      <wp:simplePos x="0" y="0"/>
                      <wp:positionH relativeFrom="column">
                        <wp:posOffset>-16151</wp:posOffset>
                      </wp:positionH>
                      <wp:positionV relativeFrom="paragraph">
                        <wp:posOffset>78105</wp:posOffset>
                      </wp:positionV>
                      <wp:extent cx="743138" cy="152400"/>
                      <wp:effectExtent l="0" t="0" r="19050" b="19050"/>
                      <wp:wrapNone/>
                      <wp:docPr id="4424" name="Group 4424"/>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25" name="Group 4425"/>
                              <wpg:cNvGrpSpPr/>
                              <wpg:grpSpPr>
                                <a:xfrm>
                                  <a:off x="249381" y="0"/>
                                  <a:ext cx="494666" cy="152400"/>
                                  <a:chOff x="-1" y="0"/>
                                  <a:chExt cx="494666" cy="196850"/>
                                </a:xfrm>
                              </wpg:grpSpPr>
                              <wps:wsp>
                                <wps:cNvPr id="4426" name="Rectangle 4426"/>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7" name="Rectangle 4427"/>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28" name="Rectangle 4428"/>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BC4F1A5" id="Group 4424" o:spid="_x0000_s1026" style="position:absolute;margin-left:-1.25pt;margin-top:6.15pt;width:58.5pt;height:12pt;z-index:25264435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">
                      <v:group id="Group 4425"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">
                        <v:rect id="Rectangle 4426"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" filled="f" strokecolor="black [3213]" strokeweight=".5pt"/>
                        <v:rect id="Rectangle 4427"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" filled="f" strokecolor="black [3213]" strokeweight=".5pt"/>
                      </v:group>
                      <v:rect id="Rectangle 4428"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34ECBD11" w14:textId="7F0E8F1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5376" behindDoc="0" locked="0" layoutInCell="1" allowOverlap="1" wp14:anchorId="6C93903C" wp14:editId="741140CF">
                      <wp:simplePos x="0" y="0"/>
                      <wp:positionH relativeFrom="column">
                        <wp:posOffset>-8200</wp:posOffset>
                      </wp:positionH>
                      <wp:positionV relativeFrom="paragraph">
                        <wp:posOffset>86057</wp:posOffset>
                      </wp:positionV>
                      <wp:extent cx="743138" cy="152400"/>
                      <wp:effectExtent l="0" t="0" r="19050" b="19050"/>
                      <wp:wrapNone/>
                      <wp:docPr id="4571" name="Group 457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72" name="Group 4572"/>
                              <wpg:cNvGrpSpPr/>
                              <wpg:grpSpPr>
                                <a:xfrm>
                                  <a:off x="249381" y="0"/>
                                  <a:ext cx="494666" cy="152400"/>
                                  <a:chOff x="-1" y="0"/>
                                  <a:chExt cx="494666" cy="196850"/>
                                </a:xfrm>
                              </wpg:grpSpPr>
                              <wps:wsp>
                                <wps:cNvPr id="4573" name="Rectangle 457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4" name="Rectangle 457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75" name="Rectangle 457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528CB98" id="Group 4571" o:spid="_x0000_s1026" style="position:absolute;margin-left:-.65pt;margin-top:6.8pt;width:58.5pt;height:12pt;z-index:25264537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zXx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Od818YEDAAC8DwAADgAAAAAAAAAAAAAAAAAuAgAAZHJz&#10;L2Uyb0RvYy54bWxQSwECLQAUAAYACAAAACEA0ovmyd8AAAAIAQAADwAAAAAAAAAAAAAAAADbBQAA&#10;ZHJzL2Rvd25yZXYueG1sUEsFBgAAAAAEAAQA8wAAAOcGAAAAAA==&#10;">
                      <v:group id="Group 457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">
                        <v:rect id="Rectangle 457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" filled="f" strokecolor="black [3213]" strokeweight=".5pt"/>
                        <v:rect id="Rectangle 457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" filled="f" strokecolor="black [3213]" strokeweight=".5pt"/>
                      </v:group>
                      <v:rect id="Rectangle 457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91DFE74" w14:textId="54F03E8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6400" behindDoc="0" locked="0" layoutInCell="1" allowOverlap="1" wp14:anchorId="1F9ADE11" wp14:editId="1345E7AD">
                      <wp:simplePos x="0" y="0"/>
                      <wp:positionH relativeFrom="column">
                        <wp:posOffset>-8200</wp:posOffset>
                      </wp:positionH>
                      <wp:positionV relativeFrom="paragraph">
                        <wp:posOffset>70153</wp:posOffset>
                      </wp:positionV>
                      <wp:extent cx="743138" cy="152400"/>
                      <wp:effectExtent l="0" t="0" r="19050" b="19050"/>
                      <wp:wrapNone/>
                      <wp:docPr id="4576" name="Group 457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77" name="Group 4577"/>
                              <wpg:cNvGrpSpPr/>
                              <wpg:grpSpPr>
                                <a:xfrm>
                                  <a:off x="249381" y="0"/>
                                  <a:ext cx="494666" cy="152400"/>
                                  <a:chOff x="-1" y="0"/>
                                  <a:chExt cx="494666" cy="196850"/>
                                </a:xfrm>
                              </wpg:grpSpPr>
                              <wps:wsp>
                                <wps:cNvPr id="4578" name="Rectangle 457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9" name="Rectangle 457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0" name="Rectangle 458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A837438" id="Group 4576" o:spid="_x0000_s1026" style="position:absolute;margin-left:-.65pt;margin-top:5.5pt;width:58.5pt;height:12pt;z-index:25264640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">
                      <v:group id="Group 457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">
                        <v:rect id="Rectangle 457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" filled="f" strokecolor="black [3213]" strokeweight=".5pt"/>
                        <v:rect id="Rectangle 457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" filled="f" strokecolor="black [3213]" strokeweight=".5pt"/>
                      </v:group>
                      <v:rect id="Rectangle 458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0EB79AB6" w14:textId="7BD5A5D8"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7424" behindDoc="0" locked="0" layoutInCell="1" allowOverlap="1" wp14:anchorId="4E48530B" wp14:editId="47A6A556">
                      <wp:simplePos x="0" y="0"/>
                      <wp:positionH relativeFrom="column">
                        <wp:posOffset>71314</wp:posOffset>
                      </wp:positionH>
                      <wp:positionV relativeFrom="paragraph">
                        <wp:posOffset>54251</wp:posOffset>
                      </wp:positionV>
                      <wp:extent cx="743138" cy="152400"/>
                      <wp:effectExtent l="0" t="0" r="19050" b="19050"/>
                      <wp:wrapNone/>
                      <wp:docPr id="4581" name="Group 458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82" name="Group 4582"/>
                              <wpg:cNvGrpSpPr/>
                              <wpg:grpSpPr>
                                <a:xfrm>
                                  <a:off x="249381" y="0"/>
                                  <a:ext cx="494666" cy="152400"/>
                                  <a:chOff x="-1" y="0"/>
                                  <a:chExt cx="494666" cy="196850"/>
                                </a:xfrm>
                              </wpg:grpSpPr>
                              <wps:wsp>
                                <wps:cNvPr id="4583" name="Rectangle 458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4" name="Rectangle 458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5" name="Rectangle 458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2C98B39" id="Group 4581" o:spid="_x0000_s1026" style="position:absolute;margin-left:5.6pt;margin-top:4.25pt;width:58.5pt;height:12pt;z-index:25264742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3gA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">
                      <v:group id="Group 458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">
                        <v:rect id="Rectangle 458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" filled="f" strokecolor="black [3213]" strokeweight=".5pt"/>
                        <v:rect id="Rectangle 458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" filled="f" strokecolor="black [3213]" strokeweight=".5pt"/>
                      </v:group>
                      <v:rect id="Rectangle 458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" filled="f" strokecolor="black [3213]" strokeweight=".5pt"/>
                    </v:group>
                  </w:pict>
                </mc:Fallback>
              </mc:AlternateContent>
            </w:r>
          </w:p>
        </w:tc>
      </w:tr>
      <w:tr w:rsidR="00BB04E2" w:rsidRPr="00F97A6C" w14:paraId="482F4A17"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386B08AC" w14:textId="3B3F3C11"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E</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7D38906A" w14:textId="31EF5F57"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Contraception d’urgence</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7E091BDB"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7488" behindDoc="0" locked="0" layoutInCell="1" allowOverlap="1" wp14:anchorId="5F72FD7E" wp14:editId="739C1415">
                      <wp:simplePos x="0" y="0"/>
                      <wp:positionH relativeFrom="column">
                        <wp:posOffset>-8200</wp:posOffset>
                      </wp:positionH>
                      <wp:positionV relativeFrom="paragraph">
                        <wp:posOffset>86057</wp:posOffset>
                      </wp:positionV>
                      <wp:extent cx="743138" cy="152400"/>
                      <wp:effectExtent l="0" t="0" r="19050" b="19050"/>
                      <wp:wrapNone/>
                      <wp:docPr id="4486" name="Group 448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87" name="Group 4487"/>
                              <wpg:cNvGrpSpPr/>
                              <wpg:grpSpPr>
                                <a:xfrm>
                                  <a:off x="249381" y="0"/>
                                  <a:ext cx="494666" cy="152400"/>
                                  <a:chOff x="-1" y="0"/>
                                  <a:chExt cx="494666" cy="196850"/>
                                </a:xfrm>
                              </wpg:grpSpPr>
                              <wps:wsp>
                                <wps:cNvPr id="4488" name="Rectangle 448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9" name="Rectangle 448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90" name="Rectangle 449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0CE6F9F" id="Group 4486" o:spid="_x0000_s1026" style="position:absolute;margin-left:-.65pt;margin-top:6.8pt;width:58.5pt;height:12pt;z-index:25260748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">
                      <v:group id="Group 448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">
                        <v:rect id="Rectangle 448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" filled="f" strokecolor="black [3213]" strokeweight=".5pt"/>
                        <v:rect id="Rectangle 448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" filled="f" strokecolor="black [3213]" strokeweight=".5pt"/>
                      </v:group>
                      <v:rect id="Rectangle 449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3E7E8962"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8512" behindDoc="0" locked="0" layoutInCell="1" allowOverlap="1" wp14:anchorId="49A0919B" wp14:editId="45BB4D49">
                      <wp:simplePos x="0" y="0"/>
                      <wp:positionH relativeFrom="column">
                        <wp:posOffset>-16151</wp:posOffset>
                      </wp:positionH>
                      <wp:positionV relativeFrom="paragraph">
                        <wp:posOffset>78105</wp:posOffset>
                      </wp:positionV>
                      <wp:extent cx="743138" cy="152400"/>
                      <wp:effectExtent l="0" t="0" r="19050" b="19050"/>
                      <wp:wrapNone/>
                      <wp:docPr id="4491" name="Group 449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92" name="Group 4492"/>
                              <wpg:cNvGrpSpPr/>
                              <wpg:grpSpPr>
                                <a:xfrm>
                                  <a:off x="249381" y="0"/>
                                  <a:ext cx="494666" cy="152400"/>
                                  <a:chOff x="-1" y="0"/>
                                  <a:chExt cx="494666" cy="196850"/>
                                </a:xfrm>
                              </wpg:grpSpPr>
                              <wps:wsp>
                                <wps:cNvPr id="4493" name="Rectangle 449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4" name="Rectangle 449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95" name="Rectangle 449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5510EFD" id="Group 4491" o:spid="_x0000_s1026" style="position:absolute;margin-left:-1.25pt;margin-top:6.15pt;width:58.5pt;height:12pt;z-index:25260851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MYq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M9C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Ac1MYqgQMAALwPAAAOAAAAAAAAAAAAAAAAAC4CAABkcnMv&#10;ZTJvRG9jLnhtbFBLAQItABQABgAIAAAAIQB1gk2g3gAAAAgBAAAPAAAAAAAAAAAAAAAAANsFAABk&#10;cnMvZG93bnJldi54bWxQSwUGAAAAAAQABADzAAAA5gYAAAAA&#10;">
                      <v:group id="Group 449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">
                        <v:rect id="Rectangle 449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" filled="f" strokecolor="black [3213]" strokeweight=".5pt"/>
                        <v:rect id="Rectangle 449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" filled="f" strokecolor="black [3213]" strokeweight=".5pt"/>
                      </v:group>
                      <v:rect id="Rectangle 449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08DAF5ED" w14:textId="759656B9"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7968" behindDoc="0" locked="0" layoutInCell="1" allowOverlap="1" wp14:anchorId="2389E9A0" wp14:editId="3D90B379">
                      <wp:simplePos x="0" y="0"/>
                      <wp:positionH relativeFrom="column">
                        <wp:posOffset>-8200</wp:posOffset>
                      </wp:positionH>
                      <wp:positionV relativeFrom="paragraph">
                        <wp:posOffset>86057</wp:posOffset>
                      </wp:positionV>
                      <wp:extent cx="743138" cy="152400"/>
                      <wp:effectExtent l="0" t="0" r="19050" b="19050"/>
                      <wp:wrapNone/>
                      <wp:docPr id="90" name="Group 9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06" name="Group 106"/>
                              <wpg:cNvGrpSpPr/>
                              <wpg:grpSpPr>
                                <a:xfrm>
                                  <a:off x="249381" y="0"/>
                                  <a:ext cx="494666" cy="152400"/>
                                  <a:chOff x="-1" y="0"/>
                                  <a:chExt cx="494666" cy="196850"/>
                                </a:xfrm>
                              </wpg:grpSpPr>
                              <wps:wsp>
                                <wps:cNvPr id="130" name="Rectangle 130"/>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Rectangle 13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ABBC23A" id="Group 90" o:spid="_x0000_s1026" style="position:absolute;margin-left:-.65pt;margin-top:6.8pt;width:58.5pt;height:12pt;z-index:25262796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">
                      <v:group id="Group 106"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130"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" filled="f" strokecolor="black [3213]" strokeweight=".5pt"/>
                        <v:rect id="Rectangle 136"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" filled="f" strokecolor="black [3213]" strokeweight=".5pt"/>
                      </v:group>
                      <v:rect id="Rectangle 137"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176952F0" w14:textId="26904CB1"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9536" behindDoc="0" locked="0" layoutInCell="1" allowOverlap="1" wp14:anchorId="5AAC4754" wp14:editId="73420D82">
                      <wp:simplePos x="0" y="0"/>
                      <wp:positionH relativeFrom="column">
                        <wp:posOffset>-8200</wp:posOffset>
                      </wp:positionH>
                      <wp:positionV relativeFrom="paragraph">
                        <wp:posOffset>70153</wp:posOffset>
                      </wp:positionV>
                      <wp:extent cx="743138" cy="152400"/>
                      <wp:effectExtent l="0" t="0" r="19050" b="19050"/>
                      <wp:wrapNone/>
                      <wp:docPr id="4496" name="Group 449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97" name="Group 4497"/>
                              <wpg:cNvGrpSpPr/>
                              <wpg:grpSpPr>
                                <a:xfrm>
                                  <a:off x="249381" y="0"/>
                                  <a:ext cx="494666" cy="152400"/>
                                  <a:chOff x="-1" y="0"/>
                                  <a:chExt cx="494666" cy="196850"/>
                                </a:xfrm>
                              </wpg:grpSpPr>
                              <wps:wsp>
                                <wps:cNvPr id="4498" name="Rectangle 449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9" name="Rectangle 449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0" name="Rectangle 450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11E2A04" id="Group 4496" o:spid="_x0000_s1026" style="position:absolute;margin-left:-.65pt;margin-top:5.5pt;width:58.5pt;height:12pt;z-index:25260953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">
                      <v:group id="Group 449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">
                        <v:rect id="Rectangle 449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" filled="f" strokecolor="black [3213]" strokeweight=".5pt"/>
                        <v:rect id="Rectangle 449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" filled="f" strokecolor="black [3213]" strokeweight=".5pt"/>
                      </v:group>
                      <v:rect id="Rectangle 450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0A3C620A" w14:textId="7CEC1BD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0560" behindDoc="0" locked="0" layoutInCell="1" allowOverlap="1" wp14:anchorId="18921699" wp14:editId="480D2B4A">
                      <wp:simplePos x="0" y="0"/>
                      <wp:positionH relativeFrom="column">
                        <wp:posOffset>71314</wp:posOffset>
                      </wp:positionH>
                      <wp:positionV relativeFrom="paragraph">
                        <wp:posOffset>54251</wp:posOffset>
                      </wp:positionV>
                      <wp:extent cx="743138" cy="152400"/>
                      <wp:effectExtent l="0" t="0" r="19050" b="19050"/>
                      <wp:wrapNone/>
                      <wp:docPr id="4501" name="Group 450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02" name="Group 4502"/>
                              <wpg:cNvGrpSpPr/>
                              <wpg:grpSpPr>
                                <a:xfrm>
                                  <a:off x="249381" y="0"/>
                                  <a:ext cx="494666" cy="152400"/>
                                  <a:chOff x="-1" y="0"/>
                                  <a:chExt cx="494666" cy="196850"/>
                                </a:xfrm>
                              </wpg:grpSpPr>
                              <wps:wsp>
                                <wps:cNvPr id="4503" name="Rectangle 450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4" name="Rectangle 450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5" name="Rectangle 450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F7E470F" id="Group 4501" o:spid="_x0000_s1026" style="position:absolute;margin-left:5.6pt;margin-top:4.25pt;width:58.5pt;height:12pt;z-index:25261056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">
                      <v:group id="Group 450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HY4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hJ4wX8vglPQK5/AAAA//8DAFBLAQItABQABgAIAAAAIQDb4fbL7gAAAIUBAAATAAAAAAAA&#10;AAAAAAAAAAAAAABbQ29udGVudF9UeXBlc10ueG1sUEsBAi0AFAAGAAgAAAAhAFr0LFu/AAAAFQEA&#10;AAsAAAAAAAAAAAAAAAAAHwEAAF9yZWxzLy5yZWxzUEsBAi0AFAAGAAgAAAAhABbUdjjHAAAA3QAA&#10;AA8AAAAAAAAAAAAAAAAABwIAAGRycy9kb3ducmV2LnhtbFBLBQYAAAAAAwADALcAAAD7AgAAAAA=&#10;">
                        <v:rect id="Rectangle 450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" filled="f" strokecolor="black [3213]" strokeweight=".5pt"/>
                        <v:rect id="Rectangle 450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" filled="f" strokecolor="black [3213]" strokeweight=".5pt"/>
                      </v:group>
                      <v:rect id="Rectangle 450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" filled="f" strokecolor="black [3213]" strokeweight=".5pt"/>
                    </v:group>
                  </w:pict>
                </mc:Fallback>
              </mc:AlternateContent>
            </w:r>
          </w:p>
        </w:tc>
      </w:tr>
      <w:tr w:rsidR="00BB04E2" w:rsidRPr="00F97A6C" w14:paraId="548F6949"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593A3E01" w14:textId="2D8B39DB"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F</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2A698A8D" w14:textId="17637696"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  Pilules</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DF50310"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1584" behindDoc="0" locked="0" layoutInCell="1" allowOverlap="1" wp14:anchorId="52B4D324" wp14:editId="3C42817C">
                      <wp:simplePos x="0" y="0"/>
                      <wp:positionH relativeFrom="column">
                        <wp:posOffset>-8200</wp:posOffset>
                      </wp:positionH>
                      <wp:positionV relativeFrom="paragraph">
                        <wp:posOffset>86057</wp:posOffset>
                      </wp:positionV>
                      <wp:extent cx="743138" cy="152400"/>
                      <wp:effectExtent l="0" t="0" r="19050" b="19050"/>
                      <wp:wrapNone/>
                      <wp:docPr id="4506" name="Group 450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07" name="Group 4507"/>
                              <wpg:cNvGrpSpPr/>
                              <wpg:grpSpPr>
                                <a:xfrm>
                                  <a:off x="249381" y="0"/>
                                  <a:ext cx="494666" cy="152400"/>
                                  <a:chOff x="-1" y="0"/>
                                  <a:chExt cx="494666" cy="196850"/>
                                </a:xfrm>
                              </wpg:grpSpPr>
                              <wps:wsp>
                                <wps:cNvPr id="4508" name="Rectangle 450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9" name="Rectangle 450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10" name="Rectangle 451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087AF3F" id="Group 4506" o:spid="_x0000_s1026" style="position:absolute;margin-left:-.65pt;margin-top:6.8pt;width:58.5pt;height:12pt;z-index:25261158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">
                      <v:group id="Group 450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">
                        <v:rect id="Rectangle 450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" filled="f" strokecolor="black [3213]" strokeweight=".5pt"/>
                        <v:rect id="Rectangle 450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" filled="f" strokecolor="black [3213]" strokeweight=".5pt"/>
                      </v:group>
                      <v:rect id="Rectangle 451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B834D5D"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2608" behindDoc="0" locked="0" layoutInCell="1" allowOverlap="1" wp14:anchorId="0631F29A" wp14:editId="5E6E5673">
                      <wp:simplePos x="0" y="0"/>
                      <wp:positionH relativeFrom="column">
                        <wp:posOffset>-16151</wp:posOffset>
                      </wp:positionH>
                      <wp:positionV relativeFrom="paragraph">
                        <wp:posOffset>78105</wp:posOffset>
                      </wp:positionV>
                      <wp:extent cx="743138" cy="152400"/>
                      <wp:effectExtent l="0" t="0" r="19050" b="19050"/>
                      <wp:wrapNone/>
                      <wp:docPr id="4511" name="Group 451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12" name="Group 4512"/>
                              <wpg:cNvGrpSpPr/>
                              <wpg:grpSpPr>
                                <a:xfrm>
                                  <a:off x="249381" y="0"/>
                                  <a:ext cx="494666" cy="152400"/>
                                  <a:chOff x="-1" y="0"/>
                                  <a:chExt cx="494666" cy="196850"/>
                                </a:xfrm>
                              </wpg:grpSpPr>
                              <wps:wsp>
                                <wps:cNvPr id="4513" name="Rectangle 451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4" name="Rectangle 451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15" name="Rectangle 451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45804E7" id="Group 4511" o:spid="_x0000_s1026" style="position:absolute;margin-left:-1.25pt;margin-top:6.15pt;width:58.5pt;height:12pt;z-index:25261260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D5E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AlD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Bk6D5EgQMAALwPAAAOAAAAAAAAAAAAAAAAAC4CAABkcnMv&#10;ZTJvRG9jLnhtbFBLAQItABQABgAIAAAAIQB1gk2g3gAAAAgBAAAPAAAAAAAAAAAAAAAAANsFAABk&#10;cnMvZG93bnJldi54bWxQSwUGAAAAAAQABADzAAAA5gYAAAAA&#10;">
                      <v:group id="Group 451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eDl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hJkwX8vglPQK5/AAAA//8DAFBLAQItABQABgAIAAAAIQDb4fbL7gAAAIUBAAATAAAAAAAA&#10;AAAAAAAAAAAAAABbQ29udGVudF9UeXBlc10ueG1sUEsBAi0AFAAGAAgAAAAhAFr0LFu/AAAAFQEA&#10;AAsAAAAAAAAAAAAAAAAAHwEAAF9yZWxzLy5yZWxzUEsBAi0AFAAGAAgAAAAhAJMN4OXHAAAA3QAA&#10;AA8AAAAAAAAAAAAAAAAABwIAAGRycy9kb3ducmV2LnhtbFBLBQYAAAAAAwADALcAAAD7AgAAAAA=&#10;">
                        <v:rect id="Rectangle 451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" filled="f" strokecolor="black [3213]" strokeweight=".5pt"/>
                        <v:rect id="Rectangle 451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" filled="f" strokecolor="black [3213]" strokeweight=".5pt"/>
                      </v:group>
                      <v:rect id="Rectangle 451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07F2C438" w14:textId="7A8E174D"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8992" behindDoc="0" locked="0" layoutInCell="1" allowOverlap="1" wp14:anchorId="3820DD62" wp14:editId="49F762E7">
                      <wp:simplePos x="0" y="0"/>
                      <wp:positionH relativeFrom="column">
                        <wp:posOffset>-8200</wp:posOffset>
                      </wp:positionH>
                      <wp:positionV relativeFrom="paragraph">
                        <wp:posOffset>86057</wp:posOffset>
                      </wp:positionV>
                      <wp:extent cx="743138" cy="152400"/>
                      <wp:effectExtent l="0" t="0" r="19050" b="19050"/>
                      <wp:wrapNone/>
                      <wp:docPr id="138" name="Group 138"/>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40" name="Group 140"/>
                              <wpg:cNvGrpSpPr/>
                              <wpg:grpSpPr>
                                <a:xfrm>
                                  <a:off x="249381" y="0"/>
                                  <a:ext cx="494666" cy="152400"/>
                                  <a:chOff x="-1" y="0"/>
                                  <a:chExt cx="494666" cy="196850"/>
                                </a:xfrm>
                              </wpg:grpSpPr>
                              <wps:wsp>
                                <wps:cNvPr id="141" name="Rectangle 141"/>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Rectangle 143"/>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8C43915" id="Group 138" o:spid="_x0000_s1026" style="position:absolute;margin-left:-.65pt;margin-top:6.8pt;width:58.5pt;height:12pt;z-index:25262899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">
                      <v:group id="Group 140"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1"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" filled="f" strokecolor="black [3213]" strokeweight=".5pt"/>
                        <v:rect id="Rectangle 142"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" filled="f" strokecolor="black [3213]" strokeweight=".5pt"/>
                      </v:group>
                      <v:rect id="Rectangle 143"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673BA660" w14:textId="53192D7C"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3632" behindDoc="0" locked="0" layoutInCell="1" allowOverlap="1" wp14:anchorId="12D4BEE8" wp14:editId="329A0BB0">
                      <wp:simplePos x="0" y="0"/>
                      <wp:positionH relativeFrom="column">
                        <wp:posOffset>-8200</wp:posOffset>
                      </wp:positionH>
                      <wp:positionV relativeFrom="paragraph">
                        <wp:posOffset>70153</wp:posOffset>
                      </wp:positionV>
                      <wp:extent cx="743138" cy="152400"/>
                      <wp:effectExtent l="0" t="0" r="19050" b="19050"/>
                      <wp:wrapNone/>
                      <wp:docPr id="4516" name="Group 451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17" name="Group 4517"/>
                              <wpg:cNvGrpSpPr/>
                              <wpg:grpSpPr>
                                <a:xfrm>
                                  <a:off x="249381" y="0"/>
                                  <a:ext cx="494666" cy="152400"/>
                                  <a:chOff x="-1" y="0"/>
                                  <a:chExt cx="494666" cy="196850"/>
                                </a:xfrm>
                              </wpg:grpSpPr>
                              <wps:wsp>
                                <wps:cNvPr id="4518" name="Rectangle 451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9" name="Rectangle 451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20" name="Rectangle 452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139118E" id="Group 4516" o:spid="_x0000_s1026" style="position:absolute;margin-left:-.65pt;margin-top:5.5pt;width:58.5pt;height:12pt;z-index:25261363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">
                      <v:group id="Group 451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">
                        <v:rect id="Rectangle 451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" filled="f" strokecolor="black [3213]" strokeweight=".5pt"/>
                        <v:rect id="Rectangle 451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" filled="f" strokecolor="black [3213]" strokeweight=".5pt"/>
                      </v:group>
                      <v:rect id="Rectangle 452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721E8BB7" w14:textId="1D9C60EE"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4656" behindDoc="0" locked="0" layoutInCell="1" allowOverlap="1" wp14:anchorId="25696A3B" wp14:editId="5ABF3B9F">
                      <wp:simplePos x="0" y="0"/>
                      <wp:positionH relativeFrom="column">
                        <wp:posOffset>71314</wp:posOffset>
                      </wp:positionH>
                      <wp:positionV relativeFrom="paragraph">
                        <wp:posOffset>54251</wp:posOffset>
                      </wp:positionV>
                      <wp:extent cx="743138" cy="152400"/>
                      <wp:effectExtent l="0" t="0" r="19050" b="19050"/>
                      <wp:wrapNone/>
                      <wp:docPr id="4521" name="Group 452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22" name="Group 4522"/>
                              <wpg:cNvGrpSpPr/>
                              <wpg:grpSpPr>
                                <a:xfrm>
                                  <a:off x="249381" y="0"/>
                                  <a:ext cx="494666" cy="152400"/>
                                  <a:chOff x="-1" y="0"/>
                                  <a:chExt cx="494666" cy="196850"/>
                                </a:xfrm>
                              </wpg:grpSpPr>
                              <wps:wsp>
                                <wps:cNvPr id="4523" name="Rectangle 452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4" name="Rectangle 452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25" name="Rectangle 452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91E7039" id="Group 4521" o:spid="_x0000_s1026" style="position:absolute;margin-left:5.6pt;margin-top:4.25pt;width:58.5pt;height:12pt;z-index:25261465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APz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IlC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">
                      <v:group id="Group 452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">
                        <v:rect id="Rectangle 452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" filled="f" strokecolor="black [3213]" strokeweight=".5pt"/>
                        <v:rect id="Rectangle 452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" filled="f" strokecolor="black [3213]" strokeweight=".5pt"/>
                      </v:group>
                      <v:rect id="Rectangle 452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" filled="f" strokecolor="black [3213]" strokeweight=".5pt"/>
                    </v:group>
                  </w:pict>
                </mc:Fallback>
              </mc:AlternateContent>
            </w:r>
          </w:p>
        </w:tc>
      </w:tr>
      <w:tr w:rsidR="00BB04E2" w:rsidRPr="00F97A6C" w14:paraId="661D83BA"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1CC6FB46" w14:textId="51945C18"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G</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18A27989" w14:textId="03C62750"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Implants</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C1D2CBA"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5680" behindDoc="0" locked="0" layoutInCell="1" allowOverlap="1" wp14:anchorId="732DD722" wp14:editId="755F370C">
                      <wp:simplePos x="0" y="0"/>
                      <wp:positionH relativeFrom="column">
                        <wp:posOffset>-8200</wp:posOffset>
                      </wp:positionH>
                      <wp:positionV relativeFrom="paragraph">
                        <wp:posOffset>86057</wp:posOffset>
                      </wp:positionV>
                      <wp:extent cx="743138" cy="152400"/>
                      <wp:effectExtent l="0" t="0" r="19050" b="19050"/>
                      <wp:wrapNone/>
                      <wp:docPr id="4526" name="Group 452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27" name="Group 4527"/>
                              <wpg:cNvGrpSpPr/>
                              <wpg:grpSpPr>
                                <a:xfrm>
                                  <a:off x="249381" y="0"/>
                                  <a:ext cx="494666" cy="152400"/>
                                  <a:chOff x="-1" y="0"/>
                                  <a:chExt cx="494666" cy="196850"/>
                                </a:xfrm>
                              </wpg:grpSpPr>
                              <wps:wsp>
                                <wps:cNvPr id="4528" name="Rectangle 452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9" name="Rectangle 452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30" name="Rectangle 453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0B084C8" id="Group 4526" o:spid="_x0000_s1026" style="position:absolute;margin-left:-.65pt;margin-top:6.8pt;width:58.5pt;height:12pt;z-index:25261568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">
                      <v:group id="Group 452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">
                        <v:rect id="Rectangle 452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" filled="f" strokecolor="black [3213]" strokeweight=".5pt"/>
                        <v:rect id="Rectangle 452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" filled="f" strokecolor="black [3213]" strokeweight=".5pt"/>
                      </v:group>
                      <v:rect id="Rectangle 453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764998A2"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6704" behindDoc="0" locked="0" layoutInCell="1" allowOverlap="1" wp14:anchorId="4F1D6A6B" wp14:editId="60CFC3F7">
                      <wp:simplePos x="0" y="0"/>
                      <wp:positionH relativeFrom="column">
                        <wp:posOffset>-16151</wp:posOffset>
                      </wp:positionH>
                      <wp:positionV relativeFrom="paragraph">
                        <wp:posOffset>78105</wp:posOffset>
                      </wp:positionV>
                      <wp:extent cx="743138" cy="152400"/>
                      <wp:effectExtent l="0" t="0" r="19050" b="19050"/>
                      <wp:wrapNone/>
                      <wp:docPr id="4226" name="Group 422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27" name="Group 4227"/>
                              <wpg:cNvGrpSpPr/>
                              <wpg:grpSpPr>
                                <a:xfrm>
                                  <a:off x="249381" y="0"/>
                                  <a:ext cx="494666" cy="152400"/>
                                  <a:chOff x="-1" y="0"/>
                                  <a:chExt cx="494666" cy="196850"/>
                                </a:xfrm>
                              </wpg:grpSpPr>
                              <wps:wsp>
                                <wps:cNvPr id="4228" name="Rectangle 422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9" name="Rectangle 422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30" name="Rectangle 423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DDD3338" id="Group 4226" o:spid="_x0000_s1026" style="position:absolute;margin-left:-1.25pt;margin-top:6.15pt;width:58.5pt;height:12pt;z-index:25261670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">
                      <v:group id="Group 422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">
                        <v:rect id="Rectangle 422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" filled="f" strokecolor="black [3213]" strokeweight=".5pt"/>
                        <v:rect id="Rectangle 422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" filled="f" strokecolor="black [3213]" strokeweight=".5pt"/>
                      </v:group>
                      <v:rect id="Rectangle 423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46E8D076" w14:textId="41D59173"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0016" behindDoc="0" locked="0" layoutInCell="1" allowOverlap="1" wp14:anchorId="3939B248" wp14:editId="1D9DB745">
                      <wp:simplePos x="0" y="0"/>
                      <wp:positionH relativeFrom="column">
                        <wp:posOffset>-8200</wp:posOffset>
                      </wp:positionH>
                      <wp:positionV relativeFrom="paragraph">
                        <wp:posOffset>86057</wp:posOffset>
                      </wp:positionV>
                      <wp:extent cx="743138" cy="152400"/>
                      <wp:effectExtent l="0" t="0" r="19050" b="19050"/>
                      <wp:wrapNone/>
                      <wp:docPr id="144" name="Group 144"/>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57" name="Group 157"/>
                              <wpg:cNvGrpSpPr/>
                              <wpg:grpSpPr>
                                <a:xfrm>
                                  <a:off x="249381" y="0"/>
                                  <a:ext cx="494666" cy="152400"/>
                                  <a:chOff x="-1" y="0"/>
                                  <a:chExt cx="494666" cy="196850"/>
                                </a:xfrm>
                              </wpg:grpSpPr>
                              <wps:wsp>
                                <wps:cNvPr id="162" name="Rectangle 16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4" name="Rectangle 16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6F5D6FF" id="Group 144" o:spid="_x0000_s1026" style="position:absolute;margin-left:-.65pt;margin-top:6.8pt;width:58.5pt;height:12pt;z-index:25263001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K+lz34EDAACyDwAADgAAAAAAAAAAAAAAAAAuAgAAZHJz&#10;L2Uyb0RvYy54bWxQSwECLQAUAAYACAAAACEA0ovmyd8AAAAIAQAADwAAAAAAAAAAAAAAAADbBQAA&#10;ZHJzL2Rvd25yZXYueG1sUEsFBgAAAAAEAAQA8wAAAOcGAAAAAA==&#10;">
                      <v:group id="Group 15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6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" filled="f" strokecolor="black [3213]" strokeweight=".5pt"/>
                        <v:rect id="Rectangle 16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" filled="f" strokecolor="black [3213]" strokeweight=".5pt"/>
                      </v:group>
                      <v:rect id="Rectangle 16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0071807B" w14:textId="075E477A"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7728" behindDoc="0" locked="0" layoutInCell="1" allowOverlap="1" wp14:anchorId="2CB42773" wp14:editId="468C920E">
                      <wp:simplePos x="0" y="0"/>
                      <wp:positionH relativeFrom="column">
                        <wp:posOffset>-8200</wp:posOffset>
                      </wp:positionH>
                      <wp:positionV relativeFrom="paragraph">
                        <wp:posOffset>70153</wp:posOffset>
                      </wp:positionV>
                      <wp:extent cx="743138" cy="152400"/>
                      <wp:effectExtent l="0" t="0" r="19050" b="19050"/>
                      <wp:wrapNone/>
                      <wp:docPr id="4231" name="Group 423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32" name="Group 4232"/>
                              <wpg:cNvGrpSpPr/>
                              <wpg:grpSpPr>
                                <a:xfrm>
                                  <a:off x="249381" y="0"/>
                                  <a:ext cx="494666" cy="152400"/>
                                  <a:chOff x="-1" y="0"/>
                                  <a:chExt cx="494666" cy="196850"/>
                                </a:xfrm>
                              </wpg:grpSpPr>
                              <wps:wsp>
                                <wps:cNvPr id="4233" name="Rectangle 423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4" name="Rectangle 423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35" name="Rectangle 423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ECADDF0" id="Group 4231" o:spid="_x0000_s1026" style="position:absolute;margin-left:-.65pt;margin-top:5.5pt;width:58.5pt;height:12pt;z-index:25261772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U7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I1D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">
                      <v:group id="Group 423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">
                        <v:rect id="Rectangle 423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" filled="f" strokecolor="black [3213]" strokeweight=".5pt"/>
                        <v:rect id="Rectangle 423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" filled="f" strokecolor="black [3213]" strokeweight=".5pt"/>
                      </v:group>
                      <v:rect id="Rectangle 423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3A704088" w14:textId="13C98D08"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8752" behindDoc="0" locked="0" layoutInCell="1" allowOverlap="1" wp14:anchorId="1E4B6C22" wp14:editId="19CC0193">
                      <wp:simplePos x="0" y="0"/>
                      <wp:positionH relativeFrom="column">
                        <wp:posOffset>71314</wp:posOffset>
                      </wp:positionH>
                      <wp:positionV relativeFrom="paragraph">
                        <wp:posOffset>54251</wp:posOffset>
                      </wp:positionV>
                      <wp:extent cx="743138" cy="152400"/>
                      <wp:effectExtent l="0" t="0" r="19050" b="19050"/>
                      <wp:wrapNone/>
                      <wp:docPr id="4236" name="Group 423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37" name="Group 4237"/>
                              <wpg:cNvGrpSpPr/>
                              <wpg:grpSpPr>
                                <a:xfrm>
                                  <a:off x="249381" y="0"/>
                                  <a:ext cx="494666" cy="152400"/>
                                  <a:chOff x="-1" y="0"/>
                                  <a:chExt cx="494666" cy="196850"/>
                                </a:xfrm>
                              </wpg:grpSpPr>
                              <wps:wsp>
                                <wps:cNvPr id="4238" name="Rectangle 423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9" name="Rectangle 423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40" name="Rectangle 424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5070A46" id="Group 4236" o:spid="_x0000_s1026" style="position:absolute;margin-left:5.6pt;margin-top:4.25pt;width:58.5pt;height:12pt;z-index:25261875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">
                      <v:group id="Group 423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">
                        <v:rect id="Rectangle 423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" filled="f" strokecolor="black [3213]" strokeweight=".5pt"/>
                        <v:rect id="Rectangle 423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" filled="f" strokecolor="black [3213]" strokeweight=".5pt"/>
                      </v:group>
                      <v:rect id="Rectangle 424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" filled="f" strokecolor="black [3213]" strokeweight=".5pt"/>
                    </v:group>
                  </w:pict>
                </mc:Fallback>
              </mc:AlternateContent>
            </w:r>
          </w:p>
        </w:tc>
      </w:tr>
      <w:tr w:rsidR="00BB04E2" w:rsidRPr="00594147" w14:paraId="298E2219"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15537115" w14:textId="18BAF948"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H</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3D25E56E" w14:textId="79F1D3C6"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Stérilisation féminine (Ligature</w:t>
            </w:r>
            <w:r w:rsidRPr="00823A21">
              <w:rPr>
                <w:rFonts w:asciiTheme="minorHAnsi" w:hAnsiTheme="minorHAnsi" w:cstheme="minorHAnsi"/>
                <w:sz w:val="20"/>
                <w:szCs w:val="20"/>
                <w:lang w:val="fr-FR"/>
              </w:rPr>
              <w:br/>
              <w:t>des trompes)</w: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71DF8CA4"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9776" behindDoc="0" locked="0" layoutInCell="1" allowOverlap="1" wp14:anchorId="258A4A35" wp14:editId="426519C0">
                      <wp:simplePos x="0" y="0"/>
                      <wp:positionH relativeFrom="column">
                        <wp:posOffset>-8200</wp:posOffset>
                      </wp:positionH>
                      <wp:positionV relativeFrom="paragraph">
                        <wp:posOffset>86057</wp:posOffset>
                      </wp:positionV>
                      <wp:extent cx="743138" cy="152400"/>
                      <wp:effectExtent l="0" t="0" r="19050" b="19050"/>
                      <wp:wrapNone/>
                      <wp:docPr id="4241" name="Group 424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42" name="Group 4242"/>
                              <wpg:cNvGrpSpPr/>
                              <wpg:grpSpPr>
                                <a:xfrm>
                                  <a:off x="249381" y="0"/>
                                  <a:ext cx="494666" cy="152400"/>
                                  <a:chOff x="-1" y="0"/>
                                  <a:chExt cx="494666" cy="196850"/>
                                </a:xfrm>
                              </wpg:grpSpPr>
                              <wps:wsp>
                                <wps:cNvPr id="4243" name="Rectangle 424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4" name="Rectangle 424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45" name="Rectangle 424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0C86E7D" id="Group 4241" o:spid="_x0000_s1026" style="position:absolute;margin-left:-.65pt;margin-top:6.8pt;width:58.5pt;height:12pt;z-index:25261977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pV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3JAKVYEDAAC8DwAADgAAAAAAAAAAAAAAAAAuAgAAZHJz&#10;L2Uyb0RvYy54bWxQSwECLQAUAAYACAAAACEA0ovmyd8AAAAIAQAADwAAAAAAAAAAAAAAAADbBQAA&#10;ZHJzL2Rvd25yZXYueG1sUEsFBgAAAAAEAAQA8wAAAOcGAAAAAA==&#10;">
                      <v:group id="Group 424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">
                        <v:rect id="Rectangle 424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" filled="f" strokecolor="black [3213]" strokeweight=".5pt"/>
                        <v:rect id="Rectangle 424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" filled="f" strokecolor="black [3213]" strokeweight=".5pt"/>
                      </v:group>
                      <v:rect id="Rectangle 424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28236E0F"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0800" behindDoc="0" locked="0" layoutInCell="1" allowOverlap="1" wp14:anchorId="4F6969BA" wp14:editId="3B99C12D">
                      <wp:simplePos x="0" y="0"/>
                      <wp:positionH relativeFrom="column">
                        <wp:posOffset>-16151</wp:posOffset>
                      </wp:positionH>
                      <wp:positionV relativeFrom="paragraph">
                        <wp:posOffset>78105</wp:posOffset>
                      </wp:positionV>
                      <wp:extent cx="743138" cy="152400"/>
                      <wp:effectExtent l="0" t="0" r="19050" b="19050"/>
                      <wp:wrapNone/>
                      <wp:docPr id="4246" name="Group 424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47" name="Group 4247"/>
                              <wpg:cNvGrpSpPr/>
                              <wpg:grpSpPr>
                                <a:xfrm>
                                  <a:off x="249381" y="0"/>
                                  <a:ext cx="494666" cy="152400"/>
                                  <a:chOff x="-1" y="0"/>
                                  <a:chExt cx="494666" cy="196850"/>
                                </a:xfrm>
                              </wpg:grpSpPr>
                              <wps:wsp>
                                <wps:cNvPr id="4248" name="Rectangle 424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9" name="Rectangle 424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50" name="Rectangle 425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7E4C0DE" id="Group 4246" o:spid="_x0000_s1026" style="position:absolute;margin-left:-1.25pt;margin-top:6.15pt;width:58.5pt;height:12pt;z-index:25262080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">
                      <v:group id="Group 424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">
                        <v:rect id="Rectangle 424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" filled="f" strokecolor="black [3213]" strokeweight=".5pt"/>
                        <v:rect id="Rectangle 424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" filled="f" strokecolor="black [3213]" strokeweight=".5pt"/>
                      </v:group>
                      <v:rect id="Rectangle 425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3D0C9AF1" w14:textId="4AC8D4C3"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1040" behindDoc="0" locked="0" layoutInCell="1" allowOverlap="1" wp14:anchorId="15972C90" wp14:editId="1494C0CE">
                      <wp:simplePos x="0" y="0"/>
                      <wp:positionH relativeFrom="column">
                        <wp:posOffset>-8200</wp:posOffset>
                      </wp:positionH>
                      <wp:positionV relativeFrom="paragraph">
                        <wp:posOffset>86057</wp:posOffset>
                      </wp:positionV>
                      <wp:extent cx="743138" cy="152400"/>
                      <wp:effectExtent l="0" t="0" r="19050" b="19050"/>
                      <wp:wrapNone/>
                      <wp:docPr id="165" name="Group 16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66" name="Group 166"/>
                              <wpg:cNvGrpSpPr/>
                              <wpg:grpSpPr>
                                <a:xfrm>
                                  <a:off x="249381" y="0"/>
                                  <a:ext cx="494666" cy="152400"/>
                                  <a:chOff x="-1" y="0"/>
                                  <a:chExt cx="494666" cy="196850"/>
                                </a:xfrm>
                              </wpg:grpSpPr>
                              <wps:wsp>
                                <wps:cNvPr id="167" name="Rectangle 16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Rectangle 16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18CF738" id="Group 165" o:spid="_x0000_s1026" style="position:absolute;margin-left:-.65pt;margin-top:6.8pt;width:58.5pt;height:12pt;z-index:25263104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">
                      <v:group id="Group 166"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rect id="Rectangle 167"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" filled="f" strokecolor="black [3213]" strokeweight=".5pt"/>
                        <v:rect id="Rectangle 168"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" filled="f" strokecolor="black [3213]" strokeweight=".5pt"/>
                      </v:group>
                      <v:rect id="Rectangle 169"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242004D" w14:textId="6C922119"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1824" behindDoc="0" locked="0" layoutInCell="1" allowOverlap="1" wp14:anchorId="09190323" wp14:editId="29B55011">
                      <wp:simplePos x="0" y="0"/>
                      <wp:positionH relativeFrom="column">
                        <wp:posOffset>-8200</wp:posOffset>
                      </wp:positionH>
                      <wp:positionV relativeFrom="paragraph">
                        <wp:posOffset>70153</wp:posOffset>
                      </wp:positionV>
                      <wp:extent cx="743138" cy="152400"/>
                      <wp:effectExtent l="0" t="0" r="19050" b="19050"/>
                      <wp:wrapNone/>
                      <wp:docPr id="4251" name="Group 425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52" name="Group 4252"/>
                              <wpg:cNvGrpSpPr/>
                              <wpg:grpSpPr>
                                <a:xfrm>
                                  <a:off x="249381" y="0"/>
                                  <a:ext cx="494666" cy="152400"/>
                                  <a:chOff x="-1" y="0"/>
                                  <a:chExt cx="494666" cy="196850"/>
                                </a:xfrm>
                              </wpg:grpSpPr>
                              <wps:wsp>
                                <wps:cNvPr id="4253" name="Rectangle 425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4" name="Rectangle 425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55" name="Rectangle 425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0518502" id="Group 4251" o:spid="_x0000_s1026" style="position:absolute;margin-left:-.65pt;margin-top:5.5pt;width:58.5pt;height:12pt;z-index:25262182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6O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E1C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">
                      <v:group id="Group 425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">
                        <v:rect id="Rectangle 425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" filled="f" strokecolor="black [3213]" strokeweight=".5pt"/>
                        <v:rect id="Rectangle 425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" filled="f" strokecolor="black [3213]" strokeweight=".5pt"/>
                      </v:group>
                      <v:rect id="Rectangle 425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042F75FF" w14:textId="66ADEB06"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2848" behindDoc="0" locked="0" layoutInCell="1" allowOverlap="1" wp14:anchorId="742005CE" wp14:editId="2BCD5C9E">
                      <wp:simplePos x="0" y="0"/>
                      <wp:positionH relativeFrom="column">
                        <wp:posOffset>71314</wp:posOffset>
                      </wp:positionH>
                      <wp:positionV relativeFrom="paragraph">
                        <wp:posOffset>54251</wp:posOffset>
                      </wp:positionV>
                      <wp:extent cx="743138" cy="152400"/>
                      <wp:effectExtent l="0" t="0" r="19050" b="19050"/>
                      <wp:wrapNone/>
                      <wp:docPr id="4256" name="Group 425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57" name="Group 4257"/>
                              <wpg:cNvGrpSpPr/>
                              <wpg:grpSpPr>
                                <a:xfrm>
                                  <a:off x="249381" y="0"/>
                                  <a:ext cx="494666" cy="152400"/>
                                  <a:chOff x="-1" y="0"/>
                                  <a:chExt cx="494666" cy="196850"/>
                                </a:xfrm>
                              </wpg:grpSpPr>
                              <wps:wsp>
                                <wps:cNvPr id="4258" name="Rectangle 425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9" name="Rectangle 425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60" name="Rectangle 426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B501C34" id="Group 4256" o:spid="_x0000_s1026" style="position:absolute;margin-left:5.6pt;margin-top:4.25pt;width:58.5pt;height:12pt;z-index:25262284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">
                      <v:group id="Group 425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">
                        <v:rect id="Rectangle 425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" filled="f" strokecolor="black [3213]" strokeweight=".5pt"/>
                        <v:rect id="Rectangle 425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" filled="f" strokecolor="black [3213]" strokeweight=".5pt"/>
                      </v:group>
                      <v:rect id="Rectangle 426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" filled="f" strokecolor="black [3213]" strokeweight=".5pt"/>
                    </v:group>
                  </w:pict>
                </mc:Fallback>
              </mc:AlternateContent>
            </w:r>
          </w:p>
        </w:tc>
      </w:tr>
      <w:tr w:rsidR="00BB04E2" w:rsidRPr="00F97A6C" w14:paraId="043F9FD0"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4CBECFA1" w14:textId="2CAFAD93"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K</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4F303651" w14:textId="6C29956A"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Stérilisation masculine</w:t>
            </w:r>
            <w:r w:rsidR="00345F44" w:rsidRPr="00823A21">
              <w:rPr>
                <w:rFonts w:asciiTheme="minorHAnsi" w:hAnsiTheme="minorHAnsi" w:cstheme="minorHAnsi"/>
                <w:sz w:val="20"/>
                <w:szCs w:val="20"/>
                <w:lang w:val="fr-FR"/>
              </w:rPr>
              <w:t xml:space="preserve"> (vasectomie)</w: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07A0B1AC"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3872" behindDoc="0" locked="0" layoutInCell="1" allowOverlap="1" wp14:anchorId="07B9AF25" wp14:editId="0066D4F8">
                      <wp:simplePos x="0" y="0"/>
                      <wp:positionH relativeFrom="column">
                        <wp:posOffset>-8200</wp:posOffset>
                      </wp:positionH>
                      <wp:positionV relativeFrom="paragraph">
                        <wp:posOffset>86057</wp:posOffset>
                      </wp:positionV>
                      <wp:extent cx="743138" cy="152400"/>
                      <wp:effectExtent l="0" t="0" r="19050" b="19050"/>
                      <wp:wrapNone/>
                      <wp:docPr id="4531" name="Group 453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32" name="Group 4532"/>
                              <wpg:cNvGrpSpPr/>
                              <wpg:grpSpPr>
                                <a:xfrm>
                                  <a:off x="249381" y="0"/>
                                  <a:ext cx="494666" cy="152400"/>
                                  <a:chOff x="-1" y="0"/>
                                  <a:chExt cx="494666" cy="196850"/>
                                </a:xfrm>
                              </wpg:grpSpPr>
                              <wps:wsp>
                                <wps:cNvPr id="4533" name="Rectangle 453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4" name="Rectangle 453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35" name="Rectangle 453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2477F2D" id="Group 4531" o:spid="_x0000_s1026" style="position:absolute;margin-left:-.65pt;margin-top:6.8pt;width:58.5pt;height:12pt;z-index:25262387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o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r/rHKIEDAAC8DwAADgAAAAAAAAAAAAAAAAAuAgAAZHJz&#10;L2Uyb0RvYy54bWxQSwECLQAUAAYACAAAACEA0ovmyd8AAAAIAQAADwAAAAAAAAAAAAAAAADbBQAA&#10;ZHJzL2Rvd25yZXYueG1sUEsFBgAAAAAEAAQA8wAAAOcGAAAAAA==&#10;">
                      <v:group id="Group 453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yF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wZDeH1JjwBuXgCAAD//wMAUEsBAi0AFAAGAAgAAAAhANvh9svuAAAAhQEAABMAAAAAAAAA&#10;AAAAAAAAAAAAAFtDb250ZW50X1R5cGVzXS54bWxQSwECLQAUAAYACAAAACEAWvQsW78AAAAVAQAA&#10;CwAAAAAAAAAAAAAAAAAfAQAAX3JlbHMvLnJlbHNQSwECLQAUAAYACAAAACEA2Li8hcYAAADdAAAA&#10;DwAAAAAAAAAAAAAAAAAHAgAAZHJzL2Rvd25yZXYueG1sUEsFBgAAAAADAAMAtwAAAPoCAAAAAA==&#10;">
                        <v:rect id="Rectangle 453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" filled="f" strokecolor="black [3213]" strokeweight=".5pt"/>
                        <v:rect id="Rectangle 453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" filled="f" strokecolor="black [3213]" strokeweight=".5pt"/>
                      </v:group>
                      <v:rect id="Rectangle 453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3ACCCAB5"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4896" behindDoc="0" locked="0" layoutInCell="1" allowOverlap="1" wp14:anchorId="60C7F619" wp14:editId="0404F115">
                      <wp:simplePos x="0" y="0"/>
                      <wp:positionH relativeFrom="column">
                        <wp:posOffset>-16151</wp:posOffset>
                      </wp:positionH>
                      <wp:positionV relativeFrom="paragraph">
                        <wp:posOffset>78105</wp:posOffset>
                      </wp:positionV>
                      <wp:extent cx="743138" cy="152400"/>
                      <wp:effectExtent l="0" t="0" r="19050" b="19050"/>
                      <wp:wrapNone/>
                      <wp:docPr id="4536" name="Group 453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37" name="Group 4537"/>
                              <wpg:cNvGrpSpPr/>
                              <wpg:grpSpPr>
                                <a:xfrm>
                                  <a:off x="249381" y="0"/>
                                  <a:ext cx="494666" cy="152400"/>
                                  <a:chOff x="-1" y="0"/>
                                  <a:chExt cx="494666" cy="196850"/>
                                </a:xfrm>
                              </wpg:grpSpPr>
                              <wps:wsp>
                                <wps:cNvPr id="4538" name="Rectangle 453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9" name="Rectangle 453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40" name="Rectangle 454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E0588C6" id="Group 4536" o:spid="_x0000_s1026" style="position:absolute;margin-left:-1.25pt;margin-top:6.15pt;width:58.5pt;height:12pt;z-index:25262489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">
                      <v:group id="Group 453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">
                        <v:rect id="Rectangle 453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" filled="f" strokecolor="black [3213]" strokeweight=".5pt"/>
                        <v:rect id="Rectangle 453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" filled="f" strokecolor="black [3213]" strokeweight=".5pt"/>
                      </v:group>
                      <v:rect id="Rectangle 454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62ECF596" w14:textId="6F569990"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2064" behindDoc="0" locked="0" layoutInCell="1" allowOverlap="1" wp14:anchorId="684E1834" wp14:editId="4CA174F1">
                      <wp:simplePos x="0" y="0"/>
                      <wp:positionH relativeFrom="column">
                        <wp:posOffset>-8200</wp:posOffset>
                      </wp:positionH>
                      <wp:positionV relativeFrom="paragraph">
                        <wp:posOffset>86057</wp:posOffset>
                      </wp:positionV>
                      <wp:extent cx="743138" cy="152400"/>
                      <wp:effectExtent l="0" t="0" r="19050" b="19050"/>
                      <wp:wrapNone/>
                      <wp:docPr id="173" name="Group 173"/>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74" name="Group 174"/>
                              <wpg:cNvGrpSpPr/>
                              <wpg:grpSpPr>
                                <a:xfrm>
                                  <a:off x="249381" y="0"/>
                                  <a:ext cx="494666" cy="152400"/>
                                  <a:chOff x="-1" y="0"/>
                                  <a:chExt cx="494666" cy="196850"/>
                                </a:xfrm>
                              </wpg:grpSpPr>
                              <wps:wsp>
                                <wps:cNvPr id="175" name="Rectangle 17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ctangle 176"/>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 name="Rectangle 17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D9C9996" id="Group 173" o:spid="_x0000_s1026" style="position:absolute;margin-left:-.65pt;margin-top:6.8pt;width:58.5pt;height:12pt;z-index:25263206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">
                      <v:group id="Group 174"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rect id="Rectangle 175"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" filled="f" strokecolor="black [3213]" strokeweight=".5pt"/>
                        <v:rect id="Rectangle 176"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" filled="f" strokecolor="black [3213]" strokeweight=".5pt"/>
                      </v:group>
                      <v:rect id="Rectangle 177"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5D895692" w14:textId="27A0E7E5"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5920" behindDoc="0" locked="0" layoutInCell="1" allowOverlap="1" wp14:anchorId="11062F26" wp14:editId="6910203E">
                      <wp:simplePos x="0" y="0"/>
                      <wp:positionH relativeFrom="column">
                        <wp:posOffset>-8200</wp:posOffset>
                      </wp:positionH>
                      <wp:positionV relativeFrom="paragraph">
                        <wp:posOffset>70153</wp:posOffset>
                      </wp:positionV>
                      <wp:extent cx="743138" cy="152400"/>
                      <wp:effectExtent l="0" t="0" r="19050" b="19050"/>
                      <wp:wrapNone/>
                      <wp:docPr id="4541" name="Group 454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42" name="Group 4542"/>
                              <wpg:cNvGrpSpPr/>
                              <wpg:grpSpPr>
                                <a:xfrm>
                                  <a:off x="249381" y="0"/>
                                  <a:ext cx="494666" cy="152400"/>
                                  <a:chOff x="-1" y="0"/>
                                  <a:chExt cx="494666" cy="196850"/>
                                </a:xfrm>
                              </wpg:grpSpPr>
                              <wps:wsp>
                                <wps:cNvPr id="4543" name="Rectangle 454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4" name="Rectangle 454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45" name="Rectangle 454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013BAC9" id="Group 4541" o:spid="_x0000_s1026" style="position:absolute;margin-left:-.65pt;margin-top:5.5pt;width:58.5pt;height:12pt;z-index:25262592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whG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IlD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">
                      <v:group id="Group 454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">
                        <v:rect id="Rectangle 454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" filled="f" strokecolor="black [3213]" strokeweight=".5pt"/>
                        <v:rect id="Rectangle 454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" filled="f" strokecolor="black [3213]" strokeweight=".5pt"/>
                      </v:group>
                      <v:rect id="Rectangle 454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2146F88C" w14:textId="05517CA5"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6944" behindDoc="0" locked="0" layoutInCell="1" allowOverlap="1" wp14:anchorId="2A77BDA9" wp14:editId="2AB1EAA7">
                      <wp:simplePos x="0" y="0"/>
                      <wp:positionH relativeFrom="column">
                        <wp:posOffset>71314</wp:posOffset>
                      </wp:positionH>
                      <wp:positionV relativeFrom="paragraph">
                        <wp:posOffset>54251</wp:posOffset>
                      </wp:positionV>
                      <wp:extent cx="743138" cy="152400"/>
                      <wp:effectExtent l="0" t="0" r="19050" b="19050"/>
                      <wp:wrapNone/>
                      <wp:docPr id="4546" name="Group 454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47" name="Group 4547"/>
                              <wpg:cNvGrpSpPr/>
                              <wpg:grpSpPr>
                                <a:xfrm>
                                  <a:off x="249381" y="0"/>
                                  <a:ext cx="494666" cy="152400"/>
                                  <a:chOff x="-1" y="0"/>
                                  <a:chExt cx="494666" cy="196850"/>
                                </a:xfrm>
                              </wpg:grpSpPr>
                              <wps:wsp>
                                <wps:cNvPr id="4548" name="Rectangle 454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9" name="Rectangle 454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50" name="Rectangle 455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17806D7" id="Group 4546" o:spid="_x0000_s1026" style="position:absolute;margin-left:5.6pt;margin-top:4.25pt;width:58.5pt;height:12pt;z-index:25262694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">
                      <v:group id="Group 454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">
                        <v:rect id="Rectangle 454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" filled="f" strokecolor="black [3213]" strokeweight=".5pt"/>
                        <v:rect id="Rectangle 454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" filled="f" strokecolor="black [3213]" strokeweight=".5pt"/>
                      </v:group>
                      <v:rect id="Rectangle 455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" filled="f" strokecolor="black [3213]" strokeweight=".5pt"/>
                    </v:group>
                  </w:pict>
                </mc:Fallback>
              </mc:AlternateContent>
            </w:r>
          </w:p>
        </w:tc>
      </w:tr>
      <w:tr w:rsidR="00BB04E2" w:rsidRPr="00F97A6C" w14:paraId="09201170"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37F326E4" w14:textId="7D6E499C"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L</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0627D5D1" w14:textId="35BBFEFE"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Allaitement maternel exclusif (MAMA)</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4142765D" w14:textId="1CC8B9FC"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3088" behindDoc="0" locked="0" layoutInCell="1" allowOverlap="1" wp14:anchorId="5B93B829" wp14:editId="4D0CDEE6">
                      <wp:simplePos x="0" y="0"/>
                      <wp:positionH relativeFrom="column">
                        <wp:posOffset>-8200</wp:posOffset>
                      </wp:positionH>
                      <wp:positionV relativeFrom="paragraph">
                        <wp:posOffset>86057</wp:posOffset>
                      </wp:positionV>
                      <wp:extent cx="743138" cy="152400"/>
                      <wp:effectExtent l="0" t="0" r="19050" b="19050"/>
                      <wp:wrapNone/>
                      <wp:docPr id="4210" name="Group 421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11" name="Group 4211"/>
                              <wpg:cNvGrpSpPr/>
                              <wpg:grpSpPr>
                                <a:xfrm>
                                  <a:off x="249381" y="0"/>
                                  <a:ext cx="494666" cy="152400"/>
                                  <a:chOff x="-1" y="0"/>
                                  <a:chExt cx="494666" cy="196850"/>
                                </a:xfrm>
                              </wpg:grpSpPr>
                              <wps:wsp>
                                <wps:cNvPr id="4212" name="Rectangle 421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3" name="Rectangle 421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19" name="Rectangle 421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7349D5B" id="Group 4210" o:spid="_x0000_s1026" style="position:absolute;margin-left:-.65pt;margin-top:6.8pt;width:58.5pt;height:12pt;z-index:25263308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rq49cYEDAAC8DwAADgAAAAAAAAAAAAAAAAAuAgAAZHJz&#10;L2Uyb0RvYy54bWxQSwECLQAUAAYACAAAACEA0ovmyd8AAAAIAQAADwAAAAAAAAAAAAAAAADbBQAA&#10;ZHJzL2Rvd25yZXYueG1sUEsFBgAAAAAEAAQA8wAAAOcGAAAAAA==&#10;">
                      <v:group id="Group 421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">
                        <v:rect id="Rectangle 421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" filled="f" strokecolor="black [3213]" strokeweight=".5pt"/>
                        <v:rect id="Rectangle 421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" filled="f" strokecolor="black [3213]" strokeweight=".5pt"/>
                      </v:group>
                      <v:rect id="Rectangle 4219"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DC3938B" w14:textId="5BDDF65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4112" behindDoc="0" locked="0" layoutInCell="1" allowOverlap="1" wp14:anchorId="25B10891" wp14:editId="3A7936D9">
                      <wp:simplePos x="0" y="0"/>
                      <wp:positionH relativeFrom="column">
                        <wp:posOffset>-16151</wp:posOffset>
                      </wp:positionH>
                      <wp:positionV relativeFrom="paragraph">
                        <wp:posOffset>78105</wp:posOffset>
                      </wp:positionV>
                      <wp:extent cx="743138" cy="152400"/>
                      <wp:effectExtent l="0" t="0" r="19050" b="19050"/>
                      <wp:wrapNone/>
                      <wp:docPr id="4220" name="Group 422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21" name="Group 4221"/>
                              <wpg:cNvGrpSpPr/>
                              <wpg:grpSpPr>
                                <a:xfrm>
                                  <a:off x="249381" y="0"/>
                                  <a:ext cx="494666" cy="152400"/>
                                  <a:chOff x="-1" y="0"/>
                                  <a:chExt cx="494666" cy="196850"/>
                                </a:xfrm>
                              </wpg:grpSpPr>
                              <wps:wsp>
                                <wps:cNvPr id="4222" name="Rectangle 422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3" name="Rectangle 422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24" name="Rectangle 422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1E5890C" id="Group 4220" o:spid="_x0000_s1026" style="position:absolute;margin-left:-1.25pt;margin-top:6.15pt;width:58.5pt;height:12pt;z-index:25263411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DVWtY9gQMAALwPAAAOAAAAAAAAAAAAAAAAAC4CAABkcnMv&#10;ZTJvRG9jLnhtbFBLAQItABQABgAIAAAAIQB1gk2g3gAAAAgBAAAPAAAAAAAAAAAAAAAAANsFAABk&#10;cnMvZG93bnJldi54bWxQSwUGAAAAAAQABADzAAAA5gYAAAAA&#10;">
                      <v:group id="Group 422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">
                        <v:rect id="Rectangle 422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" filled="f" strokecolor="black [3213]" strokeweight=".5pt"/>
                        <v:rect id="Rectangle 422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" filled="f" strokecolor="black [3213]" strokeweight=".5pt"/>
                      </v:group>
                      <v:rect id="Rectangle 422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43001975" w14:textId="5A310C68"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5136" behindDoc="0" locked="0" layoutInCell="1" allowOverlap="1" wp14:anchorId="26B5C627" wp14:editId="267F8DE0">
                      <wp:simplePos x="0" y="0"/>
                      <wp:positionH relativeFrom="column">
                        <wp:posOffset>-8200</wp:posOffset>
                      </wp:positionH>
                      <wp:positionV relativeFrom="paragraph">
                        <wp:posOffset>86057</wp:posOffset>
                      </wp:positionV>
                      <wp:extent cx="743138" cy="152400"/>
                      <wp:effectExtent l="0" t="0" r="19050" b="19050"/>
                      <wp:wrapNone/>
                      <wp:docPr id="4225" name="Group 422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61" name="Group 4261"/>
                              <wpg:cNvGrpSpPr/>
                              <wpg:grpSpPr>
                                <a:xfrm>
                                  <a:off x="249381" y="0"/>
                                  <a:ext cx="494666" cy="152400"/>
                                  <a:chOff x="-1" y="0"/>
                                  <a:chExt cx="494666" cy="196850"/>
                                </a:xfrm>
                              </wpg:grpSpPr>
                              <wps:wsp>
                                <wps:cNvPr id="4262" name="Rectangle 426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3" name="Rectangle 426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64" name="Rectangle 426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C977FAB" id="Group 4225" o:spid="_x0000_s1026" style="position:absolute;margin-left:-.65pt;margin-top:6.8pt;width:58.5pt;height:12pt;z-index:25263513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MVMVFYEDAAC8DwAADgAAAAAAAAAAAAAAAAAuAgAAZHJz&#10;L2Uyb0RvYy54bWxQSwECLQAUAAYACAAAACEA0ovmyd8AAAAIAQAADwAAAAAAAAAAAAAAAADbBQAA&#10;ZHJzL2Rvd25yZXYueG1sUEsFBgAAAAAEAAQA8wAAAOcGAAAAAA==&#10;">
                      <v:group id="Group 426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">
                        <v:rect id="Rectangle 426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" filled="f" strokecolor="black [3213]" strokeweight=".5pt"/>
                        <v:rect id="Rectangle 426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" filled="f" strokecolor="black [3213]" strokeweight=".5pt"/>
                      </v:group>
                      <v:rect id="Rectangle 426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5DD6ECC" w14:textId="06729DB3"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6160" behindDoc="0" locked="0" layoutInCell="1" allowOverlap="1" wp14:anchorId="76188EE7" wp14:editId="272F1A92">
                      <wp:simplePos x="0" y="0"/>
                      <wp:positionH relativeFrom="column">
                        <wp:posOffset>-8200</wp:posOffset>
                      </wp:positionH>
                      <wp:positionV relativeFrom="paragraph">
                        <wp:posOffset>70153</wp:posOffset>
                      </wp:positionV>
                      <wp:extent cx="743138" cy="152400"/>
                      <wp:effectExtent l="0" t="0" r="19050" b="19050"/>
                      <wp:wrapNone/>
                      <wp:docPr id="4265" name="Group 426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66" name="Group 4266"/>
                              <wpg:cNvGrpSpPr/>
                              <wpg:grpSpPr>
                                <a:xfrm>
                                  <a:off x="249381" y="0"/>
                                  <a:ext cx="494666" cy="152400"/>
                                  <a:chOff x="-1" y="0"/>
                                  <a:chExt cx="494666" cy="196850"/>
                                </a:xfrm>
                              </wpg:grpSpPr>
                              <wps:wsp>
                                <wps:cNvPr id="4267" name="Rectangle 426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8" name="Rectangle 426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69" name="Rectangle 426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4178C09" id="Group 4265" o:spid="_x0000_s1026" style="position:absolute;margin-left:-.65pt;margin-top:5.5pt;width:58.5pt;height:12pt;z-index:25263616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">
                      <v:group id="Group 4266"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">
                        <v:rect id="Rectangle 4267"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" filled="f" strokecolor="black [3213]" strokeweight=".5pt"/>
                        <v:rect id="Rectangle 4268"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" filled="f" strokecolor="black [3213]" strokeweight=".5pt"/>
                      </v:group>
                      <v:rect id="Rectangle 4269"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4AF08B62" w14:textId="551B272F"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7184" behindDoc="0" locked="0" layoutInCell="1" allowOverlap="1" wp14:anchorId="0DBB0F3E" wp14:editId="5C4476D8">
                      <wp:simplePos x="0" y="0"/>
                      <wp:positionH relativeFrom="column">
                        <wp:posOffset>71314</wp:posOffset>
                      </wp:positionH>
                      <wp:positionV relativeFrom="paragraph">
                        <wp:posOffset>54251</wp:posOffset>
                      </wp:positionV>
                      <wp:extent cx="743138" cy="152400"/>
                      <wp:effectExtent l="0" t="0" r="19050" b="19050"/>
                      <wp:wrapNone/>
                      <wp:docPr id="4270" name="Group 427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71" name="Group 4271"/>
                              <wpg:cNvGrpSpPr/>
                              <wpg:grpSpPr>
                                <a:xfrm>
                                  <a:off x="249381" y="0"/>
                                  <a:ext cx="494666" cy="152400"/>
                                  <a:chOff x="-1" y="0"/>
                                  <a:chExt cx="494666" cy="196850"/>
                                </a:xfrm>
                              </wpg:grpSpPr>
                              <wps:wsp>
                                <wps:cNvPr id="4272" name="Rectangle 427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3" name="Rectangle 427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74" name="Rectangle 427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1C49B99" id="Group 4270" o:spid="_x0000_s1026" style="position:absolute;margin-left:5.6pt;margin-top:4.25pt;width:58.5pt;height:12pt;z-index:25263718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">
                      <v:group id="Group 427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">
                        <v:rect id="Rectangle 427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" filled="f" strokecolor="black [3213]" strokeweight=".5pt"/>
                        <v:rect id="Rectangle 427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" filled="f" strokecolor="black [3213]" strokeweight=".5pt"/>
                      </v:group>
                      <v:rect id="Rectangle 427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" filled="f" strokecolor="black [3213]" strokeweight=".5pt"/>
                    </v:group>
                  </w:pict>
                </mc:Fallback>
              </mc:AlternateContent>
            </w:r>
          </w:p>
        </w:tc>
      </w:tr>
    </w:tbl>
    <w:p w14:paraId="22DD60C0" w14:textId="77777777" w:rsidR="00E10C66" w:rsidRPr="00823A21" w:rsidRDefault="00E10C66">
      <w:pPr>
        <w:rPr>
          <w:lang w:val="fr-FR"/>
        </w:rPr>
      </w:pPr>
    </w:p>
    <w:tbl>
      <w:tblPr>
        <w:tblW w:w="5000" w:type="pct"/>
        <w:tblLayout w:type="fixed"/>
        <w:tblCellMar>
          <w:left w:w="120" w:type="dxa"/>
          <w:right w:w="120" w:type="dxa"/>
        </w:tblCellMar>
        <w:tblLook w:val="0000" w:firstRow="0" w:lastRow="0" w:firstColumn="0" w:lastColumn="0" w:noHBand="0" w:noVBand="0"/>
      </w:tblPr>
      <w:tblGrid>
        <w:gridCol w:w="714"/>
        <w:gridCol w:w="5447"/>
        <w:gridCol w:w="3725"/>
        <w:gridCol w:w="874"/>
        <w:tblGridChange w:id="92">
          <w:tblGrid>
            <w:gridCol w:w="714"/>
            <w:gridCol w:w="5447"/>
            <w:gridCol w:w="3725"/>
            <w:gridCol w:w="874"/>
          </w:tblGrid>
        </w:tblGridChange>
      </w:tblGrid>
      <w:tr w:rsidR="00CB670C" w:rsidRPr="00594147" w14:paraId="449D190F" w14:textId="77777777" w:rsidTr="00823A21">
        <w:trPr>
          <w:trHeight w:val="432"/>
        </w:trPr>
        <w:tc>
          <w:tcPr>
            <w:tcW w:w="5000" w:type="pct"/>
            <w:gridSpan w:val="4"/>
            <w:tcBorders>
              <w:top w:val="single" w:sz="4" w:space="0" w:color="auto"/>
              <w:left w:val="single" w:sz="4" w:space="0" w:color="auto"/>
              <w:bottom w:val="single" w:sz="4" w:space="0" w:color="auto"/>
              <w:right w:val="single" w:sz="6" w:space="0" w:color="000000"/>
            </w:tcBorders>
          </w:tcPr>
          <w:p w14:paraId="2E57DEF6" w14:textId="0F9219AF" w:rsidR="00230B25" w:rsidRPr="00823A21" w:rsidRDefault="003F604C" w:rsidP="00CC6E8D">
            <w:pPr>
              <w:tabs>
                <w:tab w:val="left" w:pos="-720"/>
              </w:tabs>
              <w:suppressAutoHyphens/>
              <w:rPr>
                <w:rFonts w:asciiTheme="minorHAnsi" w:hAnsiTheme="minorHAnsi" w:cstheme="minorHAnsi"/>
                <w:b/>
                <w:bCs/>
                <w:sz w:val="20"/>
                <w:szCs w:val="20"/>
                <w:lang w:val="fr-FR"/>
              </w:rPr>
            </w:pPr>
            <w:r w:rsidRPr="00823A21">
              <w:rPr>
                <w:rFonts w:asciiTheme="minorHAnsi" w:hAnsiTheme="minorHAnsi" w:cstheme="minorHAnsi"/>
                <w:b/>
                <w:bCs/>
                <w:sz w:val="20"/>
                <w:szCs w:val="20"/>
                <w:lang w:val="fr-FR"/>
              </w:rPr>
              <w:t>V</w:t>
            </w:r>
            <w:r w:rsidR="00345F44" w:rsidRPr="00823A21">
              <w:rPr>
                <w:rFonts w:asciiTheme="minorHAnsi" w:hAnsiTheme="minorHAnsi" w:cstheme="minorHAnsi"/>
                <w:b/>
                <w:bCs/>
                <w:sz w:val="20"/>
                <w:szCs w:val="20"/>
                <w:lang w:val="fr-FR"/>
              </w:rPr>
              <w:t xml:space="preserve">érifier </w:t>
            </w:r>
            <w:r w:rsidR="009D5E1E" w:rsidRPr="00823A21">
              <w:rPr>
                <w:rFonts w:asciiTheme="minorHAnsi" w:hAnsiTheme="minorHAnsi" w:cstheme="minorHAnsi"/>
                <w:b/>
                <w:bCs/>
                <w:sz w:val="20"/>
                <w:szCs w:val="20"/>
                <w:lang w:val="fr-FR"/>
              </w:rPr>
              <w:t xml:space="preserve">220 </w:t>
            </w:r>
            <w:r w:rsidR="00CB670C" w:rsidRPr="00823A21">
              <w:rPr>
                <w:rFonts w:asciiTheme="minorHAnsi" w:hAnsiTheme="minorHAnsi" w:cstheme="minorHAnsi"/>
                <w:b/>
                <w:bCs/>
                <w:sz w:val="20"/>
                <w:szCs w:val="20"/>
                <w:lang w:val="fr-FR"/>
              </w:rPr>
              <w:t xml:space="preserve">: </w:t>
            </w:r>
          </w:p>
          <w:p w14:paraId="300ED8BA" w14:textId="4C6E2CB2" w:rsidR="00CB670C" w:rsidRPr="00823A21" w:rsidRDefault="00CC6E8D" w:rsidP="00823A21">
            <w:pPr>
              <w:tabs>
                <w:tab w:val="left" w:pos="-720"/>
              </w:tabs>
              <w:suppressAutoHyphens/>
              <w:ind w:left="720"/>
              <w:rPr>
                <w:rFonts w:asciiTheme="minorHAnsi" w:hAnsiTheme="minorHAnsi" w:cstheme="minorHAnsi"/>
                <w:b/>
                <w:bCs/>
                <w:noProof/>
                <w:sz w:val="20"/>
                <w:szCs w:val="20"/>
                <w:lang w:val="fr-FR" w:eastAsia="en-IN" w:bidi="hi-IN"/>
              </w:rPr>
            </w:pPr>
            <w:r w:rsidRPr="00823A21">
              <w:rPr>
                <w:rFonts w:asciiTheme="minorHAnsi" w:hAnsiTheme="minorHAnsi" w:cstheme="minorHAnsi"/>
                <w:b/>
                <w:bCs/>
                <w:sz w:val="20"/>
                <w:szCs w:val="20"/>
                <w:lang w:val="fr-FR"/>
              </w:rPr>
              <w:t>Si l’option B est choisie dans l’une des méthodes contraceptives</w:t>
            </w:r>
            <w:r w:rsidR="005B47F3" w:rsidRPr="00823A21">
              <w:rPr>
                <w:rFonts w:asciiTheme="minorHAnsi" w:hAnsiTheme="minorHAnsi" w:cstheme="minorHAnsi"/>
                <w:b/>
                <w:bCs/>
                <w:sz w:val="20"/>
                <w:szCs w:val="20"/>
                <w:lang w:val="fr-FR"/>
              </w:rPr>
              <w:t>,</w:t>
            </w:r>
            <w:r w:rsidR="00CB670C" w:rsidRPr="00823A21">
              <w:rPr>
                <w:rFonts w:asciiTheme="minorHAnsi" w:hAnsiTheme="minorHAnsi" w:cstheme="minorHAnsi"/>
                <w:b/>
                <w:bCs/>
                <w:sz w:val="20"/>
                <w:szCs w:val="20"/>
                <w:lang w:val="fr-FR"/>
              </w:rPr>
              <w:t xml:space="preserve"> </w:t>
            </w:r>
            <w:r w:rsidR="000307AC" w:rsidRPr="00823A21">
              <w:rPr>
                <w:rFonts w:asciiTheme="minorHAnsi" w:hAnsiTheme="minorHAnsi" w:cstheme="minorHAnsi"/>
                <w:b/>
                <w:bCs/>
                <w:sz w:val="20"/>
                <w:szCs w:val="20"/>
                <w:lang w:val="fr-FR"/>
              </w:rPr>
              <w:t>D</w:t>
            </w:r>
            <w:r w:rsidR="004A543A" w:rsidRPr="00823A21">
              <w:rPr>
                <w:rFonts w:asciiTheme="minorHAnsi" w:hAnsiTheme="minorHAnsi" w:cstheme="minorHAnsi"/>
                <w:b/>
                <w:bCs/>
                <w:sz w:val="20"/>
                <w:szCs w:val="20"/>
                <w:lang w:val="fr-FR"/>
              </w:rPr>
              <w:t>emander</w:t>
            </w:r>
            <w:r w:rsidR="00CB670C" w:rsidRPr="00823A21">
              <w:rPr>
                <w:rFonts w:asciiTheme="minorHAnsi" w:hAnsiTheme="minorHAnsi" w:cstheme="minorHAnsi"/>
                <w:b/>
                <w:bCs/>
                <w:sz w:val="20"/>
                <w:szCs w:val="20"/>
                <w:lang w:val="fr-FR"/>
              </w:rPr>
              <w:t xml:space="preserve"> </w:t>
            </w:r>
            <w:r w:rsidR="00975F10" w:rsidRPr="00823A21">
              <w:rPr>
                <w:rFonts w:asciiTheme="minorHAnsi" w:hAnsiTheme="minorHAnsi" w:cstheme="minorHAnsi"/>
                <w:b/>
                <w:bCs/>
                <w:sz w:val="20"/>
                <w:szCs w:val="20"/>
                <w:lang w:val="fr-FR"/>
              </w:rPr>
              <w:t>2</w:t>
            </w:r>
            <w:r w:rsidR="00CB670C" w:rsidRPr="00823A21">
              <w:rPr>
                <w:rFonts w:asciiTheme="minorHAnsi" w:hAnsiTheme="minorHAnsi" w:cstheme="minorHAnsi"/>
                <w:b/>
                <w:bCs/>
                <w:sz w:val="20"/>
                <w:szCs w:val="20"/>
                <w:lang w:val="fr-FR"/>
              </w:rPr>
              <w:t>2</w:t>
            </w:r>
            <w:r w:rsidR="004A613C" w:rsidRPr="00823A21">
              <w:rPr>
                <w:rFonts w:asciiTheme="minorHAnsi" w:hAnsiTheme="minorHAnsi" w:cstheme="minorHAnsi"/>
                <w:b/>
                <w:bCs/>
                <w:sz w:val="20"/>
                <w:szCs w:val="20"/>
                <w:lang w:val="fr-FR"/>
              </w:rPr>
              <w:t>3</w:t>
            </w:r>
            <w:r w:rsidR="00CB670C" w:rsidRPr="00823A21">
              <w:rPr>
                <w:rFonts w:asciiTheme="minorHAnsi" w:hAnsiTheme="minorHAnsi" w:cstheme="minorHAnsi"/>
                <w:b/>
                <w:bCs/>
                <w:sz w:val="20"/>
                <w:szCs w:val="20"/>
                <w:lang w:val="fr-FR"/>
              </w:rPr>
              <w:t>-</w:t>
            </w:r>
            <w:r w:rsidR="00975F10" w:rsidRPr="00823A21">
              <w:rPr>
                <w:rFonts w:asciiTheme="minorHAnsi" w:hAnsiTheme="minorHAnsi" w:cstheme="minorHAnsi"/>
                <w:b/>
                <w:bCs/>
                <w:sz w:val="20"/>
                <w:szCs w:val="20"/>
                <w:lang w:val="fr-FR"/>
              </w:rPr>
              <w:t>2</w:t>
            </w:r>
            <w:r w:rsidR="000307AC" w:rsidRPr="00823A21">
              <w:rPr>
                <w:rFonts w:asciiTheme="minorHAnsi" w:hAnsiTheme="minorHAnsi" w:cstheme="minorHAnsi"/>
                <w:b/>
                <w:bCs/>
                <w:sz w:val="20"/>
                <w:szCs w:val="20"/>
                <w:lang w:val="fr-FR"/>
              </w:rPr>
              <w:t>2</w:t>
            </w:r>
            <w:r w:rsidR="004A613C" w:rsidRPr="00823A21">
              <w:rPr>
                <w:rFonts w:asciiTheme="minorHAnsi" w:hAnsiTheme="minorHAnsi" w:cstheme="minorHAnsi"/>
                <w:b/>
                <w:bCs/>
                <w:sz w:val="20"/>
                <w:szCs w:val="20"/>
                <w:lang w:val="fr-FR"/>
              </w:rPr>
              <w:t>4</w:t>
            </w:r>
            <w:r w:rsidR="00230B25" w:rsidRPr="00823A21">
              <w:rPr>
                <w:rFonts w:asciiTheme="minorHAnsi" w:hAnsiTheme="minorHAnsi" w:cstheme="minorHAnsi"/>
                <w:b/>
                <w:bCs/>
                <w:sz w:val="20"/>
                <w:szCs w:val="20"/>
                <w:lang w:val="fr-FR"/>
              </w:rPr>
              <w:br/>
            </w:r>
            <w:r w:rsidR="000307AC" w:rsidRPr="00823A21">
              <w:rPr>
                <w:rFonts w:asciiTheme="minorHAnsi" w:hAnsiTheme="minorHAnsi" w:cstheme="minorHAnsi"/>
                <w:b/>
                <w:bCs/>
                <w:sz w:val="20"/>
                <w:szCs w:val="20"/>
                <w:lang w:val="fr-FR"/>
              </w:rPr>
              <w:t>SI</w:t>
            </w:r>
            <w:r w:rsidR="004A0556" w:rsidRPr="00823A21">
              <w:rPr>
                <w:rFonts w:asciiTheme="minorHAnsi" w:hAnsiTheme="minorHAnsi" w:cstheme="minorHAnsi"/>
                <w:b/>
                <w:bCs/>
                <w:sz w:val="20"/>
                <w:szCs w:val="20"/>
                <w:lang w:val="fr-FR"/>
              </w:rPr>
              <w:t xml:space="preserve"> Non Aller directement à 225</w:t>
            </w:r>
          </w:p>
        </w:tc>
      </w:tr>
      <w:tr w:rsidR="007E3B6F" w:rsidRPr="00F97A6C" w:rsidDel="00512C22" w14:paraId="0E3F33A8" w14:textId="77777777" w:rsidTr="00823A21">
        <w:trPr>
          <w:trHeight w:val="259"/>
          <w:tblHeader/>
        </w:trPr>
        <w:tc>
          <w:tcPr>
            <w:tcW w:w="332"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75F4356B" w14:textId="39B5788A" w:rsidR="007E3B6F" w:rsidRPr="00823A21" w:rsidRDefault="00CA4FA2"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b/>
                <w:sz w:val="20"/>
                <w:szCs w:val="20"/>
                <w:lang w:val="fr-FR"/>
              </w:rPr>
              <w:t>#</w:t>
            </w:r>
          </w:p>
        </w:tc>
        <w:tc>
          <w:tcPr>
            <w:tcW w:w="2531"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34B241E8" w14:textId="10601BFC" w:rsidR="007E3B6F" w:rsidRPr="00823A21" w:rsidRDefault="007E3B6F" w:rsidP="00CA03F0">
            <w:pPr>
              <w:autoSpaceDE w:val="0"/>
              <w:autoSpaceDN w:val="0"/>
              <w:adjustRightInd w:val="0"/>
              <w:rPr>
                <w:rFonts w:asciiTheme="minorHAnsi" w:hAnsiTheme="minorHAnsi" w:cstheme="minorHAnsi"/>
                <w:spacing w:val="-2"/>
                <w:sz w:val="20"/>
                <w:szCs w:val="20"/>
                <w:cs/>
                <w:lang w:val="fr-FR" w:bidi="hi-IN"/>
              </w:rPr>
            </w:pPr>
            <w:r w:rsidRPr="00823A21">
              <w:rPr>
                <w:rFonts w:asciiTheme="minorHAnsi" w:hAnsiTheme="minorHAnsi" w:cstheme="minorHAnsi"/>
                <w:b/>
                <w:sz w:val="20"/>
                <w:szCs w:val="20"/>
                <w:lang w:val="fr-FR"/>
              </w:rPr>
              <w:t xml:space="preserve">QUESTIONS </w:t>
            </w:r>
            <w:r w:rsidR="00CA03F0" w:rsidRPr="00823A21">
              <w:rPr>
                <w:rFonts w:asciiTheme="minorHAnsi" w:hAnsiTheme="minorHAnsi" w:cstheme="minorHAnsi"/>
                <w:b/>
                <w:sz w:val="20"/>
                <w:szCs w:val="20"/>
                <w:lang w:val="fr-FR"/>
              </w:rPr>
              <w:t>ET FILTRES</w:t>
            </w:r>
          </w:p>
        </w:tc>
        <w:tc>
          <w:tcPr>
            <w:tcW w:w="1731"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35973AD2" w14:textId="411B873E" w:rsidR="007E3B6F" w:rsidRPr="00823A21" w:rsidRDefault="007E3B6F" w:rsidP="001714EC">
            <w:pPr>
              <w:tabs>
                <w:tab w:val="right" w:leader="dot" w:pos="3402"/>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b/>
                <w:sz w:val="20"/>
                <w:szCs w:val="20"/>
                <w:lang w:val="fr-FR"/>
              </w:rPr>
              <w:t>C</w:t>
            </w:r>
            <w:r w:rsidR="00CA03F0" w:rsidRPr="00823A21">
              <w:rPr>
                <w:rFonts w:asciiTheme="minorHAnsi" w:hAnsiTheme="minorHAnsi" w:cstheme="minorHAnsi"/>
                <w:b/>
                <w:sz w:val="20"/>
                <w:szCs w:val="20"/>
                <w:lang w:val="fr-FR"/>
              </w:rPr>
              <w:t>ODAGE</w:t>
            </w:r>
          </w:p>
        </w:tc>
        <w:tc>
          <w:tcPr>
            <w:tcW w:w="406" w:type="pct"/>
            <w:tcBorders>
              <w:top w:val="single" w:sz="2" w:space="0" w:color="000000"/>
              <w:left w:val="single" w:sz="6" w:space="0" w:color="000000"/>
              <w:bottom w:val="single" w:sz="2" w:space="0" w:color="000000"/>
              <w:right w:val="single" w:sz="6" w:space="0" w:color="000000"/>
            </w:tcBorders>
            <w:shd w:val="clear" w:color="auto" w:fill="A6A6A6" w:themeFill="background1" w:themeFillShade="A6"/>
          </w:tcPr>
          <w:p w14:paraId="05B86674" w14:textId="5560FDAF" w:rsidR="007E3B6F" w:rsidRPr="00823A21" w:rsidRDefault="00CA03F0" w:rsidP="001714EC">
            <w:pPr>
              <w:tabs>
                <w:tab w:val="left" w:pos="-720"/>
              </w:tabs>
              <w:suppressAutoHyphens/>
              <w:jc w:val="center"/>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lang w:val="fr-FR"/>
              </w:rPr>
              <w:t>PASSEZ A</w:t>
            </w:r>
          </w:p>
        </w:tc>
      </w:tr>
      <w:tr w:rsidR="006211DD" w:rsidRPr="00F97A6C" w14:paraId="143AEDCB" w14:textId="77777777" w:rsidTr="00823A21">
        <w:trPr>
          <w:trHeight w:val="663"/>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59D724D9" w14:textId="3AC2E3E6" w:rsidR="006211DD" w:rsidRPr="00823A21" w:rsidRDefault="00975F10" w:rsidP="001714EC">
            <w:pPr>
              <w:tabs>
                <w:tab w:val="left" w:pos="-720"/>
                <w:tab w:val="right" w:leader="dot" w:pos="3595"/>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2</w:t>
            </w:r>
            <w:r w:rsidR="00BB04E2" w:rsidRPr="00823A21">
              <w:rPr>
                <w:rFonts w:asciiTheme="minorHAnsi" w:hAnsiTheme="minorHAnsi" w:cstheme="minorHAnsi"/>
                <w:bCs/>
                <w:sz w:val="20"/>
                <w:szCs w:val="20"/>
                <w:lang w:val="fr-FR"/>
              </w:rPr>
              <w:t>2</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21FC5167" w14:textId="5C1A232E" w:rsidR="006211DD" w:rsidRPr="00823A21" w:rsidRDefault="009F1203" w:rsidP="004A5327">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z w:val="20"/>
                <w:szCs w:val="20"/>
                <w:lang w:val="fr-FR"/>
              </w:rPr>
              <w:t>Votre pharmacie/</w:t>
            </w:r>
            <w:del w:id="93" w:author="Lenovo" w:date="2024-10-26T13:31:00Z">
              <w:r w:rsidRPr="00823A21" w:rsidDel="004A5327">
                <w:rPr>
                  <w:rFonts w:asciiTheme="minorHAnsi" w:hAnsiTheme="minorHAnsi" w:cstheme="minorHAnsi"/>
                  <w:sz w:val="20"/>
                  <w:szCs w:val="20"/>
                  <w:lang w:val="fr-FR"/>
                </w:rPr>
                <w:delText>dépôt de mé</w:delText>
              </w:r>
              <w:r w:rsidR="00D57E91" w:rsidRPr="00823A21" w:rsidDel="004A5327">
                <w:rPr>
                  <w:rFonts w:asciiTheme="minorHAnsi" w:hAnsiTheme="minorHAnsi" w:cstheme="minorHAnsi"/>
                  <w:sz w:val="20"/>
                  <w:szCs w:val="20"/>
                  <w:lang w:val="fr-FR"/>
                </w:rPr>
                <w:delText>dicaments</w:delText>
              </w:r>
            </w:del>
            <w:r w:rsidR="00D57E91" w:rsidRPr="00823A21">
              <w:rPr>
                <w:rFonts w:asciiTheme="minorHAnsi" w:hAnsiTheme="minorHAnsi" w:cstheme="minorHAnsi"/>
                <w:sz w:val="20"/>
                <w:szCs w:val="20"/>
                <w:lang w:val="fr-FR"/>
              </w:rPr>
              <w:t xml:space="preserve"> </w:t>
            </w:r>
            <w:r w:rsidR="003E127F" w:rsidRPr="00823A21">
              <w:rPr>
                <w:rFonts w:asciiTheme="minorHAnsi" w:hAnsiTheme="minorHAnsi" w:cstheme="minorHAnsi"/>
                <w:sz w:val="20"/>
                <w:szCs w:val="20"/>
                <w:lang w:val="fr-FR"/>
              </w:rPr>
              <w:t xml:space="preserve">facture-t-elle des frais à vos clients pour la prescription de méthodes de planifications </w:t>
            </w:r>
            <w:r w:rsidR="00BB04E2" w:rsidRPr="00823A21">
              <w:rPr>
                <w:rFonts w:asciiTheme="minorHAnsi" w:hAnsiTheme="minorHAnsi" w:cstheme="minorHAnsi"/>
                <w:sz w:val="20"/>
                <w:szCs w:val="20"/>
                <w:lang w:val="fr-FR"/>
              </w:rPr>
              <w:t>familiales ?</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718268C0" w14:textId="30B04861" w:rsidR="006211DD" w:rsidRPr="00823A21" w:rsidRDefault="003E127F"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32F9797F" w14:textId="1D38E81B"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3E127F"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27B6DEC5"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p w14:paraId="2D8CF90B" w14:textId="6080509C" w:rsidR="006211DD" w:rsidRPr="00823A21" w:rsidRDefault="006211DD" w:rsidP="001714EC">
            <w:pPr>
              <w:tabs>
                <w:tab w:val="left" w:pos="-7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984896" behindDoc="0" locked="0" layoutInCell="1" allowOverlap="1" wp14:anchorId="4473A714" wp14:editId="6E07D5F1">
                      <wp:simplePos x="0" y="0"/>
                      <wp:positionH relativeFrom="column">
                        <wp:posOffset>-130451</wp:posOffset>
                      </wp:positionH>
                      <wp:positionV relativeFrom="paragraph">
                        <wp:posOffset>73025</wp:posOffset>
                      </wp:positionV>
                      <wp:extent cx="219075" cy="0"/>
                      <wp:effectExtent l="0" t="76200" r="28575" b="95250"/>
                      <wp:wrapNone/>
                      <wp:docPr id="1419" name="Straight Arrow Connector 1419"/>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20295" id="Straight Arrow Connector 1419" o:spid="_x0000_s1026" type="#_x0000_t32" style="position:absolute;margin-left:-10.25pt;margin-top:5.75pt;width:17.25pt;height:0;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 xml:space="preserve">    </w:t>
            </w:r>
            <w:r w:rsidR="00975F10" w:rsidRPr="00823A21">
              <w:rPr>
                <w:rFonts w:asciiTheme="minorHAnsi" w:hAnsiTheme="minorHAnsi" w:cstheme="minorHAnsi"/>
                <w:noProof/>
                <w:sz w:val="20"/>
                <w:szCs w:val="20"/>
                <w:lang w:val="fr-FR" w:eastAsia="en-IN" w:bidi="hi-IN"/>
              </w:rPr>
              <w:t>2</w:t>
            </w:r>
            <w:r w:rsidR="004B7700" w:rsidRPr="00823A21">
              <w:rPr>
                <w:rFonts w:asciiTheme="minorHAnsi" w:hAnsiTheme="minorHAnsi" w:cstheme="minorHAnsi"/>
                <w:noProof/>
                <w:sz w:val="20"/>
                <w:szCs w:val="20"/>
                <w:lang w:val="fr-FR" w:eastAsia="en-IN" w:bidi="hi-IN"/>
              </w:rPr>
              <w:t>2</w:t>
            </w:r>
            <w:r w:rsidR="004A613C" w:rsidRPr="00823A21">
              <w:rPr>
                <w:rFonts w:asciiTheme="minorHAnsi" w:hAnsiTheme="minorHAnsi" w:cstheme="minorHAnsi"/>
                <w:noProof/>
                <w:sz w:val="20"/>
                <w:szCs w:val="20"/>
                <w:lang w:val="fr-FR" w:eastAsia="en-IN" w:bidi="hi-IN"/>
              </w:rPr>
              <w:t>5</w:t>
            </w:r>
          </w:p>
        </w:tc>
      </w:tr>
      <w:tr w:rsidR="006211DD" w:rsidRPr="00F97A6C" w14:paraId="161242A1" w14:textId="77777777" w:rsidTr="00823A21">
        <w:trPr>
          <w:trHeight w:val="709"/>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33C15392" w14:textId="6482EA20"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2</w:t>
            </w:r>
            <w:r w:rsidR="00BB04E2" w:rsidRPr="00823A21">
              <w:rPr>
                <w:rFonts w:asciiTheme="minorHAnsi" w:hAnsiTheme="minorHAnsi" w:cstheme="minorHAnsi"/>
                <w:bCs/>
                <w:sz w:val="20"/>
                <w:szCs w:val="20"/>
                <w:lang w:val="fr-FR"/>
              </w:rPr>
              <w:t>3</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73FB0735" w14:textId="3DF6CD55" w:rsidR="006211DD" w:rsidRPr="00823A21" w:rsidRDefault="003E127F" w:rsidP="001714EC">
            <w:pPr>
              <w:tabs>
                <w:tab w:val="right" w:leader="dot" w:pos="3595"/>
                <w:tab w:val="right" w:leader="dot" w:pos="4420"/>
              </w:tabs>
              <w:suppressAutoHyphens/>
              <w:autoSpaceDE w:val="0"/>
              <w:autoSpaceDN w:val="0"/>
              <w:adjustRightInd w:val="0"/>
              <w:rPr>
                <w:rFonts w:asciiTheme="minorHAnsi" w:hAnsiTheme="minorHAnsi" w:cstheme="minorHAnsi"/>
                <w:sz w:val="20"/>
                <w:szCs w:val="20"/>
                <w:lang w:val="fr-FR"/>
              </w:rPr>
            </w:pPr>
            <w:r w:rsidRPr="00823A21">
              <w:rPr>
                <w:rFonts w:asciiTheme="minorHAnsi" w:hAnsiTheme="minorHAnsi" w:cstheme="minorHAnsi"/>
                <w:sz w:val="20"/>
                <w:szCs w:val="20"/>
                <w:lang w:val="fr-FR"/>
              </w:rPr>
              <w:t>Quel est le coût de la prescription de méthodes de planification familiale dans votre pharmaci</w:t>
            </w:r>
            <w:r w:rsidR="000307AC" w:rsidRPr="00823A21">
              <w:rPr>
                <w:rFonts w:asciiTheme="minorHAnsi" w:hAnsiTheme="minorHAnsi" w:cstheme="minorHAnsi"/>
                <w:sz w:val="20"/>
                <w:szCs w:val="20"/>
                <w:lang w:val="fr-FR"/>
              </w:rPr>
              <w:t xml:space="preserve">e </w:t>
            </w:r>
            <w:r w:rsidR="002556D5" w:rsidRPr="00823A21">
              <w:rPr>
                <w:rFonts w:asciiTheme="minorHAnsi" w:hAnsiTheme="minorHAnsi" w:cstheme="minorHAnsi"/>
                <w:sz w:val="20"/>
                <w:szCs w:val="20"/>
                <w:lang w:val="fr-FR"/>
              </w:rPr>
              <w:t>/</w:t>
            </w:r>
            <w:del w:id="94" w:author="Lenovo" w:date="2024-10-26T13:31:00Z">
              <w:r w:rsidR="000307AC" w:rsidRPr="00823A21" w:rsidDel="004A5327">
                <w:rPr>
                  <w:rFonts w:asciiTheme="minorHAnsi" w:hAnsiTheme="minorHAnsi" w:cstheme="minorHAnsi"/>
                  <w:sz w:val="20"/>
                  <w:szCs w:val="20"/>
                  <w:lang w:val="fr-FR"/>
                </w:rPr>
                <w:delText xml:space="preserve"> dépôt de </w:delText>
              </w:r>
              <w:r w:rsidR="00BB04E2" w:rsidRPr="00823A21" w:rsidDel="004A5327">
                <w:rPr>
                  <w:rFonts w:asciiTheme="minorHAnsi" w:hAnsiTheme="minorHAnsi" w:cstheme="minorHAnsi"/>
                  <w:sz w:val="20"/>
                  <w:szCs w:val="20"/>
                  <w:lang w:val="fr-FR"/>
                </w:rPr>
                <w:delText xml:space="preserve">médicaments </w:delText>
              </w:r>
            </w:del>
            <w:r w:rsidR="00BB04E2" w:rsidRPr="00823A21">
              <w:rPr>
                <w:rFonts w:asciiTheme="minorHAnsi" w:hAnsiTheme="minorHAnsi" w:cstheme="minorHAnsi"/>
                <w:sz w:val="20"/>
                <w:szCs w:val="20"/>
                <w:lang w:val="fr-FR"/>
              </w:rPr>
              <w:t>?</w:t>
            </w:r>
          </w:p>
          <w:p w14:paraId="0B7DE646" w14:textId="3739DBEA" w:rsidR="006D2D22" w:rsidRPr="00823A21" w:rsidRDefault="006D2D22" w:rsidP="001714EC">
            <w:pPr>
              <w:tabs>
                <w:tab w:val="right" w:leader="dot" w:pos="3595"/>
                <w:tab w:val="right" w:leader="dot" w:pos="4420"/>
              </w:tabs>
              <w:suppressAutoHyphens/>
              <w:autoSpaceDE w:val="0"/>
              <w:autoSpaceDN w:val="0"/>
              <w:adjustRightInd w:val="0"/>
              <w:rPr>
                <w:rFonts w:asciiTheme="minorHAnsi" w:hAnsiTheme="minorHAnsi" w:cstheme="minorHAnsi"/>
                <w:i/>
                <w:iCs/>
                <w:noProof/>
                <w:sz w:val="20"/>
                <w:szCs w:val="20"/>
                <w:lang w:val="fr-FR" w:eastAsia="en-IN" w:bidi="hi-IN"/>
              </w:rPr>
            </w:pPr>
            <w:r w:rsidRPr="00823A21">
              <w:rPr>
                <w:rFonts w:asciiTheme="minorHAnsi" w:hAnsiTheme="minorHAnsi" w:cstheme="minorHAnsi"/>
                <w:i/>
                <w:iCs/>
                <w:noProof/>
                <w:sz w:val="20"/>
                <w:szCs w:val="20"/>
                <w:lang w:val="fr-FR" w:eastAsia="en-IN" w:bidi="hi-IN"/>
              </w:rPr>
              <w:t>Mettre 0000 si gratuit</w:t>
            </w:r>
            <w:r w:rsidR="008A3B4D" w:rsidRPr="00823A21">
              <w:rPr>
                <w:rFonts w:asciiTheme="minorHAnsi" w:hAnsiTheme="minorHAnsi" w:cstheme="minorHAnsi"/>
                <w:i/>
                <w:iCs/>
                <w:noProof/>
                <w:sz w:val="20"/>
                <w:szCs w:val="20"/>
                <w:lang w:val="fr-FR" w:eastAsia="en-IN" w:bidi="hi-IN"/>
              </w:rPr>
              <w:t>.</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68F7C0B8" w14:textId="27C97299" w:rsidR="006211DD" w:rsidRPr="00823A21" w:rsidRDefault="00F87F11"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94528" behindDoc="0" locked="0" layoutInCell="1" allowOverlap="1" wp14:anchorId="3DC87FC4" wp14:editId="2DA19318">
                      <wp:simplePos x="0" y="0"/>
                      <wp:positionH relativeFrom="column">
                        <wp:posOffset>574081</wp:posOffset>
                      </wp:positionH>
                      <wp:positionV relativeFrom="paragraph">
                        <wp:posOffset>142330</wp:posOffset>
                      </wp:positionV>
                      <wp:extent cx="1047115" cy="184150"/>
                      <wp:effectExtent l="0" t="0" r="19685" b="25400"/>
                      <wp:wrapNone/>
                      <wp:docPr id="2089805782"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1205971053" name="Group 61"/>
                              <wpg:cNvGrpSpPr>
                                <a:grpSpLocks/>
                              </wpg:cNvGrpSpPr>
                              <wpg:grpSpPr bwMode="auto">
                                <a:xfrm>
                                  <a:off x="228600" y="502721"/>
                                  <a:ext cx="687705" cy="252510"/>
                                  <a:chOff x="5582" y="3497"/>
                                  <a:chExt cx="1083" cy="413"/>
                                </a:xfrm>
                              </wpg:grpSpPr>
                              <wps:wsp>
                                <wps:cNvPr id="1575845174"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1184BF14" w14:textId="77777777" w:rsidR="00827BD7" w:rsidRPr="0091381C" w:rsidRDefault="00827BD7" w:rsidP="00F87F11">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66248505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09465786" w14:textId="77777777" w:rsidR="00827BD7" w:rsidRPr="0091381C" w:rsidRDefault="00827BD7" w:rsidP="00F87F11">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26078368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866368409"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7473F7F1" w14:textId="77777777" w:rsidR="00827BD7" w:rsidRPr="0091381C" w:rsidRDefault="00827BD7" w:rsidP="00F87F11">
                                    <w:pPr>
                                      <w:jc w:val="center"/>
                                      <w:rPr>
                                        <w:rFonts w:asciiTheme="majorHAnsi" w:hAnsiTheme="majorHAnsi" w:cstheme="majorHAnsi"/>
                                        <w:lang w:val="en-US"/>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C87FC4" id="_x0000_s1033" style="position:absolute;margin-left:45.2pt;margin-top:11.2pt;width:82.45pt;height:14.5pt;z-index:252694528;mso-width-relative:margin;mso-height-relative:margin" coordorigin=",5020" coordsize="9163,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">
                      <v:group id="Group 61" o:spid="_x0000_s1034" style="position:absolute;left:2286;top:5027;width:6877;height:2525" coordorigin="5582,3497" coordsize="108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9cJ+zIAAAA&#10;4wAAAA8AAAAAAAAAAAAAAAAAqgIAAGRycy9kb3ducmV2LnhtbFBLBQYAAAAABAAEAPoAAACfAwAA&#10;AAA=&#10;">
                        <v:rect id="Rectangle 174" o:spid="_x0000_s1035" style="position:absolute;left:5582;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nGn8gA&#10;AADjAAAADwAAAGRycy9kb3ducmV2LnhtbERPO2/CMBDekfgP1iF1A4dHCg0YVFGB6AhhYTviaxIa&#10;n6PYQOivx5UqdbzvfYtVaypxo8aVlhUMBxEI4szqknMFx3TTn4FwHlljZZkUPMjBatntLDDR9s57&#10;uh18LkIIuwQVFN7XiZQuK8igG9iaOHBftjHow9nkUjd4D+GmkqMoepUGSw4NBda0Lij7PlyNgnM5&#10;OuLPPt1G5m0z9p9termePpR66bXvcxCeWv8v/nPvdJgfT+PZJB5OJ/D7UwBAL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mcafyAAAAOMAAAAPAAAAAAAAAAAAAAAAAJgCAABk&#10;cnMvZG93bnJldi54bWxQSwUGAAAAAAQABAD1AAAAjQMAAAAA&#10;">
                          <v:textbox>
                            <w:txbxContent>
                              <w:p w14:paraId="1184BF14" w14:textId="77777777" w:rsidR="00827BD7" w:rsidRPr="0091381C" w:rsidRDefault="00827BD7" w:rsidP="00F87F11">
                                <w:pPr>
                                  <w:jc w:val="center"/>
                                  <w:rPr>
                                    <w:rFonts w:asciiTheme="majorHAnsi" w:hAnsiTheme="majorHAnsi" w:cstheme="majorHAnsi"/>
                                    <w:lang w:val="en-US"/>
                                  </w:rPr>
                                </w:pPr>
                              </w:p>
                            </w:txbxContent>
                          </v:textbox>
                        </v:rect>
                        <v:rect id="Rectangle 175" o:spid="_x0000_s1036" style="position:absolute;left:5940;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LEvsoA&#10;AADiAAAADwAAAGRycy9kb3ducmV2LnhtbESPwW7CMBBE75X4B2uReit20xJBwCBERdUeIVy4LfGS&#10;hMbrKDaQ9utrpEo9jmbmjWa+7G0jrtT52rGG55ECQVw4U3OpYZ9vniYgfEA22DgmDd/kYbkYPMwx&#10;M+7GW7ruQikihH2GGqoQ2kxKX1Rk0Y9cSxy9k+sshii7UpoObxFuG5kolUqLNceFCltaV1R87S5W&#10;w7FO9vizzd+VnW5ewmefny+HN60fh/1qBiJQH/7Df+0PoyFNk9fJWI0TuF+Kd0Au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8SxL7KAAAA4gAAAA8AAAAAAAAAAAAAAAAAmAIA&#10;AGRycy9kb3ducmV2LnhtbFBLBQYAAAAABAAEAPUAAACPAwAAAAA=&#10;">
                          <v:textbox>
                            <w:txbxContent>
                              <w:p w14:paraId="09465786" w14:textId="77777777" w:rsidR="00827BD7" w:rsidRPr="0091381C" w:rsidRDefault="00827BD7" w:rsidP="00F87F11">
                                <w:pPr>
                                  <w:jc w:val="center"/>
                                  <w:rPr>
                                    <w:rFonts w:asciiTheme="majorHAnsi" w:hAnsiTheme="majorHAnsi" w:cstheme="majorHAnsi"/>
                                    <w:lang w:val="en-US"/>
                                  </w:rPr>
                                </w:pPr>
                              </w:p>
                            </w:txbxContent>
                          </v:textbox>
                        </v:rect>
                        <v:rect id="Rectangle 176" o:spid="_x0000_s1037" style="position:absolute;left:6305;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BAo8cA&#10;AADjAAAADwAAAGRycy9kb3ducmV2LnhtbERPvW7CMBDekXgH65C6gd0gpWnAIEQFakcIS7cjviZp&#10;43MUGwh9+rpSpY73/d9yPdhWXKn3jWMNjzMFgrh0puFKw6nYTTMQPiAbbB2Thjt5WK/GoyXmxt34&#10;QNdjqEQMYZ+jhjqELpfSlzVZ9DPXEUfuw/UWQzz7SpoebzHctjJRKpUWG44NNXa0ran8Ol6shnOT&#10;nPD7UOyVfd7Nw9tQfF7eX7R+mAybBYhAQ/gX/7lfTZyfpOopm6dZAr8/RQD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wQKPHAAAA4wAAAA8AAAAAAAAAAAAAAAAAmAIAAGRy&#10;cy9kb3ducmV2LnhtbFBLBQYAAAAABAAEAPUAAACMAwAAAAA=&#10;"/>
                      </v:group>
                      <v:rect id="Rectangle 175" o:spid="_x0000_s1038" style="position:absolute;top:5020;width:2286;height:2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6bJckA&#10;AADiAAAADwAAAGRycy9kb3ducmV2LnhtbESPQWvCQBSE7wX/w/KE3uquWkJMXUUslvao8eLtNftM&#10;otm3Ibtq2l/fLQgeh5n5hpkve9uIK3W+dqxhPFIgiAtnai417PPNSwrCB2SDjWPS8EMelovB0xwz&#10;4268pesulCJC2GeooQqhzaT0RUUW/ci1xNE7us5iiLIrpenwFuG2kROlEmmx5rhQYUvriorz7mI1&#10;fNeTPf5u8w9lZ5tp+Orz0+XwrvXzsF+9gQjUh0f43v40GtIkmSbpq5rB/6V4B+TiD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O6bJckAAADiAAAADwAAAAAAAAAAAAAAAACYAgAA&#10;ZHJzL2Rvd25yZXYueG1sUEsFBgAAAAAEAAQA9QAAAI4DAAAAAA==&#10;">
                        <v:textbox>
                          <w:txbxContent>
                            <w:p w14:paraId="7473F7F1" w14:textId="77777777" w:rsidR="00827BD7" w:rsidRPr="0091381C" w:rsidRDefault="00827BD7" w:rsidP="00F87F11">
                              <w:pPr>
                                <w:jc w:val="center"/>
                                <w:rPr>
                                  <w:rFonts w:asciiTheme="majorHAnsi" w:hAnsiTheme="majorHAnsi" w:cstheme="majorHAnsi"/>
                                  <w:lang w:val="en-US"/>
                                </w:rPr>
                              </w:pPr>
                            </w:p>
                          </w:txbxContent>
                        </v:textbox>
                      </v:rect>
                    </v:group>
                  </w:pict>
                </mc:Fallback>
              </mc:AlternateContent>
            </w:r>
          </w:p>
          <w:p w14:paraId="03A936BA" w14:textId="6B14072F" w:rsidR="006211DD" w:rsidRPr="00823A21" w:rsidRDefault="00EB1059" w:rsidP="00EB1059">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rPr>
              <w:t>Prix (</w:t>
            </w:r>
            <w:r w:rsidR="004A613C" w:rsidRPr="00823A21">
              <w:rPr>
                <w:rFonts w:asciiTheme="minorHAnsi" w:hAnsiTheme="minorHAnsi" w:cstheme="minorHAnsi"/>
                <w:noProof/>
                <w:sz w:val="20"/>
                <w:szCs w:val="20"/>
                <w:lang w:val="fr-FR" w:eastAsia="en-IN"/>
              </w:rPr>
              <w:t>CFA</w:t>
            </w:r>
            <w:r w:rsidR="006211DD" w:rsidRPr="00823A21">
              <w:rPr>
                <w:rFonts w:asciiTheme="minorHAnsi" w:hAnsiTheme="minorHAnsi" w:cstheme="minorHAnsi"/>
                <w:noProof/>
                <w:sz w:val="20"/>
                <w:szCs w:val="20"/>
                <w:lang w:val="fr-FR" w:eastAsia="en-IN"/>
              </w:rPr>
              <w:t>)</w:t>
            </w:r>
            <w:r w:rsidR="006211DD" w:rsidRPr="00823A21">
              <w:rPr>
                <w:rFonts w:asciiTheme="minorHAnsi" w:hAnsiTheme="minorHAnsi" w:cstheme="minorHAnsi"/>
                <w:sz w:val="20"/>
                <w:szCs w:val="20"/>
                <w:lang w:val="fr-FR"/>
              </w:rPr>
              <w:t xml:space="preserve"> </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0DA535EB"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6211DD" w:rsidRPr="00F97A6C" w14:paraId="209D452A" w14:textId="77777777" w:rsidTr="00823A21">
        <w:trPr>
          <w:trHeight w:val="663"/>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5592CE30" w14:textId="3B683A2A" w:rsidR="006211DD" w:rsidRPr="00823A21" w:rsidRDefault="00975F10" w:rsidP="001714EC">
            <w:pPr>
              <w:tabs>
                <w:tab w:val="left" w:pos="-720"/>
                <w:tab w:val="right" w:leader="dot" w:pos="3595"/>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2</w:t>
            </w:r>
            <w:r w:rsidR="00BB04E2" w:rsidRPr="00823A21">
              <w:rPr>
                <w:rFonts w:asciiTheme="minorHAnsi" w:hAnsiTheme="minorHAnsi" w:cstheme="minorHAnsi"/>
                <w:bCs/>
                <w:sz w:val="20"/>
                <w:szCs w:val="20"/>
                <w:lang w:val="fr-FR"/>
              </w:rPr>
              <w:t>4</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79043DB0" w14:textId="2A5E9225" w:rsidR="006211DD" w:rsidRPr="00823A21" w:rsidRDefault="00EB1059" w:rsidP="004A5327">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z w:val="20"/>
                <w:szCs w:val="20"/>
                <w:lang w:val="fr-FR"/>
              </w:rPr>
              <w:t>Cette pharmacie</w:t>
            </w:r>
            <w:r w:rsidR="00A2548E" w:rsidRPr="00823A21">
              <w:rPr>
                <w:rFonts w:asciiTheme="minorHAnsi" w:hAnsiTheme="minorHAnsi" w:cstheme="minorHAnsi"/>
                <w:sz w:val="20"/>
                <w:szCs w:val="20"/>
                <w:lang w:val="fr-FR"/>
              </w:rPr>
              <w:t xml:space="preserve"> </w:t>
            </w:r>
            <w:r w:rsidRPr="00823A21">
              <w:rPr>
                <w:rFonts w:asciiTheme="minorHAnsi" w:hAnsiTheme="minorHAnsi" w:cstheme="minorHAnsi"/>
                <w:sz w:val="20"/>
                <w:szCs w:val="20"/>
                <w:lang w:val="fr-FR"/>
              </w:rPr>
              <w:t>/</w:t>
            </w:r>
            <w:r w:rsidR="00090105" w:rsidRPr="00823A21">
              <w:rPr>
                <w:rFonts w:asciiTheme="minorHAnsi" w:hAnsiTheme="minorHAnsi" w:cstheme="minorHAnsi"/>
                <w:bCs/>
                <w:sz w:val="20"/>
                <w:szCs w:val="20"/>
                <w:lang w:val="fr-FR"/>
              </w:rPr>
              <w:t xml:space="preserve"> </w:t>
            </w:r>
            <w:del w:id="95" w:author="Lenovo" w:date="2024-10-26T13:32:00Z">
              <w:r w:rsidR="00090105" w:rsidRPr="00823A21" w:rsidDel="004A5327">
                <w:rPr>
                  <w:rFonts w:asciiTheme="minorHAnsi" w:hAnsiTheme="minorHAnsi" w:cstheme="minorHAnsi"/>
                  <w:bCs/>
                  <w:sz w:val="20"/>
                  <w:szCs w:val="20"/>
                  <w:lang w:val="fr-FR"/>
                </w:rPr>
                <w:delText xml:space="preserve">dépôt de médicaments </w:delText>
              </w:r>
            </w:del>
            <w:r w:rsidR="00A11C1B" w:rsidRPr="00823A21">
              <w:rPr>
                <w:rFonts w:asciiTheme="minorHAnsi" w:hAnsiTheme="minorHAnsi" w:cstheme="minorHAnsi"/>
                <w:sz w:val="20"/>
                <w:szCs w:val="20"/>
                <w:lang w:val="fr-FR"/>
              </w:rPr>
              <w:t>administre</w:t>
            </w:r>
            <w:r w:rsidRPr="00823A21">
              <w:rPr>
                <w:rFonts w:asciiTheme="minorHAnsi" w:hAnsiTheme="minorHAnsi" w:cstheme="minorHAnsi"/>
                <w:sz w:val="20"/>
                <w:szCs w:val="20"/>
                <w:lang w:val="fr-FR"/>
              </w:rPr>
              <w:t>-t-elle égalem</w:t>
            </w:r>
            <w:r w:rsidR="00A11C1B" w:rsidRPr="00823A21">
              <w:rPr>
                <w:rFonts w:asciiTheme="minorHAnsi" w:hAnsiTheme="minorHAnsi" w:cstheme="minorHAnsi"/>
                <w:sz w:val="20"/>
                <w:szCs w:val="20"/>
                <w:lang w:val="fr-FR"/>
              </w:rPr>
              <w:t xml:space="preserve">ent des </w:t>
            </w:r>
            <w:r w:rsidRPr="00823A21">
              <w:rPr>
                <w:rFonts w:asciiTheme="minorHAnsi" w:hAnsiTheme="minorHAnsi" w:cstheme="minorHAnsi"/>
                <w:sz w:val="20"/>
                <w:szCs w:val="20"/>
                <w:lang w:val="fr-FR"/>
              </w:rPr>
              <w:t>produits injec</w:t>
            </w:r>
            <w:r w:rsidR="009F1203" w:rsidRPr="00823A21">
              <w:rPr>
                <w:rFonts w:asciiTheme="minorHAnsi" w:hAnsiTheme="minorHAnsi" w:cstheme="minorHAnsi"/>
                <w:sz w:val="20"/>
                <w:szCs w:val="20"/>
                <w:lang w:val="fr-FR"/>
              </w:rPr>
              <w:t xml:space="preserve">tables/des implants aux </w:t>
            </w:r>
            <w:r w:rsidR="00BB04E2" w:rsidRPr="00823A21">
              <w:rPr>
                <w:rFonts w:asciiTheme="minorHAnsi" w:hAnsiTheme="minorHAnsi" w:cstheme="minorHAnsi"/>
                <w:sz w:val="20"/>
                <w:szCs w:val="20"/>
                <w:lang w:val="fr-FR"/>
              </w:rPr>
              <w:t>clients ?</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3143DC7B" w14:textId="77F7D070"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Injectables</w:t>
            </w:r>
            <w:r w:rsidRPr="00823A21">
              <w:rPr>
                <w:rFonts w:asciiTheme="minorHAnsi" w:hAnsiTheme="minorHAnsi" w:cstheme="minorHAnsi"/>
                <w:spacing w:val="-2"/>
                <w:sz w:val="20"/>
                <w:szCs w:val="20"/>
                <w:lang w:val="fr-FR" w:bidi="hi-IN"/>
              </w:rPr>
              <w:tab/>
              <w:t>1</w:t>
            </w:r>
          </w:p>
          <w:p w14:paraId="136E2A09" w14:textId="5A1CB565"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Implants</w:t>
            </w:r>
            <w:r w:rsidRPr="00823A21">
              <w:rPr>
                <w:rFonts w:asciiTheme="minorHAnsi" w:hAnsiTheme="minorHAnsi" w:cstheme="minorHAnsi"/>
                <w:spacing w:val="-2"/>
                <w:sz w:val="20"/>
                <w:szCs w:val="20"/>
                <w:lang w:val="fr-FR" w:bidi="hi-IN"/>
              </w:rPr>
              <w:tab/>
            </w:r>
            <w:r w:rsidRPr="00823A21">
              <w:rPr>
                <w:rFonts w:asciiTheme="minorHAnsi" w:hAnsiTheme="minorHAnsi" w:cstheme="minorHAnsi"/>
                <w:b/>
                <w:bCs/>
                <w:spacing w:val="-2"/>
                <w:sz w:val="20"/>
                <w:szCs w:val="20"/>
                <w:lang w:val="fr-FR" w:bidi="hi-IN"/>
              </w:rPr>
              <w:t>2</w:t>
            </w:r>
          </w:p>
          <w:p w14:paraId="044F5C76" w14:textId="672981F4" w:rsidR="006211DD" w:rsidRPr="00823A21" w:rsidRDefault="00EB1059"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Les deux</w:t>
            </w:r>
            <w:r w:rsidR="006211DD" w:rsidRPr="00823A21">
              <w:rPr>
                <w:rFonts w:asciiTheme="minorHAnsi" w:hAnsiTheme="minorHAnsi" w:cstheme="minorHAnsi"/>
                <w:spacing w:val="-2"/>
                <w:sz w:val="20"/>
                <w:szCs w:val="20"/>
                <w:lang w:val="fr-FR" w:bidi="hi-IN"/>
              </w:rPr>
              <w:tab/>
              <w:t>3</w:t>
            </w:r>
          </w:p>
          <w:p w14:paraId="739ACF64" w14:textId="7A64929A" w:rsidR="006211DD" w:rsidRPr="00823A21" w:rsidRDefault="00B11AE8"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spacing w:val="-2"/>
                <w:sz w:val="20"/>
                <w:szCs w:val="20"/>
                <w:lang w:val="fr-FR" w:bidi="hi-IN"/>
              </w:rPr>
              <w:t>Aucune de ces méthodes</w:t>
            </w:r>
            <w:r w:rsidR="006211DD" w:rsidRPr="00823A21">
              <w:rPr>
                <w:rFonts w:asciiTheme="minorHAnsi" w:hAnsiTheme="minorHAnsi" w:cstheme="minorHAnsi"/>
                <w:spacing w:val="-2"/>
                <w:sz w:val="20"/>
                <w:szCs w:val="20"/>
                <w:lang w:val="fr-FR" w:bidi="hi-IN"/>
              </w:rPr>
              <w:tab/>
            </w:r>
            <w:r w:rsidR="006211DD" w:rsidRPr="00823A21">
              <w:rPr>
                <w:rFonts w:asciiTheme="minorHAnsi" w:hAnsiTheme="minorHAnsi" w:cstheme="minorHAnsi"/>
                <w:b/>
                <w:bCs/>
                <w:spacing w:val="-2"/>
                <w:sz w:val="20"/>
                <w:szCs w:val="20"/>
                <w:lang w:val="fr-FR" w:bidi="hi-IN"/>
              </w:rPr>
              <w:t>4</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151315D5"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p w14:paraId="18395271" w14:textId="4AFBD2B9" w:rsidR="006211DD" w:rsidRPr="00823A21" w:rsidRDefault="00B11AE8" w:rsidP="001714EC">
            <w:pPr>
              <w:tabs>
                <w:tab w:val="left" w:pos="-7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243968" behindDoc="0" locked="0" layoutInCell="1" allowOverlap="1" wp14:anchorId="5509A3E7" wp14:editId="68B12F68">
                      <wp:simplePos x="0" y="0"/>
                      <wp:positionH relativeFrom="column">
                        <wp:posOffset>-146865</wp:posOffset>
                      </wp:positionH>
                      <wp:positionV relativeFrom="paragraph">
                        <wp:posOffset>91272</wp:posOffset>
                      </wp:positionV>
                      <wp:extent cx="219075" cy="0"/>
                      <wp:effectExtent l="0" t="76200" r="28575" b="95250"/>
                      <wp:wrapNone/>
                      <wp:docPr id="36" name="Straight Arrow Connector 36"/>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81469" id="Straight Arrow Connector 36" o:spid="_x0000_s1026" type="#_x0000_t32" style="position:absolute;margin-left:-11.55pt;margin-top:7.2pt;width:17.25pt;height:0;z-index:25224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" strokecolor="black [3213]" strokeweight=".5pt">
                      <v:stroke endarrow="block" joinstyle="miter"/>
                    </v:shape>
                  </w:pict>
                </mc:Fallback>
              </mc:AlternateContent>
            </w:r>
            <w:r w:rsidR="00080FB7" w:rsidRPr="00823A21">
              <w:rPr>
                <w:rFonts w:asciiTheme="minorHAnsi" w:hAnsiTheme="minorHAnsi" w:cstheme="minorHAnsi"/>
                <w:noProof/>
                <w:sz w:val="20"/>
                <w:szCs w:val="20"/>
                <w:lang w:val="fr-FR" w:eastAsia="en-IN" w:bidi="hi-IN"/>
              </w:rPr>
              <w:t xml:space="preserve">  </w:t>
            </w:r>
            <w:r w:rsidRPr="00823A21">
              <w:rPr>
                <w:rFonts w:asciiTheme="minorHAnsi" w:hAnsiTheme="minorHAnsi" w:cstheme="minorHAnsi"/>
                <w:noProof/>
                <w:sz w:val="20"/>
                <w:szCs w:val="20"/>
                <w:lang w:val="fr-FR" w:eastAsia="en-IN" w:bidi="hi-IN"/>
              </w:rPr>
              <w:t xml:space="preserve">  </w:t>
            </w:r>
            <w:r w:rsidR="00975F10" w:rsidRPr="00823A21">
              <w:rPr>
                <w:rFonts w:asciiTheme="minorHAnsi" w:hAnsiTheme="minorHAnsi" w:cstheme="minorHAnsi"/>
                <w:noProof/>
                <w:sz w:val="20"/>
                <w:szCs w:val="20"/>
                <w:lang w:val="fr-FR" w:eastAsia="en-IN" w:bidi="hi-IN"/>
              </w:rPr>
              <w:t>2</w:t>
            </w:r>
            <w:r w:rsidR="00080FB7" w:rsidRPr="00823A21">
              <w:rPr>
                <w:rFonts w:asciiTheme="minorHAnsi" w:hAnsiTheme="minorHAnsi" w:cstheme="minorHAnsi"/>
                <w:noProof/>
                <w:sz w:val="20"/>
                <w:szCs w:val="20"/>
                <w:lang w:val="fr-FR" w:eastAsia="en-IN" w:bidi="hi-IN"/>
              </w:rPr>
              <w:t>27</w:t>
            </w:r>
          </w:p>
          <w:p w14:paraId="6A1C6628"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p w14:paraId="5E87F3B5" w14:textId="72A9D610" w:rsidR="006211DD" w:rsidRPr="00823A21" w:rsidRDefault="006211DD" w:rsidP="001714EC">
            <w:pPr>
              <w:tabs>
                <w:tab w:val="left" w:pos="-7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988992" behindDoc="0" locked="0" layoutInCell="1" allowOverlap="1" wp14:anchorId="460487C7" wp14:editId="591ED8D4">
                      <wp:simplePos x="0" y="0"/>
                      <wp:positionH relativeFrom="column">
                        <wp:posOffset>-131417</wp:posOffset>
                      </wp:positionH>
                      <wp:positionV relativeFrom="paragraph">
                        <wp:posOffset>85393</wp:posOffset>
                      </wp:positionV>
                      <wp:extent cx="219075" cy="0"/>
                      <wp:effectExtent l="0" t="76200" r="28575" b="95250"/>
                      <wp:wrapNone/>
                      <wp:docPr id="2307" name="Straight Arrow Connector 2307"/>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2D8D7" id="Straight Arrow Connector 2307" o:spid="_x0000_s1026" type="#_x0000_t32" style="position:absolute;margin-left:-10.35pt;margin-top:6.7pt;width:17.25pt;height:0;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 xml:space="preserve">    </w:t>
            </w:r>
            <w:r w:rsidR="00975F10" w:rsidRPr="00823A21">
              <w:rPr>
                <w:rFonts w:asciiTheme="minorHAnsi" w:hAnsiTheme="minorHAnsi" w:cstheme="minorHAnsi"/>
                <w:noProof/>
                <w:sz w:val="20"/>
                <w:szCs w:val="20"/>
                <w:lang w:val="fr-FR" w:eastAsia="en-IN" w:bidi="hi-IN"/>
              </w:rPr>
              <w:t>3</w:t>
            </w:r>
            <w:r w:rsidR="004B7700" w:rsidRPr="00823A21">
              <w:rPr>
                <w:rFonts w:asciiTheme="minorHAnsi" w:hAnsiTheme="minorHAnsi" w:cstheme="minorHAnsi"/>
                <w:noProof/>
                <w:sz w:val="20"/>
                <w:szCs w:val="20"/>
                <w:lang w:val="fr-FR" w:eastAsia="en-IN" w:bidi="hi-IN"/>
              </w:rPr>
              <w:t>01</w:t>
            </w:r>
          </w:p>
        </w:tc>
      </w:tr>
      <w:tr w:rsidR="006211DD" w:rsidRPr="00F97A6C" w14:paraId="06145048" w14:textId="77777777" w:rsidTr="005F2625">
        <w:tblPrEx>
          <w:tblW w:w="5000" w:type="pct"/>
          <w:tblLayout w:type="fixed"/>
          <w:tblCellMar>
            <w:left w:w="120" w:type="dxa"/>
            <w:right w:w="120" w:type="dxa"/>
          </w:tblCellMar>
          <w:tblLook w:val="0000" w:firstRow="0" w:lastRow="0" w:firstColumn="0" w:lastColumn="0" w:noHBand="0" w:noVBand="0"/>
          <w:tblPrExChange w:id="96" w:author="Mouhamadou Faly Ba" w:date="2024-10-27T13:07:00Z" w16du:dateUtc="2024-10-27T13:07:00Z">
            <w:tblPrEx>
              <w:tblW w:w="5000" w:type="pct"/>
              <w:tblLayout w:type="fixed"/>
              <w:tblCellMar>
                <w:left w:w="120" w:type="dxa"/>
                <w:right w:w="120" w:type="dxa"/>
              </w:tblCellMar>
              <w:tblLook w:val="0000" w:firstRow="0" w:lastRow="0" w:firstColumn="0" w:lastColumn="0" w:noHBand="0" w:noVBand="0"/>
            </w:tblPrEx>
          </w:tblPrExChange>
        </w:tblPrEx>
        <w:trPr>
          <w:trHeight w:val="663"/>
          <w:trPrChange w:id="97" w:author="Mouhamadou Faly Ba" w:date="2024-10-27T13:07:00Z" w16du:dateUtc="2024-10-27T13:07:00Z">
            <w:trPr>
              <w:trHeight w:val="663"/>
            </w:trPr>
          </w:trPrChange>
        </w:trPr>
        <w:tc>
          <w:tcPr>
            <w:tcW w:w="332" w:type="pct"/>
            <w:tcBorders>
              <w:top w:val="single" w:sz="4" w:space="0" w:color="auto"/>
              <w:left w:val="single" w:sz="6" w:space="0" w:color="000000"/>
              <w:bottom w:val="single" w:sz="4" w:space="0" w:color="auto"/>
              <w:right w:val="single" w:sz="6" w:space="0" w:color="FFFFFF"/>
            </w:tcBorders>
            <w:shd w:val="clear" w:color="auto" w:fill="auto"/>
            <w:tcPrChange w:id="98" w:author="Mouhamadou Faly Ba" w:date="2024-10-27T13:07:00Z" w16du:dateUtc="2024-10-27T13:07:00Z">
              <w:tcPr>
                <w:tcW w:w="332" w:type="pct"/>
                <w:tcBorders>
                  <w:top w:val="single" w:sz="4" w:space="0" w:color="auto"/>
                  <w:left w:val="single" w:sz="6" w:space="0" w:color="000000"/>
                  <w:bottom w:val="single" w:sz="4" w:space="0" w:color="auto"/>
                  <w:right w:val="single" w:sz="6" w:space="0" w:color="FFFFFF"/>
                </w:tcBorders>
                <w:shd w:val="clear" w:color="auto" w:fill="FF0000"/>
              </w:tcPr>
            </w:tcPrChange>
          </w:tcPr>
          <w:p w14:paraId="4C733100" w14:textId="25E85721" w:rsidR="006211DD" w:rsidRPr="005F2625" w:rsidRDefault="00975F10" w:rsidP="001714EC">
            <w:pPr>
              <w:tabs>
                <w:tab w:val="left" w:pos="-720"/>
              </w:tabs>
              <w:suppressAutoHyphens/>
              <w:jc w:val="center"/>
              <w:rPr>
                <w:rFonts w:asciiTheme="minorHAnsi" w:hAnsiTheme="minorHAnsi" w:cstheme="minorHAnsi"/>
                <w:bCs/>
                <w:sz w:val="20"/>
                <w:szCs w:val="20"/>
                <w:lang w:val="fr-FR"/>
              </w:rPr>
            </w:pPr>
            <w:r w:rsidRPr="005F2625">
              <w:rPr>
                <w:rFonts w:asciiTheme="minorHAnsi" w:hAnsiTheme="minorHAnsi" w:cstheme="minorHAnsi"/>
                <w:bCs/>
                <w:sz w:val="20"/>
                <w:szCs w:val="20"/>
                <w:lang w:val="fr-FR"/>
              </w:rPr>
              <w:t>2</w:t>
            </w:r>
            <w:r w:rsidR="006211DD" w:rsidRPr="005F2625">
              <w:rPr>
                <w:rFonts w:asciiTheme="minorHAnsi" w:hAnsiTheme="minorHAnsi" w:cstheme="minorHAnsi"/>
                <w:bCs/>
                <w:sz w:val="20"/>
                <w:szCs w:val="20"/>
                <w:lang w:val="fr-FR"/>
              </w:rPr>
              <w:t>2</w:t>
            </w:r>
            <w:r w:rsidR="004A613C" w:rsidRPr="005F2625">
              <w:rPr>
                <w:rFonts w:asciiTheme="minorHAnsi" w:hAnsiTheme="minorHAnsi" w:cstheme="minorHAnsi"/>
                <w:bCs/>
                <w:sz w:val="20"/>
                <w:szCs w:val="20"/>
                <w:lang w:val="fr-FR"/>
              </w:rPr>
              <w:t>5</w:t>
            </w:r>
          </w:p>
        </w:tc>
        <w:tc>
          <w:tcPr>
            <w:tcW w:w="2531" w:type="pct"/>
            <w:tcBorders>
              <w:top w:val="single" w:sz="4" w:space="0" w:color="auto"/>
              <w:left w:val="single" w:sz="6" w:space="0" w:color="000000"/>
              <w:bottom w:val="single" w:sz="4" w:space="0" w:color="auto"/>
              <w:right w:val="single" w:sz="6" w:space="0" w:color="000000"/>
            </w:tcBorders>
            <w:shd w:val="clear" w:color="auto" w:fill="auto"/>
            <w:tcPrChange w:id="99" w:author="Mouhamadou Faly Ba" w:date="2024-10-27T13:07:00Z" w16du:dateUtc="2024-10-27T13:07:00Z">
              <w:tcPr>
                <w:tcW w:w="2531" w:type="pct"/>
                <w:tcBorders>
                  <w:top w:val="single" w:sz="4" w:space="0" w:color="auto"/>
                  <w:left w:val="single" w:sz="6" w:space="0" w:color="000000"/>
                  <w:bottom w:val="single" w:sz="4" w:space="0" w:color="auto"/>
                  <w:right w:val="single" w:sz="6" w:space="0" w:color="000000"/>
                </w:tcBorders>
                <w:shd w:val="clear" w:color="auto" w:fill="FF0000"/>
              </w:tcPr>
            </w:tcPrChange>
          </w:tcPr>
          <w:p w14:paraId="782285A7" w14:textId="33BEBB70" w:rsidR="006211DD" w:rsidRPr="005F2625" w:rsidRDefault="00EB1059" w:rsidP="00897AA3">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5F2625">
              <w:rPr>
                <w:rFonts w:asciiTheme="minorHAnsi" w:hAnsiTheme="minorHAnsi" w:cstheme="minorHAnsi"/>
                <w:sz w:val="20"/>
                <w:szCs w:val="20"/>
                <w:lang w:val="fr-FR"/>
              </w:rPr>
              <w:t>Votre pharmacie/</w:t>
            </w:r>
            <w:r w:rsidR="00090105" w:rsidRPr="005F2625">
              <w:rPr>
                <w:rFonts w:asciiTheme="minorHAnsi" w:hAnsiTheme="minorHAnsi" w:cstheme="minorHAnsi"/>
                <w:bCs/>
                <w:sz w:val="20"/>
                <w:szCs w:val="20"/>
                <w:lang w:val="fr-FR"/>
              </w:rPr>
              <w:t xml:space="preserve"> </w:t>
            </w:r>
            <w:del w:id="100" w:author="Lenovo" w:date="2024-10-26T13:33:00Z">
              <w:r w:rsidR="00090105" w:rsidRPr="005F2625" w:rsidDel="004A5327">
                <w:rPr>
                  <w:rFonts w:asciiTheme="minorHAnsi" w:hAnsiTheme="minorHAnsi" w:cstheme="minorHAnsi"/>
                  <w:bCs/>
                  <w:sz w:val="20"/>
                  <w:szCs w:val="20"/>
                  <w:lang w:val="fr-FR"/>
                </w:rPr>
                <w:delText xml:space="preserve">dépôt de médicaments </w:delText>
              </w:r>
              <w:r w:rsidRPr="005F2625" w:rsidDel="004A5327">
                <w:rPr>
                  <w:rFonts w:asciiTheme="minorHAnsi" w:hAnsiTheme="minorHAnsi" w:cstheme="minorHAnsi"/>
                  <w:sz w:val="20"/>
                  <w:szCs w:val="20"/>
                  <w:lang w:val="fr-FR"/>
                </w:rPr>
                <w:delText>administre</w:delText>
              </w:r>
            </w:del>
            <w:ins w:id="101" w:author="Lenovo" w:date="2024-10-26T13:33:00Z">
              <w:r w:rsidR="00897AA3" w:rsidRPr="005F2625">
                <w:rPr>
                  <w:rFonts w:asciiTheme="minorHAnsi" w:hAnsiTheme="minorHAnsi" w:cstheme="minorHAnsi"/>
                  <w:sz w:val="20"/>
                  <w:szCs w:val="20"/>
                  <w:lang w:val="fr-FR"/>
                </w:rPr>
                <w:t xml:space="preserve"> facture</w:t>
              </w:r>
            </w:ins>
            <w:r w:rsidRPr="005F2625">
              <w:rPr>
                <w:rFonts w:asciiTheme="minorHAnsi" w:hAnsiTheme="minorHAnsi" w:cstheme="minorHAnsi"/>
                <w:sz w:val="20"/>
                <w:szCs w:val="20"/>
                <w:lang w:val="fr-FR"/>
              </w:rPr>
              <w:t>-t-elle</w:t>
            </w:r>
            <w:del w:id="102" w:author="Lenovo" w:date="2024-10-26T13:33:00Z">
              <w:r w:rsidRPr="005F2625" w:rsidDel="00897AA3">
                <w:rPr>
                  <w:rFonts w:asciiTheme="minorHAnsi" w:hAnsiTheme="minorHAnsi" w:cstheme="minorHAnsi"/>
                  <w:sz w:val="20"/>
                  <w:szCs w:val="20"/>
                  <w:lang w:val="fr-FR"/>
                </w:rPr>
                <w:delText xml:space="preserve"> également des produits injectables/des implants aux </w:delText>
              </w:r>
              <w:r w:rsidR="004A613C" w:rsidRPr="005F2625" w:rsidDel="00897AA3">
                <w:rPr>
                  <w:rFonts w:asciiTheme="minorHAnsi" w:hAnsiTheme="minorHAnsi" w:cstheme="minorHAnsi"/>
                  <w:sz w:val="20"/>
                  <w:szCs w:val="20"/>
                  <w:lang w:val="fr-FR"/>
                </w:rPr>
                <w:delText>clients</w:delText>
              </w:r>
            </w:del>
            <w:ins w:id="103" w:author="Lenovo" w:date="2024-10-26T13:33:00Z">
              <w:r w:rsidR="00897AA3" w:rsidRPr="005F2625">
                <w:rPr>
                  <w:rFonts w:asciiTheme="minorHAnsi" w:hAnsiTheme="minorHAnsi" w:cstheme="minorHAnsi"/>
                  <w:sz w:val="20"/>
                  <w:szCs w:val="20"/>
                  <w:lang w:val="fr-FR"/>
                </w:rPr>
                <w:t xml:space="preserve"> des frais à vos clients </w:t>
              </w:r>
            </w:ins>
            <w:ins w:id="104" w:author="Lenovo" w:date="2024-10-26T13:34:00Z">
              <w:r w:rsidR="00897AA3" w:rsidRPr="005F2625">
                <w:rPr>
                  <w:rFonts w:asciiTheme="minorHAnsi" w:hAnsiTheme="minorHAnsi" w:cstheme="minorHAnsi"/>
                  <w:sz w:val="20"/>
                  <w:szCs w:val="20"/>
                  <w:lang w:val="fr-FR"/>
                </w:rPr>
                <w:t>pour l’administration des produits injectables</w:t>
              </w:r>
            </w:ins>
            <w:del w:id="105" w:author="Lenovo" w:date="2024-10-26T13:33:00Z">
              <w:r w:rsidR="004A613C" w:rsidRPr="005F2625" w:rsidDel="00897AA3">
                <w:rPr>
                  <w:rFonts w:asciiTheme="minorHAnsi" w:hAnsiTheme="minorHAnsi" w:cstheme="minorHAnsi"/>
                  <w:sz w:val="20"/>
                  <w:szCs w:val="20"/>
                  <w:lang w:val="fr-FR"/>
                </w:rPr>
                <w:delText xml:space="preserve"> </w:delText>
              </w:r>
            </w:del>
            <w:r w:rsidR="004A613C" w:rsidRPr="005F2625">
              <w:rPr>
                <w:rFonts w:asciiTheme="minorHAnsi" w:hAnsiTheme="minorHAnsi" w:cstheme="minorHAnsi"/>
                <w:sz w:val="20"/>
                <w:szCs w:val="20"/>
                <w:lang w:val="fr-FR"/>
              </w:rPr>
              <w:t>?</w:t>
            </w:r>
          </w:p>
        </w:tc>
        <w:tc>
          <w:tcPr>
            <w:tcW w:w="1731" w:type="pct"/>
            <w:tcBorders>
              <w:top w:val="single" w:sz="4" w:space="0" w:color="auto"/>
              <w:left w:val="single" w:sz="6" w:space="0" w:color="000000"/>
              <w:bottom w:val="single" w:sz="4" w:space="0" w:color="auto"/>
              <w:right w:val="single" w:sz="6" w:space="0" w:color="FFFFFF"/>
            </w:tcBorders>
            <w:shd w:val="clear" w:color="auto" w:fill="auto"/>
            <w:tcPrChange w:id="106" w:author="Mouhamadou Faly Ba" w:date="2024-10-27T13:07:00Z" w16du:dateUtc="2024-10-27T13:07:00Z">
              <w:tcPr>
                <w:tcW w:w="1731" w:type="pct"/>
                <w:tcBorders>
                  <w:top w:val="single" w:sz="4" w:space="0" w:color="auto"/>
                  <w:left w:val="single" w:sz="6" w:space="0" w:color="000000"/>
                  <w:bottom w:val="single" w:sz="4" w:space="0" w:color="auto"/>
                  <w:right w:val="single" w:sz="6" w:space="0" w:color="FFFFFF"/>
                </w:tcBorders>
                <w:shd w:val="clear" w:color="auto" w:fill="FF0000"/>
              </w:tcPr>
            </w:tcPrChange>
          </w:tcPr>
          <w:p w14:paraId="7A2D5AEF" w14:textId="5466387E" w:rsidR="006211DD" w:rsidRPr="005F2625" w:rsidRDefault="00EB1059"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5F2625">
              <w:rPr>
                <w:rFonts w:asciiTheme="minorHAnsi" w:hAnsiTheme="minorHAnsi" w:cstheme="minorHAnsi"/>
                <w:spacing w:val="-2"/>
                <w:sz w:val="20"/>
                <w:szCs w:val="20"/>
                <w:lang w:val="fr-FR" w:bidi="hi-IN"/>
              </w:rPr>
              <w:t>Oui</w:t>
            </w:r>
            <w:r w:rsidR="006211DD" w:rsidRPr="005F2625">
              <w:rPr>
                <w:rFonts w:asciiTheme="minorHAnsi" w:hAnsiTheme="minorHAnsi" w:cstheme="minorHAnsi"/>
                <w:spacing w:val="-2"/>
                <w:sz w:val="20"/>
                <w:szCs w:val="20"/>
                <w:lang w:val="fr-FR" w:bidi="hi-IN"/>
              </w:rPr>
              <w:tab/>
              <w:t>1</w:t>
            </w:r>
          </w:p>
          <w:p w14:paraId="39068460" w14:textId="61DA96AA" w:rsidR="006211DD" w:rsidRPr="005F2625"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5F2625">
              <w:rPr>
                <w:rFonts w:asciiTheme="minorHAnsi" w:hAnsiTheme="minorHAnsi" w:cstheme="minorHAnsi"/>
                <w:spacing w:val="-2"/>
                <w:sz w:val="20"/>
                <w:szCs w:val="20"/>
                <w:lang w:val="fr-FR" w:bidi="hi-IN"/>
              </w:rPr>
              <w:t>No</w:t>
            </w:r>
            <w:r w:rsidR="00EB1059" w:rsidRPr="005F2625">
              <w:rPr>
                <w:rFonts w:asciiTheme="minorHAnsi" w:hAnsiTheme="minorHAnsi" w:cstheme="minorHAnsi"/>
                <w:spacing w:val="-2"/>
                <w:sz w:val="20"/>
                <w:szCs w:val="20"/>
                <w:lang w:val="fr-FR" w:bidi="hi-IN"/>
              </w:rPr>
              <w:t>n</w:t>
            </w:r>
            <w:r w:rsidRPr="005F2625">
              <w:rPr>
                <w:rFonts w:asciiTheme="minorHAnsi" w:hAnsiTheme="minorHAnsi" w:cstheme="minorHAnsi"/>
                <w:spacing w:val="-2"/>
                <w:sz w:val="20"/>
                <w:szCs w:val="20"/>
                <w:lang w:val="fr-FR" w:bidi="hi-IN"/>
              </w:rPr>
              <w:tab/>
            </w:r>
            <w:r w:rsidRPr="005F2625">
              <w:rPr>
                <w:rFonts w:asciiTheme="minorHAnsi" w:hAnsiTheme="minorHAnsi" w:cstheme="minorHAnsi"/>
                <w:b/>
                <w:bCs/>
                <w:spacing w:val="-2"/>
                <w:sz w:val="20"/>
                <w:szCs w:val="20"/>
                <w:lang w:val="fr-FR" w:bidi="hi-IN"/>
              </w:rPr>
              <w:t>2</w:t>
            </w:r>
          </w:p>
        </w:tc>
        <w:tc>
          <w:tcPr>
            <w:tcW w:w="406" w:type="pct"/>
            <w:tcBorders>
              <w:top w:val="single" w:sz="4" w:space="0" w:color="auto"/>
              <w:left w:val="single" w:sz="6" w:space="0" w:color="000000"/>
              <w:bottom w:val="single" w:sz="4" w:space="0" w:color="auto"/>
              <w:right w:val="single" w:sz="6" w:space="0" w:color="000000"/>
            </w:tcBorders>
            <w:shd w:val="clear" w:color="auto" w:fill="auto"/>
            <w:tcPrChange w:id="107" w:author="Mouhamadou Faly Ba" w:date="2024-10-27T13:07:00Z" w16du:dateUtc="2024-10-27T13:07:00Z">
              <w:tcPr>
                <w:tcW w:w="406" w:type="pct"/>
                <w:tcBorders>
                  <w:top w:val="single" w:sz="4" w:space="0" w:color="auto"/>
                  <w:left w:val="single" w:sz="6" w:space="0" w:color="000000"/>
                  <w:bottom w:val="single" w:sz="4" w:space="0" w:color="auto"/>
                  <w:right w:val="single" w:sz="6" w:space="0" w:color="000000"/>
                </w:tcBorders>
                <w:shd w:val="clear" w:color="auto" w:fill="FF0000"/>
              </w:tcPr>
            </w:tcPrChange>
          </w:tcPr>
          <w:p w14:paraId="4A1132F6" w14:textId="77777777" w:rsidR="006211DD" w:rsidRPr="005F2625" w:rsidRDefault="006211DD" w:rsidP="001714EC">
            <w:pPr>
              <w:tabs>
                <w:tab w:val="left" w:pos="-720"/>
              </w:tabs>
              <w:suppressAutoHyphens/>
              <w:jc w:val="center"/>
              <w:rPr>
                <w:rFonts w:asciiTheme="minorHAnsi" w:hAnsiTheme="minorHAnsi" w:cstheme="minorHAnsi"/>
                <w:noProof/>
                <w:sz w:val="20"/>
                <w:szCs w:val="20"/>
                <w:lang w:val="fr-FR" w:eastAsia="en-IN" w:bidi="hi-IN"/>
              </w:rPr>
            </w:pPr>
          </w:p>
          <w:p w14:paraId="10DCEA47" w14:textId="490FEE04" w:rsidR="006211DD" w:rsidRPr="005F2625" w:rsidRDefault="006211DD" w:rsidP="001714EC">
            <w:pPr>
              <w:tabs>
                <w:tab w:val="left" w:pos="-720"/>
              </w:tabs>
              <w:suppressAutoHyphens/>
              <w:rPr>
                <w:rFonts w:asciiTheme="minorHAnsi" w:hAnsiTheme="minorHAnsi" w:cstheme="minorHAnsi"/>
                <w:noProof/>
                <w:sz w:val="20"/>
                <w:szCs w:val="20"/>
                <w:lang w:val="fr-FR" w:eastAsia="en-IN" w:bidi="hi-IN"/>
              </w:rPr>
            </w:pPr>
            <w:r w:rsidRPr="005F2625">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991040" behindDoc="0" locked="0" layoutInCell="1" allowOverlap="1" wp14:anchorId="59AC8103" wp14:editId="0F7121DF">
                      <wp:simplePos x="0" y="0"/>
                      <wp:positionH relativeFrom="column">
                        <wp:posOffset>-146050</wp:posOffset>
                      </wp:positionH>
                      <wp:positionV relativeFrom="paragraph">
                        <wp:posOffset>80341</wp:posOffset>
                      </wp:positionV>
                      <wp:extent cx="219075" cy="0"/>
                      <wp:effectExtent l="0" t="76200" r="28575" b="95250"/>
                      <wp:wrapNone/>
                      <wp:docPr id="1425" name="Straight Arrow Connector 142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024A7" id="Straight Arrow Connector 1425" o:spid="_x0000_s1026" type="#_x0000_t32" style="position:absolute;margin-left:-11.5pt;margin-top:6.35pt;width:17.25pt;height:0;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" strokecolor="black [3213]" strokeweight=".5pt">
                      <v:stroke endarrow="block" joinstyle="miter"/>
                    </v:shape>
                  </w:pict>
                </mc:Fallback>
              </mc:AlternateContent>
            </w:r>
            <w:r w:rsidRPr="005F2625">
              <w:rPr>
                <w:rFonts w:asciiTheme="minorHAnsi" w:hAnsiTheme="minorHAnsi" w:cstheme="minorHAnsi"/>
                <w:noProof/>
                <w:sz w:val="20"/>
                <w:szCs w:val="20"/>
                <w:lang w:val="fr-FR" w:eastAsia="en-IN" w:bidi="hi-IN"/>
              </w:rPr>
              <w:t xml:space="preserve">    </w:t>
            </w:r>
            <w:r w:rsidR="00975F10" w:rsidRPr="005F2625">
              <w:rPr>
                <w:rFonts w:asciiTheme="minorHAnsi" w:hAnsiTheme="minorHAnsi" w:cstheme="minorHAnsi"/>
                <w:noProof/>
                <w:sz w:val="20"/>
                <w:szCs w:val="20"/>
                <w:lang w:val="fr-FR" w:eastAsia="en-IN" w:bidi="hi-IN"/>
              </w:rPr>
              <w:t>2</w:t>
            </w:r>
            <w:r w:rsidR="004B7700" w:rsidRPr="005F2625">
              <w:rPr>
                <w:rFonts w:asciiTheme="minorHAnsi" w:hAnsiTheme="minorHAnsi" w:cstheme="minorHAnsi"/>
                <w:noProof/>
                <w:sz w:val="20"/>
                <w:szCs w:val="20"/>
                <w:lang w:val="fr-FR" w:eastAsia="en-IN" w:bidi="hi-IN"/>
              </w:rPr>
              <w:t>27</w:t>
            </w:r>
          </w:p>
        </w:tc>
      </w:tr>
      <w:tr w:rsidR="006211DD" w:rsidRPr="00F97A6C" w14:paraId="21547C0A" w14:textId="77777777" w:rsidTr="00823A21">
        <w:trPr>
          <w:trHeight w:val="635"/>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54588D42" w14:textId="42EF508D"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2</w:t>
            </w:r>
            <w:r w:rsidR="004A613C" w:rsidRPr="00823A21">
              <w:rPr>
                <w:rFonts w:asciiTheme="minorHAnsi" w:hAnsiTheme="minorHAnsi" w:cstheme="minorHAnsi"/>
                <w:bCs/>
                <w:sz w:val="20"/>
                <w:szCs w:val="20"/>
                <w:lang w:val="fr-FR"/>
              </w:rPr>
              <w:t>6</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1AF8065B" w14:textId="7A367FDE" w:rsidR="006211DD" w:rsidRPr="00823A21" w:rsidRDefault="00EB1059" w:rsidP="001714EC">
            <w:pPr>
              <w:tabs>
                <w:tab w:val="right" w:leader="dot" w:pos="3595"/>
                <w:tab w:val="right" w:leader="dot" w:pos="4420"/>
              </w:tabs>
              <w:suppressAutoHyphens/>
              <w:autoSpaceDE w:val="0"/>
              <w:autoSpaceDN w:val="0"/>
              <w:adjustRightInd w:val="0"/>
              <w:rPr>
                <w:rFonts w:asciiTheme="minorHAnsi" w:hAnsiTheme="minorHAnsi" w:cstheme="minorHAnsi"/>
                <w:sz w:val="20"/>
                <w:szCs w:val="20"/>
                <w:lang w:val="fr-FR"/>
              </w:rPr>
            </w:pPr>
            <w:r w:rsidRPr="00823A21">
              <w:rPr>
                <w:rFonts w:asciiTheme="minorHAnsi" w:hAnsiTheme="minorHAnsi" w:cstheme="minorHAnsi"/>
                <w:sz w:val="20"/>
                <w:szCs w:val="20"/>
                <w:lang w:val="fr-FR"/>
              </w:rPr>
              <w:t>Quel est le coût de l’administration des produits in</w:t>
            </w:r>
            <w:r w:rsidR="009F1203" w:rsidRPr="00823A21">
              <w:rPr>
                <w:rFonts w:asciiTheme="minorHAnsi" w:hAnsiTheme="minorHAnsi" w:cstheme="minorHAnsi"/>
                <w:sz w:val="20"/>
                <w:szCs w:val="20"/>
                <w:lang w:val="fr-FR"/>
              </w:rPr>
              <w:t>jectables dans votre pharmacie</w:t>
            </w:r>
            <w:del w:id="108" w:author="Lenovo" w:date="2024-10-26T13:34:00Z">
              <w:r w:rsidR="009F1203" w:rsidRPr="00823A21" w:rsidDel="00897AA3">
                <w:rPr>
                  <w:rFonts w:asciiTheme="minorHAnsi" w:hAnsiTheme="minorHAnsi" w:cstheme="minorHAnsi"/>
                  <w:sz w:val="20"/>
                  <w:szCs w:val="20"/>
                  <w:lang w:val="fr-FR"/>
                </w:rPr>
                <w:delText xml:space="preserve"> </w:delText>
              </w:r>
              <w:r w:rsidRPr="00823A21" w:rsidDel="00897AA3">
                <w:rPr>
                  <w:rFonts w:asciiTheme="minorHAnsi" w:hAnsiTheme="minorHAnsi" w:cstheme="minorHAnsi"/>
                  <w:sz w:val="20"/>
                  <w:szCs w:val="20"/>
                  <w:lang w:val="fr-FR"/>
                </w:rPr>
                <w:delText xml:space="preserve">ou votre </w:delText>
              </w:r>
              <w:r w:rsidR="00090105" w:rsidRPr="00823A21" w:rsidDel="00897AA3">
                <w:rPr>
                  <w:rFonts w:asciiTheme="minorHAnsi" w:hAnsiTheme="minorHAnsi" w:cstheme="minorHAnsi"/>
                  <w:bCs/>
                  <w:sz w:val="20"/>
                  <w:szCs w:val="20"/>
                  <w:lang w:val="fr-FR"/>
                </w:rPr>
                <w:delText xml:space="preserve">dépôt de </w:delText>
              </w:r>
              <w:r w:rsidR="004A613C" w:rsidRPr="00823A21" w:rsidDel="00897AA3">
                <w:rPr>
                  <w:rFonts w:asciiTheme="minorHAnsi" w:hAnsiTheme="minorHAnsi" w:cstheme="minorHAnsi"/>
                  <w:bCs/>
                  <w:sz w:val="20"/>
                  <w:szCs w:val="20"/>
                  <w:lang w:val="fr-FR"/>
                </w:rPr>
                <w:delText>médicaments</w:delText>
              </w:r>
              <w:r w:rsidR="004A613C" w:rsidRPr="00823A21" w:rsidDel="00897AA3">
                <w:rPr>
                  <w:rFonts w:asciiTheme="minorHAnsi" w:hAnsiTheme="minorHAnsi" w:cstheme="minorHAnsi"/>
                  <w:sz w:val="20"/>
                  <w:szCs w:val="20"/>
                  <w:lang w:val="fr-FR"/>
                </w:rPr>
                <w:delText xml:space="preserve"> </w:delText>
              </w:r>
            </w:del>
            <w:r w:rsidR="004A613C" w:rsidRPr="00823A21">
              <w:rPr>
                <w:rFonts w:asciiTheme="minorHAnsi" w:hAnsiTheme="minorHAnsi" w:cstheme="minorHAnsi"/>
                <w:sz w:val="20"/>
                <w:szCs w:val="20"/>
                <w:lang w:val="fr-FR"/>
              </w:rPr>
              <w:t>?</w:t>
            </w:r>
          </w:p>
          <w:p w14:paraId="2359A3F0" w14:textId="595AD326" w:rsidR="007164D8" w:rsidRPr="00823A21" w:rsidRDefault="004F3D02" w:rsidP="00EB1059">
            <w:pPr>
              <w:tabs>
                <w:tab w:val="right" w:leader="dot" w:pos="3595"/>
                <w:tab w:val="right" w:leader="dot" w:pos="4420"/>
              </w:tabs>
              <w:suppressAutoHyphens/>
              <w:autoSpaceDE w:val="0"/>
              <w:autoSpaceDN w:val="0"/>
              <w:adjustRightInd w:val="0"/>
              <w:rPr>
                <w:rFonts w:asciiTheme="minorHAnsi" w:hAnsiTheme="minorHAnsi" w:cstheme="minorHAnsi"/>
                <w:i/>
                <w:iCs/>
                <w:noProof/>
                <w:sz w:val="20"/>
                <w:szCs w:val="20"/>
                <w:lang w:val="fr-FR" w:eastAsia="en-IN" w:bidi="hi-IN"/>
              </w:rPr>
            </w:pPr>
            <w:r w:rsidRPr="00823A21">
              <w:rPr>
                <w:rFonts w:asciiTheme="minorHAnsi" w:hAnsiTheme="minorHAnsi" w:cstheme="minorHAnsi"/>
                <w:i/>
                <w:iCs/>
                <w:sz w:val="20"/>
                <w:szCs w:val="20"/>
                <w:lang w:val="fr-FR"/>
              </w:rPr>
              <w:t xml:space="preserve">Mettre </w:t>
            </w:r>
            <w:r w:rsidR="007164D8" w:rsidRPr="00823A21">
              <w:rPr>
                <w:rFonts w:asciiTheme="minorHAnsi" w:hAnsiTheme="minorHAnsi" w:cstheme="minorHAnsi"/>
                <w:i/>
                <w:iCs/>
                <w:sz w:val="20"/>
                <w:szCs w:val="20"/>
                <w:lang w:val="fr-FR"/>
              </w:rPr>
              <w:t xml:space="preserve">00 </w:t>
            </w:r>
            <w:r w:rsidR="0082543D" w:rsidRPr="00823A21">
              <w:rPr>
                <w:rFonts w:asciiTheme="minorHAnsi" w:hAnsiTheme="minorHAnsi" w:cstheme="minorHAnsi"/>
                <w:i/>
                <w:iCs/>
                <w:sz w:val="20"/>
                <w:szCs w:val="20"/>
                <w:lang w:val="fr-FR"/>
              </w:rPr>
              <w:t>si gratuit</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1E6A499E" w14:textId="07B9FC90" w:rsidR="006211DD" w:rsidRPr="00823A21" w:rsidRDefault="005A4716"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96576" behindDoc="0" locked="0" layoutInCell="1" allowOverlap="1" wp14:anchorId="1868975C" wp14:editId="0F7C8A14">
                      <wp:simplePos x="0" y="0"/>
                      <wp:positionH relativeFrom="column">
                        <wp:posOffset>552737</wp:posOffset>
                      </wp:positionH>
                      <wp:positionV relativeFrom="paragraph">
                        <wp:posOffset>122449</wp:posOffset>
                      </wp:positionV>
                      <wp:extent cx="1047115" cy="184150"/>
                      <wp:effectExtent l="0" t="0" r="19685" b="25400"/>
                      <wp:wrapNone/>
                      <wp:docPr id="1680794164"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639887514" name="Group 61"/>
                              <wpg:cNvGrpSpPr>
                                <a:grpSpLocks/>
                              </wpg:cNvGrpSpPr>
                              <wpg:grpSpPr bwMode="auto">
                                <a:xfrm>
                                  <a:off x="228600" y="502721"/>
                                  <a:ext cx="687705" cy="252510"/>
                                  <a:chOff x="5582" y="3497"/>
                                  <a:chExt cx="1083" cy="413"/>
                                </a:xfrm>
                              </wpg:grpSpPr>
                              <wps:wsp>
                                <wps:cNvPr id="153196713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5ECA89DB" w14:textId="77777777" w:rsidR="00827BD7" w:rsidRPr="0091381C" w:rsidRDefault="00827BD7" w:rsidP="005A4716">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318479531"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6CE3CEDD" w14:textId="77777777" w:rsidR="00827BD7" w:rsidRPr="0091381C" w:rsidRDefault="00827BD7" w:rsidP="005A4716">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35641644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943854079"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2FFA172E" w14:textId="77777777" w:rsidR="00827BD7" w:rsidRPr="0091381C" w:rsidRDefault="00827BD7" w:rsidP="005A4716">
                                    <w:pPr>
                                      <w:jc w:val="center"/>
                                      <w:rPr>
                                        <w:rFonts w:asciiTheme="majorHAnsi" w:hAnsiTheme="majorHAnsi" w:cstheme="majorHAnsi"/>
                                        <w:lang w:val="en-US"/>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68975C" id="_x0000_s1039" style="position:absolute;margin-left:43.5pt;margin-top:9.65pt;width:82.45pt;height:14.5pt;z-index:252696576;mso-width-relative:margin;mso-height-relative:margin" coordorigin=",5020" coordsize="9163,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">
                      <v:group id="Group 61" o:spid="_x0000_s1040" style="position:absolute;left:2286;top:5027;width:6877;height:2525" coordorigin="5582,3497" coordsize="108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DCy8zD&#10;zAAAAOIAAAAPAAAAAAAAAAAAAAAAAKoCAABkcnMvZG93bnJldi54bWxQSwUGAAAAAAQABAD6AAAA&#10;owMAAAAA&#10;">
                        <v:rect id="Rectangle 174" o:spid="_x0000_s1041" style="position:absolute;left:5582;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nYccA&#10;AADjAAAADwAAAGRycy9kb3ducmV2LnhtbERPvW7CMBDekXgH65C6gRMiaEkxCFGB6AhhYTvia5I2&#10;PkexgcDT10iVOt73f/NlZ2pxpdZVlhXEowgEcW51xYWCY7YZvoFwHlljbZkU3MnBctHvzTHV9sZ7&#10;uh58IUIIuxQVlN43qZQuL8mgG9mGOHBftjXow9kWUrd4C+GmluMomkqDFYeGEhtal5T/HC5Gwbka&#10;H/Gxz7aRmW0S/9ll35fTh1Ivg271DsJT5//Ff+6dDvMnSTybvsZJAs+fAgB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fp2HHAAAA4wAAAA8AAAAAAAAAAAAAAAAAmAIAAGRy&#10;cy9kb3ducmV2LnhtbFBLBQYAAAAABAAEAPUAAACMAwAAAAA=&#10;">
                          <v:textbox>
                            <w:txbxContent>
                              <w:p w14:paraId="5ECA89DB" w14:textId="77777777" w:rsidR="00827BD7" w:rsidRPr="0091381C" w:rsidRDefault="00827BD7" w:rsidP="005A4716">
                                <w:pPr>
                                  <w:jc w:val="center"/>
                                  <w:rPr>
                                    <w:rFonts w:asciiTheme="majorHAnsi" w:hAnsiTheme="majorHAnsi" w:cstheme="majorHAnsi"/>
                                    <w:lang w:val="en-US"/>
                                  </w:rPr>
                                </w:pPr>
                              </w:p>
                            </w:txbxContent>
                          </v:textbox>
                        </v:rect>
                        <v:rect id="Rectangle 175" o:spid="_x0000_s1042" style="position:absolute;left:5940;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cBzcgA&#10;AADjAAAADwAAAGRycy9kb3ducmV2LnhtbERPvW7CMBDekXgH65C6gRMCLaQYhIqoYISwdLvG1yQl&#10;PkexgbRPXyMhdbzv/xarztTiSq2rLCuIRxEI4tzqigsFp2w7nIFwHlljbZkU/JCD1bLfW2Cq7Y0P&#10;dD36QoQQdikqKL1vUildXpJBN7INceC+bGvQh7MtpG7xFsJNLcdR9CwNVhwaSmzoraT8fLwYBZ/V&#10;+IS/h+w9MvNt4vdd9n352Cj1NOjWryA8df5f/HDvdJifxLPJy3yaxHD/KQA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JwHNyAAAAOMAAAAPAAAAAAAAAAAAAAAAAJgCAABk&#10;cnMvZG93bnJldi54bWxQSwUGAAAAAAQABAD1AAAAjQMAAAAA&#10;">
                          <v:textbox>
                            <w:txbxContent>
                              <w:p w14:paraId="6CE3CEDD" w14:textId="77777777" w:rsidR="00827BD7" w:rsidRPr="0091381C" w:rsidRDefault="00827BD7" w:rsidP="005A4716">
                                <w:pPr>
                                  <w:jc w:val="center"/>
                                  <w:rPr>
                                    <w:rFonts w:asciiTheme="majorHAnsi" w:hAnsiTheme="majorHAnsi" w:cstheme="majorHAnsi"/>
                                    <w:lang w:val="en-US"/>
                                  </w:rPr>
                                </w:pPr>
                              </w:p>
                            </w:txbxContent>
                          </v:textbox>
                        </v:rect>
                        <v:rect id="Rectangle 176" o:spid="_x0000_s1043" style="position:absolute;left:6305;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mEQcsA&#10;AADjAAAADwAAAGRycy9kb3ducmV2LnhtbESPQU/CQBCF7yb+h82YeJMtUBssLMRAMHqEcvE2dMe2&#10;2p1tugtUf71zIOE4M2/ee99iNbhWnakPjWcD41ECirj0tuHKwKHYPs1AhYhssfVMBn4pwGp5f7fA&#10;3PoL7+i8j5USEw45Gqhj7HKtQ1mTwzDyHbHcvnzvMMrYV9r2eBFz1+pJkmTaYcOSUGNH65rKn/3J&#10;GTg2kwP+7Yq3xL1sp/FjKL5PnxtjHh+G1zmoSEO8ia/f71bqT5+zdJylqVAIkyxAL/8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wOYRBywAAAOMAAAAPAAAAAAAAAAAAAAAAAJgC&#10;AABkcnMvZG93bnJldi54bWxQSwUGAAAAAAQABAD1AAAAkAMAAAAA&#10;"/>
                      </v:group>
                      <v:rect id="Rectangle 175" o:spid="_x0000_s1044" style="position:absolute;top:5020;width:2286;height:2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Tp9cgA&#10;AADjAAAADwAAAGRycy9kb3ducmV2LnhtbERPvW7CMBDeK/EO1lViK3aBUpJiEAJRlRHC0u2IjyQl&#10;PkexgbRPX1eqxHjf/80Wna3FlVpfOdbwPFAgiHNnKi40HLLN0xSED8gGa8ek4Zs8LOa9hxmmxt14&#10;R9d9KEQMYZ+ihjKEJpXS5yVZ9APXEEfu5FqLIZ5tIU2LtxhuazlUaiItVhwbSmxoVVJ+3l+shmM1&#10;PODPLntXNtmMwrbLvi6fa637j93yDUSgLtzF/+4PE+cn49H0ZaxeE/j7KQI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NOn1yAAAAOMAAAAPAAAAAAAAAAAAAAAAAJgCAABk&#10;cnMvZG93bnJldi54bWxQSwUGAAAAAAQABAD1AAAAjQMAAAAA&#10;">
                        <v:textbox>
                          <w:txbxContent>
                            <w:p w14:paraId="2FFA172E" w14:textId="77777777" w:rsidR="00827BD7" w:rsidRPr="0091381C" w:rsidRDefault="00827BD7" w:rsidP="005A4716">
                              <w:pPr>
                                <w:jc w:val="center"/>
                                <w:rPr>
                                  <w:rFonts w:asciiTheme="majorHAnsi" w:hAnsiTheme="majorHAnsi" w:cstheme="majorHAnsi"/>
                                  <w:lang w:val="en-US"/>
                                </w:rPr>
                              </w:pPr>
                            </w:p>
                          </w:txbxContent>
                        </v:textbox>
                      </v:rect>
                    </v:group>
                  </w:pict>
                </mc:Fallback>
              </mc:AlternateContent>
            </w:r>
          </w:p>
          <w:p w14:paraId="31B7E91D" w14:textId="1CE6D551" w:rsidR="000B3E75" w:rsidRPr="00823A21" w:rsidRDefault="00EB1059" w:rsidP="005A4716">
            <w:pPr>
              <w:tabs>
                <w:tab w:val="right" w:leader="dot" w:pos="3595"/>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sz w:val="20"/>
                <w:szCs w:val="20"/>
                <w:lang w:val="fr-FR" w:eastAsia="en-IN"/>
              </w:rPr>
              <w:t>Prix</w:t>
            </w:r>
            <w:r w:rsidR="005A4716" w:rsidRPr="00823A21">
              <w:rPr>
                <w:rFonts w:asciiTheme="minorHAnsi" w:hAnsiTheme="minorHAnsi" w:cstheme="minorHAnsi"/>
                <w:noProof/>
                <w:sz w:val="20"/>
                <w:szCs w:val="20"/>
                <w:lang w:val="fr-FR" w:eastAsia="en-IN"/>
              </w:rPr>
              <w:t xml:space="preserve"> (CFA) </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7776BD99"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bl>
    <w:p w14:paraId="627D5775" w14:textId="77777777" w:rsidR="005A4716" w:rsidRPr="00823A21" w:rsidRDefault="005A4716">
      <w:pPr>
        <w:rPr>
          <w:lang w:val="fr-FR"/>
        </w:rPr>
      </w:pPr>
    </w:p>
    <w:tbl>
      <w:tblPr>
        <w:tblW w:w="5000" w:type="pct"/>
        <w:tblLayout w:type="fixed"/>
        <w:tblCellMar>
          <w:left w:w="120" w:type="dxa"/>
          <w:right w:w="120" w:type="dxa"/>
        </w:tblCellMar>
        <w:tblLook w:val="0000" w:firstRow="0" w:lastRow="0" w:firstColumn="0" w:lastColumn="0" w:noHBand="0" w:noVBand="0"/>
      </w:tblPr>
      <w:tblGrid>
        <w:gridCol w:w="714"/>
        <w:gridCol w:w="5447"/>
        <w:gridCol w:w="3725"/>
        <w:gridCol w:w="874"/>
      </w:tblGrid>
      <w:tr w:rsidR="00AA554E" w:rsidRPr="00594147" w14:paraId="52A96B70" w14:textId="77777777" w:rsidTr="00823A21">
        <w:trPr>
          <w:trHeight w:val="432"/>
        </w:trPr>
        <w:tc>
          <w:tcPr>
            <w:tcW w:w="5000" w:type="pct"/>
            <w:gridSpan w:val="4"/>
            <w:tcBorders>
              <w:top w:val="single" w:sz="4" w:space="0" w:color="auto"/>
              <w:left w:val="single" w:sz="4" w:space="0" w:color="auto"/>
              <w:bottom w:val="single" w:sz="4" w:space="0" w:color="auto"/>
              <w:right w:val="single" w:sz="6" w:space="0" w:color="000000"/>
            </w:tcBorders>
          </w:tcPr>
          <w:p w14:paraId="06E67880" w14:textId="5E923B7F" w:rsidR="00AA554E" w:rsidRPr="00823A21" w:rsidRDefault="005A4716" w:rsidP="006B720D">
            <w:pPr>
              <w:tabs>
                <w:tab w:val="left" w:pos="-720"/>
              </w:tabs>
              <w:suppressAutoHyphens/>
              <w:rPr>
                <w:rFonts w:asciiTheme="minorHAnsi" w:hAnsiTheme="minorHAnsi" w:cstheme="minorHAnsi"/>
                <w:noProof/>
                <w:sz w:val="20"/>
                <w:szCs w:val="20"/>
                <w:lang w:val="fr-FR" w:eastAsia="en-IN" w:bidi="hi-IN"/>
              </w:rPr>
            </w:pPr>
            <w:proofErr w:type="spellStart"/>
            <w:r w:rsidRPr="00823A21">
              <w:rPr>
                <w:rFonts w:asciiTheme="minorHAnsi" w:hAnsiTheme="minorHAnsi" w:cstheme="minorHAnsi"/>
                <w:sz w:val="20"/>
                <w:szCs w:val="20"/>
                <w:lang w:val="fr-FR"/>
              </w:rPr>
              <w:lastRenderedPageBreak/>
              <w:t>Verifier</w:t>
            </w:r>
            <w:proofErr w:type="spellEnd"/>
            <w:r w:rsidRPr="00823A21">
              <w:rPr>
                <w:rFonts w:asciiTheme="minorHAnsi" w:hAnsiTheme="minorHAnsi" w:cstheme="minorHAnsi"/>
                <w:sz w:val="20"/>
                <w:szCs w:val="20"/>
                <w:lang w:val="fr-FR"/>
              </w:rPr>
              <w:t xml:space="preserve"> </w:t>
            </w:r>
            <w:r w:rsidRPr="00823A21">
              <w:rPr>
                <w:rFonts w:asciiTheme="minorHAnsi" w:hAnsiTheme="minorHAnsi" w:cstheme="minorHAnsi"/>
                <w:b/>
                <w:bCs/>
                <w:sz w:val="20"/>
                <w:szCs w:val="20"/>
                <w:lang w:val="fr-FR"/>
              </w:rPr>
              <w:t>225</w:t>
            </w:r>
            <w:r w:rsidRPr="00823A21">
              <w:rPr>
                <w:rFonts w:asciiTheme="minorHAnsi" w:hAnsiTheme="minorHAnsi" w:cstheme="minorHAnsi"/>
                <w:sz w:val="20"/>
                <w:szCs w:val="20"/>
                <w:lang w:val="fr-FR"/>
              </w:rPr>
              <w:t xml:space="preserve"> : si l’option </w:t>
            </w:r>
            <w:r w:rsidRPr="00823A21">
              <w:rPr>
                <w:rFonts w:asciiTheme="minorHAnsi" w:hAnsiTheme="minorHAnsi" w:cstheme="minorHAnsi"/>
                <w:b/>
                <w:bCs/>
                <w:sz w:val="20"/>
                <w:szCs w:val="20"/>
                <w:lang w:val="fr-FR"/>
              </w:rPr>
              <w:t>1</w:t>
            </w:r>
            <w:r w:rsidRPr="00823A21">
              <w:rPr>
                <w:rFonts w:asciiTheme="minorHAnsi" w:hAnsiTheme="minorHAnsi" w:cstheme="minorHAnsi"/>
                <w:sz w:val="20"/>
                <w:szCs w:val="20"/>
                <w:lang w:val="fr-FR"/>
              </w:rPr>
              <w:t xml:space="preserve"> est </w:t>
            </w:r>
            <w:proofErr w:type="spellStart"/>
            <w:r w:rsidRPr="00823A21">
              <w:rPr>
                <w:rFonts w:asciiTheme="minorHAnsi" w:hAnsiTheme="minorHAnsi" w:cstheme="minorHAnsi"/>
                <w:sz w:val="20"/>
                <w:szCs w:val="20"/>
                <w:lang w:val="fr-FR"/>
              </w:rPr>
              <w:t>selectionnee</w:t>
            </w:r>
            <w:proofErr w:type="spellEnd"/>
            <w:r w:rsidRPr="00823A21">
              <w:rPr>
                <w:rFonts w:asciiTheme="minorHAnsi" w:hAnsiTheme="minorHAnsi" w:cstheme="minorHAnsi"/>
                <w:sz w:val="20"/>
                <w:szCs w:val="20"/>
                <w:lang w:val="fr-FR"/>
              </w:rPr>
              <w:t xml:space="preserve"> alors passer à </w:t>
            </w:r>
            <w:r w:rsidRPr="00823A21">
              <w:rPr>
                <w:rFonts w:asciiTheme="minorHAnsi" w:hAnsiTheme="minorHAnsi" w:cstheme="minorHAnsi"/>
                <w:b/>
                <w:bCs/>
                <w:sz w:val="20"/>
                <w:szCs w:val="20"/>
                <w:lang w:val="fr-FR"/>
              </w:rPr>
              <w:t>301</w:t>
            </w:r>
            <w:r w:rsidR="005445D6" w:rsidRPr="00823A21">
              <w:rPr>
                <w:rFonts w:asciiTheme="minorHAnsi" w:hAnsiTheme="minorHAnsi" w:cstheme="minorHAnsi"/>
                <w:b/>
                <w:bCs/>
                <w:sz w:val="20"/>
                <w:szCs w:val="20"/>
                <w:lang w:val="fr-FR"/>
              </w:rPr>
              <w:t>.</w:t>
            </w:r>
          </w:p>
        </w:tc>
      </w:tr>
      <w:tr w:rsidR="006211DD" w:rsidRPr="00F97A6C" w14:paraId="16E2A08D" w14:textId="77777777" w:rsidTr="00823A21">
        <w:trPr>
          <w:trHeight w:val="710"/>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41273D03" w14:textId="13C7F0C5"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2</w:t>
            </w:r>
            <w:r w:rsidR="004A613C" w:rsidRPr="00823A21">
              <w:rPr>
                <w:rFonts w:asciiTheme="minorHAnsi" w:hAnsiTheme="minorHAnsi" w:cstheme="minorHAnsi"/>
                <w:bCs/>
                <w:sz w:val="20"/>
                <w:szCs w:val="20"/>
                <w:lang w:val="fr-FR"/>
              </w:rPr>
              <w:t>7</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40AE2998" w14:textId="041BC2F3" w:rsidR="006211DD" w:rsidRPr="00823A21" w:rsidRDefault="00A11C1B" w:rsidP="00897AA3">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z w:val="20"/>
                <w:szCs w:val="20"/>
                <w:lang w:val="fr-FR"/>
              </w:rPr>
              <w:t>Votre pharmacie/</w:t>
            </w:r>
            <w:r w:rsidR="00090105" w:rsidRPr="00823A21">
              <w:rPr>
                <w:rFonts w:asciiTheme="minorHAnsi" w:hAnsiTheme="minorHAnsi" w:cstheme="minorHAnsi"/>
                <w:bCs/>
                <w:sz w:val="20"/>
                <w:szCs w:val="20"/>
                <w:lang w:val="fr-FR"/>
              </w:rPr>
              <w:t xml:space="preserve"> </w:t>
            </w:r>
            <w:del w:id="109" w:author="Lenovo" w:date="2024-10-26T13:34:00Z">
              <w:r w:rsidR="00090105" w:rsidRPr="00823A21" w:rsidDel="00897AA3">
                <w:rPr>
                  <w:rFonts w:asciiTheme="minorHAnsi" w:hAnsiTheme="minorHAnsi" w:cstheme="minorHAnsi"/>
                  <w:bCs/>
                  <w:sz w:val="20"/>
                  <w:szCs w:val="20"/>
                  <w:lang w:val="fr-FR"/>
                </w:rPr>
                <w:delText xml:space="preserve">dépôt de médicaments </w:delText>
              </w:r>
            </w:del>
            <w:r w:rsidRPr="00823A21">
              <w:rPr>
                <w:rFonts w:asciiTheme="minorHAnsi" w:hAnsiTheme="minorHAnsi" w:cstheme="minorHAnsi"/>
                <w:sz w:val="20"/>
                <w:szCs w:val="20"/>
                <w:lang w:val="fr-FR"/>
              </w:rPr>
              <w:t xml:space="preserve">facture-t-elle des frais à vos </w:t>
            </w:r>
            <w:r w:rsidR="009F1203" w:rsidRPr="00823A21">
              <w:rPr>
                <w:rFonts w:asciiTheme="minorHAnsi" w:hAnsiTheme="minorHAnsi" w:cstheme="minorHAnsi"/>
                <w:sz w:val="20"/>
                <w:szCs w:val="20"/>
                <w:lang w:val="fr-FR"/>
              </w:rPr>
              <w:t xml:space="preserve">clients pour la pose </w:t>
            </w:r>
            <w:r w:rsidR="004A613C" w:rsidRPr="00823A21">
              <w:rPr>
                <w:rFonts w:asciiTheme="minorHAnsi" w:hAnsiTheme="minorHAnsi" w:cstheme="minorHAnsi"/>
                <w:sz w:val="20"/>
                <w:szCs w:val="20"/>
                <w:lang w:val="fr-FR"/>
              </w:rPr>
              <w:t>d’implant ?</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096D30EC" w14:textId="24B8128B" w:rsidR="006211DD" w:rsidRPr="00823A21" w:rsidRDefault="00A11C1B"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3CFA9178" w14:textId="26B30FEE"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rPr>
            </w:pPr>
            <w:r w:rsidRPr="00823A21">
              <w:rPr>
                <w:rFonts w:asciiTheme="minorHAnsi" w:hAnsiTheme="minorHAnsi" w:cstheme="minorHAnsi"/>
                <w:spacing w:val="-2"/>
                <w:sz w:val="20"/>
                <w:szCs w:val="20"/>
                <w:lang w:val="fr-FR" w:bidi="hi-IN"/>
              </w:rPr>
              <w:t>No</w:t>
            </w:r>
            <w:r w:rsidR="00A11C1B"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73AB8A39"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6211DD" w:rsidRPr="00F97A6C" w14:paraId="51ECE753" w14:textId="77777777" w:rsidTr="00823A21">
        <w:trPr>
          <w:trHeight w:val="693"/>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0F35EDCF" w14:textId="75005A65"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2</w:t>
            </w:r>
            <w:r w:rsidR="004A613C" w:rsidRPr="00823A21">
              <w:rPr>
                <w:rFonts w:asciiTheme="minorHAnsi" w:hAnsiTheme="minorHAnsi" w:cstheme="minorHAnsi"/>
                <w:bCs/>
                <w:sz w:val="20"/>
                <w:szCs w:val="20"/>
                <w:lang w:val="fr-FR"/>
              </w:rPr>
              <w:t>8</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34A7A219" w14:textId="4D6AE310" w:rsidR="006211DD" w:rsidRPr="00823A21" w:rsidRDefault="00A11C1B" w:rsidP="00897AA3">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sz w:val="20"/>
                <w:szCs w:val="20"/>
                <w:lang w:val="fr-FR"/>
              </w:rPr>
              <w:t>Quel est le montant des fra</w:t>
            </w:r>
            <w:r w:rsidR="00FA4E92" w:rsidRPr="00823A21">
              <w:rPr>
                <w:rFonts w:asciiTheme="minorHAnsi" w:hAnsiTheme="minorHAnsi" w:cstheme="minorHAnsi"/>
                <w:sz w:val="20"/>
                <w:szCs w:val="20"/>
                <w:lang w:val="fr-FR"/>
              </w:rPr>
              <w:t>is de pose d’implants appliqués dans</w:t>
            </w:r>
            <w:r w:rsidRPr="00823A21">
              <w:rPr>
                <w:rFonts w:asciiTheme="minorHAnsi" w:hAnsiTheme="minorHAnsi" w:cstheme="minorHAnsi"/>
                <w:sz w:val="20"/>
                <w:szCs w:val="20"/>
                <w:lang w:val="fr-FR"/>
              </w:rPr>
              <w:t xml:space="preserve"> votre pharmacie</w:t>
            </w:r>
            <w:del w:id="110" w:author="Lenovo" w:date="2024-10-26T13:35:00Z">
              <w:r w:rsidRPr="00823A21" w:rsidDel="00897AA3">
                <w:rPr>
                  <w:rFonts w:asciiTheme="minorHAnsi" w:hAnsiTheme="minorHAnsi" w:cstheme="minorHAnsi"/>
                  <w:sz w:val="20"/>
                  <w:szCs w:val="20"/>
                  <w:lang w:val="fr-FR"/>
                </w:rPr>
                <w:delText xml:space="preserve"> ou </w:delText>
              </w:r>
              <w:r w:rsidR="00090105" w:rsidRPr="00823A21" w:rsidDel="00897AA3">
                <w:rPr>
                  <w:rFonts w:asciiTheme="minorHAnsi" w:hAnsiTheme="minorHAnsi" w:cstheme="minorHAnsi"/>
                  <w:sz w:val="20"/>
                  <w:szCs w:val="20"/>
                  <w:lang w:val="fr-FR"/>
                </w:rPr>
                <w:delText>-</w:delText>
              </w:r>
              <w:r w:rsidR="00090105" w:rsidRPr="00823A21" w:rsidDel="00897AA3">
                <w:rPr>
                  <w:rFonts w:asciiTheme="minorHAnsi" w:hAnsiTheme="minorHAnsi" w:cstheme="minorHAnsi"/>
                  <w:bCs/>
                  <w:sz w:val="20"/>
                  <w:szCs w:val="20"/>
                  <w:lang w:val="fr-FR"/>
                </w:rPr>
                <w:delText xml:space="preserve"> dépôt de </w:delText>
              </w:r>
              <w:r w:rsidR="00B71611" w:rsidRPr="00823A21" w:rsidDel="00897AA3">
                <w:rPr>
                  <w:rFonts w:asciiTheme="minorHAnsi" w:hAnsiTheme="minorHAnsi" w:cstheme="minorHAnsi"/>
                  <w:bCs/>
                  <w:sz w:val="20"/>
                  <w:szCs w:val="20"/>
                  <w:lang w:val="fr-FR"/>
                </w:rPr>
                <w:delText>médicaments</w:delText>
              </w:r>
              <w:r w:rsidR="00B71611" w:rsidRPr="00823A21" w:rsidDel="00897AA3">
                <w:rPr>
                  <w:rFonts w:asciiTheme="minorHAnsi" w:hAnsiTheme="minorHAnsi" w:cstheme="minorHAnsi"/>
                  <w:sz w:val="20"/>
                  <w:szCs w:val="20"/>
                  <w:lang w:val="fr-FR"/>
                </w:rPr>
                <w:delText xml:space="preserve"> </w:delText>
              </w:r>
            </w:del>
            <w:r w:rsidR="00B71611" w:rsidRPr="00823A21">
              <w:rPr>
                <w:rFonts w:asciiTheme="minorHAnsi" w:hAnsiTheme="minorHAnsi" w:cstheme="minorHAnsi"/>
                <w:sz w:val="20"/>
                <w:szCs w:val="20"/>
                <w:lang w:val="fr-FR"/>
              </w:rPr>
              <w:t>?</w:t>
            </w:r>
            <w:r w:rsidR="009F1203" w:rsidRPr="00823A21">
              <w:rPr>
                <w:rFonts w:asciiTheme="minorHAnsi" w:hAnsiTheme="minorHAnsi" w:cstheme="minorHAnsi"/>
                <w:sz w:val="20"/>
                <w:szCs w:val="20"/>
                <w:lang w:val="fr-FR"/>
              </w:rPr>
              <w:t xml:space="preserve"> </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0C18C67B" w14:textId="2EE5EE0E" w:rsidR="006211DD" w:rsidRPr="00823A21" w:rsidRDefault="00A0019C"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98624" behindDoc="0" locked="0" layoutInCell="1" allowOverlap="1" wp14:anchorId="2C025861" wp14:editId="066C59BC">
                      <wp:simplePos x="0" y="0"/>
                      <wp:positionH relativeFrom="column">
                        <wp:posOffset>623248</wp:posOffset>
                      </wp:positionH>
                      <wp:positionV relativeFrom="paragraph">
                        <wp:posOffset>144871</wp:posOffset>
                      </wp:positionV>
                      <wp:extent cx="1047115" cy="184150"/>
                      <wp:effectExtent l="0" t="0" r="19685" b="25400"/>
                      <wp:wrapNone/>
                      <wp:docPr id="1776756172"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1961854998" name="Group 61"/>
                              <wpg:cNvGrpSpPr>
                                <a:grpSpLocks/>
                              </wpg:cNvGrpSpPr>
                              <wpg:grpSpPr bwMode="auto">
                                <a:xfrm>
                                  <a:off x="228600" y="502721"/>
                                  <a:ext cx="687705" cy="252510"/>
                                  <a:chOff x="5582" y="3497"/>
                                  <a:chExt cx="1083" cy="413"/>
                                </a:xfrm>
                              </wpg:grpSpPr>
                              <wps:wsp>
                                <wps:cNvPr id="257935626"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06DBD850" w14:textId="77777777" w:rsidR="00827BD7" w:rsidRPr="0091381C" w:rsidRDefault="00827BD7" w:rsidP="00A0019C">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37866243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74BB99E8" w14:textId="77777777" w:rsidR="00827BD7" w:rsidRPr="0091381C" w:rsidRDefault="00827BD7" w:rsidP="00A0019C">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004747911"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095466803"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60F9F9FB" w14:textId="77777777" w:rsidR="00827BD7" w:rsidRPr="0091381C" w:rsidRDefault="00827BD7" w:rsidP="00A0019C">
                                    <w:pPr>
                                      <w:jc w:val="center"/>
                                      <w:rPr>
                                        <w:rFonts w:asciiTheme="majorHAnsi" w:hAnsiTheme="majorHAnsi" w:cstheme="majorHAnsi"/>
                                        <w:lang w:val="en-US"/>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025861" id="_x0000_s1045" style="position:absolute;margin-left:49.05pt;margin-top:11.4pt;width:82.45pt;height:14.5pt;z-index:252698624;mso-width-relative:margin;mso-height-relative:margin" coordorigin=",5020" coordsize="9163,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">
                      <v:group id="Group 61" o:spid="_x0000_s1046" style="position:absolute;left:2286;top:5027;width:6877;height:2525" coordorigin="5582,3497" coordsize="108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cqd4+&#10;zAAAAOMAAAAPAAAAAAAAAAAAAAAAAKoCAABkcnMvZG93bnJldi54bWxQSwUGAAAAAAQABAD6AAAA&#10;owMAAAAA&#10;">
                        <v:rect id="Rectangle 174" o:spid="_x0000_s1047" style="position:absolute;left:5582;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BXecoA&#10;AADiAAAADwAAAGRycy9kb3ducmV2LnhtbESPQWvCQBSE74L/YXmCN90YMa2pq0iLYo8aL96e2dck&#10;mn0bsqum/fVdodDjMDPfMItVZ2pxp9ZVlhVMxhEI4tzqigsFx2wzegXhPLLG2jIp+CYHq2W/t8BU&#10;2wfv6X7whQgQdikqKL1vUildXpJBN7YNcfC+bGvQB9kWUrf4CHBTyziKEmmw4rBQYkPvJeXXw80o&#10;OFfxEX/22TYy883Uf3bZ5Xb6UGo46NZvIDx1/j/8195pBfHsZT6dJXECz0vhDsjl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bgV3nKAAAA4gAAAA8AAAAAAAAAAAAAAAAAmAIA&#10;AGRycy9kb3ducmV2LnhtbFBLBQYAAAAABAAEAPUAAACPAwAAAAA=&#10;">
                          <v:textbox>
                            <w:txbxContent>
                              <w:p w14:paraId="06DBD850" w14:textId="77777777" w:rsidR="00827BD7" w:rsidRPr="0091381C" w:rsidRDefault="00827BD7" w:rsidP="00A0019C">
                                <w:pPr>
                                  <w:jc w:val="center"/>
                                  <w:rPr>
                                    <w:rFonts w:asciiTheme="majorHAnsi" w:hAnsiTheme="majorHAnsi" w:cstheme="majorHAnsi"/>
                                    <w:lang w:val="en-US"/>
                                  </w:rPr>
                                </w:pPr>
                              </w:p>
                            </w:txbxContent>
                          </v:textbox>
                        </v:rect>
                        <v:rect id="Rectangle 175" o:spid="_x0000_s1048" style="position:absolute;left:5940;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jsHsgA&#10;AADjAAAADwAAAGRycy9kb3ducmV2LnhtbERPvW7CMBDeK/EO1iF1K06TKoWAQYiKio4QFrYjviZp&#10;43MUGwg8fY2E1PG+/5stetOIM3WutqzgdRSBIC6srrlUsM/XL2MQziNrbCyTgis5WMwHTzPMtL3w&#10;ls47X4oQwi5DBZX3bSalKyoy6Ea2JQ7ct+0M+nB2pdQdXkK4aWQcRak0WHNoqLClVUXF7+5kFBzr&#10;eI+3bf4Zmck68V99/nM6fCj1POyXUxCeev8vfrg3OsxP3sdpGr8lMdx/CgDI+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uOweyAAAAOMAAAAPAAAAAAAAAAAAAAAAAJgCAABk&#10;cnMvZG93bnJldi54bWxQSwUGAAAAAAQABAD1AAAAjQMAAAAA&#10;">
                          <v:textbox>
                            <w:txbxContent>
                              <w:p w14:paraId="74BB99E8" w14:textId="77777777" w:rsidR="00827BD7" w:rsidRPr="0091381C" w:rsidRDefault="00827BD7" w:rsidP="00A0019C">
                                <w:pPr>
                                  <w:jc w:val="center"/>
                                  <w:rPr>
                                    <w:rFonts w:asciiTheme="majorHAnsi" w:hAnsiTheme="majorHAnsi" w:cstheme="majorHAnsi"/>
                                    <w:lang w:val="en-US"/>
                                  </w:rPr>
                                </w:pPr>
                              </w:p>
                            </w:txbxContent>
                          </v:textbox>
                        </v:rect>
                        <v:rect id="Rectangle 176" o:spid="_x0000_s1049" style="position:absolute;left:6305;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7dMcA&#10;AADjAAAADwAAAGRycy9kb3ducmV2LnhtbERPvW7CMBDekfoO1iF1AzsUFUgxqGpFRUcIC9s1viYp&#10;8TmKDaQ8PUZCYrzv/+bLztbiRK2vHGtIhgoEce5MxYWGXbYaTEH4gGywdkwa/snDcvHUm2Nq3Jk3&#10;dNqGQsQQ9ilqKENoUil9XpJFP3QNceR+XWsxxLMtpGnxHMNtLUdKvUqLFceGEhv6KCk/bI9Ww081&#10;2uFlk30pO1u9hO8u+zvuP7V+7nfvbyACdeEhvrvXJs5XajwZT2ZJArefIgB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AO3THAAAA4wAAAA8AAAAAAAAAAAAAAAAAmAIAAGRy&#10;cy9kb3ducmV2LnhtbFBLBQYAAAAABAAEAPUAAACMAwAAAAA=&#10;"/>
                      </v:group>
                      <v:rect id="Rectangle 175" o:spid="_x0000_s1050" style="position:absolute;top:5020;width:2286;height:2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X/8sA&#10;AADjAAAADwAAAGRycy9kb3ducmV2LnhtbESPwW7CMBBE75X6D9ZW6q3YDW0EAYOqVlT0COHCbYmX&#10;JDReR7GBtF+PkZA4jmbmjWY6720jTtT52rGG14ECQVw4U3OpYZMvXkYgfEA22DgmDX/kYT57fJhi&#10;ZtyZV3Rah1JECPsMNVQhtJmUvqjIoh+4ljh6e9dZDFF2pTQdniPcNjJRKpUWa44LFbb0WVHxuz5a&#10;Dbs62eD/Kv9WdrwYhp8+Pxy3X1o/P/UfExCB+nAP39pLoyFR4/e3NB2pIVw/xT8gZxc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i6lf/ywAAAOMAAAAPAAAAAAAAAAAAAAAAAJgC&#10;AABkcnMvZG93bnJldi54bWxQSwUGAAAAAAQABAD1AAAAkAMAAAAA&#10;">
                        <v:textbox>
                          <w:txbxContent>
                            <w:p w14:paraId="60F9F9FB" w14:textId="77777777" w:rsidR="00827BD7" w:rsidRPr="0091381C" w:rsidRDefault="00827BD7" w:rsidP="00A0019C">
                              <w:pPr>
                                <w:jc w:val="center"/>
                                <w:rPr>
                                  <w:rFonts w:asciiTheme="majorHAnsi" w:hAnsiTheme="majorHAnsi" w:cstheme="majorHAnsi"/>
                                  <w:lang w:val="en-US"/>
                                </w:rPr>
                              </w:pPr>
                            </w:p>
                          </w:txbxContent>
                        </v:textbox>
                      </v:rect>
                    </v:group>
                  </w:pict>
                </mc:Fallback>
              </mc:AlternateContent>
            </w:r>
          </w:p>
          <w:p w14:paraId="2D830871" w14:textId="6AF8E1D3" w:rsidR="006211DD" w:rsidRPr="00823A21" w:rsidRDefault="00EB1059" w:rsidP="001714EC">
            <w:pPr>
              <w:tabs>
                <w:tab w:val="right" w:leader="dot" w:pos="3595"/>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sz w:val="20"/>
                <w:szCs w:val="20"/>
                <w:lang w:val="fr-FR" w:eastAsia="en-IN"/>
              </w:rPr>
              <w:t>Prix (</w:t>
            </w:r>
            <w:r w:rsidR="004A613C" w:rsidRPr="00823A21">
              <w:rPr>
                <w:rFonts w:asciiTheme="minorHAnsi" w:hAnsiTheme="minorHAnsi" w:cstheme="minorHAnsi"/>
                <w:noProof/>
                <w:sz w:val="20"/>
                <w:szCs w:val="20"/>
                <w:lang w:val="fr-FR" w:eastAsia="en-IN"/>
              </w:rPr>
              <w:t>FCFA</w:t>
            </w:r>
            <w:r w:rsidRPr="00823A21">
              <w:rPr>
                <w:rFonts w:asciiTheme="minorHAnsi" w:hAnsiTheme="minorHAnsi" w:cstheme="minorHAnsi"/>
                <w:noProof/>
                <w:sz w:val="20"/>
                <w:szCs w:val="20"/>
                <w:lang w:val="fr-FR" w:eastAsia="en-IN"/>
              </w:rPr>
              <w:t>)</w:t>
            </w:r>
            <w:r w:rsidR="00A0019C" w:rsidRPr="00823A21">
              <w:rPr>
                <w:rFonts w:asciiTheme="minorHAnsi" w:hAnsiTheme="minorHAnsi" w:cstheme="minorHAnsi"/>
                <w:noProof/>
                <w:sz w:val="20"/>
                <w:szCs w:val="20"/>
                <w:lang w:val="fr-FR" w:eastAsia="en-IN"/>
              </w:rPr>
              <w:t xml:space="preserve"> </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16E7B3E4"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bl>
    <w:p w14:paraId="583FBDF3" w14:textId="0F105AD5" w:rsidR="00904C82" w:rsidRPr="00823A21" w:rsidRDefault="00904C82" w:rsidP="00FD32FD">
      <w:pPr>
        <w:ind w:left="720"/>
        <w:rPr>
          <w:rFonts w:asciiTheme="minorHAnsi" w:hAnsiTheme="minorHAnsi" w:cstheme="minorHAnsi"/>
          <w:b/>
          <w:bCs/>
          <w:sz w:val="20"/>
          <w:szCs w:val="20"/>
          <w:lang w:val="fr-FR"/>
        </w:rPr>
      </w:pPr>
    </w:p>
    <w:p w14:paraId="3F0FE08A" w14:textId="77777777" w:rsidR="00A84838" w:rsidRPr="00823A21" w:rsidRDefault="00A84838" w:rsidP="00FD32FD">
      <w:pPr>
        <w:spacing w:after="160"/>
        <w:ind w:left="720"/>
        <w:rPr>
          <w:rFonts w:asciiTheme="minorHAnsi" w:hAnsiTheme="minorHAnsi" w:cstheme="minorHAnsi"/>
          <w:b/>
          <w:bCs/>
          <w:sz w:val="20"/>
          <w:szCs w:val="20"/>
          <w:lang w:val="fr-FR"/>
        </w:rPr>
      </w:pPr>
      <w:r w:rsidRPr="00823A21">
        <w:rPr>
          <w:rFonts w:asciiTheme="minorHAnsi" w:hAnsiTheme="minorHAnsi" w:cstheme="minorHAnsi"/>
          <w:b/>
          <w:bCs/>
          <w:sz w:val="20"/>
          <w:szCs w:val="20"/>
          <w:lang w:val="fr-FR"/>
        </w:rPr>
        <w:br w:type="page"/>
      </w:r>
    </w:p>
    <w:p w14:paraId="6AFB2809" w14:textId="68FC576F" w:rsidR="009B79DA" w:rsidRPr="00823A21" w:rsidRDefault="009B79DA" w:rsidP="00823A21">
      <w:pPr>
        <w:jc w:val="center"/>
        <w:rPr>
          <w:rFonts w:asciiTheme="minorHAnsi" w:hAnsiTheme="minorHAnsi" w:cstheme="minorHAnsi"/>
          <w:b/>
          <w:bCs/>
          <w:lang w:val="fr-FR"/>
        </w:rPr>
      </w:pPr>
      <w:r w:rsidRPr="00823A21">
        <w:rPr>
          <w:rFonts w:asciiTheme="minorHAnsi" w:hAnsiTheme="minorHAnsi" w:cstheme="minorHAnsi"/>
          <w:b/>
          <w:bCs/>
          <w:lang w:val="fr-FR"/>
        </w:rPr>
        <w:lastRenderedPageBreak/>
        <w:t xml:space="preserve">SECTION </w:t>
      </w:r>
      <w:r w:rsidR="00903A9C" w:rsidRPr="00823A21">
        <w:rPr>
          <w:rFonts w:asciiTheme="minorHAnsi" w:hAnsiTheme="minorHAnsi" w:cstheme="minorHAnsi"/>
          <w:b/>
          <w:bCs/>
          <w:lang w:val="fr-FR"/>
        </w:rPr>
        <w:t>3</w:t>
      </w:r>
      <w:r w:rsidR="00593CED" w:rsidRPr="00823A21">
        <w:rPr>
          <w:rFonts w:asciiTheme="minorHAnsi" w:hAnsiTheme="minorHAnsi" w:cstheme="minorHAnsi"/>
          <w:b/>
          <w:bCs/>
          <w:lang w:val="fr-FR"/>
        </w:rPr>
        <w:t xml:space="preserve"> </w:t>
      </w:r>
      <w:r w:rsidR="00903A9C" w:rsidRPr="00823A21">
        <w:rPr>
          <w:rFonts w:asciiTheme="minorHAnsi" w:hAnsiTheme="minorHAnsi" w:cstheme="minorHAnsi"/>
          <w:b/>
          <w:bCs/>
          <w:lang w:val="fr-FR"/>
        </w:rPr>
        <w:t>: STOCKS</w:t>
      </w:r>
      <w:r w:rsidR="00452ED0" w:rsidRPr="00823A21">
        <w:rPr>
          <w:rFonts w:asciiTheme="minorHAnsi" w:hAnsiTheme="minorHAnsi" w:cstheme="minorHAnsi"/>
          <w:b/>
          <w:bCs/>
          <w:lang w:val="fr-FR"/>
        </w:rPr>
        <w:t xml:space="preserve"> ET VENTES</w:t>
      </w:r>
    </w:p>
    <w:p w14:paraId="4FDEE366" w14:textId="6D05282E" w:rsidR="009B79DA" w:rsidRPr="00823A21" w:rsidRDefault="00452ED0" w:rsidP="00823A21">
      <w:pPr>
        <w:jc w:val="both"/>
        <w:rPr>
          <w:rFonts w:asciiTheme="minorHAnsi" w:hAnsiTheme="minorHAnsi" w:cstheme="minorHAnsi"/>
          <w:b/>
          <w:bCs/>
          <w:sz w:val="20"/>
          <w:szCs w:val="20"/>
          <w:lang w:val="fr-FR" w:bidi="hi-IN"/>
        </w:rPr>
      </w:pPr>
      <w:r w:rsidRPr="00823A21">
        <w:rPr>
          <w:rFonts w:asciiTheme="minorHAnsi" w:hAnsiTheme="minorHAnsi" w:cstheme="minorHAnsi"/>
          <w:bCs/>
          <w:color w:val="000000" w:themeColor="text1"/>
          <w:sz w:val="20"/>
          <w:szCs w:val="20"/>
          <w:lang w:val="fr-FR"/>
        </w:rPr>
        <w:t xml:space="preserve">J’aimerais maintenant vous poser quelques questions sur des contraceptifs spécifiques que vous vendez, que vous conseillez ou que vous orientez vers d’autres lieux. N’oubliez pas que toutes les informations que vous fournissez sont strictement confidentielles </w:t>
      </w:r>
      <w:r w:rsidR="00903A9C" w:rsidRPr="00823A21">
        <w:rPr>
          <w:rFonts w:asciiTheme="minorHAnsi" w:hAnsiTheme="minorHAnsi" w:cstheme="minorHAnsi"/>
          <w:bCs/>
          <w:color w:val="000000" w:themeColor="text1"/>
          <w:sz w:val="20"/>
          <w:szCs w:val="20"/>
          <w:lang w:val="fr-FR"/>
        </w:rPr>
        <w:t xml:space="preserve">et </w:t>
      </w:r>
      <w:r w:rsidRPr="00823A21">
        <w:rPr>
          <w:rFonts w:asciiTheme="minorHAnsi" w:hAnsiTheme="minorHAnsi" w:cstheme="minorHAnsi"/>
          <w:bCs/>
          <w:color w:val="000000" w:themeColor="text1"/>
          <w:sz w:val="20"/>
          <w:szCs w:val="20"/>
          <w:lang w:val="fr-FR"/>
        </w:rPr>
        <w:t>ne seront utilisées qu’à des fins de recherche, sans que l</w:t>
      </w:r>
      <w:r w:rsidR="00903A9C" w:rsidRPr="00823A21">
        <w:rPr>
          <w:rFonts w:asciiTheme="minorHAnsi" w:hAnsiTheme="minorHAnsi" w:cstheme="minorHAnsi"/>
          <w:bCs/>
          <w:color w:val="000000" w:themeColor="text1"/>
          <w:sz w:val="20"/>
          <w:szCs w:val="20"/>
          <w:lang w:val="fr-FR"/>
        </w:rPr>
        <w:t xml:space="preserve">es </w:t>
      </w:r>
      <w:r w:rsidR="002752CA" w:rsidRPr="00823A21">
        <w:rPr>
          <w:rFonts w:asciiTheme="minorHAnsi" w:hAnsiTheme="minorHAnsi" w:cstheme="minorHAnsi"/>
          <w:bCs/>
          <w:color w:val="000000" w:themeColor="text1"/>
          <w:sz w:val="20"/>
          <w:szCs w:val="20"/>
          <w:lang w:val="fr-FR"/>
        </w:rPr>
        <w:t>particuliers</w:t>
      </w:r>
      <w:r w:rsidR="00903A9C" w:rsidRPr="00823A21">
        <w:rPr>
          <w:rFonts w:asciiTheme="minorHAnsi" w:hAnsiTheme="minorHAnsi" w:cstheme="minorHAnsi"/>
          <w:bCs/>
          <w:color w:val="000000" w:themeColor="text1"/>
          <w:sz w:val="20"/>
          <w:szCs w:val="20"/>
          <w:lang w:val="fr-FR"/>
        </w:rPr>
        <w:t xml:space="preserve"> ne soient identifié</w:t>
      </w:r>
      <w:r w:rsidRPr="00823A21">
        <w:rPr>
          <w:rFonts w:asciiTheme="minorHAnsi" w:hAnsiTheme="minorHAnsi" w:cstheme="minorHAnsi"/>
          <w:bCs/>
          <w:color w:val="000000" w:themeColor="text1"/>
          <w:sz w:val="20"/>
          <w:szCs w:val="20"/>
          <w:lang w:val="fr-FR"/>
        </w:rPr>
        <w:t xml:space="preserve">s. </w:t>
      </w:r>
    </w:p>
    <w:p w14:paraId="34C6A49C" w14:textId="77777777" w:rsidR="009B79DA" w:rsidRPr="00823A21" w:rsidRDefault="009B79DA" w:rsidP="00FD32FD">
      <w:pPr>
        <w:tabs>
          <w:tab w:val="left" w:pos="-720"/>
        </w:tabs>
        <w:suppressAutoHyphens/>
        <w:ind w:left="720"/>
        <w:jc w:val="both"/>
        <w:rPr>
          <w:rFonts w:asciiTheme="minorHAnsi" w:hAnsiTheme="minorHAnsi" w:cstheme="minorHAnsi"/>
          <w:bCs/>
          <w:color w:val="000000" w:themeColor="text1"/>
          <w:sz w:val="20"/>
          <w:szCs w:val="20"/>
          <w:lang w:val="fr-FR" w:bidi="hi-I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9B79DA" w:rsidRPr="00F97A6C" w:rsidDel="00512C22" w14:paraId="4201F9C8" w14:textId="77777777" w:rsidTr="00823A21">
        <w:trPr>
          <w:trHeight w:val="259"/>
          <w:tblHeader/>
        </w:trPr>
        <w:tc>
          <w:tcPr>
            <w:tcW w:w="329"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43A5C55F" w14:textId="33B319DD" w:rsidR="009B79DA" w:rsidRPr="00823A21" w:rsidRDefault="00917357"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
                <w:sz w:val="20"/>
                <w:szCs w:val="20"/>
                <w:lang w:val="fr-FR"/>
              </w:rPr>
              <w:t>#</w:t>
            </w:r>
          </w:p>
        </w:tc>
        <w:tc>
          <w:tcPr>
            <w:tcW w:w="2500"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4991990A" w14:textId="08926E83" w:rsidR="009B79DA" w:rsidRPr="00823A21" w:rsidRDefault="009B79DA" w:rsidP="00A014A8">
            <w:pPr>
              <w:rPr>
                <w:rFonts w:asciiTheme="minorHAnsi" w:hAnsiTheme="minorHAnsi" w:cstheme="minorHAnsi"/>
                <w:sz w:val="20"/>
                <w:szCs w:val="20"/>
                <w:cs/>
                <w:lang w:val="fr-FR" w:bidi="hi-IN"/>
              </w:rPr>
            </w:pPr>
            <w:r w:rsidRPr="00823A21">
              <w:rPr>
                <w:rFonts w:asciiTheme="minorHAnsi" w:hAnsiTheme="minorHAnsi" w:cstheme="minorHAnsi"/>
                <w:b/>
                <w:sz w:val="20"/>
                <w:szCs w:val="20"/>
                <w:lang w:val="fr-FR"/>
              </w:rPr>
              <w:t xml:space="preserve">QUESTIONS </w:t>
            </w:r>
            <w:r w:rsidR="00A014A8" w:rsidRPr="00823A21">
              <w:rPr>
                <w:rFonts w:asciiTheme="minorHAnsi" w:hAnsiTheme="minorHAnsi" w:cstheme="minorHAnsi"/>
                <w:b/>
                <w:sz w:val="20"/>
                <w:szCs w:val="20"/>
                <w:lang w:val="fr-FR"/>
              </w:rPr>
              <w:t>ET FILTRES</w:t>
            </w:r>
          </w:p>
        </w:tc>
        <w:tc>
          <w:tcPr>
            <w:tcW w:w="1776"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71A8F211" w14:textId="5368592A" w:rsidR="009B79DA" w:rsidRPr="00823A21" w:rsidRDefault="009B79DA" w:rsidP="001714EC">
            <w:pPr>
              <w:tabs>
                <w:tab w:val="right" w:leader="dot" w:pos="3402"/>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b/>
                <w:sz w:val="20"/>
                <w:szCs w:val="20"/>
                <w:lang w:val="fr-FR"/>
              </w:rPr>
              <w:t>C</w:t>
            </w:r>
            <w:r w:rsidR="00A014A8" w:rsidRPr="00823A21">
              <w:rPr>
                <w:rFonts w:asciiTheme="minorHAnsi" w:hAnsiTheme="minorHAnsi" w:cstheme="minorHAnsi"/>
                <w:b/>
                <w:sz w:val="20"/>
                <w:szCs w:val="20"/>
                <w:lang w:val="fr-FR"/>
              </w:rPr>
              <w:t>ODAGE</w:t>
            </w:r>
          </w:p>
        </w:tc>
        <w:tc>
          <w:tcPr>
            <w:tcW w:w="395" w:type="pct"/>
            <w:tcBorders>
              <w:top w:val="single" w:sz="2" w:space="0" w:color="000000"/>
              <w:left w:val="single" w:sz="6" w:space="0" w:color="000000"/>
              <w:bottom w:val="single" w:sz="2" w:space="0" w:color="000000"/>
              <w:right w:val="single" w:sz="6" w:space="0" w:color="000000"/>
            </w:tcBorders>
            <w:shd w:val="clear" w:color="auto" w:fill="BFBFBF" w:themeFill="background1" w:themeFillShade="BF"/>
          </w:tcPr>
          <w:p w14:paraId="795B636B" w14:textId="4C4C133E" w:rsidR="009B79DA" w:rsidRPr="00823A21" w:rsidRDefault="00A014A8" w:rsidP="001714EC">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b/>
                <w:bCs/>
                <w:spacing w:val="-2"/>
                <w:sz w:val="20"/>
                <w:szCs w:val="20"/>
                <w:lang w:val="fr-FR"/>
              </w:rPr>
              <w:t>PASSEZ A</w:t>
            </w:r>
          </w:p>
        </w:tc>
      </w:tr>
      <w:tr w:rsidR="009B79DA" w:rsidRPr="00594147" w:rsidDel="00512C22" w14:paraId="6189C3D8" w14:textId="77777777" w:rsidTr="00823A21">
        <w:trPr>
          <w:trHeight w:val="259"/>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60D83583" w14:textId="78F3F345" w:rsidR="009B79DA" w:rsidRPr="00823A21" w:rsidRDefault="00110B72" w:rsidP="001714EC">
            <w:pPr>
              <w:tabs>
                <w:tab w:val="left" w:pos="-720"/>
              </w:tabs>
              <w:suppressAutoHyphens/>
              <w:jc w:val="center"/>
              <w:rPr>
                <w:rFonts w:asciiTheme="minorHAnsi" w:hAnsiTheme="minorHAnsi" w:cstheme="minorHAnsi"/>
                <w:bCs/>
                <w:color w:val="000000" w:themeColor="text1"/>
                <w:sz w:val="20"/>
                <w:szCs w:val="20"/>
                <w:cs/>
                <w:lang w:val="fr-FR" w:bidi="hi-IN"/>
              </w:rPr>
            </w:pPr>
            <w:r w:rsidRPr="00823A21">
              <w:rPr>
                <w:rFonts w:asciiTheme="minorHAnsi" w:hAnsiTheme="minorHAnsi" w:cstheme="minorHAnsi"/>
                <w:b/>
                <w:bCs/>
                <w:color w:val="000000" w:themeColor="text1"/>
                <w:sz w:val="20"/>
                <w:szCs w:val="20"/>
                <w:lang w:val="fr-FR"/>
              </w:rPr>
              <w:t>J’aimerais maintenant vous poser quelques questions sur le stérilet</w:t>
            </w:r>
            <w:r w:rsidR="00B037D6" w:rsidRPr="00823A21">
              <w:rPr>
                <w:rFonts w:asciiTheme="minorHAnsi" w:hAnsiTheme="minorHAnsi" w:cstheme="minorHAnsi"/>
                <w:b/>
                <w:bCs/>
                <w:color w:val="000000" w:themeColor="text1"/>
                <w:sz w:val="20"/>
                <w:szCs w:val="20"/>
                <w:lang w:val="fr-FR"/>
              </w:rPr>
              <w:t xml:space="preserve">, encore appelé </w:t>
            </w:r>
            <w:r w:rsidR="005C7446" w:rsidRPr="00823A21">
              <w:rPr>
                <w:rFonts w:asciiTheme="minorHAnsi" w:hAnsiTheme="minorHAnsi" w:cstheme="minorHAnsi"/>
                <w:b/>
                <w:bCs/>
                <w:color w:val="000000" w:themeColor="text1"/>
                <w:sz w:val="20"/>
                <w:szCs w:val="20"/>
                <w:lang w:val="fr-FR"/>
              </w:rPr>
              <w:t>dispositif intra-utérin (</w:t>
            </w:r>
            <w:r w:rsidR="00B037D6" w:rsidRPr="00823A21">
              <w:rPr>
                <w:rFonts w:asciiTheme="minorHAnsi" w:hAnsiTheme="minorHAnsi" w:cstheme="minorHAnsi"/>
                <w:b/>
                <w:bCs/>
                <w:color w:val="000000" w:themeColor="text1"/>
                <w:sz w:val="20"/>
                <w:szCs w:val="20"/>
                <w:lang w:val="fr-FR"/>
              </w:rPr>
              <w:t>DIU</w:t>
            </w:r>
            <w:r w:rsidR="005C7446" w:rsidRPr="00823A21">
              <w:rPr>
                <w:rFonts w:asciiTheme="minorHAnsi" w:hAnsiTheme="minorHAnsi" w:cstheme="minorHAnsi"/>
                <w:b/>
                <w:bCs/>
                <w:color w:val="000000" w:themeColor="text1"/>
                <w:sz w:val="20"/>
                <w:szCs w:val="20"/>
                <w:lang w:val="fr-FR"/>
              </w:rPr>
              <w:t>)</w:t>
            </w:r>
          </w:p>
        </w:tc>
      </w:tr>
      <w:tr w:rsidR="009B79DA" w:rsidRPr="00F97A6C" w:rsidDel="00512C22" w14:paraId="3ABEC405" w14:textId="77777777" w:rsidTr="00823A21">
        <w:trPr>
          <w:trHeight w:hRule="exact" w:val="71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D2B2CD3" w14:textId="4389968F"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C63A86A" w14:textId="104CFC71" w:rsidR="009B79DA" w:rsidRPr="00823A21" w:rsidRDefault="00110B72" w:rsidP="00897AA3">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 xml:space="preserve">Votre pharmacie </w:t>
            </w:r>
            <w:del w:id="111" w:author="Lenovo" w:date="2024-10-26T13:35:00Z">
              <w:r w:rsidRPr="00823A21" w:rsidDel="00897AA3">
                <w:rPr>
                  <w:rFonts w:asciiTheme="minorHAnsi" w:hAnsiTheme="minorHAnsi" w:cstheme="minorHAnsi"/>
                  <w:bCs/>
                  <w:color w:val="000000" w:themeColor="text1"/>
                  <w:sz w:val="20"/>
                  <w:szCs w:val="20"/>
                  <w:lang w:val="fr-FR"/>
                </w:rPr>
                <w:delText xml:space="preserve">ou </w:delText>
              </w:r>
              <w:r w:rsidR="00090105" w:rsidRPr="00823A21" w:rsidDel="00897AA3">
                <w:rPr>
                  <w:rFonts w:asciiTheme="minorHAnsi" w:hAnsiTheme="minorHAnsi" w:cstheme="minorHAnsi"/>
                  <w:bCs/>
                  <w:sz w:val="20"/>
                  <w:szCs w:val="20"/>
                  <w:lang w:val="fr-FR"/>
                </w:rPr>
                <w:delText xml:space="preserve">dépôt de médicaments </w:delText>
              </w:r>
            </w:del>
            <w:r w:rsidRPr="00823A21">
              <w:rPr>
                <w:rFonts w:asciiTheme="minorHAnsi" w:hAnsiTheme="minorHAnsi" w:cstheme="minorHAnsi"/>
                <w:bCs/>
                <w:color w:val="000000" w:themeColor="text1"/>
                <w:sz w:val="20"/>
                <w:szCs w:val="20"/>
                <w:lang w:val="fr-FR"/>
              </w:rPr>
              <w:t>a-t-</w:t>
            </w:r>
            <w:r w:rsidR="00FB3332" w:rsidRPr="00823A21">
              <w:rPr>
                <w:rFonts w:asciiTheme="minorHAnsi" w:hAnsiTheme="minorHAnsi" w:cstheme="minorHAnsi"/>
                <w:bCs/>
                <w:color w:val="000000" w:themeColor="text1"/>
                <w:sz w:val="20"/>
                <w:szCs w:val="20"/>
                <w:lang w:val="fr-FR"/>
              </w:rPr>
              <w:t xml:space="preserve">il </w:t>
            </w:r>
            <w:r w:rsidRPr="00823A21">
              <w:rPr>
                <w:rFonts w:asciiTheme="minorHAnsi" w:hAnsiTheme="minorHAnsi" w:cstheme="minorHAnsi"/>
                <w:bCs/>
                <w:color w:val="000000" w:themeColor="text1"/>
                <w:sz w:val="20"/>
                <w:szCs w:val="20"/>
                <w:lang w:val="fr-FR"/>
              </w:rPr>
              <w:t>stocké ou vendu des</w:t>
            </w:r>
            <w:r w:rsidR="009B79DA" w:rsidRPr="00823A21">
              <w:rPr>
                <w:rFonts w:asciiTheme="minorHAnsi" w:hAnsiTheme="minorHAnsi" w:cstheme="minorHAnsi"/>
                <w:bCs/>
                <w:color w:val="000000" w:themeColor="text1"/>
                <w:sz w:val="20"/>
                <w:szCs w:val="20"/>
                <w:lang w:val="fr-FR"/>
              </w:rPr>
              <w:t xml:space="preserve"> </w:t>
            </w:r>
            <w:r w:rsidR="00D0475B" w:rsidRPr="00823A21">
              <w:rPr>
                <w:rFonts w:asciiTheme="minorHAnsi" w:hAnsiTheme="minorHAnsi" w:cstheme="minorHAnsi"/>
                <w:b/>
                <w:color w:val="000000" w:themeColor="text1"/>
                <w:sz w:val="20"/>
                <w:szCs w:val="20"/>
                <w:lang w:val="fr-FR"/>
              </w:rPr>
              <w:t>D</w:t>
            </w:r>
            <w:r w:rsidR="004A613C" w:rsidRPr="00823A21">
              <w:rPr>
                <w:rFonts w:asciiTheme="minorHAnsi" w:hAnsiTheme="minorHAnsi" w:cstheme="minorHAnsi"/>
                <w:b/>
                <w:color w:val="000000" w:themeColor="text1"/>
                <w:sz w:val="20"/>
                <w:szCs w:val="20"/>
                <w:lang w:val="fr-FR"/>
              </w:rPr>
              <w:t>IU</w:t>
            </w:r>
            <w:r w:rsidR="009B79DA" w:rsidRPr="00823A21">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au cours des 12 </w:t>
            </w:r>
            <w:r w:rsidR="00691E02" w:rsidRPr="00823A21">
              <w:rPr>
                <w:rFonts w:asciiTheme="minorHAnsi" w:hAnsiTheme="minorHAnsi" w:cstheme="minorHAnsi"/>
                <w:bCs/>
                <w:color w:val="000000" w:themeColor="text1"/>
                <w:sz w:val="20"/>
                <w:szCs w:val="20"/>
                <w:lang w:val="fr-FR"/>
              </w:rPr>
              <w:t xml:space="preserve">derniers </w:t>
            </w:r>
            <w:r w:rsidR="00B71611" w:rsidRPr="00823A21">
              <w:rPr>
                <w:rFonts w:asciiTheme="minorHAnsi" w:hAnsiTheme="minorHAnsi" w:cstheme="minorHAnsi"/>
                <w:bCs/>
                <w:color w:val="000000" w:themeColor="text1"/>
                <w:sz w:val="20"/>
                <w:szCs w:val="20"/>
                <w:lang w:val="fr-FR"/>
              </w:rPr>
              <w:t>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640DDD3" w14:textId="512802CD" w:rsidR="009B79DA" w:rsidRPr="00823A21" w:rsidRDefault="008F4D48"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9B79DA" w:rsidRPr="00823A21">
              <w:rPr>
                <w:rFonts w:asciiTheme="minorHAnsi" w:hAnsiTheme="minorHAnsi" w:cstheme="minorHAnsi"/>
                <w:color w:val="000000" w:themeColor="text1"/>
                <w:spacing w:val="-2"/>
                <w:sz w:val="20"/>
                <w:szCs w:val="20"/>
                <w:lang w:val="fr-FR" w:bidi="hi-IN"/>
              </w:rPr>
              <w:tab/>
              <w:t>1</w:t>
            </w:r>
          </w:p>
          <w:p w14:paraId="518AB01B" w14:textId="42DF799A" w:rsidR="009B79DA" w:rsidRPr="00823A21" w:rsidRDefault="009B79DA" w:rsidP="001714EC">
            <w:pPr>
              <w:tabs>
                <w:tab w:val="right" w:leader="dot" w:pos="3567"/>
                <w:tab w:val="right" w:leader="dot" w:pos="4420"/>
              </w:tabs>
              <w:suppressAutoHyphens/>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8F4D48"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092EE73" w14:textId="77777777" w:rsidR="009B79DA" w:rsidRPr="00823A21" w:rsidRDefault="009B79DA" w:rsidP="001714EC">
            <w:pPr>
              <w:tabs>
                <w:tab w:val="left" w:pos="-720"/>
              </w:tabs>
              <w:suppressAutoHyphens/>
              <w:jc w:val="center"/>
              <w:rPr>
                <w:rFonts w:asciiTheme="minorHAnsi" w:hAnsiTheme="minorHAnsi" w:cstheme="minorHAnsi"/>
                <w:color w:val="000000" w:themeColor="text1"/>
                <w:spacing w:val="-2"/>
                <w:sz w:val="20"/>
                <w:szCs w:val="20"/>
                <w:lang w:val="fr-FR"/>
              </w:rPr>
            </w:pPr>
          </w:p>
          <w:p w14:paraId="2FD2882C" w14:textId="21E6AF64" w:rsidR="009B79DA" w:rsidRPr="00823A21" w:rsidRDefault="009B79DA" w:rsidP="001714EC">
            <w:pPr>
              <w:tabs>
                <w:tab w:val="left" w:pos="-720"/>
              </w:tabs>
              <w:suppressAutoHyphens/>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1698176" behindDoc="0" locked="0" layoutInCell="1" allowOverlap="1" wp14:anchorId="7FC55576" wp14:editId="7C90D3AF">
                      <wp:simplePos x="0" y="0"/>
                      <wp:positionH relativeFrom="column">
                        <wp:posOffset>-150495</wp:posOffset>
                      </wp:positionH>
                      <wp:positionV relativeFrom="paragraph">
                        <wp:posOffset>80645</wp:posOffset>
                      </wp:positionV>
                      <wp:extent cx="219075" cy="0"/>
                      <wp:effectExtent l="0" t="76200" r="28575" b="95250"/>
                      <wp:wrapNone/>
                      <wp:docPr id="45" name="Straight Arrow Connector 4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6CD8A9" id="Straight Arrow Connector 45" o:spid="_x0000_s1026" type="#_x0000_t32" style="position:absolute;margin-left:-11.85pt;margin-top:6.35pt;width:17.2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" strokecolor="black [3213]" strokeweight=".5pt">
                      <v:stroke endarrow="block" joinstyle="miter"/>
                    </v:shape>
                  </w:pict>
                </mc:Fallback>
              </mc:AlternateContent>
            </w:r>
            <w:r w:rsidRPr="00823A21">
              <w:rPr>
                <w:rFonts w:asciiTheme="minorHAnsi" w:hAnsiTheme="minorHAnsi" w:cstheme="minorHAnsi"/>
                <w:color w:val="000000" w:themeColor="text1"/>
                <w:spacing w:val="-2"/>
                <w:sz w:val="20"/>
                <w:szCs w:val="20"/>
                <w:lang w:val="fr-FR" w:bidi="hi-IN"/>
              </w:rPr>
              <w:t xml:space="preserve">    </w:t>
            </w:r>
            <w:r w:rsidR="003B22B9" w:rsidRPr="00823A21">
              <w:rPr>
                <w:rFonts w:asciiTheme="minorHAnsi" w:hAnsiTheme="minorHAnsi" w:cstheme="minorHAnsi"/>
                <w:color w:val="000000" w:themeColor="text1"/>
                <w:spacing w:val="-2"/>
                <w:sz w:val="20"/>
                <w:szCs w:val="20"/>
                <w:lang w:val="fr-FR"/>
              </w:rPr>
              <w:t>3</w:t>
            </w:r>
            <w:r w:rsidRPr="00823A21">
              <w:rPr>
                <w:rFonts w:asciiTheme="minorHAnsi" w:hAnsiTheme="minorHAnsi" w:cstheme="minorHAnsi"/>
                <w:color w:val="000000" w:themeColor="text1"/>
                <w:spacing w:val="-2"/>
                <w:sz w:val="20"/>
                <w:szCs w:val="20"/>
                <w:lang w:val="fr-FR"/>
              </w:rPr>
              <w:t>08</w:t>
            </w:r>
          </w:p>
        </w:tc>
      </w:tr>
      <w:tr w:rsidR="009B79DA" w:rsidRPr="00F97A6C" w:rsidDel="00512C22" w14:paraId="307A7865" w14:textId="77777777" w:rsidTr="00823A21">
        <w:trPr>
          <w:trHeight w:val="129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372CAF5" w14:textId="148E49CC"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02</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5E0FC5C" w14:textId="00911809" w:rsidR="009B79DA" w:rsidRPr="00823A21" w:rsidRDefault="008F4D48" w:rsidP="001714EC">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Combien d’unités</w:t>
            </w:r>
            <w:r w:rsidR="00630465"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w:t>
            </w:r>
            <w:r w:rsidR="00630465" w:rsidRPr="00823A21">
              <w:rPr>
                <w:rFonts w:asciiTheme="minorHAnsi" w:hAnsiTheme="minorHAnsi" w:cstheme="minorHAnsi"/>
                <w:bCs/>
                <w:color w:val="000000" w:themeColor="text1"/>
                <w:sz w:val="20"/>
                <w:szCs w:val="20"/>
                <w:lang w:val="fr-FR"/>
              </w:rPr>
              <w:t>piè</w:t>
            </w:r>
            <w:r w:rsidRPr="00823A21">
              <w:rPr>
                <w:rFonts w:asciiTheme="minorHAnsi" w:hAnsiTheme="minorHAnsi" w:cstheme="minorHAnsi"/>
                <w:bCs/>
                <w:color w:val="000000" w:themeColor="text1"/>
                <w:sz w:val="20"/>
                <w:szCs w:val="20"/>
                <w:lang w:val="fr-FR"/>
              </w:rPr>
              <w:t xml:space="preserve">ces) de </w:t>
            </w:r>
            <w:r w:rsidR="00D0475B" w:rsidRPr="00823A21">
              <w:rPr>
                <w:rFonts w:asciiTheme="minorHAnsi" w:hAnsiTheme="minorHAnsi" w:cstheme="minorHAnsi"/>
                <w:b/>
                <w:color w:val="000000" w:themeColor="text1"/>
                <w:sz w:val="20"/>
                <w:szCs w:val="20"/>
                <w:lang w:val="fr-FR"/>
              </w:rPr>
              <w:t>D</w:t>
            </w:r>
            <w:r w:rsidR="004A613C" w:rsidRPr="00823A21">
              <w:rPr>
                <w:rFonts w:asciiTheme="minorHAnsi" w:hAnsiTheme="minorHAnsi" w:cstheme="minorHAnsi"/>
                <w:b/>
                <w:color w:val="000000" w:themeColor="text1"/>
                <w:sz w:val="20"/>
                <w:szCs w:val="20"/>
                <w:lang w:val="fr-FR"/>
              </w:rPr>
              <w:t>IU</w:t>
            </w:r>
            <w:r w:rsidR="009B79DA"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votre pharmacie </w:t>
            </w:r>
            <w:del w:id="112" w:author="Lenovo" w:date="2024-10-26T13:36:00Z">
              <w:r w:rsidRPr="00823A21" w:rsidDel="00897AA3">
                <w:rPr>
                  <w:rFonts w:asciiTheme="minorHAnsi" w:hAnsiTheme="minorHAnsi" w:cstheme="minorHAnsi"/>
                  <w:bCs/>
                  <w:color w:val="000000" w:themeColor="text1"/>
                  <w:sz w:val="20"/>
                  <w:szCs w:val="20"/>
                  <w:lang w:val="fr-FR"/>
                </w:rPr>
                <w:delText xml:space="preserve">ou </w:delText>
              </w:r>
              <w:r w:rsidR="00090105" w:rsidRPr="00823A21" w:rsidDel="00897AA3">
                <w:rPr>
                  <w:rFonts w:asciiTheme="minorHAnsi" w:hAnsiTheme="minorHAnsi" w:cstheme="minorHAnsi"/>
                  <w:bCs/>
                  <w:sz w:val="20"/>
                  <w:szCs w:val="20"/>
                  <w:lang w:val="fr-FR"/>
                </w:rPr>
                <w:delText xml:space="preserve">dépôt de médicaments </w:delText>
              </w:r>
            </w:del>
            <w:r w:rsidR="00630465" w:rsidRPr="00823A21">
              <w:rPr>
                <w:rFonts w:asciiTheme="minorHAnsi" w:hAnsiTheme="minorHAnsi" w:cstheme="minorHAnsi"/>
                <w:bCs/>
                <w:color w:val="000000" w:themeColor="text1"/>
                <w:sz w:val="20"/>
                <w:szCs w:val="20"/>
                <w:lang w:val="fr-FR"/>
              </w:rPr>
              <w:t>a-t-elle actuellement en</w:t>
            </w:r>
            <w:r w:rsidR="00691E02" w:rsidRPr="00823A21">
              <w:rPr>
                <w:rFonts w:asciiTheme="minorHAnsi" w:hAnsiTheme="minorHAnsi" w:cstheme="minorHAnsi"/>
                <w:bCs/>
                <w:color w:val="000000" w:themeColor="text1"/>
                <w:sz w:val="20"/>
                <w:szCs w:val="20"/>
                <w:lang w:val="fr-FR"/>
              </w:rPr>
              <w:t xml:space="preserve"> </w:t>
            </w:r>
            <w:r w:rsidR="00B71611" w:rsidRPr="00823A21">
              <w:rPr>
                <w:rFonts w:asciiTheme="minorHAnsi" w:hAnsiTheme="minorHAnsi" w:cstheme="minorHAnsi"/>
                <w:bCs/>
                <w:color w:val="000000" w:themeColor="text1"/>
                <w:sz w:val="20"/>
                <w:szCs w:val="20"/>
                <w:lang w:val="fr-FR"/>
              </w:rPr>
              <w:t>stock ?</w:t>
            </w:r>
            <w:r w:rsidRPr="00823A21">
              <w:rPr>
                <w:rFonts w:asciiTheme="minorHAnsi" w:hAnsiTheme="minorHAnsi" w:cstheme="minorHAnsi"/>
                <w:bCs/>
                <w:color w:val="000000" w:themeColor="text1"/>
                <w:sz w:val="20"/>
                <w:szCs w:val="20"/>
                <w:lang w:val="fr-FR"/>
              </w:rPr>
              <w:t xml:space="preserve"> </w:t>
            </w:r>
          </w:p>
          <w:p w14:paraId="433E29B7" w14:textId="77777777" w:rsidR="009B79DA" w:rsidRPr="00823A21" w:rsidRDefault="009B79DA" w:rsidP="001714EC">
            <w:pPr>
              <w:rPr>
                <w:rFonts w:asciiTheme="minorHAnsi" w:hAnsiTheme="minorHAnsi" w:cstheme="minorHAnsi"/>
                <w:bCs/>
                <w:color w:val="000000" w:themeColor="text1"/>
                <w:sz w:val="20"/>
                <w:szCs w:val="20"/>
                <w:lang w:val="fr-FR"/>
              </w:rPr>
            </w:pPr>
          </w:p>
          <w:p w14:paraId="42D33895" w14:textId="3824B28F" w:rsidR="009B79DA" w:rsidRPr="00823A21" w:rsidRDefault="009B79DA" w:rsidP="001714EC">
            <w:pPr>
              <w:rPr>
                <w:rFonts w:asciiTheme="minorHAnsi" w:hAnsiTheme="minorHAnsi" w:cstheme="minorHAnsi"/>
                <w:b/>
                <w:color w:val="000000" w:themeColor="text1"/>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C2E8392" w14:textId="77777777" w:rsidR="009B79DA" w:rsidRPr="00823A21" w:rsidRDefault="009B79DA"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1699200" behindDoc="0" locked="0" layoutInCell="1" allowOverlap="1" wp14:anchorId="6D4AB207" wp14:editId="35702498">
                      <wp:simplePos x="0" y="0"/>
                      <wp:positionH relativeFrom="column">
                        <wp:posOffset>1266792</wp:posOffset>
                      </wp:positionH>
                      <wp:positionV relativeFrom="paragraph">
                        <wp:posOffset>99559</wp:posOffset>
                      </wp:positionV>
                      <wp:extent cx="635635" cy="196850"/>
                      <wp:effectExtent l="0" t="0" r="12065" b="12700"/>
                      <wp:wrapNone/>
                      <wp:docPr id="44"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47" name="Group 47"/>
                              <wpg:cNvGrpSpPr/>
                              <wpg:grpSpPr>
                                <a:xfrm>
                                  <a:off x="249382" y="0"/>
                                  <a:ext cx="494665" cy="152400"/>
                                  <a:chOff x="0" y="0"/>
                                  <a:chExt cx="494665" cy="196850"/>
                                </a:xfrm>
                              </wpg:grpSpPr>
                              <wps:wsp>
                                <wps:cNvPr id="48" name="Rectangle 4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Rectangle 58"/>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5D7EF2" id="Group 44" o:spid="_x0000_s1026" style="position:absolute;margin-left:99.75pt;margin-top:7.85pt;width:50.05pt;height:15.5pt;z-index:251699200;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">
                        <v:rect id="Rectangle 4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" filled="f" strokecolor="black [3213]" strokeweight=".5pt"/>
                        <v:rect id="Rectangle 57"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" filled="f" strokecolor="black [3213]" strokeweight=".5pt"/>
                      </v:group>
                      <v:rect id="Rectangle 58"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" filled="f" strokecolor="black [3213]" strokeweight=".5pt"/>
                    </v:group>
                  </w:pict>
                </mc:Fallback>
              </mc:AlternateContent>
            </w:r>
          </w:p>
          <w:p w14:paraId="5F7A50E7" w14:textId="3CBD4724" w:rsidR="009B79DA" w:rsidRPr="00823A21" w:rsidRDefault="00630465"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val="fr-FR" w:eastAsia="en-IN"/>
              </w:rPr>
              <w:t>Uni</w:t>
            </w:r>
            <w:r w:rsidR="00D22CB5" w:rsidRPr="00823A21">
              <w:rPr>
                <w:rFonts w:asciiTheme="minorHAnsi" w:hAnsiTheme="minorHAnsi" w:cstheme="minorHAnsi"/>
                <w:noProof/>
                <w:color w:val="000000" w:themeColor="text1"/>
                <w:sz w:val="20"/>
                <w:szCs w:val="20"/>
                <w:lang w:val="fr-FR" w:eastAsia="en-IN"/>
              </w:rPr>
              <w:t>t</w:t>
            </w:r>
            <w:r w:rsidRPr="00823A21">
              <w:rPr>
                <w:rFonts w:asciiTheme="minorHAnsi" w:hAnsiTheme="minorHAnsi" w:cstheme="minorHAnsi"/>
                <w:noProof/>
                <w:color w:val="000000" w:themeColor="text1"/>
                <w:sz w:val="20"/>
                <w:szCs w:val="20"/>
                <w:lang w:val="fr-FR" w:eastAsia="en-IN"/>
              </w:rPr>
              <w:t>és</w:t>
            </w:r>
            <w:r w:rsidR="009B79D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bCs/>
                <w:color w:val="000000" w:themeColor="text1"/>
                <w:sz w:val="20"/>
                <w:szCs w:val="20"/>
                <w:lang w:val="fr-FR"/>
              </w:rPr>
              <w:t>(pièc</w:t>
            </w:r>
            <w:r w:rsidR="009B79DA" w:rsidRPr="00823A21">
              <w:rPr>
                <w:rFonts w:asciiTheme="minorHAnsi" w:hAnsiTheme="minorHAnsi" w:cstheme="minorHAnsi"/>
                <w:bCs/>
                <w:color w:val="000000" w:themeColor="text1"/>
                <w:sz w:val="20"/>
                <w:szCs w:val="20"/>
                <w:lang w:val="fr-FR"/>
              </w:rPr>
              <w:t>es)</w:t>
            </w:r>
            <w:r w:rsidR="009B79D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en</w:t>
            </w:r>
            <w:r w:rsidR="009B79DA" w:rsidRPr="00823A21">
              <w:rPr>
                <w:rFonts w:asciiTheme="minorHAnsi" w:hAnsiTheme="minorHAnsi" w:cstheme="minorHAnsi"/>
                <w:noProof/>
                <w:color w:val="000000" w:themeColor="text1"/>
                <w:sz w:val="20"/>
                <w:szCs w:val="20"/>
                <w:lang w:val="fr-FR" w:eastAsia="en-IN"/>
              </w:rPr>
              <w:t xml:space="preserve"> stock</w:t>
            </w:r>
          </w:p>
          <w:p w14:paraId="727E9817" w14:textId="77777777" w:rsidR="009B79DA" w:rsidRPr="00823A21" w:rsidRDefault="009B79DA"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4EBB6F55" w14:textId="3A9811F4" w:rsidR="00E234CA" w:rsidRPr="00823A21" w:rsidRDefault="00630465" w:rsidP="001714EC">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823A21">
              <w:rPr>
                <w:rFonts w:asciiTheme="minorHAnsi" w:hAnsiTheme="minorHAnsi" w:cstheme="minorHAnsi"/>
                <w:i/>
                <w:iCs/>
                <w:spacing w:val="-2"/>
                <w:sz w:val="18"/>
                <w:szCs w:val="18"/>
                <w:lang w:val="fr-FR" w:bidi="hi-IN"/>
              </w:rPr>
              <w:t>Aucun</w:t>
            </w:r>
            <w:r w:rsidR="00E234CA" w:rsidRPr="00823A21">
              <w:rPr>
                <w:rFonts w:asciiTheme="minorHAnsi" w:hAnsiTheme="minorHAnsi" w:cs="Mangal"/>
                <w:i/>
                <w:iCs/>
                <w:spacing w:val="-2"/>
                <w:sz w:val="18"/>
                <w:szCs w:val="18"/>
                <w:cs/>
                <w:lang w:val="fr-FR" w:bidi="hi-IN"/>
              </w:rPr>
              <w:t xml:space="preserve"> </w:t>
            </w:r>
            <w:r w:rsidR="00E234CA" w:rsidRPr="00823A21">
              <w:rPr>
                <w:rFonts w:asciiTheme="minorHAnsi" w:hAnsiTheme="minorHAnsi" w:cstheme="minorHAnsi"/>
                <w:i/>
                <w:iCs/>
                <w:spacing w:val="-2"/>
                <w:sz w:val="18"/>
                <w:szCs w:val="18"/>
                <w:lang w:val="fr-FR" w:bidi="hi-IN"/>
              </w:rPr>
              <w:tab/>
              <w:t>000</w:t>
            </w:r>
          </w:p>
          <w:p w14:paraId="7D9D92F4" w14:textId="3E67670C" w:rsidR="009B79DA" w:rsidRPr="00823A21" w:rsidRDefault="00630465" w:rsidP="001714EC">
            <w:pPr>
              <w:tabs>
                <w:tab w:val="right" w:leader="dot" w:pos="3567"/>
                <w:tab w:val="right" w:leader="dot" w:pos="4420"/>
              </w:tabs>
              <w:suppressAutoHyphens/>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i/>
                <w:iCs/>
                <w:spacing w:val="-2"/>
                <w:sz w:val="18"/>
                <w:szCs w:val="18"/>
                <w:lang w:val="fr-FR" w:bidi="hi-IN"/>
              </w:rPr>
              <w:t>Ne sait pas</w:t>
            </w:r>
            <w:r w:rsidR="009B79DA" w:rsidRPr="00823A21">
              <w:rPr>
                <w:rFonts w:asciiTheme="minorHAnsi" w:hAnsiTheme="minorHAnsi" w:cs="Mangal"/>
                <w:i/>
                <w:iCs/>
                <w:spacing w:val="-2"/>
                <w:sz w:val="18"/>
                <w:szCs w:val="18"/>
                <w:cs/>
                <w:lang w:val="fr-FR" w:bidi="hi-IN"/>
              </w:rPr>
              <w:t xml:space="preserve"> </w:t>
            </w:r>
            <w:r w:rsidR="009B79DA" w:rsidRPr="00823A21">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11B8A5C"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r w:rsidRPr="00823A21">
              <w:rPr>
                <w:rFonts w:asciiTheme="minorHAnsi" w:hAnsiTheme="minorHAnsi" w:cs="Mangal"/>
                <w:noProof/>
                <w:color w:val="000000" w:themeColor="text1"/>
                <w:sz w:val="20"/>
                <w:szCs w:val="20"/>
                <w:cs/>
                <w:lang w:val="fr-FR" w:eastAsia="en-IN" w:bidi="hi-IN"/>
              </w:rPr>
              <w:t xml:space="preserve">        </w:t>
            </w:r>
          </w:p>
          <w:p w14:paraId="3897BEAB" w14:textId="77777777" w:rsidR="009B79DA" w:rsidRPr="00823A21" w:rsidRDefault="009B79DA" w:rsidP="001714EC">
            <w:pPr>
              <w:tabs>
                <w:tab w:val="left" w:pos="-720"/>
              </w:tabs>
              <w:suppressAutoHyphens/>
              <w:rPr>
                <w:rFonts w:asciiTheme="minorHAnsi" w:hAnsiTheme="minorHAnsi" w:cstheme="minorHAnsi"/>
                <w:noProof/>
                <w:color w:val="000000" w:themeColor="text1"/>
                <w:sz w:val="20"/>
                <w:szCs w:val="20"/>
                <w:lang w:val="fr-FR" w:eastAsia="en-IN" w:bidi="hi-IN"/>
              </w:rPr>
            </w:pPr>
          </w:p>
        </w:tc>
      </w:tr>
      <w:tr w:rsidR="009B79DA" w:rsidRPr="00F97A6C" w:rsidDel="00512C22" w14:paraId="63262B30" w14:textId="77777777" w:rsidTr="00823A21">
        <w:trPr>
          <w:trHeight w:val="126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5697F19" w14:textId="0BDB37FF"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B3DDC11" w14:textId="0720E48F" w:rsidR="009B79DA" w:rsidRPr="00823A21" w:rsidRDefault="00A50B7C"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du mois passé, combien de</w:t>
            </w:r>
            <w:r w:rsidR="009B79DA" w:rsidRPr="00823A21">
              <w:rPr>
                <w:rFonts w:asciiTheme="minorHAnsi" w:hAnsiTheme="minorHAnsi" w:cstheme="minorHAnsi"/>
                <w:bCs/>
                <w:color w:val="000000" w:themeColor="text1"/>
                <w:sz w:val="20"/>
                <w:szCs w:val="20"/>
                <w:lang w:val="fr-FR"/>
              </w:rPr>
              <w:t xml:space="preserve"> </w:t>
            </w:r>
            <w:r w:rsidR="00D0475B" w:rsidRPr="00823A21">
              <w:rPr>
                <w:rFonts w:asciiTheme="minorHAnsi" w:hAnsiTheme="minorHAnsi" w:cstheme="minorHAnsi"/>
                <w:b/>
                <w:color w:val="000000" w:themeColor="text1"/>
                <w:sz w:val="20"/>
                <w:szCs w:val="20"/>
                <w:lang w:val="fr-FR"/>
              </w:rPr>
              <w:t>D</w:t>
            </w:r>
            <w:r w:rsidR="004A613C" w:rsidRPr="00823A21">
              <w:rPr>
                <w:rFonts w:asciiTheme="minorHAnsi" w:hAnsiTheme="minorHAnsi" w:cstheme="minorHAnsi"/>
                <w:b/>
                <w:color w:val="000000" w:themeColor="text1"/>
                <w:sz w:val="20"/>
                <w:szCs w:val="20"/>
                <w:lang w:val="fr-FR"/>
              </w:rPr>
              <w:t>I</w:t>
            </w:r>
            <w:r w:rsidR="00D0475B" w:rsidRPr="00823A21">
              <w:rPr>
                <w:rFonts w:asciiTheme="minorHAnsi" w:hAnsiTheme="minorHAnsi" w:cstheme="minorHAnsi"/>
                <w:b/>
                <w:color w:val="000000" w:themeColor="text1"/>
                <w:sz w:val="20"/>
                <w:szCs w:val="20"/>
                <w:lang w:val="fr-FR"/>
              </w:rPr>
              <w:t>U</w:t>
            </w:r>
            <w:r w:rsidR="009B79DA"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votre pharmacie </w:t>
            </w:r>
            <w:del w:id="113" w:author="Lenovo" w:date="2024-10-26T13:36:00Z">
              <w:r w:rsidRPr="00823A21" w:rsidDel="00897AA3">
                <w:rPr>
                  <w:rFonts w:asciiTheme="minorHAnsi" w:hAnsiTheme="minorHAnsi" w:cstheme="minorHAnsi"/>
                  <w:bCs/>
                  <w:color w:val="000000" w:themeColor="text1"/>
                  <w:sz w:val="20"/>
                  <w:szCs w:val="20"/>
                  <w:lang w:val="fr-FR"/>
                </w:rPr>
                <w:delText xml:space="preserve">ou </w:delText>
              </w:r>
              <w:r w:rsidR="00090105" w:rsidRPr="00823A21" w:rsidDel="00897AA3">
                <w:rPr>
                  <w:rFonts w:asciiTheme="minorHAnsi" w:hAnsiTheme="minorHAnsi" w:cstheme="minorHAnsi"/>
                  <w:bCs/>
                  <w:sz w:val="20"/>
                  <w:szCs w:val="20"/>
                  <w:lang w:val="fr-FR"/>
                </w:rPr>
                <w:delText xml:space="preserve">dépôt de médicaments </w:delText>
              </w:r>
            </w:del>
            <w:r w:rsidR="00691E02" w:rsidRPr="00823A21">
              <w:rPr>
                <w:rFonts w:asciiTheme="minorHAnsi" w:hAnsiTheme="minorHAnsi" w:cstheme="minorHAnsi"/>
                <w:bCs/>
                <w:color w:val="000000" w:themeColor="text1"/>
                <w:sz w:val="20"/>
                <w:szCs w:val="20"/>
                <w:lang w:val="fr-FR"/>
              </w:rPr>
              <w:t>a-t-</w:t>
            </w:r>
            <w:del w:id="114" w:author="Lenovo" w:date="2024-10-26T13:36:00Z">
              <w:r w:rsidR="00BF5329" w:rsidRPr="00823A21" w:rsidDel="00897AA3">
                <w:rPr>
                  <w:rFonts w:asciiTheme="minorHAnsi" w:hAnsiTheme="minorHAnsi" w:cstheme="minorHAnsi"/>
                  <w:bCs/>
                  <w:color w:val="000000" w:themeColor="text1"/>
                  <w:sz w:val="20"/>
                  <w:szCs w:val="20"/>
                  <w:lang w:val="fr-FR"/>
                </w:rPr>
                <w:delText>il</w:delText>
              </w:r>
            </w:del>
            <w:ins w:id="115" w:author="Lenovo" w:date="2024-10-26T13:36:00Z">
              <w:r w:rsidR="00897AA3">
                <w:rPr>
                  <w:rFonts w:asciiTheme="minorHAnsi" w:hAnsiTheme="minorHAnsi" w:cstheme="minorHAnsi"/>
                  <w:bCs/>
                  <w:color w:val="000000" w:themeColor="text1"/>
                  <w:sz w:val="20"/>
                  <w:szCs w:val="20"/>
                  <w:lang w:val="fr-FR"/>
                </w:rPr>
                <w:t xml:space="preserve"> elle</w:t>
              </w:r>
            </w:ins>
            <w:r w:rsidR="00BF5329" w:rsidRPr="00823A21">
              <w:rPr>
                <w:rFonts w:asciiTheme="minorHAnsi" w:hAnsiTheme="minorHAnsi" w:cstheme="minorHAnsi"/>
                <w:bCs/>
                <w:color w:val="000000" w:themeColor="text1"/>
                <w:sz w:val="20"/>
                <w:szCs w:val="20"/>
                <w:lang w:val="fr-FR"/>
              </w:rPr>
              <w:t xml:space="preserve"> </w:t>
            </w:r>
            <w:r w:rsidR="00B71611" w:rsidRPr="00823A21">
              <w:rPr>
                <w:rFonts w:asciiTheme="minorHAnsi" w:hAnsiTheme="minorHAnsi" w:cstheme="minorHAnsi"/>
                <w:bCs/>
                <w:color w:val="000000" w:themeColor="text1"/>
                <w:sz w:val="20"/>
                <w:szCs w:val="20"/>
                <w:lang w:val="fr-FR"/>
              </w:rPr>
              <w:t>vendu ?</w:t>
            </w:r>
          </w:p>
          <w:p w14:paraId="2F3046ED" w14:textId="77777777" w:rsidR="009B79DA" w:rsidRPr="00823A21" w:rsidRDefault="009B79DA" w:rsidP="001714EC">
            <w:pPr>
              <w:rPr>
                <w:rFonts w:asciiTheme="minorHAnsi" w:hAnsiTheme="minorHAnsi" w:cstheme="minorHAnsi"/>
                <w:bCs/>
                <w:color w:val="000000" w:themeColor="text1"/>
                <w:sz w:val="20"/>
                <w:szCs w:val="20"/>
                <w:lang w:val="fr-FR"/>
              </w:rPr>
            </w:pPr>
          </w:p>
          <w:p w14:paraId="6A1DC843" w14:textId="16596E4E" w:rsidR="009B79DA" w:rsidRPr="00823A21" w:rsidRDefault="009B79DA" w:rsidP="001714EC">
            <w:pPr>
              <w:rPr>
                <w:rFonts w:asciiTheme="minorHAnsi" w:hAnsiTheme="minorHAnsi" w:cstheme="minorHAnsi"/>
                <w:b/>
                <w:color w:val="000000" w:themeColor="text1"/>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635F97AB" w14:textId="66485977" w:rsidR="009B79DA" w:rsidRPr="00823A21" w:rsidRDefault="009B79DA" w:rsidP="00BF5329">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val="fr-FR" w:eastAsia="en-IN"/>
              </w:rPr>
              <w:t>Unit</w:t>
            </w:r>
            <w:r w:rsidR="00A50B7C" w:rsidRPr="00823A21">
              <w:rPr>
                <w:rFonts w:asciiTheme="minorHAnsi" w:hAnsiTheme="minorHAnsi" w:cstheme="minorHAnsi"/>
                <w:noProof/>
                <w:color w:val="000000" w:themeColor="text1"/>
                <w:sz w:val="20"/>
                <w:szCs w:val="20"/>
                <w:lang w:val="fr-FR" w:eastAsia="en-IN"/>
              </w:rPr>
              <w:t>é</w:t>
            </w:r>
            <w:r w:rsidRPr="00823A21">
              <w:rPr>
                <w:rFonts w:asciiTheme="minorHAnsi" w:hAnsiTheme="minorHAnsi" w:cstheme="minorHAnsi"/>
                <w:noProof/>
                <w:color w:val="000000" w:themeColor="text1"/>
                <w:sz w:val="20"/>
                <w:szCs w:val="20"/>
                <w:lang w:val="fr-FR" w:eastAsia="en-IN"/>
              </w:rPr>
              <w:t xml:space="preserve">s </w:t>
            </w:r>
            <w:r w:rsidR="00040F4B" w:rsidRPr="00823A21">
              <w:rPr>
                <w:rFonts w:asciiTheme="minorHAnsi" w:hAnsiTheme="minorHAnsi" w:cstheme="minorHAnsi"/>
                <w:bCs/>
                <w:color w:val="000000" w:themeColor="text1"/>
                <w:sz w:val="20"/>
                <w:szCs w:val="20"/>
                <w:lang w:val="fr-FR"/>
              </w:rPr>
              <w:t>(piè</w:t>
            </w:r>
            <w:r w:rsidRPr="00823A21">
              <w:rPr>
                <w:rFonts w:asciiTheme="minorHAnsi" w:hAnsiTheme="minorHAnsi" w:cstheme="minorHAnsi"/>
                <w:bCs/>
                <w:color w:val="000000" w:themeColor="text1"/>
                <w:sz w:val="20"/>
                <w:szCs w:val="20"/>
                <w:lang w:val="fr-FR"/>
              </w:rPr>
              <w:t>ces)</w:t>
            </w:r>
            <w:r w:rsidRPr="00823A21">
              <w:rPr>
                <w:rFonts w:asciiTheme="minorHAnsi" w:hAnsiTheme="minorHAnsi" w:cstheme="minorHAnsi"/>
                <w:noProof/>
                <w:color w:val="000000" w:themeColor="text1"/>
                <w:sz w:val="20"/>
                <w:szCs w:val="20"/>
                <w:lang w:val="fr-FR" w:eastAsia="en-IN"/>
              </w:rPr>
              <w:t xml:space="preserve"> </w:t>
            </w:r>
            <w:r w:rsidR="00A50B7C" w:rsidRPr="00823A21">
              <w:rPr>
                <w:rFonts w:asciiTheme="minorHAnsi" w:hAnsiTheme="minorHAnsi" w:cstheme="minorHAnsi"/>
                <w:noProof/>
                <w:color w:val="000000" w:themeColor="text1"/>
                <w:sz w:val="20"/>
                <w:szCs w:val="20"/>
                <w:lang w:val="fr-FR" w:eastAsia="en-IN"/>
              </w:rPr>
              <w:t>vendues</w:t>
            </w:r>
            <w:r w:rsidRPr="00823A21">
              <w:rPr>
                <w:rFonts w:asciiTheme="minorHAnsi" w:hAnsiTheme="minorHAnsi" w:cstheme="minorHAnsi"/>
                <w:noProof/>
                <w:color w:val="000000" w:themeColor="text1"/>
                <w:sz w:val="20"/>
                <w:szCs w:val="20"/>
                <w:lang w:val="fr-FR" w:eastAsia="en-IN"/>
              </w:rPr>
              <w:t xml:space="preserve"> </w:t>
            </w:r>
            <w:r w:rsidR="00A50B7C" w:rsidRPr="00823A21">
              <w:rPr>
                <w:rFonts w:asciiTheme="minorHAnsi" w:hAnsiTheme="minorHAnsi" w:cstheme="minorHAnsi"/>
                <w:noProof/>
                <w:color w:val="000000" w:themeColor="text1"/>
                <w:sz w:val="20"/>
                <w:szCs w:val="20"/>
                <w:lang w:val="fr-FR" w:eastAsia="en-IN"/>
              </w:rPr>
              <w:t>le mois derni</w:t>
            </w:r>
            <w:r w:rsidR="00BF5329" w:rsidRPr="00823A21">
              <w:rPr>
                <w:rFonts w:asciiTheme="minorHAnsi" w:hAnsiTheme="minorHAnsi" w:cstheme="minorHAnsi"/>
                <w:noProof/>
                <w:color w:val="000000" w:themeColor="text1"/>
                <w:sz w:val="20"/>
                <w:szCs w:val="20"/>
                <w:lang w:val="fr-FR" w:eastAsia="en-IN"/>
              </w:rPr>
              <w:t>er</w:t>
            </w:r>
          </w:p>
          <w:p w14:paraId="654A5D5A" w14:textId="4EE581D9" w:rsidR="009B79DA" w:rsidRPr="00823A21" w:rsidRDefault="00BF5329"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1700224" behindDoc="0" locked="0" layoutInCell="1" allowOverlap="1" wp14:anchorId="47667735" wp14:editId="4255407F">
                      <wp:simplePos x="0" y="0"/>
                      <wp:positionH relativeFrom="column">
                        <wp:posOffset>865234</wp:posOffset>
                      </wp:positionH>
                      <wp:positionV relativeFrom="paragraph">
                        <wp:posOffset>83820</wp:posOffset>
                      </wp:positionV>
                      <wp:extent cx="521335" cy="185806"/>
                      <wp:effectExtent l="0" t="0" r="12065" b="24130"/>
                      <wp:wrapNone/>
                      <wp:docPr id="59"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60" name="Group 60"/>
                              <wpg:cNvGrpSpPr/>
                              <wpg:grpSpPr>
                                <a:xfrm>
                                  <a:off x="249382" y="0"/>
                                  <a:ext cx="494665" cy="152400"/>
                                  <a:chOff x="0" y="0"/>
                                  <a:chExt cx="494665" cy="196850"/>
                                </a:xfrm>
                              </wpg:grpSpPr>
                              <wps:wsp>
                                <wps:cNvPr id="109" name="Rectangle 109"/>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Rectangle 11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A33E3A" id="Group 59" o:spid="_x0000_s1026" style="position:absolute;margin-left:68.15pt;margin-top:6.6pt;width:41.05pt;height:14.65pt;z-index:251700224;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">
                        <v:rect id="Rectangle 109"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" filled="f" strokecolor="black [3213]" strokeweight=".5pt"/>
                        <v:rect id="Rectangle 110"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" filled="f" strokecolor="black [3213]" strokeweight=".5pt"/>
                      </v:group>
                      <v:rect id="Rectangle 11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" filled="f" strokecolor="black [3213]" strokeweight=".5pt"/>
                    </v:group>
                  </w:pict>
                </mc:Fallback>
              </mc:AlternateContent>
            </w:r>
          </w:p>
          <w:p w14:paraId="0A500B7A" w14:textId="710C93D3" w:rsidR="00BF5329" w:rsidRPr="00823A21" w:rsidRDefault="00BF5329"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7FBD0B06" w14:textId="0821DDA4" w:rsidR="00E234CA" w:rsidRPr="00823A21" w:rsidRDefault="00A50B7C" w:rsidP="001714EC">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823A21">
              <w:rPr>
                <w:rFonts w:asciiTheme="minorHAnsi" w:hAnsiTheme="minorHAnsi" w:cstheme="minorHAnsi"/>
                <w:i/>
                <w:iCs/>
                <w:spacing w:val="-2"/>
                <w:sz w:val="18"/>
                <w:szCs w:val="18"/>
                <w:lang w:val="fr-FR" w:bidi="hi-IN"/>
              </w:rPr>
              <w:t>Aucun</w:t>
            </w:r>
            <w:r w:rsidR="00E234CA" w:rsidRPr="00823A21">
              <w:rPr>
                <w:rFonts w:asciiTheme="minorHAnsi" w:hAnsiTheme="minorHAnsi" w:cs="Mangal"/>
                <w:i/>
                <w:iCs/>
                <w:spacing w:val="-2"/>
                <w:sz w:val="18"/>
                <w:szCs w:val="18"/>
                <w:cs/>
                <w:lang w:val="fr-FR" w:bidi="hi-IN"/>
              </w:rPr>
              <w:t xml:space="preserve"> </w:t>
            </w:r>
            <w:r w:rsidR="00E234CA" w:rsidRPr="00823A21">
              <w:rPr>
                <w:rFonts w:asciiTheme="minorHAnsi" w:hAnsiTheme="minorHAnsi" w:cstheme="minorHAnsi"/>
                <w:i/>
                <w:iCs/>
                <w:spacing w:val="-2"/>
                <w:sz w:val="18"/>
                <w:szCs w:val="18"/>
                <w:lang w:val="fr-FR" w:bidi="hi-IN"/>
              </w:rPr>
              <w:tab/>
              <w:t>000</w:t>
            </w:r>
          </w:p>
          <w:p w14:paraId="70EC248D" w14:textId="6D8FB2B7" w:rsidR="009B79DA" w:rsidRPr="00823A21" w:rsidRDefault="00A50B7C" w:rsidP="001714EC">
            <w:pPr>
              <w:tabs>
                <w:tab w:val="right" w:leader="dot" w:pos="3567"/>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i/>
                <w:iCs/>
                <w:spacing w:val="-2"/>
                <w:sz w:val="18"/>
                <w:szCs w:val="18"/>
                <w:lang w:val="fr-FR" w:bidi="hi-IN"/>
              </w:rPr>
              <w:t>Ne sait pas</w:t>
            </w:r>
            <w:r w:rsidR="009B79DA" w:rsidRPr="00823A21">
              <w:rPr>
                <w:rFonts w:asciiTheme="minorHAnsi" w:hAnsiTheme="minorHAnsi" w:cs="Mangal"/>
                <w:i/>
                <w:iCs/>
                <w:spacing w:val="-2"/>
                <w:sz w:val="18"/>
                <w:szCs w:val="18"/>
                <w:cs/>
                <w:lang w:val="fr-FR" w:bidi="hi-IN"/>
              </w:rPr>
              <w:t xml:space="preserve"> </w:t>
            </w:r>
            <w:r w:rsidR="009B79DA" w:rsidRPr="00823A21">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E4333C7"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9B79DA" w:rsidRPr="00F97A6C" w:rsidDel="00512C22" w14:paraId="22A2AD3D" w14:textId="77777777" w:rsidTr="00823A21">
        <w:trPr>
          <w:trHeight w:val="72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A53BEBB" w14:textId="3BE5911F" w:rsidR="009B79DA"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9C8F42A" w14:textId="3CFC49D3" w:rsidR="009B79DA" w:rsidRPr="00823A21" w:rsidRDefault="00950844" w:rsidP="00897AA3">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Votre pharmacie</w:t>
            </w:r>
            <w:r w:rsidR="00FB3332" w:rsidRPr="00823A21">
              <w:rPr>
                <w:rFonts w:asciiTheme="minorHAnsi" w:hAnsiTheme="minorHAnsi" w:cstheme="minorHAnsi"/>
                <w:bCs/>
                <w:color w:val="000000" w:themeColor="text1"/>
                <w:sz w:val="20"/>
                <w:szCs w:val="20"/>
                <w:lang w:val="fr-FR"/>
              </w:rPr>
              <w:t xml:space="preserve"> </w:t>
            </w:r>
            <w:del w:id="116" w:author="Lenovo" w:date="2024-10-26T13:36:00Z">
              <w:r w:rsidRPr="00823A21" w:rsidDel="00897AA3">
                <w:rPr>
                  <w:rFonts w:asciiTheme="minorHAnsi" w:hAnsiTheme="minorHAnsi" w:cstheme="minorHAnsi"/>
                  <w:bCs/>
                  <w:color w:val="000000" w:themeColor="text1"/>
                  <w:sz w:val="20"/>
                  <w:szCs w:val="20"/>
                  <w:lang w:val="fr-FR"/>
                </w:rPr>
                <w:delText>/</w:delText>
              </w:r>
              <w:r w:rsidR="00090105" w:rsidRPr="00823A21" w:rsidDel="00897AA3">
                <w:rPr>
                  <w:rFonts w:asciiTheme="minorHAnsi" w:hAnsiTheme="minorHAnsi" w:cstheme="minorHAnsi"/>
                  <w:bCs/>
                  <w:sz w:val="20"/>
                  <w:szCs w:val="20"/>
                  <w:lang w:val="fr-FR"/>
                </w:rPr>
                <w:delText xml:space="preserve"> dépôt de médicaments </w:delText>
              </w:r>
            </w:del>
            <w:r w:rsidRPr="00823A21">
              <w:rPr>
                <w:rFonts w:asciiTheme="minorHAnsi" w:hAnsiTheme="minorHAnsi" w:cstheme="minorHAnsi"/>
                <w:bCs/>
                <w:color w:val="000000" w:themeColor="text1"/>
                <w:sz w:val="20"/>
                <w:szCs w:val="20"/>
                <w:lang w:val="fr-FR"/>
              </w:rPr>
              <w:t>a-t-</w:t>
            </w:r>
            <w:r w:rsidR="00FB3332" w:rsidRPr="00823A21">
              <w:rPr>
                <w:rFonts w:asciiTheme="minorHAnsi" w:hAnsiTheme="minorHAnsi" w:cstheme="minorHAnsi"/>
                <w:bCs/>
                <w:color w:val="000000" w:themeColor="text1"/>
                <w:sz w:val="20"/>
                <w:szCs w:val="20"/>
                <w:lang w:val="fr-FR"/>
              </w:rPr>
              <w:t xml:space="preserve">il </w:t>
            </w:r>
            <w:r w:rsidRPr="00823A21">
              <w:rPr>
                <w:rFonts w:asciiTheme="minorHAnsi" w:hAnsiTheme="minorHAnsi" w:cstheme="minorHAnsi"/>
                <w:bCs/>
                <w:color w:val="000000" w:themeColor="text1"/>
                <w:sz w:val="20"/>
                <w:szCs w:val="20"/>
                <w:lang w:val="fr-FR"/>
              </w:rPr>
              <w:t>connu une rupture de stoc</w:t>
            </w:r>
            <w:r w:rsidR="00A21C6A" w:rsidRPr="00823A21">
              <w:rPr>
                <w:rFonts w:asciiTheme="minorHAnsi" w:hAnsiTheme="minorHAnsi" w:cstheme="minorHAnsi"/>
                <w:bCs/>
                <w:color w:val="000000" w:themeColor="text1"/>
                <w:sz w:val="20"/>
                <w:szCs w:val="20"/>
                <w:lang w:val="fr-FR"/>
              </w:rPr>
              <w:t>k</w:t>
            </w:r>
            <w:r w:rsidRPr="00823A21">
              <w:rPr>
                <w:rFonts w:asciiTheme="minorHAnsi" w:hAnsiTheme="minorHAnsi" w:cstheme="minorHAnsi"/>
                <w:bCs/>
                <w:color w:val="000000" w:themeColor="text1"/>
                <w:sz w:val="20"/>
                <w:szCs w:val="20"/>
                <w:lang w:val="fr-FR"/>
              </w:rPr>
              <w:t xml:space="preserve"> d</w:t>
            </w:r>
            <w:r w:rsidR="004A613C" w:rsidRPr="00823A21">
              <w:rPr>
                <w:rFonts w:asciiTheme="minorHAnsi" w:hAnsiTheme="minorHAnsi" w:cstheme="minorHAnsi"/>
                <w:bCs/>
                <w:color w:val="000000" w:themeColor="text1"/>
                <w:sz w:val="20"/>
                <w:szCs w:val="20"/>
                <w:lang w:val="fr-FR"/>
              </w:rPr>
              <w:t>u</w:t>
            </w:r>
            <w:r w:rsidR="009B79DA" w:rsidRPr="00823A21">
              <w:rPr>
                <w:rFonts w:asciiTheme="minorHAnsi" w:hAnsiTheme="minorHAnsi" w:cstheme="minorHAnsi"/>
                <w:bCs/>
                <w:color w:val="000000" w:themeColor="text1"/>
                <w:sz w:val="20"/>
                <w:szCs w:val="20"/>
                <w:lang w:val="fr-FR"/>
              </w:rPr>
              <w:t xml:space="preserve"> </w:t>
            </w:r>
            <w:r w:rsidR="00D0475B" w:rsidRPr="00823A21">
              <w:rPr>
                <w:rFonts w:asciiTheme="minorHAnsi" w:hAnsiTheme="minorHAnsi" w:cstheme="minorHAnsi"/>
                <w:b/>
                <w:color w:val="000000" w:themeColor="text1"/>
                <w:sz w:val="20"/>
                <w:szCs w:val="20"/>
                <w:lang w:val="fr-FR"/>
              </w:rPr>
              <w:t>DIU</w:t>
            </w:r>
            <w:r w:rsidR="00D0475B"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au cours des 12 </w:t>
            </w:r>
            <w:r w:rsidR="00691E02" w:rsidRPr="00823A21">
              <w:rPr>
                <w:rFonts w:asciiTheme="minorHAnsi" w:hAnsiTheme="minorHAnsi" w:cstheme="minorHAnsi"/>
                <w:bCs/>
                <w:color w:val="000000" w:themeColor="text1"/>
                <w:sz w:val="20"/>
                <w:szCs w:val="20"/>
                <w:lang w:val="fr-FR"/>
              </w:rPr>
              <w:t xml:space="preserve">derniers </w:t>
            </w:r>
            <w:r w:rsidR="00B71611" w:rsidRPr="00823A21">
              <w:rPr>
                <w:rFonts w:asciiTheme="minorHAnsi" w:hAnsiTheme="minorHAnsi" w:cstheme="minorHAnsi"/>
                <w:bCs/>
                <w:color w:val="000000" w:themeColor="text1"/>
                <w:sz w:val="20"/>
                <w:szCs w:val="20"/>
                <w:lang w:val="fr-FR"/>
              </w:rPr>
              <w:t>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D4B95C4" w14:textId="465842E2" w:rsidR="009B79DA" w:rsidRPr="00823A21" w:rsidRDefault="00950844"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9B79DA" w:rsidRPr="00823A21">
              <w:rPr>
                <w:rFonts w:asciiTheme="minorHAnsi" w:hAnsiTheme="minorHAnsi" w:cstheme="minorHAnsi"/>
                <w:color w:val="000000" w:themeColor="text1"/>
                <w:spacing w:val="-2"/>
                <w:sz w:val="20"/>
                <w:szCs w:val="20"/>
                <w:lang w:val="fr-FR" w:bidi="hi-IN"/>
              </w:rPr>
              <w:tab/>
              <w:t>1</w:t>
            </w:r>
          </w:p>
          <w:p w14:paraId="57BD8E57" w14:textId="55905555" w:rsidR="009B79DA" w:rsidRPr="00823A21" w:rsidRDefault="009B79DA" w:rsidP="001714EC">
            <w:pPr>
              <w:tabs>
                <w:tab w:val="right" w:leader="dot" w:pos="3567"/>
                <w:tab w:val="right" w:leader="dot" w:pos="4420"/>
              </w:tabs>
              <w:suppressAutoHyphens/>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950844"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1E0A8F7A"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162EF611" w14:textId="0FE27ADD" w:rsidR="009B79DA" w:rsidRPr="00823A21" w:rsidRDefault="009B79DA" w:rsidP="001714EC">
            <w:pPr>
              <w:tabs>
                <w:tab w:val="left" w:pos="-720"/>
                <w:tab w:val="left" w:pos="49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1702272" behindDoc="0" locked="0" layoutInCell="1" allowOverlap="1" wp14:anchorId="04A7488F" wp14:editId="5F9566A4">
                      <wp:simplePos x="0" y="0"/>
                      <wp:positionH relativeFrom="column">
                        <wp:posOffset>-137013</wp:posOffset>
                      </wp:positionH>
                      <wp:positionV relativeFrom="paragraph">
                        <wp:posOffset>74881</wp:posOffset>
                      </wp:positionV>
                      <wp:extent cx="219075" cy="0"/>
                      <wp:effectExtent l="0" t="76200" r="28575" b="95250"/>
                      <wp:wrapNone/>
                      <wp:docPr id="1423" name="Straight Arrow Connector 1423"/>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2138D" id="Straight Arrow Connector 1423" o:spid="_x0000_s1026" type="#_x0000_t32" style="position:absolute;margin-left:-10.8pt;margin-top:5.9pt;width:17.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r w:rsidR="003B22B9" w:rsidRPr="00823A21">
              <w:rPr>
                <w:rFonts w:asciiTheme="minorHAnsi" w:hAnsiTheme="minorHAnsi" w:cstheme="minorHAnsi"/>
                <w:noProof/>
                <w:color w:val="000000" w:themeColor="text1"/>
                <w:sz w:val="20"/>
                <w:szCs w:val="20"/>
                <w:lang w:val="fr-FR" w:eastAsia="en-IN" w:bidi="hi-IN"/>
              </w:rPr>
              <w:t>3</w:t>
            </w:r>
            <w:r w:rsidRPr="00823A21">
              <w:rPr>
                <w:rFonts w:asciiTheme="minorHAnsi" w:hAnsiTheme="minorHAnsi" w:cstheme="minorHAnsi"/>
                <w:noProof/>
                <w:color w:val="000000" w:themeColor="text1"/>
                <w:sz w:val="20"/>
                <w:szCs w:val="20"/>
                <w:lang w:val="fr-FR" w:eastAsia="en-IN" w:bidi="hi-IN"/>
              </w:rPr>
              <w:t>08</w:t>
            </w:r>
          </w:p>
        </w:tc>
      </w:tr>
      <w:tr w:rsidR="009B79DA" w:rsidRPr="00F97A6C" w:rsidDel="00512C22" w14:paraId="26F3D1AC" w14:textId="77777777" w:rsidTr="00823A21">
        <w:trPr>
          <w:trHeight w:val="127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5DCC670" w14:textId="3952CCFC"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1B5A942" w14:textId="11B5A139" w:rsidR="009B79DA" w:rsidRPr="00823A21" w:rsidRDefault="00243E1C"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w:t>
            </w:r>
            <w:r w:rsidR="00691E02" w:rsidRPr="00823A21">
              <w:rPr>
                <w:rFonts w:asciiTheme="minorHAnsi" w:hAnsiTheme="minorHAnsi" w:cstheme="minorHAnsi"/>
                <w:bCs/>
                <w:color w:val="000000" w:themeColor="text1"/>
                <w:sz w:val="20"/>
                <w:szCs w:val="20"/>
                <w:lang w:val="fr-FR"/>
              </w:rPr>
              <w:t xml:space="preserve">k au cours des 12 derniers </w:t>
            </w:r>
            <w:r w:rsidR="00B71611" w:rsidRPr="00823A21">
              <w:rPr>
                <w:rFonts w:asciiTheme="minorHAnsi" w:hAnsiTheme="minorHAnsi" w:cstheme="minorHAnsi"/>
                <w:bCs/>
                <w:color w:val="000000" w:themeColor="text1"/>
                <w:sz w:val="20"/>
                <w:szCs w:val="20"/>
                <w:lang w:val="fr-FR"/>
              </w:rPr>
              <w:t>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12AF20B" w14:textId="051CE720" w:rsidR="009B79DA" w:rsidRPr="00823A21" w:rsidRDefault="00243E1C"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009B79DA" w:rsidRPr="00823A21">
              <w:rPr>
                <w:rFonts w:asciiTheme="minorHAnsi" w:hAnsiTheme="minorHAnsi" w:cstheme="minorHAnsi"/>
                <w:color w:val="000000" w:themeColor="text1"/>
                <w:spacing w:val="-2"/>
                <w:sz w:val="20"/>
                <w:szCs w:val="20"/>
                <w:lang w:val="fr-FR" w:bidi="hi-IN"/>
              </w:rPr>
              <w:tab/>
              <w:t>1</w:t>
            </w:r>
          </w:p>
          <w:p w14:paraId="679431C9" w14:textId="2947215D"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1-3 </w:t>
            </w:r>
            <w:r w:rsidR="00243E1C"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2</w:t>
            </w:r>
          </w:p>
          <w:p w14:paraId="3B46E927" w14:textId="52E8E625"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4-6 </w:t>
            </w:r>
            <w:r w:rsidR="00243E1C"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3</w:t>
            </w:r>
          </w:p>
          <w:p w14:paraId="2A6B4926" w14:textId="0188F266" w:rsidR="009B79DA" w:rsidRPr="00823A21" w:rsidRDefault="00243E1C" w:rsidP="00243E1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Plus de</w:t>
            </w:r>
            <w:r w:rsidR="009B79DA" w:rsidRPr="00823A21">
              <w:rPr>
                <w:rFonts w:asciiTheme="minorHAnsi" w:hAnsiTheme="minorHAnsi" w:cstheme="minorHAnsi"/>
                <w:color w:val="000000" w:themeColor="text1"/>
                <w:spacing w:val="-2"/>
                <w:sz w:val="20"/>
                <w:szCs w:val="20"/>
                <w:lang w:val="fr-FR" w:bidi="hi-IN"/>
              </w:rPr>
              <w:t xml:space="preserve"> 6 </w:t>
            </w:r>
            <w:r w:rsidRPr="00823A21">
              <w:rPr>
                <w:rFonts w:asciiTheme="minorHAnsi" w:hAnsiTheme="minorHAnsi" w:cstheme="minorHAnsi"/>
                <w:color w:val="000000" w:themeColor="text1"/>
                <w:spacing w:val="-2"/>
                <w:sz w:val="20"/>
                <w:szCs w:val="20"/>
                <w:lang w:val="fr-FR" w:bidi="hi-IN"/>
              </w:rPr>
              <w:t>mois</w:t>
            </w:r>
            <w:r w:rsidR="009B79DA" w:rsidRPr="00823A21">
              <w:rPr>
                <w:rFonts w:asciiTheme="minorHAnsi" w:hAnsiTheme="minorHAnsi" w:cstheme="minorHAnsi"/>
                <w:color w:val="000000" w:themeColor="text1"/>
                <w:spacing w:val="-2"/>
                <w:sz w:val="20"/>
                <w:szCs w:val="20"/>
                <w:lang w:val="fr-FR"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0E1F152"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9B79DA" w:rsidRPr="00F97A6C" w:rsidDel="00512C22" w14:paraId="7A221455" w14:textId="77777777" w:rsidTr="00823A21">
        <w:trPr>
          <w:trHeight w:val="1220"/>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2BF8920" w14:textId="53687F4C"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8FC8211" w14:textId="454DCCA8" w:rsidR="009B79DA" w:rsidRPr="00823A21" w:rsidRDefault="00FC1100" w:rsidP="00D0475B">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trois derniers mois, combien d’incidents se sont </w:t>
            </w:r>
            <w:proofErr w:type="gramStart"/>
            <w:r w:rsidRPr="00823A21">
              <w:rPr>
                <w:rFonts w:asciiTheme="minorHAnsi" w:hAnsiTheme="minorHAnsi" w:cstheme="minorHAnsi"/>
                <w:bCs/>
                <w:color w:val="000000" w:themeColor="text1"/>
                <w:sz w:val="20"/>
                <w:szCs w:val="20"/>
                <w:lang w:val="fr-FR"/>
              </w:rPr>
              <w:t>produits</w:t>
            </w:r>
            <w:proofErr w:type="gramEnd"/>
            <w:r w:rsidRPr="00823A21">
              <w:rPr>
                <w:rFonts w:asciiTheme="minorHAnsi" w:hAnsiTheme="minorHAnsi" w:cstheme="minorHAnsi"/>
                <w:bCs/>
                <w:color w:val="000000" w:themeColor="text1"/>
                <w:sz w:val="20"/>
                <w:szCs w:val="20"/>
                <w:lang w:val="fr-FR"/>
              </w:rPr>
              <w:t xml:space="preserve"> lorsqu’une cliente est venue acheter un</w:t>
            </w:r>
            <w:r w:rsidR="009B79DA" w:rsidRPr="00823A21">
              <w:rPr>
                <w:rFonts w:asciiTheme="minorHAnsi" w:hAnsiTheme="minorHAnsi" w:cstheme="minorHAnsi"/>
                <w:bCs/>
                <w:color w:val="000000" w:themeColor="text1"/>
                <w:sz w:val="20"/>
                <w:szCs w:val="20"/>
                <w:lang w:val="fr-FR"/>
              </w:rPr>
              <w:t xml:space="preserve"> </w:t>
            </w:r>
            <w:r w:rsidR="00D0475B" w:rsidRPr="00823A21">
              <w:rPr>
                <w:rFonts w:asciiTheme="minorHAnsi" w:hAnsiTheme="minorHAnsi" w:cstheme="minorHAnsi"/>
                <w:b/>
                <w:color w:val="000000" w:themeColor="text1"/>
                <w:sz w:val="20"/>
                <w:szCs w:val="20"/>
                <w:lang w:val="fr-FR"/>
              </w:rPr>
              <w:t>DIU</w:t>
            </w:r>
            <w:r w:rsidR="005B47F3" w:rsidRPr="00823A21">
              <w:rPr>
                <w:rFonts w:asciiTheme="minorHAnsi" w:hAnsiTheme="minorHAnsi" w:cstheme="minorHAnsi"/>
                <w:b/>
                <w:color w:val="000000" w:themeColor="text1"/>
                <w:sz w:val="20"/>
                <w:szCs w:val="20"/>
                <w:lang w:val="fr-FR"/>
              </w:rPr>
              <w:t>,</w:t>
            </w:r>
            <w:r w:rsidR="009B79DA" w:rsidRPr="00823A21">
              <w:rPr>
                <w:rFonts w:asciiTheme="minorHAnsi" w:hAnsiTheme="minorHAnsi" w:cstheme="minorHAnsi"/>
                <w:b/>
                <w:color w:val="000000" w:themeColor="text1"/>
                <w:sz w:val="20"/>
                <w:szCs w:val="20"/>
                <w:lang w:val="fr-FR"/>
              </w:rPr>
              <w:t xml:space="preserve"> </w:t>
            </w:r>
            <w:r w:rsidR="00F754F0" w:rsidRPr="00823A21">
              <w:rPr>
                <w:rFonts w:asciiTheme="minorHAnsi" w:hAnsiTheme="minorHAnsi" w:cstheme="minorHAnsi"/>
                <w:bCs/>
                <w:color w:val="000000" w:themeColor="text1"/>
                <w:sz w:val="20"/>
                <w:szCs w:val="20"/>
                <w:lang w:val="fr-FR"/>
              </w:rPr>
              <w:t>mais qu</w:t>
            </w:r>
            <w:r w:rsidR="00CB5A89" w:rsidRPr="00823A21">
              <w:rPr>
                <w:rFonts w:asciiTheme="minorHAnsi" w:hAnsiTheme="minorHAnsi" w:cstheme="minorHAnsi"/>
                <w:bCs/>
                <w:color w:val="000000" w:themeColor="text1"/>
                <w:sz w:val="20"/>
                <w:szCs w:val="20"/>
                <w:lang w:val="fr-FR"/>
              </w:rPr>
              <w:t xml:space="preserve">’il n’était pas </w:t>
            </w:r>
            <w:r w:rsidR="008054F7" w:rsidRPr="00823A21">
              <w:rPr>
                <w:rFonts w:asciiTheme="minorHAnsi" w:hAnsiTheme="minorHAnsi" w:cstheme="minorHAnsi"/>
                <w:bCs/>
                <w:color w:val="000000" w:themeColor="text1"/>
                <w:sz w:val="20"/>
                <w:szCs w:val="20"/>
                <w:lang w:val="fr-FR"/>
              </w:rPr>
              <w:t>disponible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A16A050" w14:textId="254CDA36" w:rsidR="009B79DA" w:rsidRPr="00823A21" w:rsidRDefault="00BC26E8"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Aucun</w:t>
            </w:r>
            <w:r w:rsidR="009B79DA" w:rsidRPr="00823A21">
              <w:rPr>
                <w:rFonts w:asciiTheme="minorHAnsi" w:hAnsiTheme="minorHAnsi" w:cstheme="minorHAnsi"/>
                <w:color w:val="000000" w:themeColor="text1"/>
                <w:spacing w:val="-2"/>
                <w:sz w:val="20"/>
                <w:szCs w:val="20"/>
                <w:lang w:val="fr-FR" w:bidi="hi-IN"/>
              </w:rPr>
              <w:tab/>
              <w:t>0</w:t>
            </w:r>
          </w:p>
          <w:p w14:paraId="61110A9B" w14:textId="1772234A" w:rsidR="009B79DA" w:rsidRPr="00823A21" w:rsidRDefault="00A21C6A"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w:t>
            </w:r>
            <w:r w:rsidR="009B79DA"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moins d’une fois par mois</w:t>
            </w:r>
            <w:r w:rsidR="009B79DA" w:rsidRPr="00823A21">
              <w:rPr>
                <w:rFonts w:asciiTheme="minorHAnsi" w:hAnsiTheme="minorHAnsi" w:cstheme="minorHAnsi"/>
                <w:color w:val="000000" w:themeColor="text1"/>
                <w:spacing w:val="-2"/>
                <w:sz w:val="20"/>
                <w:szCs w:val="20"/>
                <w:lang w:val="fr-FR" w:bidi="hi-IN"/>
              </w:rPr>
              <w:t>)</w:t>
            </w:r>
            <w:r w:rsidR="009B79DA" w:rsidRPr="00823A21">
              <w:rPr>
                <w:rFonts w:asciiTheme="minorHAnsi" w:hAnsiTheme="minorHAnsi" w:cstheme="minorHAnsi"/>
                <w:color w:val="000000" w:themeColor="text1"/>
                <w:spacing w:val="-2"/>
                <w:sz w:val="20"/>
                <w:szCs w:val="20"/>
                <w:lang w:val="fr-FR" w:bidi="hi-IN"/>
              </w:rPr>
              <w:tab/>
              <w:t>1</w:t>
            </w:r>
          </w:p>
          <w:p w14:paraId="65D0CB93" w14:textId="31B8B403" w:rsidR="009B79DA" w:rsidRPr="00823A21" w:rsidRDefault="00C76E53"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w:t>
            </w:r>
            <w:r w:rsidR="009B79DA" w:rsidRPr="00823A21">
              <w:rPr>
                <w:rFonts w:asciiTheme="minorHAnsi" w:hAnsiTheme="minorHAnsi" w:cstheme="minorHAnsi"/>
                <w:color w:val="000000" w:themeColor="text1"/>
                <w:spacing w:val="-2"/>
                <w:sz w:val="20"/>
                <w:szCs w:val="20"/>
                <w:lang w:val="fr-FR" w:bidi="hi-IN"/>
              </w:rPr>
              <w:t xml:space="preserve"> (2-3 </w:t>
            </w:r>
            <w:r w:rsidRPr="00823A21">
              <w:rPr>
                <w:rFonts w:asciiTheme="minorHAnsi" w:hAnsiTheme="minorHAnsi" w:cstheme="minorHAnsi"/>
                <w:color w:val="000000" w:themeColor="text1"/>
                <w:spacing w:val="-2"/>
                <w:sz w:val="20"/>
                <w:szCs w:val="20"/>
                <w:lang w:val="fr-FR" w:bidi="hi-IN"/>
              </w:rPr>
              <w:t>fois par mois</w:t>
            </w:r>
            <w:r w:rsidR="009B79DA" w:rsidRPr="00823A21">
              <w:rPr>
                <w:rFonts w:asciiTheme="minorHAnsi" w:hAnsiTheme="minorHAnsi" w:cstheme="minorHAnsi"/>
                <w:color w:val="000000" w:themeColor="text1"/>
                <w:spacing w:val="-2"/>
                <w:sz w:val="20"/>
                <w:szCs w:val="20"/>
                <w:lang w:val="fr-FR" w:bidi="hi-IN"/>
              </w:rPr>
              <w:t>)</w:t>
            </w:r>
            <w:r w:rsidR="009B79DA" w:rsidRPr="00823A21">
              <w:rPr>
                <w:rFonts w:asciiTheme="minorHAnsi" w:hAnsiTheme="minorHAnsi" w:cstheme="minorHAnsi"/>
                <w:color w:val="000000" w:themeColor="text1"/>
                <w:spacing w:val="-2"/>
                <w:sz w:val="20"/>
                <w:szCs w:val="20"/>
                <w:lang w:val="fr-FR" w:bidi="hi-IN"/>
              </w:rPr>
              <w:tab/>
              <w:t>2</w:t>
            </w:r>
          </w:p>
          <w:p w14:paraId="161EBC7E" w14:textId="7162FA96" w:rsidR="009B79DA" w:rsidRPr="00823A21" w:rsidRDefault="00C76E53" w:rsidP="00C76E53">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w:t>
            </w:r>
            <w:r w:rsidR="009B79DA"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plus de 3 fois par mois</w:t>
            </w:r>
            <w:r w:rsidR="009B79DA" w:rsidRPr="00823A21">
              <w:rPr>
                <w:rFonts w:asciiTheme="minorHAnsi" w:hAnsiTheme="minorHAnsi" w:cstheme="minorHAnsi"/>
                <w:color w:val="000000" w:themeColor="text1"/>
                <w:spacing w:val="-2"/>
                <w:sz w:val="20"/>
                <w:szCs w:val="20"/>
                <w:lang w:val="fr-FR" w:bidi="hi-IN"/>
              </w:rPr>
              <w:t>)</w:t>
            </w:r>
            <w:r w:rsidR="009B79DA"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431EB71" w14:textId="7AAA6228" w:rsidR="009B79DA" w:rsidRPr="00823A21" w:rsidRDefault="009B79DA" w:rsidP="001714EC">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1703296" behindDoc="0" locked="0" layoutInCell="1" allowOverlap="1" wp14:anchorId="694CF0B9" wp14:editId="018F8636">
                      <wp:simplePos x="0" y="0"/>
                      <wp:positionH relativeFrom="column">
                        <wp:posOffset>-139976</wp:posOffset>
                      </wp:positionH>
                      <wp:positionV relativeFrom="paragraph">
                        <wp:posOffset>78105</wp:posOffset>
                      </wp:positionV>
                      <wp:extent cx="219075" cy="0"/>
                      <wp:effectExtent l="0" t="76200" r="28575" b="95250"/>
                      <wp:wrapNone/>
                      <wp:docPr id="2332" name="Straight Arrow Connector 2332"/>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87F9B" id="Straight Arrow Connector 2332" o:spid="_x0000_s1026" type="#_x0000_t32" style="position:absolute;margin-left:-11pt;margin-top:6.15pt;width:17.2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r w:rsidR="003B22B9" w:rsidRPr="00823A21">
              <w:rPr>
                <w:rFonts w:asciiTheme="minorHAnsi" w:hAnsiTheme="minorHAnsi" w:cstheme="minorHAnsi"/>
                <w:noProof/>
                <w:color w:val="000000" w:themeColor="text1"/>
                <w:sz w:val="20"/>
                <w:szCs w:val="20"/>
                <w:lang w:val="fr-FR" w:eastAsia="en-IN" w:bidi="hi-IN"/>
              </w:rPr>
              <w:t>3</w:t>
            </w:r>
            <w:r w:rsidRPr="00823A21">
              <w:rPr>
                <w:rFonts w:asciiTheme="minorHAnsi" w:hAnsiTheme="minorHAnsi" w:cstheme="minorHAnsi"/>
                <w:noProof/>
                <w:color w:val="000000" w:themeColor="text1"/>
                <w:sz w:val="20"/>
                <w:szCs w:val="20"/>
                <w:lang w:val="fr-FR" w:eastAsia="en-IN" w:bidi="hi-IN"/>
              </w:rPr>
              <w:t xml:space="preserve">08 </w:t>
            </w:r>
          </w:p>
        </w:tc>
      </w:tr>
      <w:tr w:rsidR="001E075E" w:rsidRPr="00594147" w:rsidDel="00512C22" w14:paraId="1BD6B8DA" w14:textId="77777777" w:rsidTr="00E10C66">
        <w:trPr>
          <w:trHeight w:val="184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872E942" w14:textId="6E813C31" w:rsidR="009B79DA"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B6B3D80" w14:textId="62702665" w:rsidR="009B79DA" w:rsidRPr="00823A21" w:rsidRDefault="002C3D2C"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Qu’av</w:t>
            </w:r>
            <w:r w:rsidR="00F754F0" w:rsidRPr="00823A21">
              <w:rPr>
                <w:rFonts w:asciiTheme="minorHAnsi" w:hAnsiTheme="minorHAnsi" w:cstheme="minorHAnsi"/>
                <w:bCs/>
                <w:color w:val="000000" w:themeColor="text1"/>
                <w:sz w:val="20"/>
                <w:szCs w:val="20"/>
                <w:lang w:val="fr-FR"/>
              </w:rPr>
              <w:t>i</w:t>
            </w:r>
            <w:r w:rsidRPr="00823A21">
              <w:rPr>
                <w:rFonts w:asciiTheme="minorHAnsi" w:hAnsiTheme="minorHAnsi" w:cstheme="minorHAnsi"/>
                <w:bCs/>
                <w:color w:val="000000" w:themeColor="text1"/>
                <w:sz w:val="20"/>
                <w:szCs w:val="20"/>
                <w:lang w:val="fr-FR"/>
              </w:rPr>
              <w:t>ez-vous fait lorsque les</w:t>
            </w:r>
            <w:r w:rsidR="009B79DA" w:rsidRPr="00823A21">
              <w:rPr>
                <w:rFonts w:asciiTheme="minorHAnsi" w:hAnsiTheme="minorHAnsi" w:cstheme="minorHAnsi"/>
                <w:bCs/>
                <w:color w:val="000000" w:themeColor="text1"/>
                <w:sz w:val="20"/>
                <w:szCs w:val="20"/>
                <w:lang w:val="fr-FR"/>
              </w:rPr>
              <w:t xml:space="preserve"> </w:t>
            </w:r>
            <w:r w:rsidR="00D0475B" w:rsidRPr="00823A21">
              <w:rPr>
                <w:rFonts w:asciiTheme="minorHAnsi" w:hAnsiTheme="minorHAnsi" w:cstheme="minorHAnsi"/>
                <w:b/>
                <w:color w:val="000000" w:themeColor="text1"/>
                <w:sz w:val="20"/>
                <w:szCs w:val="20"/>
                <w:lang w:val="fr-FR"/>
              </w:rPr>
              <w:t>DIU</w:t>
            </w:r>
            <w:r w:rsidR="009B79DA"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n’étaient pas disponibles à un </w:t>
            </w:r>
            <w:r w:rsidR="00B71611" w:rsidRPr="00823A21">
              <w:rPr>
                <w:rFonts w:asciiTheme="minorHAnsi" w:hAnsiTheme="minorHAnsi" w:cstheme="minorHAnsi"/>
                <w:bCs/>
                <w:color w:val="000000" w:themeColor="text1"/>
                <w:sz w:val="20"/>
                <w:szCs w:val="20"/>
                <w:lang w:val="fr-FR"/>
              </w:rPr>
              <w:t>moment ?</w:t>
            </w:r>
          </w:p>
          <w:p w14:paraId="1C233E01" w14:textId="77777777" w:rsidR="009B79DA" w:rsidRPr="00823A21" w:rsidRDefault="009B79DA" w:rsidP="001714EC">
            <w:pPr>
              <w:rPr>
                <w:rFonts w:asciiTheme="minorHAnsi" w:hAnsiTheme="minorHAnsi" w:cstheme="minorHAnsi"/>
                <w:bCs/>
                <w:color w:val="000000" w:themeColor="text1"/>
                <w:sz w:val="20"/>
                <w:szCs w:val="20"/>
                <w:lang w:val="fr-FR"/>
              </w:rPr>
            </w:pPr>
          </w:p>
          <w:p w14:paraId="38486CB5" w14:textId="63AE1374" w:rsidR="009B79DA" w:rsidRPr="00823A21" w:rsidRDefault="009B79DA" w:rsidP="001714EC">
            <w:pPr>
              <w:autoSpaceDE w:val="0"/>
              <w:autoSpaceDN w:val="0"/>
              <w:adjustRightInd w:val="0"/>
              <w:rPr>
                <w:rFonts w:asciiTheme="minorHAnsi" w:hAnsiTheme="minorHAnsi" w:cstheme="minorHAnsi"/>
                <w:b/>
                <w:bCs/>
                <w:color w:val="000000" w:themeColor="text1"/>
                <w:sz w:val="20"/>
                <w:szCs w:val="20"/>
                <w:lang w:val="fr-FR" w:bidi="hi-IN"/>
              </w:rPr>
            </w:pPr>
            <w:r w:rsidRPr="00823A21">
              <w:rPr>
                <w:rFonts w:asciiTheme="minorHAnsi" w:hAnsiTheme="minorHAnsi" w:cs="Mangal"/>
                <w:b/>
                <w:bCs/>
                <w:color w:val="000000" w:themeColor="text1"/>
                <w:sz w:val="20"/>
                <w:szCs w:val="20"/>
                <w:cs/>
                <w:lang w:val="fr-FR" w:bidi="hi-IN"/>
              </w:rPr>
              <w:t xml:space="preserve"> </w:t>
            </w:r>
          </w:p>
          <w:p w14:paraId="4D7F1C91" w14:textId="77777777" w:rsidR="009B79DA" w:rsidRPr="00823A21" w:rsidRDefault="009B79DA" w:rsidP="001714EC">
            <w:pPr>
              <w:rPr>
                <w:rFonts w:asciiTheme="minorHAnsi" w:hAnsiTheme="minorHAnsi" w:cstheme="minorHAnsi"/>
                <w:bCs/>
                <w:color w:val="000000" w:themeColor="text1"/>
                <w:sz w:val="20"/>
                <w:szCs w:val="20"/>
                <w:lang w:val="fr-FR"/>
              </w:rPr>
            </w:pPr>
          </w:p>
          <w:p w14:paraId="2077C516" w14:textId="77777777" w:rsidR="009B79DA" w:rsidRPr="00823A21" w:rsidRDefault="009B79DA" w:rsidP="001714EC">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3A58D23" w14:textId="105BFFA5" w:rsidR="00370E0A" w:rsidRPr="00F97A6C"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41244E1B" w14:textId="24805FB7" w:rsidR="00370E0A" w:rsidRPr="00F97A6C"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28D54C35" w14:textId="49D9214C" w:rsidR="00370E0A" w:rsidRPr="00F97A6C"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w:t>
            </w:r>
            <w:r w:rsidR="00A0685B" w:rsidRPr="00F97A6C">
              <w:rPr>
                <w:rFonts w:asciiTheme="minorHAnsi" w:hAnsiTheme="minorHAnsi" w:cstheme="minorHAnsi"/>
                <w:color w:val="000000" w:themeColor="text1"/>
                <w:spacing w:val="-2"/>
                <w:sz w:val="20"/>
                <w:szCs w:val="20"/>
                <w:lang w:val="fr-FR" w:bidi="hi-IN"/>
              </w:rPr>
              <w:t>e autre officine</w:t>
            </w:r>
            <w:r w:rsidRPr="00F97A6C">
              <w:rPr>
                <w:rFonts w:asciiTheme="minorHAnsi" w:hAnsiTheme="minorHAnsi" w:cstheme="minorHAnsi"/>
                <w:color w:val="000000" w:themeColor="text1"/>
                <w:spacing w:val="-2"/>
                <w:sz w:val="20"/>
                <w:szCs w:val="20"/>
                <w:lang w:val="fr-FR" w:bidi="hi-IN"/>
              </w:rPr>
              <w:tab/>
              <w:t>3</w:t>
            </w:r>
          </w:p>
          <w:p w14:paraId="19D96466" w14:textId="77777777" w:rsidR="00370E0A" w:rsidRPr="00F97A6C"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43ED5A0C" w14:textId="4D489DB6" w:rsidR="00370E0A" w:rsidRPr="00F97A6C" w:rsidRDefault="001D3DB9"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Proposé et vendu une autre </w:t>
            </w:r>
            <w:r w:rsidR="00370E0A" w:rsidRPr="00F97A6C">
              <w:rPr>
                <w:rFonts w:asciiTheme="minorHAnsi" w:hAnsiTheme="minorHAnsi" w:cstheme="minorHAnsi"/>
                <w:color w:val="000000" w:themeColor="text1"/>
                <w:spacing w:val="-2"/>
                <w:sz w:val="20"/>
                <w:szCs w:val="20"/>
                <w:lang w:val="fr-FR" w:bidi="hi-IN"/>
              </w:rPr>
              <w:t>méthode</w:t>
            </w:r>
            <w:r w:rsidR="00370E0A" w:rsidRPr="00F97A6C">
              <w:rPr>
                <w:rFonts w:asciiTheme="minorHAnsi" w:hAnsiTheme="minorHAnsi" w:cstheme="minorHAnsi"/>
                <w:color w:val="000000" w:themeColor="text1"/>
                <w:spacing w:val="-2"/>
                <w:sz w:val="20"/>
                <w:szCs w:val="20"/>
                <w:lang w:val="fr-FR" w:bidi="hi-IN"/>
              </w:rPr>
              <w:tab/>
              <w:t>5</w:t>
            </w:r>
          </w:p>
          <w:p w14:paraId="03A452A8" w14:textId="7A225840" w:rsidR="00370E0A" w:rsidRPr="00F97A6C" w:rsidRDefault="001E075E"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00370E0A" w:rsidRPr="00F97A6C">
              <w:rPr>
                <w:rFonts w:asciiTheme="minorHAnsi" w:hAnsiTheme="minorHAnsi" w:cstheme="minorHAnsi"/>
                <w:color w:val="000000" w:themeColor="text1"/>
                <w:spacing w:val="-2"/>
                <w:sz w:val="20"/>
                <w:szCs w:val="20"/>
                <w:lang w:val="fr-FR" w:bidi="hi-IN"/>
              </w:rPr>
              <w:tab/>
              <w:t>6</w:t>
            </w:r>
          </w:p>
          <w:p w14:paraId="2C75DE8F" w14:textId="5203B7C5" w:rsidR="009B79DA" w:rsidRPr="00823A21"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0E7E8B2"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28F905B4" w14:textId="77777777" w:rsidR="00B037D6" w:rsidRPr="00823A21" w:rsidRDefault="00B037D6">
      <w:pPr>
        <w:rPr>
          <w:lang w:val="fr-FR"/>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2162D0" w:rsidRPr="00594147" w:rsidDel="00512C22" w14:paraId="2FD1A001" w14:textId="77777777" w:rsidTr="00823A21">
        <w:trPr>
          <w:trHeight w:val="451"/>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vAlign w:val="center"/>
          </w:tcPr>
          <w:p w14:paraId="4383BC0A" w14:textId="08E148F7" w:rsidR="002162D0" w:rsidRPr="00823A21" w:rsidRDefault="005C7446" w:rsidP="00B037D6">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b/>
                <w:bCs/>
                <w:color w:val="000000" w:themeColor="text1"/>
                <w:sz w:val="20"/>
                <w:szCs w:val="20"/>
                <w:lang w:val="fr-FR"/>
              </w:rPr>
              <w:t>Maintenant, j</w:t>
            </w:r>
            <w:r w:rsidR="00894377" w:rsidRPr="00823A21">
              <w:rPr>
                <w:rFonts w:asciiTheme="minorHAnsi" w:hAnsiTheme="minorHAnsi" w:cstheme="minorHAnsi"/>
                <w:b/>
                <w:bCs/>
                <w:color w:val="000000" w:themeColor="text1"/>
                <w:sz w:val="20"/>
                <w:szCs w:val="20"/>
                <w:lang w:val="fr-FR"/>
              </w:rPr>
              <w:t xml:space="preserve">’aimerais vous poser quelques questions sur les </w:t>
            </w:r>
            <w:r w:rsidRPr="00823A21">
              <w:rPr>
                <w:rFonts w:asciiTheme="minorHAnsi" w:hAnsiTheme="minorHAnsi" w:cstheme="minorHAnsi"/>
                <w:b/>
                <w:bCs/>
                <w:color w:val="000000" w:themeColor="text1"/>
                <w:sz w:val="20"/>
                <w:szCs w:val="20"/>
                <w:lang w:val="fr-FR"/>
              </w:rPr>
              <w:t>p</w:t>
            </w:r>
            <w:r w:rsidR="008054F7" w:rsidRPr="00823A21">
              <w:rPr>
                <w:rFonts w:asciiTheme="minorHAnsi" w:hAnsiTheme="minorHAnsi" w:cstheme="minorHAnsi"/>
                <w:b/>
                <w:bCs/>
                <w:color w:val="000000" w:themeColor="text1"/>
                <w:sz w:val="20"/>
                <w:szCs w:val="20"/>
                <w:lang w:val="fr-FR"/>
              </w:rPr>
              <w:t>ilule</w:t>
            </w:r>
            <w:r w:rsidRPr="00823A21">
              <w:rPr>
                <w:rFonts w:asciiTheme="minorHAnsi" w:hAnsiTheme="minorHAnsi" w:cstheme="minorHAnsi"/>
                <w:b/>
                <w:bCs/>
                <w:color w:val="000000" w:themeColor="text1"/>
                <w:sz w:val="20"/>
                <w:szCs w:val="20"/>
                <w:lang w:val="fr-FR"/>
              </w:rPr>
              <w:t>s</w:t>
            </w:r>
            <w:r w:rsidR="004B10F5" w:rsidRPr="00823A21">
              <w:rPr>
                <w:rFonts w:asciiTheme="minorHAnsi" w:hAnsiTheme="minorHAnsi" w:cstheme="minorHAnsi"/>
                <w:b/>
                <w:bCs/>
                <w:color w:val="000000" w:themeColor="text1"/>
                <w:sz w:val="20"/>
                <w:szCs w:val="20"/>
                <w:lang w:val="fr-FR"/>
              </w:rPr>
              <w:t>.</w:t>
            </w:r>
          </w:p>
        </w:tc>
      </w:tr>
      <w:tr w:rsidR="002162D0" w:rsidRPr="00F97A6C" w:rsidDel="00512C22" w14:paraId="6D92ADBA" w14:textId="77777777" w:rsidTr="00823A21">
        <w:trPr>
          <w:trHeight w:val="820"/>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A1B563B" w14:textId="62DE3ECE"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08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5C81723" w14:textId="5484D5AA" w:rsidR="002162D0" w:rsidRPr="00823A21" w:rsidRDefault="000136AD" w:rsidP="00897AA3">
            <w:pPr>
              <w:rPr>
                <w:rFonts w:asciiTheme="minorHAnsi" w:hAnsiTheme="minorHAnsi" w:cstheme="minorHAnsi"/>
                <w:bCs/>
                <w:color w:val="000000" w:themeColor="text1"/>
                <w:sz w:val="20"/>
                <w:szCs w:val="20"/>
                <w:lang w:val="fr-FR"/>
              </w:rPr>
            </w:pPr>
            <w:proofErr w:type="spellStart"/>
            <w:r w:rsidRPr="00823A21">
              <w:rPr>
                <w:rFonts w:asciiTheme="minorHAnsi" w:hAnsiTheme="minorHAnsi" w:cstheme="minorHAnsi"/>
                <w:bCs/>
                <w:color w:val="000000" w:themeColor="text1"/>
                <w:sz w:val="20"/>
                <w:szCs w:val="20"/>
                <w:lang w:val="fr-FR"/>
              </w:rPr>
              <w:t>Est ce</w:t>
            </w:r>
            <w:proofErr w:type="spellEnd"/>
            <w:r w:rsidRPr="00823A21">
              <w:rPr>
                <w:rFonts w:asciiTheme="minorHAnsi" w:hAnsiTheme="minorHAnsi" w:cstheme="minorHAnsi"/>
                <w:bCs/>
                <w:color w:val="000000" w:themeColor="text1"/>
                <w:sz w:val="20"/>
                <w:szCs w:val="20"/>
                <w:lang w:val="fr-FR"/>
              </w:rPr>
              <w:t xml:space="preserve"> que votre pharmacie</w:t>
            </w:r>
            <w:del w:id="117" w:author="Lenovo" w:date="2024-10-26T13:37:00Z">
              <w:r w:rsidRPr="00823A21" w:rsidDel="00897AA3">
                <w:rPr>
                  <w:rFonts w:asciiTheme="minorHAnsi" w:hAnsiTheme="minorHAnsi" w:cstheme="minorHAnsi"/>
                  <w:bCs/>
                  <w:color w:val="000000" w:themeColor="text1"/>
                  <w:sz w:val="20"/>
                  <w:szCs w:val="20"/>
                  <w:lang w:val="fr-FR"/>
                </w:rPr>
                <w:delText>/</w:delText>
              </w:r>
              <w:r w:rsidR="00090105" w:rsidRPr="00823A21" w:rsidDel="00897AA3">
                <w:rPr>
                  <w:rFonts w:asciiTheme="minorHAnsi" w:hAnsiTheme="minorHAnsi" w:cstheme="minorHAnsi"/>
                  <w:bCs/>
                  <w:sz w:val="20"/>
                  <w:szCs w:val="20"/>
                  <w:lang w:val="fr-FR"/>
                </w:rPr>
                <w:delText xml:space="preserve"> dépôt de médicaments</w:delText>
              </w:r>
            </w:del>
            <w:r w:rsidR="00090105"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 xml:space="preserve">a </w:t>
            </w:r>
            <w:r w:rsidR="00A91652" w:rsidRPr="00823A21">
              <w:rPr>
                <w:rFonts w:asciiTheme="minorHAnsi" w:hAnsiTheme="minorHAnsi" w:cstheme="minorHAnsi"/>
                <w:bCs/>
                <w:color w:val="000000" w:themeColor="text1"/>
                <w:sz w:val="20"/>
                <w:szCs w:val="20"/>
                <w:lang w:val="fr-FR"/>
              </w:rPr>
              <w:t xml:space="preserve">stocké ou </w:t>
            </w:r>
            <w:r w:rsidRPr="00823A21">
              <w:rPr>
                <w:rFonts w:asciiTheme="minorHAnsi" w:hAnsiTheme="minorHAnsi" w:cstheme="minorHAnsi"/>
                <w:bCs/>
                <w:color w:val="000000" w:themeColor="text1"/>
                <w:sz w:val="20"/>
                <w:szCs w:val="20"/>
                <w:lang w:val="fr-FR"/>
              </w:rPr>
              <w:t>vendu des</w:t>
            </w:r>
            <w:r w:rsidR="005C7446" w:rsidRPr="00823A21">
              <w:rPr>
                <w:rFonts w:asciiTheme="minorHAnsi" w:hAnsiTheme="minorHAnsi" w:cstheme="minorHAnsi"/>
                <w:bCs/>
                <w:color w:val="000000" w:themeColor="text1"/>
                <w:sz w:val="20"/>
                <w:szCs w:val="20"/>
                <w:lang w:val="fr-FR"/>
              </w:rPr>
              <w:t xml:space="preserve"> p</w:t>
            </w:r>
            <w:r w:rsidR="008054F7" w:rsidRPr="00823A21">
              <w:rPr>
                <w:rFonts w:asciiTheme="minorHAnsi" w:hAnsiTheme="minorHAnsi" w:cstheme="minorHAnsi"/>
                <w:bCs/>
                <w:color w:val="000000" w:themeColor="text1"/>
                <w:sz w:val="20"/>
                <w:szCs w:val="20"/>
                <w:lang w:val="fr-FR"/>
              </w:rPr>
              <w:t>ilule</w:t>
            </w:r>
            <w:r w:rsidR="005C7446" w:rsidRPr="00823A21">
              <w:rPr>
                <w:rFonts w:asciiTheme="minorHAnsi" w:hAnsiTheme="minorHAnsi" w:cstheme="minorHAnsi"/>
                <w:bCs/>
                <w:color w:val="000000" w:themeColor="text1"/>
                <w:sz w:val="20"/>
                <w:szCs w:val="20"/>
                <w:lang w:val="fr-FR"/>
              </w:rPr>
              <w:t xml:space="preserve">s </w:t>
            </w:r>
            <w:r w:rsidRPr="00823A21">
              <w:rPr>
                <w:rFonts w:asciiTheme="minorHAnsi" w:hAnsiTheme="minorHAnsi" w:cstheme="minorHAnsi"/>
                <w:bCs/>
                <w:color w:val="000000" w:themeColor="text1"/>
                <w:sz w:val="20"/>
                <w:szCs w:val="20"/>
                <w:lang w:val="fr-FR"/>
              </w:rPr>
              <w:t xml:space="preserve">durant </w:t>
            </w:r>
            <w:r w:rsidR="00B71611" w:rsidRPr="00823A21">
              <w:rPr>
                <w:rFonts w:asciiTheme="minorHAnsi" w:hAnsiTheme="minorHAnsi" w:cstheme="minorHAnsi"/>
                <w:bCs/>
                <w:color w:val="000000" w:themeColor="text1"/>
                <w:sz w:val="20"/>
                <w:szCs w:val="20"/>
                <w:lang w:val="fr-FR"/>
              </w:rPr>
              <w:t>les 12 derniers mois</w:t>
            </w:r>
            <w:r w:rsidR="00EF53B1" w:rsidRPr="00823A21">
              <w:rPr>
                <w:rFonts w:asciiTheme="minorHAnsi" w:hAnsiTheme="minorHAnsi" w:cstheme="minorHAnsi"/>
                <w:bCs/>
                <w:color w:val="000000" w:themeColor="text1"/>
                <w:sz w:val="20"/>
                <w:szCs w:val="20"/>
                <w:lang w:val="fr-FR"/>
              </w:rPr>
              <w:t xml:space="preserve"> </w:t>
            </w:r>
            <w:r w:rsidR="00B71611" w:rsidRPr="00823A21">
              <w:rPr>
                <w:rFonts w:asciiTheme="minorHAnsi" w:hAnsiTheme="minorHAnsi" w:cstheme="minorHAnsi"/>
                <w:bCs/>
                <w:color w:val="000000" w:themeColor="text1"/>
                <w:sz w:val="20"/>
                <w:szCs w:val="20"/>
                <w:lang w:val="fr-FR"/>
              </w:rPr>
              <w:t>?</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6E4B73AC" w14:textId="34AE4192" w:rsidR="002162D0" w:rsidRPr="00823A21" w:rsidRDefault="000136AD"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2162D0" w:rsidRPr="00823A21">
              <w:rPr>
                <w:rFonts w:asciiTheme="minorHAnsi" w:hAnsiTheme="minorHAnsi" w:cstheme="minorHAnsi"/>
                <w:color w:val="000000" w:themeColor="text1"/>
                <w:spacing w:val="-2"/>
                <w:sz w:val="20"/>
                <w:szCs w:val="20"/>
                <w:lang w:val="fr-FR" w:bidi="hi-IN"/>
              </w:rPr>
              <w:tab/>
              <w:t>1</w:t>
            </w:r>
          </w:p>
          <w:p w14:paraId="682C5D5F" w14:textId="7038EFEC" w:rsidR="002162D0" w:rsidRPr="00823A21" w:rsidRDefault="002162D0"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0136AD"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2021F10" w14:textId="77777777" w:rsidR="002162D0" w:rsidRPr="00823A21" w:rsidRDefault="002162D0" w:rsidP="001714EC">
            <w:pPr>
              <w:tabs>
                <w:tab w:val="left" w:pos="-7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318720" behindDoc="0" locked="0" layoutInCell="1" allowOverlap="1" wp14:anchorId="49D623FC" wp14:editId="372F56DC">
                      <wp:simplePos x="0" y="0"/>
                      <wp:positionH relativeFrom="column">
                        <wp:posOffset>-153670</wp:posOffset>
                      </wp:positionH>
                      <wp:positionV relativeFrom="paragraph">
                        <wp:posOffset>255368</wp:posOffset>
                      </wp:positionV>
                      <wp:extent cx="219075" cy="0"/>
                      <wp:effectExtent l="0" t="76200" r="28575" b="95250"/>
                      <wp:wrapNone/>
                      <wp:docPr id="37" name="Straight Arrow Connector 37"/>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192892" id="_x0000_t32" coordsize="21600,21600" o:spt="32" o:oned="t" path="m,l21600,21600e" filled="f">
                      <v:path arrowok="t" fillok="f" o:connecttype="none"/>
                      <o:lock v:ext="edit" shapetype="t"/>
                    </v:shapetype>
                    <v:shape id="Straight Arrow Connector 37" o:spid="_x0000_s1026" type="#_x0000_t32" style="position:absolute;margin-left:-12.1pt;margin-top:20.1pt;width:17.25pt;height:0;z-index:25231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p>
          <w:p w14:paraId="0907068B" w14:textId="782C9556"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noProof/>
                <w:color w:val="000000" w:themeColor="text1"/>
                <w:sz w:val="20"/>
                <w:szCs w:val="20"/>
                <w:lang w:val="fr-FR" w:eastAsia="en-IN" w:bidi="hi-IN"/>
              </w:rPr>
              <w:t xml:space="preserve">    </w:t>
            </w:r>
            <w:r w:rsidR="003B22B9" w:rsidRPr="00823A21">
              <w:rPr>
                <w:rFonts w:asciiTheme="minorHAnsi" w:hAnsiTheme="minorHAnsi" w:cstheme="minorHAnsi"/>
                <w:noProof/>
                <w:color w:val="000000" w:themeColor="text1"/>
                <w:sz w:val="20"/>
                <w:szCs w:val="20"/>
                <w:lang w:val="fr-FR" w:eastAsia="en-IN" w:bidi="hi-IN"/>
              </w:rPr>
              <w:t>3</w:t>
            </w:r>
            <w:r w:rsidR="002F4B57" w:rsidRPr="00823A21">
              <w:rPr>
                <w:rFonts w:asciiTheme="minorHAnsi" w:hAnsiTheme="minorHAnsi" w:cstheme="minorHAnsi"/>
                <w:noProof/>
                <w:color w:val="000000" w:themeColor="text1"/>
                <w:sz w:val="20"/>
                <w:szCs w:val="20"/>
                <w:lang w:val="fr-FR" w:eastAsia="en-IN" w:bidi="hi-IN"/>
              </w:rPr>
              <w:t>15</w:t>
            </w:r>
          </w:p>
        </w:tc>
      </w:tr>
      <w:tr w:rsidR="004B114D" w:rsidRPr="00F97A6C" w:rsidDel="00512C22" w14:paraId="693ADD75" w14:textId="77777777" w:rsidTr="00823A21">
        <w:trPr>
          <w:trHeight w:val="126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B1B0301" w14:textId="6F3B31E5"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309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73B8BFF" w14:textId="7712FC25" w:rsidR="004B114D" w:rsidRPr="00823A21" w:rsidRDefault="004B114D" w:rsidP="004B114D">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 xml:space="preserve">Combien d’unités de pilules cette pharmacie </w:t>
            </w:r>
            <w:del w:id="118" w:author="Lenovo" w:date="2024-10-26T13:37:00Z">
              <w:r w:rsidRPr="00823A21" w:rsidDel="00897AA3">
                <w:rPr>
                  <w:rFonts w:asciiTheme="minorHAnsi" w:hAnsiTheme="minorHAnsi" w:cstheme="minorHAnsi"/>
                  <w:bCs/>
                  <w:color w:val="000000" w:themeColor="text1"/>
                  <w:sz w:val="20"/>
                  <w:szCs w:val="20"/>
                  <w:lang w:val="fr-FR"/>
                </w:rPr>
                <w:delText>/</w:delText>
              </w:r>
              <w:r w:rsidRPr="00823A21" w:rsidDel="00897AA3">
                <w:rPr>
                  <w:rFonts w:asciiTheme="minorHAnsi" w:hAnsiTheme="minorHAnsi" w:cstheme="minorHAnsi"/>
                  <w:bCs/>
                  <w:sz w:val="20"/>
                  <w:szCs w:val="20"/>
                  <w:lang w:val="fr-FR"/>
                </w:rPr>
                <w:delText xml:space="preserve"> dépôt de médicaments </w:delText>
              </w:r>
            </w:del>
            <w:r w:rsidRPr="00823A21">
              <w:rPr>
                <w:rFonts w:asciiTheme="minorHAnsi" w:hAnsiTheme="minorHAnsi" w:cstheme="minorHAnsi"/>
                <w:bCs/>
                <w:color w:val="000000" w:themeColor="text1"/>
                <w:sz w:val="20"/>
                <w:szCs w:val="20"/>
                <w:lang w:val="fr-FR"/>
              </w:rPr>
              <w:t>a-t-elle actuellement en stock ?</w:t>
            </w:r>
          </w:p>
          <w:p w14:paraId="0276903B" w14:textId="77777777" w:rsidR="004B114D" w:rsidRPr="00823A21" w:rsidRDefault="004B114D" w:rsidP="004B114D">
            <w:pPr>
              <w:rPr>
                <w:rFonts w:asciiTheme="minorHAnsi" w:hAnsiTheme="minorHAnsi" w:cstheme="minorHAnsi"/>
                <w:bCs/>
                <w:color w:val="000000" w:themeColor="text1"/>
                <w:sz w:val="20"/>
                <w:szCs w:val="20"/>
                <w:lang w:val="fr-FR"/>
              </w:rPr>
            </w:pPr>
          </w:p>
          <w:p w14:paraId="164EFEB4" w14:textId="420EDDB1" w:rsidR="004B114D" w:rsidRPr="00823A21" w:rsidRDefault="004B114D" w:rsidP="004B114D">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52337EC"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04768" behindDoc="0" locked="0" layoutInCell="1" allowOverlap="1" wp14:anchorId="6CA8EFD7" wp14:editId="2805EB77">
                      <wp:simplePos x="0" y="0"/>
                      <wp:positionH relativeFrom="column">
                        <wp:posOffset>1266792</wp:posOffset>
                      </wp:positionH>
                      <wp:positionV relativeFrom="paragraph">
                        <wp:posOffset>99559</wp:posOffset>
                      </wp:positionV>
                      <wp:extent cx="635635" cy="196850"/>
                      <wp:effectExtent l="0" t="0" r="12065" b="12700"/>
                      <wp:wrapNone/>
                      <wp:docPr id="2093030065"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386937737" name="Group 47"/>
                              <wpg:cNvGrpSpPr/>
                              <wpg:grpSpPr>
                                <a:xfrm>
                                  <a:off x="249382" y="0"/>
                                  <a:ext cx="494665" cy="152400"/>
                                  <a:chOff x="0" y="0"/>
                                  <a:chExt cx="494665" cy="196850"/>
                                </a:xfrm>
                              </wpg:grpSpPr>
                              <wps:wsp>
                                <wps:cNvPr id="93211220" name="Rectangle 93211220"/>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611431" name="Rectangle 483611431"/>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4494174" name="Rectangle 27449417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8D5AF5" id="Group 44" o:spid="_x0000_s1026" style="position:absolute;margin-left:99.75pt;margin-top:7.85pt;width:50.05pt;height:15.5pt;z-index:25270476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">
                        <v:rect id="Rectangle 93211220"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" filled="f" strokecolor="black [3213]" strokeweight=".5pt"/>
                        <v:rect id="Rectangle 483611431"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" filled="f" strokecolor="black [3213]" strokeweight=".5pt"/>
                      </v:group>
                      <v:rect id="Rectangle 27449417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" filled="f" strokecolor="black [3213]" strokeweight=".5pt"/>
                    </v:group>
                  </w:pict>
                </mc:Fallback>
              </mc:AlternateContent>
            </w:r>
          </w:p>
          <w:p w14:paraId="3324FF06"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2D585C0D"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31D03484"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6F8E01D9" w14:textId="0233D337" w:rsidR="004B114D" w:rsidRPr="00823A21" w:rsidRDefault="004B114D" w:rsidP="004B114D">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5E9E675"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4B114D" w:rsidRPr="00F97A6C" w:rsidDel="00512C22" w14:paraId="7185B65D" w14:textId="77777777" w:rsidTr="00823A21">
        <w:trPr>
          <w:trHeight w:val="124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18DE3863" w14:textId="1635D12F"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310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7693F6B" w14:textId="06D5C5BB"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Durant le mois passé, combien d’unités de </w:t>
            </w:r>
            <w:r w:rsidR="008365D1" w:rsidRPr="00F97A6C">
              <w:rPr>
                <w:rFonts w:asciiTheme="minorHAnsi" w:hAnsiTheme="minorHAnsi" w:cstheme="minorHAnsi"/>
                <w:bCs/>
                <w:color w:val="000000" w:themeColor="text1"/>
                <w:sz w:val="20"/>
                <w:szCs w:val="20"/>
                <w:lang w:val="fr-FR"/>
              </w:rPr>
              <w:t xml:space="preserve">pilules </w:t>
            </w:r>
            <w:r w:rsidRPr="00823A21">
              <w:rPr>
                <w:rFonts w:asciiTheme="minorHAnsi" w:hAnsiTheme="minorHAnsi" w:cstheme="minorHAnsi"/>
                <w:bCs/>
                <w:color w:val="000000" w:themeColor="text1"/>
                <w:sz w:val="20"/>
                <w:szCs w:val="20"/>
                <w:lang w:val="fr-FR"/>
              </w:rPr>
              <w:t>votre pharmacie</w:t>
            </w:r>
            <w:del w:id="119" w:author="Lenovo" w:date="2024-10-26T13:37:00Z">
              <w:r w:rsidRPr="00823A21" w:rsidDel="00897AA3">
                <w:rPr>
                  <w:rFonts w:asciiTheme="minorHAnsi" w:hAnsiTheme="minorHAnsi" w:cstheme="minorHAnsi"/>
                  <w:bCs/>
                  <w:color w:val="000000" w:themeColor="text1"/>
                  <w:sz w:val="20"/>
                  <w:szCs w:val="20"/>
                  <w:lang w:val="fr-FR"/>
                </w:rPr>
                <w:delText>/</w:delText>
              </w:r>
              <w:r w:rsidRPr="00823A21" w:rsidDel="00897AA3">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a-t-il vendu ?</w:t>
            </w:r>
          </w:p>
          <w:p w14:paraId="5BB2CB67" w14:textId="77777777" w:rsidR="004B114D" w:rsidRPr="00823A21" w:rsidRDefault="004B114D" w:rsidP="004B114D">
            <w:pPr>
              <w:rPr>
                <w:rFonts w:asciiTheme="minorHAnsi" w:hAnsiTheme="minorHAnsi" w:cstheme="minorHAnsi"/>
                <w:b/>
                <w:color w:val="000000" w:themeColor="text1"/>
                <w:sz w:val="20"/>
                <w:szCs w:val="20"/>
                <w:lang w:val="fr-FR" w:bidi="hi-IN"/>
              </w:rPr>
            </w:pPr>
          </w:p>
          <w:p w14:paraId="2025F766" w14:textId="1D40EAD1" w:rsidR="004B114D" w:rsidRPr="00823A21" w:rsidRDefault="004B114D" w:rsidP="004B114D">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E3AC174"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2F1C7CB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05792" behindDoc="0" locked="0" layoutInCell="1" allowOverlap="1" wp14:anchorId="74AD79D1" wp14:editId="3E27452E">
                      <wp:simplePos x="0" y="0"/>
                      <wp:positionH relativeFrom="column">
                        <wp:posOffset>865234</wp:posOffset>
                      </wp:positionH>
                      <wp:positionV relativeFrom="paragraph">
                        <wp:posOffset>83820</wp:posOffset>
                      </wp:positionV>
                      <wp:extent cx="521335" cy="185806"/>
                      <wp:effectExtent l="0" t="0" r="12065" b="24130"/>
                      <wp:wrapNone/>
                      <wp:docPr id="422214067"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356547187" name="Group 60"/>
                              <wpg:cNvGrpSpPr/>
                              <wpg:grpSpPr>
                                <a:xfrm>
                                  <a:off x="249382" y="0"/>
                                  <a:ext cx="494665" cy="152400"/>
                                  <a:chOff x="0" y="0"/>
                                  <a:chExt cx="494665" cy="196850"/>
                                </a:xfrm>
                              </wpg:grpSpPr>
                              <wps:wsp>
                                <wps:cNvPr id="95043965" name="Rectangle 9504396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0623461" name="Rectangle 1850623461"/>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3131990" name="Rectangle 40313199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2CE04A" id="Group 59" o:spid="_x0000_s1026" style="position:absolute;margin-left:68.15pt;margin-top:6.6pt;width:41.05pt;height:14.65pt;z-index:25270579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">
                        <v:rect id="Rectangle 95043965"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" filled="f" strokecolor="black [3213]" strokeweight=".5pt"/>
                        <v:rect id="Rectangle 1850623461"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" filled="f" strokecolor="black [3213]" strokeweight=".5pt"/>
                      </v:group>
                      <v:rect id="Rectangle 40313199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" filled="f" strokecolor="black [3213]" strokeweight=".5pt"/>
                    </v:group>
                  </w:pict>
                </mc:Fallback>
              </mc:AlternateContent>
            </w:r>
          </w:p>
          <w:p w14:paraId="72E9A03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07B55EF7"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6B90B7D4" w14:textId="7C3F28FC" w:rsidR="004B114D" w:rsidRPr="00823A21" w:rsidRDefault="004B114D" w:rsidP="004B114D">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9E92D90"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2162D0" w:rsidRPr="00F97A6C" w:rsidDel="00512C22" w14:paraId="0CAA3C3F" w14:textId="77777777" w:rsidTr="00823A21">
        <w:trPr>
          <w:trHeight w:val="704"/>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6703F66" w14:textId="7B15A61F"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lastRenderedPageBreak/>
              <w:t>3</w:t>
            </w:r>
            <w:r w:rsidR="0076469E" w:rsidRPr="00823A21">
              <w:rPr>
                <w:rFonts w:asciiTheme="minorHAnsi" w:hAnsiTheme="minorHAnsi" w:cstheme="minorHAnsi"/>
                <w:bCs/>
                <w:color w:val="000000" w:themeColor="text1"/>
                <w:sz w:val="20"/>
                <w:szCs w:val="20"/>
                <w:lang w:val="fr-FR"/>
              </w:rPr>
              <w:t>11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B3D0FF0" w14:textId="0D883C73" w:rsidR="002162D0" w:rsidRPr="00823A21" w:rsidRDefault="00A31E84" w:rsidP="00897AA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12 derniers mois</w:t>
            </w:r>
            <w:r w:rsidR="002162D0" w:rsidRPr="00823A21">
              <w:rPr>
                <w:rFonts w:asciiTheme="minorHAnsi" w:hAnsiTheme="minorHAnsi" w:cstheme="minorHAnsi"/>
                <w:bCs/>
                <w:color w:val="000000" w:themeColor="text1"/>
                <w:sz w:val="20"/>
                <w:szCs w:val="20"/>
                <w:lang w:val="fr-FR"/>
              </w:rPr>
              <w:t xml:space="preserve">, </w:t>
            </w:r>
            <w:r w:rsidR="00D3503B" w:rsidRPr="00823A21">
              <w:rPr>
                <w:rFonts w:asciiTheme="minorHAnsi" w:hAnsiTheme="minorHAnsi" w:cstheme="minorHAnsi"/>
                <w:bCs/>
                <w:color w:val="000000" w:themeColor="text1"/>
                <w:sz w:val="20"/>
                <w:szCs w:val="20"/>
                <w:lang w:val="fr-FR"/>
              </w:rPr>
              <w:t>votre pharmacie</w:t>
            </w:r>
            <w:del w:id="120" w:author="Lenovo" w:date="2024-10-26T13:38:00Z">
              <w:r w:rsidR="00D3503B" w:rsidRPr="00823A21" w:rsidDel="00897AA3">
                <w:rPr>
                  <w:rFonts w:asciiTheme="minorHAnsi" w:hAnsiTheme="minorHAnsi" w:cstheme="minorHAnsi"/>
                  <w:bCs/>
                  <w:color w:val="000000" w:themeColor="text1"/>
                  <w:sz w:val="20"/>
                  <w:szCs w:val="20"/>
                  <w:lang w:val="fr-FR"/>
                </w:rPr>
                <w:delText>/</w:delText>
              </w:r>
              <w:r w:rsidR="00090105" w:rsidRPr="00823A21" w:rsidDel="00897AA3">
                <w:rPr>
                  <w:rFonts w:asciiTheme="minorHAnsi" w:hAnsiTheme="minorHAnsi" w:cstheme="minorHAnsi"/>
                  <w:bCs/>
                  <w:sz w:val="20"/>
                  <w:szCs w:val="20"/>
                  <w:lang w:val="fr-FR"/>
                </w:rPr>
                <w:delText xml:space="preserve"> dépôt de médicaments</w:delText>
              </w:r>
            </w:del>
            <w:r w:rsidR="00A91652" w:rsidRPr="00823A21">
              <w:rPr>
                <w:rFonts w:asciiTheme="minorHAnsi" w:hAnsiTheme="minorHAnsi" w:cstheme="minorHAnsi"/>
                <w:bCs/>
                <w:color w:val="000000" w:themeColor="text1"/>
                <w:sz w:val="20"/>
                <w:szCs w:val="20"/>
                <w:lang w:val="fr-FR"/>
              </w:rPr>
              <w:t xml:space="preserve"> a-t-</w:t>
            </w:r>
            <w:r w:rsidR="00846583" w:rsidRPr="00823A21">
              <w:rPr>
                <w:rFonts w:asciiTheme="minorHAnsi" w:hAnsiTheme="minorHAnsi" w:cstheme="minorHAnsi"/>
                <w:bCs/>
                <w:color w:val="000000" w:themeColor="text1"/>
                <w:sz w:val="20"/>
                <w:szCs w:val="20"/>
                <w:lang w:val="fr-FR"/>
              </w:rPr>
              <w:t xml:space="preserve">il </w:t>
            </w:r>
            <w:r w:rsidR="00A91652" w:rsidRPr="00823A21">
              <w:rPr>
                <w:rFonts w:asciiTheme="minorHAnsi" w:hAnsiTheme="minorHAnsi" w:cstheme="minorHAnsi"/>
                <w:bCs/>
                <w:color w:val="000000" w:themeColor="text1"/>
                <w:sz w:val="20"/>
                <w:szCs w:val="20"/>
                <w:lang w:val="fr-FR"/>
              </w:rPr>
              <w:t>connu des ruptures de</w:t>
            </w:r>
            <w:r w:rsidR="000033D0" w:rsidRPr="00823A21">
              <w:rPr>
                <w:rFonts w:asciiTheme="minorHAnsi" w:hAnsiTheme="minorHAnsi" w:cstheme="minorHAnsi"/>
                <w:bCs/>
                <w:color w:val="000000" w:themeColor="text1"/>
                <w:sz w:val="20"/>
                <w:szCs w:val="20"/>
                <w:lang w:val="fr-FR"/>
              </w:rPr>
              <w:t xml:space="preserve"> stock de</w:t>
            </w:r>
            <w:r w:rsidR="00A91652" w:rsidRPr="00823A21">
              <w:rPr>
                <w:rFonts w:asciiTheme="minorHAnsi" w:hAnsiTheme="minorHAnsi" w:cstheme="minorHAnsi"/>
                <w:bCs/>
                <w:color w:val="000000" w:themeColor="text1"/>
                <w:sz w:val="20"/>
                <w:szCs w:val="20"/>
                <w:lang w:val="fr-FR"/>
              </w:rPr>
              <w:t xml:space="preserve"> </w:t>
            </w:r>
            <w:r w:rsidR="008365D1" w:rsidRPr="00F97A6C">
              <w:rPr>
                <w:rFonts w:asciiTheme="minorHAnsi" w:hAnsiTheme="minorHAnsi" w:cstheme="minorHAnsi"/>
                <w:bCs/>
                <w:color w:val="000000" w:themeColor="text1"/>
                <w:sz w:val="20"/>
                <w:szCs w:val="20"/>
                <w:lang w:val="fr-FR"/>
              </w:rPr>
              <w:t xml:space="preserve">pilules </w:t>
            </w:r>
            <w:r w:rsidR="00B71611" w:rsidRPr="00823A21">
              <w:rPr>
                <w:rFonts w:asciiTheme="minorHAnsi" w:hAnsiTheme="minorHAnsi" w:cstheme="minorHAnsi"/>
                <w:bCs/>
                <w:color w:val="000000" w:themeColor="text1"/>
                <w:sz w:val="20"/>
                <w:szCs w:val="20"/>
                <w:lang w:val="fr-FR"/>
              </w:rPr>
              <w:t>?</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7003DE1" w14:textId="2ADBF53E" w:rsidR="002162D0" w:rsidRPr="00823A21" w:rsidRDefault="00A31E84"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2162D0" w:rsidRPr="00823A21">
              <w:rPr>
                <w:rFonts w:asciiTheme="minorHAnsi" w:hAnsiTheme="minorHAnsi" w:cstheme="minorHAnsi"/>
                <w:color w:val="000000" w:themeColor="text1"/>
                <w:spacing w:val="-2"/>
                <w:sz w:val="20"/>
                <w:szCs w:val="20"/>
                <w:lang w:val="fr-FR" w:bidi="hi-IN"/>
              </w:rPr>
              <w:tab/>
              <w:t>1</w:t>
            </w:r>
          </w:p>
          <w:p w14:paraId="40992289" w14:textId="24E661BD" w:rsidR="002162D0" w:rsidRPr="00823A21" w:rsidRDefault="002162D0"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321792" behindDoc="0" locked="0" layoutInCell="1" allowOverlap="1" wp14:anchorId="1DCD9680" wp14:editId="73136D76">
                      <wp:simplePos x="0" y="0"/>
                      <wp:positionH relativeFrom="column">
                        <wp:posOffset>2282190</wp:posOffset>
                      </wp:positionH>
                      <wp:positionV relativeFrom="paragraph">
                        <wp:posOffset>64135</wp:posOffset>
                      </wp:positionV>
                      <wp:extent cx="219075" cy="0"/>
                      <wp:effectExtent l="0" t="76200" r="9525" b="95250"/>
                      <wp:wrapNone/>
                      <wp:docPr id="2347" name="Straight Arrow Connector 2347"/>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9D22A" id="Straight Arrow Connector 2347" o:spid="_x0000_s1026" type="#_x0000_t32" style="position:absolute;margin-left:179.7pt;margin-top:5.05pt;width:17.25pt;height:0;z-index:25232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" strokecolor="black [3213]" strokeweight=".5pt">
                      <v:stroke endarrow="block" joinstyle="miter"/>
                    </v:shape>
                  </w:pict>
                </mc:Fallback>
              </mc:AlternateContent>
            </w:r>
            <w:r w:rsidRPr="00823A21">
              <w:rPr>
                <w:rFonts w:asciiTheme="minorHAnsi" w:hAnsiTheme="minorHAnsi" w:cstheme="minorHAnsi"/>
                <w:color w:val="000000" w:themeColor="text1"/>
                <w:spacing w:val="-2"/>
                <w:sz w:val="20"/>
                <w:szCs w:val="20"/>
                <w:lang w:val="fr-FR" w:bidi="hi-IN"/>
              </w:rPr>
              <w:t>No</w:t>
            </w:r>
            <w:r w:rsidR="00A31E84"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B5B3437" w14:textId="77777777"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val="fr-FR" w:eastAsia="en-IN" w:bidi="hi-IN"/>
              </w:rPr>
              <w:t xml:space="preserve">    </w:t>
            </w:r>
          </w:p>
          <w:p w14:paraId="4DCEAC06" w14:textId="3C30900A"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noProof/>
                <w:color w:val="000000" w:themeColor="text1"/>
                <w:sz w:val="20"/>
                <w:szCs w:val="20"/>
                <w:lang w:val="fr-FR" w:eastAsia="en-IN" w:bidi="hi-IN"/>
              </w:rPr>
              <w:t xml:space="preserve">     </w:t>
            </w:r>
            <w:r w:rsidR="003B22B9" w:rsidRPr="00823A21">
              <w:rPr>
                <w:rFonts w:asciiTheme="minorHAnsi" w:hAnsiTheme="minorHAnsi" w:cstheme="minorHAnsi"/>
                <w:noProof/>
                <w:color w:val="000000" w:themeColor="text1"/>
                <w:sz w:val="20"/>
                <w:szCs w:val="20"/>
                <w:lang w:val="fr-FR" w:eastAsia="en-IN" w:bidi="hi-IN"/>
              </w:rPr>
              <w:t>3</w:t>
            </w:r>
            <w:r w:rsidR="002F4B57" w:rsidRPr="00823A21">
              <w:rPr>
                <w:rFonts w:asciiTheme="minorHAnsi" w:hAnsiTheme="minorHAnsi" w:cstheme="minorHAnsi"/>
                <w:noProof/>
                <w:color w:val="000000" w:themeColor="text1"/>
                <w:sz w:val="20"/>
                <w:szCs w:val="20"/>
                <w:lang w:val="fr-FR" w:eastAsia="en-IN" w:bidi="hi-IN"/>
              </w:rPr>
              <w:t>15</w:t>
            </w:r>
          </w:p>
        </w:tc>
      </w:tr>
      <w:tr w:rsidR="002162D0" w:rsidRPr="00F97A6C" w:rsidDel="00512C22" w14:paraId="06B273C2" w14:textId="77777777" w:rsidTr="00823A21">
        <w:trPr>
          <w:trHeight w:val="112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19C1AF2" w14:textId="75D41B06"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12</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CC29620" w14:textId="526E50F9" w:rsidR="002162D0" w:rsidRPr="00823A21" w:rsidRDefault="008A4289"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w:t>
            </w:r>
            <w:r w:rsidR="000033D0" w:rsidRPr="00823A21">
              <w:rPr>
                <w:rFonts w:asciiTheme="minorHAnsi" w:hAnsiTheme="minorHAnsi" w:cstheme="minorHAnsi"/>
                <w:bCs/>
                <w:color w:val="000000" w:themeColor="text1"/>
                <w:sz w:val="20"/>
                <w:szCs w:val="20"/>
                <w:lang w:val="fr-FR"/>
              </w:rPr>
              <w:t xml:space="preserve">k au cours des 12 derniers </w:t>
            </w:r>
            <w:r w:rsidR="00B71611" w:rsidRPr="00823A21">
              <w:rPr>
                <w:rFonts w:asciiTheme="minorHAnsi" w:hAnsiTheme="minorHAnsi" w:cstheme="minorHAnsi"/>
                <w:bCs/>
                <w:color w:val="000000" w:themeColor="text1"/>
                <w:sz w:val="20"/>
                <w:szCs w:val="20"/>
                <w:lang w:val="fr-FR"/>
              </w:rPr>
              <w:t>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5331304" w14:textId="4C01CD3F" w:rsidR="002162D0" w:rsidRPr="00823A21" w:rsidRDefault="00D3503B"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002162D0" w:rsidRPr="00823A21">
              <w:rPr>
                <w:rFonts w:asciiTheme="minorHAnsi" w:hAnsiTheme="minorHAnsi" w:cstheme="minorHAnsi"/>
                <w:color w:val="000000" w:themeColor="text1"/>
                <w:spacing w:val="-2"/>
                <w:sz w:val="20"/>
                <w:szCs w:val="20"/>
                <w:lang w:val="fr-FR" w:bidi="hi-IN"/>
              </w:rPr>
              <w:tab/>
              <w:t>1</w:t>
            </w:r>
          </w:p>
          <w:p w14:paraId="536D5233" w14:textId="7A7CC008" w:rsidR="002162D0" w:rsidRPr="00823A21" w:rsidRDefault="002162D0"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1-3 </w:t>
            </w:r>
            <w:r w:rsidR="00D3503B"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2</w:t>
            </w:r>
          </w:p>
          <w:p w14:paraId="23F74EE3" w14:textId="41232CDD" w:rsidR="002162D0" w:rsidRPr="00823A21" w:rsidRDefault="002162D0"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4-6 </w:t>
            </w:r>
            <w:r w:rsidR="00D3503B"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3</w:t>
            </w:r>
          </w:p>
          <w:p w14:paraId="700605CA" w14:textId="2DE7EA43" w:rsidR="002162D0" w:rsidRPr="00823A21" w:rsidRDefault="00846583"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Plus </w:t>
            </w:r>
            <w:r w:rsidR="00D3503B" w:rsidRPr="00823A21">
              <w:rPr>
                <w:rFonts w:asciiTheme="minorHAnsi" w:hAnsiTheme="minorHAnsi" w:cstheme="minorHAnsi"/>
                <w:color w:val="000000" w:themeColor="text1"/>
                <w:spacing w:val="-2"/>
                <w:sz w:val="20"/>
                <w:szCs w:val="20"/>
                <w:lang w:val="fr-FR" w:bidi="hi-IN"/>
              </w:rPr>
              <w:t>de 6 mois</w:t>
            </w:r>
            <w:r w:rsidR="002162D0" w:rsidRPr="00823A21">
              <w:rPr>
                <w:rFonts w:asciiTheme="minorHAnsi" w:hAnsiTheme="minorHAnsi" w:cstheme="minorHAnsi"/>
                <w:color w:val="000000" w:themeColor="text1"/>
                <w:spacing w:val="-2"/>
                <w:sz w:val="20"/>
                <w:szCs w:val="20"/>
                <w:lang w:val="fr-FR"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219111E" w14:textId="77777777"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2162D0" w:rsidRPr="00F97A6C" w:rsidDel="00512C22" w14:paraId="12652695" w14:textId="77777777" w:rsidTr="00823A21">
        <w:trPr>
          <w:trHeight w:val="112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4C14DB4" w14:textId="3DA21AEC"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13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6CEBCA5" w14:textId="4B13FE26" w:rsidR="002162D0" w:rsidRPr="00823A21" w:rsidRDefault="000033D0" w:rsidP="00A91652">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trois derniers mois, combien d'incidents se sont </w:t>
            </w:r>
            <w:proofErr w:type="gramStart"/>
            <w:r w:rsidRPr="00823A21">
              <w:rPr>
                <w:rFonts w:asciiTheme="minorHAnsi" w:hAnsiTheme="minorHAnsi" w:cstheme="minorHAnsi"/>
                <w:bCs/>
                <w:color w:val="000000" w:themeColor="text1"/>
                <w:sz w:val="20"/>
                <w:szCs w:val="20"/>
                <w:lang w:val="fr-FR"/>
              </w:rPr>
              <w:t>produits</w:t>
            </w:r>
            <w:proofErr w:type="gramEnd"/>
            <w:r w:rsidRPr="00823A21">
              <w:rPr>
                <w:rFonts w:asciiTheme="minorHAnsi" w:hAnsiTheme="minorHAnsi" w:cstheme="minorHAnsi"/>
                <w:bCs/>
                <w:color w:val="000000" w:themeColor="text1"/>
                <w:sz w:val="20"/>
                <w:szCs w:val="20"/>
                <w:lang w:val="fr-FR"/>
              </w:rPr>
              <w:t xml:space="preserve"> lorsqu'un client est venu acheter de</w:t>
            </w:r>
            <w:r w:rsidR="00377C12" w:rsidRPr="00F97A6C">
              <w:rPr>
                <w:rFonts w:asciiTheme="minorHAnsi" w:hAnsiTheme="minorHAnsi" w:cstheme="minorHAnsi"/>
                <w:bCs/>
                <w:color w:val="000000" w:themeColor="text1"/>
                <w:sz w:val="20"/>
                <w:szCs w:val="20"/>
                <w:lang w:val="fr-FR"/>
              </w:rPr>
              <w:t>s</w:t>
            </w:r>
            <w:r w:rsidRPr="00823A21">
              <w:rPr>
                <w:rFonts w:asciiTheme="minorHAnsi" w:hAnsiTheme="minorHAnsi" w:cstheme="minorHAnsi"/>
                <w:bCs/>
                <w:color w:val="000000" w:themeColor="text1"/>
                <w:sz w:val="20"/>
                <w:szCs w:val="20"/>
                <w:lang w:val="fr-FR"/>
              </w:rPr>
              <w:t xml:space="preserve"> </w:t>
            </w:r>
            <w:r w:rsidR="008365D1" w:rsidRPr="00F97A6C">
              <w:rPr>
                <w:rFonts w:asciiTheme="minorHAnsi" w:hAnsiTheme="minorHAnsi" w:cstheme="minorHAnsi"/>
                <w:bCs/>
                <w:color w:val="000000" w:themeColor="text1"/>
                <w:sz w:val="20"/>
                <w:szCs w:val="20"/>
                <w:lang w:val="fr-FR"/>
              </w:rPr>
              <w:t>pilules</w:t>
            </w:r>
            <w:r w:rsidRPr="00823A21">
              <w:rPr>
                <w:rFonts w:asciiTheme="minorHAnsi" w:hAnsiTheme="minorHAnsi" w:cstheme="minorHAnsi"/>
                <w:bCs/>
                <w:color w:val="000000" w:themeColor="text1"/>
                <w:sz w:val="20"/>
                <w:szCs w:val="20"/>
                <w:lang w:val="fr-FR"/>
              </w:rPr>
              <w:t xml:space="preserve">, mais que </w:t>
            </w:r>
            <w:r w:rsidR="00377C12" w:rsidRPr="00F97A6C">
              <w:rPr>
                <w:rFonts w:asciiTheme="minorHAnsi" w:hAnsiTheme="minorHAnsi" w:cstheme="minorHAnsi"/>
                <w:bCs/>
                <w:color w:val="000000" w:themeColor="text1"/>
                <w:sz w:val="20"/>
                <w:szCs w:val="20"/>
                <w:lang w:val="fr-FR"/>
              </w:rPr>
              <w:t>celles</w:t>
            </w:r>
            <w:r w:rsidRPr="00823A21">
              <w:rPr>
                <w:rFonts w:asciiTheme="minorHAnsi" w:hAnsiTheme="minorHAnsi" w:cstheme="minorHAnsi"/>
                <w:bCs/>
                <w:color w:val="000000" w:themeColor="text1"/>
                <w:sz w:val="20"/>
                <w:szCs w:val="20"/>
                <w:lang w:val="fr-FR"/>
              </w:rPr>
              <w:t>-ci n'étai</w:t>
            </w:r>
            <w:r w:rsidR="00377C12" w:rsidRPr="00F97A6C">
              <w:rPr>
                <w:rFonts w:asciiTheme="minorHAnsi" w:hAnsiTheme="minorHAnsi" w:cstheme="minorHAnsi"/>
                <w:bCs/>
                <w:color w:val="000000" w:themeColor="text1"/>
                <w:sz w:val="20"/>
                <w:szCs w:val="20"/>
                <w:lang w:val="fr-FR"/>
              </w:rPr>
              <w:t>en</w:t>
            </w:r>
            <w:r w:rsidRPr="00823A21">
              <w:rPr>
                <w:rFonts w:asciiTheme="minorHAnsi" w:hAnsiTheme="minorHAnsi" w:cstheme="minorHAnsi"/>
                <w:bCs/>
                <w:color w:val="000000" w:themeColor="text1"/>
                <w:sz w:val="20"/>
                <w:szCs w:val="20"/>
                <w:lang w:val="fr-FR"/>
              </w:rPr>
              <w:t>t pas disponible</w:t>
            </w:r>
            <w:r w:rsidR="00377C12" w:rsidRPr="00F97A6C">
              <w:rPr>
                <w:rFonts w:asciiTheme="minorHAnsi" w:hAnsiTheme="minorHAnsi" w:cstheme="minorHAnsi"/>
                <w:bCs/>
                <w:color w:val="000000" w:themeColor="text1"/>
                <w:sz w:val="20"/>
                <w:szCs w:val="20"/>
                <w:lang w:val="fr-FR"/>
              </w:rPr>
              <w:t>s</w:t>
            </w:r>
            <w:r w:rsidRPr="00823A21">
              <w:rPr>
                <w:rFonts w:asciiTheme="minorHAnsi" w:hAnsiTheme="minorHAnsi" w:cstheme="minorHAnsi"/>
                <w:bCs/>
                <w:color w:val="000000" w:themeColor="text1"/>
                <w:sz w:val="20"/>
                <w:szCs w:val="20"/>
                <w:lang w:val="fr-FR"/>
              </w:rPr>
              <w:t xml:space="preserve"> ?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6BD669E" w14:textId="5909CFC5" w:rsidR="002162D0" w:rsidRPr="00823A21" w:rsidRDefault="00377C12"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Aucu</w:t>
            </w:r>
            <w:r w:rsidR="00F3522E" w:rsidRPr="00F97A6C">
              <w:rPr>
                <w:rFonts w:asciiTheme="minorHAnsi" w:hAnsiTheme="minorHAnsi" w:cstheme="minorHAnsi"/>
                <w:color w:val="000000" w:themeColor="text1"/>
                <w:spacing w:val="-2"/>
                <w:sz w:val="20"/>
                <w:szCs w:val="20"/>
                <w:lang w:val="fr-FR" w:bidi="hi-IN"/>
              </w:rPr>
              <w:t>n</w:t>
            </w:r>
            <w:r w:rsidR="002162D0" w:rsidRPr="00823A21">
              <w:rPr>
                <w:rFonts w:asciiTheme="minorHAnsi" w:hAnsiTheme="minorHAnsi" w:cstheme="minorHAnsi"/>
                <w:color w:val="000000" w:themeColor="text1"/>
                <w:spacing w:val="-2"/>
                <w:sz w:val="20"/>
                <w:szCs w:val="20"/>
                <w:lang w:val="fr-FR" w:bidi="hi-IN"/>
              </w:rPr>
              <w:tab/>
              <w:t>0</w:t>
            </w:r>
          </w:p>
          <w:p w14:paraId="6B1698C2" w14:textId="1EE72C8C" w:rsidR="002162D0" w:rsidRPr="00823A21" w:rsidRDefault="00610BF6"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w:t>
            </w:r>
            <w:r w:rsidR="002162D0"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Moins d’une fois le mois</w:t>
            </w:r>
            <w:r w:rsidR="002162D0" w:rsidRPr="00823A21">
              <w:rPr>
                <w:rFonts w:asciiTheme="minorHAnsi" w:hAnsiTheme="minorHAnsi" w:cstheme="minorHAnsi"/>
                <w:color w:val="000000" w:themeColor="text1"/>
                <w:spacing w:val="-2"/>
                <w:sz w:val="20"/>
                <w:szCs w:val="20"/>
                <w:lang w:val="fr-FR" w:bidi="hi-IN"/>
              </w:rPr>
              <w:t>)</w:t>
            </w:r>
            <w:r w:rsidR="002162D0" w:rsidRPr="00823A21">
              <w:rPr>
                <w:rFonts w:asciiTheme="minorHAnsi" w:hAnsiTheme="minorHAnsi" w:cstheme="minorHAnsi"/>
                <w:color w:val="000000" w:themeColor="text1"/>
                <w:spacing w:val="-2"/>
                <w:sz w:val="20"/>
                <w:szCs w:val="20"/>
                <w:lang w:val="fr-FR" w:bidi="hi-IN"/>
              </w:rPr>
              <w:tab/>
              <w:t>1</w:t>
            </w:r>
          </w:p>
          <w:p w14:paraId="5CEF30C1" w14:textId="262BEA67" w:rsidR="002162D0" w:rsidRPr="00823A21" w:rsidRDefault="00E03A49"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w:t>
            </w:r>
            <w:r w:rsidR="002162D0" w:rsidRPr="00823A21">
              <w:rPr>
                <w:rFonts w:asciiTheme="minorHAnsi" w:hAnsiTheme="minorHAnsi" w:cstheme="minorHAnsi"/>
                <w:color w:val="000000" w:themeColor="text1"/>
                <w:spacing w:val="-2"/>
                <w:sz w:val="20"/>
                <w:szCs w:val="20"/>
                <w:lang w:val="fr-FR" w:bidi="hi-IN"/>
              </w:rPr>
              <w:t xml:space="preserve"> (2-3 </w:t>
            </w:r>
            <w:r w:rsidRPr="00823A21">
              <w:rPr>
                <w:rFonts w:asciiTheme="minorHAnsi" w:hAnsiTheme="minorHAnsi" w:cstheme="minorHAnsi"/>
                <w:color w:val="000000" w:themeColor="text1"/>
                <w:spacing w:val="-2"/>
                <w:sz w:val="20"/>
                <w:szCs w:val="20"/>
                <w:lang w:val="fr-FR" w:bidi="hi-IN"/>
              </w:rPr>
              <w:t>fois le mois</w:t>
            </w:r>
            <w:r w:rsidR="002162D0" w:rsidRPr="00823A21">
              <w:rPr>
                <w:rFonts w:asciiTheme="minorHAnsi" w:hAnsiTheme="minorHAnsi" w:cstheme="minorHAnsi"/>
                <w:color w:val="000000" w:themeColor="text1"/>
                <w:spacing w:val="-2"/>
                <w:sz w:val="20"/>
                <w:szCs w:val="20"/>
                <w:lang w:val="fr-FR" w:bidi="hi-IN"/>
              </w:rPr>
              <w:t>)</w:t>
            </w:r>
            <w:r w:rsidR="002162D0" w:rsidRPr="00823A21">
              <w:rPr>
                <w:rFonts w:asciiTheme="minorHAnsi" w:hAnsiTheme="minorHAnsi" w:cstheme="minorHAnsi"/>
                <w:color w:val="000000" w:themeColor="text1"/>
                <w:spacing w:val="-2"/>
                <w:sz w:val="20"/>
                <w:szCs w:val="20"/>
                <w:lang w:val="fr-FR" w:bidi="hi-IN"/>
              </w:rPr>
              <w:tab/>
              <w:t>2</w:t>
            </w:r>
          </w:p>
          <w:p w14:paraId="6427E001" w14:textId="57DA25AB" w:rsidR="002162D0" w:rsidRPr="00823A21" w:rsidRDefault="00E03A49" w:rsidP="00E03A49">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w:t>
            </w:r>
            <w:r w:rsidR="002162D0"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plus de</w:t>
            </w:r>
            <w:r w:rsidR="002162D0" w:rsidRPr="00823A21">
              <w:rPr>
                <w:rFonts w:asciiTheme="minorHAnsi" w:hAnsiTheme="minorHAnsi" w:cstheme="minorHAnsi"/>
                <w:color w:val="000000" w:themeColor="text1"/>
                <w:spacing w:val="-2"/>
                <w:sz w:val="20"/>
                <w:szCs w:val="20"/>
                <w:lang w:val="fr-FR" w:bidi="hi-IN"/>
              </w:rPr>
              <w:t xml:space="preserve"> 3 </w:t>
            </w:r>
            <w:r w:rsidRPr="00823A21">
              <w:rPr>
                <w:rFonts w:asciiTheme="minorHAnsi" w:hAnsiTheme="minorHAnsi" w:cstheme="minorHAnsi"/>
                <w:color w:val="000000" w:themeColor="text1"/>
                <w:spacing w:val="-2"/>
                <w:sz w:val="20"/>
                <w:szCs w:val="20"/>
                <w:lang w:val="fr-FR" w:bidi="hi-IN"/>
              </w:rPr>
              <w:t>fois le mois</w:t>
            </w:r>
            <w:r w:rsidR="002162D0" w:rsidRPr="00823A21">
              <w:rPr>
                <w:rFonts w:asciiTheme="minorHAnsi" w:hAnsiTheme="minorHAnsi" w:cstheme="minorHAnsi"/>
                <w:color w:val="000000" w:themeColor="text1"/>
                <w:spacing w:val="-2"/>
                <w:sz w:val="20"/>
                <w:szCs w:val="20"/>
                <w:lang w:val="fr-FR" w:bidi="hi-IN"/>
              </w:rPr>
              <w:t>)</w:t>
            </w:r>
            <w:r w:rsidR="002162D0"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8C96CF0" w14:textId="1C97BD28"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322816" behindDoc="0" locked="0" layoutInCell="1" allowOverlap="1" wp14:anchorId="47BDA4BB" wp14:editId="51658348">
                      <wp:simplePos x="0" y="0"/>
                      <wp:positionH relativeFrom="column">
                        <wp:posOffset>-144194</wp:posOffset>
                      </wp:positionH>
                      <wp:positionV relativeFrom="paragraph">
                        <wp:posOffset>74149</wp:posOffset>
                      </wp:positionV>
                      <wp:extent cx="219075" cy="0"/>
                      <wp:effectExtent l="0" t="76200" r="28575" b="95250"/>
                      <wp:wrapNone/>
                      <wp:docPr id="2348" name="Straight Arrow Connector 2348"/>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7DAF8" id="Straight Arrow Connector 2348" o:spid="_x0000_s1026" type="#_x0000_t32" style="position:absolute;margin-left:-11.35pt;margin-top:5.85pt;width:17.25pt;height:0;z-index:25232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r w:rsidR="003B22B9" w:rsidRPr="00823A21">
              <w:rPr>
                <w:rFonts w:asciiTheme="minorHAnsi" w:hAnsiTheme="minorHAnsi" w:cstheme="minorHAnsi"/>
                <w:noProof/>
                <w:color w:val="000000" w:themeColor="text1"/>
                <w:sz w:val="20"/>
                <w:szCs w:val="20"/>
                <w:lang w:val="fr-FR" w:eastAsia="en-IN" w:bidi="hi-IN"/>
              </w:rPr>
              <w:t>3</w:t>
            </w:r>
            <w:r w:rsidR="002F4B57" w:rsidRPr="00823A21">
              <w:rPr>
                <w:rFonts w:asciiTheme="minorHAnsi" w:hAnsiTheme="minorHAnsi" w:cstheme="minorHAnsi"/>
                <w:noProof/>
                <w:color w:val="000000" w:themeColor="text1"/>
                <w:sz w:val="20"/>
                <w:szCs w:val="20"/>
                <w:lang w:val="fr-FR" w:eastAsia="en-IN" w:bidi="hi-IN"/>
              </w:rPr>
              <w:t>15</w:t>
            </w:r>
          </w:p>
        </w:tc>
      </w:tr>
      <w:tr w:rsidR="002162D0" w:rsidRPr="00594147" w:rsidDel="00512C22" w14:paraId="1A9D9B2A" w14:textId="77777777" w:rsidTr="00823A21">
        <w:trPr>
          <w:trHeight w:val="184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B8CA562" w14:textId="18DF39E2"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14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E820871" w14:textId="2357C1A4" w:rsidR="002162D0" w:rsidRPr="00823A21" w:rsidRDefault="006D2889"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Qu’aviez-vous fait lorsque les</w:t>
            </w:r>
            <w:r w:rsidR="008054F7" w:rsidRPr="00823A21">
              <w:rPr>
                <w:rFonts w:asciiTheme="minorHAnsi" w:hAnsiTheme="minorHAnsi" w:cstheme="minorHAnsi"/>
                <w:bCs/>
                <w:color w:val="000000" w:themeColor="text1"/>
                <w:sz w:val="20"/>
                <w:szCs w:val="20"/>
                <w:lang w:val="fr-FR"/>
              </w:rPr>
              <w:t xml:space="preserve"> </w:t>
            </w:r>
            <w:r w:rsidR="009D10C4" w:rsidRPr="00F97A6C">
              <w:rPr>
                <w:rFonts w:asciiTheme="minorHAnsi" w:hAnsiTheme="minorHAnsi" w:cstheme="minorHAnsi"/>
                <w:bCs/>
                <w:color w:val="000000" w:themeColor="text1"/>
                <w:sz w:val="20"/>
                <w:szCs w:val="20"/>
                <w:lang w:val="fr-FR"/>
              </w:rPr>
              <w:t xml:space="preserve">pilules </w:t>
            </w:r>
            <w:r w:rsidRPr="00823A21">
              <w:rPr>
                <w:rFonts w:asciiTheme="minorHAnsi" w:hAnsiTheme="minorHAnsi" w:cstheme="minorHAnsi"/>
                <w:bCs/>
                <w:color w:val="000000" w:themeColor="text1"/>
                <w:sz w:val="20"/>
                <w:szCs w:val="20"/>
                <w:lang w:val="fr-FR"/>
              </w:rPr>
              <w:t>n’étaient pas disponibles dans le point de vente et</w:t>
            </w:r>
            <w:r w:rsidR="000033D0" w:rsidRPr="00823A21">
              <w:rPr>
                <w:rFonts w:asciiTheme="minorHAnsi" w:hAnsiTheme="minorHAnsi" w:cstheme="minorHAnsi"/>
                <w:bCs/>
                <w:color w:val="000000" w:themeColor="text1"/>
                <w:sz w:val="20"/>
                <w:szCs w:val="20"/>
                <w:lang w:val="fr-FR"/>
              </w:rPr>
              <w:t xml:space="preserve"> que les clients </w:t>
            </w:r>
            <w:del w:id="121" w:author="Lenovo" w:date="2024-10-26T13:38:00Z">
              <w:r w:rsidR="000033D0" w:rsidRPr="00823A21" w:rsidDel="00897AA3">
                <w:rPr>
                  <w:rFonts w:asciiTheme="minorHAnsi" w:hAnsiTheme="minorHAnsi" w:cstheme="minorHAnsi"/>
                  <w:bCs/>
                  <w:color w:val="000000" w:themeColor="text1"/>
                  <w:sz w:val="20"/>
                  <w:szCs w:val="20"/>
                  <w:lang w:val="fr-FR"/>
                </w:rPr>
                <w:delText>en</w:delText>
              </w:r>
            </w:del>
            <w:ins w:id="122" w:author="Lenovo" w:date="2024-10-26T13:38:00Z">
              <w:r w:rsidR="00897AA3">
                <w:rPr>
                  <w:rFonts w:asciiTheme="minorHAnsi" w:hAnsiTheme="minorHAnsi" w:cstheme="minorHAnsi"/>
                  <w:bCs/>
                  <w:color w:val="000000" w:themeColor="text1"/>
                  <w:sz w:val="20"/>
                  <w:szCs w:val="20"/>
                  <w:lang w:val="fr-FR"/>
                </w:rPr>
                <w:t xml:space="preserve"> </w:t>
              </w:r>
              <w:proofErr w:type="spellStart"/>
              <w:r w:rsidR="00897AA3">
                <w:rPr>
                  <w:rFonts w:asciiTheme="minorHAnsi" w:hAnsiTheme="minorHAnsi" w:cstheme="minorHAnsi"/>
                  <w:bCs/>
                  <w:color w:val="000000" w:themeColor="text1"/>
                  <w:sz w:val="20"/>
                  <w:szCs w:val="20"/>
                  <w:lang w:val="fr-FR"/>
                </w:rPr>
                <w:t>les</w:t>
              </w:r>
            </w:ins>
            <w:del w:id="123" w:author="Lenovo" w:date="2024-10-26T13:38:00Z">
              <w:r w:rsidR="000033D0" w:rsidRPr="00823A21" w:rsidDel="00897AA3">
                <w:rPr>
                  <w:rFonts w:asciiTheme="minorHAnsi" w:hAnsiTheme="minorHAnsi" w:cstheme="minorHAnsi"/>
                  <w:bCs/>
                  <w:color w:val="000000" w:themeColor="text1"/>
                  <w:sz w:val="20"/>
                  <w:szCs w:val="20"/>
                  <w:lang w:val="fr-FR"/>
                </w:rPr>
                <w:delText xml:space="preserve"> </w:delText>
              </w:r>
            </w:del>
            <w:r w:rsidR="00B71611" w:rsidRPr="00823A21">
              <w:rPr>
                <w:rFonts w:asciiTheme="minorHAnsi" w:hAnsiTheme="minorHAnsi" w:cstheme="minorHAnsi"/>
                <w:bCs/>
                <w:color w:val="000000" w:themeColor="text1"/>
                <w:sz w:val="20"/>
                <w:szCs w:val="20"/>
                <w:lang w:val="fr-FR"/>
              </w:rPr>
              <w:t>demandaient</w:t>
            </w:r>
            <w:proofErr w:type="spellEnd"/>
            <w:r w:rsidR="00B71611" w:rsidRPr="00823A21">
              <w:rPr>
                <w:rFonts w:asciiTheme="minorHAnsi" w:hAnsiTheme="minorHAnsi" w:cstheme="minorHAnsi"/>
                <w:bCs/>
                <w:color w:val="000000" w:themeColor="text1"/>
                <w:sz w:val="20"/>
                <w:szCs w:val="20"/>
                <w:lang w:val="fr-FR"/>
              </w:rPr>
              <w:t xml:space="preserve"> ?</w:t>
            </w:r>
          </w:p>
          <w:p w14:paraId="2D8AA2BB" w14:textId="77777777" w:rsidR="002162D0" w:rsidRPr="00823A21" w:rsidRDefault="002162D0" w:rsidP="001714EC">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6DB1878D" w14:textId="77777777" w:rsidR="002162D0" w:rsidRPr="00823A21" w:rsidRDefault="002162D0" w:rsidP="001714EC">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D179EC2"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0E3265E0"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3E7AFD58"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une autre officine</w:t>
            </w:r>
            <w:r w:rsidRPr="00F97A6C">
              <w:rPr>
                <w:rFonts w:asciiTheme="minorHAnsi" w:hAnsiTheme="minorHAnsi" w:cstheme="minorHAnsi"/>
                <w:color w:val="000000" w:themeColor="text1"/>
                <w:spacing w:val="-2"/>
                <w:sz w:val="20"/>
                <w:szCs w:val="20"/>
                <w:lang w:val="fr-FR" w:bidi="hi-IN"/>
              </w:rPr>
              <w:tab/>
              <w:t>3</w:t>
            </w:r>
          </w:p>
          <w:p w14:paraId="0F55F0F0"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6F08E41A"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Proposé et vendu une autre méthode</w:t>
            </w:r>
            <w:r w:rsidRPr="00F97A6C">
              <w:rPr>
                <w:rFonts w:asciiTheme="minorHAnsi" w:hAnsiTheme="minorHAnsi" w:cstheme="minorHAnsi"/>
                <w:color w:val="000000" w:themeColor="text1"/>
                <w:spacing w:val="-2"/>
                <w:sz w:val="20"/>
                <w:szCs w:val="20"/>
                <w:lang w:val="fr-FR" w:bidi="hi-IN"/>
              </w:rPr>
              <w:tab/>
              <w:t>5</w:t>
            </w:r>
          </w:p>
          <w:p w14:paraId="4323AD22"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Pr="00F97A6C">
              <w:rPr>
                <w:rFonts w:asciiTheme="minorHAnsi" w:hAnsiTheme="minorHAnsi" w:cstheme="minorHAnsi"/>
                <w:color w:val="000000" w:themeColor="text1"/>
                <w:spacing w:val="-2"/>
                <w:sz w:val="20"/>
                <w:szCs w:val="20"/>
                <w:lang w:val="fr-FR" w:bidi="hi-IN"/>
              </w:rPr>
              <w:tab/>
              <w:t>6</w:t>
            </w:r>
          </w:p>
          <w:p w14:paraId="4EAA1C17" w14:textId="5B1DB023" w:rsidR="002162D0" w:rsidRPr="00823A21" w:rsidRDefault="005019C5" w:rsidP="006D2889">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F047F89" w14:textId="77777777"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4B39F2CA" w14:textId="77777777" w:rsidR="00CF34F8" w:rsidRPr="00823A21" w:rsidRDefault="00CF34F8">
      <w:pPr>
        <w:rPr>
          <w:lang w:val="fr-FR"/>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2162D0" w:rsidRPr="00594147" w:rsidDel="00512C22" w14:paraId="30BDBF30" w14:textId="77777777" w:rsidTr="00823A21">
        <w:trPr>
          <w:trHeight w:val="262"/>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921621D" w14:textId="2AC572A1" w:rsidR="002162D0" w:rsidRPr="00823A21" w:rsidRDefault="000B4849"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b/>
                <w:bCs/>
                <w:noProof/>
                <w:color w:val="000000" w:themeColor="text1"/>
                <w:sz w:val="20"/>
                <w:szCs w:val="20"/>
                <w:lang w:val="fr-FR" w:eastAsia="en-IN" w:bidi="hi-IN"/>
              </w:rPr>
              <w:t>J’aimerais maintenant vous poser quelques questions sur les préservatifs masculins.</w:t>
            </w:r>
          </w:p>
        </w:tc>
      </w:tr>
      <w:tr w:rsidR="006E4B7E" w:rsidRPr="00F97A6C" w:rsidDel="00512C22" w14:paraId="62798CF5" w14:textId="77777777" w:rsidTr="00823A21">
        <w:trPr>
          <w:trHeight w:val="86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48CC522" w14:textId="406807E0"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lang w:val="fr-FR"/>
              </w:rPr>
              <w:t>3</w:t>
            </w:r>
            <w:r w:rsidR="0076469E" w:rsidRPr="00823A21">
              <w:rPr>
                <w:rFonts w:asciiTheme="minorHAnsi" w:hAnsiTheme="minorHAnsi" w:cstheme="minorHAnsi"/>
                <w:bCs/>
                <w:sz w:val="20"/>
                <w:szCs w:val="20"/>
                <w:lang w:val="fr-FR"/>
              </w:rPr>
              <w:t>15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982C0E6" w14:textId="3897F878" w:rsidR="006E4B7E" w:rsidRPr="00823A21" w:rsidRDefault="009F1203" w:rsidP="001714EC">
            <w:pP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rPr>
              <w:t>Votre pharmacie/</w:t>
            </w:r>
            <w:del w:id="124" w:author="Lenovo" w:date="2024-10-26T13:38:00Z">
              <w:r w:rsidRPr="00823A21" w:rsidDel="00897AA3">
                <w:rPr>
                  <w:rFonts w:asciiTheme="minorHAnsi" w:hAnsiTheme="minorHAnsi" w:cstheme="minorHAnsi"/>
                  <w:bCs/>
                  <w:sz w:val="20"/>
                  <w:szCs w:val="20"/>
                  <w:lang w:val="fr-FR"/>
                </w:rPr>
                <w:delText>dépôt de mé</w:delText>
              </w:r>
              <w:r w:rsidR="00230536" w:rsidRPr="00823A21" w:rsidDel="00897AA3">
                <w:rPr>
                  <w:rFonts w:asciiTheme="minorHAnsi" w:hAnsiTheme="minorHAnsi" w:cstheme="minorHAnsi"/>
                  <w:bCs/>
                  <w:sz w:val="20"/>
                  <w:szCs w:val="20"/>
                  <w:lang w:val="fr-FR"/>
                </w:rPr>
                <w:delText>dicaments</w:delText>
              </w:r>
            </w:del>
            <w:r w:rsidR="00230536" w:rsidRPr="00823A21">
              <w:rPr>
                <w:rFonts w:asciiTheme="minorHAnsi" w:hAnsiTheme="minorHAnsi" w:cstheme="minorHAnsi"/>
                <w:bCs/>
                <w:sz w:val="20"/>
                <w:szCs w:val="20"/>
                <w:lang w:val="fr-FR"/>
              </w:rPr>
              <w:t xml:space="preserve"> a-t-elle stocké/vendu des</w:t>
            </w:r>
            <w:r w:rsidR="006E4B7E" w:rsidRPr="00823A21">
              <w:rPr>
                <w:rFonts w:asciiTheme="minorHAnsi" w:hAnsiTheme="minorHAnsi" w:cstheme="minorHAnsi"/>
                <w:b/>
                <w:color w:val="000000" w:themeColor="text1"/>
                <w:sz w:val="20"/>
                <w:szCs w:val="20"/>
                <w:lang w:val="fr-FR"/>
              </w:rPr>
              <w:t xml:space="preserve"> </w:t>
            </w:r>
            <w:r w:rsidR="00230536" w:rsidRPr="00823A21">
              <w:rPr>
                <w:rFonts w:asciiTheme="minorHAnsi" w:hAnsiTheme="minorHAnsi" w:cstheme="minorHAnsi"/>
                <w:b/>
                <w:color w:val="000000" w:themeColor="text1"/>
                <w:sz w:val="20"/>
                <w:szCs w:val="20"/>
                <w:lang w:val="fr-FR"/>
              </w:rPr>
              <w:t>préservatifs masculins</w:t>
            </w:r>
            <w:r w:rsidR="006E4B7E" w:rsidRPr="00823A21">
              <w:rPr>
                <w:rFonts w:asciiTheme="minorHAnsi" w:hAnsiTheme="minorHAnsi" w:cstheme="minorHAnsi"/>
                <w:bCs/>
                <w:color w:val="000000" w:themeColor="text1"/>
                <w:sz w:val="20"/>
                <w:szCs w:val="20"/>
                <w:lang w:val="fr-FR"/>
              </w:rPr>
              <w:t xml:space="preserve"> </w:t>
            </w:r>
            <w:r w:rsidR="00230536" w:rsidRPr="00823A21">
              <w:rPr>
                <w:rFonts w:asciiTheme="minorHAnsi" w:hAnsiTheme="minorHAnsi" w:cstheme="minorHAnsi"/>
                <w:bCs/>
                <w:sz w:val="20"/>
                <w:szCs w:val="20"/>
                <w:lang w:val="fr-FR"/>
              </w:rPr>
              <w:t>au cours des 12 derniers mois ?</w:t>
            </w:r>
          </w:p>
          <w:p w14:paraId="47735D47" w14:textId="77777777" w:rsidR="006E4B7E" w:rsidRPr="00823A21" w:rsidRDefault="006E4B7E" w:rsidP="001714EC">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82F2D92" w14:textId="16B0EF49" w:rsidR="006E4B7E" w:rsidRPr="00823A21" w:rsidRDefault="00D81543" w:rsidP="001714EC">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6E4B7E" w:rsidRPr="00823A21">
              <w:rPr>
                <w:rFonts w:asciiTheme="minorHAnsi" w:hAnsiTheme="minorHAnsi" w:cstheme="minorHAnsi"/>
                <w:color w:val="000000" w:themeColor="text1"/>
                <w:spacing w:val="-2"/>
                <w:sz w:val="20"/>
                <w:szCs w:val="20"/>
                <w:lang w:val="fr-FR" w:bidi="hi-IN"/>
              </w:rPr>
              <w:tab/>
              <w:t>1</w:t>
            </w:r>
          </w:p>
          <w:p w14:paraId="2FCE41EA" w14:textId="162510C0" w:rsidR="006E4B7E" w:rsidRPr="00823A21" w:rsidRDefault="00D81543"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Non</w:t>
            </w:r>
            <w:r w:rsidR="006E4B7E"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0D6A2CF0" w14:textId="77777777" w:rsidR="006E4B7E" w:rsidRPr="00823A21" w:rsidRDefault="006E4B7E" w:rsidP="001714EC">
            <w:pPr>
              <w:tabs>
                <w:tab w:val="left" w:pos="-720"/>
              </w:tabs>
              <w:suppressAutoHyphens/>
              <w:jc w:val="center"/>
              <w:rPr>
                <w:rFonts w:asciiTheme="minorHAnsi" w:hAnsiTheme="minorHAnsi" w:cstheme="minorHAnsi"/>
                <w:spacing w:val="-2"/>
                <w:sz w:val="20"/>
                <w:szCs w:val="20"/>
                <w:lang w:val="fr-FR"/>
              </w:rPr>
            </w:pPr>
          </w:p>
          <w:p w14:paraId="16C36EAC" w14:textId="383D1BDE"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360704" behindDoc="0" locked="0" layoutInCell="1" allowOverlap="1" wp14:anchorId="7569C819" wp14:editId="762E57B2">
                      <wp:simplePos x="0" y="0"/>
                      <wp:positionH relativeFrom="column">
                        <wp:posOffset>-138267</wp:posOffset>
                      </wp:positionH>
                      <wp:positionV relativeFrom="paragraph">
                        <wp:posOffset>67756</wp:posOffset>
                      </wp:positionV>
                      <wp:extent cx="219075" cy="0"/>
                      <wp:effectExtent l="0" t="76200" r="28575" b="95250"/>
                      <wp:wrapNone/>
                      <wp:docPr id="4193" name="Straight Arrow Connector 4193"/>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369F7" id="Straight Arrow Connector 4193" o:spid="_x0000_s1026" type="#_x0000_t32" style="position:absolute;margin-left:-10.9pt;margin-top:5.35pt;width:17.25pt;height:0;z-index:25236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" strokecolor="black [3213]" strokeweight=".5pt">
                      <v:stroke endarrow="block" joinstyle="miter"/>
                    </v:shape>
                  </w:pict>
                </mc:Fallback>
              </mc:AlternateContent>
            </w:r>
            <w:r w:rsidRPr="00823A21">
              <w:rPr>
                <w:rFonts w:asciiTheme="minorHAnsi" w:hAnsiTheme="minorHAnsi" w:cstheme="minorHAnsi"/>
                <w:spacing w:val="-2"/>
                <w:sz w:val="20"/>
                <w:szCs w:val="20"/>
                <w:lang w:val="fr-FR"/>
              </w:rPr>
              <w:t xml:space="preserve">    </w:t>
            </w:r>
            <w:r w:rsidR="003B22B9" w:rsidRPr="00823A21">
              <w:rPr>
                <w:rFonts w:asciiTheme="minorHAnsi" w:hAnsiTheme="minorHAnsi" w:cstheme="minorHAnsi"/>
                <w:spacing w:val="-2"/>
                <w:sz w:val="20"/>
                <w:szCs w:val="20"/>
                <w:lang w:val="fr-FR"/>
              </w:rPr>
              <w:t>3</w:t>
            </w:r>
            <w:r w:rsidR="002F4B57" w:rsidRPr="00823A21">
              <w:rPr>
                <w:rFonts w:asciiTheme="minorHAnsi" w:hAnsiTheme="minorHAnsi" w:cstheme="minorHAnsi"/>
                <w:spacing w:val="-2"/>
                <w:sz w:val="20"/>
                <w:szCs w:val="20"/>
                <w:lang w:val="fr-FR"/>
              </w:rPr>
              <w:t>22</w:t>
            </w:r>
          </w:p>
        </w:tc>
      </w:tr>
      <w:tr w:rsidR="004B114D" w:rsidRPr="00F97A6C" w:rsidDel="00512C22" w14:paraId="3AE8CEAC" w14:textId="77777777" w:rsidTr="00823A21">
        <w:trPr>
          <w:trHeight w:val="117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44ED5B8" w14:textId="78CBB535"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lang w:val="fr-FR"/>
              </w:rPr>
              <w:t>316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45C860E1" w14:textId="763D2E6A" w:rsidR="004B114D" w:rsidRPr="00823A21" w:rsidRDefault="004B114D" w:rsidP="004B114D">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Combien d’unités de </w:t>
            </w:r>
            <w:r w:rsidRPr="00823A21">
              <w:rPr>
                <w:rFonts w:asciiTheme="minorHAnsi" w:hAnsiTheme="minorHAnsi" w:cstheme="minorHAnsi"/>
                <w:b/>
                <w:sz w:val="20"/>
                <w:szCs w:val="20"/>
                <w:lang w:val="fr-FR"/>
              </w:rPr>
              <w:t xml:space="preserve">préservatifs masculins </w:t>
            </w:r>
            <w:r w:rsidRPr="00823A21">
              <w:rPr>
                <w:rFonts w:asciiTheme="minorHAnsi" w:hAnsiTheme="minorHAnsi" w:cstheme="minorHAnsi"/>
                <w:bCs/>
                <w:sz w:val="20"/>
                <w:szCs w:val="20"/>
                <w:lang w:val="fr-FR"/>
              </w:rPr>
              <w:t>votre pharmacie</w:t>
            </w:r>
            <w:del w:id="125" w:author="Lenovo" w:date="2024-10-26T13:38:00Z">
              <w:r w:rsidRPr="00823A21" w:rsidDel="00897AA3">
                <w:rPr>
                  <w:rFonts w:asciiTheme="minorHAnsi" w:hAnsiTheme="minorHAnsi" w:cstheme="minorHAnsi"/>
                  <w:bCs/>
                  <w:sz w:val="20"/>
                  <w:szCs w:val="20"/>
                  <w:lang w:val="fr-FR"/>
                </w:rPr>
                <w:delText>/ dépôt de médicaments</w:delText>
              </w:r>
            </w:del>
            <w:r w:rsidRPr="00823A21">
              <w:rPr>
                <w:rFonts w:asciiTheme="minorHAnsi" w:hAnsiTheme="minorHAnsi" w:cstheme="minorHAnsi"/>
                <w:bCs/>
                <w:sz w:val="20"/>
                <w:szCs w:val="20"/>
                <w:lang w:val="fr-FR"/>
              </w:rPr>
              <w:t xml:space="preserve"> a-t-elle actuellement en stock ?</w:t>
            </w:r>
          </w:p>
          <w:p w14:paraId="333967B0" w14:textId="77777777" w:rsidR="004B114D" w:rsidRPr="00823A21" w:rsidRDefault="004B114D" w:rsidP="004B114D">
            <w:pPr>
              <w:rPr>
                <w:rFonts w:asciiTheme="minorHAnsi" w:hAnsiTheme="minorHAnsi" w:cstheme="minorHAnsi"/>
                <w:bCs/>
                <w:sz w:val="20"/>
                <w:szCs w:val="20"/>
                <w:lang w:val="fr-FR"/>
              </w:rPr>
            </w:pPr>
          </w:p>
          <w:p w14:paraId="1F69C452" w14:textId="3C4B9D82"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7FED683"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09888" behindDoc="0" locked="0" layoutInCell="1" allowOverlap="1" wp14:anchorId="04F7FA5B" wp14:editId="384C15E1">
                      <wp:simplePos x="0" y="0"/>
                      <wp:positionH relativeFrom="column">
                        <wp:posOffset>1266792</wp:posOffset>
                      </wp:positionH>
                      <wp:positionV relativeFrom="paragraph">
                        <wp:posOffset>99559</wp:posOffset>
                      </wp:positionV>
                      <wp:extent cx="635635" cy="196850"/>
                      <wp:effectExtent l="0" t="0" r="12065" b="12700"/>
                      <wp:wrapNone/>
                      <wp:docPr id="1097954485"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633270597" name="Group 47"/>
                              <wpg:cNvGrpSpPr/>
                              <wpg:grpSpPr>
                                <a:xfrm>
                                  <a:off x="249382" y="0"/>
                                  <a:ext cx="494665" cy="152400"/>
                                  <a:chOff x="0" y="0"/>
                                  <a:chExt cx="494665" cy="196850"/>
                                </a:xfrm>
                              </wpg:grpSpPr>
                              <wps:wsp>
                                <wps:cNvPr id="1963142906" name="Rectangle 1963142906"/>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7444510" name="Rectangle 172744451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2005927" name="Rectangle 36200592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005BB1" id="Group 44" o:spid="_x0000_s1026" style="position:absolute;margin-left:99.75pt;margin-top:7.85pt;width:50.05pt;height:15.5pt;z-index:25270988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">
                        <v:rect id="Rectangle 1963142906"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" filled="f" strokecolor="black [3213]" strokeweight=".5pt"/>
                        <v:rect id="Rectangle 1727444510"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" filled="f" strokecolor="black [3213]" strokeweight=".5pt"/>
                      </v:group>
                      <v:rect id="Rectangle 362005927"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" filled="f" strokecolor="black [3213]" strokeweight=".5pt"/>
                    </v:group>
                  </w:pict>
                </mc:Fallback>
              </mc:AlternateContent>
            </w:r>
          </w:p>
          <w:p w14:paraId="167847D1"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1F67E9C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7081453F"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379D346A" w14:textId="3755A39E" w:rsidR="004B114D" w:rsidRPr="00823A21"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74B2124" w14:textId="77777777" w:rsidR="004B114D" w:rsidRPr="00823A21" w:rsidRDefault="004B114D" w:rsidP="004B114D">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Mangal"/>
                <w:noProof/>
                <w:sz w:val="20"/>
                <w:szCs w:val="20"/>
                <w:cs/>
                <w:lang w:val="fr-FR" w:eastAsia="en-IN" w:bidi="hi-IN"/>
              </w:rPr>
              <w:t xml:space="preserve">        </w:t>
            </w:r>
          </w:p>
          <w:p w14:paraId="24F089F2"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4B114D" w:rsidRPr="00F97A6C" w:rsidDel="00512C22" w14:paraId="68B57ED9" w14:textId="77777777" w:rsidTr="00823A21">
        <w:trPr>
          <w:trHeight w:val="134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6F77B23" w14:textId="534618F1"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lang w:val="fr-FR"/>
              </w:rPr>
              <w:t>317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877ED84" w14:textId="42894E94"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Durant le mois passé, combien d’unités (paquets) de </w:t>
            </w:r>
            <w:r w:rsidRPr="00823A21">
              <w:rPr>
                <w:rFonts w:asciiTheme="minorHAnsi" w:hAnsiTheme="minorHAnsi" w:cstheme="minorHAnsi"/>
                <w:b/>
                <w:color w:val="000000" w:themeColor="text1"/>
                <w:sz w:val="20"/>
                <w:szCs w:val="20"/>
                <w:lang w:val="fr-FR"/>
              </w:rPr>
              <w:t>préservatifs masculins</w:t>
            </w:r>
            <w:r w:rsidRPr="00823A21">
              <w:rPr>
                <w:rFonts w:asciiTheme="minorHAnsi" w:hAnsiTheme="minorHAnsi" w:cstheme="minorHAnsi"/>
                <w:bCs/>
                <w:color w:val="000000" w:themeColor="text1"/>
                <w:sz w:val="20"/>
                <w:szCs w:val="20"/>
                <w:lang w:val="fr-FR"/>
              </w:rPr>
              <w:t xml:space="preserve"> votre pharmacie</w:t>
            </w:r>
            <w:del w:id="126" w:author="Lenovo" w:date="2024-10-26T13:39:00Z">
              <w:r w:rsidRPr="00823A21" w:rsidDel="00897AA3">
                <w:rPr>
                  <w:rFonts w:asciiTheme="minorHAnsi" w:hAnsiTheme="minorHAnsi" w:cstheme="minorHAnsi"/>
                  <w:bCs/>
                  <w:color w:val="000000" w:themeColor="text1"/>
                  <w:sz w:val="20"/>
                  <w:szCs w:val="20"/>
                  <w:lang w:val="fr-FR"/>
                </w:rPr>
                <w:delText>/</w:delText>
              </w:r>
              <w:r w:rsidRPr="00823A21" w:rsidDel="00897AA3">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color w:val="000000" w:themeColor="text1"/>
                <w:sz w:val="20"/>
                <w:szCs w:val="20"/>
                <w:lang w:val="fr-FR"/>
              </w:rPr>
              <w:t xml:space="preserve"> a-t-elle vendu ?</w:t>
            </w:r>
          </w:p>
          <w:p w14:paraId="252B51EE" w14:textId="77777777" w:rsidR="004B114D" w:rsidRPr="00823A21" w:rsidRDefault="004B114D" w:rsidP="004B114D">
            <w:pPr>
              <w:rPr>
                <w:rFonts w:asciiTheme="minorHAnsi" w:hAnsiTheme="minorHAnsi" w:cstheme="minorHAnsi"/>
                <w:bCs/>
                <w:color w:val="000000" w:themeColor="text1"/>
                <w:sz w:val="20"/>
                <w:szCs w:val="20"/>
                <w:lang w:val="fr-FR"/>
              </w:rPr>
            </w:pPr>
          </w:p>
          <w:p w14:paraId="0F3BEA19" w14:textId="09F2D5BB"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7049283"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757584FA"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10912" behindDoc="0" locked="0" layoutInCell="1" allowOverlap="1" wp14:anchorId="5AF07370" wp14:editId="55897238">
                      <wp:simplePos x="0" y="0"/>
                      <wp:positionH relativeFrom="column">
                        <wp:posOffset>865234</wp:posOffset>
                      </wp:positionH>
                      <wp:positionV relativeFrom="paragraph">
                        <wp:posOffset>83820</wp:posOffset>
                      </wp:positionV>
                      <wp:extent cx="521335" cy="185806"/>
                      <wp:effectExtent l="0" t="0" r="12065" b="24130"/>
                      <wp:wrapNone/>
                      <wp:docPr id="1188558774"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503902588" name="Group 60"/>
                              <wpg:cNvGrpSpPr/>
                              <wpg:grpSpPr>
                                <a:xfrm>
                                  <a:off x="249382" y="0"/>
                                  <a:ext cx="494665" cy="152400"/>
                                  <a:chOff x="0" y="0"/>
                                  <a:chExt cx="494665" cy="196850"/>
                                </a:xfrm>
                              </wpg:grpSpPr>
                              <wps:wsp>
                                <wps:cNvPr id="1059967666" name="Rectangle 1059967666"/>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628751" name="Rectangle 1589628751"/>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42574527" name="Rectangle 144257452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D4F4CB" id="Group 59" o:spid="_x0000_s1026" style="position:absolute;margin-left:68.15pt;margin-top:6.6pt;width:41.05pt;height:14.65pt;z-index:25271091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">
                        <v:rect id="Rectangle 1059967666"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" filled="f" strokecolor="black [3213]" strokeweight=".5pt"/>
                        <v:rect id="Rectangle 1589628751"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" filled="f" strokecolor="black [3213]" strokeweight=".5pt"/>
                      </v:group>
                      <v:rect id="Rectangle 1442574527"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" filled="f" strokecolor="black [3213]" strokeweight=".5pt"/>
                    </v:group>
                  </w:pict>
                </mc:Fallback>
              </mc:AlternateContent>
            </w:r>
          </w:p>
          <w:p w14:paraId="387B5F6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70080AE5"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089088A4" w14:textId="49E8BEBE" w:rsidR="004B114D" w:rsidRPr="00823A21"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BD6C0F7"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6E4B7E" w:rsidRPr="00F97A6C" w:rsidDel="00512C22" w14:paraId="639C60B6" w14:textId="77777777" w:rsidTr="00823A21">
        <w:trPr>
          <w:trHeight w:val="77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D81C74B" w14:textId="4C5E6955"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18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6C785E6" w14:textId="4EF3672A" w:rsidR="006E4B7E" w:rsidRPr="00823A21" w:rsidRDefault="00D452C7" w:rsidP="00897AA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12 derniers mois, votre pharmacie</w:t>
            </w:r>
            <w:del w:id="127" w:author="Lenovo" w:date="2024-10-26T13:39:00Z">
              <w:r w:rsidRPr="00823A21" w:rsidDel="00897AA3">
                <w:rPr>
                  <w:rFonts w:asciiTheme="minorHAnsi" w:hAnsiTheme="minorHAnsi" w:cstheme="minorHAnsi"/>
                  <w:bCs/>
                  <w:color w:val="000000" w:themeColor="text1"/>
                  <w:sz w:val="20"/>
                  <w:szCs w:val="20"/>
                  <w:lang w:val="fr-FR"/>
                </w:rPr>
                <w:delText>/</w:delText>
              </w:r>
              <w:r w:rsidR="00090105" w:rsidRPr="00823A21" w:rsidDel="00897AA3">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color w:val="000000" w:themeColor="text1"/>
                <w:sz w:val="20"/>
                <w:szCs w:val="20"/>
                <w:lang w:val="fr-FR"/>
              </w:rPr>
              <w:t xml:space="preserve"> a-t-elle connu des ruptures de </w:t>
            </w:r>
            <w:r w:rsidRPr="00823A21">
              <w:rPr>
                <w:rFonts w:asciiTheme="minorHAnsi" w:hAnsiTheme="minorHAnsi" w:cstheme="minorHAnsi"/>
                <w:b/>
                <w:color w:val="000000" w:themeColor="text1"/>
                <w:sz w:val="20"/>
                <w:szCs w:val="20"/>
                <w:lang w:val="fr-FR"/>
              </w:rPr>
              <w:t xml:space="preserve">préservatifs </w:t>
            </w:r>
            <w:r w:rsidR="00B71611" w:rsidRPr="00823A21">
              <w:rPr>
                <w:rFonts w:asciiTheme="minorHAnsi" w:hAnsiTheme="minorHAnsi" w:cstheme="minorHAnsi"/>
                <w:b/>
                <w:color w:val="000000" w:themeColor="text1"/>
                <w:sz w:val="20"/>
                <w:szCs w:val="20"/>
                <w:lang w:val="fr-FR"/>
              </w:rPr>
              <w:t>masculins</w:t>
            </w:r>
            <w:r w:rsidR="00B71611" w:rsidRPr="00823A21">
              <w:rPr>
                <w:rFonts w:asciiTheme="minorHAnsi" w:hAnsiTheme="minorHAnsi" w:cstheme="minorHAnsi"/>
                <w:bCs/>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EFBFA9F" w14:textId="532B39E5" w:rsidR="006E4B7E" w:rsidRPr="00823A21" w:rsidRDefault="00703A51" w:rsidP="001714EC">
            <w:pPr>
              <w:tabs>
                <w:tab w:val="right" w:leader="dot" w:pos="3562"/>
                <w:tab w:val="right" w:leader="dot" w:pos="4420"/>
              </w:tabs>
              <w:suppressAutoHyphens/>
              <w:autoSpaceDE w:val="0"/>
              <w:autoSpaceDN w:val="0"/>
              <w:adjustRightInd w:val="0"/>
              <w:ind w:right="23"/>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E4B7E" w:rsidRPr="00823A21">
              <w:rPr>
                <w:rFonts w:asciiTheme="minorHAnsi" w:hAnsiTheme="minorHAnsi" w:cstheme="minorHAnsi"/>
                <w:spacing w:val="-2"/>
                <w:sz w:val="20"/>
                <w:szCs w:val="20"/>
                <w:lang w:val="fr-FR" w:bidi="hi-IN"/>
              </w:rPr>
              <w:tab/>
              <w:t>1</w:t>
            </w:r>
          </w:p>
          <w:p w14:paraId="5F68B9EB" w14:textId="16DBE278" w:rsidR="006E4B7E" w:rsidRPr="00823A21" w:rsidRDefault="006E4B7E"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val="fr-FR" w:bidi="hi-IN"/>
              </w:rPr>
              <w:t>No</w:t>
            </w:r>
            <w:r w:rsidR="00703A51"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6E212E8" w14:textId="77777777" w:rsidR="006E4B7E" w:rsidRPr="00823A21" w:rsidRDefault="006E4B7E" w:rsidP="001714EC">
            <w:pPr>
              <w:tabs>
                <w:tab w:val="left" w:pos="-720"/>
              </w:tabs>
              <w:suppressAutoHyphens/>
              <w:jc w:val="center"/>
              <w:rPr>
                <w:rFonts w:asciiTheme="minorHAnsi" w:hAnsiTheme="minorHAnsi" w:cstheme="minorHAnsi"/>
                <w:spacing w:val="-2"/>
                <w:sz w:val="20"/>
                <w:szCs w:val="20"/>
                <w:lang w:val="fr-FR"/>
              </w:rPr>
            </w:pPr>
          </w:p>
          <w:p w14:paraId="4FB165D4" w14:textId="3C5A904D"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363776" behindDoc="0" locked="0" layoutInCell="1" allowOverlap="1" wp14:anchorId="1A45974E" wp14:editId="7ACA57C2">
                      <wp:simplePos x="0" y="0"/>
                      <wp:positionH relativeFrom="column">
                        <wp:posOffset>-147271</wp:posOffset>
                      </wp:positionH>
                      <wp:positionV relativeFrom="paragraph">
                        <wp:posOffset>87630</wp:posOffset>
                      </wp:positionV>
                      <wp:extent cx="219075" cy="0"/>
                      <wp:effectExtent l="0" t="76200" r="28575" b="95250"/>
                      <wp:wrapNone/>
                      <wp:docPr id="4275" name="Straight Arrow Connector 427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3E1EB" id="Straight Arrow Connector 4275" o:spid="_x0000_s1026" type="#_x0000_t32" style="position:absolute;margin-left:-11.6pt;margin-top:6.9pt;width:17.25pt;height:0;z-index:25236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" strokecolor="black [3213]" strokeweight=".5pt">
                      <v:stroke endarrow="block" joinstyle="miter"/>
                    </v:shape>
                  </w:pict>
                </mc:Fallback>
              </mc:AlternateContent>
            </w:r>
            <w:r w:rsidRPr="00823A21">
              <w:rPr>
                <w:rFonts w:asciiTheme="minorHAnsi" w:hAnsiTheme="minorHAnsi" w:cstheme="minorHAnsi"/>
                <w:spacing w:val="-2"/>
                <w:sz w:val="20"/>
                <w:szCs w:val="20"/>
                <w:lang w:val="fr-FR"/>
              </w:rPr>
              <w:t xml:space="preserve">    </w:t>
            </w:r>
            <w:r w:rsidR="003B22B9" w:rsidRPr="00823A21">
              <w:rPr>
                <w:rFonts w:asciiTheme="minorHAnsi" w:hAnsiTheme="minorHAnsi" w:cstheme="minorHAnsi"/>
                <w:spacing w:val="-2"/>
                <w:sz w:val="20"/>
                <w:szCs w:val="20"/>
                <w:lang w:val="fr-FR"/>
              </w:rPr>
              <w:t>3</w:t>
            </w:r>
            <w:r w:rsidR="002F4B57" w:rsidRPr="00823A21">
              <w:rPr>
                <w:rFonts w:asciiTheme="minorHAnsi" w:hAnsiTheme="minorHAnsi" w:cstheme="minorHAnsi"/>
                <w:spacing w:val="-2"/>
                <w:sz w:val="20"/>
                <w:szCs w:val="20"/>
                <w:lang w:val="fr-FR"/>
              </w:rPr>
              <w:t>22</w:t>
            </w:r>
          </w:p>
        </w:tc>
      </w:tr>
      <w:tr w:rsidR="006E4B7E" w:rsidRPr="00F97A6C" w:rsidDel="00512C22" w14:paraId="02A8BC21" w14:textId="77777777" w:rsidTr="00823A21">
        <w:trPr>
          <w:trHeight w:val="126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10F3FFF3" w14:textId="42431DA9"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19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BAEC864" w14:textId="08BAD93E" w:rsidR="006E4B7E" w:rsidRPr="00823A21" w:rsidRDefault="00703A51"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stock au cours des 12 derniers 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AEC52E1" w14:textId="77777777" w:rsidR="00D22CB5" w:rsidRPr="00823A21" w:rsidRDefault="00D22CB5" w:rsidP="00D22CB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Pr="00823A21">
              <w:rPr>
                <w:rFonts w:asciiTheme="minorHAnsi" w:hAnsiTheme="minorHAnsi" w:cstheme="minorHAnsi"/>
                <w:color w:val="000000" w:themeColor="text1"/>
                <w:spacing w:val="-2"/>
                <w:sz w:val="20"/>
                <w:szCs w:val="20"/>
                <w:lang w:val="fr-FR" w:bidi="hi-IN"/>
              </w:rPr>
              <w:tab/>
              <w:t>1</w:t>
            </w:r>
          </w:p>
          <w:p w14:paraId="273441A7" w14:textId="77777777" w:rsidR="00D22CB5" w:rsidRPr="00823A21" w:rsidRDefault="00D22CB5" w:rsidP="00D22CB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1-3 mois</w:t>
            </w:r>
            <w:r w:rsidRPr="00823A21">
              <w:rPr>
                <w:rFonts w:asciiTheme="minorHAnsi" w:hAnsiTheme="minorHAnsi" w:cstheme="minorHAnsi"/>
                <w:color w:val="000000" w:themeColor="text1"/>
                <w:spacing w:val="-2"/>
                <w:sz w:val="20"/>
                <w:szCs w:val="20"/>
                <w:lang w:val="fr-FR" w:bidi="hi-IN"/>
              </w:rPr>
              <w:tab/>
              <w:t>2</w:t>
            </w:r>
          </w:p>
          <w:p w14:paraId="1AC77B30" w14:textId="77777777" w:rsidR="00D22CB5" w:rsidRPr="00823A21" w:rsidRDefault="00D22CB5" w:rsidP="00D22CB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4-6 mois</w:t>
            </w:r>
            <w:r w:rsidRPr="00823A21">
              <w:rPr>
                <w:rFonts w:asciiTheme="minorHAnsi" w:hAnsiTheme="minorHAnsi" w:cstheme="minorHAnsi"/>
                <w:color w:val="000000" w:themeColor="text1"/>
                <w:spacing w:val="-2"/>
                <w:sz w:val="20"/>
                <w:szCs w:val="20"/>
                <w:lang w:val="fr-FR" w:bidi="hi-IN"/>
              </w:rPr>
              <w:tab/>
              <w:t>3</w:t>
            </w:r>
          </w:p>
          <w:p w14:paraId="7B4AB097" w14:textId="71CD99E8" w:rsidR="006E4B7E" w:rsidRPr="00823A21" w:rsidRDefault="00D22CB5" w:rsidP="00D22CB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Plus de 6 mois</w:t>
            </w:r>
            <w:r w:rsidRPr="00823A21">
              <w:rPr>
                <w:rFonts w:asciiTheme="minorHAnsi" w:hAnsiTheme="minorHAnsi" w:cstheme="minorHAnsi"/>
                <w:color w:val="000000" w:themeColor="text1"/>
                <w:spacing w:val="-2"/>
                <w:sz w:val="20"/>
                <w:szCs w:val="20"/>
                <w:lang w:val="fr-FR"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B659241" w14:textId="77777777"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6E4B7E" w:rsidRPr="00F97A6C" w:rsidDel="00512C22" w14:paraId="7211C638" w14:textId="77777777" w:rsidTr="00823A21">
        <w:trPr>
          <w:trHeight w:val="108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0B0881F" w14:textId="57C89876"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20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F62EFA4" w14:textId="20089009" w:rsidR="006E4B7E" w:rsidRPr="00823A21" w:rsidRDefault="00703A51" w:rsidP="00703A51">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3 derniers mois, combien d’incidents se sont </w:t>
            </w:r>
            <w:proofErr w:type="gramStart"/>
            <w:r w:rsidRPr="00823A21">
              <w:rPr>
                <w:rFonts w:asciiTheme="minorHAnsi" w:hAnsiTheme="minorHAnsi" w:cstheme="minorHAnsi"/>
                <w:bCs/>
                <w:color w:val="000000" w:themeColor="text1"/>
                <w:sz w:val="20"/>
                <w:szCs w:val="20"/>
                <w:lang w:val="fr-FR"/>
              </w:rPr>
              <w:t>produits</w:t>
            </w:r>
            <w:proofErr w:type="gramEnd"/>
            <w:r w:rsidRPr="00823A21">
              <w:rPr>
                <w:rFonts w:asciiTheme="minorHAnsi" w:hAnsiTheme="minorHAnsi" w:cstheme="minorHAnsi"/>
                <w:bCs/>
                <w:color w:val="000000" w:themeColor="text1"/>
                <w:sz w:val="20"/>
                <w:szCs w:val="20"/>
                <w:lang w:val="fr-FR"/>
              </w:rPr>
              <w:t xml:space="preserve"> lorsqu’un client est venu acheter de </w:t>
            </w:r>
            <w:r w:rsidRPr="00823A21">
              <w:rPr>
                <w:rFonts w:asciiTheme="minorHAnsi" w:hAnsiTheme="minorHAnsi" w:cstheme="minorHAnsi"/>
                <w:b/>
                <w:color w:val="000000" w:themeColor="text1"/>
                <w:sz w:val="20"/>
                <w:szCs w:val="20"/>
                <w:lang w:val="fr-FR"/>
              </w:rPr>
              <w:t>préservatifs masculins,</w:t>
            </w:r>
            <w:r w:rsidRPr="00823A21">
              <w:rPr>
                <w:rFonts w:asciiTheme="minorHAnsi" w:hAnsiTheme="minorHAnsi" w:cstheme="minorHAnsi"/>
                <w:bCs/>
                <w:color w:val="000000" w:themeColor="text1"/>
                <w:sz w:val="20"/>
                <w:szCs w:val="20"/>
                <w:lang w:val="fr-FR"/>
              </w:rPr>
              <w:t xml:space="preserve"> mais qu’il n’était pas disponible ?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8782AD9" w14:textId="60350778" w:rsidR="003604AD" w:rsidRPr="00823A21" w:rsidRDefault="003604AD" w:rsidP="003604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Jamais</w:t>
            </w:r>
            <w:r w:rsidRPr="00823A21">
              <w:rPr>
                <w:rFonts w:asciiTheme="minorHAnsi" w:hAnsiTheme="minorHAnsi" w:cstheme="minorHAnsi"/>
                <w:color w:val="000000" w:themeColor="text1"/>
                <w:spacing w:val="-2"/>
                <w:sz w:val="20"/>
                <w:szCs w:val="20"/>
                <w:lang w:val="fr-FR" w:bidi="hi-IN"/>
              </w:rPr>
              <w:tab/>
              <w:t xml:space="preserve"> 0</w:t>
            </w:r>
          </w:p>
          <w:p w14:paraId="3510B893" w14:textId="74DA5AE9" w:rsidR="003604AD" w:rsidRPr="00823A21" w:rsidRDefault="003604AD" w:rsidP="003604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Rarement (moins d'une fois par mois) </w:t>
            </w:r>
            <w:r w:rsidRPr="00823A21">
              <w:rPr>
                <w:rFonts w:asciiTheme="minorHAnsi" w:hAnsiTheme="minorHAnsi" w:cstheme="minorHAnsi"/>
                <w:color w:val="000000" w:themeColor="text1"/>
                <w:spacing w:val="-2"/>
                <w:sz w:val="20"/>
                <w:szCs w:val="20"/>
                <w:lang w:val="fr-FR" w:bidi="hi-IN"/>
              </w:rPr>
              <w:tab/>
              <w:t xml:space="preserve"> 1</w:t>
            </w:r>
          </w:p>
          <w:p w14:paraId="5D85AF0D" w14:textId="4075D9CF" w:rsidR="003604AD" w:rsidRPr="00823A21" w:rsidRDefault="003604AD" w:rsidP="003604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Parfois (2 à 3 fois par mois) </w:t>
            </w:r>
            <w:r w:rsidRPr="00823A21">
              <w:rPr>
                <w:rFonts w:asciiTheme="minorHAnsi" w:hAnsiTheme="minorHAnsi" w:cstheme="minorHAnsi"/>
                <w:color w:val="000000" w:themeColor="text1"/>
                <w:spacing w:val="-2"/>
                <w:sz w:val="20"/>
                <w:szCs w:val="20"/>
                <w:lang w:val="fr-FR" w:bidi="hi-IN"/>
              </w:rPr>
              <w:tab/>
              <w:t xml:space="preserve"> 2</w:t>
            </w:r>
          </w:p>
          <w:p w14:paraId="41905360" w14:textId="6C9962C8" w:rsidR="006E4B7E" w:rsidRPr="00823A21" w:rsidRDefault="003604AD" w:rsidP="003604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 (plus de 3 fois par mois)</w:t>
            </w:r>
            <w:r w:rsidR="006E4B7E"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8DB59D3" w14:textId="3E1FC706"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364800" behindDoc="0" locked="0" layoutInCell="1" allowOverlap="1" wp14:anchorId="02F4ABC6" wp14:editId="7F6E8A2A">
                      <wp:simplePos x="0" y="0"/>
                      <wp:positionH relativeFrom="column">
                        <wp:posOffset>-141751</wp:posOffset>
                      </wp:positionH>
                      <wp:positionV relativeFrom="paragraph">
                        <wp:posOffset>74246</wp:posOffset>
                      </wp:positionV>
                      <wp:extent cx="219075" cy="0"/>
                      <wp:effectExtent l="0" t="76200" r="28575" b="95250"/>
                      <wp:wrapNone/>
                      <wp:docPr id="4276" name="Straight Arrow Connector 4276"/>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7DF81" id="Straight Arrow Connector 4276" o:spid="_x0000_s1026" type="#_x0000_t32" style="position:absolute;margin-left:-11.15pt;margin-top:5.85pt;width:17.25pt;height:0;z-index:25236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r w:rsidR="003B22B9" w:rsidRPr="00823A21">
              <w:rPr>
                <w:rFonts w:asciiTheme="minorHAnsi" w:hAnsiTheme="minorHAnsi" w:cstheme="minorHAnsi"/>
                <w:noProof/>
                <w:color w:val="000000" w:themeColor="text1"/>
                <w:sz w:val="20"/>
                <w:szCs w:val="20"/>
                <w:lang w:val="fr-FR" w:eastAsia="en-IN" w:bidi="hi-IN"/>
              </w:rPr>
              <w:t>3</w:t>
            </w:r>
            <w:r w:rsidR="002F4B57" w:rsidRPr="00823A21">
              <w:rPr>
                <w:rFonts w:asciiTheme="minorHAnsi" w:hAnsiTheme="minorHAnsi" w:cstheme="minorHAnsi"/>
                <w:noProof/>
                <w:color w:val="000000" w:themeColor="text1"/>
                <w:sz w:val="20"/>
                <w:szCs w:val="20"/>
                <w:lang w:val="fr-FR" w:eastAsia="en-IN" w:bidi="hi-IN"/>
              </w:rPr>
              <w:t>22</w:t>
            </w:r>
          </w:p>
        </w:tc>
      </w:tr>
      <w:tr w:rsidR="006E4B7E" w:rsidRPr="00594147" w:rsidDel="00512C22" w14:paraId="05D7BAD0" w14:textId="77777777" w:rsidTr="00823A21">
        <w:trPr>
          <w:trHeight w:val="23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C5ECF9B" w14:textId="6AD60989"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21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0838728" w14:textId="3557461D" w:rsidR="00703A51" w:rsidRPr="00823A21" w:rsidRDefault="00703A51" w:rsidP="00703A51">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Qu’aviez-vous fait lorsque les </w:t>
            </w:r>
            <w:r w:rsidRPr="00823A21">
              <w:rPr>
                <w:rFonts w:asciiTheme="minorHAnsi" w:hAnsiTheme="minorHAnsi" w:cstheme="minorHAnsi"/>
                <w:b/>
                <w:color w:val="000000" w:themeColor="text1"/>
                <w:sz w:val="20"/>
                <w:szCs w:val="20"/>
                <w:lang w:val="fr-FR"/>
              </w:rPr>
              <w:t>préservatifs masculins</w:t>
            </w:r>
            <w:r w:rsidRPr="00823A21">
              <w:rPr>
                <w:rFonts w:asciiTheme="minorHAnsi" w:hAnsiTheme="minorHAnsi" w:cstheme="minorHAnsi"/>
                <w:bCs/>
                <w:color w:val="000000" w:themeColor="text1"/>
                <w:sz w:val="20"/>
                <w:szCs w:val="20"/>
                <w:lang w:val="fr-FR"/>
              </w:rPr>
              <w:t xml:space="preserve"> n’étaient pas disponibles dans le point de vente et que les clients en demandaient ?</w:t>
            </w:r>
          </w:p>
          <w:p w14:paraId="30E4E10C" w14:textId="77777777" w:rsidR="00703A51" w:rsidRPr="00823A21" w:rsidRDefault="00703A51" w:rsidP="00703A51">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3F0E9BC3" w14:textId="77777777" w:rsidR="006E4B7E" w:rsidRPr="00823A21" w:rsidRDefault="006E4B7E" w:rsidP="001714EC">
            <w:pPr>
              <w:rPr>
                <w:rFonts w:asciiTheme="minorHAnsi" w:hAnsiTheme="minorHAnsi" w:cstheme="minorHAnsi"/>
                <w:bCs/>
                <w:color w:val="000000" w:themeColor="text1"/>
                <w:sz w:val="20"/>
                <w:szCs w:val="20"/>
                <w:lang w:val="fr-FR"/>
              </w:rPr>
            </w:pPr>
          </w:p>
          <w:p w14:paraId="2E7A6AF9" w14:textId="77777777" w:rsidR="006E4B7E" w:rsidRPr="00823A21" w:rsidRDefault="006E4B7E" w:rsidP="001714EC">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6C4F3FA7" w14:textId="77777777" w:rsidR="006E4B7E" w:rsidRPr="00823A21" w:rsidRDefault="006E4B7E" w:rsidP="001714EC">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8BBBE41"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157E95AA"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34404A43"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une autre officine</w:t>
            </w:r>
            <w:r w:rsidRPr="00F97A6C">
              <w:rPr>
                <w:rFonts w:asciiTheme="minorHAnsi" w:hAnsiTheme="minorHAnsi" w:cstheme="minorHAnsi"/>
                <w:color w:val="000000" w:themeColor="text1"/>
                <w:spacing w:val="-2"/>
                <w:sz w:val="20"/>
                <w:szCs w:val="20"/>
                <w:lang w:val="fr-FR" w:bidi="hi-IN"/>
              </w:rPr>
              <w:tab/>
              <w:t>3</w:t>
            </w:r>
          </w:p>
          <w:p w14:paraId="216DCC53"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0C4459C8"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Proposé et vendu une autre méthode</w:t>
            </w:r>
            <w:r w:rsidRPr="00F97A6C">
              <w:rPr>
                <w:rFonts w:asciiTheme="minorHAnsi" w:hAnsiTheme="minorHAnsi" w:cstheme="minorHAnsi"/>
                <w:color w:val="000000" w:themeColor="text1"/>
                <w:spacing w:val="-2"/>
                <w:sz w:val="20"/>
                <w:szCs w:val="20"/>
                <w:lang w:val="fr-FR" w:bidi="hi-IN"/>
              </w:rPr>
              <w:tab/>
              <w:t>5</w:t>
            </w:r>
          </w:p>
          <w:p w14:paraId="35350807"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Pr="00F97A6C">
              <w:rPr>
                <w:rFonts w:asciiTheme="minorHAnsi" w:hAnsiTheme="minorHAnsi" w:cstheme="minorHAnsi"/>
                <w:color w:val="000000" w:themeColor="text1"/>
                <w:spacing w:val="-2"/>
                <w:sz w:val="20"/>
                <w:szCs w:val="20"/>
                <w:lang w:val="fr-FR" w:bidi="hi-IN"/>
              </w:rPr>
              <w:tab/>
              <w:t>6</w:t>
            </w:r>
          </w:p>
          <w:p w14:paraId="3749DB69" w14:textId="063E8E91" w:rsidR="006E4B7E" w:rsidRPr="00823A21" w:rsidRDefault="004B114D" w:rsidP="00D22CB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7731ACC" w14:textId="77777777"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6A035449" w14:textId="77777777" w:rsidR="004B114D" w:rsidRPr="00823A21" w:rsidRDefault="004B114D">
      <w:pPr>
        <w:rPr>
          <w:lang w:val="fr-S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4D7C56" w:rsidRPr="00594147" w:rsidDel="00512C22" w14:paraId="2C502155" w14:textId="77777777" w:rsidTr="00823A21">
        <w:trPr>
          <w:trHeight w:val="262"/>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2E312AD" w14:textId="056548D0" w:rsidR="004D7C56" w:rsidRPr="00823A21" w:rsidRDefault="004D7C56" w:rsidP="004D7C56">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b/>
                <w:bCs/>
                <w:noProof/>
                <w:color w:val="000000" w:themeColor="text1"/>
                <w:sz w:val="20"/>
                <w:szCs w:val="20"/>
                <w:lang w:val="fr-FR" w:eastAsia="en-IN" w:bidi="hi-IN"/>
              </w:rPr>
              <w:t>J’aimerais maintenant vous poser quelques questions sur les préservatifs féminins.</w:t>
            </w:r>
          </w:p>
        </w:tc>
      </w:tr>
      <w:tr w:rsidR="000E6DE2" w:rsidRPr="00F97A6C" w:rsidDel="00512C22" w14:paraId="41074B95" w14:textId="77777777" w:rsidTr="00823A21">
        <w:trPr>
          <w:trHeight w:val="67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DC1818E" w14:textId="0ADD83A8" w:rsidR="000E6DE2" w:rsidRPr="00823A21" w:rsidRDefault="000E6DE2" w:rsidP="000E6DE2">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lastRenderedPageBreak/>
              <w:t>322</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C2014BA" w14:textId="0A7DFBAE" w:rsidR="000E6DE2" w:rsidRPr="00823A21" w:rsidRDefault="000E6DE2" w:rsidP="000E6DE2">
            <w:pP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rPr>
              <w:t>Votre pharmacie/</w:t>
            </w:r>
            <w:del w:id="128" w:author="Lenovo" w:date="2024-10-26T13:40:00Z">
              <w:r w:rsidRPr="00823A21" w:rsidDel="00897AA3">
                <w:rPr>
                  <w:rFonts w:asciiTheme="minorHAnsi" w:hAnsiTheme="minorHAnsi" w:cstheme="minorHAnsi"/>
                  <w:bCs/>
                  <w:sz w:val="20"/>
                  <w:szCs w:val="20"/>
                  <w:lang w:val="fr-FR"/>
                </w:rPr>
                <w:delText>dépôt de medicaments</w:delText>
              </w:r>
            </w:del>
            <w:r w:rsidRPr="00823A21">
              <w:rPr>
                <w:rFonts w:asciiTheme="minorHAnsi" w:hAnsiTheme="minorHAnsi" w:cstheme="minorHAnsi"/>
                <w:bCs/>
                <w:sz w:val="20"/>
                <w:szCs w:val="20"/>
                <w:lang w:val="fr-FR"/>
              </w:rPr>
              <w:t xml:space="preserve"> a-t-elle stocké/vendu des</w:t>
            </w:r>
            <w:r w:rsidRPr="00823A21">
              <w:rPr>
                <w:rFonts w:asciiTheme="minorHAnsi" w:hAnsiTheme="minorHAnsi" w:cstheme="minorHAnsi"/>
                <w:b/>
                <w:color w:val="000000" w:themeColor="text1"/>
                <w:sz w:val="20"/>
                <w:szCs w:val="20"/>
                <w:lang w:val="fr-FR"/>
              </w:rPr>
              <w:t xml:space="preserve"> préservatifs féminins</w:t>
            </w:r>
            <w:r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sz w:val="20"/>
                <w:szCs w:val="20"/>
                <w:lang w:val="fr-FR"/>
              </w:rPr>
              <w:t>au cours des 12 derniers mois ?</w:t>
            </w:r>
          </w:p>
          <w:p w14:paraId="6394101B" w14:textId="7FFF31A2" w:rsidR="000E6DE2" w:rsidRPr="00823A21" w:rsidRDefault="000E6DE2" w:rsidP="000E6DE2">
            <w:pPr>
              <w:rPr>
                <w:rFonts w:asciiTheme="minorHAnsi" w:hAnsiTheme="minorHAnsi" w:cstheme="minorHAnsi"/>
                <w:bCs/>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2F82ADD" w14:textId="55F2D225" w:rsidR="000E6DE2" w:rsidRPr="00823A21" w:rsidRDefault="00FF1306" w:rsidP="000E6DE2">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0E6DE2" w:rsidRPr="00823A21">
              <w:rPr>
                <w:rFonts w:asciiTheme="minorHAnsi" w:hAnsiTheme="minorHAnsi" w:cstheme="minorHAnsi"/>
                <w:color w:val="000000" w:themeColor="text1"/>
                <w:spacing w:val="-2"/>
                <w:sz w:val="20"/>
                <w:szCs w:val="20"/>
                <w:lang w:val="fr-FR" w:bidi="hi-IN"/>
              </w:rPr>
              <w:tab/>
              <w:t>1</w:t>
            </w:r>
          </w:p>
          <w:p w14:paraId="423ACEC0" w14:textId="3619DD80" w:rsidR="000E6DE2" w:rsidRPr="00823A21" w:rsidRDefault="000E6DE2" w:rsidP="000E6DE2">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FF1306"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C285510" w14:textId="77777777" w:rsidR="000E6DE2" w:rsidRPr="00823A21" w:rsidRDefault="000E6DE2" w:rsidP="000E6DE2">
            <w:pPr>
              <w:tabs>
                <w:tab w:val="left" w:pos="-720"/>
              </w:tabs>
              <w:suppressAutoHyphens/>
              <w:rPr>
                <w:rFonts w:asciiTheme="minorHAnsi" w:hAnsiTheme="minorHAnsi" w:cstheme="minorHAnsi"/>
                <w:noProof/>
                <w:color w:val="000000" w:themeColor="text1"/>
                <w:sz w:val="20"/>
                <w:szCs w:val="20"/>
                <w:lang w:val="fr-FR" w:eastAsia="en-IN" w:bidi="hi-IN"/>
              </w:rPr>
            </w:pPr>
          </w:p>
          <w:p w14:paraId="651A67A7" w14:textId="2EC3D7FE" w:rsidR="000E6DE2" w:rsidRPr="00823A21" w:rsidRDefault="000E6DE2" w:rsidP="000E6DE2">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481536" behindDoc="0" locked="0" layoutInCell="1" allowOverlap="1" wp14:anchorId="1032FF58" wp14:editId="0F7A8643">
                      <wp:simplePos x="0" y="0"/>
                      <wp:positionH relativeFrom="column">
                        <wp:posOffset>-152400</wp:posOffset>
                      </wp:positionH>
                      <wp:positionV relativeFrom="paragraph">
                        <wp:posOffset>94615</wp:posOffset>
                      </wp:positionV>
                      <wp:extent cx="219075" cy="0"/>
                      <wp:effectExtent l="0" t="76200" r="28575" b="95250"/>
                      <wp:wrapNone/>
                      <wp:docPr id="4277" name="Straight Arrow Connector 4277"/>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3DC786" id="_x0000_t32" coordsize="21600,21600" o:spt="32" o:oned="t" path="m,l21600,21600e" filled="f">
                      <v:path arrowok="t" fillok="f" o:connecttype="none"/>
                      <o:lock v:ext="edit" shapetype="t"/>
                    </v:shapetype>
                    <v:shape id="Straight Arrow Connector 4277" o:spid="_x0000_s1026" type="#_x0000_t32" style="position:absolute;margin-left:-12pt;margin-top:7.45pt;width:17.25pt;height:0;z-index:25248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329</w:t>
            </w:r>
          </w:p>
        </w:tc>
      </w:tr>
      <w:tr w:rsidR="004B114D" w:rsidRPr="00F97A6C" w:rsidDel="00512C22" w14:paraId="01B9EB0C" w14:textId="77777777" w:rsidTr="00823A21">
        <w:trPr>
          <w:trHeight w:val="116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313529C" w14:textId="680D0DA5"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1E7C904" w14:textId="5EC163EF" w:rsidR="004B114D" w:rsidRPr="00823A21" w:rsidRDefault="004B114D" w:rsidP="004B114D">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Combien d’unités de </w:t>
            </w:r>
            <w:r w:rsidRPr="00823A21">
              <w:rPr>
                <w:rFonts w:asciiTheme="minorHAnsi" w:hAnsiTheme="minorHAnsi" w:cstheme="minorHAnsi"/>
                <w:b/>
                <w:sz w:val="20"/>
                <w:szCs w:val="20"/>
                <w:lang w:val="fr-FR"/>
              </w:rPr>
              <w:t xml:space="preserve">préservatifs féminins </w:t>
            </w:r>
            <w:r w:rsidRPr="00823A21">
              <w:rPr>
                <w:rFonts w:asciiTheme="minorHAnsi" w:hAnsiTheme="minorHAnsi" w:cstheme="minorHAnsi"/>
                <w:bCs/>
                <w:sz w:val="20"/>
                <w:szCs w:val="20"/>
                <w:lang w:val="fr-FR"/>
              </w:rPr>
              <w:t>votre pharmacie</w:t>
            </w:r>
            <w:del w:id="129" w:author="Lenovo" w:date="2024-10-26T13:41:00Z">
              <w:r w:rsidRPr="00823A21" w:rsidDel="00897AA3">
                <w:rPr>
                  <w:rFonts w:asciiTheme="minorHAnsi" w:hAnsiTheme="minorHAnsi" w:cstheme="minorHAnsi"/>
                  <w:bCs/>
                  <w:sz w:val="20"/>
                  <w:szCs w:val="20"/>
                  <w:lang w:val="fr-FR"/>
                </w:rPr>
                <w:delText>/ dépôt de médicaments</w:delText>
              </w:r>
            </w:del>
            <w:r w:rsidRPr="00823A21">
              <w:rPr>
                <w:rFonts w:asciiTheme="minorHAnsi" w:hAnsiTheme="minorHAnsi" w:cstheme="minorHAnsi"/>
                <w:bCs/>
                <w:sz w:val="20"/>
                <w:szCs w:val="20"/>
                <w:lang w:val="fr-FR"/>
              </w:rPr>
              <w:t xml:space="preserve"> a-t-elle actuellement en stock ?</w:t>
            </w:r>
          </w:p>
          <w:p w14:paraId="54176329" w14:textId="77777777" w:rsidR="004B114D" w:rsidRPr="00823A21" w:rsidRDefault="004B114D" w:rsidP="004B114D">
            <w:pPr>
              <w:rPr>
                <w:rFonts w:asciiTheme="minorHAnsi" w:hAnsiTheme="minorHAnsi" w:cstheme="minorHAnsi"/>
                <w:bCs/>
                <w:sz w:val="20"/>
                <w:szCs w:val="20"/>
                <w:lang w:val="fr-FR"/>
              </w:rPr>
            </w:pPr>
          </w:p>
          <w:p w14:paraId="27551C7D" w14:textId="20440B64"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D4EE86F"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15008" behindDoc="0" locked="0" layoutInCell="1" allowOverlap="1" wp14:anchorId="675CDB9F" wp14:editId="70625D31">
                      <wp:simplePos x="0" y="0"/>
                      <wp:positionH relativeFrom="column">
                        <wp:posOffset>1266792</wp:posOffset>
                      </wp:positionH>
                      <wp:positionV relativeFrom="paragraph">
                        <wp:posOffset>99559</wp:posOffset>
                      </wp:positionV>
                      <wp:extent cx="635635" cy="196850"/>
                      <wp:effectExtent l="0" t="0" r="12065" b="12700"/>
                      <wp:wrapNone/>
                      <wp:docPr id="554397576"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1979241530" name="Group 47"/>
                              <wpg:cNvGrpSpPr/>
                              <wpg:grpSpPr>
                                <a:xfrm>
                                  <a:off x="249382" y="0"/>
                                  <a:ext cx="494665" cy="152400"/>
                                  <a:chOff x="0" y="0"/>
                                  <a:chExt cx="494665" cy="196850"/>
                                </a:xfrm>
                              </wpg:grpSpPr>
                              <wps:wsp>
                                <wps:cNvPr id="1248246295" name="Rectangle 124824629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2083573" name="Rectangle 2112083573"/>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60518" name="Rectangle 7660518"/>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D870C9" id="Group 44" o:spid="_x0000_s1026" style="position:absolute;margin-left:99.75pt;margin-top:7.85pt;width:50.05pt;height:15.5pt;z-index:25271500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">
                        <v:rect id="Rectangle 1248246295"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" filled="f" strokecolor="black [3213]" strokeweight=".5pt"/>
                        <v:rect id="Rectangle 2112083573"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" filled="f" strokecolor="black [3213]" strokeweight=".5pt"/>
                      </v:group>
                      <v:rect id="Rectangle 7660518"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" filled="f" strokecolor="black [3213]" strokeweight=".5pt"/>
                    </v:group>
                  </w:pict>
                </mc:Fallback>
              </mc:AlternateContent>
            </w:r>
          </w:p>
          <w:p w14:paraId="2737A97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1D6DFEF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1FDB52C7"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0732BDE2" w14:textId="1FF4F7D7" w:rsidR="004B114D" w:rsidRPr="00823A21"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0AB2BBE"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4B114D" w:rsidRPr="00F97A6C" w:rsidDel="00512C22" w14:paraId="1371000F" w14:textId="77777777" w:rsidTr="00823A21">
        <w:trPr>
          <w:trHeight w:val="107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055C3C3" w14:textId="14899A2D"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785C183" w14:textId="230B0384"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Durant le mois passé, combien d’unités de </w:t>
            </w:r>
            <w:r w:rsidRPr="00823A21">
              <w:rPr>
                <w:rFonts w:asciiTheme="minorHAnsi" w:hAnsiTheme="minorHAnsi" w:cstheme="minorHAnsi"/>
                <w:b/>
                <w:color w:val="000000" w:themeColor="text1"/>
                <w:sz w:val="20"/>
                <w:szCs w:val="20"/>
                <w:lang w:val="fr-FR"/>
              </w:rPr>
              <w:t>préservatifs féminins</w:t>
            </w:r>
            <w:r w:rsidRPr="00823A21">
              <w:rPr>
                <w:rFonts w:asciiTheme="minorHAnsi" w:hAnsiTheme="minorHAnsi" w:cstheme="minorHAnsi"/>
                <w:bCs/>
                <w:color w:val="000000" w:themeColor="text1"/>
                <w:sz w:val="20"/>
                <w:szCs w:val="20"/>
                <w:lang w:val="fr-FR"/>
              </w:rPr>
              <w:t xml:space="preserve"> votre pharmacie</w:t>
            </w:r>
            <w:del w:id="130" w:author="Lenovo" w:date="2024-10-26T13:41:00Z">
              <w:r w:rsidRPr="00823A21" w:rsidDel="00897AA3">
                <w:rPr>
                  <w:rFonts w:asciiTheme="minorHAnsi" w:hAnsiTheme="minorHAnsi" w:cstheme="minorHAnsi"/>
                  <w:bCs/>
                  <w:color w:val="000000" w:themeColor="text1"/>
                  <w:sz w:val="20"/>
                  <w:szCs w:val="20"/>
                  <w:lang w:val="fr-FR"/>
                </w:rPr>
                <w:delText>/</w:delText>
              </w:r>
              <w:r w:rsidRPr="00823A21" w:rsidDel="00897AA3">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color w:val="000000" w:themeColor="text1"/>
                <w:sz w:val="20"/>
                <w:szCs w:val="20"/>
                <w:lang w:val="fr-FR"/>
              </w:rPr>
              <w:t xml:space="preserve"> a-t-elle vendu ?</w:t>
            </w:r>
          </w:p>
          <w:p w14:paraId="515D97AE" w14:textId="77777777" w:rsidR="004B114D" w:rsidRPr="00823A21" w:rsidRDefault="004B114D" w:rsidP="004B114D">
            <w:pPr>
              <w:rPr>
                <w:rFonts w:asciiTheme="minorHAnsi" w:hAnsiTheme="minorHAnsi" w:cstheme="minorHAnsi"/>
                <w:bCs/>
                <w:color w:val="000000" w:themeColor="text1"/>
                <w:sz w:val="20"/>
                <w:szCs w:val="20"/>
                <w:lang w:val="fr-FR"/>
              </w:rPr>
            </w:pPr>
          </w:p>
          <w:p w14:paraId="5543EB2D" w14:textId="0E90C6EE"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858EE17"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26B29850"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16032" behindDoc="0" locked="0" layoutInCell="1" allowOverlap="1" wp14:anchorId="3A70B040" wp14:editId="10265C99">
                      <wp:simplePos x="0" y="0"/>
                      <wp:positionH relativeFrom="column">
                        <wp:posOffset>865234</wp:posOffset>
                      </wp:positionH>
                      <wp:positionV relativeFrom="paragraph">
                        <wp:posOffset>83820</wp:posOffset>
                      </wp:positionV>
                      <wp:extent cx="521335" cy="185806"/>
                      <wp:effectExtent l="0" t="0" r="12065" b="24130"/>
                      <wp:wrapNone/>
                      <wp:docPr id="1598480367"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724576140" name="Group 60"/>
                              <wpg:cNvGrpSpPr/>
                              <wpg:grpSpPr>
                                <a:xfrm>
                                  <a:off x="249382" y="0"/>
                                  <a:ext cx="494665" cy="152400"/>
                                  <a:chOff x="0" y="0"/>
                                  <a:chExt cx="494665" cy="196850"/>
                                </a:xfrm>
                              </wpg:grpSpPr>
                              <wps:wsp>
                                <wps:cNvPr id="154142272" name="Rectangle 15414227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159819" name="Rectangle 195159819"/>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90491411" name="Rectangle 1790491411"/>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E09BDF" id="Group 59" o:spid="_x0000_s1026" style="position:absolute;margin-left:68.15pt;margin-top:6.6pt;width:41.05pt;height:14.65pt;z-index:25271603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">
                        <v:rect id="Rectangle 15414227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" filled="f" strokecolor="black [3213]" strokeweight=".5pt"/>
                        <v:rect id="Rectangle 195159819"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" filled="f" strokecolor="black [3213]" strokeweight=".5pt"/>
                      </v:group>
                      <v:rect id="Rectangle 1790491411"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" filled="f" strokecolor="black [3213]" strokeweight=".5pt"/>
                    </v:group>
                  </w:pict>
                </mc:Fallback>
              </mc:AlternateContent>
            </w:r>
          </w:p>
          <w:p w14:paraId="2C89F221"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431AB740"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29A2074C" w14:textId="5B897AC2" w:rsidR="004B114D" w:rsidRPr="00823A21"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7FEC24E"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B269C1" w:rsidRPr="00F97A6C" w:rsidDel="00512C22" w14:paraId="3FFAEE46" w14:textId="77777777" w:rsidTr="00823A21">
        <w:trPr>
          <w:trHeight w:val="640"/>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80F09F3" w14:textId="701D6E90" w:rsidR="00B269C1" w:rsidRPr="00823A21" w:rsidRDefault="00B269C1" w:rsidP="00B269C1">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3FD90EA" w14:textId="55E80621" w:rsidR="00B269C1" w:rsidRPr="00823A21" w:rsidRDefault="00B269C1" w:rsidP="00897AA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12 derniers mois, votre pharmacie</w:t>
            </w:r>
            <w:del w:id="131" w:author="Lenovo" w:date="2024-10-26T13:41:00Z">
              <w:r w:rsidRPr="00823A21" w:rsidDel="00897AA3">
                <w:rPr>
                  <w:rFonts w:asciiTheme="minorHAnsi" w:hAnsiTheme="minorHAnsi" w:cstheme="minorHAnsi"/>
                  <w:bCs/>
                  <w:color w:val="000000" w:themeColor="text1"/>
                  <w:sz w:val="20"/>
                  <w:szCs w:val="20"/>
                  <w:lang w:val="fr-FR"/>
                </w:rPr>
                <w:delText>/</w:delText>
              </w:r>
              <w:r w:rsidR="00090105" w:rsidRPr="00823A21" w:rsidDel="00897AA3">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color w:val="000000" w:themeColor="text1"/>
                <w:sz w:val="20"/>
                <w:szCs w:val="20"/>
                <w:lang w:val="fr-FR"/>
              </w:rPr>
              <w:t xml:space="preserve"> a-t-elle connu des ruptures de </w:t>
            </w:r>
            <w:r w:rsidRPr="00823A21">
              <w:rPr>
                <w:rFonts w:asciiTheme="minorHAnsi" w:hAnsiTheme="minorHAnsi" w:cstheme="minorHAnsi"/>
                <w:b/>
                <w:color w:val="000000" w:themeColor="text1"/>
                <w:sz w:val="20"/>
                <w:szCs w:val="20"/>
                <w:lang w:val="fr-FR"/>
              </w:rPr>
              <w:t xml:space="preserve">préservatifs </w:t>
            </w:r>
            <w:r w:rsidR="00B71611" w:rsidRPr="00823A21">
              <w:rPr>
                <w:rFonts w:asciiTheme="minorHAnsi" w:hAnsiTheme="minorHAnsi" w:cstheme="minorHAnsi"/>
                <w:b/>
                <w:color w:val="000000" w:themeColor="text1"/>
                <w:sz w:val="20"/>
                <w:szCs w:val="20"/>
                <w:lang w:val="fr-FR"/>
              </w:rPr>
              <w:t>féminins</w:t>
            </w:r>
            <w:r w:rsidR="00B71611" w:rsidRPr="00823A21">
              <w:rPr>
                <w:rFonts w:asciiTheme="minorHAnsi" w:hAnsiTheme="minorHAnsi" w:cstheme="minorHAnsi"/>
                <w:bCs/>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D5A26CC" w14:textId="6592032E" w:rsidR="00B269C1" w:rsidRPr="00823A21" w:rsidRDefault="00B269C1" w:rsidP="00B269C1">
            <w:pPr>
              <w:tabs>
                <w:tab w:val="right" w:leader="dot" w:pos="3562"/>
                <w:tab w:val="right" w:leader="dot" w:pos="4420"/>
              </w:tabs>
              <w:suppressAutoHyphens/>
              <w:autoSpaceDE w:val="0"/>
              <w:autoSpaceDN w:val="0"/>
              <w:adjustRightInd w:val="0"/>
              <w:ind w:right="23"/>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Pr="00823A21">
              <w:rPr>
                <w:rFonts w:asciiTheme="minorHAnsi" w:hAnsiTheme="minorHAnsi" w:cstheme="minorHAnsi"/>
                <w:spacing w:val="-2"/>
                <w:sz w:val="20"/>
                <w:szCs w:val="20"/>
                <w:lang w:val="fr-FR" w:bidi="hi-IN"/>
              </w:rPr>
              <w:tab/>
              <w:t>1</w:t>
            </w:r>
          </w:p>
          <w:p w14:paraId="31AD081F" w14:textId="77B8F7D3" w:rsidR="00B269C1" w:rsidRPr="00823A21" w:rsidRDefault="00B269C1" w:rsidP="00B269C1">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val="fr-FR" w:bidi="hi-IN"/>
              </w:rPr>
              <w:t>Non</w:t>
            </w:r>
            <w:r w:rsidRPr="00823A21">
              <w:rPr>
                <w:rFonts w:asciiTheme="minorHAnsi" w:hAnsiTheme="minorHAnsi" w:cstheme="minorHAnsi"/>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102D6B43" w14:textId="77777777" w:rsidR="00B269C1" w:rsidRPr="00823A21" w:rsidRDefault="00B269C1" w:rsidP="00B269C1">
            <w:pPr>
              <w:tabs>
                <w:tab w:val="left" w:pos="-720"/>
              </w:tabs>
              <w:suppressAutoHyphens/>
              <w:rPr>
                <w:rFonts w:asciiTheme="minorHAnsi" w:hAnsiTheme="minorHAnsi" w:cstheme="minorHAnsi"/>
                <w:noProof/>
                <w:color w:val="000000" w:themeColor="text1"/>
                <w:sz w:val="20"/>
                <w:szCs w:val="20"/>
                <w:lang w:val="fr-FR" w:eastAsia="en-IN" w:bidi="hi-IN"/>
              </w:rPr>
            </w:pPr>
          </w:p>
          <w:p w14:paraId="561D600E" w14:textId="3D4D2EF0" w:rsidR="00B269C1" w:rsidRPr="00823A21" w:rsidRDefault="00B269C1" w:rsidP="00B269C1">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491776" behindDoc="0" locked="0" layoutInCell="1" allowOverlap="1" wp14:anchorId="64A5FE44" wp14:editId="4F186752">
                      <wp:simplePos x="0" y="0"/>
                      <wp:positionH relativeFrom="column">
                        <wp:posOffset>-162560</wp:posOffset>
                      </wp:positionH>
                      <wp:positionV relativeFrom="paragraph">
                        <wp:posOffset>81915</wp:posOffset>
                      </wp:positionV>
                      <wp:extent cx="219075" cy="0"/>
                      <wp:effectExtent l="0" t="76200" r="28575" b="95250"/>
                      <wp:wrapNone/>
                      <wp:docPr id="4288" name="Straight Arrow Connector 4288"/>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69C86" id="Straight Arrow Connector 4288" o:spid="_x0000_s1026" type="#_x0000_t32" style="position:absolute;margin-left:-12.8pt;margin-top:6.45pt;width:17.25pt;height:0;z-index:25249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329</w:t>
            </w:r>
          </w:p>
        </w:tc>
      </w:tr>
      <w:tr w:rsidR="000449BE" w:rsidRPr="00F97A6C" w:rsidDel="00512C22" w14:paraId="56ABB6BE" w14:textId="77777777" w:rsidTr="00823A21">
        <w:trPr>
          <w:trHeight w:val="131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AE24CB9" w14:textId="6C053B2E" w:rsidR="000449BE" w:rsidRPr="00823A21" w:rsidRDefault="000449BE" w:rsidP="000449BE">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46A62322" w14:textId="688CA094" w:rsidR="000449BE" w:rsidRPr="00823A21" w:rsidRDefault="000449BE" w:rsidP="000449B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stock au cours des 12 derniers 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D6A6788" w14:textId="77777777" w:rsidR="000449BE" w:rsidRPr="00823A21" w:rsidRDefault="000449BE" w:rsidP="000449B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Pr="00823A21">
              <w:rPr>
                <w:rFonts w:asciiTheme="minorHAnsi" w:hAnsiTheme="minorHAnsi" w:cstheme="minorHAnsi"/>
                <w:color w:val="000000" w:themeColor="text1"/>
                <w:spacing w:val="-2"/>
                <w:sz w:val="20"/>
                <w:szCs w:val="20"/>
                <w:lang w:val="fr-FR" w:bidi="hi-IN"/>
              </w:rPr>
              <w:tab/>
              <w:t>1</w:t>
            </w:r>
          </w:p>
          <w:p w14:paraId="0612AB45" w14:textId="77777777" w:rsidR="000449BE" w:rsidRPr="00823A21" w:rsidRDefault="000449BE" w:rsidP="000449B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1-3 mois</w:t>
            </w:r>
            <w:r w:rsidRPr="00823A21">
              <w:rPr>
                <w:rFonts w:asciiTheme="minorHAnsi" w:hAnsiTheme="minorHAnsi" w:cstheme="minorHAnsi"/>
                <w:color w:val="000000" w:themeColor="text1"/>
                <w:spacing w:val="-2"/>
                <w:sz w:val="20"/>
                <w:szCs w:val="20"/>
                <w:lang w:val="fr-FR" w:bidi="hi-IN"/>
              </w:rPr>
              <w:tab/>
              <w:t>2</w:t>
            </w:r>
          </w:p>
          <w:p w14:paraId="154127E6" w14:textId="77777777" w:rsidR="000449BE" w:rsidRPr="00823A21" w:rsidRDefault="000449BE" w:rsidP="000449B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4-6 mois</w:t>
            </w:r>
            <w:r w:rsidRPr="00823A21">
              <w:rPr>
                <w:rFonts w:asciiTheme="minorHAnsi" w:hAnsiTheme="minorHAnsi" w:cstheme="minorHAnsi"/>
                <w:color w:val="000000" w:themeColor="text1"/>
                <w:spacing w:val="-2"/>
                <w:sz w:val="20"/>
                <w:szCs w:val="20"/>
                <w:lang w:val="fr-FR" w:bidi="hi-IN"/>
              </w:rPr>
              <w:tab/>
              <w:t>3</w:t>
            </w:r>
          </w:p>
          <w:p w14:paraId="6E9EA597" w14:textId="7FA44E02"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Plus de 6 mois</w:t>
            </w:r>
            <w:r w:rsidRPr="00823A21">
              <w:rPr>
                <w:rFonts w:asciiTheme="minorHAnsi" w:hAnsiTheme="minorHAnsi" w:cstheme="minorHAnsi"/>
                <w:color w:val="000000" w:themeColor="text1"/>
                <w:spacing w:val="-2"/>
                <w:sz w:val="20"/>
                <w:szCs w:val="20"/>
                <w:lang w:val="fr-FR"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74394AE" w14:textId="77777777" w:rsidR="000449BE" w:rsidRPr="00823A21" w:rsidRDefault="000449BE" w:rsidP="000449BE">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0449BE" w:rsidRPr="00F97A6C" w:rsidDel="00512C22" w14:paraId="3C2317F7" w14:textId="77777777" w:rsidTr="00823A21">
        <w:trPr>
          <w:trHeight w:val="117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54FBAB1" w14:textId="156DBB08" w:rsidR="000449BE" w:rsidRPr="00823A21" w:rsidRDefault="000449BE" w:rsidP="000449BE">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EB9FE94" w14:textId="7D39EB93" w:rsidR="000449BE" w:rsidRPr="00823A21" w:rsidRDefault="000449BE" w:rsidP="000449B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3 derniers mois, combien d’incidents se sont </w:t>
            </w:r>
            <w:proofErr w:type="gramStart"/>
            <w:r w:rsidRPr="00823A21">
              <w:rPr>
                <w:rFonts w:asciiTheme="minorHAnsi" w:hAnsiTheme="minorHAnsi" w:cstheme="minorHAnsi"/>
                <w:bCs/>
                <w:color w:val="000000" w:themeColor="text1"/>
                <w:sz w:val="20"/>
                <w:szCs w:val="20"/>
                <w:lang w:val="fr-FR"/>
              </w:rPr>
              <w:t>produits</w:t>
            </w:r>
            <w:proofErr w:type="gramEnd"/>
            <w:r w:rsidRPr="00823A21">
              <w:rPr>
                <w:rFonts w:asciiTheme="minorHAnsi" w:hAnsiTheme="minorHAnsi" w:cstheme="minorHAnsi"/>
                <w:bCs/>
                <w:color w:val="000000" w:themeColor="text1"/>
                <w:sz w:val="20"/>
                <w:szCs w:val="20"/>
                <w:lang w:val="fr-FR"/>
              </w:rPr>
              <w:t xml:space="preserve"> lorsqu’un client est venu acheter de </w:t>
            </w:r>
            <w:r w:rsidRPr="00823A21">
              <w:rPr>
                <w:rFonts w:asciiTheme="minorHAnsi" w:hAnsiTheme="minorHAnsi" w:cstheme="minorHAnsi"/>
                <w:b/>
                <w:color w:val="000000" w:themeColor="text1"/>
                <w:sz w:val="20"/>
                <w:szCs w:val="20"/>
                <w:lang w:val="fr-FR"/>
              </w:rPr>
              <w:t>préservatifs féminins,</w:t>
            </w:r>
            <w:r w:rsidRPr="00823A21">
              <w:rPr>
                <w:rFonts w:asciiTheme="minorHAnsi" w:hAnsiTheme="minorHAnsi" w:cstheme="minorHAnsi"/>
                <w:bCs/>
                <w:color w:val="000000" w:themeColor="text1"/>
                <w:sz w:val="20"/>
                <w:szCs w:val="20"/>
                <w:lang w:val="fr-FR"/>
              </w:rPr>
              <w:t xml:space="preserve"> mais qu’il n’était pas disponible ?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87F05F8" w14:textId="77777777"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Jamais</w:t>
            </w:r>
            <w:r w:rsidRPr="00823A21">
              <w:rPr>
                <w:rFonts w:asciiTheme="minorHAnsi" w:hAnsiTheme="minorHAnsi" w:cstheme="minorHAnsi"/>
                <w:color w:val="000000" w:themeColor="text1"/>
                <w:spacing w:val="-2"/>
                <w:sz w:val="20"/>
                <w:szCs w:val="20"/>
                <w:lang w:val="fr-FR" w:bidi="hi-IN"/>
              </w:rPr>
              <w:tab/>
              <w:t>0</w:t>
            </w:r>
          </w:p>
          <w:p w14:paraId="3C14E831" w14:textId="77777777"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 (Moins d’une fois le mois)</w:t>
            </w:r>
            <w:r w:rsidRPr="00823A21">
              <w:rPr>
                <w:rFonts w:asciiTheme="minorHAnsi" w:hAnsiTheme="minorHAnsi" w:cstheme="minorHAnsi"/>
                <w:color w:val="000000" w:themeColor="text1"/>
                <w:spacing w:val="-2"/>
                <w:sz w:val="20"/>
                <w:szCs w:val="20"/>
                <w:lang w:val="fr-FR" w:bidi="hi-IN"/>
              </w:rPr>
              <w:tab/>
              <w:t>1</w:t>
            </w:r>
          </w:p>
          <w:p w14:paraId="091C6543" w14:textId="77777777"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 (2-3 fois le mois)</w:t>
            </w:r>
            <w:r w:rsidRPr="00823A21">
              <w:rPr>
                <w:rFonts w:asciiTheme="minorHAnsi" w:hAnsiTheme="minorHAnsi" w:cstheme="minorHAnsi"/>
                <w:color w:val="000000" w:themeColor="text1"/>
                <w:spacing w:val="-2"/>
                <w:sz w:val="20"/>
                <w:szCs w:val="20"/>
                <w:lang w:val="fr-FR" w:bidi="hi-IN"/>
              </w:rPr>
              <w:tab/>
              <w:t>2</w:t>
            </w:r>
          </w:p>
          <w:p w14:paraId="00684B49" w14:textId="21657D6E"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 (plus de 3 fois le mois)</w:t>
            </w:r>
            <w:r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C1CE8FD" w14:textId="291FAC10" w:rsidR="000449BE" w:rsidRPr="00823A21" w:rsidRDefault="000449BE" w:rsidP="000449BE">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493824" behindDoc="0" locked="0" layoutInCell="1" allowOverlap="1" wp14:anchorId="32C4CEFD" wp14:editId="434594BB">
                      <wp:simplePos x="0" y="0"/>
                      <wp:positionH relativeFrom="column">
                        <wp:posOffset>-147320</wp:posOffset>
                      </wp:positionH>
                      <wp:positionV relativeFrom="paragraph">
                        <wp:posOffset>68677</wp:posOffset>
                      </wp:positionV>
                      <wp:extent cx="219075" cy="0"/>
                      <wp:effectExtent l="0" t="76200" r="28575" b="95250"/>
                      <wp:wrapNone/>
                      <wp:docPr id="4289" name="Straight Arrow Connector 4289"/>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E59DC" id="Straight Arrow Connector 4289" o:spid="_x0000_s1026" type="#_x0000_t32" style="position:absolute;margin-left:-11.6pt;margin-top:5.4pt;width:17.25pt;height:0;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329</w:t>
            </w:r>
          </w:p>
        </w:tc>
      </w:tr>
      <w:tr w:rsidR="000449BE" w:rsidRPr="00594147" w:rsidDel="00512C22" w14:paraId="04EB527A" w14:textId="77777777" w:rsidTr="00823A21">
        <w:trPr>
          <w:trHeight w:val="184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187DF66" w14:textId="5E2ED7FB" w:rsidR="000449BE" w:rsidRPr="00823A21" w:rsidRDefault="000449BE" w:rsidP="000449BE">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8D040AF" w14:textId="1EDF6B0B" w:rsidR="000449BE" w:rsidRPr="00823A21" w:rsidRDefault="000449BE" w:rsidP="000449B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Qu’aviez-vous fait lorsque les </w:t>
            </w:r>
            <w:r w:rsidRPr="00823A21">
              <w:rPr>
                <w:rFonts w:asciiTheme="minorHAnsi" w:hAnsiTheme="minorHAnsi" w:cstheme="minorHAnsi"/>
                <w:b/>
                <w:color w:val="000000" w:themeColor="text1"/>
                <w:sz w:val="20"/>
                <w:szCs w:val="20"/>
                <w:lang w:val="fr-FR"/>
              </w:rPr>
              <w:t>préservatifs féminins</w:t>
            </w:r>
            <w:r w:rsidRPr="00823A21">
              <w:rPr>
                <w:rFonts w:asciiTheme="minorHAnsi" w:hAnsiTheme="minorHAnsi" w:cstheme="minorHAnsi"/>
                <w:bCs/>
                <w:color w:val="000000" w:themeColor="text1"/>
                <w:sz w:val="20"/>
                <w:szCs w:val="20"/>
                <w:lang w:val="fr-FR"/>
              </w:rPr>
              <w:t xml:space="preserve"> n’étaient pas disponibles dans le point de vente et que les clients en demandaient ?</w:t>
            </w:r>
          </w:p>
          <w:p w14:paraId="584E5283" w14:textId="77777777" w:rsidR="000449BE" w:rsidRPr="00823A21" w:rsidRDefault="000449BE" w:rsidP="000449BE">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4FC05CBB" w14:textId="77777777" w:rsidR="000449BE" w:rsidRPr="00823A21" w:rsidRDefault="000449BE" w:rsidP="000449BE">
            <w:pPr>
              <w:rPr>
                <w:rFonts w:asciiTheme="minorHAnsi" w:hAnsiTheme="minorHAnsi" w:cstheme="minorHAnsi"/>
                <w:bCs/>
                <w:color w:val="000000" w:themeColor="text1"/>
                <w:sz w:val="20"/>
                <w:szCs w:val="20"/>
                <w:lang w:val="fr-FR"/>
              </w:rPr>
            </w:pPr>
          </w:p>
          <w:p w14:paraId="21B2566A" w14:textId="77777777" w:rsidR="000449BE" w:rsidRPr="00823A21" w:rsidRDefault="000449BE" w:rsidP="000449BE">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6492207F" w14:textId="77777777" w:rsidR="000449BE" w:rsidRPr="00823A21" w:rsidRDefault="000449BE" w:rsidP="000449BE">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0B03BBE"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43F0C05D"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06108F8C"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une autre officine</w:t>
            </w:r>
            <w:r w:rsidRPr="00F97A6C">
              <w:rPr>
                <w:rFonts w:asciiTheme="minorHAnsi" w:hAnsiTheme="minorHAnsi" w:cstheme="minorHAnsi"/>
                <w:color w:val="000000" w:themeColor="text1"/>
                <w:spacing w:val="-2"/>
                <w:sz w:val="20"/>
                <w:szCs w:val="20"/>
                <w:lang w:val="fr-FR" w:bidi="hi-IN"/>
              </w:rPr>
              <w:tab/>
              <w:t>3</w:t>
            </w:r>
          </w:p>
          <w:p w14:paraId="445FA695"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248668DD"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Proposé et vendu une autre méthode</w:t>
            </w:r>
            <w:r w:rsidRPr="00F97A6C">
              <w:rPr>
                <w:rFonts w:asciiTheme="minorHAnsi" w:hAnsiTheme="minorHAnsi" w:cstheme="minorHAnsi"/>
                <w:color w:val="000000" w:themeColor="text1"/>
                <w:spacing w:val="-2"/>
                <w:sz w:val="20"/>
                <w:szCs w:val="20"/>
                <w:lang w:val="fr-FR" w:bidi="hi-IN"/>
              </w:rPr>
              <w:tab/>
              <w:t>5</w:t>
            </w:r>
          </w:p>
          <w:p w14:paraId="5371ABBE"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Pr="00F97A6C">
              <w:rPr>
                <w:rFonts w:asciiTheme="minorHAnsi" w:hAnsiTheme="minorHAnsi" w:cstheme="minorHAnsi"/>
                <w:color w:val="000000" w:themeColor="text1"/>
                <w:spacing w:val="-2"/>
                <w:sz w:val="20"/>
                <w:szCs w:val="20"/>
                <w:lang w:val="fr-FR" w:bidi="hi-IN"/>
              </w:rPr>
              <w:tab/>
              <w:t>6</w:t>
            </w:r>
          </w:p>
          <w:p w14:paraId="54F59D2C" w14:textId="6253EF40" w:rsidR="000449BE" w:rsidRPr="00823A21" w:rsidRDefault="004B114D"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D9B968B" w14:textId="77777777" w:rsidR="000449BE" w:rsidRPr="00823A21" w:rsidRDefault="000449BE" w:rsidP="000449BE">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3E7B4474" w14:textId="77777777" w:rsidR="004B114D" w:rsidRPr="00823A21" w:rsidRDefault="004B114D">
      <w:pPr>
        <w:rPr>
          <w:lang w:val="fr-S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3C086A" w:rsidRPr="00594147" w:rsidDel="00512C22" w14:paraId="61B362C1" w14:textId="77777777" w:rsidTr="00823A21">
        <w:trPr>
          <w:trHeight w:val="301"/>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77E41EA" w14:textId="446064E2" w:rsidR="003C086A" w:rsidRPr="00823A21" w:rsidRDefault="003C086A" w:rsidP="003C086A">
            <w:pPr>
              <w:tabs>
                <w:tab w:val="left" w:pos="-720"/>
                <w:tab w:val="right" w:leader="dot" w:pos="3562"/>
              </w:tabs>
              <w:suppressAutoHyphens/>
              <w:ind w:right="23"/>
              <w:jc w:val="center"/>
              <w:rPr>
                <w:rFonts w:asciiTheme="minorHAnsi" w:hAnsiTheme="minorHAnsi" w:cstheme="minorHAnsi"/>
                <w:bCs/>
                <w:color w:val="000000" w:themeColor="text1"/>
                <w:sz w:val="20"/>
                <w:szCs w:val="20"/>
                <w:cs/>
                <w:lang w:val="fr-FR" w:bidi="hi-IN"/>
              </w:rPr>
            </w:pPr>
            <w:r w:rsidRPr="00823A21">
              <w:rPr>
                <w:rFonts w:asciiTheme="minorHAnsi" w:hAnsiTheme="minorHAnsi" w:cstheme="minorHAnsi"/>
                <w:b/>
                <w:bCs/>
                <w:noProof/>
                <w:color w:val="000000" w:themeColor="text1"/>
                <w:sz w:val="20"/>
                <w:szCs w:val="20"/>
                <w:lang w:val="fr-FR" w:eastAsia="en-IN" w:bidi="hi-IN"/>
              </w:rPr>
              <w:t>J’aimerais maintenant vous poser quelques questions sur les injectables.</w:t>
            </w:r>
          </w:p>
        </w:tc>
      </w:tr>
      <w:tr w:rsidR="0019318D" w:rsidRPr="00F97A6C" w:rsidDel="00512C22" w14:paraId="52133C79" w14:textId="77777777" w:rsidTr="00823A21">
        <w:trPr>
          <w:trHeight w:hRule="exact" w:val="69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9E08185" w14:textId="6F8268D1" w:rsidR="0019318D" w:rsidRPr="00823A21" w:rsidRDefault="0019318D" w:rsidP="0019318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CB6FCE6" w14:textId="4F29E816" w:rsidR="0019318D" w:rsidRPr="00823A21" w:rsidRDefault="0019318D" w:rsidP="0019318D">
            <w:pP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rPr>
              <w:t>Votre pharmacie</w:t>
            </w:r>
            <w:del w:id="132" w:author="Lenovo" w:date="2024-10-26T13:42:00Z">
              <w:r w:rsidRPr="00823A21" w:rsidDel="00897AA3">
                <w:rPr>
                  <w:rFonts w:asciiTheme="minorHAnsi" w:hAnsiTheme="minorHAnsi" w:cstheme="minorHAnsi"/>
                  <w:bCs/>
                  <w:sz w:val="20"/>
                  <w:szCs w:val="20"/>
                  <w:lang w:val="fr-FR"/>
                </w:rPr>
                <w:delText>/dépôt de medicaments</w:delText>
              </w:r>
            </w:del>
            <w:r w:rsidRPr="00823A21">
              <w:rPr>
                <w:rFonts w:asciiTheme="minorHAnsi" w:hAnsiTheme="minorHAnsi" w:cstheme="minorHAnsi"/>
                <w:bCs/>
                <w:sz w:val="20"/>
                <w:szCs w:val="20"/>
                <w:lang w:val="fr-FR"/>
              </w:rPr>
              <w:t xml:space="preserve"> a-t-elle stocké/vendu </w:t>
            </w:r>
            <w:r w:rsidR="00FD4CB4" w:rsidRPr="00F97A6C">
              <w:rPr>
                <w:rFonts w:asciiTheme="minorHAnsi" w:hAnsiTheme="minorHAnsi" w:cstheme="minorHAnsi"/>
                <w:b/>
                <w:bCs/>
                <w:sz w:val="20"/>
                <w:szCs w:val="20"/>
                <w:lang w:val="fr-FR"/>
              </w:rPr>
              <w:t>des contraceptions injectables</w:t>
            </w:r>
            <w:r w:rsidR="00FD4CB4" w:rsidRPr="00F97A6C">
              <w:rPr>
                <w:rFonts w:asciiTheme="minorHAnsi" w:hAnsiTheme="minorHAnsi" w:cstheme="minorHAnsi"/>
                <w:b/>
                <w:color w:val="000000" w:themeColor="text1"/>
                <w:sz w:val="20"/>
                <w:szCs w:val="20"/>
                <w:lang w:val="fr-FR"/>
              </w:rPr>
              <w:t xml:space="preserve"> </w:t>
            </w:r>
            <w:r w:rsidR="00B71611" w:rsidRPr="00823A21">
              <w:rPr>
                <w:rFonts w:asciiTheme="minorHAnsi" w:hAnsiTheme="minorHAnsi" w:cstheme="minorHAnsi"/>
                <w:bCs/>
                <w:color w:val="000000" w:themeColor="text1"/>
                <w:sz w:val="20"/>
                <w:szCs w:val="20"/>
                <w:lang w:val="fr-FR"/>
              </w:rPr>
              <w:t>au</w:t>
            </w:r>
            <w:r w:rsidRPr="00823A21">
              <w:rPr>
                <w:rFonts w:asciiTheme="minorHAnsi" w:hAnsiTheme="minorHAnsi" w:cstheme="minorHAnsi"/>
                <w:bCs/>
                <w:sz w:val="20"/>
                <w:szCs w:val="20"/>
                <w:lang w:val="fr-FR"/>
              </w:rPr>
              <w:t xml:space="preserve"> cours des 12 derniers mois ?</w:t>
            </w:r>
          </w:p>
          <w:p w14:paraId="74D5AB5F" w14:textId="7419CC13" w:rsidR="0019318D" w:rsidRPr="00823A21" w:rsidRDefault="0019318D" w:rsidP="0019318D">
            <w:pPr>
              <w:rPr>
                <w:rFonts w:asciiTheme="minorHAnsi" w:hAnsiTheme="minorHAnsi" w:cstheme="minorHAnsi"/>
                <w:b/>
                <w:bCs/>
                <w:color w:val="000000" w:themeColor="text1"/>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D070505" w14:textId="77777777" w:rsidR="0019318D" w:rsidRPr="00823A21" w:rsidRDefault="0019318D" w:rsidP="0019318D">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Pr="00823A21">
              <w:rPr>
                <w:rFonts w:asciiTheme="minorHAnsi" w:hAnsiTheme="minorHAnsi" w:cstheme="minorHAnsi"/>
                <w:color w:val="000000" w:themeColor="text1"/>
                <w:spacing w:val="-2"/>
                <w:sz w:val="20"/>
                <w:szCs w:val="20"/>
                <w:lang w:val="fr-FR" w:bidi="hi-IN"/>
              </w:rPr>
              <w:tab/>
              <w:t>1</w:t>
            </w:r>
          </w:p>
          <w:p w14:paraId="0E2E1649" w14:textId="31586569" w:rsidR="0019318D" w:rsidRPr="00823A21" w:rsidRDefault="0019318D" w:rsidP="0019318D">
            <w:pPr>
              <w:tabs>
                <w:tab w:val="right" w:leader="dot" w:pos="3562"/>
                <w:tab w:val="right" w:leader="dot" w:pos="4420"/>
              </w:tabs>
              <w:suppressAutoHyphens/>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19199616" w14:textId="77777777" w:rsidR="0019318D" w:rsidRPr="00823A21" w:rsidRDefault="0019318D" w:rsidP="0019318D">
            <w:pPr>
              <w:tabs>
                <w:tab w:val="left" w:pos="-720"/>
              </w:tabs>
              <w:suppressAutoHyphens/>
              <w:jc w:val="center"/>
              <w:rPr>
                <w:rFonts w:asciiTheme="minorHAnsi" w:hAnsiTheme="minorHAnsi" w:cstheme="minorHAnsi"/>
                <w:color w:val="000000" w:themeColor="text1"/>
                <w:spacing w:val="-2"/>
                <w:sz w:val="20"/>
                <w:szCs w:val="20"/>
                <w:lang w:val="fr-FR"/>
              </w:rPr>
            </w:pPr>
          </w:p>
          <w:p w14:paraId="059F79E0" w14:textId="2F297247" w:rsidR="0019318D" w:rsidRPr="00823A21" w:rsidRDefault="0019318D" w:rsidP="0019318D">
            <w:pPr>
              <w:tabs>
                <w:tab w:val="left" w:pos="-720"/>
              </w:tabs>
              <w:suppressAutoHyphens/>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09184" behindDoc="0" locked="0" layoutInCell="1" allowOverlap="1" wp14:anchorId="09D48DEC" wp14:editId="7A1C76EB">
                      <wp:simplePos x="0" y="0"/>
                      <wp:positionH relativeFrom="column">
                        <wp:posOffset>-152010</wp:posOffset>
                      </wp:positionH>
                      <wp:positionV relativeFrom="paragraph">
                        <wp:posOffset>75027</wp:posOffset>
                      </wp:positionV>
                      <wp:extent cx="219075" cy="0"/>
                      <wp:effectExtent l="0" t="76200" r="28575" b="95250"/>
                      <wp:wrapNone/>
                      <wp:docPr id="184" name="Straight Arrow Connector 184"/>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2815F7" id="Straight Arrow Connector 184" o:spid="_x0000_s1026" type="#_x0000_t32" style="position:absolute;margin-left:-11.95pt;margin-top:5.9pt;width:17.25pt;height:0;z-index:25250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" strokecolor="black [3213]" strokeweight=".5pt">
                      <v:stroke endarrow="block" joinstyle="miter"/>
                    </v:shape>
                  </w:pict>
                </mc:Fallback>
              </mc:AlternateContent>
            </w:r>
            <w:r w:rsidRPr="00823A21">
              <w:rPr>
                <w:rFonts w:asciiTheme="minorHAnsi" w:hAnsiTheme="minorHAnsi" w:cstheme="minorHAnsi"/>
                <w:color w:val="000000" w:themeColor="text1"/>
                <w:spacing w:val="-2"/>
                <w:sz w:val="20"/>
                <w:szCs w:val="20"/>
                <w:lang w:val="fr-FR"/>
              </w:rPr>
              <w:t xml:space="preserve">    336</w:t>
            </w:r>
          </w:p>
        </w:tc>
      </w:tr>
      <w:tr w:rsidR="004B114D" w:rsidRPr="00F97A6C" w:rsidDel="00512C22" w14:paraId="28DE48E3" w14:textId="77777777" w:rsidTr="00823A21">
        <w:trPr>
          <w:trHeight w:val="25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703CD57" w14:textId="784CEF49"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330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CC8BF74" w14:textId="5E6B7947" w:rsidR="004B114D" w:rsidRPr="00823A21" w:rsidRDefault="004B114D" w:rsidP="004B114D">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Combien d’unités (doses) </w:t>
            </w:r>
            <w:r w:rsidR="00FD4CB4" w:rsidRPr="00F97A6C">
              <w:rPr>
                <w:rFonts w:asciiTheme="minorHAnsi" w:hAnsiTheme="minorHAnsi" w:cstheme="minorHAnsi"/>
                <w:b/>
                <w:bCs/>
                <w:sz w:val="20"/>
                <w:szCs w:val="20"/>
                <w:lang w:val="fr-FR"/>
              </w:rPr>
              <w:t>de contraception injectable</w:t>
            </w:r>
            <w:r w:rsidR="00FD4CB4" w:rsidRPr="00823A21">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votre</w:t>
            </w:r>
            <w:r w:rsidRPr="00823A21">
              <w:rPr>
                <w:rFonts w:asciiTheme="minorHAnsi" w:hAnsiTheme="minorHAnsi" w:cstheme="minorHAnsi"/>
                <w:bCs/>
                <w:sz w:val="20"/>
                <w:szCs w:val="20"/>
                <w:lang w:val="fr-FR"/>
              </w:rPr>
              <w:t xml:space="preserve"> pharmacie</w:t>
            </w:r>
            <w:del w:id="133" w:author="Lenovo" w:date="2024-10-26T13:42:00Z">
              <w:r w:rsidRPr="00823A21" w:rsidDel="00897AA3">
                <w:rPr>
                  <w:rFonts w:asciiTheme="minorHAnsi" w:hAnsiTheme="minorHAnsi" w:cstheme="minorHAnsi"/>
                  <w:bCs/>
                  <w:sz w:val="20"/>
                  <w:szCs w:val="20"/>
                  <w:lang w:val="fr-FR"/>
                </w:rPr>
                <w:delText>/ dépôt de médicaments</w:delText>
              </w:r>
            </w:del>
            <w:r w:rsidRPr="00823A21">
              <w:rPr>
                <w:rFonts w:asciiTheme="minorHAnsi" w:hAnsiTheme="minorHAnsi" w:cstheme="minorHAnsi"/>
                <w:bCs/>
                <w:sz w:val="20"/>
                <w:szCs w:val="20"/>
                <w:lang w:val="fr-FR"/>
              </w:rPr>
              <w:t xml:space="preserve"> a-t-elle actuellement en stock ?</w:t>
            </w:r>
          </w:p>
          <w:p w14:paraId="1C65A7F9" w14:textId="77777777" w:rsidR="004B114D" w:rsidRPr="00823A21" w:rsidRDefault="004B114D" w:rsidP="004B114D">
            <w:pPr>
              <w:rPr>
                <w:rFonts w:asciiTheme="minorHAnsi" w:hAnsiTheme="minorHAnsi" w:cstheme="minorHAnsi"/>
                <w:bCs/>
                <w:sz w:val="20"/>
                <w:szCs w:val="20"/>
                <w:lang w:val="fr-FR"/>
              </w:rPr>
            </w:pPr>
          </w:p>
          <w:p w14:paraId="5E8AB1AA" w14:textId="02E9C557" w:rsidR="004B114D" w:rsidRPr="00823A21" w:rsidRDefault="004B114D" w:rsidP="004B114D">
            <w:pPr>
              <w:rPr>
                <w:rFonts w:asciiTheme="minorHAnsi" w:hAnsiTheme="minorHAnsi" w:cstheme="minorHAnsi"/>
                <w:b/>
                <w:color w:val="000000" w:themeColor="text1"/>
                <w:sz w:val="20"/>
                <w:szCs w:val="20"/>
                <w:lang w:val="fr-FR" w:bidi="hi-IN"/>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94BA04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20128" behindDoc="0" locked="0" layoutInCell="1" allowOverlap="1" wp14:anchorId="1B707661" wp14:editId="447A1A0A">
                      <wp:simplePos x="0" y="0"/>
                      <wp:positionH relativeFrom="column">
                        <wp:posOffset>1266792</wp:posOffset>
                      </wp:positionH>
                      <wp:positionV relativeFrom="paragraph">
                        <wp:posOffset>99559</wp:posOffset>
                      </wp:positionV>
                      <wp:extent cx="635635" cy="196850"/>
                      <wp:effectExtent l="0" t="0" r="12065" b="12700"/>
                      <wp:wrapNone/>
                      <wp:docPr id="935489463"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1621286096" name="Group 47"/>
                              <wpg:cNvGrpSpPr/>
                              <wpg:grpSpPr>
                                <a:xfrm>
                                  <a:off x="249382" y="0"/>
                                  <a:ext cx="494665" cy="152400"/>
                                  <a:chOff x="0" y="0"/>
                                  <a:chExt cx="494665" cy="196850"/>
                                </a:xfrm>
                              </wpg:grpSpPr>
                              <wps:wsp>
                                <wps:cNvPr id="1731474272" name="Rectangle 173147427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6703845" name="Rectangle 1056703845"/>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0167240" name="Rectangle 67016724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939710" id="Group 44" o:spid="_x0000_s1026" style="position:absolute;margin-left:99.75pt;margin-top:7.85pt;width:50.05pt;height:15.5pt;z-index:25272012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">
                        <v:rect id="Rectangle 173147427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" filled="f" strokecolor="black [3213]" strokeweight=".5pt"/>
                        <v:rect id="Rectangle 1056703845"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" filled="f" strokecolor="black [3213]" strokeweight=".5pt"/>
                      </v:group>
                      <v:rect id="Rectangle 67016724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" filled="f" strokecolor="black [3213]" strokeweight=".5pt"/>
                    </v:group>
                  </w:pict>
                </mc:Fallback>
              </mc:AlternateContent>
            </w:r>
          </w:p>
          <w:p w14:paraId="35517906"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119CA6DC"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41BA0AEE"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231058D2" w14:textId="5C0DFE72" w:rsidR="004B114D" w:rsidRPr="00823A21" w:rsidRDefault="004B114D" w:rsidP="004B114D">
            <w:pPr>
              <w:tabs>
                <w:tab w:val="right" w:leader="dot" w:pos="3562"/>
                <w:tab w:val="right" w:leader="dot" w:pos="4420"/>
              </w:tabs>
              <w:suppressAutoHyphens/>
              <w:ind w:right="23"/>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52C3BAB"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lang w:val="fr-FR" w:eastAsia="en-IN" w:bidi="hi-IN"/>
              </w:rPr>
            </w:pPr>
            <w:r w:rsidRPr="00823A21">
              <w:rPr>
                <w:rFonts w:asciiTheme="minorHAnsi" w:hAnsiTheme="minorHAnsi" w:cs="Mangal"/>
                <w:noProof/>
                <w:color w:val="000000" w:themeColor="text1"/>
                <w:sz w:val="20"/>
                <w:szCs w:val="20"/>
                <w:cs/>
                <w:lang w:val="fr-FR" w:eastAsia="en-IN" w:bidi="hi-IN"/>
              </w:rPr>
              <w:t xml:space="preserve">        </w:t>
            </w:r>
          </w:p>
          <w:p w14:paraId="4CF9DE9F" w14:textId="77777777" w:rsidR="004B114D" w:rsidRPr="00823A21" w:rsidRDefault="004B114D" w:rsidP="004B114D">
            <w:pPr>
              <w:tabs>
                <w:tab w:val="left" w:pos="-720"/>
              </w:tabs>
              <w:suppressAutoHyphens/>
              <w:rPr>
                <w:rFonts w:asciiTheme="minorHAnsi" w:hAnsiTheme="minorHAnsi" w:cstheme="minorHAnsi"/>
                <w:noProof/>
                <w:color w:val="000000" w:themeColor="text1"/>
                <w:sz w:val="20"/>
                <w:szCs w:val="20"/>
                <w:lang w:val="fr-FR" w:eastAsia="en-IN" w:bidi="hi-IN"/>
              </w:rPr>
            </w:pPr>
          </w:p>
        </w:tc>
      </w:tr>
      <w:tr w:rsidR="004B114D" w:rsidRPr="00F97A6C" w:rsidDel="00512C22" w14:paraId="19B03C57" w14:textId="77777777" w:rsidTr="00823A21">
        <w:trPr>
          <w:trHeight w:val="25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29EFF1C" w14:textId="0F8C8208"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331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10406D7" w14:textId="275F7AE7"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Durant le mois passé, combien d’unités (doses) </w:t>
            </w:r>
            <w:r w:rsidR="00FD4CB4" w:rsidRPr="00F97A6C">
              <w:rPr>
                <w:rFonts w:asciiTheme="minorHAnsi" w:hAnsiTheme="minorHAnsi" w:cstheme="minorHAnsi"/>
                <w:b/>
                <w:bCs/>
                <w:sz w:val="20"/>
                <w:szCs w:val="20"/>
                <w:lang w:val="fr-FR"/>
              </w:rPr>
              <w:t>de contraception injectable</w:t>
            </w:r>
            <w:r w:rsidR="00FD4CB4" w:rsidRPr="00F97A6C">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votre pharmacie</w:t>
            </w:r>
            <w:del w:id="134" w:author="Lenovo" w:date="2024-10-26T13:42:00Z">
              <w:r w:rsidRPr="00823A21" w:rsidDel="00897AA3">
                <w:rPr>
                  <w:rFonts w:asciiTheme="minorHAnsi" w:hAnsiTheme="minorHAnsi" w:cstheme="minorHAnsi"/>
                  <w:bCs/>
                  <w:color w:val="000000" w:themeColor="text1"/>
                  <w:sz w:val="20"/>
                  <w:szCs w:val="20"/>
                  <w:lang w:val="fr-FR"/>
                </w:rPr>
                <w:delText>/</w:delText>
              </w:r>
              <w:r w:rsidRPr="00823A21" w:rsidDel="00897AA3">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color w:val="000000" w:themeColor="text1"/>
                <w:sz w:val="20"/>
                <w:szCs w:val="20"/>
                <w:lang w:val="fr-FR"/>
              </w:rPr>
              <w:t xml:space="preserve"> a-t-elle vendu ?</w:t>
            </w:r>
          </w:p>
          <w:p w14:paraId="328721E6" w14:textId="77777777" w:rsidR="004B114D" w:rsidRPr="00823A21" w:rsidRDefault="004B114D" w:rsidP="004B114D">
            <w:pPr>
              <w:rPr>
                <w:rFonts w:asciiTheme="minorHAnsi" w:hAnsiTheme="minorHAnsi" w:cstheme="minorHAnsi"/>
                <w:bCs/>
                <w:color w:val="000000" w:themeColor="text1"/>
                <w:sz w:val="20"/>
                <w:szCs w:val="20"/>
                <w:lang w:val="fr-FR"/>
              </w:rPr>
            </w:pPr>
          </w:p>
          <w:p w14:paraId="6DE6F766" w14:textId="052C4C73" w:rsidR="004B114D" w:rsidRPr="00823A21" w:rsidRDefault="004B114D" w:rsidP="004B114D">
            <w:pPr>
              <w:rPr>
                <w:rFonts w:asciiTheme="minorHAnsi" w:hAnsiTheme="minorHAnsi" w:cstheme="minorHAnsi"/>
                <w:b/>
                <w:color w:val="000000" w:themeColor="text1"/>
                <w:sz w:val="20"/>
                <w:szCs w:val="20"/>
                <w:lang w:val="fr-FR" w:bidi="hi-IN"/>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B24A92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287A6340"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21152" behindDoc="0" locked="0" layoutInCell="1" allowOverlap="1" wp14:anchorId="7673EF41" wp14:editId="58AE7CBC">
                      <wp:simplePos x="0" y="0"/>
                      <wp:positionH relativeFrom="column">
                        <wp:posOffset>865234</wp:posOffset>
                      </wp:positionH>
                      <wp:positionV relativeFrom="paragraph">
                        <wp:posOffset>83820</wp:posOffset>
                      </wp:positionV>
                      <wp:extent cx="521335" cy="185806"/>
                      <wp:effectExtent l="0" t="0" r="12065" b="24130"/>
                      <wp:wrapNone/>
                      <wp:docPr id="2000730987"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482219831" name="Group 60"/>
                              <wpg:cNvGrpSpPr/>
                              <wpg:grpSpPr>
                                <a:xfrm>
                                  <a:off x="249382" y="0"/>
                                  <a:ext cx="494665" cy="152400"/>
                                  <a:chOff x="0" y="0"/>
                                  <a:chExt cx="494665" cy="196850"/>
                                </a:xfrm>
                              </wpg:grpSpPr>
                              <wps:wsp>
                                <wps:cNvPr id="1437291353" name="Rectangle 143729135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412032" name="Rectangle 1037412032"/>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167762" name="Rectangle 463167762"/>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10A325" id="Group 59" o:spid="_x0000_s1026" style="position:absolute;margin-left:68.15pt;margin-top:6.6pt;width:41.05pt;height:14.65pt;z-index:25272115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">
                        <v:rect id="Rectangle 143729135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" filled="f" strokecolor="black [3213]" strokeweight=".5pt"/>
                        <v:rect id="Rectangle 1037412032"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" filled="f" strokecolor="black [3213]" strokeweight=".5pt"/>
                      </v:group>
                      <v:rect id="Rectangle 463167762"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" filled="f" strokecolor="black [3213]" strokeweight=".5pt"/>
                    </v:group>
                  </w:pict>
                </mc:Fallback>
              </mc:AlternateContent>
            </w:r>
          </w:p>
          <w:p w14:paraId="7A3E45D8"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420A6721"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521FDAE4" w14:textId="553F5D8C" w:rsidR="004B114D" w:rsidRPr="00823A21" w:rsidRDefault="004B114D" w:rsidP="004B114D">
            <w:pPr>
              <w:tabs>
                <w:tab w:val="right" w:leader="dot" w:pos="3562"/>
                <w:tab w:val="right" w:leader="dot" w:pos="4420"/>
              </w:tabs>
              <w:suppressAutoHyphens/>
              <w:ind w:right="23"/>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B1D2F67"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19318D" w:rsidRPr="00F97A6C" w:rsidDel="00512C22" w14:paraId="2CCA5B94" w14:textId="77777777" w:rsidTr="00823A21">
        <w:trPr>
          <w:trHeight w:val="63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190798BE" w14:textId="6D814DD1" w:rsidR="0019318D" w:rsidRPr="00823A21" w:rsidRDefault="0019318D" w:rsidP="0019318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332</w:t>
            </w:r>
          </w:p>
        </w:tc>
        <w:tc>
          <w:tcPr>
            <w:tcW w:w="2500" w:type="pct"/>
            <w:tcBorders>
              <w:top w:val="single" w:sz="2" w:space="0" w:color="000000"/>
              <w:left w:val="single" w:sz="6" w:space="0" w:color="000000"/>
              <w:bottom w:val="single" w:sz="4" w:space="0" w:color="auto"/>
              <w:right w:val="single" w:sz="6" w:space="0" w:color="FFFFFF"/>
            </w:tcBorders>
            <w:shd w:val="clear" w:color="auto" w:fill="auto"/>
          </w:tcPr>
          <w:p w14:paraId="537B8145" w14:textId="394BE29A" w:rsidR="0019318D" w:rsidRPr="00823A21" w:rsidRDefault="0019318D" w:rsidP="00897AA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12 derniers mois, votre pharmacie</w:t>
            </w:r>
            <w:del w:id="135" w:author="Lenovo" w:date="2024-10-26T13:43:00Z">
              <w:r w:rsidRPr="00823A21" w:rsidDel="00897AA3">
                <w:rPr>
                  <w:rFonts w:asciiTheme="minorHAnsi" w:hAnsiTheme="minorHAnsi" w:cstheme="minorHAnsi"/>
                  <w:bCs/>
                  <w:color w:val="000000" w:themeColor="text1"/>
                  <w:sz w:val="20"/>
                  <w:szCs w:val="20"/>
                  <w:lang w:val="fr-FR"/>
                </w:rPr>
                <w:delText>/</w:delText>
              </w:r>
              <w:r w:rsidR="00090105" w:rsidRPr="00823A21" w:rsidDel="00897AA3">
                <w:rPr>
                  <w:rFonts w:asciiTheme="minorHAnsi" w:hAnsiTheme="minorHAnsi" w:cstheme="minorHAnsi"/>
                  <w:bCs/>
                  <w:sz w:val="20"/>
                  <w:szCs w:val="20"/>
                  <w:lang w:val="fr-FR"/>
                </w:rPr>
                <w:delText xml:space="preserve"> dépôt de médicaments</w:delText>
              </w:r>
            </w:del>
            <w:r w:rsidR="00090105"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 xml:space="preserve">a-t-elle connu des ruptures </w:t>
            </w:r>
            <w:r w:rsidR="008054F7" w:rsidRPr="00823A21">
              <w:rPr>
                <w:rFonts w:asciiTheme="minorHAnsi" w:hAnsiTheme="minorHAnsi" w:cstheme="minorHAnsi"/>
                <w:bCs/>
                <w:color w:val="000000" w:themeColor="text1"/>
                <w:sz w:val="20"/>
                <w:szCs w:val="20"/>
                <w:lang w:val="fr-FR"/>
              </w:rPr>
              <w:t>d’injectable</w:t>
            </w:r>
            <w:r w:rsidRPr="00823A21">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w:t>
            </w:r>
          </w:p>
        </w:tc>
        <w:tc>
          <w:tcPr>
            <w:tcW w:w="1776" w:type="pct"/>
            <w:tcBorders>
              <w:top w:val="single" w:sz="2" w:space="0" w:color="000000"/>
              <w:left w:val="single" w:sz="6" w:space="0" w:color="000000"/>
              <w:bottom w:val="single" w:sz="4" w:space="0" w:color="auto"/>
              <w:right w:val="single" w:sz="6" w:space="0" w:color="FFFFFF"/>
            </w:tcBorders>
            <w:shd w:val="clear" w:color="auto" w:fill="auto"/>
          </w:tcPr>
          <w:p w14:paraId="065316F9" w14:textId="77777777" w:rsidR="0019318D" w:rsidRPr="00823A21" w:rsidRDefault="0019318D" w:rsidP="0019318D">
            <w:pPr>
              <w:tabs>
                <w:tab w:val="right" w:leader="dot" w:pos="3562"/>
                <w:tab w:val="right" w:leader="dot" w:pos="4420"/>
              </w:tabs>
              <w:suppressAutoHyphens/>
              <w:autoSpaceDE w:val="0"/>
              <w:autoSpaceDN w:val="0"/>
              <w:adjustRightInd w:val="0"/>
              <w:ind w:right="23"/>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Pr="00823A21">
              <w:rPr>
                <w:rFonts w:asciiTheme="minorHAnsi" w:hAnsiTheme="minorHAnsi" w:cstheme="minorHAnsi"/>
                <w:spacing w:val="-2"/>
                <w:sz w:val="20"/>
                <w:szCs w:val="20"/>
                <w:lang w:val="fr-FR" w:bidi="hi-IN"/>
              </w:rPr>
              <w:tab/>
              <w:t>1</w:t>
            </w:r>
          </w:p>
          <w:p w14:paraId="6007CB63" w14:textId="3CA4F33F" w:rsidR="0019318D" w:rsidRPr="00823A21" w:rsidRDefault="0019318D" w:rsidP="0019318D">
            <w:pPr>
              <w:tabs>
                <w:tab w:val="right" w:leader="dot" w:pos="3562"/>
                <w:tab w:val="right" w:leader="dot" w:pos="4420"/>
              </w:tabs>
              <w:suppressAutoHyphens/>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val="fr-FR" w:bidi="hi-IN"/>
              </w:rPr>
              <w:t>Non</w:t>
            </w:r>
            <w:r w:rsidRPr="00823A21">
              <w:rPr>
                <w:rFonts w:asciiTheme="minorHAnsi" w:hAnsiTheme="minorHAnsi" w:cstheme="minorHAnsi"/>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6127FF7" w14:textId="77777777" w:rsidR="0019318D" w:rsidRPr="00823A21" w:rsidRDefault="0019318D" w:rsidP="0019318D">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2EC3E8E5" w14:textId="1BF05A8C" w:rsidR="0019318D" w:rsidRPr="00823A21" w:rsidRDefault="0019318D" w:rsidP="0019318D">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10208" behindDoc="0" locked="0" layoutInCell="1" allowOverlap="1" wp14:anchorId="1C72DBF2" wp14:editId="0836CF26">
                      <wp:simplePos x="0" y="0"/>
                      <wp:positionH relativeFrom="column">
                        <wp:posOffset>-155673</wp:posOffset>
                      </wp:positionH>
                      <wp:positionV relativeFrom="paragraph">
                        <wp:posOffset>89584</wp:posOffset>
                      </wp:positionV>
                      <wp:extent cx="219075" cy="0"/>
                      <wp:effectExtent l="0" t="76200" r="28575" b="95250"/>
                      <wp:wrapNone/>
                      <wp:docPr id="50" name="Straight Arrow Connector 50"/>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FBF9B" id="Straight Arrow Connector 50" o:spid="_x0000_s1026" type="#_x0000_t32" style="position:absolute;margin-left:-12.25pt;margin-top:7.05pt;width:17.25pt;height:0;z-index:25251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336</w:t>
            </w:r>
          </w:p>
        </w:tc>
      </w:tr>
      <w:tr w:rsidR="0019318D" w:rsidRPr="00F97A6C" w:rsidDel="00512C22" w14:paraId="169EE5BD" w14:textId="77777777" w:rsidTr="00823A21">
        <w:trPr>
          <w:trHeight w:val="119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A28140E" w14:textId="6E4F09D8" w:rsidR="0019318D" w:rsidRPr="00823A21" w:rsidRDefault="0019318D" w:rsidP="00A452AE">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333</w:t>
            </w:r>
          </w:p>
        </w:tc>
        <w:tc>
          <w:tcPr>
            <w:tcW w:w="2500" w:type="pct"/>
            <w:tcBorders>
              <w:top w:val="single" w:sz="2" w:space="0" w:color="000000"/>
              <w:left w:val="single" w:sz="6" w:space="0" w:color="000000"/>
              <w:bottom w:val="single" w:sz="4" w:space="0" w:color="auto"/>
              <w:right w:val="single" w:sz="6" w:space="0" w:color="FFFFFF"/>
            </w:tcBorders>
            <w:shd w:val="clear" w:color="auto" w:fill="auto"/>
          </w:tcPr>
          <w:p w14:paraId="1E964E61" w14:textId="77D5128F" w:rsidR="0019318D" w:rsidRPr="00823A21" w:rsidRDefault="0019318D" w:rsidP="00A452A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stock au cours des 12 derniers mois ?</w:t>
            </w:r>
          </w:p>
        </w:tc>
        <w:tc>
          <w:tcPr>
            <w:tcW w:w="1776" w:type="pct"/>
            <w:tcBorders>
              <w:top w:val="single" w:sz="2" w:space="0" w:color="000000"/>
              <w:left w:val="single" w:sz="6" w:space="0" w:color="000000"/>
              <w:bottom w:val="single" w:sz="4" w:space="0" w:color="auto"/>
              <w:right w:val="single" w:sz="6" w:space="0" w:color="FFFFFF"/>
            </w:tcBorders>
            <w:shd w:val="clear" w:color="auto" w:fill="auto"/>
          </w:tcPr>
          <w:p w14:paraId="38E22E28" w14:textId="77777777" w:rsidR="00A452AE" w:rsidRPr="00823A21" w:rsidRDefault="00A452AE" w:rsidP="00A452A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Pr="00823A21">
              <w:rPr>
                <w:rFonts w:asciiTheme="minorHAnsi" w:hAnsiTheme="minorHAnsi" w:cstheme="minorHAnsi"/>
                <w:color w:val="000000" w:themeColor="text1"/>
                <w:spacing w:val="-2"/>
                <w:sz w:val="20"/>
                <w:szCs w:val="20"/>
                <w:lang w:val="fr-FR" w:bidi="hi-IN"/>
              </w:rPr>
              <w:tab/>
              <w:t>1</w:t>
            </w:r>
          </w:p>
          <w:p w14:paraId="58118454" w14:textId="77777777" w:rsidR="00A452AE" w:rsidRPr="00823A21" w:rsidRDefault="00A452AE" w:rsidP="00A452A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1-3 mois</w:t>
            </w:r>
            <w:r w:rsidRPr="00823A21">
              <w:rPr>
                <w:rFonts w:asciiTheme="minorHAnsi" w:hAnsiTheme="minorHAnsi" w:cstheme="minorHAnsi"/>
                <w:color w:val="000000" w:themeColor="text1"/>
                <w:spacing w:val="-2"/>
                <w:sz w:val="20"/>
                <w:szCs w:val="20"/>
                <w:lang w:val="fr-FR" w:bidi="hi-IN"/>
              </w:rPr>
              <w:tab/>
              <w:t>2</w:t>
            </w:r>
          </w:p>
          <w:p w14:paraId="330E7584" w14:textId="77777777" w:rsidR="00A452AE" w:rsidRPr="00823A21" w:rsidRDefault="00A452AE" w:rsidP="00A452A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4-6 mois</w:t>
            </w:r>
            <w:r w:rsidRPr="00823A21">
              <w:rPr>
                <w:rFonts w:asciiTheme="minorHAnsi" w:hAnsiTheme="minorHAnsi" w:cstheme="minorHAnsi"/>
                <w:color w:val="000000" w:themeColor="text1"/>
                <w:spacing w:val="-2"/>
                <w:sz w:val="20"/>
                <w:szCs w:val="20"/>
                <w:lang w:val="fr-FR" w:bidi="hi-IN"/>
              </w:rPr>
              <w:tab/>
              <w:t>3</w:t>
            </w:r>
          </w:p>
          <w:p w14:paraId="4CBF0B1D" w14:textId="77777777" w:rsidR="00A452AE" w:rsidRPr="00823A21" w:rsidRDefault="00A452AE" w:rsidP="00A452AE">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Plus de 6 mois</w:t>
            </w:r>
            <w:r w:rsidRPr="00823A21">
              <w:rPr>
                <w:rFonts w:asciiTheme="minorHAnsi" w:hAnsiTheme="minorHAnsi" w:cstheme="minorHAnsi"/>
                <w:color w:val="000000" w:themeColor="text1"/>
                <w:spacing w:val="-2"/>
                <w:sz w:val="20"/>
                <w:szCs w:val="20"/>
                <w:lang w:val="fr-FR" w:bidi="hi-IN"/>
              </w:rPr>
              <w:tab/>
              <w:t>4</w:t>
            </w:r>
          </w:p>
          <w:p w14:paraId="2FD7D3AF" w14:textId="260C172F" w:rsidR="0019318D" w:rsidRPr="00823A21" w:rsidRDefault="0019318D" w:rsidP="006826F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05E0A822" w14:textId="77777777" w:rsidR="0019318D" w:rsidRPr="00823A21" w:rsidRDefault="0019318D" w:rsidP="00A452AE">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19318D" w:rsidRPr="00F97A6C" w:rsidDel="00512C22" w14:paraId="324AF7E6" w14:textId="77777777" w:rsidTr="00823A21">
        <w:trPr>
          <w:trHeight w:val="119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8E03EC7" w14:textId="609F8DF4" w:rsidR="0019318D" w:rsidRPr="00823A21" w:rsidRDefault="0019318D" w:rsidP="0019318D">
            <w:pPr>
              <w:tabs>
                <w:tab w:val="left" w:pos="-720"/>
                <w:tab w:val="right" w:leader="dot" w:pos="3562"/>
              </w:tabs>
              <w:suppressAutoHyphens/>
              <w:ind w:right="23"/>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lastRenderedPageBreak/>
              <w:t>334</w:t>
            </w:r>
          </w:p>
        </w:tc>
        <w:tc>
          <w:tcPr>
            <w:tcW w:w="2500" w:type="pct"/>
            <w:tcBorders>
              <w:top w:val="single" w:sz="2" w:space="0" w:color="000000"/>
              <w:left w:val="single" w:sz="6" w:space="0" w:color="000000"/>
              <w:bottom w:val="single" w:sz="4" w:space="0" w:color="auto"/>
              <w:right w:val="single" w:sz="6" w:space="0" w:color="FFFFFF"/>
            </w:tcBorders>
            <w:shd w:val="clear" w:color="auto" w:fill="auto"/>
          </w:tcPr>
          <w:p w14:paraId="7DD53E31" w14:textId="70A32344" w:rsidR="0019318D" w:rsidRPr="00823A21" w:rsidRDefault="0019318D" w:rsidP="0019318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3 derniers mois, combien d’incidents se sont </w:t>
            </w:r>
            <w:proofErr w:type="gramStart"/>
            <w:r w:rsidRPr="00823A21">
              <w:rPr>
                <w:rFonts w:asciiTheme="minorHAnsi" w:hAnsiTheme="minorHAnsi" w:cstheme="minorHAnsi"/>
                <w:bCs/>
                <w:color w:val="000000" w:themeColor="text1"/>
                <w:sz w:val="20"/>
                <w:szCs w:val="20"/>
                <w:lang w:val="fr-FR"/>
              </w:rPr>
              <w:t>produits</w:t>
            </w:r>
            <w:proofErr w:type="gramEnd"/>
            <w:r w:rsidRPr="00823A21">
              <w:rPr>
                <w:rFonts w:asciiTheme="minorHAnsi" w:hAnsiTheme="minorHAnsi" w:cstheme="minorHAnsi"/>
                <w:bCs/>
                <w:color w:val="000000" w:themeColor="text1"/>
                <w:sz w:val="20"/>
                <w:szCs w:val="20"/>
                <w:lang w:val="fr-FR"/>
              </w:rPr>
              <w:t xml:space="preserve"> lorsqu’un client est venu acheter </w:t>
            </w:r>
            <w:r w:rsidR="002D00A5" w:rsidRPr="00F97A6C">
              <w:rPr>
                <w:rFonts w:asciiTheme="minorHAnsi" w:hAnsiTheme="minorHAnsi" w:cstheme="minorHAnsi"/>
                <w:b/>
                <w:bCs/>
                <w:sz w:val="20"/>
                <w:szCs w:val="20"/>
                <w:lang w:val="fr-FR"/>
              </w:rPr>
              <w:t>des contraceptions injectables</w:t>
            </w:r>
            <w:r w:rsidR="002D00A5" w:rsidRPr="00F97A6C">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mais qu’il n’était pas disponible ?  </w:t>
            </w:r>
          </w:p>
        </w:tc>
        <w:tc>
          <w:tcPr>
            <w:tcW w:w="1776" w:type="pct"/>
            <w:tcBorders>
              <w:top w:val="single" w:sz="2" w:space="0" w:color="000000"/>
              <w:left w:val="single" w:sz="6" w:space="0" w:color="000000"/>
              <w:bottom w:val="single" w:sz="4" w:space="0" w:color="auto"/>
              <w:right w:val="single" w:sz="6" w:space="0" w:color="FFFFFF"/>
            </w:tcBorders>
            <w:shd w:val="clear" w:color="auto" w:fill="auto"/>
          </w:tcPr>
          <w:p w14:paraId="0591B216" w14:textId="77777777" w:rsidR="0019318D" w:rsidRPr="00823A21" w:rsidRDefault="0019318D" w:rsidP="0019318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Jamais</w:t>
            </w:r>
            <w:r w:rsidRPr="00823A21">
              <w:rPr>
                <w:rFonts w:asciiTheme="minorHAnsi" w:hAnsiTheme="minorHAnsi" w:cstheme="minorHAnsi"/>
                <w:color w:val="000000" w:themeColor="text1"/>
                <w:spacing w:val="-2"/>
                <w:sz w:val="20"/>
                <w:szCs w:val="20"/>
                <w:lang w:val="fr-FR" w:bidi="hi-IN"/>
              </w:rPr>
              <w:tab/>
              <w:t>0</w:t>
            </w:r>
          </w:p>
          <w:p w14:paraId="4169B35C" w14:textId="77777777" w:rsidR="0019318D" w:rsidRPr="00823A21" w:rsidRDefault="0019318D" w:rsidP="0019318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 (Moins d’une fois le mois)</w:t>
            </w:r>
            <w:r w:rsidRPr="00823A21">
              <w:rPr>
                <w:rFonts w:asciiTheme="minorHAnsi" w:hAnsiTheme="minorHAnsi" w:cstheme="minorHAnsi"/>
                <w:color w:val="000000" w:themeColor="text1"/>
                <w:spacing w:val="-2"/>
                <w:sz w:val="20"/>
                <w:szCs w:val="20"/>
                <w:lang w:val="fr-FR" w:bidi="hi-IN"/>
              </w:rPr>
              <w:tab/>
              <w:t>1</w:t>
            </w:r>
          </w:p>
          <w:p w14:paraId="0F12A133" w14:textId="77777777" w:rsidR="0019318D" w:rsidRPr="00823A21" w:rsidRDefault="0019318D" w:rsidP="0019318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 (2-3 fois le mois)</w:t>
            </w:r>
            <w:r w:rsidRPr="00823A21">
              <w:rPr>
                <w:rFonts w:asciiTheme="minorHAnsi" w:hAnsiTheme="minorHAnsi" w:cstheme="minorHAnsi"/>
                <w:color w:val="000000" w:themeColor="text1"/>
                <w:spacing w:val="-2"/>
                <w:sz w:val="20"/>
                <w:szCs w:val="20"/>
                <w:lang w:val="fr-FR" w:bidi="hi-IN"/>
              </w:rPr>
              <w:tab/>
              <w:t>2</w:t>
            </w:r>
          </w:p>
          <w:p w14:paraId="413EA6B3" w14:textId="58BECDA9" w:rsidR="0019318D" w:rsidRPr="00823A21" w:rsidRDefault="0019318D" w:rsidP="0019318D">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 (plus de 3 fois le mois)</w:t>
            </w:r>
            <w:r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1B8E0463" w14:textId="7EF38DAB" w:rsidR="0019318D" w:rsidRPr="00823A21" w:rsidRDefault="0019318D" w:rsidP="0019318D">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11232" behindDoc="0" locked="0" layoutInCell="1" allowOverlap="1" wp14:anchorId="489A4E6C" wp14:editId="39B58AA5">
                      <wp:simplePos x="0" y="0"/>
                      <wp:positionH relativeFrom="column">
                        <wp:posOffset>-147955</wp:posOffset>
                      </wp:positionH>
                      <wp:positionV relativeFrom="paragraph">
                        <wp:posOffset>74295</wp:posOffset>
                      </wp:positionV>
                      <wp:extent cx="219075" cy="0"/>
                      <wp:effectExtent l="0" t="76200" r="28575" b="95250"/>
                      <wp:wrapNone/>
                      <wp:docPr id="2333" name="Straight Arrow Connector 2333"/>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FD5E4" id="Straight Arrow Connector 2333" o:spid="_x0000_s1026" type="#_x0000_t32" style="position:absolute;margin-left:-11.65pt;margin-top:5.85pt;width:17.25pt;height:0;z-index:25251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336</w:t>
            </w:r>
          </w:p>
        </w:tc>
      </w:tr>
      <w:tr w:rsidR="0019318D" w:rsidRPr="00594147" w:rsidDel="00512C22" w14:paraId="2AEE47AC" w14:textId="77777777" w:rsidTr="00823A21">
        <w:trPr>
          <w:trHeight w:val="208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114F34C" w14:textId="31D661B0" w:rsidR="0019318D" w:rsidRPr="00823A21" w:rsidRDefault="0019318D" w:rsidP="0019318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335</w:t>
            </w:r>
          </w:p>
        </w:tc>
        <w:tc>
          <w:tcPr>
            <w:tcW w:w="2500" w:type="pct"/>
            <w:tcBorders>
              <w:top w:val="single" w:sz="2" w:space="0" w:color="000000"/>
              <w:left w:val="single" w:sz="6" w:space="0" w:color="000000"/>
              <w:bottom w:val="single" w:sz="4" w:space="0" w:color="auto"/>
              <w:right w:val="single" w:sz="6" w:space="0" w:color="FFFFFF"/>
            </w:tcBorders>
            <w:shd w:val="clear" w:color="auto" w:fill="auto"/>
          </w:tcPr>
          <w:p w14:paraId="32AC36B1" w14:textId="6CB6534B" w:rsidR="0019318D" w:rsidRPr="00823A21" w:rsidRDefault="0019318D" w:rsidP="0019318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Qu’aviez-vous fait lorsque les </w:t>
            </w:r>
            <w:r w:rsidR="002D00A5" w:rsidRPr="00F97A6C">
              <w:rPr>
                <w:rFonts w:asciiTheme="minorHAnsi" w:hAnsiTheme="minorHAnsi" w:cstheme="minorHAnsi"/>
                <w:b/>
                <w:bCs/>
                <w:sz w:val="20"/>
                <w:szCs w:val="20"/>
                <w:lang w:val="fr-FR"/>
              </w:rPr>
              <w:t>contraceptions injectables</w:t>
            </w:r>
            <w:r w:rsidR="002D00A5" w:rsidRPr="00F97A6C">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de vente </w:t>
            </w:r>
            <w:r w:rsidR="00EE3248" w:rsidRPr="00823A21">
              <w:rPr>
                <w:rFonts w:asciiTheme="minorHAnsi" w:hAnsiTheme="minorHAnsi" w:cstheme="minorHAnsi"/>
                <w:bCs/>
                <w:color w:val="000000" w:themeColor="text1"/>
                <w:sz w:val="20"/>
                <w:szCs w:val="20"/>
                <w:lang w:val="fr-FR"/>
              </w:rPr>
              <w:t xml:space="preserve">n’étaient pas disponibles </w:t>
            </w:r>
            <w:r w:rsidRPr="00823A21">
              <w:rPr>
                <w:rFonts w:asciiTheme="minorHAnsi" w:hAnsiTheme="minorHAnsi" w:cstheme="minorHAnsi"/>
                <w:bCs/>
                <w:color w:val="000000" w:themeColor="text1"/>
                <w:sz w:val="20"/>
                <w:szCs w:val="20"/>
                <w:lang w:val="fr-FR"/>
              </w:rPr>
              <w:t>et que les clients en demandaient ?</w:t>
            </w:r>
          </w:p>
          <w:p w14:paraId="13BAF334" w14:textId="77777777" w:rsidR="0019318D" w:rsidRPr="00823A21" w:rsidRDefault="0019318D" w:rsidP="0019318D">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0610CFA3" w14:textId="77777777" w:rsidR="0019318D" w:rsidRPr="00823A21" w:rsidRDefault="0019318D" w:rsidP="0019318D">
            <w:pPr>
              <w:rPr>
                <w:rFonts w:asciiTheme="minorHAnsi" w:hAnsiTheme="minorHAnsi" w:cstheme="minorHAnsi"/>
                <w:bCs/>
                <w:color w:val="000000" w:themeColor="text1"/>
                <w:sz w:val="20"/>
                <w:szCs w:val="20"/>
                <w:lang w:val="fr-FR"/>
              </w:rPr>
            </w:pPr>
          </w:p>
          <w:p w14:paraId="4DFA471A" w14:textId="77777777" w:rsidR="0019318D" w:rsidRPr="00823A21" w:rsidRDefault="0019318D" w:rsidP="0019318D">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45FF8B1B" w14:textId="77777777" w:rsidR="0019318D" w:rsidRPr="00823A21" w:rsidRDefault="0019318D" w:rsidP="0019318D">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4" w:space="0" w:color="auto"/>
              <w:right w:val="single" w:sz="6" w:space="0" w:color="FFFFFF"/>
            </w:tcBorders>
            <w:shd w:val="clear" w:color="auto" w:fill="auto"/>
          </w:tcPr>
          <w:p w14:paraId="4ADB6A5E"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5E8C7BA7"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4E7097E6"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une autre officine</w:t>
            </w:r>
            <w:r w:rsidRPr="00F97A6C">
              <w:rPr>
                <w:rFonts w:asciiTheme="minorHAnsi" w:hAnsiTheme="minorHAnsi" w:cstheme="minorHAnsi"/>
                <w:color w:val="000000" w:themeColor="text1"/>
                <w:spacing w:val="-2"/>
                <w:sz w:val="20"/>
                <w:szCs w:val="20"/>
                <w:lang w:val="fr-FR" w:bidi="hi-IN"/>
              </w:rPr>
              <w:tab/>
              <w:t>3</w:t>
            </w:r>
          </w:p>
          <w:p w14:paraId="5080316A"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60F487B2"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Proposé et vendu une autre méthode</w:t>
            </w:r>
            <w:r w:rsidRPr="00F97A6C">
              <w:rPr>
                <w:rFonts w:asciiTheme="minorHAnsi" w:hAnsiTheme="minorHAnsi" w:cstheme="minorHAnsi"/>
                <w:color w:val="000000" w:themeColor="text1"/>
                <w:spacing w:val="-2"/>
                <w:sz w:val="20"/>
                <w:szCs w:val="20"/>
                <w:lang w:val="fr-FR" w:bidi="hi-IN"/>
              </w:rPr>
              <w:tab/>
              <w:t>5</w:t>
            </w:r>
          </w:p>
          <w:p w14:paraId="2006AFDA"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Pr="00F97A6C">
              <w:rPr>
                <w:rFonts w:asciiTheme="minorHAnsi" w:hAnsiTheme="minorHAnsi" w:cstheme="minorHAnsi"/>
                <w:color w:val="000000" w:themeColor="text1"/>
                <w:spacing w:val="-2"/>
                <w:sz w:val="20"/>
                <w:szCs w:val="20"/>
                <w:lang w:val="fr-FR" w:bidi="hi-IN"/>
              </w:rPr>
              <w:tab/>
              <w:t>6</w:t>
            </w:r>
          </w:p>
          <w:p w14:paraId="164E4D30" w14:textId="797E8A4D" w:rsidR="0019318D" w:rsidRPr="00823A21" w:rsidRDefault="004B114D" w:rsidP="0019318D">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4F3E03C" w14:textId="77777777" w:rsidR="0019318D" w:rsidRPr="00823A21" w:rsidRDefault="0019318D" w:rsidP="0019318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5B947505" w14:textId="77777777" w:rsidR="004B114D" w:rsidRPr="00823A21" w:rsidRDefault="004B114D">
      <w:pPr>
        <w:rPr>
          <w:lang w:val="fr-S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0108A3" w:rsidRPr="00594147" w:rsidDel="00512C22" w14:paraId="4A6B1775" w14:textId="77777777" w:rsidTr="00823A21">
        <w:trPr>
          <w:trHeight w:val="377"/>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2405E37" w14:textId="0090B1F6" w:rsidR="000108A3" w:rsidRPr="00823A21" w:rsidRDefault="000108A3" w:rsidP="000108A3">
            <w:pPr>
              <w:tabs>
                <w:tab w:val="left" w:pos="-720"/>
                <w:tab w:val="right" w:leader="dot" w:pos="3562"/>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
                <w:bCs/>
                <w:noProof/>
                <w:color w:val="000000" w:themeColor="text1"/>
                <w:sz w:val="20"/>
                <w:szCs w:val="20"/>
                <w:lang w:val="fr-FR" w:eastAsia="en-IN" w:bidi="hi-IN"/>
              </w:rPr>
              <w:t>J’aimerais maintenant vous poser quelques questions sur les implants.</w:t>
            </w:r>
          </w:p>
        </w:tc>
      </w:tr>
      <w:tr w:rsidR="00EE3248" w:rsidRPr="00F97A6C" w:rsidDel="00512C22" w14:paraId="78763500" w14:textId="77777777" w:rsidTr="00823A21">
        <w:trPr>
          <w:trHeight w:val="60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96FB52E" w14:textId="412DC5AE" w:rsidR="00EE3248" w:rsidRPr="00823A21" w:rsidRDefault="00EE3248" w:rsidP="00EE3248">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A81AE26" w14:textId="2D06AE05" w:rsidR="00EE3248" w:rsidRPr="00823A21" w:rsidRDefault="00EE3248" w:rsidP="00EE3248">
            <w:pP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rPr>
              <w:t>Votre pharmacie</w:t>
            </w:r>
            <w:del w:id="136" w:author="Lenovo" w:date="2024-10-26T13:43:00Z">
              <w:r w:rsidRPr="00823A21" w:rsidDel="00827BD7">
                <w:rPr>
                  <w:rFonts w:asciiTheme="minorHAnsi" w:hAnsiTheme="minorHAnsi" w:cstheme="minorHAnsi"/>
                  <w:bCs/>
                  <w:sz w:val="20"/>
                  <w:szCs w:val="20"/>
                  <w:lang w:val="fr-FR"/>
                </w:rPr>
                <w:delText>/dépôt de medicaments</w:delText>
              </w:r>
            </w:del>
            <w:r w:rsidRPr="00823A21">
              <w:rPr>
                <w:rFonts w:asciiTheme="minorHAnsi" w:hAnsiTheme="minorHAnsi" w:cstheme="minorHAnsi"/>
                <w:bCs/>
                <w:sz w:val="20"/>
                <w:szCs w:val="20"/>
                <w:lang w:val="fr-FR"/>
              </w:rPr>
              <w:t xml:space="preserve"> a-t-elle stocké/vendu des</w:t>
            </w:r>
            <w:r w:rsidRPr="00823A21">
              <w:rPr>
                <w:rFonts w:asciiTheme="minorHAnsi" w:hAnsiTheme="minorHAnsi" w:cstheme="minorHAnsi"/>
                <w:b/>
                <w:color w:val="000000" w:themeColor="text1"/>
                <w:sz w:val="20"/>
                <w:szCs w:val="20"/>
                <w:lang w:val="fr-FR"/>
              </w:rPr>
              <w:t xml:space="preserve"> implants </w:t>
            </w:r>
            <w:r w:rsidRPr="00823A21">
              <w:rPr>
                <w:rFonts w:asciiTheme="minorHAnsi" w:hAnsiTheme="minorHAnsi" w:cstheme="minorHAnsi"/>
                <w:bCs/>
                <w:sz w:val="20"/>
                <w:szCs w:val="20"/>
                <w:lang w:val="fr-FR"/>
              </w:rPr>
              <w:t>au cours des 12 derniers mois ?</w:t>
            </w:r>
          </w:p>
          <w:p w14:paraId="1D8658BD" w14:textId="3818CD1D" w:rsidR="00EE3248" w:rsidRPr="00823A21" w:rsidRDefault="00EE3248" w:rsidP="00EE3248">
            <w:pPr>
              <w:rPr>
                <w:rFonts w:asciiTheme="minorHAnsi" w:hAnsiTheme="minorHAnsi" w:cstheme="minorHAnsi"/>
                <w:bCs/>
                <w:color w:val="000000" w:themeColor="text1"/>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8486CB4" w14:textId="77777777" w:rsidR="00EE3248" w:rsidRPr="00823A21" w:rsidRDefault="00EE3248" w:rsidP="00EE3248">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Pr="00823A21">
              <w:rPr>
                <w:rFonts w:asciiTheme="minorHAnsi" w:hAnsiTheme="minorHAnsi" w:cstheme="minorHAnsi"/>
                <w:color w:val="000000" w:themeColor="text1"/>
                <w:spacing w:val="-2"/>
                <w:sz w:val="20"/>
                <w:szCs w:val="20"/>
                <w:lang w:val="fr-FR" w:bidi="hi-IN"/>
              </w:rPr>
              <w:tab/>
              <w:t>1</w:t>
            </w:r>
          </w:p>
          <w:p w14:paraId="19528838" w14:textId="1D7F08DD" w:rsidR="00EE3248" w:rsidRPr="00823A21" w:rsidRDefault="00EE3248" w:rsidP="00EE3248">
            <w:pPr>
              <w:tabs>
                <w:tab w:val="right" w:leader="dot" w:pos="3562"/>
                <w:tab w:val="right" w:leader="dot" w:pos="4420"/>
              </w:tabs>
              <w:suppressAutoHyphens/>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0E409853" w14:textId="77777777" w:rsidR="00EE3248" w:rsidRPr="00823A21" w:rsidRDefault="00EE3248" w:rsidP="00EE3248">
            <w:pPr>
              <w:tabs>
                <w:tab w:val="left" w:pos="-720"/>
              </w:tabs>
              <w:suppressAutoHyphens/>
              <w:jc w:val="center"/>
              <w:rPr>
                <w:rFonts w:asciiTheme="minorHAnsi" w:hAnsiTheme="minorHAnsi" w:cstheme="minorHAnsi"/>
                <w:color w:val="000000" w:themeColor="text1"/>
                <w:spacing w:val="-2"/>
                <w:sz w:val="20"/>
                <w:szCs w:val="20"/>
                <w:lang w:val="fr-FR"/>
              </w:rPr>
            </w:pPr>
          </w:p>
          <w:p w14:paraId="5F2062AB" w14:textId="4591434B" w:rsidR="00EE3248" w:rsidRPr="00823A21" w:rsidRDefault="00EE3248" w:rsidP="00EE3248">
            <w:pPr>
              <w:tabs>
                <w:tab w:val="left" w:pos="-720"/>
              </w:tabs>
              <w:suppressAutoHyphens/>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45024" behindDoc="0" locked="0" layoutInCell="1" allowOverlap="1" wp14:anchorId="6105C0B6" wp14:editId="0494AB5F">
                      <wp:simplePos x="0" y="0"/>
                      <wp:positionH relativeFrom="column">
                        <wp:posOffset>-152010</wp:posOffset>
                      </wp:positionH>
                      <wp:positionV relativeFrom="paragraph">
                        <wp:posOffset>75027</wp:posOffset>
                      </wp:positionV>
                      <wp:extent cx="219075" cy="0"/>
                      <wp:effectExtent l="0" t="76200" r="28575" b="95250"/>
                      <wp:wrapNone/>
                      <wp:docPr id="1439" name="Straight Arrow Connector 1439"/>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51B07" id="Straight Arrow Connector 1439" o:spid="_x0000_s1026" type="#_x0000_t32" style="position:absolute;margin-left:-11.95pt;margin-top:5.9pt;width:17.25pt;height:0;z-index:25254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color w:val="000000" w:themeColor="text1"/>
                <w:spacing w:val="-2"/>
                <w:sz w:val="20"/>
                <w:szCs w:val="20"/>
                <w:lang w:val="fr-FR"/>
              </w:rPr>
              <w:t xml:space="preserve">     350</w:t>
            </w:r>
          </w:p>
        </w:tc>
      </w:tr>
      <w:tr w:rsidR="004B114D" w:rsidRPr="00F97A6C" w:rsidDel="00512C22" w14:paraId="2DE5363E" w14:textId="77777777" w:rsidTr="00823A21">
        <w:trPr>
          <w:trHeight w:val="126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9DC3D01" w14:textId="3103D2EE"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DF74935" w14:textId="729C9D39" w:rsidR="004B114D" w:rsidRPr="00823A21" w:rsidRDefault="004B114D" w:rsidP="004B114D">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Combien d’unités (pièces) des </w:t>
            </w:r>
            <w:r w:rsidRPr="00823A21">
              <w:rPr>
                <w:rFonts w:asciiTheme="minorHAnsi" w:hAnsiTheme="minorHAnsi" w:cstheme="minorHAnsi"/>
                <w:b/>
                <w:color w:val="000000" w:themeColor="text1"/>
                <w:sz w:val="20"/>
                <w:szCs w:val="20"/>
                <w:lang w:val="fr-FR"/>
              </w:rPr>
              <w:t xml:space="preserve">implants </w:t>
            </w:r>
            <w:r w:rsidRPr="00823A21">
              <w:rPr>
                <w:rFonts w:asciiTheme="minorHAnsi" w:hAnsiTheme="minorHAnsi" w:cstheme="minorHAnsi"/>
                <w:bCs/>
                <w:sz w:val="20"/>
                <w:szCs w:val="20"/>
                <w:lang w:val="fr-FR"/>
              </w:rPr>
              <w:t>votre pharmacie</w:t>
            </w:r>
            <w:del w:id="137" w:author="Lenovo" w:date="2024-10-26T13:43:00Z">
              <w:r w:rsidRPr="00823A21" w:rsidDel="00827BD7">
                <w:rPr>
                  <w:rFonts w:asciiTheme="minorHAnsi" w:hAnsiTheme="minorHAnsi" w:cstheme="minorHAnsi"/>
                  <w:bCs/>
                  <w:sz w:val="20"/>
                  <w:szCs w:val="20"/>
                  <w:lang w:val="fr-FR"/>
                </w:rPr>
                <w:delText>/ dépôt de médicaments</w:delText>
              </w:r>
            </w:del>
            <w:r w:rsidRPr="00823A21">
              <w:rPr>
                <w:rFonts w:asciiTheme="minorHAnsi" w:hAnsiTheme="minorHAnsi" w:cstheme="minorHAnsi"/>
                <w:bCs/>
                <w:sz w:val="20"/>
                <w:szCs w:val="20"/>
                <w:lang w:val="fr-FR"/>
              </w:rPr>
              <w:t xml:space="preserve"> a-t-elle actuellement en stock ?</w:t>
            </w:r>
          </w:p>
          <w:p w14:paraId="32C02BFB" w14:textId="77777777" w:rsidR="004B114D" w:rsidRPr="00823A21" w:rsidRDefault="004B114D" w:rsidP="004B114D">
            <w:pPr>
              <w:rPr>
                <w:rFonts w:asciiTheme="minorHAnsi" w:hAnsiTheme="minorHAnsi" w:cstheme="minorHAnsi"/>
                <w:bCs/>
                <w:sz w:val="20"/>
                <w:szCs w:val="20"/>
                <w:lang w:val="fr-FR"/>
              </w:rPr>
            </w:pPr>
          </w:p>
          <w:p w14:paraId="5DDC0026" w14:textId="1163F8BB" w:rsidR="004B114D" w:rsidRPr="00823A21" w:rsidRDefault="004B114D" w:rsidP="004B114D">
            <w:pPr>
              <w:rPr>
                <w:rFonts w:asciiTheme="minorHAnsi" w:hAnsiTheme="minorHAnsi" w:cstheme="minorHAnsi"/>
                <w:b/>
                <w:color w:val="000000" w:themeColor="text1"/>
                <w:sz w:val="20"/>
                <w:szCs w:val="20"/>
                <w:lang w:val="fr-FR" w:bidi="hi-IN"/>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C4A243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25248" behindDoc="0" locked="0" layoutInCell="1" allowOverlap="1" wp14:anchorId="44370F5E" wp14:editId="0F555F8B">
                      <wp:simplePos x="0" y="0"/>
                      <wp:positionH relativeFrom="column">
                        <wp:posOffset>1266792</wp:posOffset>
                      </wp:positionH>
                      <wp:positionV relativeFrom="paragraph">
                        <wp:posOffset>99559</wp:posOffset>
                      </wp:positionV>
                      <wp:extent cx="635635" cy="196850"/>
                      <wp:effectExtent l="0" t="0" r="12065" b="12700"/>
                      <wp:wrapNone/>
                      <wp:docPr id="339520275"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1705845347" name="Group 47"/>
                              <wpg:cNvGrpSpPr/>
                              <wpg:grpSpPr>
                                <a:xfrm>
                                  <a:off x="249382" y="0"/>
                                  <a:ext cx="494665" cy="152400"/>
                                  <a:chOff x="0" y="0"/>
                                  <a:chExt cx="494665" cy="196850"/>
                                </a:xfrm>
                              </wpg:grpSpPr>
                              <wps:wsp>
                                <wps:cNvPr id="1388286111" name="Rectangle 1388286111"/>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120683" name="Rectangle 340120683"/>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77728322" name="Rectangle 1477728322"/>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A32A5D" id="Group 44" o:spid="_x0000_s1026" style="position:absolute;margin-left:99.75pt;margin-top:7.85pt;width:50.05pt;height:15.5pt;z-index:25272524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">
                        <v:rect id="Rectangle 1388286111"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" filled="f" strokecolor="black [3213]" strokeweight=".5pt"/>
                        <v:rect id="Rectangle 340120683"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" filled="f" strokecolor="black [3213]" strokeweight=".5pt"/>
                      </v:group>
                      <v:rect id="Rectangle 1477728322"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" filled="f" strokecolor="black [3213]" strokeweight=".5pt"/>
                    </v:group>
                  </w:pict>
                </mc:Fallback>
              </mc:AlternateContent>
            </w:r>
          </w:p>
          <w:p w14:paraId="435D475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6C86FFAA"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120B10E6"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7EC77F21" w14:textId="6C0012E8" w:rsidR="004B114D" w:rsidRPr="00823A21"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6650E5F"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4B114D" w:rsidRPr="00F97A6C" w:rsidDel="00512C22" w14:paraId="1DF21EC4" w14:textId="77777777" w:rsidTr="00823A21">
        <w:trPr>
          <w:trHeight w:val="130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D5EB94C" w14:textId="2BCD2C79"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09A8A57" w14:textId="319EB2BC"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Durant le mois passé, combien d’unités (</w:t>
            </w:r>
            <w:r w:rsidR="00FD4CB4" w:rsidRPr="00F97A6C">
              <w:rPr>
                <w:rFonts w:asciiTheme="minorHAnsi" w:hAnsiTheme="minorHAnsi" w:cstheme="minorHAnsi"/>
                <w:bCs/>
                <w:color w:val="000000" w:themeColor="text1"/>
                <w:sz w:val="20"/>
                <w:szCs w:val="20"/>
                <w:lang w:val="fr-FR"/>
              </w:rPr>
              <w:t>p</w:t>
            </w:r>
            <w:r w:rsidRPr="00823A21">
              <w:rPr>
                <w:rFonts w:asciiTheme="minorHAnsi" w:hAnsiTheme="minorHAnsi" w:cstheme="minorHAnsi"/>
                <w:bCs/>
                <w:color w:val="000000" w:themeColor="text1"/>
                <w:sz w:val="20"/>
                <w:szCs w:val="20"/>
                <w:lang w:val="fr-FR"/>
              </w:rPr>
              <w:t>ièces) d</w:t>
            </w:r>
            <w:r w:rsidR="002D00A5" w:rsidRPr="00F97A6C">
              <w:rPr>
                <w:rFonts w:asciiTheme="minorHAnsi" w:hAnsiTheme="minorHAnsi" w:cstheme="minorHAnsi"/>
                <w:bCs/>
                <w:color w:val="000000" w:themeColor="text1"/>
                <w:sz w:val="20"/>
                <w:szCs w:val="20"/>
                <w:lang w:val="fr-FR"/>
              </w:rPr>
              <w:t>’</w:t>
            </w:r>
            <w:r w:rsidRPr="00823A21">
              <w:rPr>
                <w:rFonts w:asciiTheme="minorHAnsi" w:hAnsiTheme="minorHAnsi" w:cstheme="minorHAnsi"/>
                <w:b/>
                <w:color w:val="000000" w:themeColor="text1"/>
                <w:sz w:val="20"/>
                <w:szCs w:val="20"/>
                <w:lang w:val="fr-FR"/>
              </w:rPr>
              <w:t xml:space="preserve">implants </w:t>
            </w:r>
            <w:r w:rsidRPr="00823A21">
              <w:rPr>
                <w:rFonts w:asciiTheme="minorHAnsi" w:hAnsiTheme="minorHAnsi" w:cstheme="minorHAnsi"/>
                <w:bCs/>
                <w:color w:val="000000" w:themeColor="text1"/>
                <w:sz w:val="20"/>
                <w:szCs w:val="20"/>
                <w:lang w:val="fr-FR"/>
              </w:rPr>
              <w:t>votre pharmacie</w:t>
            </w:r>
            <w:del w:id="138" w:author="Lenovo" w:date="2024-10-26T13:43:00Z">
              <w:r w:rsidRPr="00823A21" w:rsidDel="00827BD7">
                <w:rPr>
                  <w:rFonts w:asciiTheme="minorHAnsi" w:hAnsiTheme="minorHAnsi" w:cstheme="minorHAnsi"/>
                  <w:bCs/>
                  <w:color w:val="000000" w:themeColor="text1"/>
                  <w:sz w:val="20"/>
                  <w:szCs w:val="20"/>
                  <w:lang w:val="fr-FR"/>
                </w:rPr>
                <w:delText>/</w:delText>
              </w:r>
              <w:r w:rsidRPr="00823A21" w:rsidDel="00827BD7">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a-t-elle vendu ?</w:t>
            </w:r>
          </w:p>
          <w:p w14:paraId="43B9DA70" w14:textId="77777777" w:rsidR="004B114D" w:rsidRPr="00823A21" w:rsidRDefault="004B114D" w:rsidP="004B114D">
            <w:pPr>
              <w:rPr>
                <w:rFonts w:asciiTheme="minorHAnsi" w:hAnsiTheme="minorHAnsi" w:cstheme="minorHAnsi"/>
                <w:bCs/>
                <w:color w:val="000000" w:themeColor="text1"/>
                <w:sz w:val="20"/>
                <w:szCs w:val="20"/>
                <w:lang w:val="fr-FR"/>
              </w:rPr>
            </w:pPr>
          </w:p>
          <w:p w14:paraId="6074C6E1" w14:textId="4BFDC252" w:rsidR="004B114D" w:rsidRPr="00823A21" w:rsidRDefault="004B114D" w:rsidP="004B114D">
            <w:pPr>
              <w:rPr>
                <w:rFonts w:asciiTheme="minorHAnsi" w:hAnsiTheme="minorHAnsi" w:cstheme="minorHAnsi"/>
                <w:b/>
                <w:color w:val="000000" w:themeColor="text1"/>
                <w:sz w:val="20"/>
                <w:szCs w:val="20"/>
                <w:lang w:val="fr-FR" w:bidi="hi-IN"/>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5AEC666"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0CFDF938"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26272" behindDoc="0" locked="0" layoutInCell="1" allowOverlap="1" wp14:anchorId="4D22640D" wp14:editId="3B652E93">
                      <wp:simplePos x="0" y="0"/>
                      <wp:positionH relativeFrom="column">
                        <wp:posOffset>865234</wp:posOffset>
                      </wp:positionH>
                      <wp:positionV relativeFrom="paragraph">
                        <wp:posOffset>83820</wp:posOffset>
                      </wp:positionV>
                      <wp:extent cx="521335" cy="185806"/>
                      <wp:effectExtent l="0" t="0" r="12065" b="24130"/>
                      <wp:wrapNone/>
                      <wp:docPr id="4476900"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683195210" name="Group 60"/>
                              <wpg:cNvGrpSpPr/>
                              <wpg:grpSpPr>
                                <a:xfrm>
                                  <a:off x="249382" y="0"/>
                                  <a:ext cx="494665" cy="152400"/>
                                  <a:chOff x="0" y="0"/>
                                  <a:chExt cx="494665" cy="196850"/>
                                </a:xfrm>
                              </wpg:grpSpPr>
                              <wps:wsp>
                                <wps:cNvPr id="1260945155" name="Rectangle 126094515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084909" name="Rectangle 1447084909"/>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5414082" name="Rectangle 115414082"/>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F70A29" id="Group 59" o:spid="_x0000_s1026" style="position:absolute;margin-left:68.15pt;margin-top:6.6pt;width:41.05pt;height:14.65pt;z-index:25272627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">
                        <v:rect id="Rectangle 1260945155"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" filled="f" strokecolor="black [3213]" strokeweight=".5pt"/>
                        <v:rect id="Rectangle 1447084909"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" filled="f" strokecolor="black [3213]" strokeweight=".5pt"/>
                      </v:group>
                      <v:rect id="Rectangle 115414082"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" filled="f" strokecolor="black [3213]" strokeweight=".5pt"/>
                    </v:group>
                  </w:pict>
                </mc:Fallback>
              </mc:AlternateContent>
            </w:r>
          </w:p>
          <w:p w14:paraId="064E9BBC"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10B92C3A"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09CAF637" w14:textId="6D08D959" w:rsidR="004B114D" w:rsidRPr="00823A21"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A544544"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EE3248" w:rsidRPr="00F97A6C" w:rsidDel="00512C22" w14:paraId="296E6081" w14:textId="77777777" w:rsidTr="00823A21">
        <w:trPr>
          <w:trHeight w:val="70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C930F9B" w14:textId="3E81B2F5" w:rsidR="00EE3248" w:rsidRPr="00823A21" w:rsidRDefault="00EE3248" w:rsidP="00EE3248">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0CA954F" w14:textId="55A4BD69" w:rsidR="00EE3248" w:rsidRPr="00823A21" w:rsidRDefault="00EE3248" w:rsidP="00827BD7">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12 derniers mois, votre pharmacie</w:t>
            </w:r>
            <w:del w:id="139" w:author="Lenovo" w:date="2024-10-26T13:44:00Z">
              <w:r w:rsidRPr="00823A21" w:rsidDel="00827BD7">
                <w:rPr>
                  <w:rFonts w:asciiTheme="minorHAnsi" w:hAnsiTheme="minorHAnsi" w:cstheme="minorHAnsi"/>
                  <w:bCs/>
                  <w:color w:val="000000" w:themeColor="text1"/>
                  <w:sz w:val="20"/>
                  <w:szCs w:val="20"/>
                  <w:lang w:val="fr-FR"/>
                </w:rPr>
                <w:delText>/</w:delText>
              </w:r>
              <w:r w:rsidR="00090105" w:rsidRPr="00823A21" w:rsidDel="00827BD7">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color w:val="000000" w:themeColor="text1"/>
                <w:sz w:val="20"/>
                <w:szCs w:val="20"/>
                <w:lang w:val="fr-FR"/>
              </w:rPr>
              <w:t xml:space="preserve"> a-t-elle connu des ruptures d</w:t>
            </w:r>
            <w:r w:rsidR="002D00A5" w:rsidRPr="00F97A6C">
              <w:rPr>
                <w:rFonts w:asciiTheme="minorHAnsi" w:hAnsiTheme="minorHAnsi" w:cstheme="minorHAnsi"/>
                <w:bCs/>
                <w:color w:val="000000" w:themeColor="text1"/>
                <w:sz w:val="20"/>
                <w:szCs w:val="20"/>
                <w:lang w:val="fr-FR"/>
              </w:rPr>
              <w:t>’</w:t>
            </w:r>
            <w:r w:rsidR="00B71611" w:rsidRPr="00823A21">
              <w:rPr>
                <w:rFonts w:asciiTheme="minorHAnsi" w:hAnsiTheme="minorHAnsi" w:cstheme="minorHAnsi"/>
                <w:b/>
                <w:color w:val="000000" w:themeColor="text1"/>
                <w:sz w:val="20"/>
                <w:szCs w:val="20"/>
                <w:lang w:val="fr-FR"/>
              </w:rPr>
              <w:t>implants</w:t>
            </w:r>
            <w:r w:rsidR="00B71611" w:rsidRPr="00823A21">
              <w:rPr>
                <w:rFonts w:asciiTheme="minorHAnsi" w:hAnsiTheme="minorHAnsi" w:cstheme="minorHAnsi"/>
                <w:bCs/>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00BB5FB" w14:textId="77777777" w:rsidR="00EE3248" w:rsidRPr="00823A21" w:rsidRDefault="00EE3248" w:rsidP="00EE3248">
            <w:pPr>
              <w:tabs>
                <w:tab w:val="right" w:leader="dot" w:pos="3562"/>
                <w:tab w:val="right" w:leader="dot" w:pos="4420"/>
              </w:tabs>
              <w:suppressAutoHyphens/>
              <w:autoSpaceDE w:val="0"/>
              <w:autoSpaceDN w:val="0"/>
              <w:adjustRightInd w:val="0"/>
              <w:ind w:right="23"/>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Pr="00823A21">
              <w:rPr>
                <w:rFonts w:asciiTheme="minorHAnsi" w:hAnsiTheme="minorHAnsi" w:cstheme="minorHAnsi"/>
                <w:spacing w:val="-2"/>
                <w:sz w:val="20"/>
                <w:szCs w:val="20"/>
                <w:lang w:val="fr-FR" w:bidi="hi-IN"/>
              </w:rPr>
              <w:tab/>
              <w:t>1</w:t>
            </w:r>
          </w:p>
          <w:p w14:paraId="57F5E50B" w14:textId="4C512B5C" w:rsidR="00EE3248" w:rsidRPr="00823A21" w:rsidRDefault="00EE3248" w:rsidP="00EE3248">
            <w:pPr>
              <w:tabs>
                <w:tab w:val="right" w:leader="dot" w:pos="3562"/>
                <w:tab w:val="right" w:leader="dot" w:pos="4420"/>
              </w:tabs>
              <w:suppressAutoHyphens/>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val="fr-FR" w:bidi="hi-IN"/>
              </w:rPr>
              <w:t>Non</w:t>
            </w:r>
            <w:r w:rsidRPr="00823A21">
              <w:rPr>
                <w:rFonts w:asciiTheme="minorHAnsi" w:hAnsiTheme="minorHAnsi" w:cstheme="minorHAnsi"/>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0F60C5AB" w14:textId="77777777" w:rsidR="00EE3248" w:rsidRPr="00823A21" w:rsidRDefault="00EE3248" w:rsidP="00EE3248">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0E8BEF77" w14:textId="5EC80A4B" w:rsidR="00EE3248" w:rsidRPr="00823A21" w:rsidRDefault="00EE3248" w:rsidP="00EE3248">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46048" behindDoc="0" locked="0" layoutInCell="1" allowOverlap="1" wp14:anchorId="3169DE59" wp14:editId="04817C53">
                      <wp:simplePos x="0" y="0"/>
                      <wp:positionH relativeFrom="column">
                        <wp:posOffset>-162218</wp:posOffset>
                      </wp:positionH>
                      <wp:positionV relativeFrom="paragraph">
                        <wp:posOffset>84455</wp:posOffset>
                      </wp:positionV>
                      <wp:extent cx="219075" cy="0"/>
                      <wp:effectExtent l="0" t="76200" r="28575" b="95250"/>
                      <wp:wrapNone/>
                      <wp:docPr id="1412" name="Straight Arrow Connector 1412"/>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93ADFC" id="Straight Arrow Connector 1412" o:spid="_x0000_s1026" type="#_x0000_t32" style="position:absolute;margin-left:-12.75pt;margin-top:6.65pt;width:17.25pt;height:0;z-index:25254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350</w:t>
            </w:r>
          </w:p>
        </w:tc>
      </w:tr>
      <w:tr w:rsidR="00EE3248" w:rsidRPr="00F97A6C" w:rsidDel="00512C22" w14:paraId="7DF99C50" w14:textId="77777777" w:rsidTr="00823A21">
        <w:trPr>
          <w:trHeight w:val="41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A78F827" w14:textId="785D52B1" w:rsidR="00EE3248" w:rsidRPr="00823A21" w:rsidRDefault="00EE3248" w:rsidP="00EE3248">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DD4A7FD" w14:textId="7560A26B" w:rsidR="00EE3248" w:rsidRPr="00823A21" w:rsidRDefault="00EE3248" w:rsidP="00EE3248">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stock au cours des 12 derniers 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5F41010" w14:textId="77777777"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Pr="00823A21">
              <w:rPr>
                <w:rFonts w:asciiTheme="minorHAnsi" w:hAnsiTheme="minorHAnsi" w:cstheme="minorHAnsi"/>
                <w:color w:val="000000" w:themeColor="text1"/>
                <w:spacing w:val="-2"/>
                <w:sz w:val="20"/>
                <w:szCs w:val="20"/>
                <w:lang w:val="fr-FR" w:bidi="hi-IN"/>
              </w:rPr>
              <w:tab/>
              <w:t>1</w:t>
            </w:r>
          </w:p>
          <w:p w14:paraId="0F191174" w14:textId="77777777"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1-3 mois</w:t>
            </w:r>
            <w:r w:rsidRPr="00823A21">
              <w:rPr>
                <w:rFonts w:asciiTheme="minorHAnsi" w:hAnsiTheme="minorHAnsi" w:cstheme="minorHAnsi"/>
                <w:color w:val="000000" w:themeColor="text1"/>
                <w:spacing w:val="-2"/>
                <w:sz w:val="20"/>
                <w:szCs w:val="20"/>
                <w:lang w:val="fr-FR" w:bidi="hi-IN"/>
              </w:rPr>
              <w:tab/>
              <w:t>2</w:t>
            </w:r>
          </w:p>
          <w:p w14:paraId="4FBF483C" w14:textId="77777777"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4-6 mois</w:t>
            </w:r>
            <w:r w:rsidRPr="00823A21">
              <w:rPr>
                <w:rFonts w:asciiTheme="minorHAnsi" w:hAnsiTheme="minorHAnsi" w:cstheme="minorHAnsi"/>
                <w:color w:val="000000" w:themeColor="text1"/>
                <w:spacing w:val="-2"/>
                <w:sz w:val="20"/>
                <w:szCs w:val="20"/>
                <w:lang w:val="fr-FR" w:bidi="hi-IN"/>
              </w:rPr>
              <w:tab/>
              <w:t>3</w:t>
            </w:r>
          </w:p>
          <w:p w14:paraId="78430F5E" w14:textId="77777777" w:rsidR="00EE3248" w:rsidRPr="00823A21" w:rsidRDefault="00EE3248" w:rsidP="00EE3248">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Plus de 6 mois</w:t>
            </w:r>
            <w:r w:rsidRPr="00823A21">
              <w:rPr>
                <w:rFonts w:asciiTheme="minorHAnsi" w:hAnsiTheme="minorHAnsi" w:cstheme="minorHAnsi"/>
                <w:color w:val="000000" w:themeColor="text1"/>
                <w:spacing w:val="-2"/>
                <w:sz w:val="20"/>
                <w:szCs w:val="20"/>
                <w:lang w:val="fr-FR" w:bidi="hi-IN"/>
              </w:rPr>
              <w:tab/>
              <w:t>4</w:t>
            </w:r>
          </w:p>
          <w:p w14:paraId="085616CF" w14:textId="60F945B5"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9B5C954" w14:textId="77777777" w:rsidR="00EE3248" w:rsidRPr="00823A21" w:rsidRDefault="00EE3248" w:rsidP="00EE3248">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EE3248" w:rsidRPr="00F97A6C" w:rsidDel="00512C22" w14:paraId="2FD7E4BE" w14:textId="77777777" w:rsidTr="00823A21">
        <w:trPr>
          <w:trHeight w:val="127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BEEB27B" w14:textId="69AE07F0" w:rsidR="00EE3248" w:rsidRPr="00823A21" w:rsidRDefault="00EE3248" w:rsidP="00EE3248">
            <w:pPr>
              <w:tabs>
                <w:tab w:val="left" w:pos="-720"/>
                <w:tab w:val="right" w:leader="dot" w:pos="3562"/>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F41F79E" w14:textId="1266DF2D" w:rsidR="00EE3248" w:rsidRPr="00823A21" w:rsidRDefault="00EE3248" w:rsidP="00EE3248">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3 derniers mois, combien d’incidents se sont </w:t>
            </w:r>
            <w:proofErr w:type="gramStart"/>
            <w:r w:rsidRPr="00823A21">
              <w:rPr>
                <w:rFonts w:asciiTheme="minorHAnsi" w:hAnsiTheme="minorHAnsi" w:cstheme="minorHAnsi"/>
                <w:bCs/>
                <w:color w:val="000000" w:themeColor="text1"/>
                <w:sz w:val="20"/>
                <w:szCs w:val="20"/>
                <w:lang w:val="fr-FR"/>
              </w:rPr>
              <w:t>produits</w:t>
            </w:r>
            <w:proofErr w:type="gramEnd"/>
            <w:r w:rsidRPr="00823A21">
              <w:rPr>
                <w:rFonts w:asciiTheme="minorHAnsi" w:hAnsiTheme="minorHAnsi" w:cstheme="minorHAnsi"/>
                <w:bCs/>
                <w:color w:val="000000" w:themeColor="text1"/>
                <w:sz w:val="20"/>
                <w:szCs w:val="20"/>
                <w:lang w:val="fr-FR"/>
              </w:rPr>
              <w:t xml:space="preserve"> lorsqu’un client est venu acheter de</w:t>
            </w:r>
            <w:r w:rsidR="002D00A5" w:rsidRPr="00F97A6C">
              <w:rPr>
                <w:rFonts w:asciiTheme="minorHAnsi" w:hAnsiTheme="minorHAnsi" w:cstheme="minorHAnsi"/>
                <w:bCs/>
                <w:color w:val="000000" w:themeColor="text1"/>
                <w:sz w:val="20"/>
                <w:szCs w:val="20"/>
                <w:lang w:val="fr-FR"/>
              </w:rPr>
              <w:t>s</w:t>
            </w:r>
            <w:r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
                <w:color w:val="000000" w:themeColor="text1"/>
                <w:sz w:val="20"/>
                <w:szCs w:val="20"/>
                <w:lang w:val="fr-FR"/>
              </w:rPr>
              <w:t>implants,</w:t>
            </w:r>
            <w:r w:rsidRPr="00823A21">
              <w:rPr>
                <w:rFonts w:asciiTheme="minorHAnsi" w:hAnsiTheme="minorHAnsi" w:cstheme="minorHAnsi"/>
                <w:bCs/>
                <w:color w:val="000000" w:themeColor="text1"/>
                <w:sz w:val="20"/>
                <w:szCs w:val="20"/>
                <w:lang w:val="fr-FR"/>
              </w:rPr>
              <w:t xml:space="preserve"> mais qu’il n’était pas disponible ?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88A77E5" w14:textId="77777777" w:rsidR="00EE3248" w:rsidRPr="00823A21" w:rsidRDefault="00EE3248" w:rsidP="00EE3248">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Jamais</w:t>
            </w:r>
            <w:r w:rsidRPr="00823A21">
              <w:rPr>
                <w:rFonts w:asciiTheme="minorHAnsi" w:hAnsiTheme="minorHAnsi" w:cstheme="minorHAnsi"/>
                <w:color w:val="000000" w:themeColor="text1"/>
                <w:spacing w:val="-2"/>
                <w:sz w:val="20"/>
                <w:szCs w:val="20"/>
                <w:lang w:val="fr-FR" w:bidi="hi-IN"/>
              </w:rPr>
              <w:tab/>
              <w:t>0</w:t>
            </w:r>
          </w:p>
          <w:p w14:paraId="13265C5E" w14:textId="77777777" w:rsidR="00EE3248" w:rsidRPr="00823A21" w:rsidRDefault="00EE3248" w:rsidP="00EE3248">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 (Moins d’une fois le mois)</w:t>
            </w:r>
            <w:r w:rsidRPr="00823A21">
              <w:rPr>
                <w:rFonts w:asciiTheme="minorHAnsi" w:hAnsiTheme="minorHAnsi" w:cstheme="minorHAnsi"/>
                <w:color w:val="000000" w:themeColor="text1"/>
                <w:spacing w:val="-2"/>
                <w:sz w:val="20"/>
                <w:szCs w:val="20"/>
                <w:lang w:val="fr-FR" w:bidi="hi-IN"/>
              </w:rPr>
              <w:tab/>
              <w:t>1</w:t>
            </w:r>
          </w:p>
          <w:p w14:paraId="41B24343" w14:textId="77777777" w:rsidR="00EE3248" w:rsidRPr="00823A21" w:rsidRDefault="00EE3248" w:rsidP="00EE3248">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 (2-3 fois le mois)</w:t>
            </w:r>
            <w:r w:rsidRPr="00823A21">
              <w:rPr>
                <w:rFonts w:asciiTheme="minorHAnsi" w:hAnsiTheme="minorHAnsi" w:cstheme="minorHAnsi"/>
                <w:color w:val="000000" w:themeColor="text1"/>
                <w:spacing w:val="-2"/>
                <w:sz w:val="20"/>
                <w:szCs w:val="20"/>
                <w:lang w:val="fr-FR" w:bidi="hi-IN"/>
              </w:rPr>
              <w:tab/>
              <w:t>2</w:t>
            </w:r>
          </w:p>
          <w:p w14:paraId="3784BD64" w14:textId="6ECB3542"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 (plus de 3 fois le mois)</w:t>
            </w:r>
            <w:r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A628010" w14:textId="1B359E6B" w:rsidR="00EE3248" w:rsidRPr="00823A21" w:rsidRDefault="00EE3248" w:rsidP="00EE3248">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47072" behindDoc="0" locked="0" layoutInCell="1" allowOverlap="1" wp14:anchorId="6A01D297" wp14:editId="768B3EB0">
                      <wp:simplePos x="0" y="0"/>
                      <wp:positionH relativeFrom="column">
                        <wp:posOffset>-146392</wp:posOffset>
                      </wp:positionH>
                      <wp:positionV relativeFrom="paragraph">
                        <wp:posOffset>80059</wp:posOffset>
                      </wp:positionV>
                      <wp:extent cx="219075" cy="0"/>
                      <wp:effectExtent l="0" t="76200" r="28575" b="95250"/>
                      <wp:wrapNone/>
                      <wp:docPr id="2335" name="Straight Arrow Connector 233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C0A44" id="Straight Arrow Connector 2335" o:spid="_x0000_s1026" type="#_x0000_t32" style="position:absolute;margin-left:-11.55pt;margin-top:6.3pt;width:17.25pt;height:0;z-index:25254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350</w:t>
            </w:r>
          </w:p>
        </w:tc>
      </w:tr>
      <w:tr w:rsidR="00EE3248" w:rsidRPr="00594147" w:rsidDel="00512C22" w14:paraId="07351E54" w14:textId="77777777" w:rsidTr="00823A21">
        <w:trPr>
          <w:trHeight w:val="1987"/>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86F1B7A" w14:textId="6BDD04D6" w:rsidR="00EE3248" w:rsidRPr="00823A21" w:rsidRDefault="00EE3248" w:rsidP="00EE3248">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45ED1035" w14:textId="1970D1ED" w:rsidR="00EE3248" w:rsidRPr="00823A21" w:rsidRDefault="00EE3248" w:rsidP="00EE3248">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Qu’aviez-vous fait lorsque les </w:t>
            </w:r>
            <w:r w:rsidRPr="00823A21">
              <w:rPr>
                <w:rFonts w:asciiTheme="minorHAnsi" w:hAnsiTheme="minorHAnsi" w:cstheme="minorHAnsi"/>
                <w:b/>
                <w:color w:val="000000" w:themeColor="text1"/>
                <w:sz w:val="20"/>
                <w:szCs w:val="20"/>
                <w:lang w:val="fr-FR"/>
              </w:rPr>
              <w:t xml:space="preserve">implants </w:t>
            </w:r>
            <w:r w:rsidRPr="00823A21">
              <w:rPr>
                <w:rFonts w:asciiTheme="minorHAnsi" w:hAnsiTheme="minorHAnsi" w:cstheme="minorHAnsi"/>
                <w:bCs/>
                <w:color w:val="000000" w:themeColor="text1"/>
                <w:sz w:val="20"/>
                <w:szCs w:val="20"/>
                <w:lang w:val="fr-FR"/>
              </w:rPr>
              <w:t>de vente n’étaient pas disponibles et que les clients en demandaient ?</w:t>
            </w:r>
          </w:p>
          <w:p w14:paraId="3293A85B" w14:textId="77777777" w:rsidR="00EE3248" w:rsidRPr="00823A21" w:rsidRDefault="00EE3248" w:rsidP="00EE3248">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65AE827F" w14:textId="77777777" w:rsidR="00EE3248" w:rsidRPr="00823A21" w:rsidRDefault="00EE3248" w:rsidP="00EE3248">
            <w:pPr>
              <w:rPr>
                <w:rFonts w:asciiTheme="minorHAnsi" w:hAnsiTheme="minorHAnsi" w:cstheme="minorHAnsi"/>
                <w:bCs/>
                <w:color w:val="000000" w:themeColor="text1"/>
                <w:sz w:val="20"/>
                <w:szCs w:val="20"/>
                <w:lang w:val="fr-FR"/>
              </w:rPr>
            </w:pPr>
          </w:p>
          <w:p w14:paraId="72D1415D" w14:textId="77777777" w:rsidR="00EE3248" w:rsidRPr="00823A21" w:rsidRDefault="00EE3248" w:rsidP="00EE3248">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297DD19E" w14:textId="22FC58F2" w:rsidR="00EE3248" w:rsidRPr="00823A21" w:rsidRDefault="00EE3248" w:rsidP="00EE3248">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29AEE13"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2CAC26DF"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635BF5ED"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une autre officine</w:t>
            </w:r>
            <w:r w:rsidRPr="00F97A6C">
              <w:rPr>
                <w:rFonts w:asciiTheme="minorHAnsi" w:hAnsiTheme="minorHAnsi" w:cstheme="minorHAnsi"/>
                <w:color w:val="000000" w:themeColor="text1"/>
                <w:spacing w:val="-2"/>
                <w:sz w:val="20"/>
                <w:szCs w:val="20"/>
                <w:lang w:val="fr-FR" w:bidi="hi-IN"/>
              </w:rPr>
              <w:tab/>
              <w:t>3</w:t>
            </w:r>
          </w:p>
          <w:p w14:paraId="59F678C9"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5F84A23E"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Proposé et vendu une autre méthode</w:t>
            </w:r>
            <w:r w:rsidRPr="00F97A6C">
              <w:rPr>
                <w:rFonts w:asciiTheme="minorHAnsi" w:hAnsiTheme="minorHAnsi" w:cstheme="minorHAnsi"/>
                <w:color w:val="000000" w:themeColor="text1"/>
                <w:spacing w:val="-2"/>
                <w:sz w:val="20"/>
                <w:szCs w:val="20"/>
                <w:lang w:val="fr-FR" w:bidi="hi-IN"/>
              </w:rPr>
              <w:tab/>
              <w:t>5</w:t>
            </w:r>
          </w:p>
          <w:p w14:paraId="7E50FB96"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Pr="00F97A6C">
              <w:rPr>
                <w:rFonts w:asciiTheme="minorHAnsi" w:hAnsiTheme="minorHAnsi" w:cstheme="minorHAnsi"/>
                <w:color w:val="000000" w:themeColor="text1"/>
                <w:spacing w:val="-2"/>
                <w:sz w:val="20"/>
                <w:szCs w:val="20"/>
                <w:lang w:val="fr-FR" w:bidi="hi-IN"/>
              </w:rPr>
              <w:tab/>
              <w:t>6</w:t>
            </w:r>
          </w:p>
          <w:p w14:paraId="1A3DE43A" w14:textId="71488C23" w:rsidR="00EE3248" w:rsidRPr="00823A21" w:rsidRDefault="00872A2F"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3693C24" w14:textId="77777777" w:rsidR="00EE3248" w:rsidRPr="00823A21" w:rsidRDefault="00EE3248" w:rsidP="00EE3248">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1E3F4AFF" w14:textId="77777777" w:rsidR="00872A2F" w:rsidRPr="00823A21" w:rsidRDefault="00872A2F">
      <w:pPr>
        <w:rPr>
          <w:lang w:val="fr-S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A60575" w:rsidRPr="00594147" w:rsidDel="00512C22" w14:paraId="2BA8A073" w14:textId="77777777" w:rsidTr="00823A21">
        <w:trPr>
          <w:trHeight w:val="411"/>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5F647350" w14:textId="411FF7D7" w:rsidR="00A60575" w:rsidRPr="00823A21" w:rsidRDefault="00A60575" w:rsidP="00A60575">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b/>
                <w:bCs/>
                <w:noProof/>
                <w:color w:val="000000" w:themeColor="text1"/>
                <w:sz w:val="20"/>
                <w:szCs w:val="20"/>
                <w:lang w:val="fr-FR" w:eastAsia="en-IN" w:bidi="hi-IN"/>
              </w:rPr>
              <w:t xml:space="preserve">J’aimerais maintenant vous poser quelques questions sur </w:t>
            </w:r>
            <w:r w:rsidR="00872A2F" w:rsidRPr="00F97A6C">
              <w:rPr>
                <w:rFonts w:asciiTheme="minorHAnsi" w:hAnsiTheme="minorHAnsi" w:cstheme="minorHAnsi"/>
                <w:b/>
                <w:bCs/>
                <w:noProof/>
                <w:color w:val="000000" w:themeColor="text1"/>
                <w:sz w:val="20"/>
                <w:szCs w:val="20"/>
                <w:lang w:val="fr-FR" w:eastAsia="en-IN" w:bidi="hi-IN"/>
              </w:rPr>
              <w:t>la</w:t>
            </w:r>
            <w:r w:rsidR="00872A2F" w:rsidRPr="00823A21">
              <w:rPr>
                <w:rFonts w:asciiTheme="minorHAnsi" w:hAnsiTheme="minorHAnsi" w:cstheme="minorHAnsi"/>
                <w:b/>
                <w:bCs/>
                <w:noProof/>
                <w:color w:val="000000" w:themeColor="text1"/>
                <w:sz w:val="20"/>
                <w:szCs w:val="20"/>
                <w:lang w:val="fr-FR" w:eastAsia="en-IN" w:bidi="hi-IN"/>
              </w:rPr>
              <w:t xml:space="preserve"> </w:t>
            </w:r>
            <w:r w:rsidR="008054F7" w:rsidRPr="00823A21">
              <w:rPr>
                <w:rFonts w:asciiTheme="minorHAnsi" w:hAnsiTheme="minorHAnsi" w:cstheme="minorHAnsi"/>
                <w:b/>
                <w:bCs/>
                <w:noProof/>
                <w:color w:val="000000" w:themeColor="text1"/>
                <w:sz w:val="20"/>
                <w:szCs w:val="20"/>
                <w:lang w:val="fr-FR" w:eastAsia="en-IN" w:bidi="hi-IN"/>
              </w:rPr>
              <w:t>contrace</w:t>
            </w:r>
            <w:r w:rsidR="00872A2F" w:rsidRPr="00F97A6C">
              <w:rPr>
                <w:rFonts w:asciiTheme="minorHAnsi" w:hAnsiTheme="minorHAnsi" w:cstheme="minorHAnsi"/>
                <w:b/>
                <w:bCs/>
                <w:noProof/>
                <w:color w:val="000000" w:themeColor="text1"/>
                <w:sz w:val="20"/>
                <w:szCs w:val="20"/>
                <w:lang w:val="fr-FR" w:eastAsia="en-IN" w:bidi="hi-IN"/>
              </w:rPr>
              <w:t>p</w:t>
            </w:r>
            <w:r w:rsidR="008054F7" w:rsidRPr="00823A21">
              <w:rPr>
                <w:rFonts w:asciiTheme="minorHAnsi" w:hAnsiTheme="minorHAnsi" w:cstheme="minorHAnsi"/>
                <w:b/>
                <w:bCs/>
                <w:noProof/>
                <w:color w:val="000000" w:themeColor="text1"/>
                <w:sz w:val="20"/>
                <w:szCs w:val="20"/>
                <w:lang w:val="fr-FR" w:eastAsia="en-IN" w:bidi="hi-IN"/>
              </w:rPr>
              <w:t>ti</w:t>
            </w:r>
            <w:r w:rsidR="00872A2F" w:rsidRPr="00F97A6C">
              <w:rPr>
                <w:rFonts w:asciiTheme="minorHAnsi" w:hAnsiTheme="minorHAnsi" w:cstheme="minorHAnsi"/>
                <w:b/>
                <w:bCs/>
                <w:noProof/>
                <w:color w:val="000000" w:themeColor="text1"/>
                <w:sz w:val="20"/>
                <w:szCs w:val="20"/>
                <w:lang w:val="fr-FR" w:eastAsia="en-IN" w:bidi="hi-IN"/>
              </w:rPr>
              <w:t>on</w:t>
            </w:r>
            <w:r w:rsidR="008054F7" w:rsidRPr="00823A21">
              <w:rPr>
                <w:rFonts w:asciiTheme="minorHAnsi" w:hAnsiTheme="minorHAnsi" w:cstheme="minorHAnsi"/>
                <w:b/>
                <w:bCs/>
                <w:noProof/>
                <w:color w:val="000000" w:themeColor="text1"/>
                <w:sz w:val="20"/>
                <w:szCs w:val="20"/>
                <w:lang w:val="fr-FR" w:eastAsia="en-IN" w:bidi="hi-IN"/>
              </w:rPr>
              <w:t xml:space="preserve"> d’urgence</w:t>
            </w:r>
            <w:r w:rsidR="002D00A5" w:rsidRPr="00F97A6C">
              <w:rPr>
                <w:rFonts w:asciiTheme="minorHAnsi" w:hAnsiTheme="minorHAnsi" w:cstheme="minorHAnsi"/>
                <w:b/>
                <w:bCs/>
                <w:noProof/>
                <w:color w:val="000000" w:themeColor="text1"/>
                <w:sz w:val="20"/>
                <w:szCs w:val="20"/>
                <w:lang w:val="fr-FR" w:eastAsia="en-IN" w:bidi="hi-IN"/>
              </w:rPr>
              <w:t xml:space="preserve"> (CU)</w:t>
            </w:r>
            <w:r w:rsidRPr="00823A21">
              <w:rPr>
                <w:rFonts w:asciiTheme="minorHAnsi" w:hAnsiTheme="minorHAnsi" w:cstheme="minorHAnsi"/>
                <w:b/>
                <w:bCs/>
                <w:noProof/>
                <w:color w:val="000000" w:themeColor="text1"/>
                <w:sz w:val="20"/>
                <w:szCs w:val="20"/>
                <w:lang w:val="fr-FR" w:eastAsia="en-IN" w:bidi="hi-IN"/>
              </w:rPr>
              <w:t>.</w:t>
            </w:r>
          </w:p>
        </w:tc>
      </w:tr>
      <w:tr w:rsidR="00A60575" w:rsidRPr="00F97A6C" w:rsidDel="00512C22" w14:paraId="0B5CC2BD" w14:textId="77777777" w:rsidTr="00823A21">
        <w:trPr>
          <w:trHeight w:val="70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F203430" w14:textId="690A2C22"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364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17F2288" w14:textId="76432FCF" w:rsidR="00A60575" w:rsidRPr="00823A21" w:rsidRDefault="00541956" w:rsidP="00A60575">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Votre pharmacie</w:t>
            </w:r>
            <w:del w:id="140" w:author="Lenovo" w:date="2024-10-26T13:45:00Z">
              <w:r w:rsidRPr="00823A21" w:rsidDel="00827BD7">
                <w:rPr>
                  <w:rFonts w:asciiTheme="minorHAnsi" w:hAnsiTheme="minorHAnsi" w:cstheme="minorHAnsi"/>
                  <w:bCs/>
                  <w:color w:val="000000" w:themeColor="text1"/>
                  <w:sz w:val="20"/>
                  <w:szCs w:val="20"/>
                  <w:lang w:val="fr-FR"/>
                </w:rPr>
                <w:delText>/</w:delText>
              </w:r>
              <w:r w:rsidR="00090105" w:rsidRPr="00823A21" w:rsidDel="00827BD7">
                <w:rPr>
                  <w:rFonts w:asciiTheme="minorHAnsi" w:hAnsiTheme="minorHAnsi" w:cstheme="minorHAnsi"/>
                  <w:bCs/>
                  <w:sz w:val="20"/>
                  <w:szCs w:val="20"/>
                  <w:lang w:val="fr-FR"/>
                </w:rPr>
                <w:delText xml:space="preserve"> dépôt de médicaments</w:delText>
              </w:r>
            </w:del>
            <w:r w:rsidR="00090105" w:rsidRPr="00823A21">
              <w:rPr>
                <w:rFonts w:asciiTheme="minorHAnsi" w:hAnsiTheme="minorHAnsi" w:cstheme="minorHAnsi"/>
                <w:bCs/>
                <w:sz w:val="20"/>
                <w:szCs w:val="20"/>
                <w:lang w:val="fr-FR"/>
              </w:rPr>
              <w:t xml:space="preserve"> </w:t>
            </w:r>
            <w:r w:rsidR="004919E4" w:rsidRPr="00823A21">
              <w:rPr>
                <w:rFonts w:asciiTheme="minorHAnsi" w:hAnsiTheme="minorHAnsi" w:cstheme="minorHAnsi"/>
                <w:bCs/>
                <w:color w:val="000000" w:themeColor="text1"/>
                <w:sz w:val="20"/>
                <w:szCs w:val="20"/>
                <w:lang w:val="fr-FR"/>
              </w:rPr>
              <w:t xml:space="preserve">a-t-il stocké ou vendu </w:t>
            </w:r>
            <w:r w:rsidR="00872A2F" w:rsidRPr="00823A21">
              <w:rPr>
                <w:rFonts w:asciiTheme="minorHAnsi" w:hAnsiTheme="minorHAnsi" w:cstheme="minorHAnsi"/>
                <w:noProof/>
                <w:color w:val="000000" w:themeColor="text1"/>
                <w:sz w:val="20"/>
                <w:szCs w:val="20"/>
                <w:lang w:val="fr-FR" w:eastAsia="en-IN" w:bidi="hi-IN"/>
              </w:rPr>
              <w:t>la contrace</w:t>
            </w:r>
            <w:r w:rsidR="00872A2F" w:rsidRPr="00F97A6C">
              <w:rPr>
                <w:rFonts w:asciiTheme="minorHAnsi" w:hAnsiTheme="minorHAnsi" w:cstheme="minorHAnsi"/>
                <w:noProof/>
                <w:color w:val="000000" w:themeColor="text1"/>
                <w:sz w:val="20"/>
                <w:szCs w:val="20"/>
                <w:lang w:val="fr-FR" w:eastAsia="en-IN" w:bidi="hi-IN"/>
              </w:rPr>
              <w:t>p</w:t>
            </w:r>
            <w:r w:rsidR="00872A2F" w:rsidRPr="00823A21">
              <w:rPr>
                <w:rFonts w:asciiTheme="minorHAnsi" w:hAnsiTheme="minorHAnsi" w:cstheme="minorHAnsi"/>
                <w:noProof/>
                <w:color w:val="000000" w:themeColor="text1"/>
                <w:sz w:val="20"/>
                <w:szCs w:val="20"/>
                <w:lang w:val="fr-FR" w:eastAsia="en-IN" w:bidi="hi-IN"/>
              </w:rPr>
              <w:t>tion d’urgence</w:t>
            </w:r>
            <w:r w:rsidR="00872A2F" w:rsidRPr="00F97A6C" w:rsidDel="00872A2F">
              <w:rPr>
                <w:rFonts w:asciiTheme="minorHAnsi" w:hAnsiTheme="minorHAnsi" w:cstheme="minorHAnsi"/>
                <w:bCs/>
                <w:color w:val="000000" w:themeColor="text1"/>
                <w:sz w:val="20"/>
                <w:szCs w:val="20"/>
                <w:lang w:val="fr-FR"/>
              </w:rPr>
              <w:t xml:space="preserve"> </w:t>
            </w:r>
            <w:r w:rsidR="004919E4" w:rsidRPr="00823A21">
              <w:rPr>
                <w:rFonts w:asciiTheme="minorHAnsi" w:hAnsiTheme="minorHAnsi" w:cstheme="minorHAnsi"/>
                <w:bCs/>
                <w:color w:val="000000" w:themeColor="text1"/>
                <w:sz w:val="20"/>
                <w:szCs w:val="20"/>
                <w:lang w:val="fr-FR"/>
              </w:rPr>
              <w:t xml:space="preserve">au cours des 12 derniers mois </w:t>
            </w:r>
            <w:r w:rsidR="00A60575" w:rsidRPr="00823A21">
              <w:rPr>
                <w:rFonts w:asciiTheme="minorHAnsi" w:hAnsiTheme="minorHAnsi" w:cstheme="minorHAnsi"/>
                <w:bCs/>
                <w:color w:val="000000" w:themeColor="text1"/>
                <w:sz w:val="20"/>
                <w:szCs w:val="20"/>
                <w:lang w:val="fr-FR"/>
              </w:rPr>
              <w:t>?</w:t>
            </w:r>
          </w:p>
          <w:p w14:paraId="555C7014" w14:textId="77777777" w:rsidR="00A60575" w:rsidRPr="00823A21" w:rsidRDefault="00A60575" w:rsidP="00A60575">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644A3B4" w14:textId="77689FB3" w:rsidR="00A60575" w:rsidRPr="00823A21" w:rsidRDefault="00E3019B"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A60575" w:rsidRPr="00823A21">
              <w:rPr>
                <w:rFonts w:asciiTheme="minorHAnsi" w:hAnsiTheme="minorHAnsi" w:cstheme="minorHAnsi"/>
                <w:color w:val="000000" w:themeColor="text1"/>
                <w:spacing w:val="-2"/>
                <w:sz w:val="20"/>
                <w:szCs w:val="20"/>
                <w:lang w:val="fr-FR" w:bidi="hi-IN"/>
              </w:rPr>
              <w:tab/>
              <w:t>1</w:t>
            </w:r>
          </w:p>
          <w:p w14:paraId="22491492" w14:textId="52684E6B" w:rsidR="00A60575" w:rsidRPr="00823A21" w:rsidRDefault="00A60575" w:rsidP="00A6057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E3019B"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8A6F942" w14:textId="77777777" w:rsidR="00A60575" w:rsidRPr="00823A21" w:rsidRDefault="00A60575" w:rsidP="00A60575">
            <w:pPr>
              <w:tabs>
                <w:tab w:val="left" w:pos="-7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88032" behindDoc="0" locked="0" layoutInCell="1" allowOverlap="1" wp14:anchorId="4A9D0A2C" wp14:editId="673B092A">
                      <wp:simplePos x="0" y="0"/>
                      <wp:positionH relativeFrom="column">
                        <wp:posOffset>-153670</wp:posOffset>
                      </wp:positionH>
                      <wp:positionV relativeFrom="paragraph">
                        <wp:posOffset>255368</wp:posOffset>
                      </wp:positionV>
                      <wp:extent cx="219075" cy="0"/>
                      <wp:effectExtent l="0" t="76200" r="28575" b="95250"/>
                      <wp:wrapNone/>
                      <wp:docPr id="4171" name="Straight Arrow Connector 4171"/>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CB3B7" id="Straight Arrow Connector 4171" o:spid="_x0000_s1026" type="#_x0000_t32" style="position:absolute;margin-left:-12.1pt;margin-top:20.1pt;width:17.25pt;height:0;z-index:25258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p>
          <w:p w14:paraId="68B5391B" w14:textId="1AF34E15" w:rsidR="00A60575" w:rsidRPr="00823A21" w:rsidRDefault="00A60575" w:rsidP="00A60575">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noProof/>
                <w:color w:val="000000" w:themeColor="text1"/>
                <w:sz w:val="20"/>
                <w:szCs w:val="20"/>
                <w:lang w:val="fr-FR" w:eastAsia="en-IN" w:bidi="hi-IN"/>
              </w:rPr>
              <w:t xml:space="preserve">   401</w:t>
            </w:r>
          </w:p>
        </w:tc>
      </w:tr>
      <w:tr w:rsidR="004B114D" w:rsidRPr="00F97A6C" w:rsidDel="00512C22" w14:paraId="1A69FAE7" w14:textId="77777777" w:rsidTr="00823A21">
        <w:trPr>
          <w:trHeight w:val="127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0A77ECB" w14:textId="6C4DC4D4"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lastRenderedPageBreak/>
              <w:t>365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4B7D2B7" w14:textId="12221C15" w:rsidR="004B114D" w:rsidRPr="00823A21" w:rsidRDefault="00872A2F" w:rsidP="004B114D">
            <w:pPr>
              <w:rPr>
                <w:rFonts w:asciiTheme="minorHAnsi" w:hAnsiTheme="minorHAnsi" w:cstheme="minorHAnsi"/>
                <w:bCs/>
                <w:color w:val="000000" w:themeColor="text1"/>
                <w:sz w:val="20"/>
                <w:szCs w:val="20"/>
                <w:lang w:val="fr-FR"/>
              </w:rPr>
            </w:pPr>
            <w:r w:rsidRPr="00F97A6C">
              <w:rPr>
                <w:rFonts w:asciiTheme="minorHAnsi" w:hAnsiTheme="minorHAnsi" w:cstheme="minorHAnsi"/>
                <w:bCs/>
                <w:color w:val="000000" w:themeColor="text1"/>
                <w:sz w:val="20"/>
                <w:szCs w:val="20"/>
                <w:lang w:val="fr-FR"/>
              </w:rPr>
              <w:t>C</w:t>
            </w:r>
            <w:r w:rsidR="004B114D" w:rsidRPr="00823A21">
              <w:rPr>
                <w:rFonts w:asciiTheme="minorHAnsi" w:hAnsiTheme="minorHAnsi" w:cstheme="minorHAnsi"/>
                <w:bCs/>
                <w:color w:val="000000" w:themeColor="text1"/>
                <w:sz w:val="20"/>
                <w:szCs w:val="20"/>
                <w:lang w:val="fr-FR"/>
              </w:rPr>
              <w:t>ombien d’unités de</w:t>
            </w:r>
            <w:r w:rsidRPr="00F97A6C">
              <w:rPr>
                <w:rFonts w:asciiTheme="minorHAnsi" w:hAnsiTheme="minorHAnsi" w:cstheme="minorHAnsi"/>
                <w:noProof/>
                <w:color w:val="000000" w:themeColor="text1"/>
                <w:sz w:val="20"/>
                <w:szCs w:val="20"/>
                <w:lang w:val="fr-FR" w:eastAsia="en-IN" w:bidi="hi-IN"/>
              </w:rPr>
              <w:t xml:space="preserve"> contraception d’urgence</w:t>
            </w:r>
            <w:r w:rsidRPr="00F97A6C" w:rsidDel="00872A2F">
              <w:rPr>
                <w:rFonts w:asciiTheme="minorHAnsi" w:hAnsiTheme="minorHAnsi" w:cstheme="minorHAnsi"/>
                <w:bCs/>
                <w:color w:val="000000" w:themeColor="text1"/>
                <w:sz w:val="20"/>
                <w:szCs w:val="20"/>
                <w:lang w:val="fr-FR"/>
              </w:rPr>
              <w:t xml:space="preserve"> </w:t>
            </w:r>
            <w:r w:rsidR="004B114D" w:rsidRPr="00823A21">
              <w:rPr>
                <w:rFonts w:asciiTheme="minorHAnsi" w:hAnsiTheme="minorHAnsi" w:cstheme="minorHAnsi"/>
                <w:bCs/>
                <w:color w:val="000000" w:themeColor="text1"/>
                <w:sz w:val="20"/>
                <w:szCs w:val="20"/>
                <w:lang w:val="fr-FR"/>
              </w:rPr>
              <w:t>votre pharmacie</w:t>
            </w:r>
            <w:r w:rsidRPr="00F97A6C">
              <w:rPr>
                <w:rFonts w:asciiTheme="minorHAnsi" w:hAnsiTheme="minorHAnsi" w:cstheme="minorHAnsi"/>
                <w:bCs/>
                <w:color w:val="000000" w:themeColor="text1"/>
                <w:sz w:val="20"/>
                <w:szCs w:val="20"/>
                <w:lang w:val="fr-FR"/>
              </w:rPr>
              <w:t xml:space="preserve"> </w:t>
            </w:r>
            <w:del w:id="141" w:author="Lenovo" w:date="2024-10-26T13:45:00Z">
              <w:r w:rsidR="004B114D" w:rsidRPr="00823A21" w:rsidDel="00827BD7">
                <w:rPr>
                  <w:rFonts w:asciiTheme="minorHAnsi" w:hAnsiTheme="minorHAnsi" w:cstheme="minorHAnsi"/>
                  <w:bCs/>
                  <w:color w:val="000000" w:themeColor="text1"/>
                  <w:sz w:val="20"/>
                  <w:szCs w:val="20"/>
                  <w:lang w:val="fr-FR"/>
                </w:rPr>
                <w:delText>/</w:delText>
              </w:r>
              <w:r w:rsidR="004B114D" w:rsidRPr="00823A21" w:rsidDel="00827BD7">
                <w:rPr>
                  <w:rFonts w:asciiTheme="minorHAnsi" w:hAnsiTheme="minorHAnsi" w:cstheme="minorHAnsi"/>
                  <w:bCs/>
                  <w:sz w:val="20"/>
                  <w:szCs w:val="20"/>
                  <w:lang w:val="fr-FR"/>
                </w:rPr>
                <w:delText xml:space="preserve"> dépôt de médicaments </w:delText>
              </w:r>
            </w:del>
            <w:r w:rsidR="004B114D" w:rsidRPr="00823A21">
              <w:rPr>
                <w:rFonts w:asciiTheme="minorHAnsi" w:hAnsiTheme="minorHAnsi" w:cstheme="minorHAnsi"/>
                <w:bCs/>
                <w:color w:val="000000" w:themeColor="text1"/>
                <w:sz w:val="20"/>
                <w:szCs w:val="20"/>
                <w:lang w:val="fr-FR"/>
              </w:rPr>
              <w:t>a-t-elle actuellement en stock ?</w:t>
            </w:r>
          </w:p>
          <w:p w14:paraId="0B1B8D54" w14:textId="77777777" w:rsidR="004B114D" w:rsidRPr="00823A21" w:rsidRDefault="004B114D" w:rsidP="004B114D">
            <w:pPr>
              <w:rPr>
                <w:rFonts w:asciiTheme="minorHAnsi" w:hAnsiTheme="minorHAnsi" w:cstheme="minorHAnsi"/>
                <w:bCs/>
                <w:color w:val="000000" w:themeColor="text1"/>
                <w:sz w:val="20"/>
                <w:szCs w:val="20"/>
                <w:lang w:val="fr-FR"/>
              </w:rPr>
            </w:pPr>
          </w:p>
          <w:p w14:paraId="3B097C23" w14:textId="46F3C64A"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EDEACA2"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30368" behindDoc="0" locked="0" layoutInCell="1" allowOverlap="1" wp14:anchorId="12A2F055" wp14:editId="0FEAB809">
                      <wp:simplePos x="0" y="0"/>
                      <wp:positionH relativeFrom="column">
                        <wp:posOffset>1266792</wp:posOffset>
                      </wp:positionH>
                      <wp:positionV relativeFrom="paragraph">
                        <wp:posOffset>99559</wp:posOffset>
                      </wp:positionV>
                      <wp:extent cx="635635" cy="196850"/>
                      <wp:effectExtent l="0" t="0" r="12065" b="12700"/>
                      <wp:wrapNone/>
                      <wp:docPr id="1316157014"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926764223" name="Group 47"/>
                              <wpg:cNvGrpSpPr/>
                              <wpg:grpSpPr>
                                <a:xfrm>
                                  <a:off x="249382" y="0"/>
                                  <a:ext cx="494665" cy="152400"/>
                                  <a:chOff x="0" y="0"/>
                                  <a:chExt cx="494665" cy="196850"/>
                                </a:xfrm>
                              </wpg:grpSpPr>
                              <wps:wsp>
                                <wps:cNvPr id="1292615493" name="Rectangle 129261549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167060" name="Rectangle 141816706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8999624" name="Rectangle 109899962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E89873" id="Group 44" o:spid="_x0000_s1026" style="position:absolute;margin-left:99.75pt;margin-top:7.85pt;width:50.05pt;height:15.5pt;z-index:25273036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">
                        <v:rect id="Rectangle 129261549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" filled="f" strokecolor="black [3213]" strokeweight=".5pt"/>
                        <v:rect id="Rectangle 1418167060"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" filled="f" strokecolor="black [3213]" strokeweight=".5pt"/>
                      </v:group>
                      <v:rect id="Rectangle 109899962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" filled="f" strokecolor="black [3213]" strokeweight=".5pt"/>
                    </v:group>
                  </w:pict>
                </mc:Fallback>
              </mc:AlternateContent>
            </w:r>
          </w:p>
          <w:p w14:paraId="1F919FC4"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30AADEAC"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262D365E"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2E386C91" w14:textId="6B1511C6" w:rsidR="004B114D" w:rsidRPr="00823A21" w:rsidRDefault="004B114D" w:rsidP="004B114D">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5A9B3F8" w14:textId="77777777" w:rsidR="004B114D" w:rsidRPr="00823A21" w:rsidRDefault="004B114D" w:rsidP="004B114D">
            <w:pPr>
              <w:tabs>
                <w:tab w:val="left" w:pos="-720"/>
              </w:tabs>
              <w:suppressAutoHyphens/>
              <w:rPr>
                <w:rFonts w:asciiTheme="minorHAnsi" w:hAnsiTheme="minorHAnsi" w:cstheme="minorHAnsi"/>
                <w:noProof/>
                <w:color w:val="000000" w:themeColor="text1"/>
                <w:sz w:val="20"/>
                <w:szCs w:val="20"/>
                <w:cs/>
                <w:lang w:val="fr-FR" w:eastAsia="en-IN" w:bidi="hi-IN"/>
              </w:rPr>
            </w:pPr>
          </w:p>
        </w:tc>
      </w:tr>
      <w:tr w:rsidR="004B114D" w:rsidRPr="00F97A6C" w:rsidDel="00512C22" w14:paraId="5F38DF82" w14:textId="77777777" w:rsidTr="00823A21">
        <w:trPr>
          <w:trHeight w:val="1127"/>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ECB202B" w14:textId="4D8AB467"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366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19E10EE" w14:textId="295CCF77" w:rsidR="004B114D" w:rsidRPr="00823A21" w:rsidRDefault="004B114D" w:rsidP="004B114D">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 xml:space="preserve">Au cours du mois passé, combien d’unités de </w:t>
            </w:r>
            <w:r w:rsidR="00872A2F" w:rsidRPr="00F97A6C">
              <w:rPr>
                <w:rFonts w:asciiTheme="minorHAnsi" w:hAnsiTheme="minorHAnsi" w:cstheme="minorHAnsi"/>
                <w:noProof/>
                <w:color w:val="000000" w:themeColor="text1"/>
                <w:sz w:val="20"/>
                <w:szCs w:val="20"/>
                <w:lang w:val="fr-FR" w:eastAsia="en-IN" w:bidi="hi-IN"/>
              </w:rPr>
              <w:t>contraception d’urgence</w:t>
            </w:r>
            <w:r w:rsidR="00872A2F" w:rsidRPr="00F97A6C" w:rsidDel="00872A2F">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votre pharmacie</w:t>
            </w:r>
            <w:del w:id="142" w:author="Lenovo" w:date="2024-10-26T13:45:00Z">
              <w:r w:rsidRPr="00823A21" w:rsidDel="00827BD7">
                <w:rPr>
                  <w:rFonts w:asciiTheme="minorHAnsi" w:hAnsiTheme="minorHAnsi" w:cstheme="minorHAnsi"/>
                  <w:bCs/>
                  <w:color w:val="000000" w:themeColor="text1"/>
                  <w:sz w:val="20"/>
                  <w:szCs w:val="20"/>
                  <w:lang w:val="fr-FR"/>
                </w:rPr>
                <w:delText>/</w:delText>
              </w:r>
              <w:r w:rsidRPr="00823A21" w:rsidDel="00827BD7">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a-t-elle vendu ?</w:t>
            </w:r>
          </w:p>
          <w:p w14:paraId="27FC1EF4" w14:textId="77777777" w:rsidR="004B114D" w:rsidRPr="00823A21" w:rsidRDefault="004B114D" w:rsidP="004B114D">
            <w:pPr>
              <w:rPr>
                <w:rFonts w:asciiTheme="minorHAnsi" w:hAnsiTheme="minorHAnsi" w:cstheme="minorHAnsi"/>
                <w:bCs/>
                <w:color w:val="000000" w:themeColor="text1"/>
                <w:sz w:val="20"/>
                <w:szCs w:val="20"/>
                <w:lang w:val="fr-FR"/>
              </w:rPr>
            </w:pPr>
          </w:p>
          <w:p w14:paraId="0E3C3BBB" w14:textId="218D99EB"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07C009F"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4030BCF6"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31392" behindDoc="0" locked="0" layoutInCell="1" allowOverlap="1" wp14:anchorId="5CF77612" wp14:editId="1C796F67">
                      <wp:simplePos x="0" y="0"/>
                      <wp:positionH relativeFrom="column">
                        <wp:posOffset>865234</wp:posOffset>
                      </wp:positionH>
                      <wp:positionV relativeFrom="paragraph">
                        <wp:posOffset>83820</wp:posOffset>
                      </wp:positionV>
                      <wp:extent cx="521335" cy="185806"/>
                      <wp:effectExtent l="0" t="0" r="12065" b="24130"/>
                      <wp:wrapNone/>
                      <wp:docPr id="159357335"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286835588" name="Group 60"/>
                              <wpg:cNvGrpSpPr/>
                              <wpg:grpSpPr>
                                <a:xfrm>
                                  <a:off x="249382" y="0"/>
                                  <a:ext cx="494665" cy="152400"/>
                                  <a:chOff x="0" y="0"/>
                                  <a:chExt cx="494665" cy="196850"/>
                                </a:xfrm>
                              </wpg:grpSpPr>
                              <wps:wsp>
                                <wps:cNvPr id="1639773383" name="Rectangle 163977338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969793" name="Rectangle 1673969793"/>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0568270" name="Rectangle 133056827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FF2E97" id="Group 59" o:spid="_x0000_s1026" style="position:absolute;margin-left:68.15pt;margin-top:6.6pt;width:41.05pt;height:14.65pt;z-index:25273139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">
                        <v:rect id="Rectangle 163977338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" filled="f" strokecolor="black [3213]" strokeweight=".5pt"/>
                        <v:rect id="Rectangle 1673969793"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" filled="f" strokecolor="black [3213]" strokeweight=".5pt"/>
                      </v:group>
                      <v:rect id="Rectangle 133056827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" filled="f" strokecolor="black [3213]" strokeweight=".5pt"/>
                    </v:group>
                  </w:pict>
                </mc:Fallback>
              </mc:AlternateContent>
            </w:r>
          </w:p>
          <w:p w14:paraId="28CE041B"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02805861"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670B1E17" w14:textId="7D8AC377" w:rsidR="004B114D" w:rsidRPr="00823A21" w:rsidRDefault="004B114D" w:rsidP="004B114D">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08E53FD" w14:textId="77777777" w:rsidR="004B114D" w:rsidRPr="00823A21" w:rsidRDefault="004B114D" w:rsidP="004B114D">
            <w:pPr>
              <w:tabs>
                <w:tab w:val="left" w:pos="-720"/>
              </w:tabs>
              <w:suppressAutoHyphens/>
              <w:rPr>
                <w:rFonts w:asciiTheme="minorHAnsi" w:hAnsiTheme="minorHAnsi" w:cstheme="minorHAnsi"/>
                <w:noProof/>
                <w:color w:val="000000" w:themeColor="text1"/>
                <w:sz w:val="20"/>
                <w:szCs w:val="20"/>
                <w:cs/>
                <w:lang w:val="fr-FR" w:eastAsia="en-IN" w:bidi="hi-IN"/>
              </w:rPr>
            </w:pPr>
          </w:p>
        </w:tc>
      </w:tr>
      <w:tr w:rsidR="00A60575" w:rsidRPr="00F97A6C" w:rsidDel="00512C22" w14:paraId="5EDD5CB0" w14:textId="77777777" w:rsidTr="00823A21">
        <w:trPr>
          <w:trHeight w:val="72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3E36CD3" w14:textId="3B7494DB"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367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6D29206" w14:textId="61812DA6" w:rsidR="00A60575" w:rsidRPr="00823A21" w:rsidRDefault="009E4FA2" w:rsidP="00827BD7">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Votre pharmacie</w:t>
            </w:r>
            <w:del w:id="143" w:author="Lenovo" w:date="2024-10-26T13:45:00Z">
              <w:r w:rsidRPr="00823A21" w:rsidDel="00827BD7">
                <w:rPr>
                  <w:rFonts w:asciiTheme="minorHAnsi" w:hAnsiTheme="minorHAnsi" w:cstheme="minorHAnsi"/>
                  <w:bCs/>
                  <w:color w:val="000000" w:themeColor="text1"/>
                  <w:sz w:val="20"/>
                  <w:szCs w:val="20"/>
                  <w:lang w:val="fr-FR"/>
                </w:rPr>
                <w:delText>/</w:delText>
              </w:r>
              <w:r w:rsidR="00090105" w:rsidRPr="00823A21" w:rsidDel="00827BD7">
                <w:rPr>
                  <w:rFonts w:asciiTheme="minorHAnsi" w:hAnsiTheme="minorHAnsi" w:cstheme="minorHAnsi"/>
                  <w:bCs/>
                  <w:sz w:val="20"/>
                  <w:szCs w:val="20"/>
                  <w:lang w:val="fr-FR"/>
                </w:rPr>
                <w:delText xml:space="preserve"> dépôt de médicaments</w:delText>
              </w:r>
            </w:del>
            <w:r w:rsidR="00090105"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a-t-elle connu des ruptures de stock de</w:t>
            </w:r>
            <w:r w:rsidR="00A60575" w:rsidRPr="00823A21">
              <w:rPr>
                <w:rFonts w:asciiTheme="minorHAnsi" w:hAnsiTheme="minorHAnsi" w:cstheme="minorHAnsi"/>
                <w:bCs/>
                <w:color w:val="000000" w:themeColor="text1"/>
                <w:sz w:val="20"/>
                <w:szCs w:val="20"/>
                <w:lang w:val="fr-FR"/>
              </w:rPr>
              <w:t xml:space="preserve"> </w:t>
            </w:r>
            <w:r w:rsidR="00872A2F" w:rsidRPr="00F97A6C">
              <w:rPr>
                <w:rFonts w:asciiTheme="minorHAnsi" w:hAnsiTheme="minorHAnsi" w:cstheme="minorHAnsi"/>
                <w:noProof/>
                <w:color w:val="000000" w:themeColor="text1"/>
                <w:sz w:val="20"/>
                <w:szCs w:val="20"/>
                <w:lang w:val="fr-FR" w:eastAsia="en-IN" w:bidi="hi-IN"/>
              </w:rPr>
              <w:t>contraception d’urgence</w:t>
            </w:r>
            <w:r w:rsidR="00872A2F" w:rsidRPr="00F97A6C" w:rsidDel="00872A2F">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au cours des 12 derniers mois</w:t>
            </w:r>
            <w:r w:rsidR="00B929DC" w:rsidRPr="00823A21">
              <w:rPr>
                <w:rFonts w:asciiTheme="minorHAnsi" w:hAnsiTheme="minorHAnsi" w:cstheme="minorHAnsi"/>
                <w:bCs/>
                <w:color w:val="000000" w:themeColor="text1"/>
                <w:sz w:val="20"/>
                <w:szCs w:val="20"/>
                <w:lang w:val="fr-FR"/>
              </w:rPr>
              <w:t xml:space="preserve"> </w:t>
            </w:r>
            <w:r w:rsidR="00A60575" w:rsidRPr="00823A21">
              <w:rPr>
                <w:rFonts w:asciiTheme="minorHAnsi" w:hAnsiTheme="minorHAnsi" w:cstheme="minorHAnsi"/>
                <w:bCs/>
                <w:color w:val="000000" w:themeColor="text1"/>
                <w:sz w:val="20"/>
                <w:szCs w:val="20"/>
                <w:lang w:val="fr-FR"/>
              </w:rPr>
              <w:t>?</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738D2F0" w14:textId="3E79B121" w:rsidR="00A60575" w:rsidRPr="00823A21" w:rsidRDefault="00E3019B"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A60575" w:rsidRPr="00823A21">
              <w:rPr>
                <w:rFonts w:asciiTheme="minorHAnsi" w:hAnsiTheme="minorHAnsi" w:cstheme="minorHAnsi"/>
                <w:color w:val="000000" w:themeColor="text1"/>
                <w:spacing w:val="-2"/>
                <w:sz w:val="20"/>
                <w:szCs w:val="20"/>
                <w:lang w:val="fr-FR" w:bidi="hi-IN"/>
              </w:rPr>
              <w:tab/>
              <w:t>1</w:t>
            </w:r>
          </w:p>
          <w:p w14:paraId="1A01041A" w14:textId="14E800BC" w:rsidR="00A60575" w:rsidRPr="00823A21" w:rsidRDefault="00A60575" w:rsidP="00A6057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E3019B"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40714CA" w14:textId="77777777" w:rsidR="00A60575" w:rsidRPr="00823A21" w:rsidRDefault="00A60575" w:rsidP="00A60575">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0EB55DD5" w14:textId="11495720" w:rsidR="00A60575" w:rsidRPr="00823A21" w:rsidRDefault="00A60575" w:rsidP="00A60575">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91104" behindDoc="0" locked="0" layoutInCell="1" allowOverlap="1" wp14:anchorId="57DC466D" wp14:editId="43BD5679">
                      <wp:simplePos x="0" y="0"/>
                      <wp:positionH relativeFrom="column">
                        <wp:posOffset>-149181</wp:posOffset>
                      </wp:positionH>
                      <wp:positionV relativeFrom="paragraph">
                        <wp:posOffset>80645</wp:posOffset>
                      </wp:positionV>
                      <wp:extent cx="219075" cy="0"/>
                      <wp:effectExtent l="0" t="76200" r="28575" b="95250"/>
                      <wp:wrapNone/>
                      <wp:docPr id="4182" name="Straight Arrow Connector 4182"/>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0874F" id="Straight Arrow Connector 4182" o:spid="_x0000_s1026" type="#_x0000_t32" style="position:absolute;margin-left:-11.75pt;margin-top:6.35pt;width:17.25pt;height:0;z-index:25259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401</w:t>
            </w:r>
          </w:p>
        </w:tc>
      </w:tr>
      <w:tr w:rsidR="00A60575" w:rsidRPr="00F97A6C" w:rsidDel="00512C22" w14:paraId="58FB1D47" w14:textId="77777777" w:rsidTr="00823A21">
        <w:trPr>
          <w:trHeight w:val="124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D39C17F" w14:textId="6EB62427"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368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BC1251D" w14:textId="5DF16D4A" w:rsidR="00A60575" w:rsidRPr="00823A21" w:rsidRDefault="00561D0E" w:rsidP="00A60575">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stock au cours des 12 derniers mois</w:t>
            </w:r>
            <w:r w:rsidR="008B74FA" w:rsidRPr="00823A21">
              <w:rPr>
                <w:rFonts w:asciiTheme="minorHAnsi" w:hAnsiTheme="minorHAnsi" w:cstheme="minorHAnsi"/>
                <w:bCs/>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BB9ACAB" w14:textId="21D76535" w:rsidR="00A60575" w:rsidRPr="00823A21" w:rsidRDefault="00E3019B"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00A60575" w:rsidRPr="00823A21">
              <w:rPr>
                <w:rFonts w:asciiTheme="minorHAnsi" w:hAnsiTheme="minorHAnsi" w:cstheme="minorHAnsi"/>
                <w:color w:val="000000" w:themeColor="text1"/>
                <w:spacing w:val="-2"/>
                <w:sz w:val="20"/>
                <w:szCs w:val="20"/>
                <w:lang w:val="fr-FR" w:bidi="hi-IN"/>
              </w:rPr>
              <w:tab/>
              <w:t>1</w:t>
            </w:r>
          </w:p>
          <w:p w14:paraId="3D21DB83" w14:textId="3350ACB9" w:rsidR="00A60575" w:rsidRPr="00823A21" w:rsidRDefault="00A60575"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1-3 </w:t>
            </w:r>
            <w:r w:rsidR="00E3019B"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2</w:t>
            </w:r>
          </w:p>
          <w:p w14:paraId="56EEFDB1" w14:textId="01D6965F" w:rsidR="00A60575" w:rsidRPr="00823A21" w:rsidRDefault="00A60575"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4-6 </w:t>
            </w:r>
            <w:r w:rsidR="00E3019B"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3</w:t>
            </w:r>
          </w:p>
          <w:p w14:paraId="2987459F" w14:textId="0611DD66" w:rsidR="00A60575" w:rsidRPr="00823A21" w:rsidRDefault="00E3019B" w:rsidP="00E3019B">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de</w:t>
            </w:r>
            <w:r w:rsidR="00A60575" w:rsidRPr="00823A21">
              <w:rPr>
                <w:rFonts w:asciiTheme="minorHAnsi" w:hAnsiTheme="minorHAnsi" w:cstheme="minorHAnsi"/>
                <w:color w:val="000000" w:themeColor="text1"/>
                <w:spacing w:val="-2"/>
                <w:sz w:val="20"/>
                <w:szCs w:val="20"/>
                <w:lang w:val="fr-FR" w:bidi="hi-IN"/>
              </w:rPr>
              <w:t xml:space="preserve"> 6 </w:t>
            </w:r>
            <w:r w:rsidRPr="00823A21">
              <w:rPr>
                <w:rFonts w:asciiTheme="minorHAnsi" w:hAnsiTheme="minorHAnsi" w:cstheme="minorHAnsi"/>
                <w:color w:val="000000" w:themeColor="text1"/>
                <w:spacing w:val="-2"/>
                <w:sz w:val="20"/>
                <w:szCs w:val="20"/>
                <w:lang w:val="fr-FR" w:bidi="hi-IN"/>
              </w:rPr>
              <w:t>mois</w:t>
            </w:r>
            <w:r w:rsidR="00A60575" w:rsidRPr="00823A21">
              <w:rPr>
                <w:rFonts w:asciiTheme="minorHAnsi" w:hAnsiTheme="minorHAnsi" w:cstheme="minorHAnsi"/>
                <w:color w:val="000000" w:themeColor="text1"/>
                <w:spacing w:val="-2"/>
                <w:sz w:val="20"/>
                <w:szCs w:val="20"/>
                <w:lang w:val="fr-FR"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586A1D4" w14:textId="77777777" w:rsidR="00A60575" w:rsidRPr="00823A21" w:rsidRDefault="00A60575" w:rsidP="00A60575">
            <w:pPr>
              <w:tabs>
                <w:tab w:val="left" w:pos="-720"/>
              </w:tabs>
              <w:suppressAutoHyphens/>
              <w:rPr>
                <w:rFonts w:asciiTheme="minorHAnsi" w:hAnsiTheme="minorHAnsi" w:cstheme="minorHAnsi"/>
                <w:noProof/>
                <w:color w:val="000000" w:themeColor="text1"/>
                <w:sz w:val="20"/>
                <w:szCs w:val="20"/>
                <w:cs/>
                <w:lang w:val="fr-FR" w:eastAsia="en-IN" w:bidi="hi-IN"/>
              </w:rPr>
            </w:pPr>
          </w:p>
        </w:tc>
      </w:tr>
      <w:tr w:rsidR="00A60575" w:rsidRPr="00F97A6C" w:rsidDel="00512C22" w14:paraId="46801F51" w14:textId="77777777" w:rsidTr="00823A21">
        <w:trPr>
          <w:trHeight w:val="113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49F0FC6" w14:textId="7ED35E99"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369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52CF6BF" w14:textId="73F2EFBB" w:rsidR="00A60575" w:rsidRPr="00823A21" w:rsidRDefault="008B74FA" w:rsidP="008B74FA">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3 derniers mois</w:t>
            </w:r>
            <w:r w:rsidR="00A60575"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combien d’incidents se sont </w:t>
            </w:r>
            <w:proofErr w:type="gramStart"/>
            <w:r w:rsidRPr="00823A21">
              <w:rPr>
                <w:rFonts w:asciiTheme="minorHAnsi" w:hAnsiTheme="minorHAnsi" w:cstheme="minorHAnsi"/>
                <w:bCs/>
                <w:color w:val="000000" w:themeColor="text1"/>
                <w:sz w:val="20"/>
                <w:szCs w:val="20"/>
                <w:lang w:val="fr-FR"/>
              </w:rPr>
              <w:t>produits</w:t>
            </w:r>
            <w:proofErr w:type="gramEnd"/>
            <w:r w:rsidRPr="00823A21">
              <w:rPr>
                <w:rFonts w:asciiTheme="minorHAnsi" w:hAnsiTheme="minorHAnsi" w:cstheme="minorHAnsi"/>
                <w:bCs/>
                <w:color w:val="000000" w:themeColor="text1"/>
                <w:sz w:val="20"/>
                <w:szCs w:val="20"/>
                <w:lang w:val="fr-FR"/>
              </w:rPr>
              <w:t xml:space="preserve"> lorsqu’un client est venu acheter </w:t>
            </w:r>
            <w:r w:rsidR="00872A2F" w:rsidRPr="00F97A6C">
              <w:rPr>
                <w:rFonts w:asciiTheme="minorHAnsi" w:hAnsiTheme="minorHAnsi" w:cstheme="minorHAnsi"/>
                <w:bCs/>
                <w:color w:val="000000" w:themeColor="text1"/>
                <w:sz w:val="20"/>
                <w:szCs w:val="20"/>
                <w:lang w:val="fr-FR"/>
              </w:rPr>
              <w:t xml:space="preserve">une </w:t>
            </w:r>
            <w:r w:rsidR="00872A2F" w:rsidRPr="00F97A6C">
              <w:rPr>
                <w:rFonts w:asciiTheme="minorHAnsi" w:hAnsiTheme="minorHAnsi" w:cstheme="minorHAnsi"/>
                <w:noProof/>
                <w:color w:val="000000" w:themeColor="text1"/>
                <w:sz w:val="20"/>
                <w:szCs w:val="20"/>
                <w:lang w:val="fr-FR" w:eastAsia="en-IN" w:bidi="hi-IN"/>
              </w:rPr>
              <w:t>contraception d’urgence</w:t>
            </w:r>
            <w:r w:rsidR="00A60575" w:rsidRPr="00823A21">
              <w:rPr>
                <w:rFonts w:asciiTheme="minorHAnsi" w:hAnsiTheme="minorHAnsi" w:cstheme="minorHAnsi"/>
                <w:b/>
                <w:color w:val="000000" w:themeColor="text1"/>
                <w:sz w:val="20"/>
                <w:szCs w:val="20"/>
                <w:lang w:val="fr-FR"/>
              </w:rPr>
              <w:t>,</w:t>
            </w:r>
            <w:r w:rsidR="00A60575"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mais qu’ils n’étaient pas disponibles </w:t>
            </w:r>
            <w:r w:rsidR="00A60575" w:rsidRPr="00823A21">
              <w:rPr>
                <w:rFonts w:asciiTheme="minorHAnsi" w:hAnsiTheme="minorHAnsi" w:cstheme="minorHAnsi"/>
                <w:bCs/>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902D2BB" w14:textId="4D41B428" w:rsidR="00A60575" w:rsidRPr="00823A21" w:rsidRDefault="00050D73" w:rsidP="00A6057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Jamais</w:t>
            </w:r>
            <w:r w:rsidR="00A60575" w:rsidRPr="00823A21">
              <w:rPr>
                <w:rFonts w:asciiTheme="minorHAnsi" w:hAnsiTheme="minorHAnsi" w:cstheme="minorHAnsi"/>
                <w:color w:val="000000" w:themeColor="text1"/>
                <w:spacing w:val="-2"/>
                <w:sz w:val="20"/>
                <w:szCs w:val="20"/>
                <w:lang w:val="fr-FR" w:bidi="hi-IN"/>
              </w:rPr>
              <w:tab/>
              <w:t>0</w:t>
            </w:r>
          </w:p>
          <w:p w14:paraId="3C5B2581" w14:textId="19F17407" w:rsidR="00A60575" w:rsidRPr="00823A21" w:rsidRDefault="00050D73" w:rsidP="00A6057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w:t>
            </w:r>
            <w:r w:rsidR="00A60575"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Moins d’une fois le mois</w:t>
            </w:r>
            <w:r w:rsidR="00A60575" w:rsidRPr="00823A21">
              <w:rPr>
                <w:rFonts w:asciiTheme="minorHAnsi" w:hAnsiTheme="minorHAnsi" w:cstheme="minorHAnsi"/>
                <w:color w:val="000000" w:themeColor="text1"/>
                <w:spacing w:val="-2"/>
                <w:sz w:val="20"/>
                <w:szCs w:val="20"/>
                <w:lang w:val="fr-FR" w:bidi="hi-IN"/>
              </w:rPr>
              <w:t>)</w:t>
            </w:r>
            <w:r w:rsidR="00A60575" w:rsidRPr="00823A21">
              <w:rPr>
                <w:rFonts w:asciiTheme="minorHAnsi" w:hAnsiTheme="minorHAnsi" w:cstheme="minorHAnsi"/>
                <w:color w:val="000000" w:themeColor="text1"/>
                <w:spacing w:val="-2"/>
                <w:sz w:val="20"/>
                <w:szCs w:val="20"/>
                <w:lang w:val="fr-FR" w:bidi="hi-IN"/>
              </w:rPr>
              <w:tab/>
              <w:t>1</w:t>
            </w:r>
          </w:p>
          <w:p w14:paraId="0FBA89FA" w14:textId="5A45C6C1" w:rsidR="00A60575" w:rsidRPr="00823A21" w:rsidRDefault="00050D73" w:rsidP="00A6057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w:t>
            </w:r>
            <w:r w:rsidR="00A60575" w:rsidRPr="00823A21">
              <w:rPr>
                <w:rFonts w:asciiTheme="minorHAnsi" w:hAnsiTheme="minorHAnsi" w:cstheme="minorHAnsi"/>
                <w:color w:val="000000" w:themeColor="text1"/>
                <w:spacing w:val="-2"/>
                <w:sz w:val="20"/>
                <w:szCs w:val="20"/>
                <w:lang w:val="fr-FR" w:bidi="hi-IN"/>
              </w:rPr>
              <w:t xml:space="preserve"> (2-3 </w:t>
            </w:r>
            <w:r w:rsidRPr="00823A21">
              <w:rPr>
                <w:rFonts w:asciiTheme="minorHAnsi" w:hAnsiTheme="minorHAnsi" w:cstheme="minorHAnsi"/>
                <w:color w:val="000000" w:themeColor="text1"/>
                <w:spacing w:val="-2"/>
                <w:sz w:val="20"/>
                <w:szCs w:val="20"/>
                <w:lang w:val="fr-FR" w:bidi="hi-IN"/>
              </w:rPr>
              <w:t>fois le mois</w:t>
            </w:r>
            <w:r w:rsidR="00A60575" w:rsidRPr="00823A21">
              <w:rPr>
                <w:rFonts w:asciiTheme="minorHAnsi" w:hAnsiTheme="minorHAnsi" w:cstheme="minorHAnsi"/>
                <w:color w:val="000000" w:themeColor="text1"/>
                <w:spacing w:val="-2"/>
                <w:sz w:val="20"/>
                <w:szCs w:val="20"/>
                <w:lang w:val="fr-FR" w:bidi="hi-IN"/>
              </w:rPr>
              <w:t>)</w:t>
            </w:r>
            <w:r w:rsidR="00A60575" w:rsidRPr="00823A21">
              <w:rPr>
                <w:rFonts w:asciiTheme="minorHAnsi" w:hAnsiTheme="minorHAnsi" w:cstheme="minorHAnsi"/>
                <w:color w:val="000000" w:themeColor="text1"/>
                <w:spacing w:val="-2"/>
                <w:sz w:val="20"/>
                <w:szCs w:val="20"/>
                <w:lang w:val="fr-FR" w:bidi="hi-IN"/>
              </w:rPr>
              <w:tab/>
              <w:t>2</w:t>
            </w:r>
          </w:p>
          <w:p w14:paraId="024BF392" w14:textId="28890D92" w:rsidR="00A60575" w:rsidRPr="00823A21" w:rsidRDefault="00050D73" w:rsidP="00050D73">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w:t>
            </w:r>
            <w:r w:rsidR="00A60575"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plus de 3 fois le mois</w:t>
            </w:r>
            <w:r w:rsidR="00A60575" w:rsidRPr="00823A21">
              <w:rPr>
                <w:rFonts w:asciiTheme="minorHAnsi" w:hAnsiTheme="minorHAnsi" w:cstheme="minorHAnsi"/>
                <w:color w:val="000000" w:themeColor="text1"/>
                <w:spacing w:val="-2"/>
                <w:sz w:val="20"/>
                <w:szCs w:val="20"/>
                <w:lang w:val="fr-FR" w:bidi="hi-IN"/>
              </w:rPr>
              <w:t>)</w:t>
            </w:r>
            <w:r w:rsidR="00A60575"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6CBE0E9" w14:textId="2DEA5D05" w:rsidR="00A60575" w:rsidRPr="00823A21" w:rsidRDefault="00A60575" w:rsidP="00A60575">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92128" behindDoc="0" locked="0" layoutInCell="1" allowOverlap="1" wp14:anchorId="1F63E296" wp14:editId="51AB3F6A">
                      <wp:simplePos x="0" y="0"/>
                      <wp:positionH relativeFrom="column">
                        <wp:posOffset>-143483</wp:posOffset>
                      </wp:positionH>
                      <wp:positionV relativeFrom="paragraph">
                        <wp:posOffset>64411</wp:posOffset>
                      </wp:positionV>
                      <wp:extent cx="219075" cy="0"/>
                      <wp:effectExtent l="0" t="76200" r="28575" b="95250"/>
                      <wp:wrapNone/>
                      <wp:docPr id="4183" name="Straight Arrow Connector 4183"/>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23A6C" id="Straight Arrow Connector 4183" o:spid="_x0000_s1026" type="#_x0000_t32" style="position:absolute;margin-left:-11.3pt;margin-top:5.05pt;width:17.25pt;height:0;z-index:25259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401</w:t>
            </w:r>
          </w:p>
        </w:tc>
      </w:tr>
      <w:tr w:rsidR="00A60575" w:rsidRPr="00594147" w:rsidDel="00512C22" w14:paraId="0A6808F9" w14:textId="77777777" w:rsidTr="00823A21">
        <w:trPr>
          <w:trHeight w:val="2130"/>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C3E3AA5" w14:textId="0C7951F3"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370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A5CAC13" w14:textId="3BACD1D9" w:rsidR="00A60575" w:rsidRPr="00823A21" w:rsidRDefault="008B74FA" w:rsidP="00A60575">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Qu’aviez-vous fait lorsque </w:t>
            </w:r>
            <w:r w:rsidR="00872A2F" w:rsidRPr="00F97A6C">
              <w:rPr>
                <w:rFonts w:asciiTheme="minorHAnsi" w:hAnsiTheme="minorHAnsi" w:cstheme="minorHAnsi"/>
                <w:bCs/>
                <w:color w:val="000000" w:themeColor="text1"/>
                <w:sz w:val="20"/>
                <w:szCs w:val="20"/>
                <w:lang w:val="fr-FR"/>
              </w:rPr>
              <w:t xml:space="preserve">la </w:t>
            </w:r>
            <w:r w:rsidR="00872A2F" w:rsidRPr="00F97A6C">
              <w:rPr>
                <w:rFonts w:asciiTheme="minorHAnsi" w:hAnsiTheme="minorHAnsi" w:cstheme="minorHAnsi"/>
                <w:noProof/>
                <w:color w:val="000000" w:themeColor="text1"/>
                <w:sz w:val="20"/>
                <w:szCs w:val="20"/>
                <w:lang w:val="fr-FR" w:eastAsia="en-IN" w:bidi="hi-IN"/>
              </w:rPr>
              <w:t>contraception d’urgence</w:t>
            </w:r>
            <w:r w:rsidR="008054F7"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n’était pas disponible à un moment </w:t>
            </w:r>
            <w:r w:rsidR="00BB5212" w:rsidRPr="00823A21">
              <w:rPr>
                <w:rFonts w:asciiTheme="minorHAnsi" w:hAnsiTheme="minorHAnsi" w:cstheme="minorHAnsi"/>
                <w:bCs/>
                <w:color w:val="000000" w:themeColor="text1"/>
                <w:sz w:val="20"/>
                <w:szCs w:val="20"/>
                <w:lang w:val="fr-FR"/>
              </w:rPr>
              <w:t>?</w:t>
            </w:r>
          </w:p>
          <w:p w14:paraId="1671C9FA" w14:textId="77777777" w:rsidR="00A60575" w:rsidRPr="00823A21" w:rsidRDefault="00A60575" w:rsidP="00823A21">
            <w:pPr>
              <w:tabs>
                <w:tab w:val="left" w:pos="-720"/>
              </w:tabs>
              <w:suppressAutoHyphens/>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3196115"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1FAE24F1"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76CC01DF"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une autre officine</w:t>
            </w:r>
            <w:r w:rsidRPr="00F97A6C">
              <w:rPr>
                <w:rFonts w:asciiTheme="minorHAnsi" w:hAnsiTheme="minorHAnsi" w:cstheme="minorHAnsi"/>
                <w:color w:val="000000" w:themeColor="text1"/>
                <w:spacing w:val="-2"/>
                <w:sz w:val="20"/>
                <w:szCs w:val="20"/>
                <w:lang w:val="fr-FR" w:bidi="hi-IN"/>
              </w:rPr>
              <w:tab/>
              <w:t>3</w:t>
            </w:r>
          </w:p>
          <w:p w14:paraId="0B70BD6E"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7F1FCA59"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Proposé et vendu une autre méthode</w:t>
            </w:r>
            <w:r w:rsidRPr="00F97A6C">
              <w:rPr>
                <w:rFonts w:asciiTheme="minorHAnsi" w:hAnsiTheme="minorHAnsi" w:cstheme="minorHAnsi"/>
                <w:color w:val="000000" w:themeColor="text1"/>
                <w:spacing w:val="-2"/>
                <w:sz w:val="20"/>
                <w:szCs w:val="20"/>
                <w:lang w:val="fr-FR" w:bidi="hi-IN"/>
              </w:rPr>
              <w:tab/>
              <w:t>5</w:t>
            </w:r>
          </w:p>
          <w:p w14:paraId="01A2AAAD"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Pr="00F97A6C">
              <w:rPr>
                <w:rFonts w:asciiTheme="minorHAnsi" w:hAnsiTheme="minorHAnsi" w:cstheme="minorHAnsi"/>
                <w:color w:val="000000" w:themeColor="text1"/>
                <w:spacing w:val="-2"/>
                <w:sz w:val="20"/>
                <w:szCs w:val="20"/>
                <w:lang w:val="fr-FR" w:bidi="hi-IN"/>
              </w:rPr>
              <w:tab/>
              <w:t>6</w:t>
            </w:r>
          </w:p>
          <w:p w14:paraId="6DA89036" w14:textId="2CBBA222" w:rsidR="00A60575" w:rsidRPr="00823A21" w:rsidRDefault="00872A2F" w:rsidP="00BB5212">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6B149C5" w14:textId="77777777" w:rsidR="00A60575" w:rsidRPr="00823A21" w:rsidRDefault="00A60575" w:rsidP="00A60575">
            <w:pPr>
              <w:tabs>
                <w:tab w:val="left" w:pos="-720"/>
              </w:tabs>
              <w:suppressAutoHyphens/>
              <w:rPr>
                <w:rFonts w:asciiTheme="minorHAnsi" w:hAnsiTheme="minorHAnsi" w:cstheme="minorHAnsi"/>
                <w:noProof/>
                <w:color w:val="000000" w:themeColor="text1"/>
                <w:sz w:val="20"/>
                <w:szCs w:val="20"/>
                <w:cs/>
                <w:lang w:val="fr-FR" w:eastAsia="en-IN" w:bidi="hi-IN"/>
              </w:rPr>
            </w:pPr>
          </w:p>
        </w:tc>
      </w:tr>
    </w:tbl>
    <w:p w14:paraId="0CB308D4" w14:textId="77777777" w:rsidR="009B79DA" w:rsidRPr="00823A21" w:rsidRDefault="009B79DA" w:rsidP="00FD32FD">
      <w:pPr>
        <w:ind w:left="720"/>
        <w:rPr>
          <w:rFonts w:asciiTheme="minorHAnsi" w:hAnsiTheme="minorHAnsi" w:cstheme="minorHAnsi"/>
          <w:b/>
          <w:bCs/>
          <w:sz w:val="20"/>
          <w:szCs w:val="20"/>
          <w:lang w:val="fr-FR"/>
        </w:rPr>
      </w:pPr>
    </w:p>
    <w:p w14:paraId="4B6659BF" w14:textId="77777777" w:rsidR="009B79DA" w:rsidRPr="00823A21" w:rsidRDefault="009B79DA" w:rsidP="00FD32FD">
      <w:pPr>
        <w:ind w:left="720"/>
        <w:rPr>
          <w:rFonts w:asciiTheme="minorHAnsi" w:hAnsiTheme="minorHAnsi" w:cstheme="minorHAnsi"/>
          <w:b/>
          <w:bCs/>
          <w:sz w:val="20"/>
          <w:szCs w:val="20"/>
          <w:lang w:val="fr-FR"/>
        </w:rPr>
      </w:pPr>
    </w:p>
    <w:p w14:paraId="3D1582D5" w14:textId="77777777" w:rsidR="00D13915" w:rsidRPr="00823A21" w:rsidRDefault="00D13915" w:rsidP="00FD32FD">
      <w:pPr>
        <w:spacing w:after="160"/>
        <w:ind w:left="720"/>
        <w:rPr>
          <w:rFonts w:asciiTheme="minorHAnsi" w:hAnsiTheme="minorHAnsi" w:cstheme="minorHAnsi"/>
          <w:b/>
          <w:bCs/>
          <w:sz w:val="20"/>
          <w:szCs w:val="20"/>
          <w:lang w:val="fr-FR"/>
        </w:rPr>
      </w:pPr>
      <w:r w:rsidRPr="00823A21">
        <w:rPr>
          <w:rFonts w:asciiTheme="minorHAnsi" w:hAnsiTheme="minorHAnsi" w:cstheme="minorHAnsi"/>
          <w:b/>
          <w:bCs/>
          <w:sz w:val="20"/>
          <w:szCs w:val="20"/>
          <w:lang w:val="fr-FR"/>
        </w:rPr>
        <w:br w:type="page"/>
      </w:r>
    </w:p>
    <w:p w14:paraId="4DB41BA5" w14:textId="7B2B8703" w:rsidR="009B79DA" w:rsidRPr="00823A21" w:rsidRDefault="009B79DA" w:rsidP="00FD32FD">
      <w:pPr>
        <w:ind w:left="720"/>
        <w:jc w:val="center"/>
        <w:rPr>
          <w:rFonts w:asciiTheme="minorHAnsi" w:hAnsiTheme="minorHAnsi" w:cstheme="minorHAnsi"/>
          <w:b/>
          <w:bCs/>
          <w:lang w:val="fr-FR" w:bidi="hi-IN"/>
        </w:rPr>
      </w:pPr>
      <w:r w:rsidRPr="00823A21">
        <w:rPr>
          <w:rFonts w:asciiTheme="minorHAnsi" w:hAnsiTheme="minorHAnsi" w:cstheme="minorHAnsi"/>
          <w:b/>
          <w:bCs/>
          <w:lang w:val="fr-FR"/>
        </w:rPr>
        <w:lastRenderedPageBreak/>
        <w:t xml:space="preserve">SECTION </w:t>
      </w:r>
      <w:r w:rsidR="003B22B9" w:rsidRPr="00823A21">
        <w:rPr>
          <w:rFonts w:asciiTheme="minorHAnsi" w:hAnsiTheme="minorHAnsi" w:cstheme="minorHAnsi"/>
          <w:b/>
          <w:bCs/>
          <w:lang w:val="fr-FR"/>
        </w:rPr>
        <w:t>4</w:t>
      </w:r>
      <w:r w:rsidR="0004021B" w:rsidRPr="00823A21">
        <w:rPr>
          <w:rFonts w:asciiTheme="minorHAnsi" w:hAnsiTheme="minorHAnsi" w:cstheme="minorHAnsi"/>
          <w:b/>
          <w:bCs/>
          <w:lang w:val="fr-FR"/>
        </w:rPr>
        <w:t xml:space="preserve">: </w:t>
      </w:r>
      <w:r w:rsidR="00786D61" w:rsidRPr="00823A21">
        <w:rPr>
          <w:rFonts w:asciiTheme="minorHAnsi" w:hAnsiTheme="minorHAnsi" w:cstheme="minorHAnsi"/>
          <w:b/>
          <w:bCs/>
          <w:lang w:val="fr-FR"/>
        </w:rPr>
        <w:t>INF</w:t>
      </w:r>
      <w:r w:rsidR="002A0871" w:rsidRPr="00823A21">
        <w:rPr>
          <w:rFonts w:asciiTheme="minorHAnsi" w:hAnsiTheme="minorHAnsi" w:cstheme="minorHAnsi"/>
          <w:b/>
          <w:bCs/>
          <w:lang w:val="fr-FR"/>
        </w:rPr>
        <w:t>ORMATIONS SUR LE</w:t>
      </w:r>
      <w:r w:rsidR="00786D61" w:rsidRPr="00823A21">
        <w:rPr>
          <w:rFonts w:asciiTheme="minorHAnsi" w:hAnsiTheme="minorHAnsi" w:cstheme="minorHAnsi"/>
          <w:b/>
          <w:bCs/>
          <w:lang w:val="fr-FR"/>
        </w:rPr>
        <w:t xml:space="preserve"> CLIENT</w:t>
      </w:r>
    </w:p>
    <w:p w14:paraId="11955BD1" w14:textId="77777777" w:rsidR="009B79DA" w:rsidRPr="00823A21" w:rsidRDefault="009B79DA" w:rsidP="00FD32FD">
      <w:pPr>
        <w:ind w:left="720"/>
        <w:rPr>
          <w:rFonts w:asciiTheme="minorHAnsi" w:hAnsiTheme="minorHAnsi" w:cstheme="minorHAnsi"/>
          <w:b/>
          <w:bCs/>
          <w:sz w:val="20"/>
          <w:szCs w:val="20"/>
          <w:lang w:val="fr-FR" w:bidi="hi-IN"/>
        </w:rPr>
      </w:pPr>
    </w:p>
    <w:p w14:paraId="29F0105B" w14:textId="3547AD65" w:rsidR="009B79DA" w:rsidRPr="00823A21" w:rsidRDefault="005A1182" w:rsidP="00823A21">
      <w:pPr>
        <w:jc w:val="center"/>
        <w:rPr>
          <w:rFonts w:asciiTheme="minorHAnsi" w:hAnsiTheme="minorHAnsi" w:cstheme="minorHAnsi"/>
          <w:b/>
          <w:bCs/>
          <w:sz w:val="20"/>
          <w:szCs w:val="20"/>
          <w:lang w:val="fr-FR" w:bidi="hi-IN"/>
        </w:rPr>
      </w:pPr>
      <w:r w:rsidRPr="00823A21">
        <w:rPr>
          <w:rFonts w:asciiTheme="minorHAnsi" w:hAnsiTheme="minorHAnsi" w:cstheme="minorHAnsi"/>
          <w:bCs/>
          <w:sz w:val="20"/>
          <w:szCs w:val="20"/>
          <w:lang w:val="fr-FR"/>
        </w:rPr>
        <w:t>J’aimerai maintenant vous poser quelques questions sur les clients auxquels vous fournissez des services de planning familial</w:t>
      </w:r>
    </w:p>
    <w:p w14:paraId="79B04C12" w14:textId="77777777" w:rsidR="009B79DA" w:rsidRPr="00823A21" w:rsidRDefault="009B79DA" w:rsidP="00FD32FD">
      <w:pPr>
        <w:ind w:left="720"/>
        <w:rPr>
          <w:rFonts w:asciiTheme="minorHAnsi" w:hAnsiTheme="minorHAnsi" w:cstheme="minorHAnsi"/>
          <w:b/>
          <w:bCs/>
          <w:sz w:val="20"/>
          <w:szCs w:val="20"/>
          <w:lang w:val="fr-FR" w:bidi="hi-I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2412"/>
        <w:gridCol w:w="1398"/>
        <w:gridCol w:w="861"/>
      </w:tblGrid>
      <w:tr w:rsidR="009B79DA" w:rsidRPr="00F97A6C" w:rsidDel="00512C22" w14:paraId="7D8DE834" w14:textId="77777777" w:rsidTr="00823A21">
        <w:trPr>
          <w:trHeight w:val="259"/>
          <w:tblHeader/>
        </w:trPr>
        <w:tc>
          <w:tcPr>
            <w:tcW w:w="329" w:type="pct"/>
            <w:tcBorders>
              <w:top w:val="single" w:sz="2" w:space="0" w:color="000000"/>
              <w:left w:val="single" w:sz="6" w:space="0" w:color="000000"/>
              <w:bottom w:val="single" w:sz="4" w:space="0" w:color="auto"/>
              <w:right w:val="single" w:sz="6" w:space="0" w:color="FFFFFF"/>
            </w:tcBorders>
            <w:shd w:val="clear" w:color="auto" w:fill="BFBFBF" w:themeFill="background1" w:themeFillShade="BF"/>
          </w:tcPr>
          <w:p w14:paraId="7B6346A5" w14:textId="19D3DAA1" w:rsidR="009B79DA" w:rsidRPr="00823A21" w:rsidRDefault="001A0B76" w:rsidP="001714EC">
            <w:pPr>
              <w:tabs>
                <w:tab w:val="left" w:pos="-720"/>
              </w:tabs>
              <w:suppressAutoHyphens/>
              <w:jc w:val="center"/>
              <w:rPr>
                <w:rFonts w:asciiTheme="minorHAnsi" w:hAnsiTheme="minorHAnsi" w:cstheme="minorHAnsi"/>
                <w:bCs/>
                <w:sz w:val="20"/>
                <w:szCs w:val="20"/>
                <w:lang w:val="fr-FR"/>
              </w:rPr>
            </w:pPr>
            <w:r w:rsidRPr="00F97A6C">
              <w:rPr>
                <w:rFonts w:asciiTheme="minorHAnsi" w:hAnsiTheme="minorHAnsi" w:cstheme="minorHAnsi"/>
                <w:b/>
                <w:sz w:val="20"/>
                <w:szCs w:val="20"/>
                <w:lang w:val="fr-FR"/>
              </w:rPr>
              <w:t>#</w:t>
            </w:r>
          </w:p>
        </w:tc>
        <w:tc>
          <w:tcPr>
            <w:tcW w:w="2500" w:type="pct"/>
            <w:tcBorders>
              <w:top w:val="single" w:sz="2" w:space="0" w:color="000000"/>
              <w:left w:val="single" w:sz="6" w:space="0" w:color="000000"/>
              <w:bottom w:val="single" w:sz="4" w:space="0" w:color="auto"/>
              <w:right w:val="single" w:sz="6" w:space="0" w:color="FFFFFF"/>
            </w:tcBorders>
            <w:shd w:val="clear" w:color="auto" w:fill="BFBFBF" w:themeFill="background1" w:themeFillShade="BF"/>
          </w:tcPr>
          <w:p w14:paraId="2A9A2EBD" w14:textId="5F0D2BA5" w:rsidR="009B79DA" w:rsidRPr="00823A21" w:rsidRDefault="009B79DA" w:rsidP="0050464E">
            <w:pPr>
              <w:rPr>
                <w:rFonts w:asciiTheme="minorHAnsi" w:hAnsiTheme="minorHAnsi" w:cstheme="minorHAnsi"/>
                <w:sz w:val="20"/>
                <w:szCs w:val="20"/>
                <w:cs/>
                <w:lang w:val="fr-FR" w:bidi="hi-IN"/>
              </w:rPr>
            </w:pPr>
            <w:r w:rsidRPr="00823A21">
              <w:rPr>
                <w:rFonts w:asciiTheme="minorHAnsi" w:hAnsiTheme="minorHAnsi" w:cstheme="minorHAnsi"/>
                <w:b/>
                <w:sz w:val="20"/>
                <w:szCs w:val="20"/>
                <w:lang w:val="fr-FR"/>
              </w:rPr>
              <w:t xml:space="preserve">QUESTIONS </w:t>
            </w:r>
            <w:r w:rsidR="0050464E" w:rsidRPr="00823A21">
              <w:rPr>
                <w:rFonts w:asciiTheme="minorHAnsi" w:hAnsiTheme="minorHAnsi" w:cstheme="minorHAnsi"/>
                <w:b/>
                <w:sz w:val="20"/>
                <w:szCs w:val="20"/>
                <w:lang w:val="fr-FR"/>
              </w:rPr>
              <w:t>ET FILTRES</w:t>
            </w:r>
          </w:p>
        </w:tc>
        <w:tc>
          <w:tcPr>
            <w:tcW w:w="1771" w:type="pct"/>
            <w:gridSpan w:val="2"/>
            <w:tcBorders>
              <w:top w:val="single" w:sz="2" w:space="0" w:color="000000"/>
              <w:left w:val="single" w:sz="6" w:space="0" w:color="000000"/>
              <w:bottom w:val="single" w:sz="4" w:space="0" w:color="auto"/>
              <w:right w:val="single" w:sz="6" w:space="0" w:color="FFFFFF"/>
            </w:tcBorders>
            <w:shd w:val="clear" w:color="auto" w:fill="BFBFBF" w:themeFill="background1" w:themeFillShade="BF"/>
          </w:tcPr>
          <w:p w14:paraId="77FFD9CE" w14:textId="644C79D4" w:rsidR="009B79DA" w:rsidRPr="00823A21" w:rsidRDefault="0050464E" w:rsidP="001714EC">
            <w:pPr>
              <w:tabs>
                <w:tab w:val="right" w:leader="dot" w:pos="3402"/>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b/>
                <w:sz w:val="20"/>
                <w:szCs w:val="20"/>
                <w:lang w:val="fr-FR"/>
              </w:rPr>
              <w:t>CODAGE</w:t>
            </w:r>
          </w:p>
        </w:tc>
        <w:tc>
          <w:tcPr>
            <w:tcW w:w="400" w:type="pct"/>
            <w:tcBorders>
              <w:top w:val="single" w:sz="2" w:space="0" w:color="000000"/>
              <w:left w:val="single" w:sz="6" w:space="0" w:color="000000"/>
              <w:bottom w:val="single" w:sz="4" w:space="0" w:color="auto"/>
              <w:right w:val="single" w:sz="6" w:space="0" w:color="000000"/>
            </w:tcBorders>
            <w:shd w:val="clear" w:color="auto" w:fill="BFBFBF" w:themeFill="background1" w:themeFillShade="BF"/>
          </w:tcPr>
          <w:p w14:paraId="2D53A92D" w14:textId="795F68E8" w:rsidR="009B79DA" w:rsidRPr="00823A21" w:rsidRDefault="0050464E" w:rsidP="001714EC">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b/>
                <w:bCs/>
                <w:spacing w:val="-2"/>
                <w:sz w:val="20"/>
                <w:szCs w:val="20"/>
                <w:lang w:val="fr-FR"/>
              </w:rPr>
              <w:t>PASSEZ A</w:t>
            </w:r>
          </w:p>
        </w:tc>
      </w:tr>
      <w:tr w:rsidR="00972071" w:rsidRPr="00594147" w:rsidDel="00512C22" w14:paraId="1CA2198D" w14:textId="77777777" w:rsidTr="00823A21">
        <w:trPr>
          <w:trHeight w:val="1049"/>
        </w:trPr>
        <w:tc>
          <w:tcPr>
            <w:tcW w:w="329" w:type="pct"/>
            <w:vMerge w:val="restart"/>
            <w:tcBorders>
              <w:top w:val="single" w:sz="4" w:space="0" w:color="auto"/>
              <w:left w:val="single" w:sz="4" w:space="0" w:color="auto"/>
              <w:bottom w:val="single" w:sz="4" w:space="0" w:color="auto"/>
              <w:right w:val="single" w:sz="4" w:space="0" w:color="auto"/>
            </w:tcBorders>
            <w:shd w:val="clear" w:color="auto" w:fill="auto"/>
          </w:tcPr>
          <w:p w14:paraId="48121052" w14:textId="7A4A5E34" w:rsidR="00972071" w:rsidRPr="00823A21" w:rsidRDefault="00A82B7F"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4</w:t>
            </w:r>
            <w:r w:rsidR="00972071" w:rsidRPr="00823A21">
              <w:rPr>
                <w:rFonts w:asciiTheme="minorHAnsi" w:hAnsiTheme="minorHAnsi" w:cstheme="minorHAnsi"/>
                <w:bCs/>
                <w:sz w:val="20"/>
                <w:szCs w:val="20"/>
                <w:lang w:val="fr-FR"/>
              </w:rPr>
              <w:t>01</w:t>
            </w:r>
          </w:p>
        </w:tc>
        <w:tc>
          <w:tcPr>
            <w:tcW w:w="2500" w:type="pct"/>
            <w:vMerge w:val="restart"/>
            <w:tcBorders>
              <w:top w:val="single" w:sz="4" w:space="0" w:color="auto"/>
              <w:left w:val="single" w:sz="4" w:space="0" w:color="auto"/>
              <w:bottom w:val="single" w:sz="4" w:space="0" w:color="auto"/>
              <w:right w:val="single" w:sz="4" w:space="0" w:color="auto"/>
            </w:tcBorders>
            <w:shd w:val="clear" w:color="auto" w:fill="auto"/>
          </w:tcPr>
          <w:p w14:paraId="48D6DC16" w14:textId="44F8BD38" w:rsidR="00972071" w:rsidRPr="00823A21" w:rsidRDefault="001F68FC" w:rsidP="001714EC">
            <w:pPr>
              <w:rPr>
                <w:rFonts w:asciiTheme="minorHAnsi" w:hAnsiTheme="minorHAnsi" w:cstheme="minorHAnsi"/>
                <w:color w:val="0D0D0D"/>
                <w:sz w:val="20"/>
                <w:szCs w:val="20"/>
                <w:shd w:val="clear" w:color="auto" w:fill="FFFFFF"/>
                <w:lang w:val="fr-FR"/>
              </w:rPr>
            </w:pPr>
            <w:r w:rsidRPr="00823A21">
              <w:rPr>
                <w:rFonts w:asciiTheme="minorHAnsi" w:hAnsiTheme="minorHAnsi" w:cstheme="minorHAnsi"/>
                <w:color w:val="0D0D0D"/>
                <w:sz w:val="20"/>
                <w:szCs w:val="20"/>
                <w:shd w:val="clear" w:color="auto" w:fill="FFFFFF"/>
                <w:lang w:val="fr-FR"/>
              </w:rPr>
              <w:t xml:space="preserve">Quelles sont les trois méthodes de planification familiale les plus fréquemment </w:t>
            </w:r>
            <w:r w:rsidRPr="00823A21">
              <w:rPr>
                <w:rFonts w:asciiTheme="minorHAnsi" w:hAnsiTheme="minorHAnsi" w:cstheme="minorHAnsi"/>
                <w:color w:val="0D0D0D"/>
                <w:sz w:val="20"/>
                <w:szCs w:val="20"/>
                <w:u w:val="single"/>
                <w:shd w:val="clear" w:color="auto" w:fill="FFFFFF"/>
                <w:lang w:val="fr-FR"/>
              </w:rPr>
              <w:t>demandées</w:t>
            </w:r>
            <w:r w:rsidRPr="00823A21">
              <w:rPr>
                <w:rFonts w:asciiTheme="minorHAnsi" w:hAnsiTheme="minorHAnsi" w:cstheme="minorHAnsi"/>
                <w:color w:val="0D0D0D"/>
                <w:sz w:val="20"/>
                <w:szCs w:val="20"/>
                <w:shd w:val="clear" w:color="auto" w:fill="FFFFFF"/>
                <w:lang w:val="fr-FR"/>
              </w:rPr>
              <w:t xml:space="preserve"> par les clients de </w:t>
            </w:r>
            <w:r w:rsidR="009D10C4" w:rsidRPr="00F97A6C">
              <w:rPr>
                <w:rFonts w:asciiTheme="minorHAnsi" w:hAnsiTheme="minorHAnsi" w:cstheme="minorHAnsi"/>
                <w:color w:val="0D0D0D"/>
                <w:sz w:val="20"/>
                <w:szCs w:val="20"/>
                <w:shd w:val="clear" w:color="auto" w:fill="FFFFFF"/>
                <w:lang w:val="fr-FR"/>
              </w:rPr>
              <w:t>votre commune</w:t>
            </w:r>
            <w:r w:rsidRPr="00823A21">
              <w:rPr>
                <w:rFonts w:asciiTheme="minorHAnsi" w:hAnsiTheme="minorHAnsi" w:cstheme="minorHAnsi"/>
                <w:color w:val="0D0D0D"/>
                <w:sz w:val="20"/>
                <w:szCs w:val="20"/>
                <w:shd w:val="clear" w:color="auto" w:fill="FFFFFF"/>
                <w:lang w:val="fr-FR"/>
              </w:rPr>
              <w:t xml:space="preserve"> ?</w:t>
            </w:r>
          </w:p>
          <w:p w14:paraId="17DF545D" w14:textId="77777777" w:rsidR="00972071" w:rsidRPr="00823A21" w:rsidRDefault="00972071" w:rsidP="001714EC">
            <w:pPr>
              <w:rPr>
                <w:rFonts w:asciiTheme="minorHAnsi" w:hAnsiTheme="minorHAnsi" w:cstheme="minorHAnsi"/>
                <w:color w:val="0D0D0D"/>
                <w:sz w:val="20"/>
                <w:szCs w:val="20"/>
                <w:shd w:val="clear" w:color="auto" w:fill="FFFFFF"/>
                <w:lang w:val="fr-FR"/>
              </w:rPr>
            </w:pPr>
          </w:p>
          <w:p w14:paraId="7808F653" w14:textId="048BA306" w:rsidR="00972071" w:rsidRPr="00823A21" w:rsidRDefault="006F3AB8" w:rsidP="001F68FC">
            <w:pPr>
              <w:rPr>
                <w:rFonts w:asciiTheme="minorHAnsi" w:hAnsiTheme="minorHAnsi" w:cstheme="minorHAnsi"/>
                <w:bCs/>
                <w:sz w:val="20"/>
                <w:szCs w:val="20"/>
                <w:lang w:val="fr-FR" w:bidi="hi-IN"/>
              </w:rPr>
            </w:pPr>
            <w:r w:rsidRPr="00823A21">
              <w:rPr>
                <w:rFonts w:asciiTheme="minorHAnsi" w:hAnsiTheme="minorHAnsi" w:cstheme="minorHAnsi"/>
                <w:b/>
                <w:sz w:val="20"/>
                <w:szCs w:val="20"/>
                <w:lang w:val="fr-FR" w:bidi="hi-IN"/>
              </w:rPr>
              <w:t>Instructions :</w:t>
            </w:r>
            <w:r w:rsidR="00972071" w:rsidRPr="00823A21">
              <w:rPr>
                <w:rFonts w:asciiTheme="minorHAnsi" w:hAnsiTheme="minorHAnsi" w:cstheme="minorHAnsi"/>
                <w:b/>
                <w:sz w:val="20"/>
                <w:szCs w:val="20"/>
                <w:lang w:val="fr-FR" w:bidi="hi-IN"/>
              </w:rPr>
              <w:t xml:space="preserve"> </w:t>
            </w:r>
            <w:r w:rsidR="001F68FC" w:rsidRPr="00823A21">
              <w:rPr>
                <w:rFonts w:asciiTheme="minorHAnsi" w:hAnsiTheme="minorHAnsi" w:cstheme="minorHAnsi"/>
                <w:bCs/>
                <w:sz w:val="20"/>
                <w:szCs w:val="20"/>
                <w:lang w:val="fr-FR" w:bidi="hi-IN"/>
              </w:rPr>
              <w:t>Sélectionnez seulement 3 méthodes en les classant par ordre de 1, 2 ou 3</w:t>
            </w:r>
          </w:p>
        </w:tc>
        <w:tc>
          <w:tcPr>
            <w:tcW w:w="177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F7C62B" w14:textId="02CC803C" w:rsidR="00972071" w:rsidRPr="00823A21" w:rsidRDefault="00972071" w:rsidP="001F68FC">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rPr>
              <w:t>(</w:t>
            </w:r>
            <w:r w:rsidR="001F68FC" w:rsidRPr="00823A21">
              <w:rPr>
                <w:rFonts w:asciiTheme="minorHAnsi" w:hAnsiTheme="minorHAnsi" w:cstheme="minorHAnsi"/>
                <w:noProof/>
                <w:sz w:val="20"/>
                <w:szCs w:val="20"/>
                <w:lang w:val="fr-FR" w:eastAsia="en-IN"/>
              </w:rPr>
              <w:t>Ne sélectionnez que les trois méthodes de PF les plus demandées par les clients et indiquez le rang 1, 2 ou 3</w:t>
            </w:r>
            <w:r w:rsidRPr="00823A21">
              <w:rPr>
                <w:rFonts w:asciiTheme="minorHAnsi" w:hAnsiTheme="minorHAnsi" w:cstheme="minorHAnsi"/>
                <w:noProof/>
                <w:sz w:val="20"/>
                <w:szCs w:val="20"/>
                <w:lang w:val="fr-FR" w:eastAsia="en-IN"/>
              </w:rPr>
              <w:t>)</w:t>
            </w:r>
          </w:p>
        </w:tc>
        <w:tc>
          <w:tcPr>
            <w:tcW w:w="400" w:type="pct"/>
            <w:vMerge w:val="restart"/>
            <w:tcBorders>
              <w:top w:val="single" w:sz="4" w:space="0" w:color="auto"/>
              <w:left w:val="single" w:sz="4" w:space="0" w:color="auto"/>
              <w:bottom w:val="single" w:sz="4" w:space="0" w:color="auto"/>
              <w:right w:val="single" w:sz="4" w:space="0" w:color="auto"/>
            </w:tcBorders>
            <w:shd w:val="clear" w:color="auto" w:fill="auto"/>
          </w:tcPr>
          <w:p w14:paraId="657A3723" w14:textId="77777777" w:rsidR="00972071" w:rsidRPr="00823A21" w:rsidRDefault="00972071" w:rsidP="001714EC">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312AA3E7"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11BAF5EA"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4C78D49E"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tcPr>
          <w:p w14:paraId="52819D98" w14:textId="36DB002B"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ins w:id="144" w:author="Lenovo" w:date="2024-10-26T13:46: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bCs/>
                <w:color w:val="000000"/>
                <w:sz w:val="16"/>
                <w:szCs w:val="16"/>
                <w:lang w:val="fr-FR" w:eastAsia="en-IN"/>
              </w:rPr>
              <w:t>DUI</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5E3D3FFB" w14:textId="2B28B371" w:rsidR="006F3AB8" w:rsidRPr="00823A21" w:rsidRDefault="006F3AB8" w:rsidP="00823A21">
            <w:pPr>
              <w:tabs>
                <w:tab w:val="right" w:leader="dot" w:pos="3566"/>
                <w:tab w:val="right" w:leader="dot" w:pos="4420"/>
              </w:tabs>
              <w:suppressAutoHyphens/>
              <w:rPr>
                <w:rFonts w:asciiTheme="minorHAnsi" w:hAnsiTheme="minorHAnsi" w:cstheme="minorHAnsi"/>
                <w:sz w:val="20"/>
                <w:szCs w:val="20"/>
                <w:lang w:val="fr-FR" w:eastAsia="en-IN"/>
              </w:rPr>
            </w:pPr>
            <w:r w:rsidRPr="00823A21">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6ECC5D77"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764C7C5C"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4BDEB08E"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3928170C"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5208EA92" w14:textId="26E271EE"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ins w:id="145" w:author="Lenovo" w:date="2024-10-26T13:46: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sz w:val="16"/>
                <w:szCs w:val="16"/>
                <w:lang w:val="fr-FR"/>
              </w:rPr>
              <w:t>Injectables</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3B1BBA42" w14:textId="5A006FB3"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31C539F0"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204D2295"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6F4BBCE5"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479A978D"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10B4C787" w14:textId="7C2EC825"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ins w:id="146" w:author="Lenovo" w:date="2024-10-26T13:46: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sz w:val="16"/>
                <w:szCs w:val="16"/>
                <w:lang w:val="fr-FR"/>
              </w:rPr>
              <w:t>Préservatifs (Masculin)</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02574E94" w14:textId="2DA56891"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6A6E30A5"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2A45A28A"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4A34632E"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56CDA643"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2A704E47" w14:textId="484ACE7B"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ins w:id="147" w:author="Lenovo" w:date="2024-10-26T13:46: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sz w:val="16"/>
                <w:szCs w:val="16"/>
                <w:lang w:val="fr-FR"/>
              </w:rPr>
              <w:t>Préservatifs (Féminin)</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3177CFE3" w14:textId="2260C762"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5C6F05FD"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14278B4A"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4C7943A0"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63243381"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7ED8C8A8" w14:textId="1F1345BA"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ins w:id="148" w:author="Lenovo" w:date="2024-10-26T13:46: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sz w:val="16"/>
                <w:szCs w:val="16"/>
                <w:lang w:val="fr-FR"/>
              </w:rPr>
              <w:t>Contraception d’urgence</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5D96CB57" w14:textId="6EC16541"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7D03C19C"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218B14FC"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5E1C5828"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006EE2F5"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39057E1D" w14:textId="08CCA333" w:rsidR="006F3AB8" w:rsidRPr="00823A21" w:rsidRDefault="00827BD7" w:rsidP="006F3AB8">
            <w:pPr>
              <w:tabs>
                <w:tab w:val="right" w:leader="dot" w:pos="3566"/>
                <w:tab w:val="right" w:leader="dot" w:pos="4420"/>
              </w:tabs>
              <w:suppressAutoHyphens/>
              <w:rPr>
                <w:rFonts w:asciiTheme="minorHAnsi" w:hAnsiTheme="minorHAnsi" w:cstheme="minorHAnsi"/>
                <w:sz w:val="16"/>
                <w:szCs w:val="16"/>
                <w:lang w:val="fr-FR"/>
              </w:rPr>
            </w:pPr>
            <w:ins w:id="149" w:author="Lenovo" w:date="2024-10-26T13:46: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sz w:val="16"/>
                <w:szCs w:val="16"/>
                <w:lang w:val="fr-FR"/>
              </w:rPr>
              <w:t>Pilules</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22C3DF5A" w14:textId="7F3DB295" w:rsidR="00D46A96" w:rsidRPr="00823A21" w:rsidRDefault="00D46A96" w:rsidP="00823A21">
            <w:pPr>
              <w:rPr>
                <w:rFonts w:asciiTheme="minorHAnsi" w:hAnsiTheme="minorHAnsi" w:cstheme="minorHAnsi"/>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4F5C4335"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2A94C841"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0B4AF4FC"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55A51195"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38A05726" w14:textId="4FEB5AC6" w:rsidR="006F3AB8" w:rsidRPr="00823A21" w:rsidRDefault="00827BD7" w:rsidP="006F3AB8">
            <w:pPr>
              <w:tabs>
                <w:tab w:val="right" w:leader="dot" w:pos="3566"/>
                <w:tab w:val="right" w:leader="dot" w:pos="4420"/>
              </w:tabs>
              <w:suppressAutoHyphens/>
              <w:rPr>
                <w:rFonts w:asciiTheme="minorHAnsi" w:hAnsiTheme="minorHAnsi" w:cstheme="minorHAnsi"/>
                <w:sz w:val="16"/>
                <w:szCs w:val="16"/>
                <w:lang w:val="fr-FR"/>
              </w:rPr>
            </w:pPr>
            <w:ins w:id="150" w:author="Lenovo" w:date="2024-10-26T13:46: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sz w:val="16"/>
                <w:szCs w:val="16"/>
                <w:lang w:val="fr-FR"/>
              </w:rPr>
              <w:t>Implants</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7A3C145C" w14:textId="74B831DA"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6DE5F92B"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3A4EE083"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5D063B56"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531F3B11"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7029D96F" w14:textId="7D122C2F" w:rsidR="006F3AB8" w:rsidRPr="00823A21" w:rsidRDefault="00827BD7" w:rsidP="006F3AB8">
            <w:pPr>
              <w:tabs>
                <w:tab w:val="right" w:leader="dot" w:pos="3566"/>
                <w:tab w:val="right" w:leader="dot" w:pos="4420"/>
              </w:tabs>
              <w:suppressAutoHyphens/>
              <w:rPr>
                <w:rFonts w:asciiTheme="minorHAnsi" w:hAnsiTheme="minorHAnsi" w:cstheme="minorHAnsi"/>
                <w:sz w:val="16"/>
                <w:szCs w:val="16"/>
                <w:lang w:val="fr-FR"/>
              </w:rPr>
            </w:pPr>
            <w:ins w:id="151" w:author="Lenovo" w:date="2024-10-26T13:46: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sz w:val="16"/>
                <w:szCs w:val="16"/>
                <w:lang w:val="fr-FR"/>
              </w:rPr>
              <w:t>Stérilisation féminine</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1087647F" w14:textId="36F3B61E"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352728A4"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476B057C"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135BD6C4"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454AEB6E"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6636A6B6" w14:textId="3A9140D7" w:rsidR="006F3AB8" w:rsidRPr="00823A21" w:rsidRDefault="00827BD7" w:rsidP="006F3AB8">
            <w:pPr>
              <w:tabs>
                <w:tab w:val="right" w:leader="dot" w:pos="3566"/>
                <w:tab w:val="right" w:leader="dot" w:pos="4420"/>
              </w:tabs>
              <w:suppressAutoHyphens/>
              <w:rPr>
                <w:rFonts w:asciiTheme="minorHAnsi" w:hAnsiTheme="minorHAnsi" w:cstheme="minorHAnsi"/>
                <w:sz w:val="16"/>
                <w:szCs w:val="16"/>
                <w:lang w:val="fr-FR"/>
              </w:rPr>
            </w:pPr>
            <w:ins w:id="152" w:author="Lenovo" w:date="2024-10-26T13:47: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sz w:val="16"/>
                <w:szCs w:val="16"/>
                <w:lang w:val="fr-FR"/>
              </w:rPr>
              <w:t>Stérilisation masculine</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59A68675" w14:textId="381F9F65"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64811762"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3FA33495"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4C17550C"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36268BEB"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7FD2990C" w14:textId="5E585F07"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ins w:id="153" w:author="Lenovo" w:date="2024-10-26T13:47:00Z">
              <w:r>
                <w:rPr>
                  <w:rFonts w:asciiTheme="minorHAnsi" w:hAnsiTheme="minorHAnsi" w:cstheme="minorHAnsi"/>
                  <w:bCs/>
                  <w:color w:val="000000"/>
                  <w:sz w:val="16"/>
                  <w:szCs w:val="16"/>
                  <w:lang w:val="fr-FR" w:eastAsia="en-IN"/>
                </w:rPr>
                <w:t xml:space="preserve">Rang pour </w:t>
              </w:r>
            </w:ins>
            <w:r w:rsidR="006F3AB8" w:rsidRPr="00823A21">
              <w:rPr>
                <w:rFonts w:asciiTheme="minorHAnsi" w:hAnsiTheme="minorHAnsi" w:cstheme="minorHAnsi"/>
                <w:sz w:val="16"/>
                <w:szCs w:val="16"/>
                <w:lang w:val="fr-FR"/>
              </w:rPr>
              <w:t>Allaitement maternel exclusif</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4D466A07" w14:textId="29EAC53B"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right w:val="single" w:sz="6" w:space="0" w:color="000000"/>
            </w:tcBorders>
            <w:shd w:val="clear" w:color="auto" w:fill="auto"/>
          </w:tcPr>
          <w:p w14:paraId="215E745F"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9B79DA" w:rsidRPr="00594147" w:rsidDel="00512C22" w14:paraId="27EDFED7" w14:textId="77777777" w:rsidTr="00823A21">
        <w:trPr>
          <w:trHeight w:hRule="exact" w:val="1840"/>
        </w:trPr>
        <w:tc>
          <w:tcPr>
            <w:tcW w:w="329" w:type="pct"/>
            <w:tcBorders>
              <w:top w:val="single" w:sz="4" w:space="0" w:color="auto"/>
              <w:left w:val="single" w:sz="6" w:space="0" w:color="000000"/>
              <w:bottom w:val="single" w:sz="2" w:space="0" w:color="000000"/>
              <w:right w:val="single" w:sz="6" w:space="0" w:color="FFFFFF"/>
            </w:tcBorders>
            <w:shd w:val="clear" w:color="auto" w:fill="auto"/>
          </w:tcPr>
          <w:p w14:paraId="14EDB83C" w14:textId="170E0616" w:rsidR="009B79DA" w:rsidRPr="00823A21" w:rsidRDefault="00A82B7F"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lang w:val="fr-FR"/>
              </w:rPr>
              <w:t>4</w:t>
            </w:r>
            <w:r w:rsidR="009B79DA" w:rsidRPr="00823A21">
              <w:rPr>
                <w:rFonts w:asciiTheme="minorHAnsi" w:hAnsiTheme="minorHAnsi" w:cstheme="minorHAnsi"/>
                <w:bCs/>
                <w:sz w:val="20"/>
                <w:szCs w:val="20"/>
                <w:lang w:val="fr-FR"/>
              </w:rPr>
              <w:t>02</w:t>
            </w:r>
          </w:p>
        </w:tc>
        <w:tc>
          <w:tcPr>
            <w:tcW w:w="2500" w:type="pct"/>
            <w:tcBorders>
              <w:top w:val="single" w:sz="4" w:space="0" w:color="auto"/>
              <w:left w:val="single" w:sz="6" w:space="0" w:color="000000"/>
              <w:bottom w:val="single" w:sz="2" w:space="0" w:color="000000"/>
              <w:right w:val="single" w:sz="6" w:space="0" w:color="FFFFFF"/>
            </w:tcBorders>
            <w:shd w:val="clear" w:color="auto" w:fill="auto"/>
          </w:tcPr>
          <w:p w14:paraId="7EC19961" w14:textId="739CC2EA" w:rsidR="009B79DA" w:rsidRPr="00823A21" w:rsidRDefault="001C36A7" w:rsidP="001714EC">
            <w:pP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rPr>
              <w:t>Comment décidez-vous des contraceptifs que vous suggérerez aux clients s’ils vous le demandent ?</w:t>
            </w:r>
          </w:p>
          <w:p w14:paraId="6426184B" w14:textId="77777777" w:rsidR="009B79DA" w:rsidRPr="00823A21" w:rsidRDefault="009B79DA" w:rsidP="001714EC">
            <w:pPr>
              <w:rPr>
                <w:rFonts w:asciiTheme="minorHAnsi" w:hAnsiTheme="minorHAnsi" w:cstheme="minorHAnsi"/>
                <w:bCs/>
                <w:sz w:val="20"/>
                <w:szCs w:val="20"/>
                <w:lang w:val="fr-FR"/>
              </w:rPr>
            </w:pPr>
          </w:p>
          <w:p w14:paraId="34FFD56F" w14:textId="42469331" w:rsidR="009B79DA" w:rsidRPr="00823A21" w:rsidRDefault="00767554" w:rsidP="00FE15BA">
            <w:pPr>
              <w:rPr>
                <w:rFonts w:asciiTheme="minorHAnsi" w:hAnsiTheme="minorHAnsi" w:cstheme="minorHAnsi"/>
                <w:i/>
                <w:iCs/>
                <w:sz w:val="20"/>
                <w:szCs w:val="20"/>
                <w:lang w:val="fr-FR" w:bidi="hi-IN"/>
              </w:rPr>
            </w:pPr>
            <w:r w:rsidRPr="00823A21">
              <w:rPr>
                <w:rFonts w:asciiTheme="minorHAnsi" w:hAnsiTheme="minorHAnsi" w:cstheme="minorHAnsi"/>
                <w:i/>
                <w:iCs/>
                <w:spacing w:val="-2"/>
                <w:sz w:val="20"/>
                <w:szCs w:val="20"/>
                <w:lang w:val="fr-FR"/>
              </w:rPr>
              <w:t>Plusieurs choix possibles.</w:t>
            </w:r>
          </w:p>
          <w:p w14:paraId="55ABD512" w14:textId="77777777" w:rsidR="009B79DA" w:rsidRPr="00823A21" w:rsidRDefault="009B79DA" w:rsidP="001714EC">
            <w:pPr>
              <w:rPr>
                <w:rFonts w:asciiTheme="minorHAnsi" w:hAnsiTheme="minorHAnsi" w:cstheme="minorHAnsi"/>
                <w:bCs/>
                <w:color w:val="000000" w:themeColor="text1"/>
                <w:sz w:val="20"/>
                <w:szCs w:val="20"/>
                <w:lang w:val="fr-FR"/>
              </w:rPr>
            </w:pPr>
          </w:p>
        </w:tc>
        <w:tc>
          <w:tcPr>
            <w:tcW w:w="1771" w:type="pct"/>
            <w:gridSpan w:val="2"/>
            <w:tcBorders>
              <w:top w:val="single" w:sz="4" w:space="0" w:color="auto"/>
              <w:left w:val="single" w:sz="6" w:space="0" w:color="000000"/>
              <w:bottom w:val="single" w:sz="2" w:space="0" w:color="000000"/>
              <w:right w:val="single" w:sz="6" w:space="0" w:color="FFFFFF"/>
            </w:tcBorders>
            <w:shd w:val="clear" w:color="auto" w:fill="auto"/>
          </w:tcPr>
          <w:p w14:paraId="3C19F3E6" w14:textId="7B63A707" w:rsidR="009B79DA" w:rsidRPr="00823A21" w:rsidRDefault="00767554" w:rsidP="001714EC">
            <w:pPr>
              <w:tabs>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bCs/>
                <w:sz w:val="20"/>
                <w:szCs w:val="20"/>
                <w:lang w:val="fr-FR"/>
              </w:rPr>
              <w:t>Selon l</w:t>
            </w:r>
            <w:r w:rsidR="00FB7449" w:rsidRPr="00823A21">
              <w:rPr>
                <w:rFonts w:asciiTheme="minorHAnsi" w:hAnsiTheme="minorHAnsi" w:cstheme="minorHAnsi"/>
                <w:bCs/>
                <w:sz w:val="20"/>
                <w:szCs w:val="20"/>
                <w:lang w:val="fr-FR"/>
              </w:rPr>
              <w:t>’objectif</w:t>
            </w:r>
            <w:r w:rsidR="009B79DA" w:rsidRPr="00823A21">
              <w:rPr>
                <w:rFonts w:asciiTheme="minorHAnsi" w:hAnsiTheme="minorHAnsi" w:cstheme="minorHAnsi"/>
                <w:bCs/>
                <w:sz w:val="20"/>
                <w:szCs w:val="20"/>
                <w:lang w:val="fr-FR"/>
              </w:rPr>
              <w:t xml:space="preserve"> (</w:t>
            </w:r>
            <w:r w:rsidR="00FB7449" w:rsidRPr="00823A21">
              <w:rPr>
                <w:rFonts w:asciiTheme="minorHAnsi" w:hAnsiTheme="minorHAnsi" w:cstheme="minorHAnsi"/>
                <w:bCs/>
                <w:sz w:val="20"/>
                <w:szCs w:val="20"/>
                <w:lang w:val="fr-FR"/>
              </w:rPr>
              <w:t>espacement/limitation</w:t>
            </w:r>
            <w:r w:rsidR="009B79DA" w:rsidRPr="00823A21">
              <w:rPr>
                <w:rFonts w:asciiTheme="minorHAnsi" w:hAnsiTheme="minorHAnsi" w:cstheme="minorHAnsi"/>
                <w:bCs/>
                <w:sz w:val="20"/>
                <w:szCs w:val="20"/>
                <w:lang w:val="fr-FR"/>
              </w:rPr>
              <w:t>)</w:t>
            </w:r>
            <w:r w:rsidR="009B79DA" w:rsidRPr="00823A21">
              <w:rPr>
                <w:rFonts w:asciiTheme="minorHAnsi" w:hAnsiTheme="minorHAnsi" w:cstheme="minorHAnsi"/>
                <w:noProof/>
                <w:sz w:val="20"/>
                <w:szCs w:val="20"/>
                <w:lang w:val="fr-FR" w:eastAsia="en-IN"/>
              </w:rPr>
              <w:tab/>
              <w:t>A</w:t>
            </w:r>
          </w:p>
          <w:p w14:paraId="4AAE88A9" w14:textId="0E19D43A" w:rsidR="009B79DA" w:rsidRPr="00823A21" w:rsidRDefault="00767554" w:rsidP="001714EC">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bidi="hi-IN"/>
              </w:rPr>
              <w:t xml:space="preserve">Selon le </w:t>
            </w:r>
            <w:r w:rsidR="00FB7449" w:rsidRPr="00823A21">
              <w:rPr>
                <w:rFonts w:asciiTheme="minorHAnsi" w:hAnsiTheme="minorHAnsi" w:cstheme="minorHAnsi"/>
                <w:noProof/>
                <w:sz w:val="20"/>
                <w:szCs w:val="20"/>
                <w:lang w:val="fr-FR" w:eastAsia="en-IN" w:bidi="hi-IN"/>
              </w:rPr>
              <w:t>choix</w:t>
            </w:r>
            <w:r w:rsidR="009B79DA" w:rsidRPr="00823A21">
              <w:rPr>
                <w:rFonts w:asciiTheme="minorHAnsi" w:hAnsiTheme="minorHAnsi" w:cstheme="minorHAnsi"/>
                <w:noProof/>
                <w:sz w:val="20"/>
                <w:szCs w:val="20"/>
                <w:lang w:val="fr-FR" w:eastAsia="en-IN" w:bidi="hi-IN"/>
              </w:rPr>
              <w:t xml:space="preserve"> (hormonal/non-hormonal)</w:t>
            </w:r>
            <w:r w:rsidR="009B79DA" w:rsidRPr="00823A21">
              <w:rPr>
                <w:rFonts w:asciiTheme="minorHAnsi" w:hAnsiTheme="minorHAnsi" w:cstheme="minorHAnsi"/>
                <w:noProof/>
                <w:sz w:val="20"/>
                <w:szCs w:val="20"/>
                <w:lang w:val="fr-FR" w:eastAsia="en-IN"/>
              </w:rPr>
              <w:tab/>
              <w:t>B</w:t>
            </w:r>
          </w:p>
          <w:p w14:paraId="24BD8786" w14:textId="713F555C" w:rsidR="009B79DA" w:rsidRPr="00823A21" w:rsidRDefault="00767554" w:rsidP="001714EC">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en-IN"/>
              </w:rPr>
              <w:t xml:space="preserve">Selon le </w:t>
            </w:r>
            <w:r w:rsidR="00FB7449" w:rsidRPr="00823A21">
              <w:rPr>
                <w:rFonts w:asciiTheme="minorHAnsi" w:hAnsiTheme="minorHAnsi" w:cstheme="minorHAnsi"/>
                <w:noProof/>
                <w:sz w:val="20"/>
                <w:szCs w:val="20"/>
                <w:lang w:val="fr-FR" w:eastAsia="en-IN"/>
              </w:rPr>
              <w:t>nombre d’enfants qu’ils ont déjà</w:t>
            </w:r>
            <w:r w:rsidR="009B79DA" w:rsidRPr="00823A21">
              <w:rPr>
                <w:rFonts w:asciiTheme="minorHAnsi" w:hAnsiTheme="minorHAnsi" w:cstheme="minorHAnsi"/>
                <w:noProof/>
                <w:sz w:val="20"/>
                <w:szCs w:val="20"/>
                <w:lang w:val="fr-FR" w:eastAsia="en-IN"/>
              </w:rPr>
              <w:tab/>
              <w:t>C</w:t>
            </w:r>
          </w:p>
          <w:p w14:paraId="1604E823" w14:textId="05C3275B" w:rsidR="009B79DA" w:rsidRPr="00823A21" w:rsidRDefault="00767554" w:rsidP="001714EC">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en-IN"/>
              </w:rPr>
              <w:t xml:space="preserve">Selon le </w:t>
            </w:r>
            <w:r w:rsidR="00FB7449" w:rsidRPr="00823A21">
              <w:rPr>
                <w:rFonts w:asciiTheme="minorHAnsi" w:hAnsiTheme="minorHAnsi" w:cstheme="minorHAnsi"/>
                <w:noProof/>
                <w:sz w:val="20"/>
                <w:szCs w:val="20"/>
                <w:lang w:val="fr-FR" w:eastAsia="en-IN"/>
              </w:rPr>
              <w:t>pouvoir d’achat</w:t>
            </w:r>
            <w:r w:rsidR="009B79DA" w:rsidRPr="00823A21">
              <w:rPr>
                <w:rFonts w:asciiTheme="minorHAnsi" w:hAnsiTheme="minorHAnsi" w:cstheme="minorHAnsi"/>
                <w:noProof/>
                <w:sz w:val="20"/>
                <w:szCs w:val="20"/>
                <w:lang w:val="fr-FR" w:eastAsia="en-IN"/>
              </w:rPr>
              <w:t xml:space="preserve"> </w:t>
            </w:r>
            <w:r w:rsidR="009B79DA" w:rsidRPr="00823A21">
              <w:rPr>
                <w:rFonts w:asciiTheme="minorHAnsi" w:hAnsiTheme="minorHAnsi" w:cstheme="minorHAnsi"/>
                <w:noProof/>
                <w:sz w:val="20"/>
                <w:szCs w:val="20"/>
                <w:lang w:val="fr-FR" w:eastAsia="en-IN"/>
              </w:rPr>
              <w:tab/>
              <w:t>D</w:t>
            </w:r>
          </w:p>
          <w:p w14:paraId="554A52FE" w14:textId="72DA6E18" w:rsidR="009B79DA" w:rsidRPr="00823A21" w:rsidRDefault="00767554" w:rsidP="001714EC">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en-IN"/>
              </w:rPr>
              <w:t xml:space="preserve">Selon la </w:t>
            </w:r>
            <w:r w:rsidR="00FB7449" w:rsidRPr="00823A21">
              <w:rPr>
                <w:rFonts w:asciiTheme="minorHAnsi" w:hAnsiTheme="minorHAnsi" w:cstheme="minorHAnsi"/>
                <w:noProof/>
                <w:sz w:val="20"/>
                <w:szCs w:val="20"/>
                <w:lang w:val="fr-FR" w:eastAsia="en-IN"/>
              </w:rPr>
              <w:t>disponibilité de stock</w:t>
            </w:r>
            <w:r w:rsidR="009B79DA" w:rsidRPr="00823A21">
              <w:rPr>
                <w:rFonts w:asciiTheme="minorHAnsi" w:hAnsiTheme="minorHAnsi" w:cstheme="minorHAnsi"/>
                <w:noProof/>
                <w:sz w:val="20"/>
                <w:szCs w:val="20"/>
                <w:lang w:val="fr-FR" w:eastAsia="en-IN"/>
              </w:rPr>
              <w:tab/>
              <w:t>E</w:t>
            </w:r>
          </w:p>
          <w:p w14:paraId="1F5EB0AB" w14:textId="6CD3A4FB" w:rsidR="009B79DA" w:rsidRPr="00823A21" w:rsidRDefault="00FB7449" w:rsidP="001714EC">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Autres</w:t>
            </w:r>
            <w:r w:rsidR="009B79DA" w:rsidRPr="00823A21">
              <w:rPr>
                <w:rFonts w:asciiTheme="minorHAnsi" w:hAnsiTheme="minorHAnsi" w:cstheme="minorHAnsi"/>
                <w:noProof/>
                <w:sz w:val="20"/>
                <w:szCs w:val="20"/>
                <w:lang w:val="fr-FR" w:eastAsia="en-IN"/>
              </w:rPr>
              <w:t xml:space="preserve"> (</w:t>
            </w:r>
            <w:r w:rsidRPr="00823A21">
              <w:rPr>
                <w:rFonts w:asciiTheme="minorHAnsi" w:hAnsiTheme="minorHAnsi" w:cstheme="minorHAnsi"/>
                <w:noProof/>
                <w:sz w:val="20"/>
                <w:szCs w:val="20"/>
                <w:lang w:val="fr-FR" w:eastAsia="en-IN"/>
              </w:rPr>
              <w:t>Précisez</w:t>
            </w:r>
            <w:r w:rsidR="009B79DA" w:rsidRPr="00823A21">
              <w:rPr>
                <w:rFonts w:asciiTheme="minorHAnsi" w:hAnsiTheme="minorHAnsi" w:cstheme="minorHAnsi"/>
                <w:noProof/>
                <w:sz w:val="20"/>
                <w:szCs w:val="20"/>
                <w:lang w:val="fr-FR" w:eastAsia="en-IN"/>
              </w:rPr>
              <w:t>)</w:t>
            </w:r>
            <w:r w:rsidR="009B79DA" w:rsidRPr="00823A21">
              <w:rPr>
                <w:rFonts w:asciiTheme="minorHAnsi" w:hAnsiTheme="minorHAnsi" w:cstheme="minorHAnsi"/>
                <w:noProof/>
                <w:sz w:val="20"/>
                <w:szCs w:val="20"/>
                <w:lang w:val="fr-FR" w:eastAsia="en-IN"/>
              </w:rPr>
              <w:tab/>
              <w:t>X</w:t>
            </w:r>
          </w:p>
          <w:p w14:paraId="0EAC5429" w14:textId="016CED70" w:rsidR="009B79DA" w:rsidRPr="00823A21" w:rsidRDefault="00FB7449" w:rsidP="001714EC">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sz w:val="20"/>
                <w:szCs w:val="20"/>
                <w:lang w:val="fr-FR" w:eastAsia="en-IN"/>
              </w:rPr>
              <w:t>Ne sai</w:t>
            </w:r>
            <w:r w:rsidR="006F3AB8" w:rsidRPr="00823A21">
              <w:rPr>
                <w:rFonts w:asciiTheme="minorHAnsi" w:hAnsiTheme="minorHAnsi" w:cstheme="minorHAnsi"/>
                <w:noProof/>
                <w:sz w:val="20"/>
                <w:szCs w:val="20"/>
                <w:lang w:val="fr-FR" w:eastAsia="en-IN"/>
              </w:rPr>
              <w:t>s</w:t>
            </w:r>
            <w:r w:rsidRPr="00823A21">
              <w:rPr>
                <w:rFonts w:asciiTheme="minorHAnsi" w:hAnsiTheme="minorHAnsi" w:cstheme="minorHAnsi"/>
                <w:noProof/>
                <w:sz w:val="20"/>
                <w:szCs w:val="20"/>
                <w:lang w:val="fr-FR" w:eastAsia="en-IN"/>
              </w:rPr>
              <w:t xml:space="preserve"> pas</w:t>
            </w:r>
            <w:r w:rsidR="009B79DA" w:rsidRPr="00823A21">
              <w:rPr>
                <w:rFonts w:asciiTheme="minorHAnsi" w:hAnsiTheme="minorHAnsi" w:cstheme="minorHAnsi"/>
                <w:noProof/>
                <w:sz w:val="20"/>
                <w:szCs w:val="20"/>
                <w:lang w:val="fr-FR" w:eastAsia="en-IN"/>
              </w:rPr>
              <w:tab/>
              <w:t>Z</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042559AD" w14:textId="77777777" w:rsidR="009B79DA" w:rsidRPr="00823A21" w:rsidDel="00F416A5"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r w:rsidR="009B79DA" w:rsidRPr="00F97A6C" w:rsidDel="00512C22" w14:paraId="466058A4" w14:textId="77777777" w:rsidTr="00823A21">
        <w:trPr>
          <w:trHeight w:hRule="exact" w:val="126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0565266" w14:textId="3D5BD039" w:rsidR="009B79DA" w:rsidRPr="00823A21" w:rsidRDefault="00A82B7F"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4</w:t>
            </w:r>
            <w:r w:rsidR="009B79DA" w:rsidRPr="00823A21">
              <w:rPr>
                <w:rFonts w:asciiTheme="minorHAnsi" w:hAnsiTheme="minorHAnsi" w:cstheme="minorHAnsi"/>
                <w:bCs/>
                <w:sz w:val="20"/>
                <w:szCs w:val="20"/>
                <w:lang w:val="fr-FR"/>
              </w:rPr>
              <w:t>03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AA3FA28" w14:textId="6D00BCAA" w:rsidR="009B79DA" w:rsidRPr="00823A21" w:rsidRDefault="00B0633B" w:rsidP="00827BD7">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En moyenne, combien de clients cette pharmacie</w:t>
            </w:r>
            <w:r w:rsidR="00767554" w:rsidRPr="00F97A6C">
              <w:rPr>
                <w:rFonts w:asciiTheme="minorHAnsi" w:hAnsiTheme="minorHAnsi" w:cstheme="minorHAnsi"/>
                <w:bCs/>
                <w:sz w:val="20"/>
                <w:szCs w:val="20"/>
                <w:lang w:val="fr-FR"/>
              </w:rPr>
              <w:t xml:space="preserve"> </w:t>
            </w:r>
            <w:del w:id="154" w:author="Lenovo" w:date="2024-10-26T13:47:00Z">
              <w:r w:rsidRPr="00823A21" w:rsidDel="00827BD7">
                <w:rPr>
                  <w:rFonts w:asciiTheme="minorHAnsi" w:hAnsiTheme="minorHAnsi" w:cstheme="minorHAnsi"/>
                  <w:bCs/>
                  <w:sz w:val="20"/>
                  <w:szCs w:val="20"/>
                  <w:lang w:val="fr-FR"/>
                </w:rPr>
                <w:delText>/</w:delText>
              </w:r>
              <w:r w:rsidR="00090105" w:rsidRPr="00823A21" w:rsidDel="00827BD7">
                <w:rPr>
                  <w:rFonts w:asciiTheme="minorHAnsi" w:hAnsiTheme="minorHAnsi" w:cstheme="minorHAnsi"/>
                  <w:bCs/>
                  <w:sz w:val="20"/>
                  <w:szCs w:val="20"/>
                  <w:lang w:val="fr-FR"/>
                </w:rPr>
                <w:delText xml:space="preserve"> dépôt de médicaments </w:delText>
              </w:r>
            </w:del>
            <w:proofErr w:type="spellStart"/>
            <w:r w:rsidRPr="00823A21">
              <w:rPr>
                <w:rFonts w:asciiTheme="minorHAnsi" w:hAnsiTheme="minorHAnsi" w:cstheme="minorHAnsi"/>
                <w:bCs/>
                <w:sz w:val="20"/>
                <w:szCs w:val="20"/>
                <w:lang w:val="fr-FR"/>
              </w:rPr>
              <w:t>sert-</w:t>
            </w:r>
            <w:r w:rsidR="00EA0362" w:rsidRPr="00F97A6C">
              <w:rPr>
                <w:rFonts w:asciiTheme="minorHAnsi" w:hAnsiTheme="minorHAnsi" w:cstheme="minorHAnsi"/>
                <w:bCs/>
                <w:sz w:val="20"/>
                <w:szCs w:val="20"/>
                <w:lang w:val="fr-FR"/>
              </w:rPr>
              <w:t>il</w:t>
            </w:r>
            <w:proofErr w:type="spellEnd"/>
            <w:r w:rsidR="00EA0362" w:rsidRPr="00823A21">
              <w:rPr>
                <w:rFonts w:asciiTheme="minorHAnsi" w:hAnsiTheme="minorHAnsi" w:cstheme="minorHAnsi"/>
                <w:bCs/>
                <w:sz w:val="20"/>
                <w:szCs w:val="20"/>
                <w:lang w:val="fr-FR"/>
              </w:rPr>
              <w:t xml:space="preserve"> </w:t>
            </w:r>
            <w:r w:rsidRPr="00823A21">
              <w:rPr>
                <w:rFonts w:asciiTheme="minorHAnsi" w:hAnsiTheme="minorHAnsi" w:cstheme="minorHAnsi"/>
                <w:bCs/>
                <w:sz w:val="20"/>
                <w:szCs w:val="20"/>
                <w:lang w:val="fr-FR"/>
              </w:rPr>
              <w:t>chaque mois pour des méthodes de planification familiale ?</w:t>
            </w:r>
          </w:p>
        </w:tc>
        <w:tc>
          <w:tcPr>
            <w:tcW w:w="1771" w:type="pct"/>
            <w:gridSpan w:val="2"/>
            <w:tcBorders>
              <w:top w:val="single" w:sz="2" w:space="0" w:color="000000"/>
              <w:left w:val="single" w:sz="6" w:space="0" w:color="000000"/>
              <w:bottom w:val="single" w:sz="2" w:space="0" w:color="000000"/>
              <w:right w:val="single" w:sz="6" w:space="0" w:color="FFFFFF"/>
            </w:tcBorders>
            <w:shd w:val="clear" w:color="auto" w:fill="auto"/>
          </w:tcPr>
          <w:p w14:paraId="5CF8D452" w14:textId="719673FF" w:rsidR="009B79DA" w:rsidRPr="00823A21" w:rsidRDefault="006E3185" w:rsidP="00EA0362">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Nombre de clients</w:t>
            </w:r>
          </w:p>
          <w:p w14:paraId="09060CC1" w14:textId="136D543A" w:rsidR="00EA0362" w:rsidRPr="00F97A6C" w:rsidRDefault="00EA0362" w:rsidP="001714EC">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686912" behindDoc="0" locked="0" layoutInCell="1" allowOverlap="1" wp14:anchorId="3623A478" wp14:editId="1BA48673">
                      <wp:simplePos x="0" y="0"/>
                      <wp:positionH relativeFrom="column">
                        <wp:posOffset>964971</wp:posOffset>
                      </wp:positionH>
                      <wp:positionV relativeFrom="paragraph">
                        <wp:posOffset>9550</wp:posOffset>
                      </wp:positionV>
                      <wp:extent cx="743138" cy="259931"/>
                      <wp:effectExtent l="0" t="0" r="19050" b="6985"/>
                      <wp:wrapNone/>
                      <wp:docPr id="2337" name="Group 2337"/>
                      <wp:cNvGraphicFramePr/>
                      <a:graphic xmlns:a="http://schemas.openxmlformats.org/drawingml/2006/main">
                        <a:graphicData uri="http://schemas.microsoft.com/office/word/2010/wordprocessingGroup">
                          <wpg:wgp>
                            <wpg:cNvGrpSpPr/>
                            <wpg:grpSpPr>
                              <a:xfrm>
                                <a:off x="0" y="0"/>
                                <a:ext cx="743138" cy="259931"/>
                                <a:chOff x="0" y="0"/>
                                <a:chExt cx="744047" cy="152400"/>
                              </a:xfrm>
                            </wpg:grpSpPr>
                            <wpg:grpSp>
                              <wpg:cNvPr id="2338" name="Group 2338"/>
                              <wpg:cNvGrpSpPr/>
                              <wpg:grpSpPr>
                                <a:xfrm>
                                  <a:off x="249382" y="0"/>
                                  <a:ext cx="494665" cy="152400"/>
                                  <a:chOff x="0" y="0"/>
                                  <a:chExt cx="494665" cy="196850"/>
                                </a:xfrm>
                              </wpg:grpSpPr>
                              <wps:wsp>
                                <wps:cNvPr id="2339" name="Rectangle 2339"/>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0" name="Rectangle 234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41" name="Rectangle 2341"/>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D7208F8" id="Group 2337" o:spid="_x0000_s1026" style="position:absolute;margin-left:76pt;margin-top:.75pt;width:58.5pt;height:20.45pt;z-index:25168691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">
                      <v:group id="Group 2338"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">
                        <v:rect id="Rectangle 2339"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" filled="f" strokecolor="black [3213]" strokeweight=".5pt"/>
                        <v:rect id="Rectangle 2340"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" filled="f" strokecolor="black [3213]" strokeweight=".5pt"/>
                      </v:group>
                      <v:rect id="Rectangle 2341"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" filled="f" strokecolor="black [3213]" strokeweight=".5pt"/>
                    </v:group>
                  </w:pict>
                </mc:Fallback>
              </mc:AlternateContent>
            </w:r>
          </w:p>
          <w:p w14:paraId="62583282" w14:textId="77777777" w:rsidR="00EA0362" w:rsidRPr="00F97A6C" w:rsidRDefault="00EA0362" w:rsidP="001714EC">
            <w:pPr>
              <w:tabs>
                <w:tab w:val="right" w:leader="dot" w:pos="3566"/>
                <w:tab w:val="right" w:leader="dot" w:pos="4420"/>
              </w:tabs>
              <w:suppressAutoHyphens/>
              <w:rPr>
                <w:rFonts w:asciiTheme="minorHAnsi" w:hAnsiTheme="minorHAnsi" w:cstheme="minorHAnsi"/>
                <w:noProof/>
                <w:sz w:val="20"/>
                <w:szCs w:val="20"/>
                <w:lang w:val="fr-FR" w:eastAsia="en-IN"/>
              </w:rPr>
            </w:pPr>
          </w:p>
          <w:p w14:paraId="0A9D3AAB" w14:textId="77777777" w:rsidR="00EA0362" w:rsidRPr="00823A21" w:rsidRDefault="00EA0362" w:rsidP="00EA0362">
            <w:pPr>
              <w:tabs>
                <w:tab w:val="right" w:leader="dot" w:pos="3566"/>
                <w:tab w:val="right" w:leader="dot" w:pos="4420"/>
              </w:tabs>
              <w:suppressAutoHyphens/>
              <w:rPr>
                <w:rFonts w:asciiTheme="minorHAnsi" w:hAnsiTheme="minorHAnsi" w:cstheme="minorHAnsi"/>
                <w:i/>
                <w:iCs/>
                <w:noProof/>
                <w:sz w:val="18"/>
                <w:szCs w:val="18"/>
                <w:lang w:val="fr-FR" w:eastAsia="en-IN"/>
              </w:rPr>
            </w:pPr>
            <w:r w:rsidRPr="00823A21">
              <w:rPr>
                <w:rFonts w:asciiTheme="minorHAnsi" w:hAnsiTheme="minorHAnsi" w:cstheme="minorHAnsi"/>
                <w:i/>
                <w:iCs/>
                <w:noProof/>
                <w:sz w:val="18"/>
                <w:szCs w:val="18"/>
                <w:lang w:val="fr-FR" w:eastAsia="en-IN"/>
              </w:rPr>
              <w:t>Ne s’en rappelle pas</w:t>
            </w:r>
            <w:r w:rsidRPr="00823A21">
              <w:rPr>
                <w:rFonts w:asciiTheme="minorHAnsi" w:hAnsiTheme="minorHAnsi" w:cstheme="minorHAnsi"/>
                <w:i/>
                <w:iCs/>
                <w:noProof/>
                <w:sz w:val="18"/>
                <w:szCs w:val="18"/>
                <w:lang w:val="fr-FR" w:eastAsia="en-IN"/>
              </w:rPr>
              <w:tab/>
              <w:t>998</w:t>
            </w:r>
          </w:p>
          <w:p w14:paraId="10CDC0F8" w14:textId="6281B068" w:rsidR="00EA0362" w:rsidRPr="00823A21" w:rsidRDefault="00EA0362" w:rsidP="00EA036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823A21">
              <w:rPr>
                <w:rFonts w:asciiTheme="minorHAnsi" w:hAnsiTheme="minorHAnsi" w:cstheme="minorHAnsi"/>
                <w:i/>
                <w:iCs/>
                <w:noProof/>
                <w:sz w:val="18"/>
                <w:szCs w:val="18"/>
                <w:lang w:val="fr-FR" w:eastAsia="en-IN"/>
              </w:rPr>
              <w:t>Pas de réponse</w:t>
            </w:r>
            <w:r w:rsidRPr="00823A21">
              <w:rPr>
                <w:rFonts w:asciiTheme="minorHAnsi" w:hAnsiTheme="minorHAnsi" w:cstheme="minorHAnsi"/>
                <w:i/>
                <w:iCs/>
                <w:noProof/>
                <w:sz w:val="18"/>
                <w:szCs w:val="18"/>
                <w:lang w:val="fr-FR" w:eastAsia="en-IN"/>
              </w:rPr>
              <w:tab/>
              <w:t>999</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4070B373"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 xml:space="preserve">         </w:t>
            </w:r>
          </w:p>
          <w:p w14:paraId="3EA115F3" w14:textId="77777777" w:rsidR="009B79DA" w:rsidRPr="00823A21" w:rsidRDefault="009B79DA" w:rsidP="001714EC">
            <w:pPr>
              <w:tabs>
                <w:tab w:val="left" w:pos="-720"/>
              </w:tabs>
              <w:suppressAutoHyphens/>
              <w:rPr>
                <w:rFonts w:asciiTheme="minorHAnsi" w:hAnsiTheme="minorHAnsi" w:cstheme="minorHAnsi"/>
                <w:noProof/>
                <w:sz w:val="20"/>
                <w:szCs w:val="20"/>
                <w:lang w:val="fr-FR" w:eastAsia="en-IN" w:bidi="hi-IN"/>
              </w:rPr>
            </w:pPr>
          </w:p>
          <w:p w14:paraId="44D3D695"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p w14:paraId="0DDBDAAA"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bl>
    <w:p w14:paraId="1D1CE29E" w14:textId="0FBEE98E" w:rsidR="00E10C66" w:rsidRDefault="00827BD7">
      <w:pPr>
        <w:rPr>
          <w:ins w:id="155" w:author="Mouhamadou Faly Ba" w:date="2024-10-27T13:06:00Z" w16du:dateUtc="2024-10-27T13:06:00Z"/>
          <w:lang w:val="fr-FR"/>
        </w:rPr>
      </w:pPr>
      <w:ins w:id="156" w:author="Lenovo" w:date="2024-10-26T13:47:00Z">
        <w:del w:id="157" w:author="Mouhamadou Faly Ba" w:date="2024-10-27T13:06:00Z" w16du:dateUtc="2024-10-27T13:06:00Z">
          <w:r w:rsidDel="009E7FAE">
            <w:rPr>
              <w:lang w:val="fr-FR"/>
            </w:rPr>
            <w:delText xml:space="preserve">Type de clients pour </w:delText>
          </w:r>
        </w:del>
      </w:ins>
      <w:ins w:id="158" w:author="Lenovo" w:date="2024-10-26T13:48:00Z">
        <w:del w:id="159" w:author="Mouhamadou Faly Ba" w:date="2024-10-27T13:06:00Z" w16du:dateUtc="2024-10-27T13:06:00Z">
          <w:r w:rsidDel="009E7FAE">
            <w:rPr>
              <w:lang w:val="fr-FR"/>
            </w:rPr>
            <w:delText>les services et produits de planification familiale</w:delText>
          </w:r>
        </w:del>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772"/>
        <w:gridCol w:w="3761"/>
        <w:gridCol w:w="1556"/>
        <w:gridCol w:w="1558"/>
        <w:gridCol w:w="1558"/>
        <w:gridCol w:w="1558"/>
      </w:tblGrid>
      <w:tr w:rsidR="005F2625" w:rsidRPr="00F97A6C" w:rsidDel="00512C22" w14:paraId="30393DC6" w14:textId="77777777" w:rsidTr="00E16B1F">
        <w:trPr>
          <w:cantSplit/>
          <w:trHeight w:val="1543"/>
          <w:ins w:id="160" w:author="Mouhamadou Faly Ba" w:date="2024-10-27T13:06:00Z" w16du:dateUtc="2024-10-27T13:06:00Z"/>
        </w:trPr>
        <w:tc>
          <w:tcPr>
            <w:tcW w:w="358" w:type="pct"/>
            <w:shd w:val="clear" w:color="auto" w:fill="auto"/>
          </w:tcPr>
          <w:p w14:paraId="55111ED9" w14:textId="77777777" w:rsidR="005F2625" w:rsidRPr="00823A21" w:rsidRDefault="005F2625" w:rsidP="00E16B1F">
            <w:pPr>
              <w:tabs>
                <w:tab w:val="left" w:pos="-720"/>
                <w:tab w:val="right" w:leader="dot" w:pos="3566"/>
              </w:tabs>
              <w:suppressAutoHyphens/>
              <w:jc w:val="center"/>
              <w:rPr>
                <w:ins w:id="161" w:author="Mouhamadou Faly Ba" w:date="2024-10-27T13:06:00Z" w16du:dateUtc="2024-10-27T13:06:00Z"/>
                <w:rFonts w:asciiTheme="minorHAnsi" w:hAnsiTheme="minorHAnsi" w:cstheme="minorHAnsi"/>
                <w:bCs/>
                <w:sz w:val="20"/>
                <w:szCs w:val="20"/>
                <w:lang w:val="fr-FR"/>
              </w:rPr>
            </w:pPr>
            <w:ins w:id="162" w:author="Mouhamadou Faly Ba" w:date="2024-10-27T13:06:00Z" w16du:dateUtc="2024-10-27T13:06:00Z">
              <w:r w:rsidRPr="00823A21">
                <w:rPr>
                  <w:rFonts w:asciiTheme="minorHAnsi" w:hAnsiTheme="minorHAnsi" w:cstheme="minorHAnsi"/>
                  <w:bCs/>
                  <w:sz w:val="20"/>
                  <w:szCs w:val="20"/>
                  <w:lang w:val="fr-FR"/>
                </w:rPr>
                <w:t>404</w:t>
              </w:r>
            </w:ins>
          </w:p>
        </w:tc>
        <w:tc>
          <w:tcPr>
            <w:tcW w:w="1747" w:type="pct"/>
            <w:shd w:val="clear" w:color="auto" w:fill="auto"/>
          </w:tcPr>
          <w:p w14:paraId="0CD95083" w14:textId="77777777" w:rsidR="005F2625" w:rsidRPr="00823A21" w:rsidRDefault="005F2625" w:rsidP="00E16B1F">
            <w:pPr>
              <w:rPr>
                <w:ins w:id="163" w:author="Mouhamadou Faly Ba" w:date="2024-10-27T13:06:00Z" w16du:dateUtc="2024-10-27T13:06:00Z"/>
                <w:rFonts w:asciiTheme="minorHAnsi" w:hAnsiTheme="minorHAnsi" w:cstheme="minorHAnsi"/>
                <w:b/>
                <w:sz w:val="20"/>
                <w:szCs w:val="20"/>
                <w:lang w:val="fr-FR"/>
              </w:rPr>
            </w:pPr>
            <w:ins w:id="164" w:author="Mouhamadou Faly Ba" w:date="2024-10-27T13:06:00Z" w16du:dateUtc="2024-10-27T13:06:00Z">
              <w:r w:rsidRPr="00823A21">
                <w:rPr>
                  <w:rFonts w:asciiTheme="minorHAnsi" w:hAnsiTheme="minorHAnsi" w:cstheme="minorHAnsi"/>
                  <w:b/>
                  <w:sz w:val="20"/>
                  <w:szCs w:val="20"/>
                  <w:lang w:val="fr-FR"/>
                </w:rPr>
                <w:t>Quel type de clients vient habituellement chercher dans votre pharmacie les services et produits de planification familiale suivants ?</w:t>
              </w:r>
            </w:ins>
          </w:p>
          <w:p w14:paraId="07F277BA" w14:textId="77777777" w:rsidR="005F2625" w:rsidRPr="00F97A6C" w:rsidRDefault="005F2625" w:rsidP="00E16B1F">
            <w:pPr>
              <w:rPr>
                <w:ins w:id="165" w:author="Mouhamadou Faly Ba" w:date="2024-10-27T13:06:00Z" w16du:dateUtc="2024-10-27T13:06:00Z"/>
                <w:rFonts w:asciiTheme="minorHAnsi" w:hAnsiTheme="minorHAnsi" w:cstheme="minorHAnsi"/>
                <w:bCs/>
                <w:sz w:val="20"/>
                <w:szCs w:val="20"/>
                <w:lang w:val="fr-FR"/>
              </w:rPr>
            </w:pPr>
          </w:p>
          <w:p w14:paraId="7BE7CEA4" w14:textId="77777777" w:rsidR="005F2625" w:rsidRPr="00823A21" w:rsidRDefault="005F2625" w:rsidP="00E16B1F">
            <w:pPr>
              <w:rPr>
                <w:ins w:id="166" w:author="Mouhamadou Faly Ba" w:date="2024-10-27T13:06:00Z" w16du:dateUtc="2024-10-27T13:06:00Z"/>
                <w:rFonts w:asciiTheme="minorHAnsi" w:hAnsiTheme="minorHAnsi" w:cstheme="minorHAnsi"/>
                <w:bCs/>
                <w:sz w:val="20"/>
                <w:szCs w:val="20"/>
                <w:lang w:val="fr-FR"/>
              </w:rPr>
            </w:pPr>
            <w:ins w:id="167" w:author="Mouhamadou Faly Ba" w:date="2024-10-27T13:06:00Z" w16du:dateUtc="2024-10-27T13:06:00Z">
              <w:r w:rsidRPr="00F97A6C">
                <w:rPr>
                  <w:rFonts w:asciiTheme="minorHAnsi" w:hAnsiTheme="minorHAnsi" w:cstheme="minorHAnsi"/>
                  <w:bCs/>
                  <w:sz w:val="20"/>
                  <w:szCs w:val="20"/>
                  <w:lang w:val="fr-FR"/>
                </w:rPr>
                <w:t>Préciser selon le sexe et le groupe d’âge.</w:t>
              </w:r>
            </w:ins>
          </w:p>
        </w:tc>
        <w:tc>
          <w:tcPr>
            <w:tcW w:w="723" w:type="pct"/>
            <w:shd w:val="clear" w:color="auto" w:fill="auto"/>
            <w:vAlign w:val="center"/>
          </w:tcPr>
          <w:p w14:paraId="06EF7300" w14:textId="77777777" w:rsidR="005F2625" w:rsidRPr="00823A21" w:rsidRDefault="005F2625" w:rsidP="00E16B1F">
            <w:pPr>
              <w:jc w:val="center"/>
              <w:rPr>
                <w:ins w:id="168" w:author="Mouhamadou Faly Ba" w:date="2024-10-27T13:06:00Z" w16du:dateUtc="2024-10-27T13:06:00Z"/>
                <w:rFonts w:asciiTheme="minorHAnsi" w:hAnsiTheme="minorHAnsi" w:cstheme="minorHAnsi"/>
                <w:b/>
                <w:sz w:val="20"/>
                <w:szCs w:val="20"/>
                <w:lang w:val="fr-FR"/>
              </w:rPr>
            </w:pPr>
            <w:ins w:id="169" w:author="Mouhamadou Faly Ba" w:date="2024-10-27T13:06:00Z" w16du:dateUtc="2024-10-27T13:06:00Z">
              <w:r w:rsidRPr="00823A21">
                <w:rPr>
                  <w:rFonts w:asciiTheme="minorHAnsi" w:hAnsiTheme="minorHAnsi" w:cstheme="minorHAnsi"/>
                  <w:b/>
                  <w:sz w:val="20"/>
                  <w:szCs w:val="20"/>
                  <w:lang w:val="fr-FR"/>
                </w:rPr>
                <w:t>Hommes</w:t>
              </w:r>
            </w:ins>
          </w:p>
        </w:tc>
        <w:tc>
          <w:tcPr>
            <w:tcW w:w="724" w:type="pct"/>
            <w:shd w:val="clear" w:color="auto" w:fill="auto"/>
            <w:vAlign w:val="center"/>
          </w:tcPr>
          <w:p w14:paraId="2B1B7F93" w14:textId="77777777" w:rsidR="005F2625" w:rsidRPr="00823A21" w:rsidRDefault="005F2625" w:rsidP="00E16B1F">
            <w:pPr>
              <w:tabs>
                <w:tab w:val="right" w:leader="dot" w:pos="3566"/>
                <w:tab w:val="right" w:leader="dot" w:pos="4420"/>
              </w:tabs>
              <w:suppressAutoHyphens/>
              <w:ind w:left="-122" w:right="-126"/>
              <w:jc w:val="center"/>
              <w:rPr>
                <w:ins w:id="170" w:author="Mouhamadou Faly Ba" w:date="2024-10-27T13:06:00Z" w16du:dateUtc="2024-10-27T13:06:00Z"/>
                <w:rFonts w:asciiTheme="minorHAnsi" w:hAnsiTheme="minorHAnsi" w:cstheme="minorHAnsi"/>
                <w:b/>
                <w:sz w:val="20"/>
                <w:szCs w:val="20"/>
                <w:lang w:val="fr-FR" w:bidi="hi-IN"/>
              </w:rPr>
            </w:pPr>
            <w:ins w:id="171" w:author="Mouhamadou Faly Ba" w:date="2024-10-27T13:06:00Z" w16du:dateUtc="2024-10-27T13:06:00Z">
              <w:r w:rsidRPr="00823A21">
                <w:rPr>
                  <w:rFonts w:asciiTheme="minorHAnsi" w:hAnsiTheme="minorHAnsi" w:cstheme="minorHAnsi"/>
                  <w:b/>
                  <w:noProof/>
                  <w:sz w:val="20"/>
                  <w:szCs w:val="20"/>
                  <w:lang w:val="fr-FR" w:eastAsia="en-IN"/>
                </w:rPr>
                <w:t>Femmes</w:t>
              </w:r>
            </w:ins>
          </w:p>
        </w:tc>
        <w:tc>
          <w:tcPr>
            <w:tcW w:w="724" w:type="pct"/>
            <w:shd w:val="clear" w:color="auto" w:fill="auto"/>
            <w:vAlign w:val="center"/>
          </w:tcPr>
          <w:p w14:paraId="58F9E332" w14:textId="77777777" w:rsidR="005F2625" w:rsidRPr="00823A21" w:rsidRDefault="005F2625" w:rsidP="00E16B1F">
            <w:pPr>
              <w:tabs>
                <w:tab w:val="right" w:leader="dot" w:pos="3566"/>
                <w:tab w:val="right" w:leader="dot" w:pos="4420"/>
              </w:tabs>
              <w:suppressAutoHyphens/>
              <w:ind w:left="-114" w:right="-121"/>
              <w:jc w:val="center"/>
              <w:rPr>
                <w:ins w:id="172" w:author="Mouhamadou Faly Ba" w:date="2024-10-27T13:06:00Z" w16du:dateUtc="2024-10-27T13:06:00Z"/>
                <w:rFonts w:asciiTheme="minorHAnsi" w:hAnsiTheme="minorHAnsi" w:cstheme="minorHAnsi"/>
                <w:b/>
                <w:sz w:val="20"/>
                <w:szCs w:val="20"/>
                <w:lang w:val="fr-FR" w:bidi="hi-IN"/>
              </w:rPr>
            </w:pPr>
            <w:ins w:id="173" w:author="Mouhamadou Faly Ba" w:date="2024-10-27T13:06:00Z" w16du:dateUtc="2024-10-27T13:06:00Z">
              <w:r w:rsidRPr="00F97A6C">
                <w:rPr>
                  <w:rFonts w:asciiTheme="minorHAnsi" w:hAnsiTheme="minorHAnsi" w:cstheme="minorHAnsi"/>
                  <w:b/>
                  <w:noProof/>
                  <w:sz w:val="20"/>
                  <w:szCs w:val="20"/>
                  <w:lang w:val="fr-FR" w:eastAsia="en-IN"/>
                </w:rPr>
                <w:t>Moins de 20 ans (adolescents et jeunes)</w:t>
              </w:r>
            </w:ins>
          </w:p>
        </w:tc>
        <w:tc>
          <w:tcPr>
            <w:tcW w:w="724" w:type="pct"/>
            <w:shd w:val="clear" w:color="auto" w:fill="auto"/>
            <w:vAlign w:val="center"/>
          </w:tcPr>
          <w:p w14:paraId="058DE93B" w14:textId="77777777" w:rsidR="005F2625" w:rsidRPr="00823A21" w:rsidRDefault="005F2625" w:rsidP="00E16B1F">
            <w:pPr>
              <w:tabs>
                <w:tab w:val="right" w:leader="dot" w:pos="3566"/>
                <w:tab w:val="right" w:leader="dot" w:pos="4420"/>
              </w:tabs>
              <w:suppressAutoHyphens/>
              <w:ind w:left="-122" w:right="-122"/>
              <w:jc w:val="center"/>
              <w:rPr>
                <w:ins w:id="174" w:author="Mouhamadou Faly Ba" w:date="2024-10-27T13:06:00Z" w16du:dateUtc="2024-10-27T13:06:00Z"/>
                <w:rFonts w:asciiTheme="minorHAnsi" w:hAnsiTheme="minorHAnsi" w:cstheme="minorHAnsi"/>
                <w:b/>
                <w:sz w:val="20"/>
                <w:szCs w:val="20"/>
                <w:lang w:val="fr-FR" w:bidi="hi-IN"/>
              </w:rPr>
            </w:pPr>
            <w:ins w:id="175" w:author="Mouhamadou Faly Ba" w:date="2024-10-27T13:06:00Z" w16du:dateUtc="2024-10-27T13:06:00Z">
              <w:r w:rsidRPr="00F97A6C">
                <w:rPr>
                  <w:rFonts w:asciiTheme="minorHAnsi" w:hAnsiTheme="minorHAnsi" w:cstheme="minorHAnsi"/>
                  <w:b/>
                  <w:noProof/>
                  <w:sz w:val="20"/>
                  <w:szCs w:val="20"/>
                  <w:lang w:val="fr-FR" w:eastAsia="en-IN"/>
                </w:rPr>
                <w:t>Plus de 20 ans (adultes)</w:t>
              </w:r>
            </w:ins>
          </w:p>
        </w:tc>
      </w:tr>
      <w:tr w:rsidR="005F2625" w:rsidRPr="00F97A6C" w:rsidDel="00512C22" w14:paraId="783DF94A" w14:textId="77777777" w:rsidTr="00E16B1F">
        <w:trPr>
          <w:trHeight w:val="20"/>
          <w:ins w:id="176" w:author="Mouhamadou Faly Ba" w:date="2024-10-27T13:06:00Z" w16du:dateUtc="2024-10-27T13:06:00Z"/>
        </w:trPr>
        <w:tc>
          <w:tcPr>
            <w:tcW w:w="358" w:type="pct"/>
            <w:shd w:val="clear" w:color="auto" w:fill="auto"/>
          </w:tcPr>
          <w:p w14:paraId="1F039765" w14:textId="77777777" w:rsidR="005F2625" w:rsidRPr="00823A21" w:rsidRDefault="005F2625" w:rsidP="00E16B1F">
            <w:pPr>
              <w:tabs>
                <w:tab w:val="left" w:pos="-720"/>
              </w:tabs>
              <w:suppressAutoHyphens/>
              <w:jc w:val="center"/>
              <w:rPr>
                <w:ins w:id="177" w:author="Mouhamadou Faly Ba" w:date="2024-10-27T13:06:00Z" w16du:dateUtc="2024-10-27T13:06:00Z"/>
                <w:rFonts w:asciiTheme="minorHAnsi" w:hAnsiTheme="minorHAnsi" w:cstheme="minorHAnsi"/>
                <w:bCs/>
                <w:sz w:val="20"/>
                <w:szCs w:val="20"/>
                <w:lang w:val="fr-FR"/>
              </w:rPr>
            </w:pPr>
            <w:ins w:id="178" w:author="Mouhamadou Faly Ba" w:date="2024-10-27T13:06:00Z" w16du:dateUtc="2024-10-27T13:06:00Z">
              <w:r w:rsidRPr="00F97A6C">
                <w:rPr>
                  <w:rFonts w:asciiTheme="minorHAnsi" w:hAnsiTheme="minorHAnsi" w:cstheme="minorHAnsi"/>
                  <w:bCs/>
                  <w:sz w:val="20"/>
                  <w:szCs w:val="20"/>
                  <w:lang w:val="fr-FR"/>
                </w:rPr>
                <w:t>a</w:t>
              </w:r>
            </w:ins>
          </w:p>
        </w:tc>
        <w:tc>
          <w:tcPr>
            <w:tcW w:w="1747" w:type="pct"/>
            <w:shd w:val="clear" w:color="auto" w:fill="auto"/>
          </w:tcPr>
          <w:p w14:paraId="67D3B596" w14:textId="77777777" w:rsidR="005F2625" w:rsidRPr="00823A21" w:rsidRDefault="005F2625" w:rsidP="00E16B1F">
            <w:pPr>
              <w:rPr>
                <w:ins w:id="179" w:author="Mouhamadou Faly Ba" w:date="2024-10-27T13:06:00Z" w16du:dateUtc="2024-10-27T13:06:00Z"/>
                <w:rFonts w:asciiTheme="minorHAnsi" w:hAnsiTheme="minorHAnsi" w:cstheme="minorHAnsi"/>
                <w:bCs/>
                <w:sz w:val="20"/>
                <w:szCs w:val="20"/>
                <w:lang w:val="fr-FR"/>
              </w:rPr>
            </w:pPr>
            <w:ins w:id="180" w:author="Mouhamadou Faly Ba" w:date="2024-10-27T13:06:00Z" w16du:dateUtc="2024-10-27T13:06:00Z">
              <w:r w:rsidRPr="00823A21">
                <w:rPr>
                  <w:rFonts w:asciiTheme="minorHAnsi" w:hAnsiTheme="minorHAnsi" w:cstheme="minorHAnsi"/>
                  <w:bCs/>
                  <w:sz w:val="20"/>
                  <w:szCs w:val="20"/>
                  <w:lang w:val="fr-FR"/>
                </w:rPr>
                <w:t>DUI</w:t>
              </w:r>
            </w:ins>
          </w:p>
        </w:tc>
        <w:tc>
          <w:tcPr>
            <w:tcW w:w="723" w:type="pct"/>
            <w:shd w:val="clear" w:color="auto" w:fill="auto"/>
            <w:vAlign w:val="center"/>
          </w:tcPr>
          <w:p w14:paraId="3FEA28AA" w14:textId="77777777" w:rsidR="005F2625" w:rsidRPr="00823A21" w:rsidRDefault="005F2625" w:rsidP="00E16B1F">
            <w:pPr>
              <w:jc w:val="center"/>
              <w:rPr>
                <w:ins w:id="181" w:author="Mouhamadou Faly Ba" w:date="2024-10-27T13:06:00Z" w16du:dateUtc="2024-10-27T13:06:00Z"/>
                <w:rFonts w:asciiTheme="minorHAnsi" w:hAnsiTheme="minorHAnsi" w:cstheme="minorHAnsi"/>
                <w:bCs/>
                <w:sz w:val="20"/>
                <w:szCs w:val="20"/>
                <w:lang w:val="fr-FR"/>
              </w:rPr>
            </w:pPr>
            <w:ins w:id="182" w:author="Mouhamadou Faly Ba" w:date="2024-10-27T13:06:00Z" w16du:dateUtc="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1526CE30" w14:textId="77777777" w:rsidR="005F2625" w:rsidRPr="00823A21" w:rsidRDefault="005F2625" w:rsidP="00E16B1F">
            <w:pPr>
              <w:tabs>
                <w:tab w:val="right" w:leader="dot" w:pos="3566"/>
                <w:tab w:val="right" w:leader="dot" w:pos="4420"/>
              </w:tabs>
              <w:suppressAutoHyphens/>
              <w:jc w:val="center"/>
              <w:rPr>
                <w:ins w:id="183" w:author="Mouhamadou Faly Ba" w:date="2024-10-27T13:06:00Z" w16du:dateUtc="2024-10-27T13:06:00Z"/>
                <w:rFonts w:asciiTheme="minorHAnsi" w:hAnsiTheme="minorHAnsi" w:cstheme="minorHAnsi"/>
                <w:noProof/>
                <w:sz w:val="20"/>
                <w:szCs w:val="20"/>
                <w:lang w:val="fr-FR" w:eastAsia="en-IN"/>
              </w:rPr>
            </w:pPr>
            <w:ins w:id="184" w:author="Mouhamadou Faly Ba" w:date="2024-10-27T13:06:00Z" w16du:dateUtc="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0CC0C568" w14:textId="77777777" w:rsidR="005F2625" w:rsidRPr="00823A21" w:rsidRDefault="005F2625" w:rsidP="00E16B1F">
            <w:pPr>
              <w:tabs>
                <w:tab w:val="right" w:leader="dot" w:pos="3566"/>
                <w:tab w:val="right" w:leader="dot" w:pos="4420"/>
              </w:tabs>
              <w:suppressAutoHyphens/>
              <w:jc w:val="center"/>
              <w:rPr>
                <w:ins w:id="185" w:author="Mouhamadou Faly Ba" w:date="2024-10-27T13:06:00Z" w16du:dateUtc="2024-10-27T13:06:00Z"/>
                <w:rFonts w:asciiTheme="minorHAnsi" w:hAnsiTheme="minorHAnsi" w:cstheme="minorHAnsi"/>
                <w:noProof/>
                <w:sz w:val="20"/>
                <w:szCs w:val="20"/>
                <w:lang w:val="fr-FR" w:eastAsia="en-IN"/>
              </w:rPr>
            </w:pPr>
            <w:ins w:id="186" w:author="Mouhamadou Faly Ba" w:date="2024-10-27T13:06:00Z" w16du:dateUtc="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5A61E293" w14:textId="77777777" w:rsidR="005F2625" w:rsidRPr="00823A21" w:rsidRDefault="005F2625" w:rsidP="00E16B1F">
            <w:pPr>
              <w:tabs>
                <w:tab w:val="right" w:leader="dot" w:pos="3566"/>
                <w:tab w:val="right" w:leader="dot" w:pos="4420"/>
              </w:tabs>
              <w:suppressAutoHyphens/>
              <w:jc w:val="center"/>
              <w:rPr>
                <w:ins w:id="187" w:author="Mouhamadou Faly Ba" w:date="2024-10-27T13:06:00Z" w16du:dateUtc="2024-10-27T13:06:00Z"/>
                <w:rFonts w:asciiTheme="minorHAnsi" w:hAnsiTheme="minorHAnsi" w:cstheme="minorHAnsi"/>
                <w:bCs/>
                <w:sz w:val="20"/>
                <w:szCs w:val="20"/>
                <w:lang w:val="fr-FR" w:bidi="hi-IN"/>
              </w:rPr>
            </w:pPr>
            <w:ins w:id="188" w:author="Mouhamadou Faly Ba" w:date="2024-10-27T13:06:00Z" w16du:dateUtc="2024-10-27T13:06:00Z">
              <w:r w:rsidRPr="00823A21">
                <w:rPr>
                  <w:rFonts w:asciiTheme="minorHAnsi" w:hAnsiTheme="minorHAnsi" w:cstheme="minorHAnsi"/>
                  <w:bCs/>
                  <w:sz w:val="20"/>
                  <w:szCs w:val="20"/>
                  <w:lang w:val="fr-FR" w:bidi="hi-IN"/>
                </w:rPr>
                <w:t>D</w:t>
              </w:r>
            </w:ins>
          </w:p>
        </w:tc>
      </w:tr>
      <w:tr w:rsidR="005F2625" w:rsidRPr="00F97A6C" w:rsidDel="00512C22" w14:paraId="4EE38310" w14:textId="77777777" w:rsidTr="00E16B1F">
        <w:trPr>
          <w:trHeight w:val="20"/>
          <w:ins w:id="189" w:author="Mouhamadou Faly Ba" w:date="2024-10-27T13:06:00Z" w16du:dateUtc="2024-10-27T13:06:00Z"/>
        </w:trPr>
        <w:tc>
          <w:tcPr>
            <w:tcW w:w="358" w:type="pct"/>
            <w:shd w:val="clear" w:color="auto" w:fill="auto"/>
          </w:tcPr>
          <w:p w14:paraId="7C918E8E" w14:textId="77777777" w:rsidR="005F2625" w:rsidRPr="00823A21" w:rsidRDefault="005F2625" w:rsidP="00E16B1F">
            <w:pPr>
              <w:tabs>
                <w:tab w:val="left" w:pos="-720"/>
              </w:tabs>
              <w:suppressAutoHyphens/>
              <w:jc w:val="center"/>
              <w:rPr>
                <w:ins w:id="190" w:author="Mouhamadou Faly Ba" w:date="2024-10-27T13:06:00Z" w16du:dateUtc="2024-10-27T13:06:00Z"/>
                <w:rFonts w:asciiTheme="minorHAnsi" w:hAnsiTheme="minorHAnsi" w:cstheme="minorHAnsi"/>
                <w:bCs/>
                <w:sz w:val="20"/>
                <w:szCs w:val="20"/>
                <w:lang w:val="fr-FR"/>
              </w:rPr>
            </w:pPr>
            <w:ins w:id="191" w:author="Mouhamadou Faly Ba" w:date="2024-10-27T13:06:00Z" w16du:dateUtc="2024-10-27T13:06:00Z">
              <w:r w:rsidRPr="00823A21">
                <w:rPr>
                  <w:rFonts w:asciiTheme="minorHAnsi" w:hAnsiTheme="minorHAnsi" w:cstheme="minorHAnsi"/>
                  <w:bCs/>
                  <w:sz w:val="20"/>
                  <w:szCs w:val="20"/>
                  <w:lang w:val="fr-FR"/>
                </w:rPr>
                <w:t>b</w:t>
              </w:r>
            </w:ins>
          </w:p>
        </w:tc>
        <w:tc>
          <w:tcPr>
            <w:tcW w:w="1747" w:type="pct"/>
            <w:shd w:val="clear" w:color="auto" w:fill="auto"/>
            <w:vAlign w:val="center"/>
          </w:tcPr>
          <w:p w14:paraId="7716D565" w14:textId="77777777" w:rsidR="005F2625" w:rsidRPr="00823A21" w:rsidRDefault="005F2625" w:rsidP="00E16B1F">
            <w:pPr>
              <w:rPr>
                <w:ins w:id="192" w:author="Mouhamadou Faly Ba" w:date="2024-10-27T13:06:00Z" w16du:dateUtc="2024-10-27T13:06:00Z"/>
                <w:rFonts w:asciiTheme="minorHAnsi" w:hAnsiTheme="minorHAnsi" w:cstheme="minorHAnsi"/>
                <w:bCs/>
                <w:sz w:val="20"/>
                <w:szCs w:val="20"/>
                <w:lang w:val="fr-FR"/>
              </w:rPr>
            </w:pPr>
            <w:ins w:id="193" w:author="Mouhamadou Faly Ba" w:date="2024-10-27T13:06:00Z" w16du:dateUtc="2024-10-27T13:06:00Z">
              <w:r w:rsidRPr="00823A21">
                <w:rPr>
                  <w:rFonts w:asciiTheme="minorHAnsi" w:hAnsiTheme="minorHAnsi" w:cstheme="minorHAnsi"/>
                  <w:bCs/>
                  <w:sz w:val="20"/>
                  <w:szCs w:val="20"/>
                  <w:lang w:val="fr-FR"/>
                </w:rPr>
                <w:t>Injectables</w:t>
              </w:r>
            </w:ins>
          </w:p>
        </w:tc>
        <w:tc>
          <w:tcPr>
            <w:tcW w:w="723" w:type="pct"/>
            <w:shd w:val="clear" w:color="auto" w:fill="auto"/>
            <w:vAlign w:val="center"/>
          </w:tcPr>
          <w:p w14:paraId="42056E9D" w14:textId="77777777" w:rsidR="005F2625" w:rsidRPr="00823A21" w:rsidRDefault="005F2625" w:rsidP="00E16B1F">
            <w:pPr>
              <w:jc w:val="center"/>
              <w:rPr>
                <w:ins w:id="194" w:author="Mouhamadou Faly Ba" w:date="2024-10-27T13:06:00Z" w16du:dateUtc="2024-10-27T13:06:00Z"/>
                <w:rFonts w:asciiTheme="minorHAnsi" w:hAnsiTheme="minorHAnsi" w:cstheme="minorHAnsi"/>
                <w:bCs/>
                <w:sz w:val="20"/>
                <w:szCs w:val="20"/>
                <w:lang w:val="fr-FR"/>
              </w:rPr>
            </w:pPr>
            <w:ins w:id="195" w:author="Mouhamadou Faly Ba" w:date="2024-10-27T13:06:00Z" w16du:dateUtc="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65715EAA" w14:textId="77777777" w:rsidR="005F2625" w:rsidRPr="00823A21" w:rsidRDefault="005F2625" w:rsidP="00E16B1F">
            <w:pPr>
              <w:tabs>
                <w:tab w:val="right" w:leader="dot" w:pos="3566"/>
                <w:tab w:val="right" w:leader="dot" w:pos="4420"/>
              </w:tabs>
              <w:suppressAutoHyphens/>
              <w:jc w:val="center"/>
              <w:rPr>
                <w:ins w:id="196" w:author="Mouhamadou Faly Ba" w:date="2024-10-27T13:06:00Z" w16du:dateUtc="2024-10-27T13:06:00Z"/>
                <w:rFonts w:asciiTheme="minorHAnsi" w:hAnsiTheme="minorHAnsi" w:cstheme="minorHAnsi"/>
                <w:noProof/>
                <w:sz w:val="20"/>
                <w:szCs w:val="20"/>
                <w:lang w:val="fr-FR" w:eastAsia="en-IN"/>
              </w:rPr>
            </w:pPr>
            <w:ins w:id="197" w:author="Mouhamadou Faly Ba" w:date="2024-10-27T13:06:00Z" w16du:dateUtc="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49499399" w14:textId="77777777" w:rsidR="005F2625" w:rsidRPr="00823A21" w:rsidRDefault="005F2625" w:rsidP="00E16B1F">
            <w:pPr>
              <w:tabs>
                <w:tab w:val="right" w:leader="dot" w:pos="3566"/>
                <w:tab w:val="right" w:leader="dot" w:pos="4420"/>
              </w:tabs>
              <w:suppressAutoHyphens/>
              <w:jc w:val="center"/>
              <w:rPr>
                <w:ins w:id="198" w:author="Mouhamadou Faly Ba" w:date="2024-10-27T13:06:00Z" w16du:dateUtc="2024-10-27T13:06:00Z"/>
                <w:rFonts w:asciiTheme="minorHAnsi" w:hAnsiTheme="minorHAnsi" w:cstheme="minorHAnsi"/>
                <w:noProof/>
                <w:sz w:val="20"/>
                <w:szCs w:val="20"/>
                <w:lang w:val="fr-FR" w:eastAsia="en-IN"/>
              </w:rPr>
            </w:pPr>
            <w:ins w:id="199" w:author="Mouhamadou Faly Ba" w:date="2024-10-27T13:06:00Z" w16du:dateUtc="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26B02761" w14:textId="77777777" w:rsidR="005F2625" w:rsidRPr="00823A21" w:rsidRDefault="005F2625" w:rsidP="00E16B1F">
            <w:pPr>
              <w:tabs>
                <w:tab w:val="right" w:leader="dot" w:pos="3566"/>
                <w:tab w:val="right" w:leader="dot" w:pos="4420"/>
              </w:tabs>
              <w:suppressAutoHyphens/>
              <w:jc w:val="center"/>
              <w:rPr>
                <w:ins w:id="200" w:author="Mouhamadou Faly Ba" w:date="2024-10-27T13:06:00Z" w16du:dateUtc="2024-10-27T13:06:00Z"/>
                <w:rFonts w:asciiTheme="minorHAnsi" w:hAnsiTheme="minorHAnsi" w:cstheme="minorHAnsi"/>
                <w:bCs/>
                <w:sz w:val="20"/>
                <w:szCs w:val="20"/>
                <w:lang w:val="fr-FR" w:bidi="hi-IN"/>
              </w:rPr>
            </w:pPr>
            <w:ins w:id="201" w:author="Mouhamadou Faly Ba" w:date="2024-10-27T13:06:00Z" w16du:dateUtc="2024-10-27T13:06:00Z">
              <w:r w:rsidRPr="00823A21">
                <w:rPr>
                  <w:rFonts w:asciiTheme="minorHAnsi" w:hAnsiTheme="minorHAnsi" w:cstheme="minorHAnsi"/>
                  <w:bCs/>
                  <w:sz w:val="20"/>
                  <w:szCs w:val="20"/>
                  <w:lang w:val="fr-FR" w:bidi="hi-IN"/>
                </w:rPr>
                <w:t>D</w:t>
              </w:r>
            </w:ins>
          </w:p>
        </w:tc>
      </w:tr>
      <w:tr w:rsidR="005F2625" w:rsidRPr="00F97A6C" w:rsidDel="00512C22" w14:paraId="2F759539" w14:textId="77777777" w:rsidTr="00E16B1F">
        <w:trPr>
          <w:trHeight w:val="20"/>
          <w:ins w:id="202" w:author="Mouhamadou Faly Ba" w:date="2024-10-27T13:06:00Z" w16du:dateUtc="2024-10-27T13:06:00Z"/>
        </w:trPr>
        <w:tc>
          <w:tcPr>
            <w:tcW w:w="358" w:type="pct"/>
            <w:shd w:val="clear" w:color="auto" w:fill="auto"/>
          </w:tcPr>
          <w:p w14:paraId="0927D9F4" w14:textId="77777777" w:rsidR="005F2625" w:rsidRPr="00823A21" w:rsidRDefault="005F2625" w:rsidP="00E16B1F">
            <w:pPr>
              <w:tabs>
                <w:tab w:val="left" w:pos="-720"/>
              </w:tabs>
              <w:suppressAutoHyphens/>
              <w:jc w:val="center"/>
              <w:rPr>
                <w:ins w:id="203" w:author="Mouhamadou Faly Ba" w:date="2024-10-27T13:06:00Z" w16du:dateUtc="2024-10-27T13:06:00Z"/>
                <w:rFonts w:asciiTheme="minorHAnsi" w:hAnsiTheme="minorHAnsi" w:cstheme="minorHAnsi"/>
                <w:bCs/>
                <w:sz w:val="20"/>
                <w:szCs w:val="20"/>
                <w:lang w:val="fr-FR"/>
              </w:rPr>
            </w:pPr>
            <w:ins w:id="204" w:author="Mouhamadou Faly Ba" w:date="2024-10-27T13:06:00Z" w16du:dateUtc="2024-10-27T13:06:00Z">
              <w:r w:rsidRPr="00823A21">
                <w:rPr>
                  <w:rFonts w:asciiTheme="minorHAnsi" w:hAnsiTheme="minorHAnsi" w:cstheme="minorHAnsi"/>
                  <w:bCs/>
                  <w:sz w:val="20"/>
                  <w:szCs w:val="20"/>
                  <w:lang w:val="fr-FR"/>
                </w:rPr>
                <w:t>c</w:t>
              </w:r>
            </w:ins>
          </w:p>
        </w:tc>
        <w:tc>
          <w:tcPr>
            <w:tcW w:w="1747" w:type="pct"/>
            <w:shd w:val="clear" w:color="auto" w:fill="auto"/>
            <w:vAlign w:val="center"/>
          </w:tcPr>
          <w:p w14:paraId="58E110A6" w14:textId="77777777" w:rsidR="005F2625" w:rsidRPr="00823A21" w:rsidRDefault="005F2625" w:rsidP="00E16B1F">
            <w:pPr>
              <w:rPr>
                <w:ins w:id="205" w:author="Mouhamadou Faly Ba" w:date="2024-10-27T13:06:00Z" w16du:dateUtc="2024-10-27T13:06:00Z"/>
                <w:rFonts w:asciiTheme="minorHAnsi" w:hAnsiTheme="minorHAnsi" w:cstheme="minorHAnsi"/>
                <w:bCs/>
                <w:sz w:val="20"/>
                <w:szCs w:val="20"/>
                <w:lang w:val="fr-FR"/>
              </w:rPr>
            </w:pPr>
            <w:ins w:id="206" w:author="Mouhamadou Faly Ba" w:date="2024-10-27T13:06:00Z" w16du:dateUtc="2024-10-27T13:06:00Z">
              <w:r w:rsidRPr="00823A21">
                <w:rPr>
                  <w:rFonts w:asciiTheme="minorHAnsi" w:hAnsiTheme="minorHAnsi" w:cstheme="minorHAnsi"/>
                  <w:bCs/>
                  <w:sz w:val="20"/>
                  <w:szCs w:val="20"/>
                  <w:lang w:val="fr-FR"/>
                </w:rPr>
                <w:t>Préservatifs (Masculin)</w:t>
              </w:r>
            </w:ins>
          </w:p>
        </w:tc>
        <w:tc>
          <w:tcPr>
            <w:tcW w:w="723" w:type="pct"/>
            <w:shd w:val="clear" w:color="auto" w:fill="auto"/>
            <w:vAlign w:val="center"/>
          </w:tcPr>
          <w:p w14:paraId="4D48942F" w14:textId="77777777" w:rsidR="005F2625" w:rsidRPr="00823A21" w:rsidRDefault="005F2625" w:rsidP="00E16B1F">
            <w:pPr>
              <w:jc w:val="center"/>
              <w:rPr>
                <w:ins w:id="207" w:author="Mouhamadou Faly Ba" w:date="2024-10-27T13:06:00Z" w16du:dateUtc="2024-10-27T13:06:00Z"/>
                <w:rFonts w:asciiTheme="minorHAnsi" w:hAnsiTheme="minorHAnsi" w:cstheme="minorHAnsi"/>
                <w:bCs/>
                <w:sz w:val="20"/>
                <w:szCs w:val="20"/>
                <w:lang w:val="fr-FR"/>
              </w:rPr>
            </w:pPr>
            <w:ins w:id="208" w:author="Mouhamadou Faly Ba" w:date="2024-10-27T13:06:00Z" w16du:dateUtc="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7469ADC8" w14:textId="77777777" w:rsidR="005F2625" w:rsidRPr="00823A21" w:rsidRDefault="005F2625" w:rsidP="00E16B1F">
            <w:pPr>
              <w:tabs>
                <w:tab w:val="right" w:leader="dot" w:pos="3566"/>
                <w:tab w:val="right" w:leader="dot" w:pos="4420"/>
              </w:tabs>
              <w:suppressAutoHyphens/>
              <w:jc w:val="center"/>
              <w:rPr>
                <w:ins w:id="209" w:author="Mouhamadou Faly Ba" w:date="2024-10-27T13:06:00Z" w16du:dateUtc="2024-10-27T13:06:00Z"/>
                <w:rFonts w:asciiTheme="minorHAnsi" w:hAnsiTheme="minorHAnsi" w:cstheme="minorHAnsi"/>
                <w:noProof/>
                <w:sz w:val="20"/>
                <w:szCs w:val="20"/>
                <w:lang w:val="fr-FR" w:eastAsia="en-IN"/>
              </w:rPr>
            </w:pPr>
            <w:ins w:id="210" w:author="Mouhamadou Faly Ba" w:date="2024-10-27T13:06:00Z" w16du:dateUtc="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153CC247" w14:textId="77777777" w:rsidR="005F2625" w:rsidRPr="00823A21" w:rsidRDefault="005F2625" w:rsidP="00E16B1F">
            <w:pPr>
              <w:tabs>
                <w:tab w:val="right" w:leader="dot" w:pos="3566"/>
                <w:tab w:val="right" w:leader="dot" w:pos="4420"/>
              </w:tabs>
              <w:suppressAutoHyphens/>
              <w:jc w:val="center"/>
              <w:rPr>
                <w:ins w:id="211" w:author="Mouhamadou Faly Ba" w:date="2024-10-27T13:06:00Z" w16du:dateUtc="2024-10-27T13:06:00Z"/>
                <w:rFonts w:asciiTheme="minorHAnsi" w:hAnsiTheme="minorHAnsi" w:cstheme="minorHAnsi"/>
                <w:noProof/>
                <w:sz w:val="20"/>
                <w:szCs w:val="20"/>
                <w:lang w:val="fr-FR" w:eastAsia="en-IN"/>
              </w:rPr>
            </w:pPr>
            <w:ins w:id="212" w:author="Mouhamadou Faly Ba" w:date="2024-10-27T13:06:00Z" w16du:dateUtc="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56F5D191" w14:textId="77777777" w:rsidR="005F2625" w:rsidRPr="00823A21" w:rsidRDefault="005F2625" w:rsidP="00E16B1F">
            <w:pPr>
              <w:tabs>
                <w:tab w:val="right" w:leader="dot" w:pos="3566"/>
                <w:tab w:val="right" w:leader="dot" w:pos="4420"/>
              </w:tabs>
              <w:suppressAutoHyphens/>
              <w:jc w:val="center"/>
              <w:rPr>
                <w:ins w:id="213" w:author="Mouhamadou Faly Ba" w:date="2024-10-27T13:06:00Z" w16du:dateUtc="2024-10-27T13:06:00Z"/>
                <w:rFonts w:asciiTheme="minorHAnsi" w:hAnsiTheme="minorHAnsi" w:cstheme="minorHAnsi"/>
                <w:bCs/>
                <w:sz w:val="20"/>
                <w:szCs w:val="20"/>
                <w:lang w:val="fr-FR" w:bidi="hi-IN"/>
              </w:rPr>
            </w:pPr>
            <w:ins w:id="214" w:author="Mouhamadou Faly Ba" w:date="2024-10-27T13:06:00Z" w16du:dateUtc="2024-10-27T13:06:00Z">
              <w:r w:rsidRPr="00823A21">
                <w:rPr>
                  <w:rFonts w:asciiTheme="minorHAnsi" w:hAnsiTheme="minorHAnsi" w:cstheme="minorHAnsi"/>
                  <w:bCs/>
                  <w:sz w:val="20"/>
                  <w:szCs w:val="20"/>
                  <w:lang w:val="fr-FR" w:bidi="hi-IN"/>
                </w:rPr>
                <w:t>D</w:t>
              </w:r>
            </w:ins>
          </w:p>
        </w:tc>
      </w:tr>
      <w:tr w:rsidR="005F2625" w:rsidRPr="00F97A6C" w:rsidDel="00512C22" w14:paraId="04A63004" w14:textId="77777777" w:rsidTr="00E16B1F">
        <w:trPr>
          <w:trHeight w:val="20"/>
          <w:ins w:id="215" w:author="Mouhamadou Faly Ba" w:date="2024-10-27T13:06:00Z" w16du:dateUtc="2024-10-27T13:06:00Z"/>
        </w:trPr>
        <w:tc>
          <w:tcPr>
            <w:tcW w:w="358" w:type="pct"/>
            <w:shd w:val="clear" w:color="auto" w:fill="auto"/>
          </w:tcPr>
          <w:p w14:paraId="4CEA749D" w14:textId="77777777" w:rsidR="005F2625" w:rsidRPr="00823A21" w:rsidRDefault="005F2625" w:rsidP="00E16B1F">
            <w:pPr>
              <w:tabs>
                <w:tab w:val="left" w:pos="-720"/>
              </w:tabs>
              <w:suppressAutoHyphens/>
              <w:jc w:val="center"/>
              <w:rPr>
                <w:ins w:id="216" w:author="Mouhamadou Faly Ba" w:date="2024-10-27T13:06:00Z" w16du:dateUtc="2024-10-27T13:06:00Z"/>
                <w:rFonts w:asciiTheme="minorHAnsi" w:hAnsiTheme="minorHAnsi" w:cstheme="minorHAnsi"/>
                <w:bCs/>
                <w:sz w:val="20"/>
                <w:szCs w:val="20"/>
                <w:lang w:val="fr-FR"/>
              </w:rPr>
            </w:pPr>
            <w:ins w:id="217" w:author="Mouhamadou Faly Ba" w:date="2024-10-27T13:06:00Z" w16du:dateUtc="2024-10-27T13:06:00Z">
              <w:r w:rsidRPr="00823A21">
                <w:rPr>
                  <w:rFonts w:asciiTheme="minorHAnsi" w:hAnsiTheme="minorHAnsi" w:cstheme="minorHAnsi"/>
                  <w:bCs/>
                  <w:sz w:val="20"/>
                  <w:szCs w:val="20"/>
                  <w:lang w:val="fr-FR"/>
                </w:rPr>
                <w:t>d</w:t>
              </w:r>
            </w:ins>
          </w:p>
        </w:tc>
        <w:tc>
          <w:tcPr>
            <w:tcW w:w="1747" w:type="pct"/>
            <w:shd w:val="clear" w:color="auto" w:fill="auto"/>
            <w:vAlign w:val="center"/>
          </w:tcPr>
          <w:p w14:paraId="59887AC2" w14:textId="77777777" w:rsidR="005F2625" w:rsidRPr="00823A21" w:rsidRDefault="005F2625" w:rsidP="00E16B1F">
            <w:pPr>
              <w:rPr>
                <w:ins w:id="218" w:author="Mouhamadou Faly Ba" w:date="2024-10-27T13:06:00Z" w16du:dateUtc="2024-10-27T13:06:00Z"/>
                <w:rFonts w:asciiTheme="minorHAnsi" w:hAnsiTheme="minorHAnsi" w:cstheme="minorHAnsi"/>
                <w:bCs/>
                <w:sz w:val="20"/>
                <w:szCs w:val="20"/>
                <w:lang w:val="fr-FR"/>
              </w:rPr>
            </w:pPr>
            <w:ins w:id="219" w:author="Mouhamadou Faly Ba" w:date="2024-10-27T13:06:00Z" w16du:dateUtc="2024-10-27T13:06:00Z">
              <w:r w:rsidRPr="00823A21">
                <w:rPr>
                  <w:rFonts w:asciiTheme="minorHAnsi" w:hAnsiTheme="minorHAnsi" w:cstheme="minorHAnsi"/>
                  <w:bCs/>
                  <w:sz w:val="20"/>
                  <w:szCs w:val="20"/>
                  <w:lang w:val="fr-FR"/>
                </w:rPr>
                <w:t>Préservatifs (Féminin)</w:t>
              </w:r>
            </w:ins>
          </w:p>
        </w:tc>
        <w:tc>
          <w:tcPr>
            <w:tcW w:w="723" w:type="pct"/>
            <w:shd w:val="clear" w:color="auto" w:fill="auto"/>
            <w:vAlign w:val="center"/>
          </w:tcPr>
          <w:p w14:paraId="63DA4881" w14:textId="77777777" w:rsidR="005F2625" w:rsidRPr="00823A21" w:rsidRDefault="005F2625" w:rsidP="00E16B1F">
            <w:pPr>
              <w:jc w:val="center"/>
              <w:rPr>
                <w:ins w:id="220" w:author="Mouhamadou Faly Ba" w:date="2024-10-27T13:06:00Z" w16du:dateUtc="2024-10-27T13:06:00Z"/>
                <w:rFonts w:asciiTheme="minorHAnsi" w:hAnsiTheme="minorHAnsi" w:cstheme="minorHAnsi"/>
                <w:bCs/>
                <w:sz w:val="20"/>
                <w:szCs w:val="20"/>
                <w:lang w:val="fr-FR"/>
              </w:rPr>
            </w:pPr>
            <w:ins w:id="221" w:author="Mouhamadou Faly Ba" w:date="2024-10-27T13:06:00Z" w16du:dateUtc="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481C6982" w14:textId="77777777" w:rsidR="005F2625" w:rsidRPr="00823A21" w:rsidRDefault="005F2625" w:rsidP="00E16B1F">
            <w:pPr>
              <w:tabs>
                <w:tab w:val="right" w:leader="dot" w:pos="3566"/>
                <w:tab w:val="right" w:leader="dot" w:pos="4420"/>
              </w:tabs>
              <w:suppressAutoHyphens/>
              <w:jc w:val="center"/>
              <w:rPr>
                <w:ins w:id="222" w:author="Mouhamadou Faly Ba" w:date="2024-10-27T13:06:00Z" w16du:dateUtc="2024-10-27T13:06:00Z"/>
                <w:rFonts w:asciiTheme="minorHAnsi" w:hAnsiTheme="minorHAnsi" w:cstheme="minorHAnsi"/>
                <w:noProof/>
                <w:sz w:val="20"/>
                <w:szCs w:val="20"/>
                <w:lang w:val="fr-FR" w:eastAsia="en-IN"/>
              </w:rPr>
            </w:pPr>
            <w:ins w:id="223" w:author="Mouhamadou Faly Ba" w:date="2024-10-27T13:06:00Z" w16du:dateUtc="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0508889B" w14:textId="77777777" w:rsidR="005F2625" w:rsidRPr="00823A21" w:rsidRDefault="005F2625" w:rsidP="00E16B1F">
            <w:pPr>
              <w:tabs>
                <w:tab w:val="right" w:leader="dot" w:pos="3566"/>
                <w:tab w:val="right" w:leader="dot" w:pos="4420"/>
              </w:tabs>
              <w:suppressAutoHyphens/>
              <w:jc w:val="center"/>
              <w:rPr>
                <w:ins w:id="224" w:author="Mouhamadou Faly Ba" w:date="2024-10-27T13:06:00Z" w16du:dateUtc="2024-10-27T13:06:00Z"/>
                <w:rFonts w:asciiTheme="minorHAnsi" w:hAnsiTheme="minorHAnsi" w:cstheme="minorHAnsi"/>
                <w:noProof/>
                <w:sz w:val="20"/>
                <w:szCs w:val="20"/>
                <w:lang w:val="fr-FR" w:eastAsia="en-IN"/>
              </w:rPr>
            </w:pPr>
            <w:ins w:id="225" w:author="Mouhamadou Faly Ba" w:date="2024-10-27T13:06:00Z" w16du:dateUtc="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336D56C2" w14:textId="77777777" w:rsidR="005F2625" w:rsidRPr="00823A21" w:rsidRDefault="005F2625" w:rsidP="00E16B1F">
            <w:pPr>
              <w:tabs>
                <w:tab w:val="right" w:leader="dot" w:pos="3566"/>
                <w:tab w:val="right" w:leader="dot" w:pos="4420"/>
              </w:tabs>
              <w:suppressAutoHyphens/>
              <w:jc w:val="center"/>
              <w:rPr>
                <w:ins w:id="226" w:author="Mouhamadou Faly Ba" w:date="2024-10-27T13:06:00Z" w16du:dateUtc="2024-10-27T13:06:00Z"/>
                <w:rFonts w:asciiTheme="minorHAnsi" w:hAnsiTheme="minorHAnsi" w:cstheme="minorHAnsi"/>
                <w:bCs/>
                <w:sz w:val="20"/>
                <w:szCs w:val="20"/>
                <w:lang w:val="fr-FR" w:bidi="hi-IN"/>
              </w:rPr>
            </w:pPr>
            <w:ins w:id="227" w:author="Mouhamadou Faly Ba" w:date="2024-10-27T13:06:00Z" w16du:dateUtc="2024-10-27T13:06:00Z">
              <w:r w:rsidRPr="00823A21">
                <w:rPr>
                  <w:rFonts w:asciiTheme="minorHAnsi" w:hAnsiTheme="minorHAnsi" w:cstheme="minorHAnsi"/>
                  <w:bCs/>
                  <w:sz w:val="20"/>
                  <w:szCs w:val="20"/>
                  <w:lang w:val="fr-FR" w:bidi="hi-IN"/>
                </w:rPr>
                <w:t>D</w:t>
              </w:r>
            </w:ins>
          </w:p>
        </w:tc>
      </w:tr>
      <w:tr w:rsidR="005F2625" w:rsidRPr="00F97A6C" w:rsidDel="00512C22" w14:paraId="7368D2B9" w14:textId="77777777" w:rsidTr="00E16B1F">
        <w:trPr>
          <w:trHeight w:val="20"/>
          <w:ins w:id="228" w:author="Mouhamadou Faly Ba" w:date="2024-10-27T13:06:00Z" w16du:dateUtc="2024-10-27T13:06:00Z"/>
        </w:trPr>
        <w:tc>
          <w:tcPr>
            <w:tcW w:w="358" w:type="pct"/>
            <w:shd w:val="clear" w:color="auto" w:fill="auto"/>
          </w:tcPr>
          <w:p w14:paraId="768CAD44" w14:textId="77777777" w:rsidR="005F2625" w:rsidRPr="00823A21" w:rsidRDefault="005F2625" w:rsidP="00E16B1F">
            <w:pPr>
              <w:tabs>
                <w:tab w:val="left" w:pos="-720"/>
              </w:tabs>
              <w:suppressAutoHyphens/>
              <w:jc w:val="center"/>
              <w:rPr>
                <w:ins w:id="229" w:author="Mouhamadou Faly Ba" w:date="2024-10-27T13:06:00Z" w16du:dateUtc="2024-10-27T13:06:00Z"/>
                <w:rFonts w:asciiTheme="minorHAnsi" w:hAnsiTheme="minorHAnsi" w:cstheme="minorHAnsi"/>
                <w:bCs/>
                <w:sz w:val="20"/>
                <w:szCs w:val="20"/>
                <w:lang w:val="fr-FR"/>
              </w:rPr>
            </w:pPr>
            <w:ins w:id="230" w:author="Mouhamadou Faly Ba" w:date="2024-10-27T13:06:00Z" w16du:dateUtc="2024-10-27T13:06:00Z">
              <w:r w:rsidRPr="00823A21">
                <w:rPr>
                  <w:rFonts w:asciiTheme="minorHAnsi" w:hAnsiTheme="minorHAnsi" w:cstheme="minorHAnsi"/>
                  <w:bCs/>
                  <w:sz w:val="20"/>
                  <w:szCs w:val="20"/>
                  <w:lang w:val="fr-FR"/>
                </w:rPr>
                <w:t>e</w:t>
              </w:r>
            </w:ins>
          </w:p>
        </w:tc>
        <w:tc>
          <w:tcPr>
            <w:tcW w:w="1747" w:type="pct"/>
            <w:shd w:val="clear" w:color="auto" w:fill="auto"/>
            <w:vAlign w:val="center"/>
          </w:tcPr>
          <w:p w14:paraId="0DE0032A" w14:textId="77777777" w:rsidR="005F2625" w:rsidRPr="00823A21" w:rsidRDefault="005F2625" w:rsidP="00E16B1F">
            <w:pPr>
              <w:rPr>
                <w:ins w:id="231" w:author="Mouhamadou Faly Ba" w:date="2024-10-27T13:06:00Z" w16du:dateUtc="2024-10-27T13:06:00Z"/>
                <w:rFonts w:asciiTheme="minorHAnsi" w:hAnsiTheme="minorHAnsi" w:cstheme="minorHAnsi"/>
                <w:bCs/>
                <w:sz w:val="20"/>
                <w:szCs w:val="20"/>
                <w:lang w:val="fr-FR"/>
              </w:rPr>
            </w:pPr>
            <w:ins w:id="232" w:author="Mouhamadou Faly Ba" w:date="2024-10-27T13:06:00Z" w16du:dateUtc="2024-10-27T13:06:00Z">
              <w:r w:rsidRPr="00823A21">
                <w:rPr>
                  <w:rFonts w:asciiTheme="minorHAnsi" w:hAnsiTheme="minorHAnsi" w:cstheme="minorHAnsi"/>
                  <w:bCs/>
                  <w:sz w:val="20"/>
                  <w:szCs w:val="20"/>
                  <w:lang w:val="fr-FR"/>
                </w:rPr>
                <w:t>Contraception d’urgence</w:t>
              </w:r>
            </w:ins>
          </w:p>
        </w:tc>
        <w:tc>
          <w:tcPr>
            <w:tcW w:w="723" w:type="pct"/>
            <w:shd w:val="clear" w:color="auto" w:fill="auto"/>
            <w:vAlign w:val="center"/>
          </w:tcPr>
          <w:p w14:paraId="65E626AA" w14:textId="77777777" w:rsidR="005F2625" w:rsidRPr="00823A21" w:rsidRDefault="005F2625" w:rsidP="00E16B1F">
            <w:pPr>
              <w:jc w:val="center"/>
              <w:rPr>
                <w:ins w:id="233" w:author="Mouhamadou Faly Ba" w:date="2024-10-27T13:06:00Z" w16du:dateUtc="2024-10-27T13:06:00Z"/>
                <w:rFonts w:asciiTheme="minorHAnsi" w:hAnsiTheme="minorHAnsi" w:cstheme="minorHAnsi"/>
                <w:bCs/>
                <w:sz w:val="20"/>
                <w:szCs w:val="20"/>
                <w:lang w:val="fr-FR"/>
              </w:rPr>
            </w:pPr>
            <w:ins w:id="234" w:author="Mouhamadou Faly Ba" w:date="2024-10-27T13:06:00Z" w16du:dateUtc="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496641BE" w14:textId="77777777" w:rsidR="005F2625" w:rsidRPr="00823A21" w:rsidRDefault="005F2625" w:rsidP="00E16B1F">
            <w:pPr>
              <w:tabs>
                <w:tab w:val="right" w:leader="dot" w:pos="3566"/>
                <w:tab w:val="right" w:leader="dot" w:pos="4420"/>
              </w:tabs>
              <w:suppressAutoHyphens/>
              <w:jc w:val="center"/>
              <w:rPr>
                <w:ins w:id="235" w:author="Mouhamadou Faly Ba" w:date="2024-10-27T13:06:00Z" w16du:dateUtc="2024-10-27T13:06:00Z"/>
                <w:rFonts w:asciiTheme="minorHAnsi" w:hAnsiTheme="minorHAnsi" w:cstheme="minorHAnsi"/>
                <w:noProof/>
                <w:sz w:val="20"/>
                <w:szCs w:val="20"/>
                <w:lang w:val="fr-FR" w:eastAsia="en-IN"/>
              </w:rPr>
            </w:pPr>
            <w:ins w:id="236" w:author="Mouhamadou Faly Ba" w:date="2024-10-27T13:06:00Z" w16du:dateUtc="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72F4E4C5" w14:textId="77777777" w:rsidR="005F2625" w:rsidRPr="00823A21" w:rsidRDefault="005F2625" w:rsidP="00E16B1F">
            <w:pPr>
              <w:tabs>
                <w:tab w:val="right" w:leader="dot" w:pos="3566"/>
                <w:tab w:val="right" w:leader="dot" w:pos="4420"/>
              </w:tabs>
              <w:suppressAutoHyphens/>
              <w:jc w:val="center"/>
              <w:rPr>
                <w:ins w:id="237" w:author="Mouhamadou Faly Ba" w:date="2024-10-27T13:06:00Z" w16du:dateUtc="2024-10-27T13:06:00Z"/>
                <w:rFonts w:asciiTheme="minorHAnsi" w:hAnsiTheme="minorHAnsi" w:cstheme="minorHAnsi"/>
                <w:noProof/>
                <w:sz w:val="20"/>
                <w:szCs w:val="20"/>
                <w:lang w:val="fr-FR" w:eastAsia="en-IN"/>
              </w:rPr>
            </w:pPr>
            <w:ins w:id="238" w:author="Mouhamadou Faly Ba" w:date="2024-10-27T13:06:00Z" w16du:dateUtc="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37F95619" w14:textId="77777777" w:rsidR="005F2625" w:rsidRPr="00823A21" w:rsidRDefault="005F2625" w:rsidP="00E16B1F">
            <w:pPr>
              <w:tabs>
                <w:tab w:val="right" w:leader="dot" w:pos="3566"/>
                <w:tab w:val="right" w:leader="dot" w:pos="4420"/>
              </w:tabs>
              <w:suppressAutoHyphens/>
              <w:jc w:val="center"/>
              <w:rPr>
                <w:ins w:id="239" w:author="Mouhamadou Faly Ba" w:date="2024-10-27T13:06:00Z" w16du:dateUtc="2024-10-27T13:06:00Z"/>
                <w:rFonts w:asciiTheme="minorHAnsi" w:hAnsiTheme="minorHAnsi" w:cstheme="minorHAnsi"/>
                <w:bCs/>
                <w:sz w:val="20"/>
                <w:szCs w:val="20"/>
                <w:lang w:val="fr-FR" w:bidi="hi-IN"/>
              </w:rPr>
            </w:pPr>
            <w:ins w:id="240" w:author="Mouhamadou Faly Ba" w:date="2024-10-27T13:06:00Z" w16du:dateUtc="2024-10-27T13:06:00Z">
              <w:r w:rsidRPr="00823A21">
                <w:rPr>
                  <w:rFonts w:asciiTheme="minorHAnsi" w:hAnsiTheme="minorHAnsi" w:cstheme="minorHAnsi"/>
                  <w:bCs/>
                  <w:sz w:val="20"/>
                  <w:szCs w:val="20"/>
                  <w:lang w:val="fr-FR" w:bidi="hi-IN"/>
                </w:rPr>
                <w:t>D</w:t>
              </w:r>
            </w:ins>
          </w:p>
        </w:tc>
      </w:tr>
      <w:tr w:rsidR="005F2625" w:rsidRPr="00F97A6C" w:rsidDel="00512C22" w14:paraId="0181BEC7" w14:textId="77777777" w:rsidTr="00E16B1F">
        <w:trPr>
          <w:trHeight w:val="20"/>
          <w:ins w:id="241" w:author="Mouhamadou Faly Ba" w:date="2024-10-27T13:06:00Z" w16du:dateUtc="2024-10-27T13:06:00Z"/>
        </w:trPr>
        <w:tc>
          <w:tcPr>
            <w:tcW w:w="358" w:type="pct"/>
            <w:shd w:val="clear" w:color="auto" w:fill="auto"/>
          </w:tcPr>
          <w:p w14:paraId="1768F4A7" w14:textId="77777777" w:rsidR="005F2625" w:rsidRPr="00823A21" w:rsidRDefault="005F2625" w:rsidP="00E16B1F">
            <w:pPr>
              <w:tabs>
                <w:tab w:val="left" w:pos="-720"/>
              </w:tabs>
              <w:suppressAutoHyphens/>
              <w:jc w:val="center"/>
              <w:rPr>
                <w:ins w:id="242" w:author="Mouhamadou Faly Ba" w:date="2024-10-27T13:06:00Z" w16du:dateUtc="2024-10-27T13:06:00Z"/>
                <w:rFonts w:asciiTheme="minorHAnsi" w:hAnsiTheme="minorHAnsi" w:cstheme="minorHAnsi"/>
                <w:bCs/>
                <w:sz w:val="20"/>
                <w:szCs w:val="20"/>
                <w:lang w:val="fr-FR"/>
              </w:rPr>
            </w:pPr>
            <w:ins w:id="243" w:author="Mouhamadou Faly Ba" w:date="2024-10-27T13:06:00Z" w16du:dateUtc="2024-10-27T13:06:00Z">
              <w:r w:rsidRPr="00823A21">
                <w:rPr>
                  <w:rFonts w:asciiTheme="minorHAnsi" w:hAnsiTheme="minorHAnsi" w:cstheme="minorHAnsi"/>
                  <w:bCs/>
                  <w:sz w:val="20"/>
                  <w:szCs w:val="20"/>
                  <w:lang w:val="fr-FR"/>
                </w:rPr>
                <w:t>f</w:t>
              </w:r>
            </w:ins>
          </w:p>
        </w:tc>
        <w:tc>
          <w:tcPr>
            <w:tcW w:w="1747" w:type="pct"/>
            <w:shd w:val="clear" w:color="auto" w:fill="auto"/>
            <w:vAlign w:val="center"/>
          </w:tcPr>
          <w:p w14:paraId="307E5E72" w14:textId="77777777" w:rsidR="005F2625" w:rsidRPr="00823A21" w:rsidRDefault="005F2625" w:rsidP="00E16B1F">
            <w:pPr>
              <w:rPr>
                <w:ins w:id="244" w:author="Mouhamadou Faly Ba" w:date="2024-10-27T13:06:00Z" w16du:dateUtc="2024-10-27T13:06:00Z"/>
                <w:rFonts w:asciiTheme="minorHAnsi" w:hAnsiTheme="minorHAnsi" w:cstheme="minorHAnsi"/>
                <w:bCs/>
                <w:sz w:val="20"/>
                <w:szCs w:val="20"/>
                <w:lang w:val="fr-FR"/>
              </w:rPr>
            </w:pPr>
            <w:ins w:id="245" w:author="Mouhamadou Faly Ba" w:date="2024-10-27T13:06:00Z" w16du:dateUtc="2024-10-27T13:06:00Z">
              <w:r w:rsidRPr="00823A21">
                <w:rPr>
                  <w:rFonts w:asciiTheme="minorHAnsi" w:hAnsiTheme="minorHAnsi" w:cstheme="minorHAnsi"/>
                  <w:bCs/>
                  <w:sz w:val="20"/>
                  <w:szCs w:val="20"/>
                  <w:lang w:val="fr-FR"/>
                </w:rPr>
                <w:t>Pilules</w:t>
              </w:r>
            </w:ins>
          </w:p>
        </w:tc>
        <w:tc>
          <w:tcPr>
            <w:tcW w:w="723" w:type="pct"/>
            <w:shd w:val="clear" w:color="auto" w:fill="auto"/>
            <w:vAlign w:val="center"/>
          </w:tcPr>
          <w:p w14:paraId="7AFA0298" w14:textId="77777777" w:rsidR="005F2625" w:rsidRPr="00823A21" w:rsidRDefault="005F2625" w:rsidP="00E16B1F">
            <w:pPr>
              <w:jc w:val="center"/>
              <w:rPr>
                <w:ins w:id="246" w:author="Mouhamadou Faly Ba" w:date="2024-10-27T13:06:00Z" w16du:dateUtc="2024-10-27T13:06:00Z"/>
                <w:rFonts w:asciiTheme="minorHAnsi" w:hAnsiTheme="minorHAnsi" w:cstheme="minorHAnsi"/>
                <w:bCs/>
                <w:sz w:val="20"/>
                <w:szCs w:val="20"/>
                <w:lang w:val="fr-FR"/>
              </w:rPr>
            </w:pPr>
            <w:ins w:id="247" w:author="Mouhamadou Faly Ba" w:date="2024-10-27T13:06:00Z" w16du:dateUtc="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6442707C" w14:textId="77777777" w:rsidR="005F2625" w:rsidRPr="00823A21" w:rsidRDefault="005F2625" w:rsidP="00E16B1F">
            <w:pPr>
              <w:tabs>
                <w:tab w:val="right" w:leader="dot" w:pos="3566"/>
                <w:tab w:val="right" w:leader="dot" w:pos="4420"/>
              </w:tabs>
              <w:suppressAutoHyphens/>
              <w:jc w:val="center"/>
              <w:rPr>
                <w:ins w:id="248" w:author="Mouhamadou Faly Ba" w:date="2024-10-27T13:06:00Z" w16du:dateUtc="2024-10-27T13:06:00Z"/>
                <w:rFonts w:asciiTheme="minorHAnsi" w:hAnsiTheme="minorHAnsi" w:cstheme="minorHAnsi"/>
                <w:noProof/>
                <w:sz w:val="20"/>
                <w:szCs w:val="20"/>
                <w:lang w:val="fr-FR" w:eastAsia="en-IN"/>
              </w:rPr>
            </w:pPr>
            <w:ins w:id="249" w:author="Mouhamadou Faly Ba" w:date="2024-10-27T13:06:00Z" w16du:dateUtc="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63E23B35" w14:textId="77777777" w:rsidR="005F2625" w:rsidRPr="00823A21" w:rsidRDefault="005F2625" w:rsidP="00E16B1F">
            <w:pPr>
              <w:tabs>
                <w:tab w:val="right" w:leader="dot" w:pos="3566"/>
                <w:tab w:val="right" w:leader="dot" w:pos="4420"/>
              </w:tabs>
              <w:suppressAutoHyphens/>
              <w:jc w:val="center"/>
              <w:rPr>
                <w:ins w:id="250" w:author="Mouhamadou Faly Ba" w:date="2024-10-27T13:06:00Z" w16du:dateUtc="2024-10-27T13:06:00Z"/>
                <w:rFonts w:asciiTheme="minorHAnsi" w:hAnsiTheme="minorHAnsi" w:cstheme="minorHAnsi"/>
                <w:noProof/>
                <w:sz w:val="20"/>
                <w:szCs w:val="20"/>
                <w:lang w:val="fr-FR" w:eastAsia="en-IN"/>
              </w:rPr>
            </w:pPr>
            <w:ins w:id="251" w:author="Mouhamadou Faly Ba" w:date="2024-10-27T13:06:00Z" w16du:dateUtc="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79064B40" w14:textId="77777777" w:rsidR="005F2625" w:rsidRPr="00823A21" w:rsidRDefault="005F2625" w:rsidP="00E16B1F">
            <w:pPr>
              <w:tabs>
                <w:tab w:val="right" w:leader="dot" w:pos="3566"/>
                <w:tab w:val="right" w:leader="dot" w:pos="4420"/>
              </w:tabs>
              <w:suppressAutoHyphens/>
              <w:jc w:val="center"/>
              <w:rPr>
                <w:ins w:id="252" w:author="Mouhamadou Faly Ba" w:date="2024-10-27T13:06:00Z" w16du:dateUtc="2024-10-27T13:06:00Z"/>
                <w:rFonts w:asciiTheme="minorHAnsi" w:hAnsiTheme="minorHAnsi" w:cstheme="minorHAnsi"/>
                <w:bCs/>
                <w:sz w:val="20"/>
                <w:szCs w:val="20"/>
                <w:lang w:val="fr-FR" w:bidi="hi-IN"/>
              </w:rPr>
            </w:pPr>
            <w:ins w:id="253" w:author="Mouhamadou Faly Ba" w:date="2024-10-27T13:06:00Z" w16du:dateUtc="2024-10-27T13:06:00Z">
              <w:r w:rsidRPr="00823A21">
                <w:rPr>
                  <w:rFonts w:asciiTheme="minorHAnsi" w:hAnsiTheme="minorHAnsi" w:cstheme="minorHAnsi"/>
                  <w:bCs/>
                  <w:sz w:val="20"/>
                  <w:szCs w:val="20"/>
                  <w:lang w:val="fr-FR" w:bidi="hi-IN"/>
                </w:rPr>
                <w:t>D</w:t>
              </w:r>
            </w:ins>
          </w:p>
        </w:tc>
      </w:tr>
      <w:tr w:rsidR="005F2625" w:rsidRPr="00F97A6C" w:rsidDel="00512C22" w14:paraId="22A094D5" w14:textId="77777777" w:rsidTr="00E16B1F">
        <w:trPr>
          <w:trHeight w:val="20"/>
          <w:ins w:id="254" w:author="Mouhamadou Faly Ba" w:date="2024-10-27T13:06:00Z" w16du:dateUtc="2024-10-27T13:06:00Z"/>
        </w:trPr>
        <w:tc>
          <w:tcPr>
            <w:tcW w:w="358" w:type="pct"/>
            <w:shd w:val="clear" w:color="auto" w:fill="auto"/>
          </w:tcPr>
          <w:p w14:paraId="69809AC1" w14:textId="77777777" w:rsidR="005F2625" w:rsidRPr="00823A21" w:rsidRDefault="005F2625" w:rsidP="00E16B1F">
            <w:pPr>
              <w:tabs>
                <w:tab w:val="left" w:pos="-720"/>
              </w:tabs>
              <w:suppressAutoHyphens/>
              <w:jc w:val="center"/>
              <w:rPr>
                <w:ins w:id="255" w:author="Mouhamadou Faly Ba" w:date="2024-10-27T13:06:00Z" w16du:dateUtc="2024-10-27T13:06:00Z"/>
                <w:rFonts w:asciiTheme="minorHAnsi" w:hAnsiTheme="minorHAnsi" w:cstheme="minorHAnsi"/>
                <w:bCs/>
                <w:sz w:val="20"/>
                <w:szCs w:val="20"/>
                <w:lang w:val="fr-FR"/>
              </w:rPr>
            </w:pPr>
            <w:ins w:id="256" w:author="Mouhamadou Faly Ba" w:date="2024-10-27T13:06:00Z" w16du:dateUtc="2024-10-27T13:06:00Z">
              <w:r w:rsidRPr="00823A21">
                <w:rPr>
                  <w:rFonts w:asciiTheme="minorHAnsi" w:hAnsiTheme="minorHAnsi" w:cstheme="minorHAnsi"/>
                  <w:bCs/>
                  <w:sz w:val="20"/>
                  <w:szCs w:val="20"/>
                  <w:lang w:val="fr-FR"/>
                </w:rPr>
                <w:t>g</w:t>
              </w:r>
            </w:ins>
          </w:p>
        </w:tc>
        <w:tc>
          <w:tcPr>
            <w:tcW w:w="1747" w:type="pct"/>
            <w:shd w:val="clear" w:color="auto" w:fill="auto"/>
            <w:vAlign w:val="center"/>
          </w:tcPr>
          <w:p w14:paraId="05BDBC61" w14:textId="77777777" w:rsidR="005F2625" w:rsidRPr="00823A21" w:rsidRDefault="005F2625" w:rsidP="00E16B1F">
            <w:pPr>
              <w:rPr>
                <w:ins w:id="257" w:author="Mouhamadou Faly Ba" w:date="2024-10-27T13:06:00Z" w16du:dateUtc="2024-10-27T13:06:00Z"/>
                <w:rFonts w:asciiTheme="minorHAnsi" w:hAnsiTheme="minorHAnsi" w:cstheme="minorHAnsi"/>
                <w:bCs/>
                <w:sz w:val="20"/>
                <w:szCs w:val="20"/>
                <w:lang w:val="fr-FR"/>
              </w:rPr>
            </w:pPr>
            <w:ins w:id="258" w:author="Mouhamadou Faly Ba" w:date="2024-10-27T13:06:00Z" w16du:dateUtc="2024-10-27T13:06:00Z">
              <w:r w:rsidRPr="00823A21">
                <w:rPr>
                  <w:rFonts w:asciiTheme="minorHAnsi" w:hAnsiTheme="minorHAnsi" w:cstheme="minorHAnsi"/>
                  <w:bCs/>
                  <w:sz w:val="20"/>
                  <w:szCs w:val="20"/>
                  <w:lang w:val="fr-FR"/>
                </w:rPr>
                <w:t>Implants</w:t>
              </w:r>
            </w:ins>
          </w:p>
        </w:tc>
        <w:tc>
          <w:tcPr>
            <w:tcW w:w="723" w:type="pct"/>
            <w:shd w:val="clear" w:color="auto" w:fill="auto"/>
            <w:vAlign w:val="center"/>
          </w:tcPr>
          <w:p w14:paraId="5AF08125" w14:textId="77777777" w:rsidR="005F2625" w:rsidRPr="00823A21" w:rsidRDefault="005F2625" w:rsidP="00E16B1F">
            <w:pPr>
              <w:jc w:val="center"/>
              <w:rPr>
                <w:ins w:id="259" w:author="Mouhamadou Faly Ba" w:date="2024-10-27T13:06:00Z" w16du:dateUtc="2024-10-27T13:06:00Z"/>
                <w:rFonts w:asciiTheme="minorHAnsi" w:hAnsiTheme="minorHAnsi" w:cstheme="minorHAnsi"/>
                <w:bCs/>
                <w:sz w:val="20"/>
                <w:szCs w:val="20"/>
                <w:lang w:val="fr-FR"/>
              </w:rPr>
            </w:pPr>
            <w:ins w:id="260" w:author="Mouhamadou Faly Ba" w:date="2024-10-27T13:06:00Z" w16du:dateUtc="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57975337" w14:textId="77777777" w:rsidR="005F2625" w:rsidRPr="00823A21" w:rsidRDefault="005F2625" w:rsidP="00E16B1F">
            <w:pPr>
              <w:tabs>
                <w:tab w:val="right" w:leader="dot" w:pos="3566"/>
                <w:tab w:val="right" w:leader="dot" w:pos="4420"/>
              </w:tabs>
              <w:suppressAutoHyphens/>
              <w:jc w:val="center"/>
              <w:rPr>
                <w:ins w:id="261" w:author="Mouhamadou Faly Ba" w:date="2024-10-27T13:06:00Z" w16du:dateUtc="2024-10-27T13:06:00Z"/>
                <w:rFonts w:asciiTheme="minorHAnsi" w:hAnsiTheme="minorHAnsi" w:cstheme="minorHAnsi"/>
                <w:noProof/>
                <w:sz w:val="20"/>
                <w:szCs w:val="20"/>
                <w:lang w:val="fr-FR" w:eastAsia="en-IN"/>
              </w:rPr>
            </w:pPr>
            <w:ins w:id="262" w:author="Mouhamadou Faly Ba" w:date="2024-10-27T13:06:00Z" w16du:dateUtc="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63603899" w14:textId="77777777" w:rsidR="005F2625" w:rsidRPr="00823A21" w:rsidRDefault="005F2625" w:rsidP="00E16B1F">
            <w:pPr>
              <w:tabs>
                <w:tab w:val="right" w:leader="dot" w:pos="3566"/>
                <w:tab w:val="right" w:leader="dot" w:pos="4420"/>
              </w:tabs>
              <w:suppressAutoHyphens/>
              <w:jc w:val="center"/>
              <w:rPr>
                <w:ins w:id="263" w:author="Mouhamadou Faly Ba" w:date="2024-10-27T13:06:00Z" w16du:dateUtc="2024-10-27T13:06:00Z"/>
                <w:rFonts w:asciiTheme="minorHAnsi" w:hAnsiTheme="minorHAnsi" w:cstheme="minorHAnsi"/>
                <w:noProof/>
                <w:sz w:val="20"/>
                <w:szCs w:val="20"/>
                <w:lang w:val="fr-FR" w:eastAsia="en-IN"/>
              </w:rPr>
            </w:pPr>
            <w:ins w:id="264" w:author="Mouhamadou Faly Ba" w:date="2024-10-27T13:06:00Z" w16du:dateUtc="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7D683AB1" w14:textId="77777777" w:rsidR="005F2625" w:rsidRPr="00823A21" w:rsidRDefault="005F2625" w:rsidP="00E16B1F">
            <w:pPr>
              <w:tabs>
                <w:tab w:val="right" w:leader="dot" w:pos="3566"/>
                <w:tab w:val="right" w:leader="dot" w:pos="4420"/>
              </w:tabs>
              <w:suppressAutoHyphens/>
              <w:jc w:val="center"/>
              <w:rPr>
                <w:ins w:id="265" w:author="Mouhamadou Faly Ba" w:date="2024-10-27T13:06:00Z" w16du:dateUtc="2024-10-27T13:06:00Z"/>
                <w:rFonts w:asciiTheme="minorHAnsi" w:hAnsiTheme="minorHAnsi" w:cstheme="minorHAnsi"/>
                <w:bCs/>
                <w:sz w:val="20"/>
                <w:szCs w:val="20"/>
                <w:lang w:val="fr-FR" w:bidi="hi-IN"/>
              </w:rPr>
            </w:pPr>
            <w:ins w:id="266" w:author="Mouhamadou Faly Ba" w:date="2024-10-27T13:06:00Z" w16du:dateUtc="2024-10-27T13:06:00Z">
              <w:r w:rsidRPr="00823A21">
                <w:rPr>
                  <w:rFonts w:asciiTheme="minorHAnsi" w:hAnsiTheme="minorHAnsi" w:cstheme="minorHAnsi"/>
                  <w:bCs/>
                  <w:sz w:val="20"/>
                  <w:szCs w:val="20"/>
                  <w:lang w:val="fr-FR" w:bidi="hi-IN"/>
                </w:rPr>
                <w:t>D</w:t>
              </w:r>
            </w:ins>
          </w:p>
        </w:tc>
      </w:tr>
      <w:tr w:rsidR="005F2625" w:rsidRPr="00F97A6C" w:rsidDel="00512C22" w14:paraId="41D5E637" w14:textId="77777777" w:rsidTr="00E16B1F">
        <w:trPr>
          <w:trHeight w:val="20"/>
          <w:ins w:id="267" w:author="Mouhamadou Faly Ba" w:date="2024-10-27T13:06:00Z" w16du:dateUtc="2024-10-27T13:06:00Z"/>
        </w:trPr>
        <w:tc>
          <w:tcPr>
            <w:tcW w:w="358" w:type="pct"/>
            <w:shd w:val="clear" w:color="auto" w:fill="auto"/>
          </w:tcPr>
          <w:p w14:paraId="057A8507" w14:textId="77777777" w:rsidR="005F2625" w:rsidRPr="00823A21" w:rsidRDefault="005F2625" w:rsidP="00E16B1F">
            <w:pPr>
              <w:tabs>
                <w:tab w:val="left" w:pos="-720"/>
              </w:tabs>
              <w:suppressAutoHyphens/>
              <w:jc w:val="center"/>
              <w:rPr>
                <w:ins w:id="268" w:author="Mouhamadou Faly Ba" w:date="2024-10-27T13:06:00Z" w16du:dateUtc="2024-10-27T13:06:00Z"/>
                <w:rFonts w:asciiTheme="minorHAnsi" w:hAnsiTheme="minorHAnsi" w:cstheme="minorHAnsi"/>
                <w:bCs/>
                <w:sz w:val="20"/>
                <w:szCs w:val="20"/>
                <w:lang w:val="fr-FR"/>
              </w:rPr>
            </w:pPr>
            <w:ins w:id="269" w:author="Mouhamadou Faly Ba" w:date="2024-10-27T13:06:00Z" w16du:dateUtc="2024-10-27T13:06:00Z">
              <w:r w:rsidRPr="00823A21">
                <w:rPr>
                  <w:rFonts w:asciiTheme="minorHAnsi" w:hAnsiTheme="minorHAnsi" w:cstheme="minorHAnsi"/>
                  <w:bCs/>
                  <w:sz w:val="20"/>
                  <w:szCs w:val="20"/>
                  <w:lang w:val="fr-FR"/>
                </w:rPr>
                <w:t>h</w:t>
              </w:r>
            </w:ins>
          </w:p>
        </w:tc>
        <w:tc>
          <w:tcPr>
            <w:tcW w:w="1747" w:type="pct"/>
            <w:shd w:val="clear" w:color="auto" w:fill="auto"/>
            <w:vAlign w:val="center"/>
          </w:tcPr>
          <w:p w14:paraId="484E0242" w14:textId="77777777" w:rsidR="005F2625" w:rsidRPr="00823A21" w:rsidRDefault="005F2625" w:rsidP="00E16B1F">
            <w:pPr>
              <w:rPr>
                <w:ins w:id="270" w:author="Mouhamadou Faly Ba" w:date="2024-10-27T13:06:00Z" w16du:dateUtc="2024-10-27T13:06:00Z"/>
                <w:rFonts w:asciiTheme="minorHAnsi" w:hAnsiTheme="minorHAnsi" w:cstheme="minorHAnsi"/>
                <w:bCs/>
                <w:sz w:val="20"/>
                <w:szCs w:val="20"/>
                <w:lang w:val="fr-FR"/>
              </w:rPr>
            </w:pPr>
            <w:ins w:id="271" w:author="Mouhamadou Faly Ba" w:date="2024-10-27T13:06:00Z" w16du:dateUtc="2024-10-27T13:06:00Z">
              <w:r w:rsidRPr="00823A21">
                <w:rPr>
                  <w:rFonts w:asciiTheme="minorHAnsi" w:hAnsiTheme="minorHAnsi" w:cstheme="minorHAnsi"/>
                  <w:bCs/>
                  <w:sz w:val="20"/>
                  <w:szCs w:val="20"/>
                  <w:lang w:val="fr-FR"/>
                </w:rPr>
                <w:t xml:space="preserve">Stérilisation féminine </w:t>
              </w:r>
            </w:ins>
          </w:p>
        </w:tc>
        <w:tc>
          <w:tcPr>
            <w:tcW w:w="723" w:type="pct"/>
            <w:shd w:val="clear" w:color="auto" w:fill="auto"/>
            <w:vAlign w:val="center"/>
          </w:tcPr>
          <w:p w14:paraId="73B977F6" w14:textId="77777777" w:rsidR="005F2625" w:rsidRPr="00823A21" w:rsidRDefault="005F2625" w:rsidP="00E16B1F">
            <w:pPr>
              <w:jc w:val="center"/>
              <w:rPr>
                <w:ins w:id="272" w:author="Mouhamadou Faly Ba" w:date="2024-10-27T13:06:00Z" w16du:dateUtc="2024-10-27T13:06:00Z"/>
                <w:rFonts w:asciiTheme="minorHAnsi" w:hAnsiTheme="minorHAnsi" w:cstheme="minorHAnsi"/>
                <w:bCs/>
                <w:sz w:val="20"/>
                <w:szCs w:val="20"/>
                <w:lang w:val="fr-FR"/>
              </w:rPr>
            </w:pPr>
            <w:ins w:id="273" w:author="Mouhamadou Faly Ba" w:date="2024-10-27T13:06:00Z" w16du:dateUtc="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2D3C1E57" w14:textId="77777777" w:rsidR="005F2625" w:rsidRPr="00823A21" w:rsidRDefault="005F2625" w:rsidP="00E16B1F">
            <w:pPr>
              <w:tabs>
                <w:tab w:val="right" w:leader="dot" w:pos="3566"/>
                <w:tab w:val="right" w:leader="dot" w:pos="4420"/>
              </w:tabs>
              <w:suppressAutoHyphens/>
              <w:jc w:val="center"/>
              <w:rPr>
                <w:ins w:id="274" w:author="Mouhamadou Faly Ba" w:date="2024-10-27T13:06:00Z" w16du:dateUtc="2024-10-27T13:06:00Z"/>
                <w:rFonts w:asciiTheme="minorHAnsi" w:hAnsiTheme="minorHAnsi" w:cstheme="minorHAnsi"/>
                <w:noProof/>
                <w:sz w:val="20"/>
                <w:szCs w:val="20"/>
                <w:lang w:val="fr-FR" w:eastAsia="en-IN"/>
              </w:rPr>
            </w:pPr>
            <w:ins w:id="275" w:author="Mouhamadou Faly Ba" w:date="2024-10-27T13:06:00Z" w16du:dateUtc="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7664C0C0" w14:textId="77777777" w:rsidR="005F2625" w:rsidRPr="00823A21" w:rsidRDefault="005F2625" w:rsidP="00E16B1F">
            <w:pPr>
              <w:tabs>
                <w:tab w:val="right" w:leader="dot" w:pos="3566"/>
                <w:tab w:val="right" w:leader="dot" w:pos="4420"/>
              </w:tabs>
              <w:suppressAutoHyphens/>
              <w:jc w:val="center"/>
              <w:rPr>
                <w:ins w:id="276" w:author="Mouhamadou Faly Ba" w:date="2024-10-27T13:06:00Z" w16du:dateUtc="2024-10-27T13:06:00Z"/>
                <w:rFonts w:asciiTheme="minorHAnsi" w:hAnsiTheme="minorHAnsi" w:cstheme="minorHAnsi"/>
                <w:noProof/>
                <w:sz w:val="20"/>
                <w:szCs w:val="20"/>
                <w:lang w:val="fr-FR" w:eastAsia="en-IN"/>
              </w:rPr>
            </w:pPr>
            <w:ins w:id="277" w:author="Mouhamadou Faly Ba" w:date="2024-10-27T13:06:00Z" w16du:dateUtc="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12437B17" w14:textId="77777777" w:rsidR="005F2625" w:rsidRPr="00823A21" w:rsidRDefault="005F2625" w:rsidP="00E16B1F">
            <w:pPr>
              <w:tabs>
                <w:tab w:val="right" w:leader="dot" w:pos="3566"/>
                <w:tab w:val="right" w:leader="dot" w:pos="4420"/>
              </w:tabs>
              <w:suppressAutoHyphens/>
              <w:jc w:val="center"/>
              <w:rPr>
                <w:ins w:id="278" w:author="Mouhamadou Faly Ba" w:date="2024-10-27T13:06:00Z" w16du:dateUtc="2024-10-27T13:06:00Z"/>
                <w:rFonts w:asciiTheme="minorHAnsi" w:hAnsiTheme="minorHAnsi" w:cstheme="minorHAnsi"/>
                <w:bCs/>
                <w:sz w:val="20"/>
                <w:szCs w:val="20"/>
                <w:lang w:val="fr-FR" w:bidi="hi-IN"/>
              </w:rPr>
            </w:pPr>
            <w:ins w:id="279" w:author="Mouhamadou Faly Ba" w:date="2024-10-27T13:06:00Z" w16du:dateUtc="2024-10-27T13:06:00Z">
              <w:r w:rsidRPr="00823A21">
                <w:rPr>
                  <w:rFonts w:asciiTheme="minorHAnsi" w:hAnsiTheme="minorHAnsi" w:cstheme="minorHAnsi"/>
                  <w:bCs/>
                  <w:sz w:val="20"/>
                  <w:szCs w:val="20"/>
                  <w:lang w:val="fr-FR" w:bidi="hi-IN"/>
                </w:rPr>
                <w:t>D</w:t>
              </w:r>
            </w:ins>
          </w:p>
        </w:tc>
      </w:tr>
      <w:tr w:rsidR="005F2625" w:rsidRPr="00F97A6C" w:rsidDel="00512C22" w14:paraId="4ADD140A" w14:textId="77777777" w:rsidTr="00E16B1F">
        <w:trPr>
          <w:trHeight w:val="20"/>
          <w:ins w:id="280" w:author="Mouhamadou Faly Ba" w:date="2024-10-27T13:06:00Z" w16du:dateUtc="2024-10-27T13:06:00Z"/>
        </w:trPr>
        <w:tc>
          <w:tcPr>
            <w:tcW w:w="358" w:type="pct"/>
            <w:shd w:val="clear" w:color="auto" w:fill="auto"/>
          </w:tcPr>
          <w:p w14:paraId="45EDA30C" w14:textId="77777777" w:rsidR="005F2625" w:rsidRPr="00823A21" w:rsidRDefault="005F2625" w:rsidP="00E16B1F">
            <w:pPr>
              <w:tabs>
                <w:tab w:val="left" w:pos="-720"/>
              </w:tabs>
              <w:suppressAutoHyphens/>
              <w:jc w:val="center"/>
              <w:rPr>
                <w:ins w:id="281" w:author="Mouhamadou Faly Ba" w:date="2024-10-27T13:06:00Z" w16du:dateUtc="2024-10-27T13:06:00Z"/>
                <w:rFonts w:asciiTheme="minorHAnsi" w:hAnsiTheme="minorHAnsi" w:cstheme="minorHAnsi"/>
                <w:bCs/>
                <w:sz w:val="20"/>
                <w:szCs w:val="20"/>
                <w:lang w:val="fr-FR"/>
              </w:rPr>
            </w:pPr>
            <w:ins w:id="282" w:author="Mouhamadou Faly Ba" w:date="2024-10-27T13:06:00Z" w16du:dateUtc="2024-10-27T13:06:00Z">
              <w:r w:rsidRPr="00823A21">
                <w:rPr>
                  <w:rFonts w:asciiTheme="minorHAnsi" w:hAnsiTheme="minorHAnsi" w:cstheme="minorHAnsi"/>
                  <w:bCs/>
                  <w:sz w:val="20"/>
                  <w:szCs w:val="20"/>
                  <w:lang w:val="fr-FR"/>
                </w:rPr>
                <w:t>i</w:t>
              </w:r>
            </w:ins>
          </w:p>
        </w:tc>
        <w:tc>
          <w:tcPr>
            <w:tcW w:w="1747" w:type="pct"/>
            <w:shd w:val="clear" w:color="auto" w:fill="auto"/>
            <w:vAlign w:val="center"/>
          </w:tcPr>
          <w:p w14:paraId="4894DFBF" w14:textId="77777777" w:rsidR="005F2625" w:rsidRPr="00823A21" w:rsidRDefault="005F2625" w:rsidP="00E16B1F">
            <w:pPr>
              <w:rPr>
                <w:ins w:id="283" w:author="Mouhamadou Faly Ba" w:date="2024-10-27T13:06:00Z" w16du:dateUtc="2024-10-27T13:06:00Z"/>
                <w:rFonts w:asciiTheme="minorHAnsi" w:hAnsiTheme="minorHAnsi" w:cstheme="minorHAnsi"/>
                <w:bCs/>
                <w:sz w:val="20"/>
                <w:szCs w:val="20"/>
                <w:lang w:val="fr-FR"/>
              </w:rPr>
            </w:pPr>
            <w:ins w:id="284" w:author="Mouhamadou Faly Ba" w:date="2024-10-27T13:06:00Z" w16du:dateUtc="2024-10-27T13:06:00Z">
              <w:r w:rsidRPr="00823A21">
                <w:rPr>
                  <w:rFonts w:asciiTheme="minorHAnsi" w:hAnsiTheme="minorHAnsi" w:cstheme="minorHAnsi"/>
                  <w:bCs/>
                  <w:sz w:val="20"/>
                  <w:szCs w:val="20"/>
                  <w:lang w:val="fr-FR"/>
                </w:rPr>
                <w:t>Stérilisation masculine</w:t>
              </w:r>
            </w:ins>
          </w:p>
        </w:tc>
        <w:tc>
          <w:tcPr>
            <w:tcW w:w="723" w:type="pct"/>
            <w:shd w:val="clear" w:color="auto" w:fill="auto"/>
            <w:vAlign w:val="center"/>
          </w:tcPr>
          <w:p w14:paraId="12587ACE" w14:textId="77777777" w:rsidR="005F2625" w:rsidRPr="00823A21" w:rsidRDefault="005F2625" w:rsidP="00E16B1F">
            <w:pPr>
              <w:jc w:val="center"/>
              <w:rPr>
                <w:ins w:id="285" w:author="Mouhamadou Faly Ba" w:date="2024-10-27T13:06:00Z" w16du:dateUtc="2024-10-27T13:06:00Z"/>
                <w:rFonts w:asciiTheme="minorHAnsi" w:hAnsiTheme="minorHAnsi" w:cstheme="minorHAnsi"/>
                <w:sz w:val="20"/>
                <w:szCs w:val="20"/>
                <w:lang w:val="fr-FR"/>
              </w:rPr>
            </w:pPr>
            <w:ins w:id="286" w:author="Mouhamadou Faly Ba" w:date="2024-10-27T13:06:00Z" w16du:dateUtc="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676BF132" w14:textId="77777777" w:rsidR="005F2625" w:rsidRPr="00823A21" w:rsidRDefault="005F2625" w:rsidP="00E16B1F">
            <w:pPr>
              <w:tabs>
                <w:tab w:val="right" w:leader="dot" w:pos="3566"/>
                <w:tab w:val="right" w:leader="dot" w:pos="4420"/>
              </w:tabs>
              <w:suppressAutoHyphens/>
              <w:jc w:val="center"/>
              <w:rPr>
                <w:ins w:id="287" w:author="Mouhamadou Faly Ba" w:date="2024-10-27T13:06:00Z" w16du:dateUtc="2024-10-27T13:06:00Z"/>
                <w:rFonts w:asciiTheme="minorHAnsi" w:hAnsiTheme="minorHAnsi" w:cstheme="minorHAnsi"/>
                <w:noProof/>
                <w:sz w:val="20"/>
                <w:szCs w:val="20"/>
                <w:lang w:val="fr-FR" w:eastAsia="en-IN"/>
              </w:rPr>
            </w:pPr>
            <w:ins w:id="288" w:author="Mouhamadou Faly Ba" w:date="2024-10-27T13:06:00Z" w16du:dateUtc="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33110C7E" w14:textId="77777777" w:rsidR="005F2625" w:rsidRPr="00823A21" w:rsidRDefault="005F2625" w:rsidP="00E16B1F">
            <w:pPr>
              <w:tabs>
                <w:tab w:val="right" w:leader="dot" w:pos="3566"/>
                <w:tab w:val="right" w:leader="dot" w:pos="4420"/>
              </w:tabs>
              <w:suppressAutoHyphens/>
              <w:jc w:val="center"/>
              <w:rPr>
                <w:ins w:id="289" w:author="Mouhamadou Faly Ba" w:date="2024-10-27T13:06:00Z" w16du:dateUtc="2024-10-27T13:06:00Z"/>
                <w:rFonts w:asciiTheme="minorHAnsi" w:hAnsiTheme="minorHAnsi" w:cstheme="minorHAnsi"/>
                <w:noProof/>
                <w:sz w:val="20"/>
                <w:szCs w:val="20"/>
                <w:lang w:val="fr-FR" w:eastAsia="en-IN"/>
              </w:rPr>
            </w:pPr>
            <w:ins w:id="290" w:author="Mouhamadou Faly Ba" w:date="2024-10-27T13:06:00Z" w16du:dateUtc="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301904E2" w14:textId="77777777" w:rsidR="005F2625" w:rsidRPr="00823A21" w:rsidRDefault="005F2625" w:rsidP="00E16B1F">
            <w:pPr>
              <w:tabs>
                <w:tab w:val="right" w:leader="dot" w:pos="3566"/>
                <w:tab w:val="right" w:leader="dot" w:pos="4420"/>
              </w:tabs>
              <w:suppressAutoHyphens/>
              <w:jc w:val="center"/>
              <w:rPr>
                <w:ins w:id="291" w:author="Mouhamadou Faly Ba" w:date="2024-10-27T13:06:00Z" w16du:dateUtc="2024-10-27T13:06:00Z"/>
                <w:rFonts w:asciiTheme="minorHAnsi" w:hAnsiTheme="minorHAnsi" w:cstheme="minorHAnsi"/>
                <w:bCs/>
                <w:sz w:val="20"/>
                <w:szCs w:val="20"/>
                <w:lang w:val="fr-FR" w:bidi="hi-IN"/>
              </w:rPr>
            </w:pPr>
            <w:ins w:id="292" w:author="Mouhamadou Faly Ba" w:date="2024-10-27T13:06:00Z" w16du:dateUtc="2024-10-27T13:06:00Z">
              <w:r w:rsidRPr="00823A21">
                <w:rPr>
                  <w:rFonts w:asciiTheme="minorHAnsi" w:hAnsiTheme="minorHAnsi" w:cstheme="minorHAnsi"/>
                  <w:bCs/>
                  <w:sz w:val="20"/>
                  <w:szCs w:val="20"/>
                  <w:lang w:val="fr-FR" w:bidi="hi-IN"/>
                </w:rPr>
                <w:t>D</w:t>
              </w:r>
            </w:ins>
          </w:p>
        </w:tc>
      </w:tr>
      <w:tr w:rsidR="005F2625" w:rsidRPr="00F97A6C" w:rsidDel="00512C22" w14:paraId="392E66CD" w14:textId="77777777" w:rsidTr="00E16B1F">
        <w:trPr>
          <w:trHeight w:val="20"/>
          <w:ins w:id="293" w:author="Mouhamadou Faly Ba" w:date="2024-10-27T13:06:00Z" w16du:dateUtc="2024-10-27T13:06:00Z"/>
        </w:trPr>
        <w:tc>
          <w:tcPr>
            <w:tcW w:w="358" w:type="pct"/>
            <w:shd w:val="clear" w:color="auto" w:fill="auto"/>
          </w:tcPr>
          <w:p w14:paraId="1E56977B" w14:textId="77777777" w:rsidR="005F2625" w:rsidRPr="00823A21" w:rsidRDefault="005F2625" w:rsidP="00E16B1F">
            <w:pPr>
              <w:tabs>
                <w:tab w:val="left" w:pos="-720"/>
              </w:tabs>
              <w:suppressAutoHyphens/>
              <w:jc w:val="center"/>
              <w:rPr>
                <w:ins w:id="294" w:author="Mouhamadou Faly Ba" w:date="2024-10-27T13:06:00Z" w16du:dateUtc="2024-10-27T13:06:00Z"/>
                <w:rFonts w:asciiTheme="minorHAnsi" w:hAnsiTheme="minorHAnsi" w:cstheme="minorHAnsi"/>
                <w:bCs/>
                <w:sz w:val="20"/>
                <w:szCs w:val="20"/>
                <w:lang w:val="fr-FR"/>
              </w:rPr>
            </w:pPr>
            <w:ins w:id="295" w:author="Mouhamadou Faly Ba" w:date="2024-10-27T13:06:00Z" w16du:dateUtc="2024-10-27T13:06:00Z">
              <w:r w:rsidRPr="00823A21">
                <w:rPr>
                  <w:rFonts w:asciiTheme="minorHAnsi" w:hAnsiTheme="minorHAnsi" w:cstheme="minorHAnsi"/>
                  <w:bCs/>
                  <w:sz w:val="20"/>
                  <w:szCs w:val="20"/>
                  <w:lang w:val="fr-FR"/>
                </w:rPr>
                <w:t>j</w:t>
              </w:r>
            </w:ins>
          </w:p>
        </w:tc>
        <w:tc>
          <w:tcPr>
            <w:tcW w:w="1747" w:type="pct"/>
            <w:shd w:val="clear" w:color="auto" w:fill="auto"/>
            <w:vAlign w:val="center"/>
          </w:tcPr>
          <w:p w14:paraId="7AFE06F9" w14:textId="692B918C" w:rsidR="005F2625" w:rsidRPr="00823A21" w:rsidRDefault="005F2625" w:rsidP="00E16B1F">
            <w:pPr>
              <w:rPr>
                <w:ins w:id="296" w:author="Mouhamadou Faly Ba" w:date="2024-10-27T13:06:00Z" w16du:dateUtc="2024-10-27T13:06:00Z"/>
                <w:rFonts w:asciiTheme="minorHAnsi" w:hAnsiTheme="minorHAnsi" w:cstheme="minorHAnsi"/>
                <w:bCs/>
                <w:sz w:val="20"/>
                <w:szCs w:val="20"/>
                <w:lang w:val="fr-FR"/>
              </w:rPr>
            </w:pPr>
            <w:ins w:id="297" w:author="Mouhamadou Faly Ba" w:date="2024-10-27T13:06:00Z" w16du:dateUtc="2024-10-27T13:06:00Z">
              <w:r w:rsidRPr="00823A21">
                <w:rPr>
                  <w:rFonts w:asciiTheme="minorHAnsi" w:hAnsiTheme="minorHAnsi" w:cstheme="minorHAnsi"/>
                  <w:bCs/>
                  <w:sz w:val="20"/>
                  <w:szCs w:val="20"/>
                  <w:lang w:val="fr-FR"/>
                </w:rPr>
                <w:t xml:space="preserve">Allaitement maternel exclusif </w:t>
              </w:r>
            </w:ins>
          </w:p>
        </w:tc>
        <w:tc>
          <w:tcPr>
            <w:tcW w:w="723" w:type="pct"/>
            <w:shd w:val="clear" w:color="auto" w:fill="auto"/>
            <w:vAlign w:val="center"/>
          </w:tcPr>
          <w:p w14:paraId="7E5E6E9F" w14:textId="77777777" w:rsidR="005F2625" w:rsidRPr="00823A21" w:rsidRDefault="005F2625" w:rsidP="00E16B1F">
            <w:pPr>
              <w:jc w:val="center"/>
              <w:rPr>
                <w:ins w:id="298" w:author="Mouhamadou Faly Ba" w:date="2024-10-27T13:06:00Z" w16du:dateUtc="2024-10-27T13:06:00Z"/>
                <w:rFonts w:asciiTheme="minorHAnsi" w:hAnsiTheme="minorHAnsi" w:cstheme="minorHAnsi"/>
                <w:sz w:val="20"/>
                <w:szCs w:val="20"/>
                <w:lang w:val="fr-FR"/>
              </w:rPr>
            </w:pPr>
            <w:ins w:id="299" w:author="Mouhamadou Faly Ba" w:date="2024-10-27T13:06:00Z" w16du:dateUtc="2024-10-27T13:06:00Z">
              <w:r w:rsidRPr="00823A21">
                <w:rPr>
                  <w:rFonts w:asciiTheme="minorHAnsi" w:hAnsiTheme="minorHAnsi" w:cstheme="minorHAnsi"/>
                  <w:noProof/>
                  <w:sz w:val="20"/>
                  <w:szCs w:val="20"/>
                  <w:lang w:val="fr-FR" w:eastAsia="en-IN"/>
                </w:rPr>
                <w:t>A</w:t>
              </w:r>
            </w:ins>
          </w:p>
        </w:tc>
        <w:tc>
          <w:tcPr>
            <w:tcW w:w="724" w:type="pct"/>
            <w:shd w:val="clear" w:color="auto" w:fill="auto"/>
            <w:vAlign w:val="center"/>
          </w:tcPr>
          <w:p w14:paraId="07C6C6D2" w14:textId="77777777" w:rsidR="005F2625" w:rsidRPr="00823A21" w:rsidRDefault="005F2625" w:rsidP="00E16B1F">
            <w:pPr>
              <w:tabs>
                <w:tab w:val="right" w:leader="dot" w:pos="3566"/>
                <w:tab w:val="right" w:leader="dot" w:pos="4420"/>
              </w:tabs>
              <w:suppressAutoHyphens/>
              <w:jc w:val="center"/>
              <w:rPr>
                <w:ins w:id="300" w:author="Mouhamadou Faly Ba" w:date="2024-10-27T13:06:00Z" w16du:dateUtc="2024-10-27T13:06:00Z"/>
                <w:rFonts w:asciiTheme="minorHAnsi" w:hAnsiTheme="minorHAnsi" w:cstheme="minorHAnsi"/>
                <w:noProof/>
                <w:sz w:val="20"/>
                <w:szCs w:val="20"/>
                <w:lang w:val="fr-FR" w:eastAsia="en-IN"/>
              </w:rPr>
            </w:pPr>
            <w:ins w:id="301" w:author="Mouhamadou Faly Ba" w:date="2024-10-27T13:06:00Z" w16du:dateUtc="2024-10-27T13:06:00Z">
              <w:r w:rsidRPr="00823A21">
                <w:rPr>
                  <w:rFonts w:asciiTheme="minorHAnsi" w:hAnsiTheme="minorHAnsi" w:cstheme="minorHAnsi"/>
                  <w:noProof/>
                  <w:sz w:val="20"/>
                  <w:szCs w:val="20"/>
                  <w:lang w:val="fr-FR" w:eastAsia="en-IN"/>
                </w:rPr>
                <w:t>B</w:t>
              </w:r>
            </w:ins>
          </w:p>
        </w:tc>
        <w:tc>
          <w:tcPr>
            <w:tcW w:w="724" w:type="pct"/>
            <w:shd w:val="clear" w:color="auto" w:fill="auto"/>
            <w:vAlign w:val="center"/>
          </w:tcPr>
          <w:p w14:paraId="6FC61FE8" w14:textId="77777777" w:rsidR="005F2625" w:rsidRPr="00823A21" w:rsidRDefault="005F2625" w:rsidP="00E16B1F">
            <w:pPr>
              <w:tabs>
                <w:tab w:val="right" w:leader="dot" w:pos="3566"/>
                <w:tab w:val="right" w:leader="dot" w:pos="4420"/>
              </w:tabs>
              <w:suppressAutoHyphens/>
              <w:jc w:val="center"/>
              <w:rPr>
                <w:ins w:id="302" w:author="Mouhamadou Faly Ba" w:date="2024-10-27T13:06:00Z" w16du:dateUtc="2024-10-27T13:06:00Z"/>
                <w:rFonts w:asciiTheme="minorHAnsi" w:hAnsiTheme="minorHAnsi" w:cstheme="minorHAnsi"/>
                <w:noProof/>
                <w:sz w:val="20"/>
                <w:szCs w:val="20"/>
                <w:lang w:val="fr-FR" w:eastAsia="en-IN"/>
              </w:rPr>
            </w:pPr>
            <w:ins w:id="303" w:author="Mouhamadou Faly Ba" w:date="2024-10-27T13:06:00Z" w16du:dateUtc="2024-10-27T13:06:00Z">
              <w:r w:rsidRPr="00823A21">
                <w:rPr>
                  <w:rFonts w:asciiTheme="minorHAnsi" w:hAnsiTheme="minorHAnsi" w:cstheme="minorHAnsi"/>
                  <w:noProof/>
                  <w:sz w:val="20"/>
                  <w:szCs w:val="20"/>
                  <w:lang w:val="fr-FR" w:eastAsia="en-IN"/>
                </w:rPr>
                <w:t>C</w:t>
              </w:r>
            </w:ins>
          </w:p>
        </w:tc>
        <w:tc>
          <w:tcPr>
            <w:tcW w:w="724" w:type="pct"/>
            <w:shd w:val="clear" w:color="auto" w:fill="auto"/>
            <w:vAlign w:val="center"/>
          </w:tcPr>
          <w:p w14:paraId="1EC2FB46" w14:textId="77777777" w:rsidR="005F2625" w:rsidRPr="00823A21" w:rsidRDefault="005F2625" w:rsidP="00E16B1F">
            <w:pPr>
              <w:tabs>
                <w:tab w:val="right" w:leader="dot" w:pos="3566"/>
                <w:tab w:val="right" w:leader="dot" w:pos="4420"/>
              </w:tabs>
              <w:suppressAutoHyphens/>
              <w:jc w:val="center"/>
              <w:rPr>
                <w:ins w:id="304" w:author="Mouhamadou Faly Ba" w:date="2024-10-27T13:06:00Z" w16du:dateUtc="2024-10-27T13:06:00Z"/>
                <w:rFonts w:asciiTheme="minorHAnsi" w:hAnsiTheme="minorHAnsi" w:cstheme="minorHAnsi"/>
                <w:bCs/>
                <w:sz w:val="20"/>
                <w:szCs w:val="20"/>
                <w:lang w:val="fr-FR" w:bidi="hi-IN"/>
              </w:rPr>
            </w:pPr>
            <w:ins w:id="305" w:author="Mouhamadou Faly Ba" w:date="2024-10-27T13:06:00Z" w16du:dateUtc="2024-10-27T13:06:00Z">
              <w:r w:rsidRPr="00823A21">
                <w:rPr>
                  <w:rFonts w:asciiTheme="minorHAnsi" w:hAnsiTheme="minorHAnsi" w:cstheme="minorHAnsi"/>
                  <w:bCs/>
                  <w:sz w:val="20"/>
                  <w:szCs w:val="20"/>
                  <w:lang w:val="fr-FR" w:bidi="hi-IN"/>
                </w:rPr>
                <w:t>D</w:t>
              </w:r>
            </w:ins>
          </w:p>
        </w:tc>
      </w:tr>
    </w:tbl>
    <w:p w14:paraId="2F8CF612" w14:textId="77777777" w:rsidR="009E7FAE" w:rsidRPr="00823A21" w:rsidRDefault="009E7FAE">
      <w:pPr>
        <w:rPr>
          <w:lang w:val="fr-FR"/>
        </w:rPr>
      </w:pPr>
    </w:p>
    <w:p w14:paraId="0B73E418" w14:textId="77777777" w:rsidR="00E10C66" w:rsidRDefault="00E10C66">
      <w:pPr>
        <w:rPr>
          <w:ins w:id="306" w:author="Mouhamadou Faly Ba" w:date="2024-10-27T13:07:00Z" w16du:dateUtc="2024-10-27T13:07:00Z"/>
          <w:lang w:val="fr-FR"/>
        </w:rPr>
      </w:pPr>
    </w:p>
    <w:p w14:paraId="231A15C1" w14:textId="77777777" w:rsidR="005F2625" w:rsidRDefault="005F2625">
      <w:pPr>
        <w:rPr>
          <w:ins w:id="307" w:author="Mouhamadou Faly Ba" w:date="2024-10-27T13:07:00Z" w16du:dateUtc="2024-10-27T13:07:00Z"/>
          <w:lang w:val="fr-FR"/>
        </w:rPr>
      </w:pPr>
    </w:p>
    <w:p w14:paraId="022F6ED5" w14:textId="77777777" w:rsidR="005F2625" w:rsidRDefault="005F2625">
      <w:pPr>
        <w:rPr>
          <w:ins w:id="308" w:author="Mouhamadou Faly Ba" w:date="2024-10-27T13:07:00Z" w16du:dateUtc="2024-10-27T13:07:00Z"/>
          <w:lang w:val="fr-FR"/>
        </w:rPr>
      </w:pPr>
    </w:p>
    <w:p w14:paraId="1FBA5F91" w14:textId="77777777" w:rsidR="005F2625" w:rsidRPr="00823A21" w:rsidRDefault="005F2625">
      <w:pPr>
        <w:rPr>
          <w:lang w:val="fr-FR"/>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10"/>
        <w:gridCol w:w="861"/>
      </w:tblGrid>
      <w:tr w:rsidR="00DD15E2" w:rsidRPr="009D65F3" w:rsidDel="00512C22" w14:paraId="2E548643" w14:textId="77777777" w:rsidTr="00823A21">
        <w:trPr>
          <w:trHeight w:val="370"/>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93C033A" w14:textId="3906E60F" w:rsidR="00DD15E2" w:rsidRPr="00823A21" w:rsidRDefault="009D65F3" w:rsidP="00F668E8">
            <w:pPr>
              <w:tabs>
                <w:tab w:val="left" w:pos="-720"/>
              </w:tabs>
              <w:suppressAutoHyphens/>
              <w:jc w:val="center"/>
              <w:rPr>
                <w:rFonts w:asciiTheme="minorHAnsi" w:hAnsiTheme="minorHAnsi" w:cstheme="minorHAnsi"/>
                <w:b/>
                <w:bCs/>
                <w:noProof/>
                <w:color w:val="000000" w:themeColor="text1"/>
                <w:sz w:val="20"/>
                <w:szCs w:val="20"/>
                <w:lang w:val="fr-FR" w:eastAsia="en-IN" w:bidi="hi-IN"/>
              </w:rPr>
            </w:pPr>
            <w:ins w:id="309" w:author="Mouhamadou Faly Ba" w:date="2024-10-27T13:06:00Z" w16du:dateUtc="2024-10-27T13:06:00Z">
              <w:r w:rsidRPr="00823A21">
                <w:rPr>
                  <w:rFonts w:asciiTheme="minorHAnsi" w:hAnsiTheme="minorHAnsi" w:cstheme="minorHAnsi"/>
                  <w:b/>
                  <w:bCs/>
                  <w:noProof/>
                  <w:color w:val="000000" w:themeColor="text1"/>
                  <w:sz w:val="20"/>
                  <w:szCs w:val="20"/>
                  <w:lang w:val="fr-FR" w:eastAsia="en-IN" w:bidi="hi-IN"/>
                </w:rPr>
                <w:t xml:space="preserve">Je souhaiterais également avoir des informations complémentaires sur les pilules abortives </w:t>
              </w:r>
              <w:r w:rsidRPr="00F97A6C">
                <w:rPr>
                  <w:rFonts w:asciiTheme="minorHAnsi" w:hAnsiTheme="minorHAnsi" w:cstheme="minorHAnsi"/>
                  <w:b/>
                  <w:bCs/>
                  <w:noProof/>
                  <w:color w:val="000000" w:themeColor="text1"/>
                  <w:sz w:val="20"/>
                  <w:szCs w:val="20"/>
                  <w:lang w:val="fr-FR" w:eastAsia="en-IN" w:bidi="hi-IN"/>
                </w:rPr>
                <w:t>(pour entrainer un avortement)</w:t>
              </w:r>
              <w:r w:rsidRPr="00823A21">
                <w:rPr>
                  <w:rFonts w:asciiTheme="minorHAnsi" w:hAnsiTheme="minorHAnsi" w:cstheme="minorHAnsi"/>
                  <w:b/>
                  <w:bCs/>
                  <w:noProof/>
                  <w:color w:val="000000" w:themeColor="text1"/>
                  <w:sz w:val="20"/>
                  <w:szCs w:val="20"/>
                  <w:lang w:val="fr-FR" w:eastAsia="en-IN" w:bidi="hi-IN"/>
                </w:rPr>
                <w:t>.</w:t>
              </w:r>
            </w:ins>
            <w:del w:id="310" w:author="Mouhamadou Faly Ba" w:date="2024-10-27T13:06:00Z" w16du:dateUtc="2024-10-27T13:06:00Z">
              <w:r w:rsidR="00785D93" w:rsidRPr="00823A21" w:rsidDel="009D65F3">
                <w:rPr>
                  <w:rFonts w:asciiTheme="minorHAnsi" w:hAnsiTheme="minorHAnsi" w:cstheme="minorHAnsi"/>
                  <w:b/>
                  <w:bCs/>
                  <w:noProof/>
                  <w:color w:val="000000" w:themeColor="text1"/>
                  <w:sz w:val="20"/>
                  <w:szCs w:val="20"/>
                  <w:lang w:val="fr-FR" w:eastAsia="en-IN" w:bidi="hi-IN"/>
                </w:rPr>
                <w:delText>J</w:delText>
              </w:r>
            </w:del>
            <w:del w:id="311" w:author="Lenovo" w:date="2024-10-26T14:01:00Z">
              <w:r w:rsidR="00785D93" w:rsidRPr="00823A21" w:rsidDel="00F668E8">
                <w:rPr>
                  <w:rFonts w:asciiTheme="minorHAnsi" w:hAnsiTheme="minorHAnsi" w:cstheme="minorHAnsi"/>
                  <w:b/>
                  <w:bCs/>
                  <w:noProof/>
                  <w:color w:val="000000" w:themeColor="text1"/>
                  <w:sz w:val="20"/>
                  <w:szCs w:val="20"/>
                  <w:lang w:val="fr-FR" w:eastAsia="en-IN" w:bidi="hi-IN"/>
                </w:rPr>
                <w:delText xml:space="preserve">e souhaiterais également avoir des informations complémentaires sur les pilules abortives </w:delText>
              </w:r>
              <w:r w:rsidR="000C7FE3" w:rsidRPr="00F97A6C" w:rsidDel="00F668E8">
                <w:rPr>
                  <w:rFonts w:asciiTheme="minorHAnsi" w:hAnsiTheme="minorHAnsi" w:cstheme="minorHAnsi"/>
                  <w:b/>
                  <w:bCs/>
                  <w:noProof/>
                  <w:color w:val="000000" w:themeColor="text1"/>
                  <w:sz w:val="20"/>
                  <w:szCs w:val="20"/>
                  <w:lang w:val="fr-FR" w:eastAsia="en-IN" w:bidi="hi-IN"/>
                </w:rPr>
                <w:delText>(pour entrainer un avortement)</w:delText>
              </w:r>
              <w:r w:rsidR="00785D93" w:rsidRPr="00823A21" w:rsidDel="00F668E8">
                <w:rPr>
                  <w:rFonts w:asciiTheme="minorHAnsi" w:hAnsiTheme="minorHAnsi" w:cstheme="minorHAnsi"/>
                  <w:b/>
                  <w:bCs/>
                  <w:noProof/>
                  <w:color w:val="000000" w:themeColor="text1"/>
                  <w:sz w:val="20"/>
                  <w:szCs w:val="20"/>
                  <w:lang w:val="fr-FR" w:eastAsia="en-IN" w:bidi="hi-IN"/>
                </w:rPr>
                <w:delText>.</w:delText>
              </w:r>
            </w:del>
          </w:p>
        </w:tc>
      </w:tr>
      <w:tr w:rsidR="009B79DA" w:rsidRPr="00F97A6C" w:rsidDel="00512C22" w14:paraId="10DF6961" w14:textId="77777777" w:rsidTr="00823A21">
        <w:trPr>
          <w:trHeight w:val="259"/>
          <w:tblHeader/>
        </w:trPr>
        <w:tc>
          <w:tcPr>
            <w:tcW w:w="329"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6E8E8A9A" w14:textId="6D79F7B1" w:rsidR="009B79DA" w:rsidRPr="00823A21" w:rsidRDefault="005D0974" w:rsidP="001714EC">
            <w:pPr>
              <w:tabs>
                <w:tab w:val="left" w:pos="-720"/>
              </w:tabs>
              <w:suppressAutoHyphens/>
              <w:jc w:val="center"/>
              <w:rPr>
                <w:rFonts w:asciiTheme="minorHAnsi" w:hAnsiTheme="minorHAnsi" w:cstheme="minorHAnsi"/>
                <w:spacing w:val="-2"/>
                <w:sz w:val="20"/>
                <w:szCs w:val="20"/>
                <w:lang w:val="fr-FR"/>
              </w:rPr>
            </w:pPr>
            <w:r w:rsidRPr="00F97A6C">
              <w:rPr>
                <w:rFonts w:asciiTheme="minorHAnsi" w:hAnsiTheme="minorHAnsi" w:cstheme="minorHAnsi"/>
                <w:b/>
                <w:sz w:val="20"/>
                <w:szCs w:val="20"/>
                <w:lang w:val="fr-FR"/>
              </w:rPr>
              <w:t>#</w:t>
            </w:r>
          </w:p>
        </w:tc>
        <w:tc>
          <w:tcPr>
            <w:tcW w:w="2500"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6D683818" w14:textId="0F710EC8" w:rsidR="009B79DA" w:rsidRPr="00823A21" w:rsidRDefault="009B79DA" w:rsidP="00785D93">
            <w:pPr>
              <w:autoSpaceDE w:val="0"/>
              <w:autoSpaceDN w:val="0"/>
              <w:adjustRightInd w:val="0"/>
              <w:rPr>
                <w:rFonts w:asciiTheme="minorHAnsi" w:hAnsiTheme="minorHAnsi" w:cstheme="minorHAnsi"/>
                <w:spacing w:val="-2"/>
                <w:sz w:val="20"/>
                <w:szCs w:val="20"/>
                <w:cs/>
                <w:lang w:val="fr-FR" w:bidi="hi-IN"/>
              </w:rPr>
            </w:pPr>
            <w:r w:rsidRPr="00823A21">
              <w:rPr>
                <w:rFonts w:asciiTheme="minorHAnsi" w:hAnsiTheme="minorHAnsi" w:cstheme="minorHAnsi"/>
                <w:b/>
                <w:sz w:val="20"/>
                <w:szCs w:val="20"/>
                <w:lang w:val="fr-FR"/>
              </w:rPr>
              <w:t xml:space="preserve">QUESTIONS </w:t>
            </w:r>
            <w:r w:rsidR="00785D93" w:rsidRPr="00823A21">
              <w:rPr>
                <w:rFonts w:asciiTheme="minorHAnsi" w:hAnsiTheme="minorHAnsi" w:cstheme="minorHAnsi"/>
                <w:b/>
                <w:sz w:val="20"/>
                <w:szCs w:val="20"/>
                <w:lang w:val="fr-FR"/>
              </w:rPr>
              <w:t>ET FILTRES</w:t>
            </w:r>
          </w:p>
        </w:tc>
        <w:tc>
          <w:tcPr>
            <w:tcW w:w="1771"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523CDE30" w14:textId="14EDF594" w:rsidR="009B79DA" w:rsidRPr="00823A21" w:rsidRDefault="009B79DA" w:rsidP="00785D93">
            <w:pPr>
              <w:tabs>
                <w:tab w:val="right" w:leader="dot" w:pos="3402"/>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b/>
                <w:sz w:val="20"/>
                <w:szCs w:val="20"/>
                <w:lang w:val="fr-FR"/>
              </w:rPr>
              <w:t>COD</w:t>
            </w:r>
            <w:r w:rsidR="00785D93" w:rsidRPr="00823A21">
              <w:rPr>
                <w:rFonts w:asciiTheme="minorHAnsi" w:hAnsiTheme="minorHAnsi" w:cstheme="minorHAnsi"/>
                <w:b/>
                <w:sz w:val="20"/>
                <w:szCs w:val="20"/>
                <w:lang w:val="fr-FR"/>
              </w:rPr>
              <w:t>AGE</w:t>
            </w:r>
          </w:p>
        </w:tc>
        <w:tc>
          <w:tcPr>
            <w:tcW w:w="400" w:type="pct"/>
            <w:tcBorders>
              <w:top w:val="single" w:sz="2" w:space="0" w:color="000000"/>
              <w:left w:val="single" w:sz="6" w:space="0" w:color="000000"/>
              <w:bottom w:val="single" w:sz="2" w:space="0" w:color="000000"/>
              <w:right w:val="single" w:sz="6" w:space="0" w:color="000000"/>
            </w:tcBorders>
            <w:shd w:val="clear" w:color="auto" w:fill="A6A6A6" w:themeFill="background1" w:themeFillShade="A6"/>
          </w:tcPr>
          <w:p w14:paraId="0424BFD1" w14:textId="66684A13" w:rsidR="009B79DA" w:rsidRPr="00823A21" w:rsidRDefault="00785D93" w:rsidP="001714EC">
            <w:pPr>
              <w:tabs>
                <w:tab w:val="left" w:pos="-720"/>
              </w:tabs>
              <w:suppressAutoHyphens/>
              <w:jc w:val="center"/>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lang w:val="fr-FR"/>
              </w:rPr>
              <w:t>PASSEZ A</w:t>
            </w:r>
          </w:p>
        </w:tc>
      </w:tr>
      <w:tr w:rsidR="009B79DA" w:rsidRPr="00F97A6C" w14:paraId="2FC74EDB" w14:textId="77777777" w:rsidTr="00823A21">
        <w:trPr>
          <w:trHeight w:val="72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5DA6768" w14:textId="260D317E"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lang w:val="fr-FR"/>
              </w:rPr>
              <w:t>40</w:t>
            </w:r>
            <w:r w:rsidR="00DD15E2" w:rsidRPr="00823A21">
              <w:rPr>
                <w:rFonts w:asciiTheme="minorHAnsi" w:hAnsiTheme="minorHAnsi" w:cstheme="minorHAnsi"/>
                <w:bCs/>
                <w:sz w:val="20"/>
                <w:szCs w:val="20"/>
                <w:lang w:val="fr-FR"/>
              </w:rPr>
              <w:t>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6BDF154" w14:textId="1140CDC2" w:rsidR="009B79DA" w:rsidRPr="00823A21" w:rsidRDefault="000837B8" w:rsidP="00F668E8">
            <w:pPr>
              <w:rPr>
                <w:rFonts w:asciiTheme="minorHAnsi" w:hAnsiTheme="minorHAnsi" w:cstheme="minorHAnsi"/>
                <w:bCs/>
                <w:color w:val="000000" w:themeColor="text1"/>
                <w:sz w:val="20"/>
                <w:szCs w:val="20"/>
                <w:lang w:val="fr-FR"/>
              </w:rPr>
            </w:pPr>
            <w:r w:rsidRPr="00823A21">
              <w:rPr>
                <w:rFonts w:asciiTheme="minorHAnsi" w:hAnsiTheme="minorHAnsi" w:cstheme="minorHAnsi"/>
                <w:sz w:val="20"/>
                <w:szCs w:val="20"/>
                <w:lang w:val="fr-FR"/>
              </w:rPr>
              <w:t>Cette pharmacie</w:t>
            </w:r>
            <w:del w:id="312" w:author="Lenovo" w:date="2024-10-26T14:01:00Z">
              <w:r w:rsidRPr="00823A21" w:rsidDel="00F668E8">
                <w:rPr>
                  <w:rFonts w:asciiTheme="minorHAnsi" w:hAnsiTheme="minorHAnsi" w:cstheme="minorHAnsi"/>
                  <w:sz w:val="20"/>
                  <w:szCs w:val="20"/>
                  <w:lang w:val="fr-FR"/>
                </w:rPr>
                <w:delText>/</w:delText>
              </w:r>
              <w:r w:rsidR="00090105" w:rsidRPr="00823A21" w:rsidDel="00F668E8">
                <w:rPr>
                  <w:rFonts w:asciiTheme="minorHAnsi" w:hAnsiTheme="minorHAnsi" w:cstheme="minorHAnsi"/>
                  <w:bCs/>
                  <w:sz w:val="20"/>
                  <w:szCs w:val="20"/>
                  <w:lang w:val="fr-FR"/>
                </w:rPr>
                <w:delText xml:space="preserve"> dépôt de médicaments</w:delText>
              </w:r>
            </w:del>
            <w:r w:rsidR="00090105" w:rsidRPr="00823A21">
              <w:rPr>
                <w:rFonts w:asciiTheme="minorHAnsi" w:hAnsiTheme="minorHAnsi" w:cstheme="minorHAnsi"/>
                <w:bCs/>
                <w:sz w:val="20"/>
                <w:szCs w:val="20"/>
                <w:lang w:val="fr-FR"/>
              </w:rPr>
              <w:t xml:space="preserve"> </w:t>
            </w:r>
            <w:r w:rsidRPr="00823A21">
              <w:rPr>
                <w:rFonts w:asciiTheme="minorHAnsi" w:hAnsiTheme="minorHAnsi" w:cstheme="minorHAnsi"/>
                <w:sz w:val="20"/>
                <w:szCs w:val="20"/>
                <w:lang w:val="fr-FR"/>
              </w:rPr>
              <w:t>propose-t-elle également</w:t>
            </w:r>
            <w:r w:rsidR="009B79DA" w:rsidRPr="00823A21">
              <w:rPr>
                <w:rFonts w:asciiTheme="minorHAnsi" w:hAnsiTheme="minorHAnsi" w:cstheme="minorHAnsi"/>
                <w:sz w:val="20"/>
                <w:szCs w:val="20"/>
                <w:lang w:val="fr-FR"/>
              </w:rPr>
              <w:t xml:space="preserve"> </w:t>
            </w:r>
            <w:r w:rsidRPr="00823A21">
              <w:rPr>
                <w:rFonts w:asciiTheme="minorHAnsi" w:hAnsiTheme="minorHAnsi" w:cstheme="minorHAnsi"/>
                <w:b/>
                <w:bCs/>
                <w:sz w:val="20"/>
                <w:szCs w:val="20"/>
                <w:lang w:val="fr-FR"/>
              </w:rPr>
              <w:t>des pilules abortives</w:t>
            </w:r>
            <w:r w:rsidR="00672BC9" w:rsidRPr="00823A21">
              <w:rPr>
                <w:rFonts w:asciiTheme="minorHAnsi" w:hAnsiTheme="minorHAnsi" w:cstheme="minorHAnsi"/>
                <w:b/>
                <w:bCs/>
                <w:sz w:val="20"/>
                <w:szCs w:val="20"/>
                <w:lang w:val="fr-FR"/>
              </w:rPr>
              <w:t xml:space="preserve"> </w:t>
            </w:r>
            <w:r w:rsidR="009B79DA" w:rsidRPr="00823A21">
              <w:rPr>
                <w:rFonts w:asciiTheme="minorHAnsi" w:hAnsiTheme="minorHAnsi" w:cstheme="minorHAnsi"/>
                <w:sz w:val="20"/>
                <w:szCs w:val="20"/>
                <w:lang w:val="fr-FR"/>
              </w:rPr>
              <w:t>?</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3FDFD040" w14:textId="521BCF4C" w:rsidR="009B79DA" w:rsidRPr="00823A21" w:rsidRDefault="000837B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9B79DA" w:rsidRPr="00823A21">
              <w:rPr>
                <w:rFonts w:asciiTheme="minorHAnsi" w:hAnsiTheme="minorHAnsi" w:cstheme="minorHAnsi"/>
                <w:spacing w:val="-2"/>
                <w:sz w:val="20"/>
                <w:szCs w:val="20"/>
                <w:lang w:val="fr-FR" w:bidi="hi-IN"/>
              </w:rPr>
              <w:tab/>
              <w:t>1</w:t>
            </w:r>
          </w:p>
          <w:p w14:paraId="0844EB97" w14:textId="59BE87D3"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val="fr-FR" w:bidi="hi-IN"/>
              </w:rPr>
              <w:t>No</w:t>
            </w:r>
            <w:r w:rsidR="000837B8"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570EA625"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p w14:paraId="6808AC4F" w14:textId="5CAABF6C"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687936" behindDoc="0" locked="0" layoutInCell="1" allowOverlap="1" wp14:anchorId="34B15382" wp14:editId="191DB154">
                      <wp:simplePos x="0" y="0"/>
                      <wp:positionH relativeFrom="column">
                        <wp:posOffset>-141517</wp:posOffset>
                      </wp:positionH>
                      <wp:positionV relativeFrom="paragraph">
                        <wp:posOffset>72226</wp:posOffset>
                      </wp:positionV>
                      <wp:extent cx="219075" cy="0"/>
                      <wp:effectExtent l="0" t="76200" r="28575" b="95250"/>
                      <wp:wrapNone/>
                      <wp:docPr id="139" name="Straight Arrow Connector 139"/>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67C65" id="Straight Arrow Connector 139" o:spid="_x0000_s1026" type="#_x0000_t32" style="position:absolute;margin-left:-11.15pt;margin-top:5.7pt;width:17.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4</w:t>
            </w:r>
            <w:r w:rsidR="00DD15E2" w:rsidRPr="00823A21">
              <w:rPr>
                <w:rFonts w:asciiTheme="minorHAnsi" w:hAnsiTheme="minorHAnsi" w:cstheme="minorHAnsi"/>
                <w:noProof/>
                <w:sz w:val="20"/>
                <w:szCs w:val="20"/>
                <w:lang w:val="fr-FR" w:eastAsia="en-IN" w:bidi="hi-IN"/>
              </w:rPr>
              <w:t>13</w:t>
            </w:r>
          </w:p>
        </w:tc>
      </w:tr>
      <w:tr w:rsidR="009B79DA" w:rsidRPr="00F97A6C" w14:paraId="53573366" w14:textId="77777777" w:rsidTr="00823A21">
        <w:trPr>
          <w:trHeight w:val="697"/>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C290094" w14:textId="526400DA"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40</w:t>
            </w:r>
            <w:r w:rsidR="00DD15E2" w:rsidRPr="00823A21">
              <w:rPr>
                <w:rFonts w:asciiTheme="minorHAnsi" w:hAnsiTheme="minorHAnsi" w:cstheme="minorHAnsi"/>
                <w:bCs/>
                <w:sz w:val="20"/>
                <w:szCs w:val="20"/>
                <w:lang w:val="fr-FR"/>
              </w:rPr>
              <w:t>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C07D927" w14:textId="598C8BCD" w:rsidR="009B79DA" w:rsidRPr="00823A21" w:rsidRDefault="00F51F66" w:rsidP="00F668E8">
            <w:pPr>
              <w:rPr>
                <w:rFonts w:asciiTheme="minorHAnsi" w:hAnsiTheme="minorHAnsi" w:cstheme="minorHAnsi"/>
                <w:sz w:val="20"/>
                <w:szCs w:val="20"/>
                <w:lang w:val="fr-FR"/>
              </w:rPr>
            </w:pPr>
            <w:r w:rsidRPr="00823A21">
              <w:rPr>
                <w:rFonts w:asciiTheme="minorHAnsi" w:hAnsiTheme="minorHAnsi" w:cstheme="minorHAnsi"/>
                <w:bCs/>
                <w:color w:val="000000" w:themeColor="text1"/>
                <w:sz w:val="20"/>
                <w:szCs w:val="20"/>
                <w:lang w:val="fr-FR"/>
              </w:rPr>
              <w:t>Au cours des 12 derniers mois</w:t>
            </w:r>
            <w:r w:rsidR="009B79DA"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votre pharmacie</w:t>
            </w:r>
            <w:del w:id="313" w:author="Lenovo" w:date="2024-10-26T14:01:00Z">
              <w:r w:rsidRPr="00823A21" w:rsidDel="00F668E8">
                <w:rPr>
                  <w:rFonts w:asciiTheme="minorHAnsi" w:hAnsiTheme="minorHAnsi" w:cstheme="minorHAnsi"/>
                  <w:bCs/>
                  <w:color w:val="000000" w:themeColor="text1"/>
                  <w:sz w:val="20"/>
                  <w:szCs w:val="20"/>
                  <w:lang w:val="fr-FR"/>
                </w:rPr>
                <w:delText>/</w:delText>
              </w:r>
              <w:r w:rsidR="00090105" w:rsidRPr="00823A21" w:rsidDel="00F668E8">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color w:val="000000" w:themeColor="text1"/>
                <w:sz w:val="20"/>
                <w:szCs w:val="20"/>
                <w:lang w:val="fr-FR"/>
              </w:rPr>
              <w:t xml:space="preserve"> a-t-elle </w:t>
            </w:r>
            <w:r w:rsidR="00ED1941" w:rsidRPr="00823A21">
              <w:rPr>
                <w:rFonts w:asciiTheme="minorHAnsi" w:hAnsiTheme="minorHAnsi" w:cstheme="minorHAnsi"/>
                <w:bCs/>
                <w:color w:val="000000" w:themeColor="text1"/>
                <w:sz w:val="20"/>
                <w:szCs w:val="20"/>
                <w:lang w:val="fr-FR"/>
              </w:rPr>
              <w:t>stocké ou vendu des</w:t>
            </w:r>
            <w:r w:rsidR="009B79DA" w:rsidRPr="00823A21">
              <w:rPr>
                <w:rFonts w:asciiTheme="minorHAnsi" w:hAnsiTheme="minorHAnsi" w:cstheme="minorHAnsi"/>
                <w:bCs/>
                <w:color w:val="000000" w:themeColor="text1"/>
                <w:sz w:val="20"/>
                <w:szCs w:val="20"/>
                <w:lang w:val="fr-FR"/>
              </w:rPr>
              <w:t xml:space="preserve"> </w:t>
            </w:r>
            <w:r w:rsidR="00ED1941" w:rsidRPr="00823A21">
              <w:rPr>
                <w:rFonts w:asciiTheme="minorHAnsi" w:hAnsiTheme="minorHAnsi" w:cstheme="minorHAnsi"/>
                <w:b/>
                <w:color w:val="000000" w:themeColor="text1"/>
                <w:sz w:val="20"/>
                <w:szCs w:val="20"/>
                <w:lang w:val="fr-FR"/>
              </w:rPr>
              <w:t>pilules abortives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74226729" w14:textId="6B3300AC" w:rsidR="009B79DA" w:rsidRPr="00823A21" w:rsidRDefault="00ED1941"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9B79DA" w:rsidRPr="00823A21">
              <w:rPr>
                <w:rFonts w:asciiTheme="minorHAnsi" w:hAnsiTheme="minorHAnsi" w:cstheme="minorHAnsi"/>
                <w:spacing w:val="-2"/>
                <w:sz w:val="20"/>
                <w:szCs w:val="20"/>
                <w:lang w:val="fr-FR" w:bidi="hi-IN"/>
              </w:rPr>
              <w:tab/>
              <w:t>1</w:t>
            </w:r>
          </w:p>
          <w:p w14:paraId="66DC805C" w14:textId="6747BD6C" w:rsidR="009B79DA" w:rsidRPr="00823A21" w:rsidRDefault="009B79DA"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ED1941"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34353BFD"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p w14:paraId="794B2855" w14:textId="45ECE16D"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693056" behindDoc="0" locked="0" layoutInCell="1" allowOverlap="1" wp14:anchorId="78FBC933" wp14:editId="23289C3D">
                      <wp:simplePos x="0" y="0"/>
                      <wp:positionH relativeFrom="column">
                        <wp:posOffset>-137578</wp:posOffset>
                      </wp:positionH>
                      <wp:positionV relativeFrom="paragraph">
                        <wp:posOffset>86995</wp:posOffset>
                      </wp:positionV>
                      <wp:extent cx="219075" cy="0"/>
                      <wp:effectExtent l="0" t="76200" r="28575" b="95250"/>
                      <wp:wrapNone/>
                      <wp:docPr id="4190" name="Straight Arrow Connector 4190"/>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7B0E2" id="Straight Arrow Connector 4190" o:spid="_x0000_s1026" type="#_x0000_t32" style="position:absolute;margin-left:-10.85pt;margin-top:6.85pt;width:17.2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4</w:t>
            </w:r>
            <w:r w:rsidR="00DD15E2" w:rsidRPr="00823A21">
              <w:rPr>
                <w:rFonts w:asciiTheme="minorHAnsi" w:hAnsiTheme="minorHAnsi" w:cstheme="minorHAnsi"/>
                <w:noProof/>
                <w:sz w:val="20"/>
                <w:szCs w:val="20"/>
                <w:lang w:val="fr-FR" w:eastAsia="en-IN" w:bidi="hi-IN"/>
              </w:rPr>
              <w:t>13</w:t>
            </w:r>
          </w:p>
        </w:tc>
      </w:tr>
      <w:tr w:rsidR="00831533" w:rsidRPr="00F97A6C" w14:paraId="2D7A518A" w14:textId="77777777" w:rsidTr="00823A21">
        <w:trPr>
          <w:trHeight w:val="44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35BA6E5" w14:textId="42662A18" w:rsidR="00831533" w:rsidRPr="00823A21" w:rsidRDefault="00831533" w:rsidP="00831533">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407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E1E8D08" w14:textId="1E5BB62D" w:rsidR="00831533" w:rsidRPr="00823A21" w:rsidRDefault="00831533" w:rsidP="0083153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Combien d’unités (bandes) de pilules abortives médicales votre pharmacie</w:t>
            </w:r>
            <w:del w:id="314" w:author="Lenovo" w:date="2024-10-26T14:01:00Z">
              <w:r w:rsidRPr="00823A21" w:rsidDel="00F668E8">
                <w:rPr>
                  <w:rFonts w:asciiTheme="minorHAnsi" w:hAnsiTheme="minorHAnsi" w:cstheme="minorHAnsi"/>
                  <w:bCs/>
                  <w:color w:val="000000" w:themeColor="text1"/>
                  <w:sz w:val="20"/>
                  <w:szCs w:val="20"/>
                  <w:lang w:val="fr-FR"/>
                </w:rPr>
                <w:delText>/</w:delText>
              </w:r>
              <w:r w:rsidRPr="00823A21" w:rsidDel="00F668E8">
                <w:rPr>
                  <w:rFonts w:asciiTheme="minorHAnsi" w:hAnsiTheme="minorHAnsi" w:cstheme="minorHAnsi"/>
                  <w:bCs/>
                  <w:sz w:val="20"/>
                  <w:szCs w:val="20"/>
                  <w:lang w:val="fr-FR"/>
                </w:rPr>
                <w:delText xml:space="preserve"> dépôt de médicaments</w:delText>
              </w:r>
            </w:del>
            <w:r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a-t-elle actuellement en stock ?</w:t>
            </w:r>
          </w:p>
          <w:p w14:paraId="7515770C" w14:textId="77777777" w:rsidR="00831533" w:rsidRPr="00823A21" w:rsidRDefault="00831533" w:rsidP="00831533">
            <w:pPr>
              <w:rPr>
                <w:rFonts w:asciiTheme="minorHAnsi" w:hAnsiTheme="minorHAnsi" w:cstheme="minorHAnsi"/>
                <w:bCs/>
                <w:color w:val="000000" w:themeColor="text1"/>
                <w:sz w:val="20"/>
                <w:szCs w:val="20"/>
                <w:lang w:val="fr-FR"/>
              </w:rPr>
            </w:pPr>
          </w:p>
          <w:p w14:paraId="5384ED09" w14:textId="201D2AB5" w:rsidR="00831533" w:rsidRPr="00823A21" w:rsidRDefault="00831533" w:rsidP="00831533">
            <w:pPr>
              <w:rPr>
                <w:rFonts w:asciiTheme="minorHAnsi" w:hAnsiTheme="minorHAnsi" w:cstheme="minorHAnsi"/>
                <w:bCs/>
                <w:color w:val="000000" w:themeColor="text1"/>
                <w:sz w:val="20"/>
                <w:szCs w:val="20"/>
                <w:lang w:val="fr-FR" w:bidi="hi-IN"/>
              </w:rPr>
            </w:pPr>
            <w:r w:rsidRPr="00823A21">
              <w:rPr>
                <w:rFonts w:asciiTheme="minorHAnsi" w:hAnsiTheme="minorHAnsi" w:cstheme="minorHAnsi"/>
                <w:b/>
                <w:color w:val="000000" w:themeColor="text1"/>
                <w:sz w:val="20"/>
                <w:szCs w:val="20"/>
                <w:lang w:val="fr-FR"/>
              </w:rPr>
              <w:t xml:space="preserve">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7D48F155"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35488" behindDoc="0" locked="0" layoutInCell="1" allowOverlap="1" wp14:anchorId="0E11C257" wp14:editId="5A594697">
                      <wp:simplePos x="0" y="0"/>
                      <wp:positionH relativeFrom="column">
                        <wp:posOffset>1266792</wp:posOffset>
                      </wp:positionH>
                      <wp:positionV relativeFrom="paragraph">
                        <wp:posOffset>99559</wp:posOffset>
                      </wp:positionV>
                      <wp:extent cx="635635" cy="196850"/>
                      <wp:effectExtent l="0" t="0" r="12065" b="12700"/>
                      <wp:wrapNone/>
                      <wp:docPr id="237416885"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1532595380" name="Group 47"/>
                              <wpg:cNvGrpSpPr/>
                              <wpg:grpSpPr>
                                <a:xfrm>
                                  <a:off x="249382" y="0"/>
                                  <a:ext cx="494665" cy="152400"/>
                                  <a:chOff x="0" y="0"/>
                                  <a:chExt cx="494665" cy="196850"/>
                                </a:xfrm>
                              </wpg:grpSpPr>
                              <wps:wsp>
                                <wps:cNvPr id="1691831958" name="Rectangle 169183195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858310" name="Rectangle 63785831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99703061" name="Rectangle 999703061"/>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FB48DC" id="Group 44" o:spid="_x0000_s1026" style="position:absolute;margin-left:99.75pt;margin-top:7.85pt;width:50.05pt;height:15.5pt;z-index:25273548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">
                        <v:rect id="Rectangle 169183195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" filled="f" strokecolor="black [3213]" strokeweight=".5pt"/>
                        <v:rect id="Rectangle 637858310"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" filled="f" strokecolor="black [3213]" strokeweight=".5pt"/>
                      </v:group>
                      <v:rect id="Rectangle 999703061"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" filled="f" strokecolor="black [3213]" strokeweight=".5pt"/>
                    </v:group>
                  </w:pict>
                </mc:Fallback>
              </mc:AlternateContent>
            </w:r>
          </w:p>
          <w:p w14:paraId="725F4E6D"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4D5091E0"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26F915F8" w14:textId="77777777" w:rsidR="00831533" w:rsidRPr="00F97A6C" w:rsidRDefault="00831533" w:rsidP="00831533">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68DCEAD6" w14:textId="5A317BCB" w:rsidR="00831533" w:rsidRPr="00823A21" w:rsidRDefault="00831533" w:rsidP="00831533">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7E2A07CD" w14:textId="77777777" w:rsidR="00831533" w:rsidRPr="00823A21" w:rsidRDefault="00831533" w:rsidP="00831533">
            <w:pPr>
              <w:tabs>
                <w:tab w:val="left" w:pos="-720"/>
              </w:tabs>
              <w:suppressAutoHyphens/>
              <w:jc w:val="center"/>
              <w:rPr>
                <w:rFonts w:asciiTheme="minorHAnsi" w:hAnsiTheme="minorHAnsi" w:cstheme="minorHAnsi"/>
                <w:noProof/>
                <w:sz w:val="20"/>
                <w:szCs w:val="20"/>
                <w:lang w:val="fr-FR" w:eastAsia="en-IN" w:bidi="hi-IN"/>
              </w:rPr>
            </w:pPr>
          </w:p>
        </w:tc>
      </w:tr>
      <w:tr w:rsidR="00831533" w:rsidRPr="00F97A6C" w14:paraId="46723656" w14:textId="77777777" w:rsidTr="00823A21">
        <w:trPr>
          <w:trHeight w:val="44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896DD98" w14:textId="473218C2" w:rsidR="00831533" w:rsidRPr="00823A21" w:rsidRDefault="00831533" w:rsidP="00831533">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lang w:val="fr-FR"/>
              </w:rPr>
              <w:t>408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EBFEE7A" w14:textId="78755172" w:rsidR="00831533" w:rsidRPr="00823A21" w:rsidRDefault="00831533" w:rsidP="0083153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du </w:t>
            </w:r>
            <w:r w:rsidRPr="00823A21">
              <w:rPr>
                <w:rFonts w:asciiTheme="minorHAnsi" w:hAnsiTheme="minorHAnsi" w:cstheme="minorHAnsi"/>
                <w:color w:val="000000" w:themeColor="text1"/>
                <w:sz w:val="20"/>
                <w:szCs w:val="20"/>
                <w:lang w:val="fr-FR"/>
              </w:rPr>
              <w:t>mois écoulé, combien</w:t>
            </w:r>
            <w:r w:rsidRPr="00823A21">
              <w:rPr>
                <w:rFonts w:asciiTheme="minorHAnsi" w:hAnsiTheme="minorHAnsi" w:cstheme="minorHAnsi"/>
                <w:bCs/>
                <w:color w:val="000000" w:themeColor="text1"/>
                <w:sz w:val="20"/>
                <w:szCs w:val="20"/>
                <w:lang w:val="fr-FR"/>
              </w:rPr>
              <w:t xml:space="preserve"> d’unités de </w:t>
            </w:r>
            <w:r w:rsidRPr="00823A21">
              <w:rPr>
                <w:rFonts w:asciiTheme="minorHAnsi" w:hAnsiTheme="minorHAnsi" w:cstheme="minorHAnsi"/>
                <w:b/>
                <w:color w:val="000000" w:themeColor="text1"/>
                <w:sz w:val="20"/>
                <w:szCs w:val="20"/>
                <w:lang w:val="fr-FR"/>
              </w:rPr>
              <w:t>pilules médicales abortives</w:t>
            </w:r>
            <w:r w:rsidRPr="00823A21">
              <w:rPr>
                <w:rFonts w:asciiTheme="minorHAnsi" w:hAnsiTheme="minorHAnsi" w:cstheme="minorHAnsi"/>
                <w:bCs/>
                <w:color w:val="000000" w:themeColor="text1"/>
                <w:sz w:val="20"/>
                <w:szCs w:val="20"/>
                <w:lang w:val="fr-FR"/>
              </w:rPr>
              <w:t xml:space="preserve"> avez-vous vendu ?</w:t>
            </w:r>
          </w:p>
          <w:p w14:paraId="042CAB7F" w14:textId="77777777" w:rsidR="00831533" w:rsidRPr="00823A21" w:rsidRDefault="00831533" w:rsidP="00831533">
            <w:pPr>
              <w:rPr>
                <w:rFonts w:asciiTheme="minorHAnsi" w:hAnsiTheme="minorHAnsi" w:cstheme="minorHAnsi"/>
                <w:bCs/>
                <w:color w:val="000000" w:themeColor="text1"/>
                <w:sz w:val="20"/>
                <w:szCs w:val="20"/>
                <w:lang w:val="fr-FR"/>
              </w:rPr>
            </w:pPr>
          </w:p>
          <w:p w14:paraId="40BBCD33" w14:textId="0D5D4F86" w:rsidR="00831533" w:rsidRPr="00823A21" w:rsidRDefault="00831533" w:rsidP="00831533">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24D92D70"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3AB0E1E7"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36512" behindDoc="0" locked="0" layoutInCell="1" allowOverlap="1" wp14:anchorId="418540B7" wp14:editId="3010930F">
                      <wp:simplePos x="0" y="0"/>
                      <wp:positionH relativeFrom="column">
                        <wp:posOffset>865234</wp:posOffset>
                      </wp:positionH>
                      <wp:positionV relativeFrom="paragraph">
                        <wp:posOffset>83820</wp:posOffset>
                      </wp:positionV>
                      <wp:extent cx="521335" cy="185806"/>
                      <wp:effectExtent l="0" t="0" r="12065" b="24130"/>
                      <wp:wrapNone/>
                      <wp:docPr id="623873764"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632550284" name="Group 60"/>
                              <wpg:cNvGrpSpPr/>
                              <wpg:grpSpPr>
                                <a:xfrm>
                                  <a:off x="249382" y="0"/>
                                  <a:ext cx="494665" cy="152400"/>
                                  <a:chOff x="0" y="0"/>
                                  <a:chExt cx="494665" cy="196850"/>
                                </a:xfrm>
                              </wpg:grpSpPr>
                              <wps:wsp>
                                <wps:cNvPr id="1078251415" name="Rectangle 107825141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8547684" name="Rectangle 1978547684"/>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0506984" name="Rectangle 194050698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43F122" id="Group 59" o:spid="_x0000_s1026" style="position:absolute;margin-left:68.15pt;margin-top:6.6pt;width:41.05pt;height:14.65pt;z-index:25273651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">
                        <v:rect id="Rectangle 1078251415"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" filled="f" strokecolor="black [3213]" strokeweight=".5pt"/>
                        <v:rect id="Rectangle 1978547684"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" filled="f" strokecolor="black [3213]" strokeweight=".5pt"/>
                      </v:group>
                      <v:rect id="Rectangle 194050698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" filled="f" strokecolor="black [3213]" strokeweight=".5pt"/>
                    </v:group>
                  </w:pict>
                </mc:Fallback>
              </mc:AlternateContent>
            </w:r>
          </w:p>
          <w:p w14:paraId="2ED727F2"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0F243E44" w14:textId="77777777" w:rsidR="00831533" w:rsidRPr="00F97A6C" w:rsidRDefault="00831533" w:rsidP="00831533">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46561C91" w14:textId="2DC80633" w:rsidR="00831533" w:rsidRPr="00823A21" w:rsidRDefault="00831533" w:rsidP="00831533">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7092AFE1" w14:textId="77777777" w:rsidR="00831533" w:rsidRPr="00823A21" w:rsidRDefault="00831533" w:rsidP="00831533">
            <w:pPr>
              <w:tabs>
                <w:tab w:val="left" w:pos="-720"/>
              </w:tabs>
              <w:suppressAutoHyphens/>
              <w:jc w:val="center"/>
              <w:rPr>
                <w:rFonts w:asciiTheme="minorHAnsi" w:hAnsiTheme="minorHAnsi" w:cstheme="minorHAnsi"/>
                <w:noProof/>
                <w:sz w:val="20"/>
                <w:szCs w:val="20"/>
                <w:lang w:val="fr-FR" w:eastAsia="en-IN" w:bidi="hi-IN"/>
              </w:rPr>
            </w:pPr>
          </w:p>
        </w:tc>
      </w:tr>
      <w:tr w:rsidR="009B79DA" w:rsidRPr="00F97A6C" w14:paraId="561CD031" w14:textId="77777777" w:rsidTr="00823A21">
        <w:trPr>
          <w:trHeight w:val="697"/>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69B54CA" w14:textId="7C34CB6C"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lang w:val="fr-FR"/>
              </w:rPr>
              <w:lastRenderedPageBreak/>
              <w:t>40</w:t>
            </w:r>
            <w:r w:rsidR="00DD15E2" w:rsidRPr="00823A21">
              <w:rPr>
                <w:rFonts w:asciiTheme="minorHAnsi" w:hAnsiTheme="minorHAnsi" w:cstheme="minorHAnsi"/>
                <w:bCs/>
                <w:color w:val="000000" w:themeColor="text1"/>
                <w:sz w:val="20"/>
                <w:szCs w:val="20"/>
                <w:lang w:val="fr-FR"/>
              </w:rPr>
              <w:t>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010912A" w14:textId="3370A9C3" w:rsidR="009B79DA" w:rsidRPr="00823A21" w:rsidRDefault="00CE01D2" w:rsidP="00CE01D2">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12 derniers mois y a-t-il eu des ruptures de stock de </w:t>
            </w:r>
            <w:r w:rsidRPr="00823A21">
              <w:rPr>
                <w:rFonts w:asciiTheme="minorHAnsi" w:hAnsiTheme="minorHAnsi" w:cstheme="minorHAnsi"/>
                <w:b/>
                <w:color w:val="000000" w:themeColor="text1"/>
                <w:sz w:val="20"/>
                <w:szCs w:val="20"/>
                <w:lang w:val="fr-FR"/>
              </w:rPr>
              <w:t xml:space="preserve">pilules </w:t>
            </w:r>
            <w:r w:rsidR="008340DF" w:rsidRPr="00823A21">
              <w:rPr>
                <w:rFonts w:asciiTheme="minorHAnsi" w:hAnsiTheme="minorHAnsi" w:cstheme="minorHAnsi"/>
                <w:b/>
                <w:color w:val="000000" w:themeColor="text1"/>
                <w:sz w:val="20"/>
                <w:szCs w:val="20"/>
                <w:lang w:val="fr-FR"/>
              </w:rPr>
              <w:t>abortives</w:t>
            </w:r>
            <w:r w:rsidR="008340DF" w:rsidRPr="00823A21">
              <w:rPr>
                <w:rFonts w:asciiTheme="minorHAnsi" w:hAnsiTheme="minorHAnsi" w:cstheme="minorHAnsi"/>
                <w:bCs/>
                <w:color w:val="000000" w:themeColor="text1"/>
                <w:sz w:val="20"/>
                <w:szCs w:val="20"/>
                <w:lang w:val="fr-FR"/>
              </w:rPr>
              <w:t xml:space="preserve">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069DD28D" w14:textId="504B6CB4" w:rsidR="009B79DA" w:rsidRPr="00823A21" w:rsidRDefault="000C4E9B"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9B79DA" w:rsidRPr="00823A21">
              <w:rPr>
                <w:rFonts w:asciiTheme="minorHAnsi" w:hAnsiTheme="minorHAnsi" w:cstheme="minorHAnsi"/>
                <w:color w:val="000000" w:themeColor="text1"/>
                <w:spacing w:val="-2"/>
                <w:sz w:val="20"/>
                <w:szCs w:val="20"/>
                <w:lang w:val="fr-FR" w:bidi="hi-IN"/>
              </w:rPr>
              <w:tab/>
              <w:t>1</w:t>
            </w:r>
          </w:p>
          <w:p w14:paraId="6FA319FA" w14:textId="7BFC2832" w:rsidR="009B79DA" w:rsidRPr="00823A21" w:rsidRDefault="009B79DA"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0C4E9B"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5F2872D8"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p w14:paraId="2DCABF62" w14:textId="3E435C6D"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694080" behindDoc="0" locked="0" layoutInCell="1" allowOverlap="1" wp14:anchorId="73C0F96E" wp14:editId="7E268CC0">
                      <wp:simplePos x="0" y="0"/>
                      <wp:positionH relativeFrom="column">
                        <wp:posOffset>-152762</wp:posOffset>
                      </wp:positionH>
                      <wp:positionV relativeFrom="paragraph">
                        <wp:posOffset>78740</wp:posOffset>
                      </wp:positionV>
                      <wp:extent cx="219075" cy="0"/>
                      <wp:effectExtent l="0" t="76200" r="28575" b="95250"/>
                      <wp:wrapNone/>
                      <wp:docPr id="4191" name="Straight Arrow Connector 4191"/>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472CA" id="Straight Arrow Connector 4191" o:spid="_x0000_s1026" type="#_x0000_t32" style="position:absolute;margin-left:-12.05pt;margin-top:6.2pt;width:17.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4</w:t>
            </w:r>
            <w:r w:rsidR="00DD15E2" w:rsidRPr="00823A21">
              <w:rPr>
                <w:rFonts w:asciiTheme="minorHAnsi" w:hAnsiTheme="minorHAnsi" w:cstheme="minorHAnsi"/>
                <w:noProof/>
                <w:sz w:val="20"/>
                <w:szCs w:val="20"/>
                <w:lang w:val="fr-FR" w:eastAsia="en-IN" w:bidi="hi-IN"/>
              </w:rPr>
              <w:t>13</w:t>
            </w:r>
          </w:p>
        </w:tc>
      </w:tr>
      <w:tr w:rsidR="009B79DA" w:rsidRPr="00F97A6C" w14:paraId="05CE061E" w14:textId="77777777" w:rsidTr="00823A21">
        <w:trPr>
          <w:trHeight w:val="127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A6BCD7B" w14:textId="733F4591"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lang w:val="fr-FR"/>
              </w:rPr>
              <w:t>4</w:t>
            </w:r>
            <w:r w:rsidR="00DD15E2" w:rsidRPr="00823A21">
              <w:rPr>
                <w:rFonts w:asciiTheme="minorHAnsi" w:hAnsiTheme="minorHAnsi" w:cstheme="minorHAnsi"/>
                <w:bCs/>
                <w:color w:val="000000" w:themeColor="text1"/>
                <w:sz w:val="20"/>
                <w:szCs w:val="20"/>
                <w:lang w:val="fr-FR"/>
              </w:rPr>
              <w:t>10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4B6ADD2" w14:textId="61681D40" w:rsidR="009B79DA" w:rsidRPr="00823A21" w:rsidRDefault="00DE183A"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stock au cours des 12 derniers mois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6F37055D" w14:textId="5F483C25" w:rsidR="009B79DA" w:rsidRPr="00823A21" w:rsidRDefault="00DE183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009B79DA" w:rsidRPr="00823A21">
              <w:rPr>
                <w:rFonts w:asciiTheme="minorHAnsi" w:hAnsiTheme="minorHAnsi" w:cstheme="minorHAnsi"/>
                <w:color w:val="000000" w:themeColor="text1"/>
                <w:spacing w:val="-2"/>
                <w:sz w:val="20"/>
                <w:szCs w:val="20"/>
                <w:lang w:val="fr-FR" w:bidi="hi-IN"/>
              </w:rPr>
              <w:tab/>
              <w:t>1</w:t>
            </w:r>
          </w:p>
          <w:p w14:paraId="2CD5A3D8" w14:textId="0396B95D"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1-3 </w:t>
            </w:r>
            <w:r w:rsidR="00DE183A"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2</w:t>
            </w:r>
          </w:p>
          <w:p w14:paraId="1AFB4E0B" w14:textId="1A097D4E"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4-6 </w:t>
            </w:r>
            <w:r w:rsidR="00DE183A"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3</w:t>
            </w:r>
          </w:p>
          <w:p w14:paraId="35EDB4CB" w14:textId="48A0F574" w:rsidR="009B79DA" w:rsidRPr="00823A21" w:rsidRDefault="00DE183A" w:rsidP="00DE183A">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color w:val="000000" w:themeColor="text1"/>
                <w:spacing w:val="-2"/>
                <w:sz w:val="20"/>
                <w:szCs w:val="20"/>
                <w:lang w:val="fr-FR" w:bidi="hi-IN"/>
              </w:rPr>
              <w:t>Plus de</w:t>
            </w:r>
            <w:r w:rsidR="009B79DA" w:rsidRPr="00823A21">
              <w:rPr>
                <w:rFonts w:asciiTheme="minorHAnsi" w:hAnsiTheme="minorHAnsi" w:cstheme="minorHAnsi"/>
                <w:color w:val="000000" w:themeColor="text1"/>
                <w:spacing w:val="-2"/>
                <w:sz w:val="20"/>
                <w:szCs w:val="20"/>
                <w:lang w:val="fr-FR" w:bidi="hi-IN"/>
              </w:rPr>
              <w:t xml:space="preserve"> 6 </w:t>
            </w:r>
            <w:r w:rsidRPr="00823A21">
              <w:rPr>
                <w:rFonts w:asciiTheme="minorHAnsi" w:hAnsiTheme="minorHAnsi" w:cstheme="minorHAnsi"/>
                <w:color w:val="000000" w:themeColor="text1"/>
                <w:spacing w:val="-2"/>
                <w:sz w:val="20"/>
                <w:szCs w:val="20"/>
                <w:lang w:val="fr-FR" w:bidi="hi-IN"/>
              </w:rPr>
              <w:t>mois</w:t>
            </w:r>
            <w:r w:rsidR="009B79DA" w:rsidRPr="00823A21">
              <w:rPr>
                <w:rFonts w:asciiTheme="minorHAnsi" w:hAnsiTheme="minorHAnsi" w:cstheme="minorHAnsi"/>
                <w:color w:val="000000" w:themeColor="text1"/>
                <w:spacing w:val="-2"/>
                <w:sz w:val="20"/>
                <w:szCs w:val="20"/>
                <w:lang w:val="fr-FR" w:bidi="hi-IN"/>
              </w:rPr>
              <w:tab/>
              <w:t>4</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7B3D9D72"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r w:rsidR="009B79DA" w:rsidRPr="001E4620" w14:paraId="26C5CDE7" w14:textId="77777777" w:rsidTr="00823A21">
        <w:trPr>
          <w:trHeight w:val="1384"/>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BCD6F5C" w14:textId="65CD6E25"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lang w:val="fr-FR"/>
              </w:rPr>
              <w:t>4</w:t>
            </w:r>
            <w:r w:rsidR="00DD15E2" w:rsidRPr="00823A21">
              <w:rPr>
                <w:rFonts w:asciiTheme="minorHAnsi" w:hAnsiTheme="minorHAnsi" w:cstheme="minorHAnsi"/>
                <w:bCs/>
                <w:color w:val="000000" w:themeColor="text1"/>
                <w:sz w:val="20"/>
                <w:szCs w:val="20"/>
                <w:lang w:val="fr-FR"/>
              </w:rPr>
              <w:t>11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335FAAF" w14:textId="5BC5375A" w:rsidR="009B79DA" w:rsidRPr="00823A21" w:rsidRDefault="00354FAB" w:rsidP="00354FAB">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3 derniers mois</w:t>
            </w:r>
            <w:r w:rsidR="009B79DA"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combien d’incidents se sont </w:t>
            </w:r>
            <w:proofErr w:type="gramStart"/>
            <w:r w:rsidRPr="00823A21">
              <w:rPr>
                <w:rFonts w:asciiTheme="minorHAnsi" w:hAnsiTheme="minorHAnsi" w:cstheme="minorHAnsi"/>
                <w:bCs/>
                <w:color w:val="000000" w:themeColor="text1"/>
                <w:sz w:val="20"/>
                <w:szCs w:val="20"/>
                <w:lang w:val="fr-FR"/>
              </w:rPr>
              <w:t>produits</w:t>
            </w:r>
            <w:proofErr w:type="gramEnd"/>
            <w:r w:rsidRPr="00823A21">
              <w:rPr>
                <w:rFonts w:asciiTheme="minorHAnsi" w:hAnsiTheme="minorHAnsi" w:cstheme="minorHAnsi"/>
                <w:bCs/>
                <w:color w:val="000000" w:themeColor="text1"/>
                <w:sz w:val="20"/>
                <w:szCs w:val="20"/>
                <w:lang w:val="fr-FR"/>
              </w:rPr>
              <w:t xml:space="preserve"> lorsqu’une cliente est venue acheter </w:t>
            </w:r>
            <w:r w:rsidR="008340DF" w:rsidRPr="00823A21">
              <w:rPr>
                <w:rFonts w:asciiTheme="minorHAnsi" w:hAnsiTheme="minorHAnsi" w:cstheme="minorHAnsi"/>
                <w:bCs/>
                <w:color w:val="000000" w:themeColor="text1"/>
                <w:sz w:val="20"/>
                <w:szCs w:val="20"/>
                <w:lang w:val="fr-FR"/>
              </w:rPr>
              <w:t xml:space="preserve">des </w:t>
            </w:r>
            <w:r w:rsidR="008340DF" w:rsidRPr="00823A21">
              <w:rPr>
                <w:rFonts w:asciiTheme="minorHAnsi" w:hAnsiTheme="minorHAnsi" w:cstheme="minorHAnsi"/>
                <w:b/>
                <w:bCs/>
                <w:color w:val="000000" w:themeColor="text1"/>
                <w:sz w:val="20"/>
                <w:szCs w:val="20"/>
                <w:lang w:val="fr-FR"/>
              </w:rPr>
              <w:t>pilules</w:t>
            </w:r>
            <w:r w:rsidRPr="00823A21">
              <w:rPr>
                <w:rFonts w:asciiTheme="minorHAnsi" w:hAnsiTheme="minorHAnsi" w:cstheme="minorHAnsi"/>
                <w:b/>
                <w:color w:val="000000" w:themeColor="text1"/>
                <w:sz w:val="20"/>
                <w:szCs w:val="20"/>
                <w:lang w:val="fr-FR"/>
              </w:rPr>
              <w:t xml:space="preserve"> abortives à des fins médicales</w:t>
            </w:r>
            <w:r w:rsidRPr="00823A21">
              <w:rPr>
                <w:rFonts w:asciiTheme="minorHAnsi" w:hAnsiTheme="minorHAnsi" w:cstheme="minorHAnsi"/>
                <w:bCs/>
                <w:color w:val="000000" w:themeColor="text1"/>
                <w:sz w:val="20"/>
                <w:szCs w:val="20"/>
                <w:lang w:val="fr-FR"/>
              </w:rPr>
              <w:t xml:space="preserve">, mais qu’elles n’étaient </w:t>
            </w:r>
            <w:r w:rsidR="00E57E0B" w:rsidRPr="00823A21">
              <w:rPr>
                <w:rFonts w:asciiTheme="minorHAnsi" w:hAnsiTheme="minorHAnsi" w:cstheme="minorHAnsi"/>
                <w:bCs/>
                <w:color w:val="000000" w:themeColor="text1"/>
                <w:sz w:val="20"/>
                <w:szCs w:val="20"/>
                <w:lang w:val="fr-FR"/>
              </w:rPr>
              <w:t>pas disponibles</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68DED261" w14:textId="519887A7" w:rsidR="009B79DA" w:rsidRPr="00823A21" w:rsidRDefault="00354FAB"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Jamais</w:t>
            </w:r>
            <w:r w:rsidR="009B79DA" w:rsidRPr="00823A21">
              <w:rPr>
                <w:rFonts w:asciiTheme="minorHAnsi" w:hAnsiTheme="minorHAnsi" w:cstheme="minorHAnsi"/>
                <w:color w:val="000000" w:themeColor="text1"/>
                <w:spacing w:val="-2"/>
                <w:sz w:val="20"/>
                <w:szCs w:val="20"/>
                <w:lang w:val="fr-FR" w:bidi="hi-IN"/>
              </w:rPr>
              <w:tab/>
              <w:t>0</w:t>
            </w:r>
          </w:p>
          <w:p w14:paraId="4739C607" w14:textId="55796C70" w:rsidR="009B79DA" w:rsidRPr="00823A21" w:rsidRDefault="00354FAB"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w:t>
            </w:r>
            <w:r w:rsidR="009B79DA"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moins d’une fois le mois</w:t>
            </w:r>
            <w:r w:rsidR="009B79DA" w:rsidRPr="00823A21">
              <w:rPr>
                <w:rFonts w:asciiTheme="minorHAnsi" w:hAnsiTheme="minorHAnsi" w:cstheme="minorHAnsi"/>
                <w:color w:val="000000" w:themeColor="text1"/>
                <w:spacing w:val="-2"/>
                <w:sz w:val="20"/>
                <w:szCs w:val="20"/>
                <w:lang w:val="fr-FR" w:bidi="hi-IN"/>
              </w:rPr>
              <w:t>)</w:t>
            </w:r>
            <w:r w:rsidR="009B79DA" w:rsidRPr="00823A21">
              <w:rPr>
                <w:rFonts w:asciiTheme="minorHAnsi" w:hAnsiTheme="minorHAnsi" w:cstheme="minorHAnsi"/>
                <w:color w:val="000000" w:themeColor="text1"/>
                <w:spacing w:val="-2"/>
                <w:sz w:val="20"/>
                <w:szCs w:val="20"/>
                <w:lang w:val="fr-FR" w:bidi="hi-IN"/>
              </w:rPr>
              <w:tab/>
              <w:t>1</w:t>
            </w:r>
          </w:p>
          <w:p w14:paraId="0E6EDEE0" w14:textId="03D7338D" w:rsidR="009B79DA" w:rsidRPr="00823A21" w:rsidRDefault="00354FAB"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w:t>
            </w:r>
            <w:r w:rsidR="009B79DA" w:rsidRPr="00823A21">
              <w:rPr>
                <w:rFonts w:asciiTheme="minorHAnsi" w:hAnsiTheme="minorHAnsi" w:cstheme="minorHAnsi"/>
                <w:color w:val="000000" w:themeColor="text1"/>
                <w:spacing w:val="-2"/>
                <w:sz w:val="20"/>
                <w:szCs w:val="20"/>
                <w:lang w:val="fr-FR" w:bidi="hi-IN"/>
              </w:rPr>
              <w:t xml:space="preserve"> (2-3 </w:t>
            </w:r>
            <w:r w:rsidRPr="00823A21">
              <w:rPr>
                <w:rFonts w:asciiTheme="minorHAnsi" w:hAnsiTheme="minorHAnsi" w:cstheme="minorHAnsi"/>
                <w:color w:val="000000" w:themeColor="text1"/>
                <w:spacing w:val="-2"/>
                <w:sz w:val="20"/>
                <w:szCs w:val="20"/>
                <w:lang w:val="fr-FR" w:bidi="hi-IN"/>
              </w:rPr>
              <w:t>fois le mois</w:t>
            </w:r>
            <w:r w:rsidR="009B79DA" w:rsidRPr="00823A21">
              <w:rPr>
                <w:rFonts w:asciiTheme="minorHAnsi" w:hAnsiTheme="minorHAnsi" w:cstheme="minorHAnsi"/>
                <w:color w:val="000000" w:themeColor="text1"/>
                <w:spacing w:val="-2"/>
                <w:sz w:val="20"/>
                <w:szCs w:val="20"/>
                <w:lang w:val="fr-FR" w:bidi="hi-IN"/>
              </w:rPr>
              <w:t>)</w:t>
            </w:r>
            <w:r w:rsidR="009B79DA" w:rsidRPr="00823A21">
              <w:rPr>
                <w:rFonts w:asciiTheme="minorHAnsi" w:hAnsiTheme="minorHAnsi" w:cstheme="minorHAnsi"/>
                <w:color w:val="000000" w:themeColor="text1"/>
                <w:spacing w:val="-2"/>
                <w:sz w:val="20"/>
                <w:szCs w:val="20"/>
                <w:lang w:val="fr-FR" w:bidi="hi-IN"/>
              </w:rPr>
              <w:tab/>
              <w:t>2</w:t>
            </w:r>
          </w:p>
          <w:p w14:paraId="4E68F32B" w14:textId="3816FC03" w:rsidR="009B79DA" w:rsidRPr="00823A21" w:rsidRDefault="00354FAB" w:rsidP="00354FAB">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w:t>
            </w:r>
            <w:r w:rsidR="009B79DA"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plus de 3 fois le mois</w:t>
            </w:r>
            <w:r w:rsidR="009B79DA" w:rsidRPr="00823A21">
              <w:rPr>
                <w:rFonts w:asciiTheme="minorHAnsi" w:hAnsiTheme="minorHAnsi" w:cstheme="minorHAnsi"/>
                <w:color w:val="000000" w:themeColor="text1"/>
                <w:spacing w:val="-2"/>
                <w:sz w:val="20"/>
                <w:szCs w:val="20"/>
                <w:lang w:val="fr-FR" w:bidi="hi-IN"/>
              </w:rPr>
              <w:t>)</w:t>
            </w:r>
            <w:r w:rsidR="009B79DA" w:rsidRPr="00823A21">
              <w:rPr>
                <w:rFonts w:asciiTheme="minorHAnsi" w:hAnsiTheme="minorHAnsi" w:cstheme="minorHAnsi"/>
                <w:color w:val="000000" w:themeColor="text1"/>
                <w:spacing w:val="-2"/>
                <w:sz w:val="20"/>
                <w:szCs w:val="20"/>
                <w:lang w:val="fr-FR" w:bidi="hi-IN"/>
              </w:rPr>
              <w:tab/>
              <w:t>3</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2B459083" w14:textId="7063BC6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r w:rsidRPr="001E4620">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695104" behindDoc="0" locked="0" layoutInCell="1" allowOverlap="1" wp14:anchorId="738A2C75" wp14:editId="27F2A9E6">
                      <wp:simplePos x="0" y="0"/>
                      <wp:positionH relativeFrom="column">
                        <wp:posOffset>-122732</wp:posOffset>
                      </wp:positionH>
                      <wp:positionV relativeFrom="paragraph">
                        <wp:posOffset>78033</wp:posOffset>
                      </wp:positionV>
                      <wp:extent cx="219075" cy="0"/>
                      <wp:effectExtent l="0" t="76200" r="28575" b="95250"/>
                      <wp:wrapNone/>
                      <wp:docPr id="4192" name="Straight Arrow Connector 4192"/>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EB1A6" id="Straight Arrow Connector 4192" o:spid="_x0000_s1026" type="#_x0000_t32" style="position:absolute;margin-left:-9.65pt;margin-top:6.15pt;width:17.2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 xml:space="preserve"> 4</w:t>
            </w:r>
            <w:r w:rsidR="00DD15E2" w:rsidRPr="00823A21">
              <w:rPr>
                <w:rFonts w:asciiTheme="minorHAnsi" w:hAnsiTheme="minorHAnsi" w:cstheme="minorHAnsi"/>
                <w:noProof/>
                <w:sz w:val="20"/>
                <w:szCs w:val="20"/>
                <w:lang w:val="fr-FR" w:eastAsia="en-IN" w:bidi="hi-IN"/>
              </w:rPr>
              <w:t>13</w:t>
            </w:r>
          </w:p>
        </w:tc>
      </w:tr>
      <w:tr w:rsidR="009B79DA" w:rsidRPr="00594147" w14:paraId="77E05E4F" w14:textId="77777777" w:rsidTr="00823A21">
        <w:trPr>
          <w:trHeight w:val="183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D78E85E" w14:textId="4CBCBDA1"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lang w:val="fr-FR"/>
              </w:rPr>
              <w:t>4</w:t>
            </w:r>
            <w:r w:rsidR="00DD15E2" w:rsidRPr="00823A21">
              <w:rPr>
                <w:rFonts w:asciiTheme="minorHAnsi" w:hAnsiTheme="minorHAnsi" w:cstheme="minorHAnsi"/>
                <w:bCs/>
                <w:color w:val="000000" w:themeColor="text1"/>
                <w:sz w:val="20"/>
                <w:szCs w:val="20"/>
                <w:lang w:val="fr-FR"/>
              </w:rPr>
              <w:t>12</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27722A1" w14:textId="13758CB1" w:rsidR="009B79DA" w:rsidRPr="00823A21" w:rsidRDefault="001E3AFB" w:rsidP="001E3AFB">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Qu’aviez-vous fait lorsque</w:t>
            </w:r>
            <w:r w:rsidR="009B79DA"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
                <w:color w:val="000000" w:themeColor="text1"/>
                <w:sz w:val="20"/>
                <w:szCs w:val="20"/>
                <w:lang w:val="fr-FR"/>
              </w:rPr>
              <w:t>les pilules médicales abortives</w:t>
            </w:r>
            <w:r w:rsidR="00E57E0B" w:rsidRPr="00823A21">
              <w:rPr>
                <w:rFonts w:asciiTheme="minorHAnsi" w:hAnsiTheme="minorHAnsi" w:cstheme="minorHAnsi"/>
                <w:b/>
                <w:color w:val="000000" w:themeColor="text1"/>
                <w:sz w:val="20"/>
                <w:szCs w:val="20"/>
                <w:lang w:val="fr-FR"/>
              </w:rPr>
              <w:t xml:space="preserve"> n’étaient pas disponibles</w:t>
            </w:r>
            <w:r w:rsidRPr="00823A21">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à un moment donné </w:t>
            </w:r>
            <w:r w:rsidR="009B79DA" w:rsidRPr="00823A21">
              <w:rPr>
                <w:rFonts w:asciiTheme="minorHAnsi" w:hAnsiTheme="minorHAnsi" w:cstheme="minorHAnsi"/>
                <w:bCs/>
                <w:color w:val="000000" w:themeColor="text1"/>
                <w:sz w:val="20"/>
                <w:szCs w:val="20"/>
                <w:lang w:val="fr-FR"/>
              </w:rPr>
              <w:t>?</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242DF2BF"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val="fr-FR" w:bidi="hi-IN"/>
              </w:rPr>
              <w:t>Demander au client de revenir plus tard</w:t>
            </w:r>
            <w:r w:rsidRPr="001E4620">
              <w:rPr>
                <w:rFonts w:asciiTheme="minorHAnsi" w:hAnsiTheme="minorHAnsi" w:cstheme="minorHAnsi"/>
                <w:color w:val="000000" w:themeColor="text1"/>
                <w:spacing w:val="-2"/>
                <w:sz w:val="20"/>
                <w:szCs w:val="20"/>
                <w:lang w:val="fr-FR" w:bidi="hi-IN"/>
              </w:rPr>
              <w:tab/>
              <w:t>1</w:t>
            </w:r>
          </w:p>
          <w:p w14:paraId="11C65F08"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val="fr-FR" w:bidi="hi-IN"/>
              </w:rPr>
              <w:t>S’arranger quelque part et lui fournir</w:t>
            </w:r>
            <w:r w:rsidRPr="001E4620">
              <w:rPr>
                <w:rFonts w:asciiTheme="minorHAnsi" w:hAnsiTheme="minorHAnsi" w:cstheme="minorHAnsi"/>
                <w:color w:val="000000" w:themeColor="text1"/>
                <w:spacing w:val="-2"/>
                <w:sz w:val="20"/>
                <w:szCs w:val="20"/>
                <w:lang w:val="fr-FR" w:bidi="hi-IN"/>
              </w:rPr>
              <w:tab/>
              <w:t>2</w:t>
            </w:r>
          </w:p>
          <w:p w14:paraId="023880FD"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val="fr-FR" w:bidi="hi-IN"/>
              </w:rPr>
              <w:t>Renvoyer le client dans une autre officine</w:t>
            </w:r>
            <w:r w:rsidRPr="001E4620">
              <w:rPr>
                <w:rFonts w:asciiTheme="minorHAnsi" w:hAnsiTheme="minorHAnsi" w:cstheme="minorHAnsi"/>
                <w:color w:val="000000" w:themeColor="text1"/>
                <w:spacing w:val="-2"/>
                <w:sz w:val="20"/>
                <w:szCs w:val="20"/>
                <w:lang w:val="fr-FR" w:bidi="hi-IN"/>
              </w:rPr>
              <w:tab/>
              <w:t>3</w:t>
            </w:r>
          </w:p>
          <w:p w14:paraId="4CB91D89"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val="fr-FR" w:bidi="hi-IN"/>
              </w:rPr>
              <w:t xml:space="preserve">Renvoyer le client dans un établissement public </w:t>
            </w:r>
            <w:r w:rsidRPr="001E4620">
              <w:rPr>
                <w:rFonts w:asciiTheme="minorHAnsi" w:hAnsiTheme="minorHAnsi" w:cstheme="minorHAnsi"/>
                <w:color w:val="000000" w:themeColor="text1"/>
                <w:spacing w:val="-2"/>
                <w:sz w:val="20"/>
                <w:szCs w:val="20"/>
                <w:lang w:val="fr-FR" w:bidi="hi-IN"/>
              </w:rPr>
              <w:tab/>
              <w:t>4</w:t>
            </w:r>
          </w:p>
          <w:p w14:paraId="74AEF061"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val="fr-FR" w:bidi="hi-IN"/>
              </w:rPr>
              <w:t>Proposé et vendu une autre méthode</w:t>
            </w:r>
            <w:r w:rsidRPr="001E4620">
              <w:rPr>
                <w:rFonts w:asciiTheme="minorHAnsi" w:hAnsiTheme="minorHAnsi" w:cstheme="minorHAnsi"/>
                <w:color w:val="000000" w:themeColor="text1"/>
                <w:spacing w:val="-2"/>
                <w:sz w:val="20"/>
                <w:szCs w:val="20"/>
                <w:lang w:val="fr-FR" w:bidi="hi-IN"/>
              </w:rPr>
              <w:tab/>
              <w:t>5</w:t>
            </w:r>
          </w:p>
          <w:p w14:paraId="7648A163"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val="fr-FR" w:bidi="hi-IN"/>
              </w:rPr>
              <w:t>Renvoyer simplement le client</w:t>
            </w:r>
            <w:r w:rsidRPr="001E4620">
              <w:rPr>
                <w:rFonts w:asciiTheme="minorHAnsi" w:hAnsiTheme="minorHAnsi" w:cstheme="minorHAnsi"/>
                <w:color w:val="000000" w:themeColor="text1"/>
                <w:spacing w:val="-2"/>
                <w:sz w:val="20"/>
                <w:szCs w:val="20"/>
                <w:lang w:val="fr-FR" w:bidi="hi-IN"/>
              </w:rPr>
              <w:tab/>
              <w:t>6</w:t>
            </w:r>
          </w:p>
          <w:p w14:paraId="69ECFB4D" w14:textId="3D875606" w:rsidR="009B79DA" w:rsidRPr="00823A21" w:rsidRDefault="00D403AD" w:rsidP="00E02055">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1E4620">
              <w:rPr>
                <w:rFonts w:asciiTheme="minorHAnsi" w:hAnsiTheme="minorHAnsi" w:cstheme="minorHAnsi"/>
                <w:color w:val="000000" w:themeColor="text1"/>
                <w:spacing w:val="-2"/>
                <w:sz w:val="20"/>
                <w:szCs w:val="20"/>
                <w:lang w:val="fr-FR" w:bidi="hi-IN"/>
              </w:rPr>
              <w:t>Autres (Préciser)</w:t>
            </w:r>
            <w:r w:rsidRPr="001E4620">
              <w:rPr>
                <w:rFonts w:asciiTheme="minorHAnsi" w:hAnsiTheme="minorHAnsi" w:cstheme="minorHAnsi"/>
                <w:color w:val="000000" w:themeColor="text1"/>
                <w:spacing w:val="-2"/>
                <w:sz w:val="20"/>
                <w:szCs w:val="20"/>
                <w:lang w:val="fr-FR" w:bidi="hi-IN"/>
              </w:rPr>
              <w:tab/>
              <w:t>96</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437197FB"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r w:rsidR="009B79DA" w:rsidRPr="001E4620" w14:paraId="0D214C9D" w14:textId="77777777" w:rsidTr="00823A21">
        <w:trPr>
          <w:trHeight w:val="160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58EECA4" w14:textId="1DC67253"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4</w:t>
            </w:r>
            <w:r w:rsidR="00DD15E2" w:rsidRPr="00823A21">
              <w:rPr>
                <w:rFonts w:asciiTheme="minorHAnsi" w:hAnsiTheme="minorHAnsi" w:cstheme="minorHAnsi"/>
                <w:bCs/>
                <w:color w:val="000000" w:themeColor="text1"/>
                <w:sz w:val="20"/>
                <w:szCs w:val="20"/>
                <w:lang w:val="fr-FR"/>
              </w:rPr>
              <w:t>13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0BA33AA" w14:textId="6D55D0AD" w:rsidR="009B79DA" w:rsidRPr="00823A21" w:rsidRDefault="00E02055" w:rsidP="00F668E8">
            <w:pPr>
              <w:rPr>
                <w:rFonts w:asciiTheme="minorHAnsi" w:hAnsiTheme="minorHAnsi" w:cstheme="minorHAnsi"/>
                <w:b/>
                <w:color w:val="000000" w:themeColor="text1"/>
                <w:sz w:val="20"/>
                <w:szCs w:val="20"/>
                <w:lang w:val="fr-FR"/>
              </w:rPr>
            </w:pPr>
            <w:r w:rsidRPr="00823A21">
              <w:rPr>
                <w:rFonts w:asciiTheme="minorHAnsi" w:hAnsiTheme="minorHAnsi" w:cstheme="minorHAnsi"/>
                <w:bCs/>
                <w:sz w:val="20"/>
                <w:szCs w:val="20"/>
                <w:lang w:val="fr-FR"/>
              </w:rPr>
              <w:t>Au cours du mois écoulé</w:t>
            </w:r>
            <w:r w:rsidR="009B79DA" w:rsidRPr="00823A21">
              <w:rPr>
                <w:rFonts w:asciiTheme="minorHAnsi" w:hAnsiTheme="minorHAnsi" w:cstheme="minorHAnsi"/>
                <w:bCs/>
                <w:sz w:val="20"/>
                <w:szCs w:val="20"/>
                <w:lang w:val="fr-FR"/>
              </w:rPr>
              <w:t xml:space="preserve">, </w:t>
            </w:r>
            <w:r w:rsidRPr="00823A21">
              <w:rPr>
                <w:rFonts w:asciiTheme="minorHAnsi" w:hAnsiTheme="minorHAnsi" w:cstheme="minorHAnsi"/>
                <w:bCs/>
                <w:sz w:val="20"/>
                <w:szCs w:val="20"/>
                <w:lang w:val="fr-FR"/>
              </w:rPr>
              <w:t>combien de clientes se sont présentées à la pharmacie/</w:t>
            </w:r>
            <w:r w:rsidR="00090105" w:rsidRPr="00823A21">
              <w:rPr>
                <w:rFonts w:asciiTheme="minorHAnsi" w:hAnsiTheme="minorHAnsi" w:cstheme="minorHAnsi"/>
                <w:bCs/>
                <w:sz w:val="20"/>
                <w:szCs w:val="20"/>
                <w:lang w:val="fr-FR"/>
              </w:rPr>
              <w:t xml:space="preserve"> </w:t>
            </w:r>
            <w:del w:id="315" w:author="Lenovo" w:date="2024-10-26T14:02:00Z">
              <w:r w:rsidR="00090105" w:rsidRPr="00823A21" w:rsidDel="00F668E8">
                <w:rPr>
                  <w:rFonts w:asciiTheme="minorHAnsi" w:hAnsiTheme="minorHAnsi" w:cstheme="minorHAnsi"/>
                  <w:bCs/>
                  <w:sz w:val="20"/>
                  <w:szCs w:val="20"/>
                  <w:lang w:val="fr-FR"/>
                </w:rPr>
                <w:delText xml:space="preserve">dépôt de médicaments </w:delText>
              </w:r>
            </w:del>
            <w:r w:rsidRPr="00823A21">
              <w:rPr>
                <w:rFonts w:asciiTheme="minorHAnsi" w:hAnsiTheme="minorHAnsi" w:cstheme="minorHAnsi"/>
                <w:bCs/>
                <w:sz w:val="20"/>
                <w:szCs w:val="20"/>
                <w:lang w:val="fr-FR"/>
              </w:rPr>
              <w:t>pour demander des pilules abortives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725CC2D8" w14:textId="67207130"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p>
          <w:p w14:paraId="6BABBA3F" w14:textId="40393F4E" w:rsidR="009B79DA" w:rsidRPr="00823A21" w:rsidRDefault="00680B47"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noProof/>
                <w:sz w:val="20"/>
                <w:szCs w:val="20"/>
                <w:lang w:val="fr-FR" w:eastAsia="fr-FR"/>
              </w:rPr>
              <mc:AlternateContent>
                <mc:Choice Requires="wpg">
                  <w:drawing>
                    <wp:anchor distT="0" distB="0" distL="114300" distR="114300" simplePos="0" relativeHeight="251691008" behindDoc="0" locked="0" layoutInCell="1" allowOverlap="1" wp14:anchorId="09821B6F" wp14:editId="7BE61FAA">
                      <wp:simplePos x="0" y="0"/>
                      <wp:positionH relativeFrom="column">
                        <wp:posOffset>990871</wp:posOffset>
                      </wp:positionH>
                      <wp:positionV relativeFrom="paragraph">
                        <wp:posOffset>21319</wp:posOffset>
                      </wp:positionV>
                      <wp:extent cx="743138" cy="152400"/>
                      <wp:effectExtent l="0" t="0" r="19050" b="19050"/>
                      <wp:wrapNone/>
                      <wp:docPr id="160" name="Group 16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61" name="Group 161"/>
                              <wpg:cNvGrpSpPr/>
                              <wpg:grpSpPr>
                                <a:xfrm>
                                  <a:off x="249382" y="0"/>
                                  <a:ext cx="494665" cy="152400"/>
                                  <a:chOff x="0" y="0"/>
                                  <a:chExt cx="494665" cy="196850"/>
                                </a:xfrm>
                              </wpg:grpSpPr>
                              <wps:wsp>
                                <wps:cNvPr id="185" name="Rectangle 18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7" name="Rectangle 18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AAE15C" id="Group 160" o:spid="_x0000_s1026" style="position:absolute;margin-left:78pt;margin-top:1.7pt;width:58.5pt;height:12pt;z-index:251691008"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">
                      <v:group id="Group 161"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">
                        <v:rect id="Rectangle 185"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" filled="f" strokecolor="black [3213]" strokeweight=".5pt"/>
                        <v:rect id="Rectangle 186"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" filled="f" strokecolor="black [3213]" strokeweight=".5pt"/>
                      </v:group>
                      <v:rect id="Rectangle 187"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" filled="f" strokecolor="black [3213]" strokeweight=".5pt"/>
                    </v:group>
                  </w:pict>
                </mc:Fallback>
              </mc:AlternateContent>
            </w:r>
            <w:r w:rsidR="00E02055" w:rsidRPr="00823A21">
              <w:rPr>
                <w:rFonts w:asciiTheme="minorHAnsi" w:hAnsiTheme="minorHAnsi" w:cstheme="minorHAnsi"/>
                <w:color w:val="000000" w:themeColor="text1"/>
                <w:spacing w:val="-2"/>
                <w:sz w:val="20"/>
                <w:szCs w:val="20"/>
                <w:lang w:val="fr-FR" w:bidi="hi-IN"/>
              </w:rPr>
              <w:t>Nombre de clients</w:t>
            </w:r>
          </w:p>
          <w:p w14:paraId="361504BD" w14:textId="1BD24680"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p>
          <w:p w14:paraId="6CE758F7" w14:textId="78D72DFB" w:rsidR="00E10D65" w:rsidRPr="00823A21" w:rsidRDefault="00E02055"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val="fr-FR" w:bidi="hi-IN"/>
              </w:rPr>
              <w:t>Aucun</w:t>
            </w:r>
            <w:r w:rsidR="00E10D65" w:rsidRPr="00823A21">
              <w:rPr>
                <w:rFonts w:asciiTheme="minorHAnsi" w:hAnsiTheme="minorHAnsi" w:cs="Mangal"/>
                <w:spacing w:val="-2"/>
                <w:sz w:val="20"/>
                <w:szCs w:val="20"/>
                <w:cs/>
                <w:lang w:val="fr-FR" w:bidi="hi-IN"/>
              </w:rPr>
              <w:t xml:space="preserve"> </w:t>
            </w:r>
            <w:r w:rsidR="00E10D65" w:rsidRPr="00823A21">
              <w:rPr>
                <w:rFonts w:asciiTheme="minorHAnsi" w:hAnsiTheme="minorHAnsi" w:cstheme="minorHAnsi"/>
                <w:spacing w:val="-2"/>
                <w:sz w:val="20"/>
                <w:szCs w:val="20"/>
                <w:lang w:val="fr-FR" w:bidi="hi-IN"/>
              </w:rPr>
              <w:tab/>
              <w:t>000</w:t>
            </w:r>
          </w:p>
          <w:p w14:paraId="5F639841" w14:textId="4D576196" w:rsidR="009B79DA" w:rsidRPr="00823A21" w:rsidRDefault="00E02055"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Ne sait pas</w:t>
            </w:r>
            <w:r w:rsidR="009B79DA" w:rsidRPr="00823A21">
              <w:rPr>
                <w:rFonts w:asciiTheme="minorHAnsi" w:hAnsiTheme="minorHAnsi" w:cstheme="minorHAnsi"/>
                <w:color w:val="000000" w:themeColor="text1"/>
                <w:spacing w:val="-2"/>
                <w:sz w:val="20"/>
                <w:szCs w:val="20"/>
                <w:lang w:val="fr-FR" w:bidi="hi-IN"/>
              </w:rPr>
              <w:tab/>
              <w:t>998</w:t>
            </w:r>
          </w:p>
          <w:p w14:paraId="25CA9167" w14:textId="6C375548" w:rsidR="009B79DA" w:rsidRPr="00823A21" w:rsidRDefault="00E02055" w:rsidP="00E0205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Pas de réponse</w:t>
            </w:r>
            <w:r w:rsidR="009B79DA" w:rsidRPr="00823A21">
              <w:rPr>
                <w:rFonts w:asciiTheme="minorHAnsi" w:hAnsiTheme="minorHAnsi" w:cstheme="minorHAnsi"/>
                <w:color w:val="000000" w:themeColor="text1"/>
                <w:spacing w:val="-2"/>
                <w:sz w:val="20"/>
                <w:szCs w:val="20"/>
                <w:lang w:val="fr-FR" w:bidi="hi-IN"/>
              </w:rPr>
              <w:tab/>
              <w:t>999</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6738E7CB"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bl>
    <w:p w14:paraId="77F349FB" w14:textId="77777777" w:rsidR="00D403AD" w:rsidRPr="001E4620" w:rsidRDefault="00D403AD"/>
    <w:tbl>
      <w:tblPr>
        <w:tblW w:w="5000" w:type="pct"/>
        <w:tblLayout w:type="fixed"/>
        <w:tblCellMar>
          <w:left w:w="120" w:type="dxa"/>
          <w:right w:w="120" w:type="dxa"/>
        </w:tblCellMar>
        <w:tblLook w:val="0000" w:firstRow="0" w:lastRow="0" w:firstColumn="0" w:lastColumn="0" w:noHBand="0" w:noVBand="0"/>
      </w:tblPr>
      <w:tblGrid>
        <w:gridCol w:w="707"/>
        <w:gridCol w:w="5379"/>
        <w:gridCol w:w="3810"/>
        <w:gridCol w:w="861"/>
      </w:tblGrid>
      <w:tr w:rsidR="009B79DA" w:rsidRPr="00594147" w14:paraId="6E8B23C1" w14:textId="77777777" w:rsidTr="00823A21">
        <w:trPr>
          <w:trHeight w:val="285"/>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5184CBCC" w14:textId="634F2F48" w:rsidR="009B79DA" w:rsidRPr="00823A21" w:rsidRDefault="00D403AD" w:rsidP="00E02055">
            <w:pPr>
              <w:tabs>
                <w:tab w:val="left" w:pos="-720"/>
              </w:tabs>
              <w:suppressAutoHyphens/>
              <w:rPr>
                <w:rFonts w:asciiTheme="minorHAnsi" w:hAnsiTheme="minorHAnsi" w:cstheme="minorHAnsi"/>
                <w:b/>
                <w:bCs/>
                <w:noProof/>
                <w:sz w:val="20"/>
                <w:szCs w:val="20"/>
                <w:lang w:val="fr-FR" w:eastAsia="en-IN" w:bidi="hi-IN"/>
              </w:rPr>
            </w:pPr>
            <w:r w:rsidRPr="001E4620">
              <w:rPr>
                <w:rFonts w:asciiTheme="minorHAnsi" w:hAnsiTheme="minorHAnsi" w:cstheme="minorHAnsi"/>
                <w:b/>
                <w:bCs/>
                <w:noProof/>
                <w:sz w:val="20"/>
                <w:szCs w:val="20"/>
                <w:lang w:val="fr-FR" w:eastAsia="en-IN" w:bidi="hi-IN"/>
              </w:rPr>
              <w:t>Verifiez Q. 4</w:t>
            </w:r>
            <w:r w:rsidR="00DD15E2" w:rsidRPr="00823A21">
              <w:rPr>
                <w:rFonts w:asciiTheme="minorHAnsi" w:hAnsiTheme="minorHAnsi" w:cstheme="minorHAnsi"/>
                <w:b/>
                <w:bCs/>
                <w:noProof/>
                <w:sz w:val="20"/>
                <w:szCs w:val="20"/>
                <w:lang w:val="fr-FR" w:eastAsia="en-IN" w:bidi="hi-IN"/>
              </w:rPr>
              <w:t>13</w:t>
            </w:r>
            <w:r w:rsidR="009B79DA" w:rsidRPr="00823A21">
              <w:rPr>
                <w:rFonts w:asciiTheme="minorHAnsi" w:hAnsiTheme="minorHAnsi" w:cstheme="minorHAnsi"/>
                <w:b/>
                <w:bCs/>
                <w:noProof/>
                <w:sz w:val="20"/>
                <w:szCs w:val="20"/>
                <w:lang w:val="fr-FR" w:eastAsia="en-IN" w:bidi="hi-IN"/>
              </w:rPr>
              <w:t xml:space="preserve"> </w:t>
            </w:r>
            <w:r w:rsidRPr="001E4620">
              <w:rPr>
                <w:rFonts w:asciiTheme="minorHAnsi" w:hAnsiTheme="minorHAnsi" w:cstheme="minorHAnsi"/>
                <w:b/>
                <w:bCs/>
                <w:noProof/>
                <w:sz w:val="20"/>
                <w:szCs w:val="20"/>
                <w:lang w:val="fr-FR" w:eastAsia="en-IN" w:bidi="hi-IN"/>
              </w:rPr>
              <w:t>si le nombre de clientes est different de</w:t>
            </w:r>
            <w:r w:rsidR="009B79DA" w:rsidRPr="00823A21">
              <w:rPr>
                <w:rFonts w:asciiTheme="minorHAnsi" w:hAnsiTheme="minorHAnsi" w:cstheme="minorHAnsi"/>
                <w:b/>
                <w:bCs/>
                <w:noProof/>
                <w:sz w:val="20"/>
                <w:szCs w:val="20"/>
                <w:lang w:val="fr-FR" w:eastAsia="en-IN" w:bidi="hi-IN"/>
              </w:rPr>
              <w:t xml:space="preserve"> 000, </w:t>
            </w:r>
            <w:r w:rsidRPr="001E4620">
              <w:rPr>
                <w:rFonts w:asciiTheme="minorHAnsi" w:hAnsiTheme="minorHAnsi" w:cstheme="minorHAnsi"/>
                <w:b/>
                <w:bCs/>
                <w:noProof/>
                <w:sz w:val="20"/>
                <w:szCs w:val="20"/>
                <w:lang w:val="fr-FR" w:eastAsia="en-IN" w:bidi="hi-IN"/>
              </w:rPr>
              <w:t>demandez</w:t>
            </w:r>
            <w:r w:rsidR="009B79DA" w:rsidRPr="00823A21">
              <w:rPr>
                <w:rFonts w:asciiTheme="minorHAnsi" w:hAnsiTheme="minorHAnsi" w:cstheme="minorHAnsi"/>
                <w:b/>
                <w:bCs/>
                <w:noProof/>
                <w:sz w:val="20"/>
                <w:szCs w:val="20"/>
                <w:lang w:val="fr-FR" w:eastAsia="en-IN" w:bidi="hi-IN"/>
              </w:rPr>
              <w:t xml:space="preserve"> 41</w:t>
            </w:r>
            <w:r w:rsidR="00DD15E2" w:rsidRPr="00823A21">
              <w:rPr>
                <w:rFonts w:asciiTheme="minorHAnsi" w:hAnsiTheme="minorHAnsi" w:cstheme="minorHAnsi"/>
                <w:b/>
                <w:bCs/>
                <w:noProof/>
                <w:sz w:val="20"/>
                <w:szCs w:val="20"/>
                <w:lang w:val="fr-FR" w:eastAsia="en-IN" w:bidi="hi-IN"/>
              </w:rPr>
              <w:t>4</w:t>
            </w:r>
            <w:r w:rsidR="009B79DA" w:rsidRPr="00823A21">
              <w:rPr>
                <w:rFonts w:asciiTheme="minorHAnsi" w:hAnsiTheme="minorHAnsi" w:cstheme="minorHAnsi"/>
                <w:b/>
                <w:bCs/>
                <w:noProof/>
                <w:sz w:val="20"/>
                <w:szCs w:val="20"/>
                <w:lang w:val="fr-FR" w:eastAsia="en-IN" w:bidi="hi-IN"/>
              </w:rPr>
              <w:t>-41</w:t>
            </w:r>
            <w:r w:rsidR="00DD15E2" w:rsidRPr="00823A21">
              <w:rPr>
                <w:rFonts w:asciiTheme="minorHAnsi" w:hAnsiTheme="minorHAnsi" w:cstheme="minorHAnsi"/>
                <w:b/>
                <w:bCs/>
                <w:noProof/>
                <w:sz w:val="20"/>
                <w:szCs w:val="20"/>
                <w:lang w:val="fr-FR" w:eastAsia="en-IN" w:bidi="hi-IN"/>
              </w:rPr>
              <w:t>5</w:t>
            </w:r>
            <w:r w:rsidR="009B79DA" w:rsidRPr="00823A21">
              <w:rPr>
                <w:rFonts w:asciiTheme="minorHAnsi" w:hAnsiTheme="minorHAnsi" w:cstheme="minorHAnsi"/>
                <w:b/>
                <w:bCs/>
                <w:noProof/>
                <w:sz w:val="20"/>
                <w:szCs w:val="20"/>
                <w:lang w:val="fr-FR" w:eastAsia="en-IN" w:bidi="hi-IN"/>
              </w:rPr>
              <w:t xml:space="preserve">, </w:t>
            </w:r>
            <w:r w:rsidRPr="001E4620">
              <w:rPr>
                <w:rFonts w:asciiTheme="minorHAnsi" w:hAnsiTheme="minorHAnsi" w:cstheme="minorHAnsi"/>
                <w:b/>
                <w:bCs/>
                <w:noProof/>
                <w:sz w:val="20"/>
                <w:szCs w:val="20"/>
                <w:lang w:val="fr-FR" w:eastAsia="en-IN" w:bidi="hi-IN"/>
              </w:rPr>
              <w:t>sinon passez à Q.501</w:t>
            </w:r>
          </w:p>
        </w:tc>
      </w:tr>
      <w:tr w:rsidR="009B79DA" w:rsidRPr="001E4620" w14:paraId="73B6A7F9" w14:textId="77777777" w:rsidTr="00823A21">
        <w:trPr>
          <w:trHeight w:val="214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AE78A5D" w14:textId="4F6427A6"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41</w:t>
            </w:r>
            <w:r w:rsidR="00DD15E2" w:rsidRPr="00823A21">
              <w:rPr>
                <w:rFonts w:asciiTheme="minorHAnsi" w:hAnsiTheme="minorHAnsi" w:cstheme="minorHAnsi"/>
                <w:bCs/>
                <w:color w:val="000000" w:themeColor="text1"/>
                <w:sz w:val="20"/>
                <w:szCs w:val="20"/>
                <w:lang w:val="fr-FR"/>
              </w:rPr>
              <w:t>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4FB3F750" w14:textId="0D3FF610" w:rsidR="009B79DA" w:rsidRPr="00823A21" w:rsidRDefault="00A24D84" w:rsidP="001714EC">
            <w:pP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rPr>
              <w:t>Comment décidez-vous de la pilule abortive médicale qu</w:t>
            </w:r>
            <w:r w:rsidR="00CE0D89" w:rsidRPr="00823A21">
              <w:rPr>
                <w:rFonts w:asciiTheme="minorHAnsi" w:hAnsiTheme="minorHAnsi" w:cstheme="minorHAnsi"/>
                <w:bCs/>
                <w:sz w:val="20"/>
                <w:szCs w:val="20"/>
                <w:lang w:val="fr-FR"/>
              </w:rPr>
              <w:t xml:space="preserve">e vous suggérerez à vos </w:t>
            </w:r>
            <w:r w:rsidR="008340DF" w:rsidRPr="00823A21">
              <w:rPr>
                <w:rFonts w:asciiTheme="minorHAnsi" w:hAnsiTheme="minorHAnsi" w:cstheme="minorHAnsi"/>
                <w:bCs/>
                <w:sz w:val="20"/>
                <w:szCs w:val="20"/>
                <w:lang w:val="fr-FR"/>
              </w:rPr>
              <w:t>clients ?</w:t>
            </w:r>
          </w:p>
          <w:p w14:paraId="63AD457F" w14:textId="77777777" w:rsidR="009B3FF4" w:rsidRPr="00823A21" w:rsidRDefault="009B3FF4" w:rsidP="001714EC">
            <w:pPr>
              <w:rPr>
                <w:rFonts w:asciiTheme="minorHAnsi" w:hAnsiTheme="minorHAnsi" w:cstheme="minorHAnsi"/>
                <w:bCs/>
                <w:sz w:val="20"/>
                <w:szCs w:val="20"/>
                <w:lang w:val="fr-FR"/>
              </w:rPr>
            </w:pPr>
          </w:p>
          <w:p w14:paraId="462396B2" w14:textId="239E37D3" w:rsidR="009B79DA" w:rsidRPr="00823A21" w:rsidRDefault="00CF49D9" w:rsidP="00823A21">
            <w:pPr>
              <w:tabs>
                <w:tab w:val="left" w:pos="-720"/>
              </w:tabs>
              <w:suppressAutoHyphens/>
              <w:rPr>
                <w:rFonts w:asciiTheme="minorHAnsi" w:hAnsiTheme="minorHAnsi" w:cstheme="minorHAnsi"/>
                <w:bCs/>
                <w:sz w:val="20"/>
                <w:szCs w:val="20"/>
                <w:lang w:val="fr-FR"/>
              </w:rPr>
            </w:pPr>
            <w:r w:rsidRPr="001E4620">
              <w:rPr>
                <w:rFonts w:asciiTheme="minorHAnsi" w:hAnsiTheme="minorHAnsi" w:cstheme="minorHAnsi"/>
                <w:i/>
                <w:iCs/>
                <w:spacing w:val="-2"/>
                <w:sz w:val="20"/>
                <w:szCs w:val="20"/>
                <w:lang w:val="fr-FR"/>
              </w:rPr>
              <w:t>Plusieurs choix possibles.</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5E591450" w14:textId="4113FD30" w:rsidR="009B79DA" w:rsidRPr="00823A21" w:rsidRDefault="0052702A" w:rsidP="001714EC">
            <w:pPr>
              <w:tabs>
                <w:tab w:val="right" w:leader="dot" w:pos="4420"/>
              </w:tabs>
              <w:suppressAutoHyphens/>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rPr>
              <w:t>Les clients viennent pour une marque particulière</w:t>
            </w:r>
            <w:r w:rsidR="009B79DA" w:rsidRPr="00823A21">
              <w:rPr>
                <w:rFonts w:asciiTheme="minorHAnsi" w:hAnsiTheme="minorHAnsi" w:cstheme="minorHAnsi"/>
                <w:noProof/>
                <w:sz w:val="20"/>
                <w:szCs w:val="20"/>
                <w:lang w:val="fr-FR" w:eastAsia="en-IN"/>
              </w:rPr>
              <w:tab/>
              <w:t>A</w:t>
            </w:r>
          </w:p>
          <w:p w14:paraId="33A834E8" w14:textId="07D06DF3" w:rsidR="009B79DA" w:rsidRPr="00823A21" w:rsidRDefault="00CF49D9" w:rsidP="001714EC">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1E4620">
              <w:rPr>
                <w:rFonts w:asciiTheme="minorHAnsi" w:hAnsiTheme="minorHAnsi" w:cstheme="minorHAnsi"/>
                <w:noProof/>
                <w:sz w:val="20"/>
                <w:szCs w:val="20"/>
                <w:lang w:val="fr-FR" w:eastAsia="en-IN"/>
              </w:rPr>
              <w:t>Choix selon le</w:t>
            </w:r>
            <w:r w:rsidR="0052702A" w:rsidRPr="00823A21">
              <w:rPr>
                <w:rFonts w:asciiTheme="minorHAnsi" w:hAnsiTheme="minorHAnsi" w:cstheme="minorHAnsi"/>
                <w:noProof/>
                <w:sz w:val="20"/>
                <w:szCs w:val="20"/>
                <w:lang w:val="fr-FR" w:eastAsia="en-IN"/>
              </w:rPr>
              <w:t xml:space="preserve"> pouvoir d’achat</w:t>
            </w:r>
            <w:r w:rsidR="009B79DA" w:rsidRPr="00823A21">
              <w:rPr>
                <w:rFonts w:asciiTheme="minorHAnsi" w:hAnsiTheme="minorHAnsi" w:cstheme="minorHAnsi"/>
                <w:noProof/>
                <w:sz w:val="20"/>
                <w:szCs w:val="20"/>
                <w:lang w:val="fr-FR" w:eastAsia="en-IN"/>
              </w:rPr>
              <w:t xml:space="preserve"> </w:t>
            </w:r>
            <w:r w:rsidR="009B79DA" w:rsidRPr="00823A21">
              <w:rPr>
                <w:rFonts w:asciiTheme="minorHAnsi" w:hAnsiTheme="minorHAnsi" w:cstheme="minorHAnsi"/>
                <w:noProof/>
                <w:sz w:val="20"/>
                <w:szCs w:val="20"/>
                <w:lang w:val="fr-FR" w:eastAsia="en-IN"/>
              </w:rPr>
              <w:tab/>
            </w:r>
            <w:r w:rsidR="00D0081C" w:rsidRPr="00823A21">
              <w:rPr>
                <w:rFonts w:asciiTheme="minorHAnsi" w:hAnsiTheme="minorHAnsi" w:cstheme="minorHAnsi"/>
                <w:noProof/>
                <w:sz w:val="20"/>
                <w:szCs w:val="20"/>
                <w:lang w:val="fr-FR" w:eastAsia="en-IN"/>
              </w:rPr>
              <w:t>B</w:t>
            </w:r>
          </w:p>
          <w:p w14:paraId="570265DF" w14:textId="6216C403" w:rsidR="009B79DA" w:rsidRPr="00823A21" w:rsidRDefault="00CF49D9" w:rsidP="001714EC">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1E4620">
              <w:rPr>
                <w:rFonts w:asciiTheme="minorHAnsi" w:hAnsiTheme="minorHAnsi" w:cstheme="minorHAnsi"/>
                <w:noProof/>
                <w:sz w:val="20"/>
                <w:szCs w:val="20"/>
                <w:lang w:val="fr-FR" w:eastAsia="en-IN"/>
              </w:rPr>
              <w:t xml:space="preserve">Choix selon </w:t>
            </w:r>
            <w:r w:rsidR="00367588" w:rsidRPr="00823A21">
              <w:rPr>
                <w:rFonts w:asciiTheme="minorHAnsi" w:hAnsiTheme="minorHAnsi" w:cstheme="minorHAnsi"/>
                <w:noProof/>
                <w:sz w:val="20"/>
                <w:szCs w:val="20"/>
                <w:lang w:val="fr-FR" w:eastAsia="en-IN"/>
              </w:rPr>
              <w:t>l’âge de gestation</w:t>
            </w:r>
            <w:r w:rsidR="009B79DA" w:rsidRPr="00823A21">
              <w:rPr>
                <w:rFonts w:asciiTheme="minorHAnsi" w:hAnsiTheme="minorHAnsi" w:cstheme="minorHAnsi"/>
                <w:noProof/>
                <w:sz w:val="20"/>
                <w:szCs w:val="20"/>
                <w:lang w:val="fr-FR" w:eastAsia="en-IN"/>
              </w:rPr>
              <w:tab/>
            </w:r>
            <w:r w:rsidR="00D0081C" w:rsidRPr="00823A21">
              <w:rPr>
                <w:rFonts w:asciiTheme="minorHAnsi" w:hAnsiTheme="minorHAnsi" w:cstheme="minorHAnsi"/>
                <w:noProof/>
                <w:sz w:val="20"/>
                <w:szCs w:val="20"/>
                <w:lang w:val="fr-FR" w:eastAsia="en-IN"/>
              </w:rPr>
              <w:t>C</w:t>
            </w:r>
          </w:p>
          <w:p w14:paraId="120B01B1" w14:textId="743C0942" w:rsidR="009B79DA" w:rsidRPr="00823A21" w:rsidRDefault="00CF49D9" w:rsidP="001714EC">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1E4620">
              <w:rPr>
                <w:rFonts w:asciiTheme="minorHAnsi" w:hAnsiTheme="minorHAnsi" w:cstheme="minorHAnsi"/>
                <w:noProof/>
                <w:sz w:val="20"/>
                <w:szCs w:val="20"/>
                <w:lang w:val="fr-FR" w:eastAsia="en-IN"/>
              </w:rPr>
              <w:t xml:space="preserve">Choix selon </w:t>
            </w:r>
            <w:r w:rsidR="00367588" w:rsidRPr="00823A21">
              <w:rPr>
                <w:rFonts w:asciiTheme="minorHAnsi" w:hAnsiTheme="minorHAnsi" w:cstheme="minorHAnsi"/>
                <w:noProof/>
                <w:sz w:val="20"/>
                <w:szCs w:val="20"/>
                <w:lang w:val="fr-FR" w:eastAsia="en-IN"/>
              </w:rPr>
              <w:t>de l’âge de</w:t>
            </w:r>
            <w:r w:rsidRPr="001E4620">
              <w:rPr>
                <w:rFonts w:asciiTheme="minorHAnsi" w:hAnsiTheme="minorHAnsi" w:cstheme="minorHAnsi"/>
                <w:noProof/>
                <w:sz w:val="20"/>
                <w:szCs w:val="20"/>
                <w:lang w:val="fr-FR" w:eastAsia="en-IN"/>
              </w:rPr>
              <w:t xml:space="preserve"> la</w:t>
            </w:r>
            <w:r w:rsidR="00367588" w:rsidRPr="00823A21">
              <w:rPr>
                <w:rFonts w:asciiTheme="minorHAnsi" w:hAnsiTheme="minorHAnsi" w:cstheme="minorHAnsi"/>
                <w:noProof/>
                <w:sz w:val="20"/>
                <w:szCs w:val="20"/>
                <w:lang w:val="fr-FR" w:eastAsia="en-IN"/>
              </w:rPr>
              <w:t xml:space="preserve"> femme</w:t>
            </w:r>
            <w:r w:rsidR="009B79DA" w:rsidRPr="00823A21">
              <w:rPr>
                <w:rFonts w:asciiTheme="minorHAnsi" w:hAnsiTheme="minorHAnsi" w:cstheme="minorHAnsi"/>
                <w:bCs/>
                <w:sz w:val="20"/>
                <w:szCs w:val="20"/>
                <w:lang w:val="fr-FR"/>
              </w:rPr>
              <w:t xml:space="preserve"> </w:t>
            </w:r>
            <w:r w:rsidR="009B79DA" w:rsidRPr="00823A21">
              <w:rPr>
                <w:rFonts w:asciiTheme="minorHAnsi" w:hAnsiTheme="minorHAnsi" w:cstheme="minorHAnsi"/>
                <w:noProof/>
                <w:sz w:val="20"/>
                <w:szCs w:val="20"/>
                <w:lang w:val="fr-FR" w:eastAsia="en-IN"/>
              </w:rPr>
              <w:tab/>
            </w:r>
            <w:r w:rsidR="00D0081C" w:rsidRPr="00823A21">
              <w:rPr>
                <w:rFonts w:asciiTheme="minorHAnsi" w:hAnsiTheme="minorHAnsi" w:cstheme="minorHAnsi"/>
                <w:noProof/>
                <w:sz w:val="20"/>
                <w:szCs w:val="20"/>
                <w:lang w:val="fr-FR" w:eastAsia="en-IN"/>
              </w:rPr>
              <w:t>D</w:t>
            </w:r>
          </w:p>
          <w:p w14:paraId="4B4CA96F" w14:textId="217E0411" w:rsidR="009B79DA" w:rsidRPr="00823A21" w:rsidRDefault="00CF49D9" w:rsidP="001714EC">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1E4620">
              <w:rPr>
                <w:rFonts w:asciiTheme="minorHAnsi" w:hAnsiTheme="minorHAnsi" w:cstheme="minorHAnsi"/>
                <w:noProof/>
                <w:sz w:val="20"/>
                <w:szCs w:val="20"/>
                <w:lang w:val="fr-FR" w:eastAsia="en-IN"/>
              </w:rPr>
              <w:t xml:space="preserve">Choix selon le </w:t>
            </w:r>
            <w:r w:rsidR="00367588" w:rsidRPr="00823A21">
              <w:rPr>
                <w:rFonts w:asciiTheme="minorHAnsi" w:hAnsiTheme="minorHAnsi" w:cstheme="minorHAnsi"/>
                <w:noProof/>
                <w:sz w:val="20"/>
                <w:szCs w:val="20"/>
                <w:lang w:val="fr-FR" w:eastAsia="en-IN"/>
              </w:rPr>
              <w:t>contenu du stock</w:t>
            </w:r>
            <w:r w:rsidR="009B79DA" w:rsidRPr="00823A21">
              <w:rPr>
                <w:rFonts w:asciiTheme="minorHAnsi" w:hAnsiTheme="minorHAnsi" w:cstheme="minorHAnsi"/>
                <w:noProof/>
                <w:sz w:val="20"/>
                <w:szCs w:val="20"/>
                <w:lang w:val="fr-FR" w:eastAsia="en-IN"/>
              </w:rPr>
              <w:tab/>
            </w:r>
            <w:r w:rsidR="00D0081C" w:rsidRPr="00823A21">
              <w:rPr>
                <w:rFonts w:asciiTheme="minorHAnsi" w:hAnsiTheme="minorHAnsi" w:cstheme="minorHAnsi"/>
                <w:noProof/>
                <w:sz w:val="20"/>
                <w:szCs w:val="20"/>
                <w:lang w:val="fr-FR" w:eastAsia="en-IN"/>
              </w:rPr>
              <w:t>E</w:t>
            </w:r>
          </w:p>
          <w:p w14:paraId="570CE1C3" w14:textId="69C5D31E" w:rsidR="009B79DA" w:rsidRPr="00823A21" w:rsidRDefault="00367588" w:rsidP="00367588">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rPr>
              <w:t>Autres</w:t>
            </w:r>
            <w:r w:rsidR="009B79DA" w:rsidRPr="00823A21">
              <w:rPr>
                <w:rFonts w:asciiTheme="minorHAnsi" w:hAnsiTheme="minorHAnsi" w:cstheme="minorHAnsi"/>
                <w:noProof/>
                <w:sz w:val="20"/>
                <w:szCs w:val="20"/>
                <w:lang w:val="fr-FR" w:eastAsia="en-IN"/>
              </w:rPr>
              <w:t xml:space="preserve"> (</w:t>
            </w:r>
            <w:r w:rsidRPr="00823A21">
              <w:rPr>
                <w:rFonts w:asciiTheme="minorHAnsi" w:hAnsiTheme="minorHAnsi" w:cstheme="minorHAnsi"/>
                <w:noProof/>
                <w:sz w:val="20"/>
                <w:szCs w:val="20"/>
                <w:lang w:val="fr-FR" w:eastAsia="en-IN"/>
              </w:rPr>
              <w:t>Précisez</w:t>
            </w:r>
            <w:r w:rsidR="009B79DA" w:rsidRPr="00823A21">
              <w:rPr>
                <w:rFonts w:asciiTheme="minorHAnsi" w:hAnsiTheme="minorHAnsi" w:cstheme="minorHAnsi"/>
                <w:noProof/>
                <w:sz w:val="20"/>
                <w:szCs w:val="20"/>
                <w:lang w:val="fr-FR" w:eastAsia="en-IN"/>
              </w:rPr>
              <w:t>)</w:t>
            </w:r>
            <w:r w:rsidR="009B79DA" w:rsidRPr="00823A21">
              <w:rPr>
                <w:rFonts w:asciiTheme="minorHAnsi" w:hAnsiTheme="minorHAnsi" w:cstheme="minorHAnsi"/>
                <w:noProof/>
                <w:sz w:val="20"/>
                <w:szCs w:val="20"/>
                <w:lang w:val="fr-FR" w:eastAsia="en-IN"/>
              </w:rPr>
              <w:tab/>
              <w:t>X</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243DD8E6"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r w:rsidR="009B79DA" w:rsidRPr="00594147" w14:paraId="2A0C6717" w14:textId="77777777" w:rsidTr="00823A21">
        <w:trPr>
          <w:trHeight w:val="232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156F30B" w14:textId="71352996"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41</w:t>
            </w:r>
            <w:r w:rsidR="00DD15E2" w:rsidRPr="00823A21">
              <w:rPr>
                <w:rFonts w:asciiTheme="minorHAnsi" w:hAnsiTheme="minorHAnsi" w:cstheme="minorHAnsi"/>
                <w:bCs/>
                <w:color w:val="000000" w:themeColor="text1"/>
                <w:sz w:val="20"/>
                <w:szCs w:val="20"/>
                <w:lang w:val="fr-FR"/>
              </w:rPr>
              <w:t>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FB6C2F0" w14:textId="5C5DE273" w:rsidR="009B79DA" w:rsidRPr="00823A21" w:rsidRDefault="00367588"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Quels types de clients achètent généralement les pilules abo</w:t>
            </w:r>
            <w:r w:rsidR="00CE0D89" w:rsidRPr="00823A21">
              <w:rPr>
                <w:rFonts w:asciiTheme="minorHAnsi" w:hAnsiTheme="minorHAnsi" w:cstheme="minorHAnsi"/>
                <w:bCs/>
                <w:color w:val="000000" w:themeColor="text1"/>
                <w:sz w:val="20"/>
                <w:szCs w:val="20"/>
                <w:lang w:val="fr-FR"/>
              </w:rPr>
              <w:t xml:space="preserve">rtives dans votre </w:t>
            </w:r>
            <w:r w:rsidR="00810CCA" w:rsidRPr="00823A21">
              <w:rPr>
                <w:rFonts w:asciiTheme="minorHAnsi" w:hAnsiTheme="minorHAnsi" w:cstheme="minorHAnsi"/>
                <w:bCs/>
                <w:color w:val="000000" w:themeColor="text1"/>
                <w:sz w:val="20"/>
                <w:szCs w:val="20"/>
                <w:lang w:val="fr-FR"/>
              </w:rPr>
              <w:t>pharmacie ?</w:t>
            </w:r>
          </w:p>
          <w:p w14:paraId="175C267B" w14:textId="77777777" w:rsidR="009B3FF4" w:rsidRPr="00823A21" w:rsidRDefault="009B3FF4" w:rsidP="001714EC">
            <w:pPr>
              <w:rPr>
                <w:rFonts w:asciiTheme="minorHAnsi" w:hAnsiTheme="minorHAnsi" w:cstheme="minorHAnsi"/>
                <w:bCs/>
                <w:sz w:val="20"/>
                <w:szCs w:val="20"/>
                <w:lang w:val="fr-FR"/>
              </w:rPr>
            </w:pPr>
          </w:p>
          <w:p w14:paraId="261EBA1B" w14:textId="77777777" w:rsidR="00CF49D9" w:rsidRPr="001E4620" w:rsidRDefault="00CF49D9" w:rsidP="00CF49D9">
            <w:pPr>
              <w:rPr>
                <w:rFonts w:asciiTheme="minorHAnsi" w:hAnsiTheme="minorHAnsi" w:cstheme="minorHAnsi"/>
                <w:i/>
                <w:iCs/>
                <w:sz w:val="20"/>
                <w:szCs w:val="20"/>
                <w:lang w:val="fr-FR" w:bidi="hi-IN"/>
              </w:rPr>
            </w:pPr>
            <w:r w:rsidRPr="001E4620">
              <w:rPr>
                <w:rFonts w:asciiTheme="minorHAnsi" w:hAnsiTheme="minorHAnsi" w:cstheme="minorHAnsi"/>
                <w:i/>
                <w:iCs/>
                <w:spacing w:val="-2"/>
                <w:sz w:val="20"/>
                <w:szCs w:val="20"/>
                <w:lang w:val="fr-FR"/>
              </w:rPr>
              <w:t>Plusieurs choix possibles.</w:t>
            </w:r>
          </w:p>
          <w:p w14:paraId="61615823" w14:textId="77777777" w:rsidR="009B79DA" w:rsidRPr="00823A21" w:rsidRDefault="009B79DA" w:rsidP="001714EC">
            <w:pPr>
              <w:rPr>
                <w:rFonts w:asciiTheme="minorHAnsi" w:hAnsiTheme="minorHAnsi" w:cstheme="minorHAnsi"/>
                <w:bCs/>
                <w:sz w:val="20"/>
                <w:szCs w:val="20"/>
                <w:lang w:val="fr-FR"/>
              </w:rPr>
            </w:pP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3B314B1D" w14:textId="275C2221" w:rsidR="009B79DA" w:rsidRPr="00823A21" w:rsidRDefault="00E161ED" w:rsidP="001714EC">
            <w:pPr>
              <w:tabs>
                <w:tab w:val="right" w:leader="dot" w:pos="3590"/>
                <w:tab w:val="right" w:leader="dot" w:pos="4420"/>
              </w:tabs>
              <w:suppressAutoHyphens/>
              <w:rPr>
                <w:rFonts w:asciiTheme="minorHAnsi" w:hAnsiTheme="minorHAnsi" w:cstheme="minorHAnsi"/>
                <w:bCs/>
                <w:sz w:val="20"/>
                <w:szCs w:val="20"/>
                <w:lang w:val="fr-FR"/>
              </w:rPr>
            </w:pPr>
            <w:r w:rsidRPr="001E4620">
              <w:rPr>
                <w:rFonts w:asciiTheme="minorHAnsi" w:hAnsiTheme="minorHAnsi" w:cstheme="minorHAnsi"/>
                <w:bCs/>
                <w:sz w:val="20"/>
                <w:szCs w:val="20"/>
                <w:lang w:val="fr-FR"/>
              </w:rPr>
              <w:t>Adolescents / jeunes</w:t>
            </w:r>
            <w:r w:rsidR="009B79DA" w:rsidRPr="00823A21">
              <w:rPr>
                <w:rFonts w:asciiTheme="minorHAnsi" w:hAnsiTheme="minorHAnsi" w:cstheme="minorHAnsi"/>
                <w:bCs/>
                <w:sz w:val="20"/>
                <w:szCs w:val="20"/>
                <w:lang w:val="fr-FR"/>
              </w:rPr>
              <w:tab/>
            </w:r>
            <w:r w:rsidR="00810CCA" w:rsidRPr="00823A21">
              <w:rPr>
                <w:rFonts w:asciiTheme="minorHAnsi" w:hAnsiTheme="minorHAnsi" w:cstheme="minorHAnsi"/>
                <w:bCs/>
                <w:sz w:val="20"/>
                <w:szCs w:val="20"/>
                <w:lang w:val="fr-FR"/>
              </w:rPr>
              <w:t>A</w:t>
            </w:r>
          </w:p>
          <w:p w14:paraId="6D1B66F5" w14:textId="5DAC3967" w:rsidR="009B79DA" w:rsidRPr="00823A21" w:rsidRDefault="00E161ED" w:rsidP="001714EC">
            <w:pPr>
              <w:tabs>
                <w:tab w:val="right" w:leader="dot" w:pos="3590"/>
                <w:tab w:val="right" w:leader="dot" w:pos="4420"/>
              </w:tabs>
              <w:suppressAutoHyphens/>
              <w:rPr>
                <w:rFonts w:asciiTheme="minorHAnsi" w:hAnsiTheme="minorHAnsi" w:cstheme="minorHAnsi"/>
                <w:bCs/>
                <w:sz w:val="20"/>
                <w:szCs w:val="20"/>
                <w:lang w:val="fr-FR"/>
              </w:rPr>
            </w:pPr>
            <w:r w:rsidRPr="001E4620">
              <w:rPr>
                <w:rFonts w:asciiTheme="minorHAnsi" w:hAnsiTheme="minorHAnsi" w:cstheme="minorHAnsi"/>
                <w:bCs/>
                <w:sz w:val="20"/>
                <w:szCs w:val="20"/>
                <w:lang w:val="fr-FR"/>
              </w:rPr>
              <w:t>Adultes</w:t>
            </w:r>
            <w:r w:rsidR="009B79DA" w:rsidRPr="00823A21">
              <w:rPr>
                <w:rFonts w:asciiTheme="minorHAnsi" w:hAnsiTheme="minorHAnsi" w:cstheme="minorHAnsi"/>
                <w:bCs/>
                <w:sz w:val="20"/>
                <w:szCs w:val="20"/>
                <w:lang w:val="fr-FR"/>
              </w:rPr>
              <w:tab/>
            </w:r>
            <w:r w:rsidR="00810CCA" w:rsidRPr="00823A21">
              <w:rPr>
                <w:rFonts w:asciiTheme="minorHAnsi" w:hAnsiTheme="minorHAnsi" w:cstheme="minorHAnsi"/>
                <w:bCs/>
                <w:sz w:val="20"/>
                <w:szCs w:val="20"/>
                <w:lang w:val="fr-FR"/>
              </w:rPr>
              <w:t>B</w:t>
            </w:r>
          </w:p>
          <w:p w14:paraId="4F49B386" w14:textId="126FA5D7" w:rsidR="009B79DA" w:rsidRPr="00823A21" w:rsidRDefault="00810CCA" w:rsidP="001714EC">
            <w:pPr>
              <w:tabs>
                <w:tab w:val="right" w:leader="dot" w:pos="3590"/>
                <w:tab w:val="right" w:leader="dot" w:pos="4420"/>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lang w:val="fr-FR"/>
              </w:rPr>
              <w:t>Hommes</w:t>
            </w:r>
            <w:r w:rsidR="009B79DA" w:rsidRPr="00823A21">
              <w:rPr>
                <w:rFonts w:asciiTheme="minorHAnsi" w:hAnsiTheme="minorHAnsi" w:cstheme="minorHAnsi"/>
                <w:bCs/>
                <w:sz w:val="20"/>
                <w:szCs w:val="20"/>
                <w:lang w:val="fr-FR"/>
              </w:rPr>
              <w:tab/>
            </w:r>
            <w:r w:rsidRPr="00823A21">
              <w:rPr>
                <w:rFonts w:asciiTheme="minorHAnsi" w:hAnsiTheme="minorHAnsi" w:cstheme="minorHAnsi"/>
                <w:bCs/>
                <w:sz w:val="20"/>
                <w:szCs w:val="20"/>
                <w:lang w:val="fr-FR"/>
              </w:rPr>
              <w:t>C</w:t>
            </w:r>
          </w:p>
          <w:p w14:paraId="5978F285" w14:textId="00529411" w:rsidR="009B79DA" w:rsidRPr="00823A21" w:rsidRDefault="00810CCA" w:rsidP="001714EC">
            <w:pPr>
              <w:tabs>
                <w:tab w:val="right" w:leader="dot" w:pos="3590"/>
                <w:tab w:val="right" w:leader="dot" w:pos="4420"/>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lang w:val="fr-FR"/>
              </w:rPr>
              <w:t>Femmes</w:t>
            </w:r>
            <w:r w:rsidR="009B79DA" w:rsidRPr="00823A21">
              <w:rPr>
                <w:rFonts w:asciiTheme="minorHAnsi" w:hAnsiTheme="minorHAnsi" w:cstheme="minorHAnsi"/>
                <w:bCs/>
                <w:sz w:val="20"/>
                <w:szCs w:val="20"/>
                <w:lang w:val="fr-FR"/>
              </w:rPr>
              <w:tab/>
            </w:r>
            <w:r w:rsidRPr="00823A21">
              <w:rPr>
                <w:rFonts w:asciiTheme="minorHAnsi" w:hAnsiTheme="minorHAnsi" w:cstheme="minorHAnsi"/>
                <w:bCs/>
                <w:sz w:val="20"/>
                <w:szCs w:val="20"/>
                <w:lang w:val="fr-FR"/>
              </w:rPr>
              <w:t>D</w:t>
            </w:r>
          </w:p>
          <w:p w14:paraId="0FFCC62A" w14:textId="0B7C36BA" w:rsidR="009B79DA" w:rsidRPr="00823A21" w:rsidRDefault="00367588" w:rsidP="00367588">
            <w:pPr>
              <w:tabs>
                <w:tab w:val="right" w:leader="dot" w:pos="3590"/>
                <w:tab w:val="right" w:leader="dot" w:pos="4420"/>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lang w:val="fr-FR"/>
              </w:rPr>
              <w:t>Autres</w:t>
            </w:r>
            <w:r w:rsidR="009B79DA" w:rsidRPr="00823A21">
              <w:rPr>
                <w:rFonts w:asciiTheme="minorHAnsi" w:hAnsiTheme="minorHAnsi" w:cstheme="minorHAnsi"/>
                <w:bCs/>
                <w:sz w:val="20"/>
                <w:szCs w:val="20"/>
                <w:lang w:val="fr-FR"/>
              </w:rPr>
              <w:t xml:space="preserve"> (</w:t>
            </w:r>
            <w:r w:rsidRPr="00823A21">
              <w:rPr>
                <w:rFonts w:asciiTheme="minorHAnsi" w:hAnsiTheme="minorHAnsi" w:cstheme="minorHAnsi"/>
                <w:bCs/>
                <w:sz w:val="20"/>
                <w:szCs w:val="20"/>
                <w:lang w:val="fr-FR"/>
              </w:rPr>
              <w:t>Précisez</w:t>
            </w:r>
            <w:r w:rsidR="009B79DA" w:rsidRPr="00823A21">
              <w:rPr>
                <w:rFonts w:asciiTheme="minorHAnsi" w:hAnsiTheme="minorHAnsi" w:cstheme="minorHAnsi"/>
                <w:bCs/>
                <w:sz w:val="20"/>
                <w:szCs w:val="20"/>
                <w:lang w:val="fr-FR"/>
              </w:rPr>
              <w:t>)</w:t>
            </w:r>
            <w:r w:rsidR="009B79DA" w:rsidRPr="00823A21">
              <w:rPr>
                <w:rFonts w:asciiTheme="minorHAnsi" w:hAnsiTheme="minorHAnsi" w:cstheme="minorHAnsi"/>
                <w:bCs/>
                <w:sz w:val="20"/>
                <w:szCs w:val="20"/>
                <w:lang w:val="fr-FR"/>
              </w:rPr>
              <w:tab/>
              <w:t>X</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6F4AF7AC"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bl>
    <w:p w14:paraId="38DB9C85" w14:textId="77777777" w:rsidR="009B79DA" w:rsidRPr="00823A21" w:rsidRDefault="009B79DA" w:rsidP="00FD32FD">
      <w:pPr>
        <w:ind w:left="720"/>
        <w:rPr>
          <w:rFonts w:asciiTheme="minorHAnsi" w:hAnsiTheme="minorHAnsi" w:cstheme="minorHAnsi"/>
          <w:b/>
          <w:bCs/>
          <w:sz w:val="20"/>
          <w:szCs w:val="20"/>
          <w:lang w:val="fr-FR"/>
        </w:rPr>
      </w:pPr>
    </w:p>
    <w:p w14:paraId="746E48B7" w14:textId="77777777" w:rsidR="00D13915" w:rsidRPr="00823A21" w:rsidRDefault="00D13915" w:rsidP="00FD32FD">
      <w:pPr>
        <w:spacing w:after="160"/>
        <w:ind w:left="720"/>
        <w:rPr>
          <w:rFonts w:asciiTheme="minorHAnsi" w:hAnsiTheme="minorHAnsi" w:cstheme="minorHAnsi"/>
          <w:b/>
          <w:bCs/>
          <w:sz w:val="20"/>
          <w:szCs w:val="20"/>
          <w:lang w:val="fr-FR"/>
        </w:rPr>
      </w:pPr>
      <w:r w:rsidRPr="00823A21">
        <w:rPr>
          <w:rFonts w:asciiTheme="minorHAnsi" w:hAnsiTheme="minorHAnsi" w:cstheme="minorHAnsi"/>
          <w:b/>
          <w:bCs/>
          <w:sz w:val="20"/>
          <w:szCs w:val="20"/>
          <w:lang w:val="fr-FR"/>
        </w:rPr>
        <w:br w:type="page"/>
      </w:r>
    </w:p>
    <w:p w14:paraId="7EFA0C0D" w14:textId="3323194F" w:rsidR="009B79DA" w:rsidRPr="00823A21" w:rsidRDefault="009B79DA" w:rsidP="00FD32FD">
      <w:pPr>
        <w:ind w:left="720"/>
        <w:jc w:val="center"/>
        <w:rPr>
          <w:rFonts w:asciiTheme="minorHAnsi" w:hAnsiTheme="minorHAnsi" w:cstheme="minorHAnsi"/>
          <w:b/>
          <w:bCs/>
          <w:lang w:val="fr-FR"/>
        </w:rPr>
      </w:pPr>
      <w:r w:rsidRPr="00823A21">
        <w:rPr>
          <w:rFonts w:asciiTheme="minorHAnsi" w:hAnsiTheme="minorHAnsi" w:cstheme="minorHAnsi"/>
          <w:b/>
          <w:bCs/>
          <w:lang w:val="fr-FR"/>
        </w:rPr>
        <w:lastRenderedPageBreak/>
        <w:t>SECTION 5</w:t>
      </w:r>
      <w:r w:rsidR="00E161ED" w:rsidRPr="001E4620">
        <w:rPr>
          <w:rFonts w:asciiTheme="minorHAnsi" w:hAnsiTheme="minorHAnsi" w:cstheme="minorHAnsi"/>
          <w:b/>
          <w:bCs/>
          <w:lang w:val="fr-FR"/>
        </w:rPr>
        <w:t xml:space="preserve"> </w:t>
      </w:r>
      <w:r w:rsidR="0004021B" w:rsidRPr="00823A21">
        <w:rPr>
          <w:rFonts w:asciiTheme="minorHAnsi" w:hAnsiTheme="minorHAnsi" w:cstheme="minorHAnsi"/>
          <w:b/>
          <w:bCs/>
          <w:lang w:val="fr-FR"/>
        </w:rPr>
        <w:t>:</w:t>
      </w:r>
      <w:r w:rsidRPr="00823A21">
        <w:rPr>
          <w:rFonts w:asciiTheme="minorHAnsi" w:hAnsiTheme="minorHAnsi" w:cstheme="minorHAnsi"/>
          <w:b/>
          <w:bCs/>
          <w:lang w:val="fr-FR"/>
        </w:rPr>
        <w:t xml:space="preserve"> </w:t>
      </w:r>
      <w:r w:rsidR="00853707" w:rsidRPr="00823A21">
        <w:rPr>
          <w:rFonts w:asciiTheme="minorHAnsi" w:hAnsiTheme="minorHAnsi" w:cstheme="minorHAnsi"/>
          <w:b/>
          <w:bCs/>
          <w:lang w:val="fr-FR"/>
        </w:rPr>
        <w:t>CONNAISSANCES, ATTITUDE</w:t>
      </w:r>
      <w:r w:rsidR="00E161ED" w:rsidRPr="001E4620">
        <w:rPr>
          <w:rFonts w:asciiTheme="minorHAnsi" w:hAnsiTheme="minorHAnsi" w:cstheme="minorHAnsi"/>
          <w:b/>
          <w:bCs/>
          <w:lang w:val="fr-FR"/>
        </w:rPr>
        <w:t>S</w:t>
      </w:r>
      <w:r w:rsidR="00853707" w:rsidRPr="00823A21">
        <w:rPr>
          <w:rFonts w:asciiTheme="minorHAnsi" w:hAnsiTheme="minorHAnsi" w:cstheme="minorHAnsi"/>
          <w:b/>
          <w:bCs/>
          <w:lang w:val="fr-FR"/>
        </w:rPr>
        <w:t xml:space="preserve"> ET INTERACTION AVEC LE CLIENT</w:t>
      </w:r>
    </w:p>
    <w:p w14:paraId="4015F93A" w14:textId="14B3C0A3" w:rsidR="003E7B7C" w:rsidRPr="00823A21" w:rsidDel="004679B8" w:rsidRDefault="00E54654" w:rsidP="00823A21">
      <w:pPr>
        <w:jc w:val="both"/>
        <w:rPr>
          <w:del w:id="316" w:author="Lenovo" w:date="2024-10-26T14:04:00Z"/>
          <w:rFonts w:asciiTheme="minorHAnsi" w:hAnsiTheme="minorHAnsi" w:cstheme="minorHAnsi"/>
          <w:sz w:val="20"/>
          <w:szCs w:val="20"/>
          <w:lang w:val="fr-FR"/>
        </w:rPr>
      </w:pPr>
      <w:del w:id="317" w:author="Lenovo" w:date="2024-10-26T14:04:00Z">
        <w:r w:rsidRPr="00823A21" w:rsidDel="004679B8">
          <w:rPr>
            <w:rFonts w:asciiTheme="minorHAnsi" w:hAnsiTheme="minorHAnsi" w:cstheme="minorHAnsi"/>
            <w:sz w:val="20"/>
            <w:szCs w:val="20"/>
            <w:lang w:val="fr-FR"/>
          </w:rPr>
          <w:delText>J’aimerai maintenant vous interroger sur votre engagement dans les différentes plateformes sur les</w:delText>
        </w:r>
        <w:r w:rsidR="002439AE" w:rsidRPr="001E4620" w:rsidDel="004679B8">
          <w:rPr>
            <w:rFonts w:asciiTheme="minorHAnsi" w:hAnsiTheme="minorHAnsi" w:cstheme="minorHAnsi"/>
            <w:sz w:val="20"/>
            <w:szCs w:val="20"/>
            <w:lang w:val="fr-FR"/>
          </w:rPr>
          <w:delText>quelles des</w:delText>
        </w:r>
        <w:r w:rsidR="004779B4" w:rsidRPr="001E4620" w:rsidDel="004679B8">
          <w:rPr>
            <w:rFonts w:asciiTheme="minorHAnsi" w:hAnsiTheme="minorHAnsi" w:cstheme="minorHAnsi"/>
            <w:sz w:val="20"/>
            <w:szCs w:val="20"/>
            <w:lang w:val="fr-FR"/>
          </w:rPr>
          <w:delText xml:space="preserve"> </w:delText>
        </w:r>
        <w:r w:rsidRPr="00823A21" w:rsidDel="004679B8">
          <w:rPr>
            <w:rFonts w:asciiTheme="minorHAnsi" w:hAnsiTheme="minorHAnsi" w:cstheme="minorHAnsi"/>
            <w:sz w:val="20"/>
            <w:szCs w:val="20"/>
            <w:lang w:val="fr-FR"/>
          </w:rPr>
          <w:delText xml:space="preserve">informations, </w:delText>
        </w:r>
        <w:r w:rsidR="002439AE" w:rsidRPr="001E4620" w:rsidDel="004679B8">
          <w:rPr>
            <w:rFonts w:asciiTheme="minorHAnsi" w:hAnsiTheme="minorHAnsi" w:cstheme="minorHAnsi"/>
            <w:sz w:val="20"/>
            <w:szCs w:val="20"/>
            <w:lang w:val="fr-FR"/>
          </w:rPr>
          <w:delText>d</w:delText>
        </w:r>
        <w:r w:rsidRPr="00823A21" w:rsidDel="004679B8">
          <w:rPr>
            <w:rFonts w:asciiTheme="minorHAnsi" w:hAnsiTheme="minorHAnsi" w:cstheme="minorHAnsi"/>
            <w:sz w:val="20"/>
            <w:szCs w:val="20"/>
            <w:lang w:val="fr-FR"/>
          </w:rPr>
          <w:delText xml:space="preserve">es conseils et </w:delText>
        </w:r>
        <w:r w:rsidR="002439AE" w:rsidRPr="001E4620" w:rsidDel="004679B8">
          <w:rPr>
            <w:rFonts w:asciiTheme="minorHAnsi" w:hAnsiTheme="minorHAnsi" w:cstheme="minorHAnsi"/>
            <w:sz w:val="20"/>
            <w:szCs w:val="20"/>
            <w:lang w:val="fr-FR"/>
          </w:rPr>
          <w:delText>d</w:delText>
        </w:r>
        <w:r w:rsidRPr="00823A21" w:rsidDel="004679B8">
          <w:rPr>
            <w:rFonts w:asciiTheme="minorHAnsi" w:hAnsiTheme="minorHAnsi" w:cstheme="minorHAnsi"/>
            <w:sz w:val="20"/>
            <w:szCs w:val="20"/>
            <w:lang w:val="fr-FR"/>
          </w:rPr>
          <w:delText>es services relatifs à la planification familiale et à la santé maternelle et infantile sont fournis aux femmes</w:delText>
        </w:r>
        <w:r w:rsidR="00E45F53" w:rsidRPr="00823A21" w:rsidDel="004679B8">
          <w:rPr>
            <w:rFonts w:asciiTheme="minorHAnsi" w:hAnsiTheme="minorHAnsi" w:cstheme="minorHAnsi"/>
            <w:sz w:val="20"/>
            <w:szCs w:val="20"/>
            <w:lang w:val="fr-FR"/>
          </w:rPr>
          <w:delText xml:space="preserve">/couples éligibles. </w:delText>
        </w:r>
      </w:del>
    </w:p>
    <w:p w14:paraId="349D85BF" w14:textId="77777777" w:rsidR="00E2649D" w:rsidRPr="00823A21" w:rsidRDefault="00E2649D" w:rsidP="00FD32FD">
      <w:pPr>
        <w:ind w:left="720"/>
        <w:jc w:val="center"/>
        <w:rPr>
          <w:rFonts w:asciiTheme="minorHAnsi" w:hAnsiTheme="minorHAnsi" w:cstheme="minorHAnsi"/>
          <w:b/>
          <w:bCs/>
          <w:sz w:val="20"/>
          <w:szCs w:val="20"/>
          <w:lang w:val="fr-FR" w:bidi="hi-IN"/>
        </w:rPr>
      </w:pPr>
    </w:p>
    <w:p w14:paraId="63143B99" w14:textId="5D3C4881" w:rsidR="009B79DA" w:rsidRPr="001E4620" w:rsidRDefault="002439AE" w:rsidP="00FD32FD">
      <w:pPr>
        <w:ind w:left="720"/>
        <w:jc w:val="center"/>
        <w:rPr>
          <w:rFonts w:asciiTheme="minorHAnsi" w:hAnsiTheme="minorHAnsi" w:cstheme="minorHAnsi"/>
          <w:b/>
          <w:bCs/>
          <w:sz w:val="21"/>
          <w:szCs w:val="21"/>
          <w:lang w:val="fr-FR" w:bidi="hi-IN"/>
        </w:rPr>
      </w:pPr>
      <w:r w:rsidRPr="00823A21">
        <w:rPr>
          <w:rFonts w:asciiTheme="minorHAnsi" w:hAnsiTheme="minorHAnsi" w:cstheme="minorHAnsi"/>
          <w:b/>
          <w:bCs/>
          <w:sz w:val="21"/>
          <w:szCs w:val="21"/>
          <w:lang w:val="fr-FR" w:bidi="hi-IN"/>
        </w:rPr>
        <w:t xml:space="preserve">SOUS SECTION </w:t>
      </w:r>
      <w:r w:rsidR="00A517BF" w:rsidRPr="00823A21">
        <w:rPr>
          <w:rFonts w:asciiTheme="minorHAnsi" w:hAnsiTheme="minorHAnsi" w:cstheme="minorHAnsi"/>
          <w:b/>
          <w:bCs/>
          <w:sz w:val="21"/>
          <w:szCs w:val="21"/>
          <w:lang w:val="fr-FR" w:bidi="hi-IN"/>
        </w:rPr>
        <w:t>5A</w:t>
      </w:r>
      <w:r w:rsidR="00C93913" w:rsidRPr="00823A21">
        <w:rPr>
          <w:rFonts w:asciiTheme="minorHAnsi" w:hAnsiTheme="minorHAnsi" w:cstheme="minorHAnsi"/>
          <w:b/>
          <w:bCs/>
          <w:sz w:val="21"/>
          <w:szCs w:val="21"/>
          <w:lang w:val="fr-FR" w:bidi="hi-IN"/>
        </w:rPr>
        <w:t xml:space="preserve"> </w:t>
      </w:r>
      <w:r w:rsidR="00A517BF" w:rsidRPr="00823A21">
        <w:rPr>
          <w:rFonts w:asciiTheme="minorHAnsi" w:hAnsiTheme="minorHAnsi" w:cstheme="minorHAnsi"/>
          <w:b/>
          <w:bCs/>
          <w:sz w:val="21"/>
          <w:szCs w:val="21"/>
          <w:lang w:val="fr-FR" w:bidi="hi-IN"/>
        </w:rPr>
        <w:t xml:space="preserve">: </w:t>
      </w:r>
      <w:r w:rsidR="003363B9" w:rsidRPr="00823A21">
        <w:rPr>
          <w:rFonts w:asciiTheme="minorHAnsi" w:hAnsiTheme="minorHAnsi" w:cstheme="minorHAnsi"/>
          <w:b/>
          <w:bCs/>
          <w:sz w:val="21"/>
          <w:szCs w:val="21"/>
          <w:lang w:val="fr-FR" w:bidi="hi-IN"/>
        </w:rPr>
        <w:t>CONNAISSANCES</w:t>
      </w:r>
    </w:p>
    <w:p w14:paraId="5610076E" w14:textId="77777777" w:rsidR="00C93913" w:rsidRPr="00823A21" w:rsidRDefault="00C93913" w:rsidP="00FD32FD">
      <w:pPr>
        <w:ind w:left="720"/>
        <w:jc w:val="center"/>
        <w:rPr>
          <w:rFonts w:asciiTheme="minorHAnsi" w:hAnsiTheme="minorHAnsi" w:cstheme="minorHAnsi"/>
          <w:b/>
          <w:bCs/>
          <w:sz w:val="21"/>
          <w:szCs w:val="21"/>
          <w:lang w:val="fr-FR" w:bidi="hi-I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04EA7" w:rsidRPr="001E4620" w14:paraId="3D8FC325" w14:textId="77777777" w:rsidTr="00FD32FD">
        <w:trPr>
          <w:trHeight w:val="67"/>
          <w:tblHeader/>
          <w:jc w:val="center"/>
        </w:trPr>
        <w:tc>
          <w:tcPr>
            <w:tcW w:w="658" w:type="dxa"/>
            <w:shd w:val="clear" w:color="auto" w:fill="BFBFBF" w:themeFill="background1" w:themeFillShade="BF"/>
          </w:tcPr>
          <w:p w14:paraId="624BC4CF" w14:textId="128A2956" w:rsidR="00B2503A" w:rsidRPr="00823A21" w:rsidRDefault="00036CB7" w:rsidP="001714EC">
            <w:pPr>
              <w:tabs>
                <w:tab w:val="left" w:pos="-720"/>
              </w:tabs>
              <w:suppressAutoHyphens/>
              <w:jc w:val="center"/>
              <w:rPr>
                <w:rFonts w:asciiTheme="minorHAnsi" w:hAnsiTheme="minorHAnsi" w:cstheme="minorHAnsi"/>
                <w:spacing w:val="-2"/>
                <w:sz w:val="20"/>
                <w:szCs w:val="20"/>
                <w:lang w:val="fr-FR"/>
              </w:rPr>
            </w:pPr>
            <w:r w:rsidRPr="001E4620">
              <w:rPr>
                <w:rFonts w:asciiTheme="minorHAnsi" w:hAnsiTheme="minorHAnsi" w:cstheme="minorHAnsi"/>
                <w:b/>
                <w:sz w:val="20"/>
                <w:szCs w:val="20"/>
                <w:lang w:val="fr-FR"/>
              </w:rPr>
              <w:t>#</w:t>
            </w:r>
          </w:p>
        </w:tc>
        <w:tc>
          <w:tcPr>
            <w:tcW w:w="5291" w:type="dxa"/>
            <w:shd w:val="clear" w:color="auto" w:fill="BFBFBF" w:themeFill="background1" w:themeFillShade="BF"/>
          </w:tcPr>
          <w:p w14:paraId="0FCA21F4" w14:textId="5841EF1B" w:rsidR="00B2503A" w:rsidRPr="00823A21" w:rsidRDefault="00B2503A" w:rsidP="003363B9">
            <w:pPr>
              <w:tabs>
                <w:tab w:val="left" w:pos="-720"/>
              </w:tabs>
              <w:suppressAutoHyphens/>
              <w:rPr>
                <w:rFonts w:asciiTheme="minorHAnsi" w:hAnsiTheme="minorHAnsi" w:cstheme="minorHAnsi"/>
                <w:b/>
                <w:bCs/>
                <w:spacing w:val="-2"/>
                <w:sz w:val="20"/>
                <w:szCs w:val="20"/>
                <w:lang w:val="fr-FR"/>
              </w:rPr>
            </w:pPr>
            <w:r w:rsidRPr="00823A21">
              <w:rPr>
                <w:rFonts w:asciiTheme="minorHAnsi" w:hAnsiTheme="minorHAnsi" w:cstheme="minorHAnsi"/>
                <w:b/>
                <w:sz w:val="20"/>
                <w:szCs w:val="20"/>
                <w:lang w:val="fr-FR"/>
              </w:rPr>
              <w:t xml:space="preserve">QUESTIONS </w:t>
            </w:r>
            <w:r w:rsidR="003363B9" w:rsidRPr="00823A21">
              <w:rPr>
                <w:rFonts w:asciiTheme="minorHAnsi" w:hAnsiTheme="minorHAnsi" w:cstheme="minorHAnsi"/>
                <w:b/>
                <w:sz w:val="20"/>
                <w:szCs w:val="20"/>
                <w:lang w:val="fr-FR"/>
              </w:rPr>
              <w:t>ET FILTRES</w:t>
            </w:r>
          </w:p>
        </w:tc>
        <w:tc>
          <w:tcPr>
            <w:tcW w:w="3827" w:type="dxa"/>
            <w:shd w:val="clear" w:color="auto" w:fill="BFBFBF" w:themeFill="background1" w:themeFillShade="BF"/>
          </w:tcPr>
          <w:p w14:paraId="58853E91" w14:textId="33E75BE7" w:rsidR="00B2503A" w:rsidRPr="00823A21" w:rsidRDefault="003363B9" w:rsidP="001714EC">
            <w:pPr>
              <w:tabs>
                <w:tab w:val="left" w:pos="-720"/>
                <w:tab w:val="right" w:leader="dot" w:pos="2592"/>
                <w:tab w:val="right" w:leader="dot" w:pos="2938"/>
                <w:tab w:val="right" w:leader="dot" w:pos="3402"/>
              </w:tabs>
              <w:suppressAutoHyphens/>
              <w:rPr>
                <w:rFonts w:asciiTheme="minorHAnsi" w:hAnsiTheme="minorHAnsi" w:cstheme="minorHAnsi"/>
                <w:sz w:val="20"/>
                <w:szCs w:val="20"/>
                <w:lang w:val="fr-FR"/>
              </w:rPr>
            </w:pPr>
            <w:r w:rsidRPr="00823A21">
              <w:rPr>
                <w:rFonts w:asciiTheme="minorHAnsi" w:hAnsiTheme="minorHAnsi" w:cstheme="minorHAnsi"/>
                <w:b/>
                <w:sz w:val="20"/>
                <w:szCs w:val="20"/>
                <w:lang w:val="fr-FR"/>
              </w:rPr>
              <w:t>CODAGE</w:t>
            </w:r>
          </w:p>
        </w:tc>
        <w:tc>
          <w:tcPr>
            <w:tcW w:w="851" w:type="dxa"/>
            <w:shd w:val="clear" w:color="auto" w:fill="BFBFBF" w:themeFill="background1" w:themeFillShade="BF"/>
          </w:tcPr>
          <w:p w14:paraId="0ABE31F9" w14:textId="25FD6173" w:rsidR="00B2503A" w:rsidRPr="00823A21" w:rsidRDefault="003363B9" w:rsidP="001714EC">
            <w:pPr>
              <w:tabs>
                <w:tab w:val="left" w:pos="-720"/>
              </w:tabs>
              <w:suppressAutoHyphens/>
              <w:rPr>
                <w:rFonts w:asciiTheme="minorHAnsi" w:hAnsiTheme="minorHAnsi" w:cstheme="minorHAnsi"/>
                <w:spacing w:val="-2"/>
                <w:sz w:val="20"/>
                <w:szCs w:val="20"/>
                <w:lang w:val="fr-FR"/>
              </w:rPr>
            </w:pPr>
            <w:r w:rsidRPr="00823A21">
              <w:rPr>
                <w:rFonts w:asciiTheme="minorHAnsi" w:hAnsiTheme="minorHAnsi" w:cstheme="minorHAnsi"/>
                <w:b/>
                <w:sz w:val="20"/>
                <w:szCs w:val="20"/>
                <w:lang w:val="fr-FR"/>
              </w:rPr>
              <w:t>PASSEZ A</w:t>
            </w:r>
          </w:p>
        </w:tc>
      </w:tr>
      <w:tr w:rsidR="00B04EA7" w:rsidRPr="001E4620" w14:paraId="00AB6208" w14:textId="77777777" w:rsidTr="00FD32FD">
        <w:trPr>
          <w:trHeight w:val="382"/>
          <w:jc w:val="center"/>
        </w:trPr>
        <w:tc>
          <w:tcPr>
            <w:tcW w:w="658" w:type="dxa"/>
          </w:tcPr>
          <w:p w14:paraId="4F3E4A4B" w14:textId="77777777" w:rsidR="00B2503A" w:rsidRPr="00823A21" w:rsidRDefault="00B2503A" w:rsidP="001714EC">
            <w:pPr>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501</w:t>
            </w:r>
          </w:p>
        </w:tc>
        <w:tc>
          <w:tcPr>
            <w:tcW w:w="5291" w:type="dxa"/>
          </w:tcPr>
          <w:p w14:paraId="23B4EFA5" w14:textId="232ECC49" w:rsidR="00B2503A" w:rsidRPr="00823A21" w:rsidRDefault="00DE6F5C"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quel</w:t>
            </w:r>
            <w:r w:rsidR="00FB4F6D" w:rsidRPr="00823A21">
              <w:rPr>
                <w:rFonts w:asciiTheme="minorHAnsi" w:hAnsiTheme="minorHAnsi" w:cstheme="minorHAnsi"/>
                <w:bCs/>
                <w:color w:val="000000"/>
                <w:sz w:val="20"/>
                <w:szCs w:val="20"/>
                <w:lang w:val="fr-FR" w:eastAsia="en-IN"/>
              </w:rPr>
              <w:t xml:space="preserve"> est</w:t>
            </w:r>
            <w:r w:rsidRPr="00823A21">
              <w:rPr>
                <w:rFonts w:asciiTheme="minorHAnsi" w:hAnsiTheme="minorHAnsi" w:cstheme="minorHAnsi"/>
                <w:bCs/>
                <w:color w:val="000000"/>
                <w:sz w:val="20"/>
                <w:szCs w:val="20"/>
                <w:lang w:val="fr-FR" w:eastAsia="en-IN"/>
              </w:rPr>
              <w:t xml:space="preserve"> l’âge appro</w:t>
            </w:r>
            <w:r w:rsidR="00B34555" w:rsidRPr="00823A21">
              <w:rPr>
                <w:rFonts w:asciiTheme="minorHAnsi" w:hAnsiTheme="minorHAnsi" w:cstheme="minorHAnsi"/>
                <w:bCs/>
                <w:color w:val="000000"/>
                <w:sz w:val="20"/>
                <w:szCs w:val="20"/>
                <w:lang w:val="fr-FR" w:eastAsia="en-IN"/>
              </w:rPr>
              <w:t xml:space="preserve">prié pour qu’une femme tombe enceinte pour la première </w:t>
            </w:r>
            <w:r w:rsidR="002118DC" w:rsidRPr="00823A21">
              <w:rPr>
                <w:rFonts w:asciiTheme="minorHAnsi" w:hAnsiTheme="minorHAnsi" w:cstheme="minorHAnsi"/>
                <w:bCs/>
                <w:color w:val="000000"/>
                <w:sz w:val="20"/>
                <w:szCs w:val="20"/>
                <w:lang w:val="fr-FR" w:eastAsia="en-IN"/>
              </w:rPr>
              <w:t>fois ?</w:t>
            </w:r>
          </w:p>
        </w:tc>
        <w:tc>
          <w:tcPr>
            <w:tcW w:w="3827" w:type="dxa"/>
          </w:tcPr>
          <w:p w14:paraId="6F5A62F5" w14:textId="6460400F"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fr-FR"/>
              </w:rPr>
              <mc:AlternateContent>
                <mc:Choice Requires="wpg">
                  <w:drawing>
                    <wp:anchor distT="0" distB="0" distL="114300" distR="114300" simplePos="0" relativeHeight="252456960" behindDoc="0" locked="0" layoutInCell="1" allowOverlap="1" wp14:anchorId="24A6D704" wp14:editId="57F0A088">
                      <wp:simplePos x="0" y="0"/>
                      <wp:positionH relativeFrom="column">
                        <wp:posOffset>1496537</wp:posOffset>
                      </wp:positionH>
                      <wp:positionV relativeFrom="paragraph">
                        <wp:posOffset>-8255</wp:posOffset>
                      </wp:positionV>
                      <wp:extent cx="320040" cy="158115"/>
                      <wp:effectExtent l="0" t="0" r="22860" b="13335"/>
                      <wp:wrapNone/>
                      <wp:docPr id="4613" name="Group 4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4614"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615"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460B3E" id="Group 4613" o:spid="_x0000_s1026" style="position:absolute;margin-left:117.85pt;margin-top:-.65pt;width:25.2pt;height:12.45pt;z-index:2524569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" strokecolor="#0070c0"/>
                    </v:group>
                  </w:pict>
                </mc:Fallback>
              </mc:AlternateContent>
            </w:r>
            <w:r w:rsidR="00DE6F5C" w:rsidRPr="00823A21">
              <w:rPr>
                <w:rFonts w:asciiTheme="minorHAnsi" w:hAnsiTheme="minorHAnsi" w:cstheme="minorHAnsi"/>
                <w:bCs/>
                <w:color w:val="000000"/>
                <w:sz w:val="20"/>
                <w:szCs w:val="20"/>
                <w:lang w:val="fr-FR" w:eastAsia="en-IN"/>
              </w:rPr>
              <w:t xml:space="preserve">Inscrire </w:t>
            </w:r>
            <w:r w:rsidR="00C93913" w:rsidRPr="001E4620">
              <w:rPr>
                <w:rFonts w:asciiTheme="minorHAnsi" w:hAnsiTheme="minorHAnsi" w:cstheme="minorHAnsi"/>
                <w:bCs/>
                <w:color w:val="000000"/>
                <w:sz w:val="20"/>
                <w:szCs w:val="20"/>
                <w:lang w:val="fr-FR" w:eastAsia="en-IN"/>
              </w:rPr>
              <w:t>en</w:t>
            </w:r>
            <w:r w:rsidR="00C93913" w:rsidRPr="00823A21">
              <w:rPr>
                <w:rFonts w:asciiTheme="minorHAnsi" w:hAnsiTheme="minorHAnsi" w:cstheme="minorHAnsi"/>
                <w:bCs/>
                <w:color w:val="000000"/>
                <w:sz w:val="20"/>
                <w:szCs w:val="20"/>
                <w:lang w:val="fr-FR" w:eastAsia="en-IN"/>
              </w:rPr>
              <w:t xml:space="preserve"> </w:t>
            </w:r>
            <w:r w:rsidR="00DE6F5C" w:rsidRPr="00823A21">
              <w:rPr>
                <w:rFonts w:asciiTheme="minorHAnsi" w:hAnsiTheme="minorHAnsi" w:cstheme="minorHAnsi"/>
                <w:bCs/>
                <w:color w:val="000000"/>
                <w:sz w:val="20"/>
                <w:szCs w:val="20"/>
                <w:lang w:val="fr-FR" w:eastAsia="en-IN"/>
              </w:rPr>
              <w:t xml:space="preserve">années </w:t>
            </w:r>
            <w:r w:rsidR="00C93913" w:rsidRPr="001E4620">
              <w:rPr>
                <w:rFonts w:asciiTheme="minorHAnsi" w:hAnsiTheme="minorHAnsi" w:cstheme="minorHAnsi"/>
                <w:bCs/>
                <w:color w:val="000000"/>
                <w:sz w:val="20"/>
                <w:szCs w:val="20"/>
                <w:lang w:val="fr-FR" w:eastAsia="en-IN"/>
              </w:rPr>
              <w:t>révolues</w:t>
            </w:r>
          </w:p>
          <w:p w14:paraId="319E2C32" w14:textId="77777777" w:rsidR="00C93913" w:rsidRPr="001E4620" w:rsidRDefault="00C93913" w:rsidP="001714EC">
            <w:pPr>
              <w:tabs>
                <w:tab w:val="right" w:leader="dot" w:pos="3924"/>
              </w:tabs>
              <w:suppressAutoHyphens/>
              <w:rPr>
                <w:rFonts w:asciiTheme="minorHAnsi" w:hAnsiTheme="minorHAnsi" w:cstheme="minorHAnsi"/>
                <w:bCs/>
                <w:i/>
                <w:iCs/>
                <w:color w:val="000000"/>
                <w:sz w:val="18"/>
                <w:szCs w:val="18"/>
                <w:lang w:val="fr-FR" w:eastAsia="en-IN"/>
              </w:rPr>
            </w:pPr>
          </w:p>
          <w:p w14:paraId="79933EEC" w14:textId="56DA446C" w:rsidR="00B2503A" w:rsidRPr="00823A21" w:rsidRDefault="00C93913" w:rsidP="001714EC">
            <w:pPr>
              <w:tabs>
                <w:tab w:val="right" w:leader="dot" w:pos="3924"/>
              </w:tabs>
              <w:suppressAutoHyphens/>
              <w:rPr>
                <w:rFonts w:asciiTheme="minorHAnsi" w:hAnsiTheme="minorHAnsi" w:cstheme="minorHAnsi"/>
                <w:bCs/>
                <w:i/>
                <w:iCs/>
                <w:color w:val="000000"/>
                <w:sz w:val="18"/>
                <w:szCs w:val="18"/>
                <w:lang w:val="fr-FR" w:eastAsia="en-IN"/>
              </w:rPr>
            </w:pPr>
            <w:r w:rsidRPr="00823A21">
              <w:rPr>
                <w:rFonts w:asciiTheme="minorHAnsi" w:hAnsiTheme="minorHAnsi" w:cstheme="minorHAnsi"/>
                <w:bCs/>
                <w:i/>
                <w:iCs/>
                <w:color w:val="000000"/>
                <w:sz w:val="18"/>
                <w:szCs w:val="18"/>
                <w:lang w:val="fr-FR" w:eastAsia="en-IN"/>
              </w:rPr>
              <w:t>Pas</w:t>
            </w:r>
            <w:r w:rsidR="00DE6F5C" w:rsidRPr="00823A21">
              <w:rPr>
                <w:rFonts w:asciiTheme="minorHAnsi" w:hAnsiTheme="minorHAnsi" w:cstheme="minorHAnsi"/>
                <w:bCs/>
                <w:i/>
                <w:iCs/>
                <w:color w:val="000000"/>
                <w:sz w:val="18"/>
                <w:szCs w:val="18"/>
                <w:lang w:val="fr-FR" w:eastAsia="en-IN"/>
              </w:rPr>
              <w:t xml:space="preserve"> d’âge approprié</w:t>
            </w:r>
            <w:r w:rsidR="00B2503A" w:rsidRPr="00823A21">
              <w:rPr>
                <w:rFonts w:asciiTheme="minorHAnsi" w:hAnsiTheme="minorHAnsi" w:cstheme="minorHAnsi"/>
                <w:bCs/>
                <w:i/>
                <w:iCs/>
                <w:color w:val="000000"/>
                <w:sz w:val="18"/>
                <w:szCs w:val="18"/>
                <w:lang w:val="fr-FR" w:eastAsia="en-IN"/>
              </w:rPr>
              <w:t xml:space="preserve"> </w:t>
            </w:r>
            <w:r w:rsidR="00B2503A" w:rsidRPr="00823A21">
              <w:rPr>
                <w:rFonts w:asciiTheme="minorHAnsi" w:hAnsiTheme="minorHAnsi" w:cstheme="minorHAnsi"/>
                <w:bCs/>
                <w:i/>
                <w:iCs/>
                <w:color w:val="000000"/>
                <w:sz w:val="18"/>
                <w:szCs w:val="18"/>
                <w:lang w:val="fr-FR" w:eastAsia="en-IN"/>
              </w:rPr>
              <w:tab/>
              <w:t>9</w:t>
            </w:r>
            <w:r w:rsidR="00694320" w:rsidRPr="00823A21">
              <w:rPr>
                <w:rFonts w:asciiTheme="minorHAnsi" w:hAnsiTheme="minorHAnsi" w:cstheme="minorHAnsi"/>
                <w:bCs/>
                <w:i/>
                <w:iCs/>
                <w:color w:val="000000"/>
                <w:sz w:val="18"/>
                <w:szCs w:val="18"/>
                <w:lang w:val="fr-FR" w:eastAsia="en-IN"/>
              </w:rPr>
              <w:t>5</w:t>
            </w:r>
          </w:p>
          <w:p w14:paraId="20E1CF8F" w14:textId="22D0ACDE" w:rsidR="00B2503A" w:rsidRPr="00823A21" w:rsidRDefault="00DE6F5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i/>
                <w:iCs/>
                <w:color w:val="000000"/>
                <w:sz w:val="18"/>
                <w:szCs w:val="18"/>
                <w:lang w:val="fr-FR" w:eastAsia="en-IN"/>
              </w:rPr>
              <w:t>Ne sait pas</w:t>
            </w:r>
            <w:r w:rsidR="00B2503A" w:rsidRPr="00823A21">
              <w:rPr>
                <w:rFonts w:asciiTheme="minorHAnsi" w:hAnsiTheme="minorHAnsi" w:cstheme="minorHAnsi"/>
                <w:bCs/>
                <w:i/>
                <w:iCs/>
                <w:color w:val="000000"/>
                <w:sz w:val="18"/>
                <w:szCs w:val="18"/>
                <w:lang w:val="fr-FR" w:eastAsia="en-IN"/>
              </w:rPr>
              <w:tab/>
              <w:t>98</w:t>
            </w:r>
          </w:p>
        </w:tc>
        <w:tc>
          <w:tcPr>
            <w:tcW w:w="851" w:type="dxa"/>
          </w:tcPr>
          <w:p w14:paraId="11E4631D"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p w14:paraId="01BB11ED"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594147" w14:paraId="34965657" w14:textId="77777777" w:rsidTr="00FD32FD">
        <w:trPr>
          <w:trHeight w:val="382"/>
          <w:jc w:val="center"/>
        </w:trPr>
        <w:tc>
          <w:tcPr>
            <w:tcW w:w="658" w:type="dxa"/>
          </w:tcPr>
          <w:p w14:paraId="49DC7179"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502</w:t>
            </w:r>
          </w:p>
        </w:tc>
        <w:tc>
          <w:tcPr>
            <w:tcW w:w="5291" w:type="dxa"/>
          </w:tcPr>
          <w:p w14:paraId="02C84D69" w14:textId="0B4DED6A" w:rsidR="00B34C0F" w:rsidRPr="00823A21" w:rsidRDefault="00B34C0F" w:rsidP="001714EC">
            <w:pP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quels sont les avantages pour la santé d’une femme si elle tombe enceinte à l’âge approprié que vous avez </w:t>
            </w:r>
            <w:r w:rsidR="00FB4F6D" w:rsidRPr="00823A21">
              <w:rPr>
                <w:rFonts w:asciiTheme="minorHAnsi" w:hAnsiTheme="minorHAnsi" w:cstheme="minorHAnsi"/>
                <w:bCs/>
                <w:color w:val="000000"/>
                <w:sz w:val="20"/>
                <w:szCs w:val="20"/>
                <w:lang w:val="fr-FR" w:eastAsia="en-IN"/>
              </w:rPr>
              <w:t>mentionné ?</w:t>
            </w:r>
          </w:p>
          <w:p w14:paraId="24A55E32" w14:textId="77777777" w:rsidR="002845B6" w:rsidRPr="001E4620" w:rsidRDefault="002845B6" w:rsidP="0051703D">
            <w:pPr>
              <w:tabs>
                <w:tab w:val="left" w:pos="-720"/>
              </w:tabs>
              <w:suppressAutoHyphens/>
              <w:rPr>
                <w:rFonts w:asciiTheme="minorHAnsi" w:hAnsiTheme="minorHAnsi" w:cstheme="minorHAnsi"/>
                <w:bCs/>
                <w:sz w:val="20"/>
                <w:szCs w:val="20"/>
                <w:lang w:val="fr-FR"/>
              </w:rPr>
            </w:pPr>
          </w:p>
          <w:p w14:paraId="7AC60E62" w14:textId="233CE7FD" w:rsidR="00B2503A" w:rsidRPr="00823A21" w:rsidRDefault="002845B6" w:rsidP="0051703D">
            <w:pPr>
              <w:tabs>
                <w:tab w:val="left" w:pos="-720"/>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i/>
                <w:iCs/>
                <w:spacing w:val="-2"/>
                <w:sz w:val="20"/>
                <w:szCs w:val="20"/>
                <w:lang w:val="fr-FR"/>
              </w:rPr>
              <w:t>Plusieurs choix possibles.</w:t>
            </w:r>
          </w:p>
        </w:tc>
        <w:tc>
          <w:tcPr>
            <w:tcW w:w="3827" w:type="dxa"/>
          </w:tcPr>
          <w:p w14:paraId="1B22C01D" w14:textId="537F81D6" w:rsidR="00B2503A" w:rsidRPr="00823A21" w:rsidRDefault="00B34C0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val="fr-FR" w:eastAsia="en-IN"/>
              </w:rPr>
              <w:t>Risque réduit de complications de la grossesse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1F30CB6A" w14:textId="729C9A37" w:rsidR="00B2503A" w:rsidRPr="00823A21" w:rsidRDefault="008F1E52"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00B34C0F" w:rsidRPr="00823A21">
              <w:rPr>
                <w:rFonts w:asciiTheme="minorHAnsi" w:hAnsiTheme="minorHAnsi" w:cstheme="minorHAnsi"/>
                <w:bCs/>
                <w:noProof/>
                <w:color w:val="000000"/>
                <w:sz w:val="20"/>
                <w:szCs w:val="20"/>
                <w:lang w:val="fr-FR" w:eastAsia="en-IN"/>
              </w:rPr>
              <w:t>d’avortement provoqué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2DF861CC" w14:textId="7CD530DB" w:rsidR="00B2503A" w:rsidRPr="00823A21" w:rsidRDefault="008F1E52"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00B34C0F" w:rsidRPr="00823A21">
              <w:rPr>
                <w:rFonts w:asciiTheme="minorHAnsi" w:hAnsiTheme="minorHAnsi" w:cstheme="minorHAnsi"/>
                <w:bCs/>
                <w:noProof/>
                <w:color w:val="000000"/>
                <w:sz w:val="20"/>
                <w:szCs w:val="20"/>
                <w:lang w:val="fr-FR" w:eastAsia="en-IN"/>
              </w:rPr>
              <w:t>de fausse couche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2CCCA31B" w14:textId="307C15E7" w:rsidR="00B2503A" w:rsidRPr="00823A21" w:rsidRDefault="00B34C0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val="fr-FR" w:eastAsia="en-IN"/>
              </w:rPr>
              <w:t>Meilleur état nutritionnel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419A0E09" w14:textId="7C54CDDD" w:rsidR="00B2503A" w:rsidRPr="00823A21" w:rsidRDefault="008F1E52"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00B34C0F" w:rsidRPr="00823A21">
              <w:rPr>
                <w:rFonts w:asciiTheme="minorHAnsi" w:hAnsiTheme="minorHAnsi" w:cstheme="minorHAnsi"/>
                <w:bCs/>
                <w:noProof/>
                <w:color w:val="000000"/>
                <w:sz w:val="20"/>
                <w:szCs w:val="20"/>
                <w:lang w:val="fr-FR" w:eastAsia="en-IN"/>
              </w:rPr>
              <w:t>d’anémie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4E195732" w14:textId="71ECCDF7" w:rsidR="00B2503A" w:rsidRPr="00823A21" w:rsidRDefault="00B34C0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val="fr-FR" w:eastAsia="en-IN"/>
              </w:rPr>
              <w:t>Meilleure santé physique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3D32F088" w14:textId="000F5DBD" w:rsidR="00B2503A" w:rsidRPr="00823A21" w:rsidRDefault="00B34C0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val="fr-FR" w:eastAsia="en-IN"/>
              </w:rPr>
              <w:t>Meilleure santé mentale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G</w:t>
            </w:r>
          </w:p>
          <w:p w14:paraId="6642634D" w14:textId="737F4A10" w:rsidR="00B2503A" w:rsidRPr="00823A21" w:rsidRDefault="00B34C0F"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1BE86F45" w14:textId="07CE707A" w:rsidR="00B2503A" w:rsidRPr="00823A21" w:rsidRDefault="00B34C0F" w:rsidP="001714EC">
            <w:pPr>
              <w:tabs>
                <w:tab w:val="right" w:leader="dot" w:pos="3924"/>
              </w:tabs>
              <w:suppressAutoHyphens/>
              <w:rPr>
                <w:rFonts w:asciiTheme="minorHAnsi" w:hAnsiTheme="minorHAnsi" w:cstheme="minorHAnsi"/>
                <w:bCs/>
                <w:noProof/>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FB4F6D"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3F016BEE"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594147" w14:paraId="452C700B" w14:textId="77777777" w:rsidTr="00FD32FD">
        <w:trPr>
          <w:trHeight w:val="382"/>
          <w:jc w:val="center"/>
        </w:trPr>
        <w:tc>
          <w:tcPr>
            <w:tcW w:w="658" w:type="dxa"/>
          </w:tcPr>
          <w:p w14:paraId="067B0906"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503</w:t>
            </w:r>
          </w:p>
        </w:tc>
        <w:tc>
          <w:tcPr>
            <w:tcW w:w="5291" w:type="dxa"/>
          </w:tcPr>
          <w:p w14:paraId="3915CE3F" w14:textId="353F0E6E" w:rsidR="00B2503A" w:rsidRPr="00823A21" w:rsidRDefault="002E240C"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quel devrait être l’espacement min</w:t>
            </w:r>
            <w:r w:rsidR="00B34555" w:rsidRPr="00823A21">
              <w:rPr>
                <w:rFonts w:asciiTheme="minorHAnsi" w:hAnsiTheme="minorHAnsi" w:cstheme="minorHAnsi"/>
                <w:bCs/>
                <w:color w:val="000000"/>
                <w:sz w:val="20"/>
                <w:szCs w:val="20"/>
                <w:lang w:val="fr-FR" w:eastAsia="en-IN"/>
              </w:rPr>
              <w:t xml:space="preserve">imum entre deux naissances </w:t>
            </w:r>
            <w:r w:rsidR="00FB4F6D" w:rsidRPr="00823A21">
              <w:rPr>
                <w:rFonts w:asciiTheme="minorHAnsi" w:hAnsiTheme="minorHAnsi" w:cstheme="minorHAnsi"/>
                <w:bCs/>
                <w:color w:val="000000"/>
                <w:sz w:val="20"/>
                <w:szCs w:val="20"/>
                <w:lang w:val="fr-FR" w:eastAsia="en-IN"/>
              </w:rPr>
              <w:t>consécutives ?</w:t>
            </w:r>
          </w:p>
        </w:tc>
        <w:tc>
          <w:tcPr>
            <w:tcW w:w="3827" w:type="dxa"/>
          </w:tcPr>
          <w:p w14:paraId="14962107" w14:textId="6160D17E"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fr-FR"/>
              </w:rPr>
              <mc:AlternateContent>
                <mc:Choice Requires="wpg">
                  <w:drawing>
                    <wp:anchor distT="0" distB="0" distL="114300" distR="114300" simplePos="0" relativeHeight="252457984" behindDoc="0" locked="0" layoutInCell="1" allowOverlap="1" wp14:anchorId="463D592A" wp14:editId="6664CCED">
                      <wp:simplePos x="0" y="0"/>
                      <wp:positionH relativeFrom="column">
                        <wp:posOffset>1336517</wp:posOffset>
                      </wp:positionH>
                      <wp:positionV relativeFrom="paragraph">
                        <wp:posOffset>-8255</wp:posOffset>
                      </wp:positionV>
                      <wp:extent cx="320040" cy="158115"/>
                      <wp:effectExtent l="0" t="0" r="22860" b="13335"/>
                      <wp:wrapNone/>
                      <wp:docPr id="4616" name="Group 4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4617"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618"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831F25" id="Group 4616" o:spid="_x0000_s1026" style="position:absolute;margin-left:105.25pt;margin-top:-.65pt;width:25.2pt;height:12.45pt;z-index:25245798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" strokecolor="#0070c0"/>
                    </v:group>
                  </w:pict>
                </mc:Fallback>
              </mc:AlternateContent>
            </w:r>
            <w:r w:rsidR="00B34C0F" w:rsidRPr="00823A21">
              <w:rPr>
                <w:rFonts w:asciiTheme="minorHAnsi" w:hAnsiTheme="minorHAnsi" w:cstheme="minorHAnsi"/>
                <w:bCs/>
                <w:color w:val="000000"/>
                <w:sz w:val="20"/>
                <w:szCs w:val="20"/>
                <w:lang w:val="fr-FR" w:eastAsia="en-IN"/>
              </w:rPr>
              <w:t>Ecrire en mois complets</w:t>
            </w:r>
          </w:p>
          <w:p w14:paraId="44877FA3" w14:textId="77777777" w:rsidR="008F1E52" w:rsidRPr="001E4620" w:rsidRDefault="008F1E52" w:rsidP="001714EC">
            <w:pPr>
              <w:tabs>
                <w:tab w:val="right" w:leader="dot" w:pos="3924"/>
              </w:tabs>
              <w:suppressAutoHyphens/>
              <w:rPr>
                <w:rFonts w:asciiTheme="minorHAnsi" w:hAnsiTheme="minorHAnsi" w:cstheme="minorHAnsi"/>
                <w:bCs/>
                <w:color w:val="000000"/>
                <w:sz w:val="20"/>
                <w:szCs w:val="20"/>
                <w:lang w:val="fr-FR" w:eastAsia="en-IN"/>
              </w:rPr>
            </w:pPr>
          </w:p>
          <w:p w14:paraId="5E7DD0B9" w14:textId="0BBBF3E0" w:rsidR="00B2503A" w:rsidRPr="00823A21" w:rsidRDefault="00B34C0F" w:rsidP="001714EC">
            <w:pPr>
              <w:tabs>
                <w:tab w:val="right" w:leader="dot" w:pos="3924"/>
              </w:tabs>
              <w:suppressAutoHyphens/>
              <w:rPr>
                <w:rFonts w:asciiTheme="minorHAnsi" w:hAnsiTheme="minorHAnsi" w:cstheme="minorHAnsi"/>
                <w:bCs/>
                <w:i/>
                <w:iCs/>
                <w:color w:val="000000"/>
                <w:sz w:val="20"/>
                <w:szCs w:val="20"/>
                <w:lang w:val="fr-FR" w:eastAsia="en-IN"/>
              </w:rPr>
            </w:pPr>
            <w:r w:rsidRPr="00823A21">
              <w:rPr>
                <w:rFonts w:asciiTheme="minorHAnsi" w:hAnsiTheme="minorHAnsi" w:cstheme="minorHAnsi"/>
                <w:bCs/>
                <w:i/>
                <w:iCs/>
                <w:color w:val="000000"/>
                <w:sz w:val="20"/>
                <w:szCs w:val="20"/>
                <w:lang w:val="fr-FR" w:eastAsia="en-IN"/>
              </w:rPr>
              <w:t>Ne sai</w:t>
            </w:r>
            <w:r w:rsidR="00FB4F6D" w:rsidRPr="00823A21">
              <w:rPr>
                <w:rFonts w:asciiTheme="minorHAnsi" w:hAnsiTheme="minorHAnsi" w:cstheme="minorHAnsi"/>
                <w:bCs/>
                <w:i/>
                <w:iCs/>
                <w:color w:val="000000"/>
                <w:sz w:val="20"/>
                <w:szCs w:val="20"/>
                <w:lang w:val="fr-FR" w:eastAsia="en-IN"/>
              </w:rPr>
              <w:t>s</w:t>
            </w:r>
            <w:r w:rsidRPr="00823A21">
              <w:rPr>
                <w:rFonts w:asciiTheme="minorHAnsi" w:hAnsiTheme="minorHAnsi" w:cstheme="minorHAnsi"/>
                <w:bCs/>
                <w:i/>
                <w:iCs/>
                <w:color w:val="000000"/>
                <w:sz w:val="20"/>
                <w:szCs w:val="20"/>
                <w:lang w:val="fr-FR" w:eastAsia="en-IN"/>
              </w:rPr>
              <w:t xml:space="preserve"> pas</w:t>
            </w:r>
            <w:r w:rsidR="00B2503A" w:rsidRPr="00823A21">
              <w:rPr>
                <w:rFonts w:asciiTheme="minorHAnsi" w:hAnsiTheme="minorHAnsi" w:cstheme="minorHAnsi"/>
                <w:bCs/>
                <w:i/>
                <w:iCs/>
                <w:color w:val="000000"/>
                <w:sz w:val="20"/>
                <w:szCs w:val="20"/>
                <w:lang w:val="fr-FR" w:eastAsia="en-IN"/>
              </w:rPr>
              <w:tab/>
              <w:t>98</w:t>
            </w:r>
          </w:p>
        </w:tc>
        <w:tc>
          <w:tcPr>
            <w:tcW w:w="851" w:type="dxa"/>
          </w:tcPr>
          <w:p w14:paraId="1BBD387A"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594147" w14:paraId="641C8060" w14:textId="77777777" w:rsidTr="00FD32FD">
        <w:trPr>
          <w:trHeight w:val="382"/>
          <w:jc w:val="center"/>
        </w:trPr>
        <w:tc>
          <w:tcPr>
            <w:tcW w:w="658" w:type="dxa"/>
          </w:tcPr>
          <w:p w14:paraId="54D33A06"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504</w:t>
            </w:r>
          </w:p>
        </w:tc>
        <w:tc>
          <w:tcPr>
            <w:tcW w:w="5291" w:type="dxa"/>
          </w:tcPr>
          <w:p w14:paraId="79CE604F" w14:textId="79E8AE58" w:rsidR="00B34555" w:rsidRPr="00823A21" w:rsidRDefault="00F55CC7" w:rsidP="001714E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Selon vous, quels sont les bénéfices de l’espacement</w:t>
            </w:r>
            <w:r w:rsidR="00B34555" w:rsidRPr="00823A21">
              <w:rPr>
                <w:rFonts w:asciiTheme="minorHAnsi" w:hAnsiTheme="minorHAnsi" w:cstheme="minorHAnsi"/>
                <w:bCs/>
                <w:color w:val="000000"/>
                <w:sz w:val="20"/>
                <w:szCs w:val="20"/>
                <w:lang w:val="fr-FR" w:eastAsia="en-IN"/>
              </w:rPr>
              <w:t xml:space="preserve"> des naissances pour une </w:t>
            </w:r>
            <w:r w:rsidR="00FB4F6D" w:rsidRPr="00823A21">
              <w:rPr>
                <w:rFonts w:asciiTheme="minorHAnsi" w:hAnsiTheme="minorHAnsi" w:cstheme="minorHAnsi"/>
                <w:bCs/>
                <w:color w:val="000000"/>
                <w:sz w:val="20"/>
                <w:szCs w:val="20"/>
                <w:lang w:val="fr-FR" w:eastAsia="en-IN"/>
              </w:rPr>
              <w:t>femme ?</w:t>
            </w:r>
            <w:r w:rsidR="00B34555" w:rsidRPr="00823A21">
              <w:rPr>
                <w:rFonts w:asciiTheme="minorHAnsi" w:hAnsiTheme="minorHAnsi" w:cstheme="minorHAnsi"/>
                <w:bCs/>
                <w:sz w:val="20"/>
                <w:szCs w:val="20"/>
                <w:lang w:val="fr-FR"/>
              </w:rPr>
              <w:t xml:space="preserve"> </w:t>
            </w:r>
          </w:p>
          <w:p w14:paraId="0631477C" w14:textId="77777777" w:rsidR="002910FB" w:rsidRPr="001E4620" w:rsidRDefault="002910FB" w:rsidP="00F55CC7">
            <w:pPr>
              <w:tabs>
                <w:tab w:val="left" w:pos="-720"/>
              </w:tabs>
              <w:suppressAutoHyphens/>
              <w:rPr>
                <w:rFonts w:asciiTheme="minorHAnsi" w:hAnsiTheme="minorHAnsi" w:cstheme="minorHAnsi"/>
                <w:bCs/>
                <w:sz w:val="20"/>
                <w:szCs w:val="20"/>
                <w:lang w:val="fr-FR"/>
              </w:rPr>
            </w:pPr>
          </w:p>
          <w:p w14:paraId="267B821D" w14:textId="6CA593AB" w:rsidR="002910FB" w:rsidRPr="00823A21" w:rsidRDefault="002910FB" w:rsidP="001714EC">
            <w:pPr>
              <w:rPr>
                <w:rFonts w:asciiTheme="minorHAnsi" w:hAnsiTheme="minorHAnsi" w:cstheme="minorHAnsi"/>
                <w:bCs/>
                <w:sz w:val="20"/>
                <w:szCs w:val="20"/>
                <w:lang w:val="fr-FR"/>
              </w:rPr>
            </w:pPr>
            <w:r w:rsidRPr="001E4620">
              <w:rPr>
                <w:rFonts w:asciiTheme="minorHAnsi" w:hAnsiTheme="minorHAnsi" w:cstheme="minorHAnsi"/>
                <w:i/>
                <w:iCs/>
                <w:spacing w:val="-2"/>
                <w:sz w:val="20"/>
                <w:szCs w:val="20"/>
                <w:lang w:val="fr-FR"/>
              </w:rPr>
              <w:t>Plusieurs choix possibles.</w:t>
            </w:r>
          </w:p>
          <w:p w14:paraId="542FE097" w14:textId="6951170C" w:rsidR="00B2503A" w:rsidRPr="00823A21" w:rsidRDefault="00B2503A" w:rsidP="00F55CC7">
            <w:pPr>
              <w:tabs>
                <w:tab w:val="left" w:pos="-720"/>
              </w:tabs>
              <w:suppressAutoHyphens/>
              <w:rPr>
                <w:rFonts w:asciiTheme="minorHAnsi" w:hAnsiTheme="minorHAnsi" w:cstheme="minorHAnsi"/>
                <w:bCs/>
                <w:color w:val="000000"/>
                <w:sz w:val="20"/>
                <w:szCs w:val="20"/>
                <w:lang w:val="fr-FR" w:eastAsia="en-IN"/>
              </w:rPr>
            </w:pPr>
          </w:p>
        </w:tc>
        <w:tc>
          <w:tcPr>
            <w:tcW w:w="3827" w:type="dxa"/>
          </w:tcPr>
          <w:p w14:paraId="4BC7F166" w14:textId="29C8C2DF"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val="fr-FR" w:eastAsia="en-IN"/>
              </w:rPr>
              <w:t>Risque réduit de complications de la grossesse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5084A926" w14:textId="66EE205E" w:rsidR="00B2503A" w:rsidRPr="00823A21" w:rsidRDefault="002910FB"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00DC2D95" w:rsidRPr="00823A21">
              <w:rPr>
                <w:rFonts w:asciiTheme="minorHAnsi" w:hAnsiTheme="minorHAnsi" w:cstheme="minorHAnsi"/>
                <w:bCs/>
                <w:color w:val="000000"/>
                <w:sz w:val="20"/>
                <w:szCs w:val="20"/>
                <w:lang w:val="fr-FR" w:eastAsia="en-IN"/>
              </w:rPr>
              <w:t>de décès maternel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0C5A0182" w14:textId="740F376E" w:rsidR="00B2503A" w:rsidRPr="00823A21" w:rsidRDefault="002910FB"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00DC2D95" w:rsidRPr="00823A21">
              <w:rPr>
                <w:rFonts w:asciiTheme="minorHAnsi" w:hAnsiTheme="minorHAnsi" w:cstheme="minorHAnsi"/>
                <w:bCs/>
                <w:color w:val="000000"/>
                <w:sz w:val="20"/>
                <w:szCs w:val="20"/>
                <w:lang w:val="fr-FR" w:eastAsia="en-IN"/>
              </w:rPr>
              <w:t>d’avortement provoqué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0C654E" w:rsidRPr="001E4620">
              <w:rPr>
                <w:rFonts w:asciiTheme="minorHAnsi" w:hAnsiTheme="minorHAnsi" w:cstheme="minorHAnsi"/>
                <w:bCs/>
                <w:color w:val="000000"/>
                <w:sz w:val="20"/>
                <w:szCs w:val="20"/>
                <w:lang w:val="fr-FR" w:eastAsia="en-IN"/>
              </w:rPr>
              <w:t>C</w:t>
            </w:r>
          </w:p>
          <w:p w14:paraId="73F87E83" w14:textId="385CC7D6" w:rsidR="00B2503A" w:rsidRPr="00823A21" w:rsidRDefault="002910FB"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00DC2D95" w:rsidRPr="00823A21">
              <w:rPr>
                <w:rFonts w:asciiTheme="minorHAnsi" w:hAnsiTheme="minorHAnsi" w:cstheme="minorHAnsi"/>
                <w:bCs/>
                <w:color w:val="000000"/>
                <w:sz w:val="20"/>
                <w:szCs w:val="20"/>
                <w:lang w:val="fr-FR" w:eastAsia="en-IN"/>
              </w:rPr>
              <w:t>de fausse couche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0C654E" w:rsidRPr="001E4620">
              <w:rPr>
                <w:rFonts w:asciiTheme="minorHAnsi" w:hAnsiTheme="minorHAnsi" w:cstheme="minorHAnsi"/>
                <w:bCs/>
                <w:color w:val="000000"/>
                <w:sz w:val="20"/>
                <w:szCs w:val="20"/>
                <w:lang w:val="fr-FR" w:eastAsia="en-IN"/>
              </w:rPr>
              <w:t>D</w:t>
            </w:r>
          </w:p>
          <w:p w14:paraId="1F1A60D3" w14:textId="54A8786C" w:rsidR="00B2503A" w:rsidRPr="00823A21" w:rsidRDefault="002910FB"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Pr="001E4620">
              <w:rPr>
                <w:rFonts w:asciiTheme="minorHAnsi" w:hAnsiTheme="minorHAnsi" w:cstheme="minorHAnsi"/>
                <w:bCs/>
                <w:color w:val="000000"/>
                <w:sz w:val="20"/>
                <w:szCs w:val="20"/>
                <w:lang w:val="fr-FR" w:eastAsia="en-IN"/>
              </w:rPr>
              <w:t>d’</w:t>
            </w:r>
            <w:r w:rsidR="00DC2D95" w:rsidRPr="00823A21">
              <w:rPr>
                <w:rFonts w:asciiTheme="minorHAnsi" w:hAnsiTheme="minorHAnsi" w:cstheme="minorHAnsi"/>
                <w:bCs/>
                <w:color w:val="000000"/>
                <w:sz w:val="20"/>
                <w:szCs w:val="20"/>
                <w:lang w:val="fr-FR" w:eastAsia="en-IN"/>
              </w:rPr>
              <w:t>anémie</w:t>
            </w:r>
            <w:r w:rsidR="00B2503A" w:rsidRPr="00823A21">
              <w:rPr>
                <w:rFonts w:asciiTheme="minorHAnsi" w:hAnsiTheme="minorHAnsi" w:cstheme="minorHAnsi"/>
                <w:bCs/>
                <w:color w:val="000000"/>
                <w:sz w:val="20"/>
                <w:szCs w:val="20"/>
                <w:lang w:val="fr-FR" w:eastAsia="en-IN"/>
              </w:rPr>
              <w:tab/>
            </w:r>
            <w:r w:rsidR="000C654E" w:rsidRPr="001E4620">
              <w:rPr>
                <w:rFonts w:asciiTheme="minorHAnsi" w:hAnsiTheme="minorHAnsi" w:cstheme="minorHAnsi"/>
                <w:bCs/>
                <w:color w:val="000000"/>
                <w:sz w:val="20"/>
                <w:szCs w:val="20"/>
                <w:lang w:val="fr-FR" w:eastAsia="en-IN"/>
              </w:rPr>
              <w:t>E</w:t>
            </w:r>
          </w:p>
          <w:p w14:paraId="52015498" w14:textId="5E20B42E"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Perme</w:t>
            </w:r>
            <w:r w:rsidR="00FB4F6D" w:rsidRPr="00823A21">
              <w:rPr>
                <w:rFonts w:asciiTheme="minorHAnsi" w:hAnsiTheme="minorHAnsi" w:cstheme="minorHAnsi"/>
                <w:bCs/>
                <w:color w:val="000000"/>
                <w:sz w:val="20"/>
                <w:szCs w:val="20"/>
                <w:lang w:val="fr-FR" w:eastAsia="en-IN"/>
              </w:rPr>
              <w:t>t</w:t>
            </w:r>
            <w:r w:rsidRPr="00823A21">
              <w:rPr>
                <w:rFonts w:asciiTheme="minorHAnsi" w:hAnsiTheme="minorHAnsi" w:cstheme="minorHAnsi"/>
                <w:bCs/>
                <w:color w:val="000000"/>
                <w:sz w:val="20"/>
                <w:szCs w:val="20"/>
                <w:lang w:val="fr-FR" w:eastAsia="en-IN"/>
              </w:rPr>
              <w:t xml:space="preserve"> deux années d’allaitement comme recommandées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0C654E" w:rsidRPr="001E4620">
              <w:rPr>
                <w:rFonts w:asciiTheme="minorHAnsi" w:hAnsiTheme="minorHAnsi" w:cstheme="minorHAnsi"/>
                <w:bCs/>
                <w:color w:val="000000"/>
                <w:sz w:val="20"/>
                <w:szCs w:val="20"/>
                <w:lang w:val="fr-FR" w:eastAsia="en-IN"/>
              </w:rPr>
              <w:t>F</w:t>
            </w:r>
          </w:p>
          <w:p w14:paraId="1817322C" w14:textId="3C2DD730" w:rsidR="00B2503A" w:rsidRPr="00823A21" w:rsidRDefault="00DC2D95"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4CEC8B7D" w14:textId="47DDC8FC" w:rsidR="00B2503A" w:rsidRPr="00823A21" w:rsidRDefault="00DC2D95" w:rsidP="001714EC">
            <w:pPr>
              <w:tabs>
                <w:tab w:val="right" w:leader="dot" w:pos="3924"/>
              </w:tabs>
              <w:suppressAutoHyphens/>
              <w:rPr>
                <w:rFonts w:asciiTheme="minorHAnsi" w:hAnsiTheme="minorHAnsi" w:cstheme="minorHAnsi"/>
                <w:bCs/>
                <w:noProof/>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FB4F6D"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29B01B8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594147" w14:paraId="53C4A123" w14:textId="77777777" w:rsidTr="00FD32FD">
        <w:trPr>
          <w:trHeight w:val="382"/>
          <w:jc w:val="center"/>
        </w:trPr>
        <w:tc>
          <w:tcPr>
            <w:tcW w:w="658" w:type="dxa"/>
          </w:tcPr>
          <w:p w14:paraId="3475D285"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505</w:t>
            </w:r>
          </w:p>
        </w:tc>
        <w:tc>
          <w:tcPr>
            <w:tcW w:w="5291" w:type="dxa"/>
          </w:tcPr>
          <w:p w14:paraId="271A0485" w14:textId="3E58639D" w:rsidR="00B2503A" w:rsidRPr="00823A21" w:rsidRDefault="00DC2D95" w:rsidP="001714EC">
            <w:pP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quel(s) avantage(s) sanitaire(s) un enfant aura-t-il </w:t>
            </w:r>
            <w:r w:rsidR="00E37614" w:rsidRPr="00823A21">
              <w:rPr>
                <w:rFonts w:asciiTheme="minorHAnsi" w:hAnsiTheme="minorHAnsi" w:cstheme="minorHAnsi"/>
                <w:bCs/>
                <w:color w:val="000000"/>
                <w:sz w:val="20"/>
                <w:szCs w:val="20"/>
                <w:lang w:val="fr-FR" w:eastAsia="en-IN"/>
              </w:rPr>
              <w:t xml:space="preserve">si les naissances sont </w:t>
            </w:r>
            <w:r w:rsidR="00FB4F6D" w:rsidRPr="00823A21">
              <w:rPr>
                <w:rFonts w:asciiTheme="minorHAnsi" w:hAnsiTheme="minorHAnsi" w:cstheme="minorHAnsi"/>
                <w:bCs/>
                <w:color w:val="000000"/>
                <w:sz w:val="20"/>
                <w:szCs w:val="20"/>
                <w:lang w:val="fr-FR" w:eastAsia="en-IN"/>
              </w:rPr>
              <w:t>espacées ?</w:t>
            </w:r>
          </w:p>
          <w:p w14:paraId="367D0E2E" w14:textId="77777777" w:rsidR="00B2503A" w:rsidRPr="00823A21" w:rsidRDefault="00B2503A" w:rsidP="001714EC">
            <w:pPr>
              <w:rPr>
                <w:rFonts w:asciiTheme="minorHAnsi" w:hAnsiTheme="minorHAnsi" w:cstheme="minorHAnsi"/>
                <w:bCs/>
                <w:sz w:val="20"/>
                <w:szCs w:val="20"/>
                <w:lang w:val="fr-FR"/>
              </w:rPr>
            </w:pPr>
          </w:p>
          <w:p w14:paraId="53E97CB9" w14:textId="77777777" w:rsidR="00CE4999" w:rsidRPr="001E4620" w:rsidRDefault="00CE4999" w:rsidP="00CE4999">
            <w:pPr>
              <w:rPr>
                <w:rFonts w:asciiTheme="minorHAnsi" w:hAnsiTheme="minorHAnsi" w:cstheme="minorHAnsi"/>
                <w:bCs/>
                <w:sz w:val="20"/>
                <w:szCs w:val="20"/>
                <w:lang w:val="fr-FR"/>
              </w:rPr>
            </w:pPr>
            <w:r w:rsidRPr="001E4620">
              <w:rPr>
                <w:rFonts w:asciiTheme="minorHAnsi" w:hAnsiTheme="minorHAnsi" w:cstheme="minorHAnsi"/>
                <w:i/>
                <w:iCs/>
                <w:spacing w:val="-2"/>
                <w:sz w:val="20"/>
                <w:szCs w:val="20"/>
                <w:lang w:val="fr-FR"/>
              </w:rPr>
              <w:t>Plusieurs choix possibles.</w:t>
            </w:r>
          </w:p>
          <w:p w14:paraId="6C921C32" w14:textId="63A1ACBC" w:rsidR="00B2503A" w:rsidRPr="00823A21" w:rsidRDefault="00B2503A" w:rsidP="00F44F6F">
            <w:pPr>
              <w:tabs>
                <w:tab w:val="left" w:pos="-720"/>
              </w:tabs>
              <w:suppressAutoHyphens/>
              <w:rPr>
                <w:rFonts w:asciiTheme="minorHAnsi" w:hAnsiTheme="minorHAnsi" w:cstheme="minorHAnsi"/>
                <w:bCs/>
                <w:color w:val="000000"/>
                <w:sz w:val="20"/>
                <w:szCs w:val="20"/>
                <w:lang w:val="fr-FR" w:eastAsia="en-IN"/>
              </w:rPr>
            </w:pPr>
          </w:p>
        </w:tc>
        <w:tc>
          <w:tcPr>
            <w:tcW w:w="3827" w:type="dxa"/>
          </w:tcPr>
          <w:p w14:paraId="5C0CCE77" w14:textId="77777777" w:rsidR="00CE4999" w:rsidRPr="001E4620" w:rsidRDefault="00CE4999" w:rsidP="00CE4999">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Pr="001E4620">
              <w:rPr>
                <w:rFonts w:asciiTheme="minorHAnsi" w:hAnsiTheme="minorHAnsi" w:cstheme="minorHAnsi"/>
                <w:bCs/>
                <w:color w:val="000000"/>
                <w:sz w:val="20"/>
                <w:szCs w:val="20"/>
                <w:lang w:val="fr-FR" w:eastAsia="en-IN"/>
              </w:rPr>
              <w:t xml:space="preserve">de décès néonatal </w:t>
            </w:r>
            <w:r w:rsidRPr="001E4620">
              <w:rPr>
                <w:rFonts w:asciiTheme="minorHAnsi" w:hAnsiTheme="minorHAnsi" w:cstheme="minorHAnsi"/>
                <w:bCs/>
                <w:color w:val="000000"/>
                <w:sz w:val="20"/>
                <w:szCs w:val="20"/>
                <w:lang w:val="fr-FR" w:eastAsia="en-IN"/>
              </w:rPr>
              <w:tab/>
              <w:t>C</w:t>
            </w:r>
          </w:p>
          <w:p w14:paraId="3C509324" w14:textId="768B39AC"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Meilleure croissance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7A2991FC" w14:textId="4436194B"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Meilleur état nutritionnel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27D25C72" w14:textId="137F686E"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Diminution de l’incidence de l’anémie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4C314A78" w14:textId="2EBC35D7"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Meilleure chance de survie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1A02BB42" w14:textId="2AF7DBAA"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Meilleure attention de la part de la mère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53DF4243" w14:textId="6712DC50" w:rsidR="000C654E" w:rsidRPr="001E4620" w:rsidRDefault="000C654E" w:rsidP="000C654E">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Pr="001E4620">
              <w:rPr>
                <w:rFonts w:asciiTheme="minorHAnsi" w:hAnsiTheme="minorHAnsi" w:cstheme="minorHAnsi"/>
                <w:bCs/>
                <w:color w:val="000000"/>
                <w:sz w:val="20"/>
                <w:szCs w:val="20"/>
                <w:lang w:val="fr-FR" w:eastAsia="en-IN"/>
              </w:rPr>
              <w:t xml:space="preserve">de décès néonatal </w:t>
            </w:r>
            <w:r w:rsidRPr="001E4620">
              <w:rPr>
                <w:rFonts w:asciiTheme="minorHAnsi" w:hAnsiTheme="minorHAnsi" w:cstheme="minorHAnsi"/>
                <w:bCs/>
                <w:color w:val="000000"/>
                <w:sz w:val="20"/>
                <w:szCs w:val="20"/>
                <w:lang w:val="fr-FR" w:eastAsia="en-IN"/>
              </w:rPr>
              <w:tab/>
              <w:t>F</w:t>
            </w:r>
          </w:p>
          <w:p w14:paraId="75D68866" w14:textId="3E02A917" w:rsidR="00B2503A" w:rsidRPr="00823A21" w:rsidRDefault="00DC2D95"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t>X</w:t>
            </w:r>
          </w:p>
          <w:p w14:paraId="423B9E73" w14:textId="6C507E81"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FB4F6D"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043A831D"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594147" w14:paraId="2E019FAE" w14:textId="77777777" w:rsidTr="00FD32FD">
        <w:trPr>
          <w:trHeight w:val="382"/>
          <w:jc w:val="center"/>
        </w:trPr>
        <w:tc>
          <w:tcPr>
            <w:tcW w:w="658" w:type="dxa"/>
          </w:tcPr>
          <w:p w14:paraId="39669EFF"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506</w:t>
            </w:r>
          </w:p>
        </w:tc>
        <w:tc>
          <w:tcPr>
            <w:tcW w:w="5291" w:type="dxa"/>
          </w:tcPr>
          <w:p w14:paraId="30EE69F7" w14:textId="47EB21E7" w:rsidR="00B2503A" w:rsidRPr="00823A21" w:rsidRDefault="00CE6D60"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combien de temps une femme doit-elle attendre après un avortement spontané ou </w:t>
            </w:r>
            <w:r w:rsidR="00E37614" w:rsidRPr="00823A21">
              <w:rPr>
                <w:rFonts w:asciiTheme="minorHAnsi" w:hAnsiTheme="minorHAnsi" w:cstheme="minorHAnsi"/>
                <w:bCs/>
                <w:color w:val="000000"/>
                <w:sz w:val="20"/>
                <w:szCs w:val="20"/>
                <w:lang w:val="fr-FR" w:eastAsia="en-IN"/>
              </w:rPr>
              <w:t xml:space="preserve">provoqué pour retomber </w:t>
            </w:r>
            <w:r w:rsidR="00FB4F6D" w:rsidRPr="00823A21">
              <w:rPr>
                <w:rFonts w:asciiTheme="minorHAnsi" w:hAnsiTheme="minorHAnsi" w:cstheme="minorHAnsi"/>
                <w:bCs/>
                <w:color w:val="000000"/>
                <w:sz w:val="20"/>
                <w:szCs w:val="20"/>
                <w:lang w:val="fr-FR" w:eastAsia="en-IN"/>
              </w:rPr>
              <w:t>enceinte ?</w:t>
            </w:r>
          </w:p>
        </w:tc>
        <w:tc>
          <w:tcPr>
            <w:tcW w:w="3827" w:type="dxa"/>
          </w:tcPr>
          <w:p w14:paraId="4563ED97" w14:textId="4C6C9A7D"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fr-FR"/>
              </w:rPr>
              <mc:AlternateContent>
                <mc:Choice Requires="wpg">
                  <w:drawing>
                    <wp:anchor distT="0" distB="0" distL="114300" distR="114300" simplePos="0" relativeHeight="252459008" behindDoc="0" locked="0" layoutInCell="1" allowOverlap="1" wp14:anchorId="229C0926" wp14:editId="521EF023">
                      <wp:simplePos x="0" y="0"/>
                      <wp:positionH relativeFrom="column">
                        <wp:posOffset>1498741</wp:posOffset>
                      </wp:positionH>
                      <wp:positionV relativeFrom="paragraph">
                        <wp:posOffset>14953</wp:posOffset>
                      </wp:positionV>
                      <wp:extent cx="320040" cy="158115"/>
                      <wp:effectExtent l="0" t="0" r="22860" b="13335"/>
                      <wp:wrapNone/>
                      <wp:docPr id="4620" name="Group 4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4621"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622"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81B2222" id="Group 4620" o:spid="_x0000_s1026" style="position:absolute;margin-left:118pt;margin-top:1.2pt;width:25.2pt;height:12.45pt;z-index:25245900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" strokecolor="#0070c0"/>
                    </v:group>
                  </w:pict>
                </mc:Fallback>
              </mc:AlternateContent>
            </w:r>
            <w:r w:rsidR="00DC2D95" w:rsidRPr="00823A21">
              <w:rPr>
                <w:rFonts w:asciiTheme="minorHAnsi" w:hAnsiTheme="minorHAnsi" w:cstheme="minorHAnsi"/>
                <w:bCs/>
                <w:color w:val="000000"/>
                <w:sz w:val="20"/>
                <w:szCs w:val="20"/>
                <w:lang w:val="fr-FR" w:eastAsia="en-IN"/>
              </w:rPr>
              <w:t xml:space="preserve">Ecrire en années </w:t>
            </w:r>
            <w:r w:rsidR="00EF03E1" w:rsidRPr="001E4620">
              <w:rPr>
                <w:rFonts w:asciiTheme="minorHAnsi" w:hAnsiTheme="minorHAnsi" w:cstheme="minorHAnsi"/>
                <w:bCs/>
                <w:color w:val="000000"/>
                <w:sz w:val="20"/>
                <w:szCs w:val="20"/>
                <w:lang w:val="fr-FR" w:eastAsia="en-IN"/>
              </w:rPr>
              <w:t>révolues</w:t>
            </w:r>
          </w:p>
          <w:p w14:paraId="31D1262E" w14:textId="77777777" w:rsidR="00EF03E1" w:rsidRPr="001E4620" w:rsidRDefault="00EF03E1" w:rsidP="001714EC">
            <w:pPr>
              <w:tabs>
                <w:tab w:val="right" w:leader="dot" w:pos="3924"/>
              </w:tabs>
              <w:suppressAutoHyphens/>
              <w:rPr>
                <w:rFonts w:asciiTheme="minorHAnsi" w:hAnsiTheme="minorHAnsi" w:cstheme="minorHAnsi"/>
                <w:bCs/>
                <w:color w:val="000000"/>
                <w:sz w:val="20"/>
                <w:szCs w:val="20"/>
                <w:lang w:val="fr-FR" w:eastAsia="en-IN"/>
              </w:rPr>
            </w:pPr>
          </w:p>
          <w:p w14:paraId="259E90ED" w14:textId="671528F5" w:rsidR="00B2503A" w:rsidRPr="00823A21" w:rsidRDefault="00DC2D95" w:rsidP="001714EC">
            <w:pPr>
              <w:tabs>
                <w:tab w:val="right" w:leader="dot" w:pos="3924"/>
              </w:tabs>
              <w:suppressAutoHyphens/>
              <w:rPr>
                <w:rFonts w:asciiTheme="minorHAnsi" w:hAnsiTheme="minorHAnsi" w:cstheme="minorHAnsi"/>
                <w:bCs/>
                <w:i/>
                <w:iCs/>
                <w:color w:val="000000"/>
                <w:sz w:val="20"/>
                <w:szCs w:val="20"/>
                <w:lang w:val="fr-FR" w:eastAsia="en-IN"/>
              </w:rPr>
            </w:pPr>
            <w:r w:rsidRPr="00823A21">
              <w:rPr>
                <w:rFonts w:asciiTheme="minorHAnsi" w:hAnsiTheme="minorHAnsi" w:cstheme="minorHAnsi"/>
                <w:bCs/>
                <w:i/>
                <w:iCs/>
                <w:color w:val="000000"/>
                <w:sz w:val="18"/>
                <w:szCs w:val="18"/>
                <w:lang w:val="fr-FR" w:eastAsia="en-IN"/>
              </w:rPr>
              <w:t>Ne sai</w:t>
            </w:r>
            <w:r w:rsidR="00FB4F6D" w:rsidRPr="00823A21">
              <w:rPr>
                <w:rFonts w:asciiTheme="minorHAnsi" w:hAnsiTheme="minorHAnsi" w:cstheme="minorHAnsi"/>
                <w:bCs/>
                <w:i/>
                <w:iCs/>
                <w:color w:val="000000"/>
                <w:sz w:val="18"/>
                <w:szCs w:val="18"/>
                <w:lang w:val="fr-FR" w:eastAsia="en-IN"/>
              </w:rPr>
              <w:t>s</w:t>
            </w:r>
            <w:r w:rsidRPr="00823A21">
              <w:rPr>
                <w:rFonts w:asciiTheme="minorHAnsi" w:hAnsiTheme="minorHAnsi" w:cstheme="minorHAnsi"/>
                <w:bCs/>
                <w:i/>
                <w:iCs/>
                <w:color w:val="000000"/>
                <w:sz w:val="18"/>
                <w:szCs w:val="18"/>
                <w:lang w:val="fr-FR" w:eastAsia="en-IN"/>
              </w:rPr>
              <w:t xml:space="preserve"> pas</w:t>
            </w:r>
            <w:r w:rsidR="00B2503A" w:rsidRPr="00823A21">
              <w:rPr>
                <w:rFonts w:asciiTheme="minorHAnsi" w:hAnsiTheme="minorHAnsi" w:cstheme="minorHAnsi"/>
                <w:bCs/>
                <w:i/>
                <w:iCs/>
                <w:color w:val="000000"/>
                <w:sz w:val="18"/>
                <w:szCs w:val="18"/>
                <w:lang w:val="fr-FR" w:eastAsia="en-IN"/>
              </w:rPr>
              <w:tab/>
              <w:t>98</w:t>
            </w:r>
          </w:p>
        </w:tc>
        <w:tc>
          <w:tcPr>
            <w:tcW w:w="851" w:type="dxa"/>
          </w:tcPr>
          <w:p w14:paraId="4F2A8A1F"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1E4620" w14:paraId="578B215A" w14:textId="77777777" w:rsidTr="00FD32FD">
        <w:trPr>
          <w:trHeight w:val="382"/>
          <w:jc w:val="center"/>
        </w:trPr>
        <w:tc>
          <w:tcPr>
            <w:tcW w:w="658" w:type="dxa"/>
          </w:tcPr>
          <w:p w14:paraId="0F579694"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507</w:t>
            </w:r>
          </w:p>
        </w:tc>
        <w:tc>
          <w:tcPr>
            <w:tcW w:w="5291" w:type="dxa"/>
          </w:tcPr>
          <w:p w14:paraId="2E38605E" w14:textId="52AF0A6B" w:rsidR="00B2503A" w:rsidRPr="00823A21" w:rsidRDefault="00CE6D60" w:rsidP="001714E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Selon vous, quels sont les avantages pour les femmes d’attendre au lieu d</w:t>
            </w:r>
            <w:r w:rsidR="00E37614" w:rsidRPr="00823A21">
              <w:rPr>
                <w:rFonts w:asciiTheme="minorHAnsi" w:hAnsiTheme="minorHAnsi" w:cstheme="minorHAnsi"/>
                <w:bCs/>
                <w:color w:val="000000"/>
                <w:sz w:val="20"/>
                <w:szCs w:val="20"/>
                <w:lang w:val="fr-FR" w:eastAsia="en-IN"/>
              </w:rPr>
              <w:t xml:space="preserve">e tomber enceinte </w:t>
            </w:r>
            <w:r w:rsidR="00FB4F6D" w:rsidRPr="00823A21">
              <w:rPr>
                <w:rFonts w:asciiTheme="minorHAnsi" w:hAnsiTheme="minorHAnsi" w:cstheme="minorHAnsi"/>
                <w:bCs/>
                <w:color w:val="000000"/>
                <w:sz w:val="20"/>
                <w:szCs w:val="20"/>
                <w:lang w:val="fr-FR" w:eastAsia="en-IN"/>
              </w:rPr>
              <w:t>immédiatement ?</w:t>
            </w:r>
          </w:p>
          <w:p w14:paraId="4C157244" w14:textId="77777777" w:rsidR="0045321B" w:rsidRPr="001E4620" w:rsidRDefault="0045321B" w:rsidP="001714EC">
            <w:pPr>
              <w:rPr>
                <w:rFonts w:asciiTheme="minorHAnsi" w:hAnsiTheme="minorHAnsi" w:cstheme="minorHAnsi"/>
                <w:bCs/>
                <w:sz w:val="20"/>
                <w:szCs w:val="20"/>
                <w:lang w:val="fr-FR"/>
              </w:rPr>
            </w:pPr>
          </w:p>
          <w:p w14:paraId="62615466" w14:textId="77777777" w:rsidR="0045321B" w:rsidRPr="001E4620" w:rsidRDefault="0045321B" w:rsidP="0045321B">
            <w:pPr>
              <w:rPr>
                <w:rFonts w:asciiTheme="minorHAnsi" w:hAnsiTheme="minorHAnsi" w:cstheme="minorHAnsi"/>
                <w:bCs/>
                <w:sz w:val="20"/>
                <w:szCs w:val="20"/>
                <w:lang w:val="fr-FR"/>
              </w:rPr>
            </w:pPr>
            <w:r w:rsidRPr="001E4620">
              <w:rPr>
                <w:rFonts w:asciiTheme="minorHAnsi" w:hAnsiTheme="minorHAnsi" w:cstheme="minorHAnsi"/>
                <w:i/>
                <w:iCs/>
                <w:spacing w:val="-2"/>
                <w:sz w:val="20"/>
                <w:szCs w:val="20"/>
                <w:lang w:val="fr-FR"/>
              </w:rPr>
              <w:t>Plusieurs choix possibles.</w:t>
            </w:r>
          </w:p>
          <w:p w14:paraId="7402E444" w14:textId="77777777" w:rsidR="0045321B" w:rsidRPr="00823A21" w:rsidRDefault="0045321B" w:rsidP="001714EC">
            <w:pPr>
              <w:rPr>
                <w:rFonts w:asciiTheme="minorHAnsi" w:hAnsiTheme="minorHAnsi" w:cstheme="minorHAnsi"/>
                <w:bCs/>
                <w:sz w:val="20"/>
                <w:szCs w:val="20"/>
                <w:lang w:val="fr-FR"/>
              </w:rPr>
            </w:pPr>
          </w:p>
          <w:p w14:paraId="44D8A0ED" w14:textId="6A8BE7C7" w:rsidR="00B2503A" w:rsidRPr="00823A21" w:rsidRDefault="00B2503A" w:rsidP="00F44F6F">
            <w:pPr>
              <w:tabs>
                <w:tab w:val="left" w:pos="-720"/>
              </w:tabs>
              <w:suppressAutoHyphens/>
              <w:rPr>
                <w:rFonts w:asciiTheme="minorHAnsi" w:hAnsiTheme="minorHAnsi" w:cstheme="minorHAnsi"/>
                <w:bCs/>
                <w:color w:val="000000"/>
                <w:sz w:val="20"/>
                <w:szCs w:val="20"/>
                <w:lang w:val="fr-FR" w:eastAsia="en-IN"/>
              </w:rPr>
            </w:pPr>
          </w:p>
        </w:tc>
        <w:tc>
          <w:tcPr>
            <w:tcW w:w="3827" w:type="dxa"/>
          </w:tcPr>
          <w:p w14:paraId="45A274DF" w14:textId="491DAD75" w:rsidR="00B2503A" w:rsidRPr="00823A21" w:rsidRDefault="00CE6D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val="fr-FR" w:eastAsia="en-IN"/>
              </w:rPr>
              <w:t>Risque réduit de complications de la grossesse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046A6183" w14:textId="6801B49D" w:rsidR="00B2503A" w:rsidRPr="00823A21" w:rsidRDefault="00CE6D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Risque réduit de décès maternels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002B918C" w14:textId="5BA0F92A" w:rsidR="00B2503A" w:rsidRPr="00823A21" w:rsidRDefault="00CE6D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Diminution du risqu</w:t>
            </w:r>
            <w:r w:rsidR="00FB4F6D" w:rsidRPr="00823A21">
              <w:rPr>
                <w:rFonts w:asciiTheme="minorHAnsi" w:hAnsiTheme="minorHAnsi" w:cstheme="minorHAnsi"/>
                <w:bCs/>
                <w:color w:val="000000"/>
                <w:sz w:val="20"/>
                <w:szCs w:val="20"/>
                <w:lang w:val="fr-FR" w:eastAsia="en-IN"/>
              </w:rPr>
              <w:t>e</w:t>
            </w:r>
            <w:r w:rsidRPr="00823A21">
              <w:rPr>
                <w:rFonts w:asciiTheme="minorHAnsi" w:hAnsiTheme="minorHAnsi" w:cstheme="minorHAnsi"/>
                <w:bCs/>
                <w:color w:val="000000"/>
                <w:sz w:val="20"/>
                <w:szCs w:val="20"/>
                <w:lang w:val="fr-FR" w:eastAsia="en-IN"/>
              </w:rPr>
              <w:t xml:space="preserve"> de fausses couches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227B48C1" w14:textId="3045F0EE" w:rsidR="00B2503A" w:rsidRPr="00823A21" w:rsidRDefault="00A73396"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Risque réduit d’anémie (faiblesse)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6EA2E3FC" w14:textId="189AA26B" w:rsidR="00B2503A" w:rsidRPr="00823A21" w:rsidRDefault="00A73396"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7A113AE5" w14:textId="37CBCDF0" w:rsidR="00B2503A" w:rsidRPr="00823A21" w:rsidRDefault="00A73396" w:rsidP="001714EC">
            <w:pPr>
              <w:tabs>
                <w:tab w:val="right" w:leader="dot" w:pos="3924"/>
              </w:tabs>
              <w:suppressAutoHyphens/>
              <w:rPr>
                <w:rFonts w:asciiTheme="minorHAnsi" w:hAnsiTheme="minorHAnsi" w:cstheme="minorHAnsi"/>
                <w:bCs/>
                <w:noProof/>
                <w:color w:val="000000"/>
                <w:sz w:val="20"/>
                <w:szCs w:val="20"/>
                <w:lang w:val="fr-FR" w:eastAsia="en-IN"/>
              </w:rPr>
            </w:pPr>
            <w:r w:rsidRPr="00823A21">
              <w:rPr>
                <w:rFonts w:asciiTheme="minorHAnsi" w:hAnsiTheme="minorHAnsi" w:cstheme="minorHAnsi"/>
                <w:bCs/>
                <w:color w:val="000000"/>
                <w:sz w:val="20"/>
                <w:szCs w:val="20"/>
                <w:lang w:val="fr-FR" w:eastAsia="en-IN"/>
              </w:rPr>
              <w:t>Ne sait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020D693E"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2E208F" w14:paraId="159B4EAA" w14:textId="77777777" w:rsidTr="00FD32FD">
        <w:trPr>
          <w:trHeight w:val="382"/>
          <w:jc w:val="center"/>
        </w:trPr>
        <w:tc>
          <w:tcPr>
            <w:tcW w:w="658" w:type="dxa"/>
          </w:tcPr>
          <w:p w14:paraId="0F8B4B86"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lastRenderedPageBreak/>
              <w:t>508</w:t>
            </w:r>
          </w:p>
        </w:tc>
        <w:tc>
          <w:tcPr>
            <w:tcW w:w="5291" w:type="dxa"/>
          </w:tcPr>
          <w:p w14:paraId="6DDD0548" w14:textId="1FA7DE07" w:rsidR="00B2503A" w:rsidRPr="00823A21" w:rsidRDefault="00036CB7" w:rsidP="001714EC">
            <w:pPr>
              <w:tabs>
                <w:tab w:val="left" w:pos="-720"/>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Que dites de l</w:t>
            </w:r>
            <w:r w:rsidR="0011224A" w:rsidRPr="002E208F">
              <w:rPr>
                <w:rFonts w:asciiTheme="minorHAnsi" w:hAnsiTheme="minorHAnsi" w:cstheme="minorHAnsi"/>
                <w:bCs/>
                <w:color w:val="000000"/>
                <w:sz w:val="20"/>
                <w:szCs w:val="20"/>
                <w:lang w:val="fr-FR" w:eastAsia="en-IN"/>
              </w:rPr>
              <w:t xml:space="preserve">’assertion </w:t>
            </w:r>
            <w:r w:rsidR="006D35B7" w:rsidRPr="002E208F">
              <w:rPr>
                <w:rFonts w:asciiTheme="minorHAnsi" w:hAnsiTheme="minorHAnsi" w:cstheme="minorHAnsi"/>
                <w:bCs/>
                <w:color w:val="000000"/>
                <w:sz w:val="20"/>
                <w:szCs w:val="20"/>
                <w:lang w:val="fr-FR" w:eastAsia="en-IN"/>
              </w:rPr>
              <w:t>suivante « </w:t>
            </w:r>
            <w:r w:rsidR="00651C9B" w:rsidRPr="00823A21">
              <w:rPr>
                <w:rFonts w:asciiTheme="minorHAnsi" w:hAnsiTheme="minorHAnsi" w:cstheme="minorHAnsi"/>
                <w:bCs/>
                <w:color w:val="000000"/>
                <w:sz w:val="20"/>
                <w:szCs w:val="20"/>
                <w:lang w:val="fr-FR" w:eastAsia="en-IN"/>
              </w:rPr>
              <w:t>une femme a plus de chances de tomber enceinte si elle a des rapports sexuels à certai</w:t>
            </w:r>
            <w:r w:rsidR="00E37614" w:rsidRPr="00823A21">
              <w:rPr>
                <w:rFonts w:asciiTheme="minorHAnsi" w:hAnsiTheme="minorHAnsi" w:cstheme="minorHAnsi"/>
                <w:bCs/>
                <w:color w:val="000000"/>
                <w:sz w:val="20"/>
                <w:szCs w:val="20"/>
                <w:lang w:val="fr-FR" w:eastAsia="en-IN"/>
              </w:rPr>
              <w:t xml:space="preserve">ns jours de son cycle </w:t>
            </w:r>
            <w:r w:rsidR="00FB4F6D" w:rsidRPr="00823A21">
              <w:rPr>
                <w:rFonts w:asciiTheme="minorHAnsi" w:hAnsiTheme="minorHAnsi" w:cstheme="minorHAnsi"/>
                <w:bCs/>
                <w:color w:val="000000"/>
                <w:sz w:val="20"/>
                <w:szCs w:val="20"/>
                <w:lang w:val="fr-FR" w:eastAsia="en-IN"/>
              </w:rPr>
              <w:t>menstruel</w:t>
            </w:r>
            <w:r w:rsidR="006D35B7" w:rsidRPr="002E208F">
              <w:rPr>
                <w:rFonts w:asciiTheme="minorHAnsi" w:hAnsiTheme="minorHAnsi" w:cstheme="minorHAnsi"/>
                <w:bCs/>
                <w:color w:val="000000"/>
                <w:sz w:val="20"/>
                <w:szCs w:val="20"/>
                <w:lang w:val="fr-FR" w:eastAsia="en-IN"/>
              </w:rPr>
              <w:t xml:space="preserve"> ». Est-elle vrai ou fausse </w:t>
            </w:r>
            <w:r w:rsidR="00FB4F6D" w:rsidRPr="00823A21">
              <w:rPr>
                <w:rFonts w:asciiTheme="minorHAnsi" w:hAnsiTheme="minorHAnsi" w:cstheme="minorHAnsi"/>
                <w:bCs/>
                <w:color w:val="000000"/>
                <w:sz w:val="20"/>
                <w:szCs w:val="20"/>
                <w:lang w:val="fr-FR" w:eastAsia="en-IN"/>
              </w:rPr>
              <w:t>?</w:t>
            </w:r>
          </w:p>
        </w:tc>
        <w:tc>
          <w:tcPr>
            <w:tcW w:w="3827" w:type="dxa"/>
          </w:tcPr>
          <w:p w14:paraId="53207E6F" w14:textId="05FD668C" w:rsidR="00B2503A" w:rsidRPr="00823A21" w:rsidRDefault="006D35B7"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Vrai</w:t>
            </w:r>
            <w:r w:rsidR="00B2503A" w:rsidRPr="00823A21">
              <w:rPr>
                <w:rFonts w:asciiTheme="minorHAnsi" w:hAnsiTheme="minorHAnsi" w:cstheme="minorHAnsi"/>
                <w:bCs/>
                <w:color w:val="000000"/>
                <w:sz w:val="20"/>
                <w:szCs w:val="20"/>
                <w:lang w:val="fr-FR" w:eastAsia="en-IN"/>
              </w:rPr>
              <w:tab/>
              <w:t>1</w:t>
            </w:r>
          </w:p>
          <w:p w14:paraId="209F5C17" w14:textId="58C33D08" w:rsidR="00B2503A" w:rsidRPr="00823A21" w:rsidRDefault="006D35B7"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Fausse</w:t>
            </w:r>
            <w:r w:rsidR="00B2503A" w:rsidRPr="00823A21">
              <w:rPr>
                <w:rFonts w:asciiTheme="minorHAnsi" w:hAnsiTheme="minorHAnsi" w:cstheme="minorHAnsi"/>
                <w:bCs/>
                <w:color w:val="000000"/>
                <w:sz w:val="20"/>
                <w:szCs w:val="20"/>
                <w:lang w:val="fr-FR" w:eastAsia="en-IN"/>
              </w:rPr>
              <w:tab/>
            </w:r>
            <w:r w:rsidR="00B2503A" w:rsidRPr="00823A21">
              <w:rPr>
                <w:rFonts w:asciiTheme="minorHAnsi" w:hAnsiTheme="minorHAnsi" w:cstheme="minorHAnsi"/>
                <w:b/>
                <w:color w:val="000000"/>
                <w:sz w:val="20"/>
                <w:szCs w:val="20"/>
                <w:lang w:val="fr-FR" w:eastAsia="en-IN"/>
              </w:rPr>
              <w:t>2</w:t>
            </w:r>
          </w:p>
          <w:p w14:paraId="1C9CAA2F" w14:textId="32091C07" w:rsidR="00B2503A" w:rsidRPr="00823A21" w:rsidRDefault="00A73396" w:rsidP="001714EC">
            <w:pPr>
              <w:tabs>
                <w:tab w:val="right" w:leader="dot" w:pos="3924"/>
              </w:tabs>
              <w:suppressAutoHyphens/>
              <w:rPr>
                <w:rFonts w:asciiTheme="minorHAnsi" w:hAnsiTheme="minorHAnsi" w:cstheme="minorHAnsi"/>
                <w:bCs/>
                <w:noProof/>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FB4F6D"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
                <w:color w:val="000000"/>
                <w:sz w:val="20"/>
                <w:szCs w:val="20"/>
                <w:lang w:val="fr-FR" w:eastAsia="en-IN"/>
              </w:rPr>
              <w:t>8</w:t>
            </w:r>
          </w:p>
        </w:tc>
        <w:tc>
          <w:tcPr>
            <w:tcW w:w="851" w:type="dxa"/>
          </w:tcPr>
          <w:p w14:paraId="73A6C9FF" w14:textId="5509531E" w:rsidR="00DB113A" w:rsidRPr="002E208F" w:rsidRDefault="00B2503A" w:rsidP="001714EC">
            <w:pPr>
              <w:tabs>
                <w:tab w:val="left" w:pos="-720"/>
              </w:tabs>
              <w:suppressAutoHyphens/>
              <w:jc w:val="center"/>
              <w:rPr>
                <w:rFonts w:asciiTheme="minorHAnsi" w:hAnsiTheme="minorHAnsi" w:cstheme="minorHAnsi"/>
                <w:spacing w:val="-2"/>
                <w:sz w:val="20"/>
                <w:szCs w:val="20"/>
                <w:lang w:val="fr-FR"/>
              </w:rPr>
            </w:pPr>
            <w:r w:rsidRPr="002E208F">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460032" behindDoc="0" locked="0" layoutInCell="1" allowOverlap="1" wp14:anchorId="460E2E3C" wp14:editId="29109F2C">
                      <wp:simplePos x="0" y="0"/>
                      <wp:positionH relativeFrom="column">
                        <wp:posOffset>50800</wp:posOffset>
                      </wp:positionH>
                      <wp:positionV relativeFrom="paragraph">
                        <wp:posOffset>203200</wp:posOffset>
                      </wp:positionV>
                      <wp:extent cx="76200" cy="254000"/>
                      <wp:effectExtent l="0" t="0" r="38100" b="12700"/>
                      <wp:wrapNone/>
                      <wp:docPr id="4623" name="Right Brace 4623"/>
                      <wp:cNvGraphicFramePr/>
                      <a:graphic xmlns:a="http://schemas.openxmlformats.org/drawingml/2006/main">
                        <a:graphicData uri="http://schemas.microsoft.com/office/word/2010/wordprocessingShape">
                          <wps:wsp>
                            <wps:cNvSpPr/>
                            <wps:spPr>
                              <a:xfrm>
                                <a:off x="0" y="0"/>
                                <a:ext cx="76200" cy="254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AEABE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623" o:spid="_x0000_s1026" type="#_x0000_t88" style="position:absolute;margin-left:4pt;margin-top:16pt;width:6pt;height:20pt;z-index:25246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" adj="540" strokecolor="black [3200]" strokeweight=".5pt">
                      <v:stroke joinstyle="miter"/>
                    </v:shape>
                  </w:pict>
                </mc:Fallback>
              </mc:AlternateContent>
            </w:r>
          </w:p>
          <w:p w14:paraId="7998DC4C" w14:textId="77777777" w:rsidR="00DB113A" w:rsidRPr="00823A21" w:rsidRDefault="00DB113A" w:rsidP="001714EC">
            <w:pPr>
              <w:tabs>
                <w:tab w:val="left" w:pos="-720"/>
              </w:tabs>
              <w:suppressAutoHyphens/>
              <w:jc w:val="center"/>
              <w:rPr>
                <w:rFonts w:asciiTheme="minorHAnsi" w:hAnsiTheme="minorHAnsi" w:cstheme="minorHAnsi"/>
                <w:spacing w:val="-2"/>
                <w:sz w:val="10"/>
                <w:szCs w:val="10"/>
                <w:lang w:val="fr-FR"/>
              </w:rPr>
            </w:pPr>
          </w:p>
          <w:p w14:paraId="5ABCBC94" w14:textId="0D6BBF5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510</w:t>
            </w:r>
          </w:p>
        </w:tc>
      </w:tr>
      <w:tr w:rsidR="00B04EA7" w:rsidRPr="002E208F" w14:paraId="3B07318A" w14:textId="77777777" w:rsidTr="00FD32FD">
        <w:trPr>
          <w:trHeight w:val="382"/>
          <w:jc w:val="center"/>
        </w:trPr>
        <w:tc>
          <w:tcPr>
            <w:tcW w:w="658" w:type="dxa"/>
          </w:tcPr>
          <w:p w14:paraId="02257B85"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509</w:t>
            </w:r>
          </w:p>
        </w:tc>
        <w:tc>
          <w:tcPr>
            <w:tcW w:w="5291" w:type="dxa"/>
          </w:tcPr>
          <w:p w14:paraId="730053C9" w14:textId="168661D9" w:rsidR="00B2503A" w:rsidRPr="00823A21" w:rsidRDefault="007121AA" w:rsidP="004679B8">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Quels sont les jours du cycle </w:t>
            </w:r>
            <w:del w:id="318" w:author="Lenovo" w:date="2024-10-26T14:06:00Z">
              <w:r w:rsidRPr="00823A21" w:rsidDel="004679B8">
                <w:rPr>
                  <w:rFonts w:asciiTheme="minorHAnsi" w:hAnsiTheme="minorHAnsi" w:cstheme="minorHAnsi"/>
                  <w:bCs/>
                  <w:color w:val="000000"/>
                  <w:sz w:val="20"/>
                  <w:szCs w:val="20"/>
                  <w:lang w:val="fr-FR" w:eastAsia="en-IN"/>
                </w:rPr>
                <w:delText>menstrual</w:delText>
              </w:r>
            </w:del>
            <w:ins w:id="319" w:author="Lenovo" w:date="2024-10-26T14:06:00Z">
              <w:r w:rsidR="004679B8">
                <w:rPr>
                  <w:rFonts w:asciiTheme="minorHAnsi" w:hAnsiTheme="minorHAnsi" w:cstheme="minorHAnsi"/>
                  <w:bCs/>
                  <w:color w:val="000000"/>
                  <w:sz w:val="20"/>
                  <w:szCs w:val="20"/>
                  <w:lang w:val="fr-FR" w:eastAsia="en-IN"/>
                </w:rPr>
                <w:t xml:space="preserve"> </w:t>
              </w:r>
              <w:proofErr w:type="spellStart"/>
              <w:r w:rsidR="004679B8">
                <w:rPr>
                  <w:rFonts w:asciiTheme="minorHAnsi" w:hAnsiTheme="minorHAnsi" w:cstheme="minorHAnsi"/>
                  <w:bCs/>
                  <w:color w:val="000000"/>
                  <w:sz w:val="20"/>
                  <w:szCs w:val="20"/>
                  <w:lang w:val="fr-FR" w:eastAsia="en-IN"/>
                </w:rPr>
                <w:t>menstruel</w:t>
              </w:r>
            </w:ins>
            <w:del w:id="320" w:author="Lenovo" w:date="2024-10-26T14:06:00Z">
              <w:r w:rsidRPr="00823A21" w:rsidDel="004679B8">
                <w:rPr>
                  <w:rFonts w:asciiTheme="minorHAnsi" w:hAnsiTheme="minorHAnsi" w:cstheme="minorHAnsi"/>
                  <w:bCs/>
                  <w:color w:val="000000"/>
                  <w:sz w:val="20"/>
                  <w:szCs w:val="20"/>
                  <w:lang w:val="fr-FR" w:eastAsia="en-IN"/>
                </w:rPr>
                <w:delText xml:space="preserve"> </w:delText>
              </w:r>
            </w:del>
            <w:r w:rsidRPr="00823A21">
              <w:rPr>
                <w:rFonts w:asciiTheme="minorHAnsi" w:hAnsiTheme="minorHAnsi" w:cstheme="minorHAnsi"/>
                <w:bCs/>
                <w:color w:val="000000"/>
                <w:sz w:val="20"/>
                <w:szCs w:val="20"/>
                <w:lang w:val="fr-FR" w:eastAsia="en-IN"/>
              </w:rPr>
              <w:t>où</w:t>
            </w:r>
            <w:proofErr w:type="spellEnd"/>
            <w:r w:rsidRPr="00823A21">
              <w:rPr>
                <w:rFonts w:asciiTheme="minorHAnsi" w:hAnsiTheme="minorHAnsi" w:cstheme="minorHAnsi"/>
                <w:bCs/>
                <w:color w:val="000000"/>
                <w:sz w:val="20"/>
                <w:szCs w:val="20"/>
                <w:lang w:val="fr-FR" w:eastAsia="en-IN"/>
              </w:rPr>
              <w:t xml:space="preserve"> les chances de tomber</w:t>
            </w:r>
            <w:r w:rsidR="00E37614" w:rsidRPr="00823A21">
              <w:rPr>
                <w:rFonts w:asciiTheme="minorHAnsi" w:hAnsiTheme="minorHAnsi" w:cstheme="minorHAnsi"/>
                <w:bCs/>
                <w:color w:val="000000"/>
                <w:sz w:val="20"/>
                <w:szCs w:val="20"/>
                <w:lang w:val="fr-FR" w:eastAsia="en-IN"/>
              </w:rPr>
              <w:t xml:space="preserve"> enceinte sont les plus </w:t>
            </w:r>
            <w:r w:rsidR="00FB4F6D" w:rsidRPr="00823A21">
              <w:rPr>
                <w:rFonts w:asciiTheme="minorHAnsi" w:hAnsiTheme="minorHAnsi" w:cstheme="minorHAnsi"/>
                <w:bCs/>
                <w:color w:val="000000"/>
                <w:sz w:val="20"/>
                <w:szCs w:val="20"/>
                <w:lang w:val="fr-FR" w:eastAsia="en-IN"/>
              </w:rPr>
              <w:t>élevées ?</w:t>
            </w:r>
          </w:p>
        </w:tc>
        <w:tc>
          <w:tcPr>
            <w:tcW w:w="3827" w:type="dxa"/>
          </w:tcPr>
          <w:p w14:paraId="6E9B483F" w14:textId="5BF25045" w:rsidR="00B2503A" w:rsidRPr="00823A21" w:rsidRDefault="007121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7 jours avant le début des règles</w:t>
            </w:r>
            <w:r w:rsidR="00B2503A" w:rsidRPr="00823A21">
              <w:rPr>
                <w:rFonts w:asciiTheme="minorHAnsi" w:hAnsiTheme="minorHAnsi" w:cstheme="minorHAnsi"/>
                <w:bCs/>
                <w:color w:val="000000"/>
                <w:sz w:val="20"/>
                <w:szCs w:val="20"/>
                <w:lang w:val="fr-FR" w:eastAsia="en-IN"/>
              </w:rPr>
              <w:tab/>
              <w:t>1</w:t>
            </w:r>
          </w:p>
          <w:p w14:paraId="562F7DF7" w14:textId="462F8C13" w:rsidR="00B2503A" w:rsidRPr="00823A21" w:rsidRDefault="007121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Jusqu’à 7 jours après le début des règles</w:t>
            </w:r>
            <w:r w:rsidR="00B2503A" w:rsidRPr="00823A21">
              <w:rPr>
                <w:rFonts w:asciiTheme="minorHAnsi" w:hAnsiTheme="minorHAnsi" w:cstheme="minorHAnsi"/>
                <w:bCs/>
                <w:color w:val="000000"/>
                <w:sz w:val="20"/>
                <w:szCs w:val="20"/>
                <w:lang w:val="fr-FR" w:eastAsia="en-IN"/>
              </w:rPr>
              <w:tab/>
              <w:t>2</w:t>
            </w:r>
          </w:p>
          <w:p w14:paraId="43214EC5" w14:textId="1710E7FB" w:rsidR="00B2503A" w:rsidRPr="00823A21" w:rsidRDefault="007121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Du </w:t>
            </w:r>
            <w:r w:rsidR="00DB113A" w:rsidRPr="00823A21">
              <w:rPr>
                <w:rFonts w:asciiTheme="minorHAnsi" w:hAnsiTheme="minorHAnsi" w:cstheme="minorHAnsi"/>
                <w:bCs/>
                <w:color w:val="000000"/>
                <w:sz w:val="20"/>
                <w:szCs w:val="20"/>
                <w:lang w:val="fr-FR" w:eastAsia="en-IN"/>
              </w:rPr>
              <w:t>8</w:t>
            </w:r>
            <w:r w:rsidR="00DB113A" w:rsidRPr="002E208F">
              <w:rPr>
                <w:rFonts w:asciiTheme="minorHAnsi" w:hAnsiTheme="minorHAnsi" w:cstheme="minorHAnsi"/>
                <w:bCs/>
                <w:color w:val="000000"/>
                <w:sz w:val="20"/>
                <w:szCs w:val="20"/>
                <w:vertAlign w:val="superscript"/>
                <w:lang w:val="fr-FR" w:eastAsia="en-IN"/>
              </w:rPr>
              <w:t xml:space="preserve">e </w:t>
            </w:r>
            <w:r w:rsidR="00DB11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au 20</w:t>
            </w:r>
            <w:r w:rsidRPr="00823A21">
              <w:rPr>
                <w:rFonts w:asciiTheme="minorHAnsi" w:hAnsiTheme="minorHAnsi" w:cstheme="minorHAnsi"/>
                <w:bCs/>
                <w:color w:val="000000"/>
                <w:sz w:val="20"/>
                <w:szCs w:val="20"/>
                <w:vertAlign w:val="superscript"/>
                <w:lang w:val="fr-FR" w:eastAsia="en-IN"/>
              </w:rPr>
              <w:t>e</w:t>
            </w:r>
            <w:r w:rsidR="00DB113A" w:rsidRPr="002E208F">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jour après la menstruation</w:t>
            </w:r>
            <w:r w:rsidR="00B2503A" w:rsidRPr="00823A21">
              <w:rPr>
                <w:rFonts w:asciiTheme="minorHAnsi" w:hAnsiTheme="minorHAnsi" w:cstheme="minorHAnsi"/>
                <w:bCs/>
                <w:color w:val="000000"/>
                <w:sz w:val="20"/>
                <w:szCs w:val="20"/>
                <w:lang w:val="fr-FR" w:eastAsia="en-IN"/>
              </w:rPr>
              <w:tab/>
              <w:t>3</w:t>
            </w:r>
          </w:p>
          <w:p w14:paraId="770047EA" w14:textId="7EA04FD0" w:rsidR="000B3E75" w:rsidRPr="00823A21" w:rsidRDefault="007E0C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FB4F6D"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DB113A" w:rsidRPr="002E208F">
              <w:rPr>
                <w:rFonts w:asciiTheme="minorHAnsi" w:hAnsiTheme="minorHAnsi" w:cstheme="minorHAnsi"/>
                <w:bCs/>
                <w:color w:val="000000"/>
                <w:sz w:val="20"/>
                <w:szCs w:val="20"/>
                <w:lang w:val="fr-FR" w:eastAsia="en-IN"/>
              </w:rPr>
              <w:tab/>
              <w:t>8</w:t>
            </w:r>
          </w:p>
        </w:tc>
        <w:tc>
          <w:tcPr>
            <w:tcW w:w="851" w:type="dxa"/>
          </w:tcPr>
          <w:p w14:paraId="60D3DE62"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657F8E85" w14:textId="77777777" w:rsidR="00DB113A" w:rsidRPr="002E208F" w:rsidRDefault="00DB113A"/>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10627"/>
      </w:tblGrid>
      <w:tr w:rsidR="00B2503A" w:rsidRPr="002E208F" w14:paraId="2681CE89" w14:textId="77777777" w:rsidTr="00FD32FD">
        <w:trPr>
          <w:trHeight w:val="382"/>
          <w:jc w:val="center"/>
        </w:trPr>
        <w:tc>
          <w:tcPr>
            <w:tcW w:w="10627" w:type="dxa"/>
          </w:tcPr>
          <w:p w14:paraId="1E04501B" w14:textId="6722D147" w:rsidR="00B2503A" w:rsidRPr="00823A21" w:rsidRDefault="00DB66F9" w:rsidP="001714EC">
            <w:pPr>
              <w:tabs>
                <w:tab w:val="left" w:pos="-720"/>
              </w:tabs>
              <w:suppressAutoHyphens/>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lang w:val="fr-FR"/>
              </w:rPr>
              <w:t xml:space="preserve">J’aimerai maintenant vous poser quelques questions sur les différentes méthodes modernes de planification </w:t>
            </w:r>
            <w:r w:rsidR="00A67220" w:rsidRPr="00823A21">
              <w:rPr>
                <w:rFonts w:asciiTheme="minorHAnsi" w:hAnsiTheme="minorHAnsi" w:cstheme="minorHAnsi"/>
                <w:b/>
                <w:bCs/>
                <w:spacing w:val="-2"/>
                <w:sz w:val="20"/>
                <w:szCs w:val="20"/>
                <w:lang w:val="fr-FR"/>
              </w:rPr>
              <w:t>familiale :</w:t>
            </w:r>
            <w:r w:rsidRPr="00823A21">
              <w:rPr>
                <w:rFonts w:asciiTheme="minorHAnsi" w:hAnsiTheme="minorHAnsi" w:cstheme="minorHAnsi"/>
                <w:b/>
                <w:bCs/>
                <w:spacing w:val="-2"/>
                <w:sz w:val="20"/>
                <w:szCs w:val="20"/>
                <w:lang w:val="fr-FR"/>
              </w:rPr>
              <w:t xml:space="preserve"> où avez-vous entendu parler de ces méthodes, comment sont-elles utilisées, quels sont leurs a</w:t>
            </w:r>
            <w:r w:rsidR="000033D0" w:rsidRPr="00823A21">
              <w:rPr>
                <w:rFonts w:asciiTheme="minorHAnsi" w:hAnsiTheme="minorHAnsi" w:cstheme="minorHAnsi"/>
                <w:b/>
                <w:bCs/>
                <w:spacing w:val="-2"/>
                <w:sz w:val="20"/>
                <w:szCs w:val="20"/>
                <w:lang w:val="fr-FR"/>
              </w:rPr>
              <w:t xml:space="preserve">vantages et leurs </w:t>
            </w:r>
            <w:r w:rsidR="002118DC" w:rsidRPr="00823A21">
              <w:rPr>
                <w:rFonts w:asciiTheme="minorHAnsi" w:hAnsiTheme="minorHAnsi" w:cstheme="minorHAnsi"/>
                <w:b/>
                <w:bCs/>
                <w:spacing w:val="-2"/>
                <w:sz w:val="20"/>
                <w:szCs w:val="20"/>
                <w:lang w:val="fr-FR"/>
              </w:rPr>
              <w:t>inconvénients ?</w:t>
            </w:r>
            <w:r w:rsidRPr="00823A21">
              <w:rPr>
                <w:rFonts w:asciiTheme="minorHAnsi" w:hAnsiTheme="minorHAnsi" w:cstheme="minorHAnsi"/>
                <w:b/>
                <w:bCs/>
                <w:spacing w:val="-2"/>
                <w:sz w:val="20"/>
                <w:szCs w:val="20"/>
                <w:lang w:val="fr-FR"/>
              </w:rPr>
              <w:t xml:space="preserve"> Nous poserons les questions séparément pour chacune des méthodes. </w:t>
            </w:r>
          </w:p>
        </w:tc>
      </w:tr>
    </w:tbl>
    <w:p w14:paraId="7200A6DD" w14:textId="77777777" w:rsidR="001E0E7C" w:rsidRPr="002E208F" w:rsidRDefault="001E0E7C"/>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29" w:type="dxa"/>
          <w:bottom w:w="58" w:type="dxa"/>
          <w:right w:w="29" w:type="dxa"/>
        </w:tblCellMar>
        <w:tblLook w:val="04A0" w:firstRow="1" w:lastRow="0" w:firstColumn="1" w:lastColumn="0" w:noHBand="0" w:noVBand="1"/>
      </w:tblPr>
      <w:tblGrid>
        <w:gridCol w:w="703"/>
        <w:gridCol w:w="3403"/>
        <w:gridCol w:w="2691"/>
        <w:gridCol w:w="1420"/>
        <w:gridCol w:w="1135"/>
        <w:gridCol w:w="1275"/>
      </w:tblGrid>
      <w:tr w:rsidR="0005024A" w:rsidRPr="002E208F" w14:paraId="29E9E655" w14:textId="77777777" w:rsidTr="00823A21">
        <w:trPr>
          <w:trHeight w:val="35"/>
          <w:jc w:val="center"/>
        </w:trPr>
        <w:tc>
          <w:tcPr>
            <w:tcW w:w="331" w:type="pct"/>
            <w:vMerge w:val="restart"/>
          </w:tcPr>
          <w:p w14:paraId="5CDD367C" w14:textId="77777777" w:rsidR="001E0E7C" w:rsidRPr="00823A21" w:rsidRDefault="001E0E7C" w:rsidP="001E0E7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510</w:t>
            </w:r>
          </w:p>
        </w:tc>
        <w:tc>
          <w:tcPr>
            <w:tcW w:w="1601" w:type="pct"/>
            <w:vMerge w:val="restart"/>
          </w:tcPr>
          <w:p w14:paraId="2D800F49" w14:textId="4CA6F417" w:rsidR="001E0E7C" w:rsidRPr="00823A21" w:rsidRDefault="001E0E7C" w:rsidP="001E0E7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Quelles sont les méthodes contraceptives dont vous avez entendu parler ?</w:t>
            </w:r>
          </w:p>
          <w:p w14:paraId="12EB1586" w14:textId="77777777" w:rsidR="001E0E7C" w:rsidRPr="002E208F" w:rsidRDefault="001E0E7C" w:rsidP="001E0E7C">
            <w:pPr>
              <w:rPr>
                <w:rFonts w:asciiTheme="minorHAnsi" w:hAnsiTheme="minorHAnsi" w:cstheme="minorHAnsi"/>
                <w:i/>
                <w:iCs/>
                <w:spacing w:val="-2"/>
                <w:sz w:val="20"/>
                <w:szCs w:val="20"/>
                <w:lang w:val="fr-FR"/>
              </w:rPr>
            </w:pPr>
          </w:p>
          <w:p w14:paraId="59E48B8C" w14:textId="77777777" w:rsidR="001E0E7C" w:rsidRPr="002E208F" w:rsidRDefault="001E0E7C" w:rsidP="001E0E7C">
            <w:pPr>
              <w:rPr>
                <w:rFonts w:asciiTheme="minorHAnsi" w:hAnsiTheme="minorHAnsi" w:cstheme="minorHAnsi"/>
                <w:i/>
                <w:iCs/>
                <w:spacing w:val="-2"/>
                <w:sz w:val="20"/>
                <w:szCs w:val="20"/>
                <w:lang w:val="fr-FR"/>
              </w:rPr>
            </w:pPr>
          </w:p>
          <w:p w14:paraId="1EB9B736" w14:textId="73F0045E" w:rsidR="001E0E7C" w:rsidRPr="002E208F" w:rsidRDefault="001E0E7C" w:rsidP="001E0E7C">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73022EB5" w14:textId="77777777" w:rsidR="001E0E7C" w:rsidRPr="00823A21" w:rsidRDefault="001E0E7C" w:rsidP="001E0E7C">
            <w:pPr>
              <w:tabs>
                <w:tab w:val="right" w:leader="underscore" w:pos="3402"/>
                <w:tab w:val="right" w:leader="dot" w:pos="4420"/>
              </w:tabs>
              <w:suppressAutoHyphens/>
              <w:rPr>
                <w:rFonts w:asciiTheme="minorHAnsi" w:hAnsiTheme="minorHAnsi" w:cstheme="minorHAnsi"/>
                <w:sz w:val="20"/>
                <w:szCs w:val="20"/>
                <w:lang w:val="fr-FR"/>
              </w:rPr>
            </w:pPr>
          </w:p>
          <w:p w14:paraId="7AB0C929" w14:textId="77777777" w:rsidR="001E0E7C" w:rsidRDefault="001E0E7C" w:rsidP="001E0E7C">
            <w:pPr>
              <w:tabs>
                <w:tab w:val="right" w:leader="underscore" w:pos="3402"/>
                <w:tab w:val="right" w:leader="dot" w:pos="4420"/>
              </w:tabs>
              <w:suppressAutoHyphens/>
              <w:rPr>
                <w:ins w:id="321" w:author="Lenovo" w:date="2024-10-26T14:07:00Z"/>
                <w:rFonts w:asciiTheme="minorHAnsi" w:hAnsiTheme="minorHAnsi" w:cstheme="minorHAnsi"/>
                <w:b/>
                <w:color w:val="000000"/>
                <w:sz w:val="20"/>
                <w:szCs w:val="20"/>
                <w:lang w:val="fr-FR" w:eastAsia="en-IN"/>
              </w:rPr>
            </w:pPr>
            <w:del w:id="322" w:author="Lenovo" w:date="2024-10-26T14:07:00Z">
              <w:r w:rsidRPr="00823A21" w:rsidDel="004679B8">
                <w:rPr>
                  <w:rFonts w:asciiTheme="minorHAnsi" w:hAnsiTheme="minorHAnsi" w:cstheme="minorHAnsi"/>
                  <w:b/>
                  <w:color w:val="000000"/>
                  <w:sz w:val="20"/>
                  <w:szCs w:val="20"/>
                  <w:lang w:val="fr-FR" w:eastAsia="en-IN"/>
                </w:rPr>
                <w:delText>Commencez par demander, puis lisez les méthodes qui n'ont pas été signalées lors du sondage. Notez 3 pour les méthodes qui n'ont pas été signalées à la fois lors de l'interrogation et de l'incitation.</w:delText>
              </w:r>
            </w:del>
          </w:p>
          <w:p w14:paraId="4E38F144" w14:textId="66A4DDE0" w:rsidR="004679B8" w:rsidRDefault="004679B8" w:rsidP="001E0E7C">
            <w:pPr>
              <w:tabs>
                <w:tab w:val="right" w:leader="underscore" w:pos="3402"/>
                <w:tab w:val="right" w:leader="dot" w:pos="4420"/>
              </w:tabs>
              <w:suppressAutoHyphens/>
              <w:rPr>
                <w:ins w:id="323" w:author="Lenovo" w:date="2024-10-26T14:09:00Z"/>
                <w:rFonts w:asciiTheme="minorHAnsi" w:hAnsiTheme="minorHAnsi" w:cstheme="minorHAnsi"/>
                <w:b/>
                <w:color w:val="000000"/>
                <w:sz w:val="20"/>
                <w:szCs w:val="20"/>
                <w:lang w:val="fr-FR" w:eastAsia="en-IN"/>
              </w:rPr>
            </w:pPr>
            <w:ins w:id="324" w:author="Lenovo" w:date="2024-10-26T14:07:00Z">
              <w:r>
                <w:rPr>
                  <w:rFonts w:asciiTheme="minorHAnsi" w:hAnsiTheme="minorHAnsi" w:cstheme="minorHAnsi"/>
                  <w:b/>
                  <w:color w:val="000000"/>
                  <w:sz w:val="20"/>
                  <w:szCs w:val="20"/>
                  <w:lang w:val="fr-FR" w:eastAsia="en-IN"/>
                </w:rPr>
                <w:t>Ecouter et cocher (ne pas suggérer)</w:t>
              </w:r>
            </w:ins>
          </w:p>
          <w:p w14:paraId="6C263C8B" w14:textId="77777777" w:rsidR="004679B8" w:rsidRDefault="004679B8" w:rsidP="001E0E7C">
            <w:pPr>
              <w:tabs>
                <w:tab w:val="right" w:leader="underscore" w:pos="3402"/>
                <w:tab w:val="right" w:leader="dot" w:pos="4420"/>
              </w:tabs>
              <w:suppressAutoHyphens/>
              <w:rPr>
                <w:ins w:id="325" w:author="Lenovo" w:date="2024-10-26T14:07:00Z"/>
                <w:rFonts w:asciiTheme="minorHAnsi" w:hAnsiTheme="minorHAnsi" w:cstheme="minorHAnsi"/>
                <w:b/>
                <w:color w:val="000000"/>
                <w:sz w:val="20"/>
                <w:szCs w:val="20"/>
                <w:lang w:val="fr-FR" w:eastAsia="en-IN"/>
              </w:rPr>
            </w:pPr>
          </w:p>
          <w:p w14:paraId="7870F43C" w14:textId="230694DC" w:rsidR="004679B8" w:rsidRPr="00823A21" w:rsidRDefault="004679B8" w:rsidP="001E0E7C">
            <w:pPr>
              <w:tabs>
                <w:tab w:val="right" w:leader="underscore" w:pos="3402"/>
                <w:tab w:val="right" w:leader="dot" w:pos="4420"/>
              </w:tabs>
              <w:suppressAutoHyphens/>
              <w:rPr>
                <w:rFonts w:asciiTheme="minorHAnsi" w:hAnsiTheme="minorHAnsi" w:cstheme="minorHAnsi"/>
                <w:b/>
                <w:color w:val="000000"/>
                <w:sz w:val="20"/>
                <w:szCs w:val="20"/>
                <w:lang w:val="fr-FR" w:eastAsia="en-IN"/>
              </w:rPr>
            </w:pPr>
            <w:ins w:id="326" w:author="Lenovo" w:date="2024-10-26T14:08:00Z">
              <w:r>
                <w:rPr>
                  <w:rFonts w:asciiTheme="minorHAnsi" w:hAnsiTheme="minorHAnsi" w:cstheme="minorHAnsi"/>
                  <w:b/>
                  <w:color w:val="000000"/>
                  <w:sz w:val="20"/>
                  <w:szCs w:val="20"/>
                  <w:lang w:val="fr-FR" w:eastAsia="en-IN"/>
                </w:rPr>
                <w:t>Bien vrai que vous avez cité certaines méthodes, est-ce que vous n’avez pas aussi entendu parler de ces autres méthodes ?</w:t>
              </w:r>
            </w:ins>
          </w:p>
        </w:tc>
        <w:tc>
          <w:tcPr>
            <w:tcW w:w="1266" w:type="pct"/>
            <w:vAlign w:val="center"/>
          </w:tcPr>
          <w:p w14:paraId="20569F4E" w14:textId="71419549" w:rsidR="001E0E7C" w:rsidRPr="00823A21" w:rsidRDefault="001E0E7C" w:rsidP="001E0E7C">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
                <w:color w:val="000000"/>
                <w:sz w:val="20"/>
                <w:szCs w:val="20"/>
                <w:lang w:val="fr-FR" w:eastAsia="en-IN"/>
              </w:rPr>
              <w:t>Méthodes</w:t>
            </w:r>
          </w:p>
        </w:tc>
        <w:tc>
          <w:tcPr>
            <w:tcW w:w="668" w:type="pct"/>
            <w:vAlign w:val="center"/>
          </w:tcPr>
          <w:p w14:paraId="0B8FBAAF" w14:textId="5E6C2F70" w:rsidR="001E0E7C" w:rsidRPr="00823A21" w:rsidRDefault="001E0E7C" w:rsidP="001E0E7C">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
                <w:color w:val="000000"/>
                <w:sz w:val="20"/>
                <w:szCs w:val="20"/>
                <w:lang w:val="fr-FR" w:eastAsia="en-IN"/>
              </w:rPr>
              <w:t>Oui</w:t>
            </w:r>
          </w:p>
        </w:tc>
        <w:tc>
          <w:tcPr>
            <w:tcW w:w="534" w:type="pct"/>
            <w:vAlign w:val="center"/>
          </w:tcPr>
          <w:p w14:paraId="42F206AE" w14:textId="3FA33FCA" w:rsidR="001E0E7C" w:rsidRPr="002E208F" w:rsidDel="00315064" w:rsidRDefault="001E0E7C" w:rsidP="001E0E7C">
            <w:pPr>
              <w:tabs>
                <w:tab w:val="right" w:leader="dot" w:pos="3924"/>
              </w:tabs>
              <w:suppressAutoHyphens/>
              <w:jc w:val="center"/>
              <w:rPr>
                <w:rFonts w:asciiTheme="minorHAnsi" w:hAnsiTheme="minorHAnsi" w:cstheme="minorHAnsi"/>
                <w:b/>
                <w:color w:val="000000"/>
                <w:sz w:val="20"/>
                <w:szCs w:val="20"/>
                <w:lang w:val="fr-FR" w:eastAsia="en-IN"/>
              </w:rPr>
            </w:pPr>
            <w:r w:rsidRPr="002E208F">
              <w:rPr>
                <w:rFonts w:asciiTheme="minorHAnsi" w:hAnsiTheme="minorHAnsi" w:cstheme="minorHAnsi"/>
                <w:b/>
                <w:color w:val="000000"/>
                <w:sz w:val="20"/>
                <w:szCs w:val="20"/>
                <w:lang w:val="fr-FR" w:eastAsia="en-IN"/>
              </w:rPr>
              <w:t>Non</w:t>
            </w:r>
            <w:r w:rsidR="007245EE" w:rsidRPr="002E208F">
              <w:rPr>
                <w:rFonts w:asciiTheme="minorHAnsi" w:hAnsiTheme="minorHAnsi" w:cstheme="minorHAnsi"/>
                <w:b/>
                <w:color w:val="000000"/>
                <w:sz w:val="20"/>
                <w:szCs w:val="20"/>
                <w:lang w:val="fr-FR" w:eastAsia="en-IN"/>
              </w:rPr>
              <w:t xml:space="preserve"> signalé</w:t>
            </w:r>
          </w:p>
        </w:tc>
        <w:tc>
          <w:tcPr>
            <w:tcW w:w="600" w:type="pct"/>
            <w:vAlign w:val="center"/>
          </w:tcPr>
          <w:p w14:paraId="36EA979E" w14:textId="643BCE9C" w:rsidR="001E0E7C" w:rsidRPr="00823A21" w:rsidRDefault="001E0E7C" w:rsidP="001E0E7C">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
                <w:color w:val="000000"/>
                <w:sz w:val="20"/>
                <w:szCs w:val="20"/>
                <w:lang w:val="fr-FR" w:eastAsia="en-IN"/>
              </w:rPr>
              <w:t>Non</w:t>
            </w:r>
            <w:r w:rsidRPr="002E208F">
              <w:rPr>
                <w:rFonts w:asciiTheme="minorHAnsi" w:hAnsiTheme="minorHAnsi" w:cstheme="minorHAnsi"/>
                <w:b/>
                <w:color w:val="000000"/>
                <w:sz w:val="20"/>
                <w:szCs w:val="20"/>
                <w:lang w:val="fr-FR" w:eastAsia="en-IN"/>
              </w:rPr>
              <w:t xml:space="preserve"> après incitation</w:t>
            </w:r>
          </w:p>
        </w:tc>
      </w:tr>
      <w:tr w:rsidR="0005024A" w:rsidRPr="002E208F" w14:paraId="79A82301" w14:textId="77777777" w:rsidTr="00823A21">
        <w:trPr>
          <w:trHeight w:val="20"/>
          <w:jc w:val="center"/>
        </w:trPr>
        <w:tc>
          <w:tcPr>
            <w:tcW w:w="331" w:type="pct"/>
            <w:vMerge/>
          </w:tcPr>
          <w:p w14:paraId="0D3602A1" w14:textId="77777777" w:rsidR="001E0E7C" w:rsidRPr="00823A21" w:rsidRDefault="001E0E7C" w:rsidP="001E0E7C">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6C0F935B" w14:textId="77777777" w:rsidR="001E0E7C" w:rsidRPr="00823A21" w:rsidRDefault="001E0E7C" w:rsidP="001E0E7C">
            <w:pPr>
              <w:tabs>
                <w:tab w:val="left" w:pos="-720"/>
              </w:tabs>
              <w:suppressAutoHyphens/>
              <w:rPr>
                <w:rFonts w:asciiTheme="minorHAnsi" w:hAnsiTheme="minorHAnsi" w:cstheme="minorHAnsi"/>
                <w:bCs/>
                <w:color w:val="000000"/>
                <w:sz w:val="20"/>
                <w:szCs w:val="20"/>
                <w:lang w:val="fr-FR" w:eastAsia="en-IN"/>
              </w:rPr>
            </w:pPr>
          </w:p>
        </w:tc>
        <w:tc>
          <w:tcPr>
            <w:tcW w:w="1266" w:type="pct"/>
          </w:tcPr>
          <w:p w14:paraId="2C950518" w14:textId="14257421" w:rsidR="001E0E7C" w:rsidRPr="00823A21" w:rsidRDefault="001E0E7C" w:rsidP="00823A21">
            <w:pPr>
              <w:pStyle w:val="Paragraphedeliste"/>
              <w:numPr>
                <w:ilvl w:val="0"/>
                <w:numId w:val="44"/>
              </w:numPr>
              <w:tabs>
                <w:tab w:val="right" w:leader="dot" w:pos="3924"/>
              </w:tabs>
              <w:suppressAutoHyphens/>
              <w:rPr>
                <w:rFonts w:cstheme="minorHAnsi"/>
                <w:bCs/>
                <w:color w:val="000000"/>
                <w:sz w:val="18"/>
                <w:szCs w:val="20"/>
                <w:lang w:val="fr-FR" w:eastAsia="en-IN"/>
              </w:rPr>
            </w:pPr>
            <w:r w:rsidRPr="00823A21">
              <w:rPr>
                <w:rFonts w:cstheme="minorHAnsi"/>
                <w:bCs/>
                <w:color w:val="000000"/>
                <w:sz w:val="18"/>
                <w:szCs w:val="20"/>
                <w:lang w:val="fr-FR" w:eastAsia="en-IN"/>
              </w:rPr>
              <w:t>DUI</w:t>
            </w:r>
          </w:p>
        </w:tc>
        <w:tc>
          <w:tcPr>
            <w:tcW w:w="668" w:type="pct"/>
          </w:tcPr>
          <w:p w14:paraId="6BF12715" w14:textId="77777777" w:rsidR="001E0E7C" w:rsidRPr="00823A21" w:rsidRDefault="001E0E7C"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7277694E" w14:textId="2E01DD5E" w:rsidR="001E0E7C" w:rsidRPr="002E208F" w:rsidRDefault="001E0E7C"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1D7547C4" w14:textId="402DECAB" w:rsidR="001E0E7C"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54E30ACD" w14:textId="77777777" w:rsidTr="00823A21">
        <w:trPr>
          <w:trHeight w:val="20"/>
          <w:jc w:val="center"/>
        </w:trPr>
        <w:tc>
          <w:tcPr>
            <w:tcW w:w="331" w:type="pct"/>
            <w:vMerge/>
          </w:tcPr>
          <w:p w14:paraId="4253D46D"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25092534"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6AE4F9EE" w14:textId="6BD809C0" w:rsidR="007245EE" w:rsidRPr="00823A21" w:rsidRDefault="007245EE" w:rsidP="00823A21">
            <w:pPr>
              <w:pStyle w:val="Paragraphedeliste"/>
              <w:numPr>
                <w:ilvl w:val="0"/>
                <w:numId w:val="44"/>
              </w:numPr>
              <w:tabs>
                <w:tab w:val="right" w:leader="dot" w:pos="3924"/>
              </w:tabs>
              <w:suppressAutoHyphens/>
              <w:rPr>
                <w:rFonts w:cstheme="minorHAnsi"/>
                <w:bCs/>
                <w:color w:val="000000"/>
                <w:sz w:val="18"/>
                <w:szCs w:val="20"/>
                <w:lang w:val="fr-FR" w:eastAsia="en-IN"/>
              </w:rPr>
            </w:pPr>
            <w:r w:rsidRPr="00823A21">
              <w:rPr>
                <w:sz w:val="18"/>
                <w:lang w:val="fr-FR"/>
              </w:rPr>
              <w:t>Injectables</w:t>
            </w:r>
          </w:p>
        </w:tc>
        <w:tc>
          <w:tcPr>
            <w:tcW w:w="668" w:type="pct"/>
          </w:tcPr>
          <w:p w14:paraId="6D550895"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4631D89B" w14:textId="1896225D"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72373656" w14:textId="3CDD3E21"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4D7E1E5E" w14:textId="77777777" w:rsidTr="00823A21">
        <w:trPr>
          <w:trHeight w:val="20"/>
          <w:jc w:val="center"/>
        </w:trPr>
        <w:tc>
          <w:tcPr>
            <w:tcW w:w="331" w:type="pct"/>
            <w:vMerge/>
          </w:tcPr>
          <w:p w14:paraId="25222FAB"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2B8B8638"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22A8D6AE" w14:textId="0DCC10CE" w:rsidR="007245EE" w:rsidRPr="00823A21" w:rsidRDefault="007245EE" w:rsidP="00823A21">
            <w:pPr>
              <w:pStyle w:val="Paragraphedeliste"/>
              <w:numPr>
                <w:ilvl w:val="0"/>
                <w:numId w:val="44"/>
              </w:numPr>
              <w:tabs>
                <w:tab w:val="right" w:leader="dot" w:pos="3924"/>
              </w:tabs>
              <w:suppressAutoHyphens/>
              <w:rPr>
                <w:rFonts w:cstheme="minorHAnsi"/>
                <w:bCs/>
                <w:color w:val="000000"/>
                <w:sz w:val="18"/>
                <w:szCs w:val="20"/>
                <w:lang w:val="fr-FR" w:eastAsia="en-IN"/>
              </w:rPr>
            </w:pPr>
            <w:r w:rsidRPr="00823A21">
              <w:rPr>
                <w:rFonts w:cstheme="minorHAnsi"/>
                <w:sz w:val="18"/>
                <w:szCs w:val="20"/>
                <w:lang w:val="fr-FR"/>
              </w:rPr>
              <w:t>Préservatifs (Masculin)</w:t>
            </w:r>
          </w:p>
        </w:tc>
        <w:tc>
          <w:tcPr>
            <w:tcW w:w="668" w:type="pct"/>
          </w:tcPr>
          <w:p w14:paraId="42409DDD"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213EF8B2" w14:textId="52B0FAA3"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43F4FA28" w14:textId="0EA541F2"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46CC2F19" w14:textId="77777777" w:rsidTr="00823A21">
        <w:trPr>
          <w:trHeight w:val="20"/>
          <w:jc w:val="center"/>
        </w:trPr>
        <w:tc>
          <w:tcPr>
            <w:tcW w:w="331" w:type="pct"/>
            <w:vMerge/>
          </w:tcPr>
          <w:p w14:paraId="7A5FDC94"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4A9E1133"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2D06C00C" w14:textId="616768CA" w:rsidR="007245EE" w:rsidRPr="00823A21" w:rsidRDefault="007245EE" w:rsidP="00823A21">
            <w:pPr>
              <w:pStyle w:val="Paragraphedeliste"/>
              <w:numPr>
                <w:ilvl w:val="0"/>
                <w:numId w:val="44"/>
              </w:numPr>
              <w:tabs>
                <w:tab w:val="right" w:leader="dot" w:pos="3924"/>
              </w:tabs>
              <w:suppressAutoHyphens/>
              <w:rPr>
                <w:rFonts w:cstheme="minorHAnsi"/>
                <w:bCs/>
                <w:color w:val="000000"/>
                <w:sz w:val="18"/>
                <w:szCs w:val="20"/>
                <w:lang w:val="fr-FR" w:eastAsia="en-IN"/>
              </w:rPr>
            </w:pPr>
            <w:r w:rsidRPr="00823A21">
              <w:rPr>
                <w:rFonts w:cstheme="minorHAnsi"/>
                <w:sz w:val="18"/>
                <w:szCs w:val="20"/>
                <w:lang w:val="fr-FR"/>
              </w:rPr>
              <w:t>Préservatifs (Féminin)</w:t>
            </w:r>
          </w:p>
        </w:tc>
        <w:tc>
          <w:tcPr>
            <w:tcW w:w="668" w:type="pct"/>
          </w:tcPr>
          <w:p w14:paraId="77026320"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5425B122" w14:textId="6A8C2989"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31A1A981" w14:textId="74DF9F1A"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0B35F3C4" w14:textId="77777777" w:rsidTr="00823A21">
        <w:trPr>
          <w:trHeight w:val="20"/>
          <w:jc w:val="center"/>
        </w:trPr>
        <w:tc>
          <w:tcPr>
            <w:tcW w:w="331" w:type="pct"/>
            <w:vMerge/>
          </w:tcPr>
          <w:p w14:paraId="22379F43"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4AE58443"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620FDDA6" w14:textId="4CF0093F" w:rsidR="007245EE" w:rsidRPr="00823A21" w:rsidRDefault="007245EE" w:rsidP="00823A21">
            <w:pPr>
              <w:pStyle w:val="Paragraphedeliste"/>
              <w:numPr>
                <w:ilvl w:val="0"/>
                <w:numId w:val="44"/>
              </w:numPr>
              <w:tabs>
                <w:tab w:val="right" w:leader="dot" w:pos="3924"/>
              </w:tabs>
              <w:suppressAutoHyphens/>
              <w:rPr>
                <w:rFonts w:cstheme="minorHAnsi"/>
                <w:bCs/>
                <w:color w:val="000000"/>
                <w:sz w:val="18"/>
                <w:szCs w:val="20"/>
                <w:lang w:val="fr-FR" w:eastAsia="en-IN"/>
              </w:rPr>
            </w:pPr>
            <w:r w:rsidRPr="00823A21">
              <w:rPr>
                <w:sz w:val="18"/>
                <w:lang w:val="fr-FR"/>
              </w:rPr>
              <w:t>Contraception d’urgence</w:t>
            </w:r>
          </w:p>
        </w:tc>
        <w:tc>
          <w:tcPr>
            <w:tcW w:w="668" w:type="pct"/>
          </w:tcPr>
          <w:p w14:paraId="15B704F2"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28562CF6" w14:textId="1E22634F"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29457103" w14:textId="41E79F82"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7F371798" w14:textId="77777777" w:rsidTr="00823A21">
        <w:trPr>
          <w:trHeight w:val="20"/>
          <w:jc w:val="center"/>
        </w:trPr>
        <w:tc>
          <w:tcPr>
            <w:tcW w:w="331" w:type="pct"/>
            <w:vMerge/>
          </w:tcPr>
          <w:p w14:paraId="2FD55004"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256B6A91"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24E41099" w14:textId="6DDF09D4" w:rsidR="007245EE" w:rsidRPr="00823A21" w:rsidRDefault="007245EE" w:rsidP="00823A21">
            <w:pPr>
              <w:pStyle w:val="Paragraphedeliste"/>
              <w:numPr>
                <w:ilvl w:val="0"/>
                <w:numId w:val="44"/>
              </w:numPr>
              <w:tabs>
                <w:tab w:val="right" w:leader="dot" w:pos="3924"/>
              </w:tabs>
              <w:suppressAutoHyphens/>
              <w:rPr>
                <w:rFonts w:cstheme="minorHAnsi"/>
                <w:bCs/>
                <w:color w:val="000000"/>
                <w:sz w:val="18"/>
                <w:szCs w:val="20"/>
                <w:lang w:val="fr-FR" w:eastAsia="en-IN"/>
              </w:rPr>
            </w:pPr>
            <w:r w:rsidRPr="00823A21">
              <w:rPr>
                <w:sz w:val="18"/>
                <w:lang w:val="fr-FR"/>
              </w:rPr>
              <w:t>Pilules</w:t>
            </w:r>
          </w:p>
        </w:tc>
        <w:tc>
          <w:tcPr>
            <w:tcW w:w="668" w:type="pct"/>
          </w:tcPr>
          <w:p w14:paraId="5C5D81D7"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56DFBD8D" w14:textId="28488ED0"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0A4B0128" w14:textId="2088EE6C"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58E1BD02" w14:textId="77777777" w:rsidTr="00823A21">
        <w:trPr>
          <w:trHeight w:val="20"/>
          <w:jc w:val="center"/>
        </w:trPr>
        <w:tc>
          <w:tcPr>
            <w:tcW w:w="331" w:type="pct"/>
            <w:vMerge/>
          </w:tcPr>
          <w:p w14:paraId="7F912EEE"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7FC26575"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5FBB233A" w14:textId="559FC5F9" w:rsidR="007245EE" w:rsidRPr="00823A21" w:rsidRDefault="007245EE" w:rsidP="00823A21">
            <w:pPr>
              <w:pStyle w:val="Paragraphedeliste"/>
              <w:numPr>
                <w:ilvl w:val="0"/>
                <w:numId w:val="44"/>
              </w:numPr>
              <w:tabs>
                <w:tab w:val="right" w:leader="dot" w:pos="3924"/>
              </w:tabs>
              <w:suppressAutoHyphens/>
              <w:rPr>
                <w:rFonts w:cstheme="minorHAnsi"/>
                <w:bCs/>
                <w:color w:val="000000"/>
                <w:sz w:val="18"/>
                <w:szCs w:val="20"/>
                <w:lang w:val="fr-FR" w:eastAsia="en-IN"/>
              </w:rPr>
            </w:pPr>
            <w:r w:rsidRPr="00823A21">
              <w:rPr>
                <w:rFonts w:cstheme="minorHAnsi"/>
                <w:sz w:val="18"/>
                <w:szCs w:val="20"/>
                <w:lang w:val="fr-FR"/>
              </w:rPr>
              <w:t>Implants</w:t>
            </w:r>
          </w:p>
        </w:tc>
        <w:tc>
          <w:tcPr>
            <w:tcW w:w="668" w:type="pct"/>
          </w:tcPr>
          <w:p w14:paraId="29434D4D"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7A1CAC01" w14:textId="029B957C"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15F945A9" w14:textId="402F67FF"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69CB4660" w14:textId="77777777" w:rsidTr="00823A21">
        <w:trPr>
          <w:trHeight w:val="20"/>
          <w:jc w:val="center"/>
        </w:trPr>
        <w:tc>
          <w:tcPr>
            <w:tcW w:w="331" w:type="pct"/>
            <w:vMerge/>
          </w:tcPr>
          <w:p w14:paraId="671CCF7D"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5750DF7A"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549A28D4" w14:textId="75B57567" w:rsidR="007245EE" w:rsidRPr="00823A21" w:rsidRDefault="007245EE" w:rsidP="00823A21">
            <w:pPr>
              <w:pStyle w:val="Paragraphedeliste"/>
              <w:numPr>
                <w:ilvl w:val="0"/>
                <w:numId w:val="44"/>
              </w:numPr>
              <w:tabs>
                <w:tab w:val="right" w:leader="dot" w:pos="3924"/>
              </w:tabs>
              <w:suppressAutoHyphens/>
              <w:rPr>
                <w:rFonts w:cstheme="minorHAnsi"/>
                <w:bCs/>
                <w:color w:val="000000"/>
                <w:sz w:val="18"/>
                <w:szCs w:val="20"/>
                <w:lang w:val="fr-FR" w:eastAsia="en-IN"/>
              </w:rPr>
            </w:pPr>
            <w:r w:rsidRPr="00823A21">
              <w:rPr>
                <w:sz w:val="18"/>
                <w:lang w:val="fr-FR"/>
              </w:rPr>
              <w:t xml:space="preserve">Stérilisation féminine </w:t>
            </w:r>
          </w:p>
        </w:tc>
        <w:tc>
          <w:tcPr>
            <w:tcW w:w="668" w:type="pct"/>
          </w:tcPr>
          <w:p w14:paraId="391D413B"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18225B54" w14:textId="25C27A4F"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325C43B5" w14:textId="4D65F378"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62ECBFAA" w14:textId="77777777" w:rsidTr="00823A21">
        <w:trPr>
          <w:trHeight w:val="20"/>
          <w:jc w:val="center"/>
        </w:trPr>
        <w:tc>
          <w:tcPr>
            <w:tcW w:w="331" w:type="pct"/>
            <w:vMerge/>
          </w:tcPr>
          <w:p w14:paraId="3657C0D2"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5F8CFA00"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3E5FB74E" w14:textId="7E1B0E25" w:rsidR="007245EE" w:rsidRPr="00823A21" w:rsidRDefault="007245EE" w:rsidP="00823A21">
            <w:pPr>
              <w:pStyle w:val="Paragraphedeliste"/>
              <w:numPr>
                <w:ilvl w:val="0"/>
                <w:numId w:val="44"/>
              </w:numPr>
              <w:tabs>
                <w:tab w:val="right" w:leader="dot" w:pos="3924"/>
              </w:tabs>
              <w:suppressAutoHyphens/>
              <w:rPr>
                <w:rFonts w:cstheme="minorHAnsi"/>
                <w:bCs/>
                <w:color w:val="000000"/>
                <w:sz w:val="18"/>
                <w:szCs w:val="20"/>
                <w:lang w:val="fr-FR" w:eastAsia="en-IN"/>
              </w:rPr>
            </w:pPr>
            <w:r w:rsidRPr="00823A21">
              <w:rPr>
                <w:sz w:val="18"/>
                <w:lang w:val="fr-FR"/>
              </w:rPr>
              <w:t>Stérilisation masculine</w:t>
            </w:r>
          </w:p>
        </w:tc>
        <w:tc>
          <w:tcPr>
            <w:tcW w:w="668" w:type="pct"/>
          </w:tcPr>
          <w:p w14:paraId="7907F4FD"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43618551" w14:textId="30DAEE63"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414E7CF4" w14:textId="5B3A1098"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2697347F" w14:textId="77777777" w:rsidTr="00823A21">
        <w:trPr>
          <w:trHeight w:val="20"/>
          <w:jc w:val="center"/>
        </w:trPr>
        <w:tc>
          <w:tcPr>
            <w:tcW w:w="331" w:type="pct"/>
            <w:vMerge/>
          </w:tcPr>
          <w:p w14:paraId="2F81B806"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1E7D7ACD"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4EDCBBED" w14:textId="5D9B746E" w:rsidR="007245EE" w:rsidRPr="00823A21" w:rsidRDefault="007245EE" w:rsidP="00823A21">
            <w:pPr>
              <w:pStyle w:val="Paragraphedeliste"/>
              <w:numPr>
                <w:ilvl w:val="0"/>
                <w:numId w:val="44"/>
              </w:numPr>
              <w:tabs>
                <w:tab w:val="right" w:leader="dot" w:pos="3924"/>
              </w:tabs>
              <w:suppressAutoHyphens/>
              <w:rPr>
                <w:rFonts w:cstheme="minorHAnsi"/>
                <w:bCs/>
                <w:color w:val="000000"/>
                <w:sz w:val="18"/>
                <w:szCs w:val="20"/>
                <w:lang w:val="fr-FR" w:eastAsia="en-IN"/>
              </w:rPr>
            </w:pPr>
            <w:r w:rsidRPr="00823A21">
              <w:rPr>
                <w:sz w:val="18"/>
                <w:lang w:val="fr-FR"/>
              </w:rPr>
              <w:t xml:space="preserve">Allaitement maternel exclusif </w:t>
            </w:r>
          </w:p>
        </w:tc>
        <w:tc>
          <w:tcPr>
            <w:tcW w:w="668" w:type="pct"/>
          </w:tcPr>
          <w:p w14:paraId="05224872"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7A178EB9" w14:textId="59F81398"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0F41EC9F" w14:textId="2FCE784D"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4679B8" w:rsidRPr="002E208F" w14:paraId="611F79C9" w14:textId="77777777" w:rsidTr="00823A21">
        <w:trPr>
          <w:trHeight w:val="20"/>
          <w:jc w:val="center"/>
          <w:ins w:id="327" w:author="Lenovo" w:date="2024-10-26T14:09:00Z"/>
        </w:trPr>
        <w:tc>
          <w:tcPr>
            <w:tcW w:w="331" w:type="pct"/>
          </w:tcPr>
          <w:p w14:paraId="032B7609" w14:textId="77777777" w:rsidR="004679B8" w:rsidRPr="00823A21" w:rsidRDefault="004679B8" w:rsidP="007245EE">
            <w:pPr>
              <w:tabs>
                <w:tab w:val="left" w:pos="-720"/>
              </w:tabs>
              <w:suppressAutoHyphens/>
              <w:jc w:val="center"/>
              <w:rPr>
                <w:ins w:id="328" w:author="Lenovo" w:date="2024-10-26T14:09:00Z"/>
                <w:rFonts w:asciiTheme="minorHAnsi" w:hAnsiTheme="minorHAnsi" w:cstheme="minorHAnsi"/>
                <w:spacing w:val="-2"/>
                <w:sz w:val="20"/>
                <w:szCs w:val="20"/>
                <w:lang w:val="fr-FR"/>
              </w:rPr>
            </w:pPr>
          </w:p>
        </w:tc>
        <w:tc>
          <w:tcPr>
            <w:tcW w:w="1601" w:type="pct"/>
          </w:tcPr>
          <w:p w14:paraId="355BF2FD" w14:textId="77777777" w:rsidR="004679B8" w:rsidRPr="00823A21" w:rsidRDefault="004679B8" w:rsidP="007245EE">
            <w:pPr>
              <w:tabs>
                <w:tab w:val="left" w:pos="-720"/>
              </w:tabs>
              <w:suppressAutoHyphens/>
              <w:rPr>
                <w:ins w:id="329" w:author="Lenovo" w:date="2024-10-26T14:09:00Z"/>
                <w:rFonts w:asciiTheme="minorHAnsi" w:hAnsiTheme="minorHAnsi" w:cstheme="minorHAnsi"/>
                <w:bCs/>
                <w:color w:val="000000"/>
                <w:sz w:val="20"/>
                <w:szCs w:val="20"/>
                <w:lang w:val="fr-FR" w:eastAsia="en-IN"/>
              </w:rPr>
            </w:pPr>
          </w:p>
        </w:tc>
        <w:tc>
          <w:tcPr>
            <w:tcW w:w="1266" w:type="pct"/>
            <w:vAlign w:val="center"/>
          </w:tcPr>
          <w:p w14:paraId="2385A4D6" w14:textId="1100575F" w:rsidR="004679B8" w:rsidRPr="00823A21" w:rsidRDefault="004679B8" w:rsidP="00823A21">
            <w:pPr>
              <w:pStyle w:val="Paragraphedeliste"/>
              <w:numPr>
                <w:ilvl w:val="0"/>
                <w:numId w:val="44"/>
              </w:numPr>
              <w:tabs>
                <w:tab w:val="right" w:leader="dot" w:pos="3924"/>
              </w:tabs>
              <w:suppressAutoHyphens/>
              <w:rPr>
                <w:ins w:id="330" w:author="Lenovo" w:date="2024-10-26T14:09:00Z"/>
                <w:sz w:val="18"/>
                <w:lang w:val="fr-FR"/>
              </w:rPr>
            </w:pPr>
            <w:ins w:id="331" w:author="Lenovo" w:date="2024-10-26T14:09:00Z">
              <w:r>
                <w:rPr>
                  <w:sz w:val="18"/>
                  <w:lang w:val="fr-FR"/>
                </w:rPr>
                <w:t>Méth</w:t>
              </w:r>
            </w:ins>
            <w:ins w:id="332" w:author="Lenovo" w:date="2024-10-26T14:10:00Z">
              <w:r>
                <w:rPr>
                  <w:sz w:val="18"/>
                  <w:lang w:val="fr-FR"/>
                </w:rPr>
                <w:t>ode des jours fixes</w:t>
              </w:r>
            </w:ins>
          </w:p>
        </w:tc>
        <w:tc>
          <w:tcPr>
            <w:tcW w:w="668" w:type="pct"/>
          </w:tcPr>
          <w:p w14:paraId="591176D0" w14:textId="618A4A51" w:rsidR="004679B8" w:rsidRPr="00823A21" w:rsidRDefault="004679B8" w:rsidP="00823A21">
            <w:pPr>
              <w:tabs>
                <w:tab w:val="right" w:leader="dot" w:pos="3924"/>
              </w:tabs>
              <w:suppressAutoHyphens/>
              <w:contextualSpacing/>
              <w:jc w:val="center"/>
              <w:rPr>
                <w:ins w:id="333" w:author="Lenovo" w:date="2024-10-26T14:09:00Z"/>
                <w:rFonts w:asciiTheme="minorHAnsi" w:hAnsiTheme="minorHAnsi" w:cstheme="minorHAnsi"/>
                <w:bCs/>
                <w:color w:val="000000"/>
                <w:sz w:val="20"/>
                <w:szCs w:val="20"/>
                <w:lang w:val="fr-FR" w:eastAsia="en-IN"/>
              </w:rPr>
            </w:pPr>
            <w:ins w:id="334" w:author="Lenovo" w:date="2024-10-26T14:10:00Z">
              <w:r>
                <w:rPr>
                  <w:rFonts w:asciiTheme="minorHAnsi" w:hAnsiTheme="minorHAnsi" w:cstheme="minorHAnsi"/>
                  <w:bCs/>
                  <w:color w:val="000000"/>
                  <w:sz w:val="20"/>
                  <w:szCs w:val="20"/>
                  <w:lang w:val="fr-FR" w:eastAsia="en-IN"/>
                </w:rPr>
                <w:t>1</w:t>
              </w:r>
            </w:ins>
          </w:p>
        </w:tc>
        <w:tc>
          <w:tcPr>
            <w:tcW w:w="534" w:type="pct"/>
          </w:tcPr>
          <w:p w14:paraId="0E07F7EF" w14:textId="09DFC9A1" w:rsidR="004679B8" w:rsidRPr="002E208F" w:rsidRDefault="004679B8" w:rsidP="00823A21">
            <w:pPr>
              <w:tabs>
                <w:tab w:val="right" w:leader="dot" w:pos="3924"/>
              </w:tabs>
              <w:suppressAutoHyphens/>
              <w:contextualSpacing/>
              <w:jc w:val="center"/>
              <w:rPr>
                <w:ins w:id="335" w:author="Lenovo" w:date="2024-10-26T14:09:00Z"/>
                <w:rFonts w:asciiTheme="minorHAnsi" w:hAnsiTheme="minorHAnsi" w:cstheme="minorHAnsi"/>
                <w:bCs/>
                <w:color w:val="000000"/>
                <w:sz w:val="20"/>
                <w:szCs w:val="20"/>
                <w:lang w:val="fr-FR" w:eastAsia="en-IN"/>
              </w:rPr>
            </w:pPr>
            <w:ins w:id="336" w:author="Lenovo" w:date="2024-10-26T14:10:00Z">
              <w:r>
                <w:rPr>
                  <w:rFonts w:asciiTheme="minorHAnsi" w:hAnsiTheme="minorHAnsi" w:cstheme="minorHAnsi"/>
                  <w:bCs/>
                  <w:color w:val="000000"/>
                  <w:sz w:val="20"/>
                  <w:szCs w:val="20"/>
                  <w:lang w:val="fr-FR" w:eastAsia="en-IN"/>
                </w:rPr>
                <w:t>2</w:t>
              </w:r>
            </w:ins>
          </w:p>
        </w:tc>
        <w:tc>
          <w:tcPr>
            <w:tcW w:w="600" w:type="pct"/>
          </w:tcPr>
          <w:p w14:paraId="62BF54A7" w14:textId="21E4B783" w:rsidR="004679B8" w:rsidRPr="002E208F" w:rsidRDefault="004679B8" w:rsidP="00823A21">
            <w:pPr>
              <w:tabs>
                <w:tab w:val="right" w:leader="dot" w:pos="3924"/>
              </w:tabs>
              <w:suppressAutoHyphens/>
              <w:contextualSpacing/>
              <w:jc w:val="center"/>
              <w:rPr>
                <w:ins w:id="337" w:author="Lenovo" w:date="2024-10-26T14:09:00Z"/>
                <w:rFonts w:asciiTheme="minorHAnsi" w:hAnsiTheme="minorHAnsi" w:cstheme="minorHAnsi"/>
                <w:bCs/>
                <w:color w:val="000000"/>
                <w:sz w:val="20"/>
                <w:szCs w:val="20"/>
                <w:lang w:val="fr-FR" w:eastAsia="en-IN"/>
              </w:rPr>
            </w:pPr>
            <w:ins w:id="338" w:author="Lenovo" w:date="2024-10-26T14:10:00Z">
              <w:r>
                <w:rPr>
                  <w:rFonts w:asciiTheme="minorHAnsi" w:hAnsiTheme="minorHAnsi" w:cstheme="minorHAnsi"/>
                  <w:bCs/>
                  <w:color w:val="000000"/>
                  <w:sz w:val="20"/>
                  <w:szCs w:val="20"/>
                  <w:lang w:val="fr-FR" w:eastAsia="en-IN"/>
                </w:rPr>
                <w:t>3</w:t>
              </w:r>
            </w:ins>
          </w:p>
        </w:tc>
      </w:tr>
    </w:tbl>
    <w:p w14:paraId="7BA7EE87" w14:textId="77777777" w:rsidR="001E0E7C" w:rsidRPr="002E208F" w:rsidRDefault="001E0E7C"/>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2E208F" w14:paraId="46B42406" w14:textId="77777777" w:rsidTr="00FD32FD">
        <w:trPr>
          <w:trHeight w:val="382"/>
          <w:jc w:val="center"/>
        </w:trPr>
        <w:tc>
          <w:tcPr>
            <w:tcW w:w="10627" w:type="dxa"/>
            <w:gridSpan w:val="4"/>
          </w:tcPr>
          <w:p w14:paraId="2F6762AC" w14:textId="79B04243" w:rsidR="00741CB6" w:rsidRPr="00823A21" w:rsidRDefault="00E9573F" w:rsidP="00741CB6">
            <w:pPr>
              <w:tabs>
                <w:tab w:val="left" w:pos="-720"/>
              </w:tabs>
              <w:suppressAutoHyphens/>
              <w:rPr>
                <w:rFonts w:asciiTheme="minorHAnsi" w:hAnsiTheme="minorHAnsi" w:cstheme="minorHAnsi"/>
                <w:b/>
                <w:bCs/>
                <w:i/>
                <w:iCs/>
                <w:spacing w:val="-2"/>
                <w:sz w:val="20"/>
                <w:szCs w:val="20"/>
                <w:lang w:val="fr-FR"/>
              </w:rPr>
            </w:pPr>
            <w:r w:rsidRPr="00823A21">
              <w:rPr>
                <w:rFonts w:asciiTheme="minorHAnsi" w:hAnsiTheme="minorHAnsi" w:cstheme="minorHAnsi"/>
                <w:b/>
                <w:bCs/>
                <w:i/>
                <w:iCs/>
                <w:spacing w:val="-2"/>
                <w:sz w:val="20"/>
                <w:szCs w:val="20"/>
                <w:lang w:val="fr-FR"/>
              </w:rPr>
              <w:t xml:space="preserve">Vérifiez 510: si a = 1 ou 2 </w:t>
            </w:r>
            <w:r w:rsidR="00741CB6" w:rsidRPr="00823A21">
              <w:rPr>
                <w:rFonts w:asciiTheme="minorHAnsi" w:hAnsiTheme="minorHAnsi" w:cstheme="minorHAnsi"/>
                <w:b/>
                <w:bCs/>
                <w:i/>
                <w:iCs/>
                <w:spacing w:val="-2"/>
                <w:sz w:val="20"/>
                <w:szCs w:val="20"/>
                <w:lang w:val="fr-FR"/>
              </w:rPr>
              <w:t>D</w:t>
            </w:r>
            <w:r w:rsidRPr="00823A21">
              <w:rPr>
                <w:rFonts w:asciiTheme="minorHAnsi" w:hAnsiTheme="minorHAnsi" w:cstheme="minorHAnsi"/>
                <w:b/>
                <w:bCs/>
                <w:i/>
                <w:iCs/>
                <w:spacing w:val="-2"/>
                <w:sz w:val="20"/>
                <w:szCs w:val="20"/>
                <w:lang w:val="fr-FR"/>
              </w:rPr>
              <w:t>emandez 51</w:t>
            </w:r>
            <w:r w:rsidR="00FF45BC" w:rsidRPr="002E208F">
              <w:rPr>
                <w:rFonts w:asciiTheme="minorHAnsi" w:hAnsiTheme="minorHAnsi" w:cstheme="minorHAnsi"/>
                <w:b/>
                <w:bCs/>
                <w:i/>
                <w:iCs/>
                <w:spacing w:val="-2"/>
                <w:sz w:val="20"/>
                <w:szCs w:val="20"/>
                <w:lang w:val="fr-FR"/>
              </w:rPr>
              <w:t>1</w:t>
            </w:r>
            <w:r w:rsidRPr="00823A21">
              <w:rPr>
                <w:rFonts w:asciiTheme="minorHAnsi" w:hAnsiTheme="minorHAnsi" w:cstheme="minorHAnsi"/>
                <w:b/>
                <w:bCs/>
                <w:i/>
                <w:iCs/>
                <w:spacing w:val="-2"/>
                <w:sz w:val="20"/>
                <w:szCs w:val="20"/>
                <w:lang w:val="fr-FR"/>
              </w:rPr>
              <w:t xml:space="preserve"> - </w:t>
            </w:r>
            <w:r w:rsidR="00796ABF" w:rsidRPr="00823A21">
              <w:rPr>
                <w:rFonts w:asciiTheme="minorHAnsi" w:hAnsiTheme="minorHAnsi" w:cstheme="minorHAnsi"/>
                <w:b/>
                <w:bCs/>
                <w:i/>
                <w:iCs/>
                <w:spacing w:val="-2"/>
                <w:sz w:val="20"/>
                <w:szCs w:val="20"/>
                <w:lang w:val="fr-FR"/>
              </w:rPr>
              <w:t>5</w:t>
            </w:r>
            <w:r w:rsidR="00796ABF" w:rsidRPr="002E208F">
              <w:rPr>
                <w:rFonts w:asciiTheme="minorHAnsi" w:hAnsiTheme="minorHAnsi" w:cstheme="minorHAnsi"/>
                <w:b/>
                <w:bCs/>
                <w:i/>
                <w:iCs/>
                <w:spacing w:val="-2"/>
                <w:sz w:val="20"/>
                <w:szCs w:val="20"/>
                <w:lang w:val="fr-FR"/>
              </w:rPr>
              <w:t>19</w:t>
            </w:r>
          </w:p>
          <w:p w14:paraId="456ECCD0" w14:textId="45F23313" w:rsidR="00B2503A" w:rsidRPr="00823A21" w:rsidRDefault="00741CB6" w:rsidP="00570BA0">
            <w:pPr>
              <w:tabs>
                <w:tab w:val="left" w:pos="-720"/>
              </w:tabs>
              <w:suppressAutoHyphens/>
              <w:rPr>
                <w:rFonts w:asciiTheme="minorHAnsi" w:hAnsiTheme="minorHAnsi" w:cstheme="minorHAnsi"/>
                <w:spacing w:val="-2"/>
                <w:sz w:val="20"/>
                <w:szCs w:val="20"/>
                <w:lang w:val="fr-FR"/>
              </w:rPr>
            </w:pPr>
            <w:r w:rsidRPr="00823A21">
              <w:rPr>
                <w:rFonts w:asciiTheme="minorHAnsi" w:hAnsiTheme="minorHAnsi" w:cstheme="minorHAnsi"/>
                <w:b/>
                <w:bCs/>
                <w:i/>
                <w:iCs/>
                <w:spacing w:val="-2"/>
                <w:sz w:val="20"/>
                <w:szCs w:val="20"/>
                <w:lang w:val="fr-FR"/>
              </w:rPr>
              <w:t>S</w:t>
            </w:r>
            <w:r w:rsidR="00E9573F" w:rsidRPr="00823A21">
              <w:rPr>
                <w:rFonts w:asciiTheme="minorHAnsi" w:hAnsiTheme="minorHAnsi" w:cstheme="minorHAnsi"/>
                <w:b/>
                <w:bCs/>
                <w:i/>
                <w:iCs/>
                <w:spacing w:val="-2"/>
                <w:sz w:val="20"/>
                <w:szCs w:val="20"/>
                <w:lang w:val="fr-FR"/>
              </w:rPr>
              <w:t>inon allez a 52</w:t>
            </w:r>
            <w:r w:rsidR="00796ABF" w:rsidRPr="002E208F">
              <w:rPr>
                <w:rFonts w:asciiTheme="minorHAnsi" w:hAnsiTheme="minorHAnsi" w:cstheme="minorHAnsi"/>
                <w:b/>
                <w:bCs/>
                <w:i/>
                <w:iCs/>
                <w:spacing w:val="-2"/>
                <w:sz w:val="20"/>
                <w:szCs w:val="20"/>
                <w:lang w:val="fr-FR"/>
              </w:rPr>
              <w:t>0</w:t>
            </w:r>
          </w:p>
        </w:tc>
      </w:tr>
      <w:tr w:rsidR="006F04B3" w:rsidRPr="002E208F" w14:paraId="6DC0B7A3" w14:textId="77777777" w:rsidTr="00FD32FD">
        <w:trPr>
          <w:trHeight w:val="382"/>
          <w:jc w:val="center"/>
        </w:trPr>
        <w:tc>
          <w:tcPr>
            <w:tcW w:w="658" w:type="dxa"/>
          </w:tcPr>
          <w:p w14:paraId="07D6D991" w14:textId="4DB43768"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1</w:t>
            </w:r>
          </w:p>
        </w:tc>
        <w:tc>
          <w:tcPr>
            <w:tcW w:w="5291" w:type="dxa"/>
          </w:tcPr>
          <w:p w14:paraId="58654BEB" w14:textId="455E2A09" w:rsidR="00B2503A" w:rsidRPr="00823A21" w:rsidRDefault="00B81073"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Vous avez dit que vous-avez entendu parler de</w:t>
            </w:r>
            <w:r w:rsidR="00B2503A" w:rsidRPr="00823A21">
              <w:rPr>
                <w:rFonts w:asciiTheme="minorHAnsi" w:hAnsiTheme="minorHAnsi" w:cstheme="minorHAnsi"/>
                <w:bCs/>
                <w:color w:val="000000"/>
                <w:sz w:val="20"/>
                <w:szCs w:val="20"/>
                <w:lang w:val="fr-FR" w:eastAsia="en-IN"/>
              </w:rPr>
              <w:t xml:space="preserve"> </w:t>
            </w:r>
            <w:r w:rsidR="00833B05" w:rsidRPr="00823A21">
              <w:rPr>
                <w:rFonts w:asciiTheme="minorHAnsi" w:hAnsiTheme="minorHAnsi" w:cstheme="minorHAnsi"/>
                <w:b/>
                <w:bCs/>
                <w:color w:val="000000"/>
                <w:sz w:val="18"/>
                <w:szCs w:val="20"/>
                <w:lang w:val="fr-FR" w:eastAsia="en-IN"/>
              </w:rPr>
              <w:t>DUI</w:t>
            </w:r>
            <w:r w:rsidR="00B250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Quels sont les avantages d’utiliser ces méthodes ?</w:t>
            </w:r>
          </w:p>
          <w:p w14:paraId="411E51B5" w14:textId="7434C70B" w:rsidR="00B2503A" w:rsidRPr="00823A21" w:rsidRDefault="00B81073" w:rsidP="001714EC">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Quoi </w:t>
            </w:r>
            <w:r w:rsidR="00833B05" w:rsidRPr="00823A21">
              <w:rPr>
                <w:rFonts w:asciiTheme="minorHAnsi" w:hAnsiTheme="minorHAnsi" w:cstheme="minorHAnsi"/>
                <w:bCs/>
                <w:sz w:val="20"/>
                <w:szCs w:val="20"/>
                <w:lang w:val="fr-FR"/>
              </w:rPr>
              <w:t>d’autre ?</w:t>
            </w:r>
          </w:p>
          <w:p w14:paraId="433176B4" w14:textId="77777777" w:rsidR="00B2503A" w:rsidRPr="00823A21" w:rsidRDefault="00B2503A" w:rsidP="001714EC">
            <w:pPr>
              <w:rPr>
                <w:rFonts w:asciiTheme="minorHAnsi" w:hAnsiTheme="minorHAnsi" w:cstheme="minorHAnsi"/>
                <w:bCs/>
                <w:sz w:val="20"/>
                <w:szCs w:val="20"/>
                <w:lang w:val="fr-FR"/>
              </w:rPr>
            </w:pPr>
          </w:p>
          <w:p w14:paraId="60E50510"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30E740B6" w14:textId="57B9203F" w:rsidR="00B2503A" w:rsidRPr="00823A21" w:rsidRDefault="00B2503A" w:rsidP="001714E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32AA582A" w14:textId="0FD82494" w:rsidR="00B2503A" w:rsidRPr="00823A21" w:rsidRDefault="00FB2918"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 xml:space="preserve">C’est </w:t>
            </w:r>
            <w:r w:rsidR="004829CC" w:rsidRPr="00823A21">
              <w:rPr>
                <w:rFonts w:asciiTheme="minorHAnsi" w:hAnsiTheme="minorHAnsi" w:cstheme="minorHAnsi"/>
                <w:bCs/>
                <w:color w:val="000000"/>
                <w:sz w:val="20"/>
                <w:szCs w:val="20"/>
                <w:lang w:val="fr-FR" w:eastAsia="en-IN"/>
              </w:rPr>
              <w:t>efficace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4C051920" w14:textId="03B23A3A" w:rsidR="00B2503A" w:rsidRPr="00823A21" w:rsidRDefault="00FB2918"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C’est</w:t>
            </w:r>
            <w:r w:rsidRPr="00823A21">
              <w:rPr>
                <w:rFonts w:asciiTheme="minorHAnsi" w:hAnsiTheme="minorHAnsi" w:cstheme="minorHAnsi"/>
                <w:bCs/>
                <w:color w:val="000000"/>
                <w:sz w:val="20"/>
                <w:szCs w:val="20"/>
                <w:lang w:val="fr-FR" w:eastAsia="en-IN"/>
              </w:rPr>
              <w:t xml:space="preserve"> </w:t>
            </w:r>
            <w:r w:rsidR="004829CC" w:rsidRPr="00823A21">
              <w:rPr>
                <w:rFonts w:asciiTheme="minorHAnsi" w:hAnsiTheme="minorHAnsi" w:cstheme="minorHAnsi"/>
                <w:bCs/>
                <w:color w:val="000000"/>
                <w:sz w:val="20"/>
                <w:szCs w:val="20"/>
                <w:lang w:val="fr-FR" w:eastAsia="en-IN"/>
              </w:rPr>
              <w:t>réversible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7AA1C09B" w14:textId="6770641D" w:rsidR="00B2503A" w:rsidRPr="00823A21" w:rsidRDefault="00FB2918"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C’est i</w:t>
            </w:r>
            <w:r w:rsidR="004829CC" w:rsidRPr="00823A21">
              <w:rPr>
                <w:rFonts w:asciiTheme="minorHAnsi" w:hAnsiTheme="minorHAnsi" w:cstheme="minorHAnsi"/>
                <w:bCs/>
                <w:color w:val="000000"/>
                <w:sz w:val="20"/>
                <w:szCs w:val="20"/>
                <w:lang w:val="fr-FR" w:eastAsia="en-IN"/>
              </w:rPr>
              <w:t xml:space="preserve">mmédiatement </w:t>
            </w:r>
            <w:proofErr w:type="spellStart"/>
            <w:r w:rsidR="004829CC" w:rsidRPr="00823A21">
              <w:rPr>
                <w:rFonts w:asciiTheme="minorHAnsi" w:hAnsiTheme="minorHAnsi" w:cstheme="minorHAnsi"/>
                <w:bCs/>
                <w:color w:val="000000"/>
                <w:sz w:val="20"/>
                <w:szCs w:val="20"/>
                <w:lang w:val="fr-FR" w:eastAsia="en-IN"/>
              </w:rPr>
              <w:t>reversible</w:t>
            </w:r>
            <w:proofErr w:type="spellEnd"/>
            <w:r w:rsidR="004829CC" w:rsidRPr="00823A21">
              <w:rPr>
                <w:rFonts w:asciiTheme="minorHAnsi" w:hAnsiTheme="minorHAnsi" w:cstheme="minorHAnsi"/>
                <w:bCs/>
                <w:color w:val="000000"/>
                <w:sz w:val="20"/>
                <w:szCs w:val="20"/>
                <w:lang w:val="fr-FR" w:eastAsia="en-IN"/>
              </w:rPr>
              <w:t xml:space="preserve"> sans retard dans le retour à la fertilité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2A66EE4D" w14:textId="22C39929"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Seul le suivi initial est nécessaire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49D0BA57" w14:textId="0F79E955"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N’interfère pas avec les rapports sexuels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6789888D" w14:textId="38297A3D"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Pas d’effets sur la production de lait maternel</w:t>
            </w:r>
            <w:r w:rsidR="00B2503A" w:rsidRPr="00823A21">
              <w:rPr>
                <w:rFonts w:asciiTheme="minorHAnsi" w:hAnsiTheme="minorHAnsi" w:cstheme="minorHAnsi"/>
                <w:bCs/>
                <w:color w:val="000000"/>
                <w:sz w:val="20"/>
                <w:szCs w:val="20"/>
                <w:lang w:val="fr-FR" w:eastAsia="en-IN"/>
              </w:rPr>
              <w:tab/>
              <w:t>F</w:t>
            </w:r>
          </w:p>
          <w:p w14:paraId="2248671C" w14:textId="44B18ACE"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Il n’est pas </w:t>
            </w:r>
            <w:proofErr w:type="spellStart"/>
            <w:r w:rsidRPr="00823A21">
              <w:rPr>
                <w:rFonts w:asciiTheme="minorHAnsi" w:hAnsiTheme="minorHAnsi" w:cstheme="minorHAnsi"/>
                <w:bCs/>
                <w:color w:val="000000"/>
                <w:sz w:val="20"/>
                <w:szCs w:val="20"/>
                <w:lang w:val="fr-FR" w:eastAsia="en-IN"/>
              </w:rPr>
              <w:t>necessaire</w:t>
            </w:r>
            <w:proofErr w:type="spellEnd"/>
            <w:r w:rsidRPr="00823A21">
              <w:rPr>
                <w:rFonts w:asciiTheme="minorHAnsi" w:hAnsiTheme="minorHAnsi" w:cstheme="minorHAnsi"/>
                <w:bCs/>
                <w:color w:val="000000"/>
                <w:sz w:val="20"/>
                <w:szCs w:val="20"/>
                <w:lang w:val="fr-FR" w:eastAsia="en-IN"/>
              </w:rPr>
              <w:t xml:space="preserve"> d’acheter des </w:t>
            </w:r>
            <w:r w:rsidR="009A2441" w:rsidRPr="00823A21">
              <w:rPr>
                <w:rFonts w:asciiTheme="minorHAnsi" w:hAnsiTheme="minorHAnsi" w:cstheme="minorHAnsi"/>
                <w:bCs/>
                <w:color w:val="000000"/>
                <w:sz w:val="20"/>
                <w:szCs w:val="20"/>
                <w:lang w:val="fr-FR" w:eastAsia="en-IN"/>
              </w:rPr>
              <w:t xml:space="preserve">fournitures </w:t>
            </w:r>
            <w:r w:rsidR="009A2441" w:rsidRPr="00823A21">
              <w:rPr>
                <w:rFonts w:asciiTheme="minorHAnsi" w:hAnsiTheme="minorHAnsi" w:cstheme="minorHAnsi"/>
                <w:bCs/>
                <w:color w:val="000000"/>
                <w:sz w:val="20"/>
                <w:szCs w:val="20"/>
                <w:lang w:val="fr-FR" w:eastAsia="en-IN"/>
              </w:rPr>
              <w:tab/>
            </w:r>
            <w:r w:rsidR="00B2503A" w:rsidRPr="00823A21">
              <w:rPr>
                <w:rFonts w:asciiTheme="minorHAnsi" w:hAnsiTheme="minorHAnsi" w:cstheme="minorHAnsi"/>
                <w:bCs/>
                <w:color w:val="000000"/>
                <w:sz w:val="20"/>
                <w:szCs w:val="20"/>
                <w:lang w:val="fr-FR" w:eastAsia="en-IN"/>
              </w:rPr>
              <w:t>G</w:t>
            </w:r>
          </w:p>
          <w:p w14:paraId="4EA86780" w14:textId="2E331516"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Peut servir de méthode contraceptive d’urgence lorsqu’il est inséré dans les cinq jours suivant un rapport sexuel non protégé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H</w:t>
            </w:r>
          </w:p>
          <w:p w14:paraId="2D977A89" w14:textId="5DBD8A58" w:rsidR="00B2503A" w:rsidRPr="00823A21" w:rsidRDefault="00684B14"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C’est une m</w:t>
            </w:r>
            <w:r w:rsidR="00F20D28" w:rsidRPr="00823A21">
              <w:rPr>
                <w:rFonts w:asciiTheme="minorHAnsi" w:hAnsiTheme="minorHAnsi" w:cstheme="minorHAnsi"/>
                <w:bCs/>
                <w:color w:val="000000"/>
                <w:sz w:val="20"/>
                <w:szCs w:val="20"/>
                <w:lang w:val="fr-FR" w:eastAsia="en-IN"/>
              </w:rPr>
              <w:t xml:space="preserve">éthode à long terme </w:t>
            </w:r>
            <w:r w:rsidR="00B2503A" w:rsidRPr="00823A21">
              <w:rPr>
                <w:rFonts w:asciiTheme="minorHAnsi" w:hAnsiTheme="minorHAnsi" w:cstheme="minorHAnsi"/>
                <w:bCs/>
                <w:color w:val="000000"/>
                <w:sz w:val="20"/>
                <w:szCs w:val="20"/>
                <w:lang w:val="fr-FR" w:eastAsia="en-IN"/>
              </w:rPr>
              <w:t xml:space="preserve">(5/10 </w:t>
            </w:r>
            <w:r w:rsidR="00F20D28" w:rsidRPr="00823A21">
              <w:rPr>
                <w:rFonts w:asciiTheme="minorHAnsi" w:hAnsiTheme="minorHAnsi" w:cstheme="minorHAnsi"/>
                <w:bCs/>
                <w:color w:val="000000"/>
                <w:sz w:val="20"/>
                <w:szCs w:val="20"/>
                <w:lang w:val="fr-FR" w:eastAsia="en-IN"/>
              </w:rPr>
              <w:t>ans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I</w:t>
            </w:r>
          </w:p>
          <w:p w14:paraId="274495DD" w14:textId="51B4E67E" w:rsidR="00B2503A" w:rsidRPr="00823A21" w:rsidRDefault="009A24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Peut être utilisé comme méthode de limitation</w:t>
            </w:r>
            <w:r w:rsidR="00B2503A" w:rsidRPr="00823A21">
              <w:rPr>
                <w:rFonts w:asciiTheme="minorHAnsi" w:hAnsiTheme="minorHAnsi" w:cstheme="minorHAnsi"/>
                <w:bCs/>
                <w:color w:val="000000"/>
                <w:sz w:val="20"/>
                <w:szCs w:val="20"/>
                <w:lang w:val="fr-FR" w:eastAsia="en-IN"/>
              </w:rPr>
              <w:tab/>
              <w:t>J</w:t>
            </w:r>
          </w:p>
          <w:p w14:paraId="0D360CB1" w14:textId="40FB7CB3" w:rsidR="00B2503A" w:rsidRPr="00823A21" w:rsidRDefault="009A24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Risque d'effets secondaires plus faible que les autres méthodes réversibles</w:t>
            </w:r>
            <w:r w:rsidR="00B2503A" w:rsidRPr="00823A21">
              <w:rPr>
                <w:rFonts w:asciiTheme="minorHAnsi" w:hAnsiTheme="minorHAnsi" w:cstheme="minorHAnsi"/>
                <w:bCs/>
                <w:color w:val="000000"/>
                <w:sz w:val="20"/>
                <w:szCs w:val="20"/>
                <w:lang w:val="fr-FR" w:eastAsia="en-IN"/>
              </w:rPr>
              <w:tab/>
              <w:t>K</w:t>
            </w:r>
          </w:p>
          <w:p w14:paraId="6D9187C3" w14:textId="7AF5F02B" w:rsidR="00B2503A" w:rsidRPr="00823A21" w:rsidRDefault="009A24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noProof/>
                <w:color w:val="000000" w:themeColor="text1"/>
                <w:sz w:val="20"/>
                <w:szCs w:val="20"/>
                <w:lang w:val="fr-FR" w:eastAsia="en-IN"/>
              </w:rPr>
              <w:t>Autre (Précisez)</w:t>
            </w:r>
            <w:r w:rsidR="00B2503A" w:rsidRPr="00823A21">
              <w:rPr>
                <w:rFonts w:asciiTheme="minorHAnsi" w:hAnsiTheme="minorHAnsi" w:cstheme="minorHAnsi"/>
                <w:noProof/>
                <w:color w:val="000000" w:themeColor="text1"/>
                <w:sz w:val="20"/>
                <w:szCs w:val="20"/>
                <w:lang w:val="fr-FR" w:eastAsia="en-IN"/>
              </w:rPr>
              <w:tab/>
              <w:t>X</w:t>
            </w:r>
          </w:p>
        </w:tc>
        <w:tc>
          <w:tcPr>
            <w:tcW w:w="851" w:type="dxa"/>
          </w:tcPr>
          <w:p w14:paraId="03123D2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2E208F" w14:paraId="22B49532" w14:textId="77777777" w:rsidTr="00FD32FD">
        <w:trPr>
          <w:trHeight w:val="382"/>
          <w:jc w:val="center"/>
        </w:trPr>
        <w:tc>
          <w:tcPr>
            <w:tcW w:w="658" w:type="dxa"/>
          </w:tcPr>
          <w:p w14:paraId="1551EA72" w14:textId="432A3D29"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lastRenderedPageBreak/>
              <w:t>51</w:t>
            </w:r>
            <w:r w:rsidR="000B79BD" w:rsidRPr="00823A21">
              <w:rPr>
                <w:rFonts w:asciiTheme="minorHAnsi" w:hAnsiTheme="minorHAnsi" w:cstheme="minorHAnsi"/>
                <w:spacing w:val="-2"/>
                <w:sz w:val="20"/>
                <w:szCs w:val="20"/>
                <w:lang w:val="fr-FR"/>
              </w:rPr>
              <w:t>2</w:t>
            </w:r>
          </w:p>
        </w:tc>
        <w:tc>
          <w:tcPr>
            <w:tcW w:w="5291" w:type="dxa"/>
          </w:tcPr>
          <w:p w14:paraId="029BD622" w14:textId="4B713BB1" w:rsidR="00B2503A" w:rsidRPr="00823A21" w:rsidRDefault="009643F5"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Quels sont les problèmes auxquels</w:t>
            </w:r>
            <w:r w:rsidR="00B250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 xml:space="preserve">les clients font face lors de </w:t>
            </w:r>
            <w:r w:rsidR="00991401" w:rsidRPr="00823A21">
              <w:rPr>
                <w:rFonts w:asciiTheme="minorHAnsi" w:hAnsiTheme="minorHAnsi" w:cstheme="minorHAnsi"/>
                <w:bCs/>
                <w:color w:val="000000"/>
                <w:sz w:val="20"/>
                <w:szCs w:val="20"/>
                <w:lang w:val="fr-FR" w:eastAsia="en-IN"/>
              </w:rPr>
              <w:t>l’</w:t>
            </w:r>
            <w:r w:rsidR="00991401" w:rsidRPr="002E208F">
              <w:rPr>
                <w:rFonts w:asciiTheme="minorHAnsi" w:hAnsiTheme="minorHAnsi" w:cstheme="minorHAnsi"/>
                <w:bCs/>
                <w:color w:val="000000"/>
                <w:sz w:val="20"/>
                <w:szCs w:val="20"/>
                <w:lang w:val="fr-FR" w:eastAsia="en-IN"/>
              </w:rPr>
              <w:t>utilisation</w:t>
            </w:r>
            <w:r w:rsidR="00991401"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 xml:space="preserve">de </w:t>
            </w:r>
            <w:r w:rsidR="00833B05" w:rsidRPr="00823A21">
              <w:rPr>
                <w:rFonts w:asciiTheme="minorHAnsi" w:hAnsiTheme="minorHAnsi" w:cstheme="minorHAnsi"/>
                <w:b/>
                <w:bCs/>
                <w:color w:val="000000"/>
                <w:sz w:val="18"/>
                <w:szCs w:val="20"/>
                <w:lang w:val="fr-FR" w:eastAsia="en-IN"/>
              </w:rPr>
              <w:t>DUI</w:t>
            </w:r>
            <w:r w:rsidR="00833B05" w:rsidRPr="00823A21">
              <w:rPr>
                <w:rFonts w:asciiTheme="minorHAnsi" w:hAnsiTheme="minorHAnsi" w:cstheme="minorHAnsi"/>
                <w:b/>
                <w:bCs/>
                <w:color w:val="000000"/>
                <w:sz w:val="20"/>
                <w:szCs w:val="20"/>
                <w:lang w:val="fr-FR" w:eastAsia="en-IN"/>
              </w:rPr>
              <w:t xml:space="preserve"> ?</w:t>
            </w:r>
          </w:p>
          <w:p w14:paraId="2FECE6EF" w14:textId="2E38DA16" w:rsidR="00B2503A" w:rsidRPr="002E208F" w:rsidRDefault="00B2503A" w:rsidP="009643F5">
            <w:pPr>
              <w:tabs>
                <w:tab w:val="left" w:pos="-720"/>
              </w:tabs>
              <w:suppressAutoHyphens/>
              <w:rPr>
                <w:rFonts w:asciiTheme="minorHAnsi" w:hAnsiTheme="minorHAnsi" w:cstheme="minorHAnsi"/>
                <w:bCs/>
                <w:sz w:val="20"/>
                <w:szCs w:val="20"/>
                <w:lang w:val="fr-FR"/>
              </w:rPr>
            </w:pPr>
          </w:p>
          <w:p w14:paraId="5575AE1C"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0457587D" w14:textId="772A3A3B" w:rsidR="0045321B" w:rsidRPr="00823A21" w:rsidRDefault="0045321B" w:rsidP="009643F5">
            <w:pPr>
              <w:tabs>
                <w:tab w:val="left" w:pos="-720"/>
              </w:tabs>
              <w:suppressAutoHyphens/>
              <w:rPr>
                <w:rFonts w:asciiTheme="minorHAnsi" w:hAnsiTheme="minorHAnsi" w:cstheme="minorHAnsi"/>
                <w:bCs/>
                <w:color w:val="000000"/>
                <w:sz w:val="20"/>
                <w:szCs w:val="20"/>
                <w:lang w:val="fr-FR" w:eastAsia="en-IN"/>
              </w:rPr>
            </w:pPr>
          </w:p>
        </w:tc>
        <w:tc>
          <w:tcPr>
            <w:tcW w:w="3827" w:type="dxa"/>
          </w:tcPr>
          <w:p w14:paraId="25EA6A7C" w14:textId="431D13DE" w:rsidR="00B2503A" w:rsidRPr="00823A21" w:rsidRDefault="00FD502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Faiblesse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2D03DDEE" w14:textId="6BAEB1E3" w:rsidR="00B2503A" w:rsidRPr="00823A21" w:rsidRDefault="00FD502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Echec de la méthode</w:t>
            </w:r>
            <w:r w:rsidR="00AB4513" w:rsidRPr="002E208F">
              <w:rPr>
                <w:rFonts w:asciiTheme="minorHAnsi" w:hAnsiTheme="minorHAnsi" w:cstheme="minorHAnsi"/>
                <w:bCs/>
                <w:color w:val="000000"/>
                <w:sz w:val="20"/>
                <w:szCs w:val="20"/>
                <w:lang w:val="fr-FR" w:eastAsia="en-IN"/>
              </w:rPr>
              <w:t xml:space="preserve"> (grossesse)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0865C6DC" w14:textId="1ADEC470" w:rsidR="00B2503A" w:rsidRPr="00823A21" w:rsidRDefault="00FD502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Augmen</w:t>
            </w:r>
            <w:r w:rsidR="00EC09D5" w:rsidRPr="00823A21">
              <w:rPr>
                <w:rFonts w:asciiTheme="minorHAnsi" w:hAnsiTheme="minorHAnsi" w:cstheme="minorHAnsi"/>
                <w:bCs/>
                <w:color w:val="000000"/>
                <w:sz w:val="20"/>
                <w:szCs w:val="20"/>
                <w:lang w:val="fr-FR" w:eastAsia="en-IN"/>
              </w:rPr>
              <w:t>tation du risque d’infection</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4A2A73EC" w14:textId="2D11750B" w:rsidR="002F2B6A" w:rsidRPr="002E208F" w:rsidRDefault="00EC09D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Réduction de</w:t>
            </w:r>
            <w:r w:rsidR="00AB4513" w:rsidRPr="002E208F">
              <w:rPr>
                <w:rFonts w:asciiTheme="minorHAnsi" w:hAnsiTheme="minorHAnsi" w:cstheme="minorHAnsi"/>
                <w:bCs/>
                <w:color w:val="000000"/>
                <w:sz w:val="20"/>
                <w:szCs w:val="20"/>
                <w:lang w:val="fr-FR" w:eastAsia="en-IN"/>
              </w:rPr>
              <w:t xml:space="preserve">s </w:t>
            </w:r>
            <w:r w:rsidRPr="00823A21">
              <w:rPr>
                <w:rFonts w:asciiTheme="minorHAnsi" w:hAnsiTheme="minorHAnsi" w:cstheme="minorHAnsi"/>
                <w:bCs/>
                <w:color w:val="000000"/>
                <w:sz w:val="20"/>
                <w:szCs w:val="20"/>
                <w:lang w:val="fr-FR" w:eastAsia="en-IN"/>
              </w:rPr>
              <w:t>sensation</w:t>
            </w:r>
            <w:r w:rsidR="00AB4513" w:rsidRPr="002E208F">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w:t>
            </w:r>
            <w:r w:rsidR="00AB4513" w:rsidRPr="002E208F">
              <w:rPr>
                <w:rFonts w:asciiTheme="minorHAnsi" w:hAnsiTheme="minorHAnsi" w:cstheme="minorHAnsi"/>
                <w:bCs/>
                <w:color w:val="000000"/>
                <w:sz w:val="20"/>
                <w:szCs w:val="20"/>
                <w:lang w:val="fr-FR" w:eastAsia="en-IN"/>
              </w:rPr>
              <w:t>p</w:t>
            </w:r>
            <w:r w:rsidRPr="00823A21">
              <w:rPr>
                <w:rFonts w:asciiTheme="minorHAnsi" w:hAnsiTheme="minorHAnsi" w:cstheme="minorHAnsi"/>
                <w:bCs/>
                <w:color w:val="000000"/>
                <w:sz w:val="20"/>
                <w:szCs w:val="20"/>
                <w:lang w:val="fr-FR" w:eastAsia="en-IN"/>
              </w:rPr>
              <w:t xml:space="preserve">laisir des rapports sexuels </w:t>
            </w:r>
          </w:p>
          <w:p w14:paraId="438A9FC4" w14:textId="2455E677" w:rsidR="00B2503A" w:rsidRPr="00823A21" w:rsidRDefault="002F2B6A"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Ge</w:t>
            </w:r>
            <w:r w:rsidR="00EC09D5" w:rsidRPr="00823A21">
              <w:rPr>
                <w:rFonts w:asciiTheme="minorHAnsi" w:hAnsiTheme="minorHAnsi" w:cstheme="minorHAnsi"/>
                <w:bCs/>
                <w:color w:val="000000"/>
                <w:sz w:val="20"/>
                <w:szCs w:val="20"/>
                <w:lang w:val="fr-FR" w:eastAsia="en-IN"/>
              </w:rPr>
              <w:t>ne</w:t>
            </w:r>
            <w:r w:rsidRPr="002E208F">
              <w:rPr>
                <w:rFonts w:asciiTheme="minorHAnsi" w:hAnsiTheme="minorHAnsi" w:cstheme="minorHAnsi"/>
                <w:bCs/>
                <w:color w:val="000000"/>
                <w:sz w:val="20"/>
                <w:szCs w:val="20"/>
                <w:lang w:val="fr-FR" w:eastAsia="en-IN"/>
              </w:rPr>
              <w:t xml:space="preserve"> lors des rapports sexuels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382004BC" w14:textId="0A4188D5" w:rsidR="00B2503A" w:rsidRPr="00823A21" w:rsidRDefault="0070776C"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M</w:t>
            </w:r>
            <w:r w:rsidR="00EC09D5" w:rsidRPr="00823A21">
              <w:rPr>
                <w:rFonts w:asciiTheme="minorHAnsi" w:hAnsiTheme="minorHAnsi" w:cstheme="minorHAnsi"/>
                <w:bCs/>
                <w:color w:val="000000"/>
                <w:sz w:val="20"/>
                <w:szCs w:val="20"/>
                <w:lang w:val="fr-FR" w:eastAsia="en-IN"/>
              </w:rPr>
              <w:t>alformations génitales chez le futur bébé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3F6274AB" w14:textId="03A10F7B" w:rsidR="00B2503A" w:rsidRPr="00823A21" w:rsidRDefault="0070776C"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I</w:t>
            </w:r>
            <w:r w:rsidR="00EC09D5" w:rsidRPr="00823A21">
              <w:rPr>
                <w:rFonts w:asciiTheme="minorHAnsi" w:hAnsiTheme="minorHAnsi" w:cstheme="minorHAnsi"/>
                <w:bCs/>
                <w:color w:val="000000"/>
                <w:sz w:val="20"/>
                <w:szCs w:val="20"/>
                <w:lang w:val="fr-FR" w:eastAsia="en-IN"/>
              </w:rPr>
              <w:t>nfertilité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08A5C3FA" w14:textId="1364BA09" w:rsidR="0070776C" w:rsidRPr="002E208F" w:rsidRDefault="00EC09D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Saignements excessifs</w:t>
            </w:r>
            <w:r w:rsidR="0070776C" w:rsidRPr="002E208F">
              <w:rPr>
                <w:rFonts w:asciiTheme="minorHAnsi" w:hAnsiTheme="minorHAnsi" w:cstheme="minorHAnsi"/>
                <w:bCs/>
                <w:color w:val="000000"/>
                <w:sz w:val="20"/>
                <w:szCs w:val="20"/>
                <w:lang w:val="fr-FR" w:eastAsia="en-IN"/>
              </w:rPr>
              <w:t xml:space="preserve"> </w:t>
            </w:r>
            <w:r w:rsidR="0070776C" w:rsidRPr="002E208F">
              <w:rPr>
                <w:rFonts w:asciiTheme="minorHAnsi" w:hAnsiTheme="minorHAnsi" w:cstheme="minorHAnsi"/>
                <w:bCs/>
                <w:color w:val="000000"/>
                <w:sz w:val="20"/>
                <w:szCs w:val="20"/>
                <w:lang w:val="fr-FR" w:eastAsia="en-IN"/>
              </w:rPr>
              <w:tab/>
              <w:t>G</w:t>
            </w:r>
          </w:p>
          <w:p w14:paraId="2B5B1756" w14:textId="15565856" w:rsidR="00B2503A" w:rsidRPr="00823A21" w:rsidRDefault="0070776C"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D</w:t>
            </w:r>
            <w:r w:rsidR="00EC09D5" w:rsidRPr="00823A21">
              <w:rPr>
                <w:rFonts w:asciiTheme="minorHAnsi" w:hAnsiTheme="minorHAnsi" w:cstheme="minorHAnsi"/>
                <w:bCs/>
                <w:color w:val="000000"/>
                <w:sz w:val="20"/>
                <w:szCs w:val="20"/>
                <w:lang w:val="fr-FR" w:eastAsia="en-IN"/>
              </w:rPr>
              <w:t>ouleurs abdominales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H</w:t>
            </w:r>
          </w:p>
          <w:p w14:paraId="38E0B056" w14:textId="74235B5A" w:rsidR="00B2503A" w:rsidRPr="00823A21" w:rsidRDefault="00EC09D5"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1ED9A73D" w14:textId="75226E30" w:rsidR="00B2503A" w:rsidRPr="00823A21" w:rsidRDefault="00EC09D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cause aucun problème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Y</w:t>
            </w:r>
          </w:p>
          <w:p w14:paraId="1EF19A64" w14:textId="2041EC31" w:rsidR="00B2503A" w:rsidRPr="00823A21" w:rsidRDefault="00EC09D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5E1CFB"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35BCAFE4"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5793DAFB" w14:textId="77777777" w:rsidTr="00FD32FD">
        <w:trPr>
          <w:trHeight w:val="382"/>
          <w:jc w:val="center"/>
        </w:trPr>
        <w:tc>
          <w:tcPr>
            <w:tcW w:w="658" w:type="dxa"/>
          </w:tcPr>
          <w:p w14:paraId="04CC7111" w14:textId="3129E6A4"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3</w:t>
            </w:r>
          </w:p>
        </w:tc>
        <w:tc>
          <w:tcPr>
            <w:tcW w:w="5291" w:type="dxa"/>
          </w:tcPr>
          <w:p w14:paraId="321A3ABF" w14:textId="38A5FDA9" w:rsidR="00B2503A" w:rsidRPr="00823A21" w:rsidRDefault="003E3660" w:rsidP="001714EC">
            <w:pPr>
              <w:tabs>
                <w:tab w:val="left" w:pos="-720"/>
              </w:tabs>
              <w:suppressAutoHyphens/>
              <w:rPr>
                <w:rFonts w:asciiTheme="minorHAnsi" w:hAnsiTheme="minorHAnsi" w:cstheme="minorHAnsi"/>
                <w:b/>
                <w:bCs/>
                <w:color w:val="000000"/>
                <w:sz w:val="20"/>
                <w:szCs w:val="20"/>
                <w:lang w:val="fr-FR" w:eastAsia="en-IN"/>
              </w:rPr>
            </w:pPr>
            <w:r w:rsidRPr="00823A21">
              <w:rPr>
                <w:rFonts w:asciiTheme="minorHAnsi" w:hAnsiTheme="minorHAnsi" w:cstheme="minorHAnsi"/>
                <w:bCs/>
                <w:color w:val="000000"/>
                <w:sz w:val="20"/>
                <w:szCs w:val="20"/>
                <w:lang w:val="fr-FR" w:eastAsia="en-IN"/>
              </w:rPr>
              <w:t>Quels sont les états de santé et les situations dans lesquels</w:t>
            </w:r>
            <w:r w:rsidR="00B250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 xml:space="preserve">une femme ne devrait pas utiliser de </w:t>
            </w:r>
            <w:r w:rsidR="00833B05" w:rsidRPr="00823A21">
              <w:rPr>
                <w:rFonts w:asciiTheme="minorHAnsi" w:hAnsiTheme="minorHAnsi" w:cstheme="minorHAnsi"/>
                <w:b/>
                <w:bCs/>
                <w:color w:val="000000"/>
                <w:sz w:val="18"/>
                <w:szCs w:val="20"/>
                <w:lang w:val="fr-FR" w:eastAsia="en-IN"/>
              </w:rPr>
              <w:t>DUI</w:t>
            </w:r>
            <w:r w:rsidR="00833B05" w:rsidRPr="00823A21">
              <w:rPr>
                <w:rFonts w:asciiTheme="minorHAnsi" w:hAnsiTheme="minorHAnsi" w:cstheme="minorHAnsi"/>
                <w:b/>
                <w:bCs/>
                <w:color w:val="000000"/>
                <w:sz w:val="20"/>
                <w:szCs w:val="20"/>
                <w:lang w:val="fr-FR" w:eastAsia="en-IN"/>
              </w:rPr>
              <w:t xml:space="preserve"> ?</w:t>
            </w:r>
          </w:p>
          <w:p w14:paraId="519733E2" w14:textId="77777777" w:rsidR="0045321B" w:rsidRPr="002E208F" w:rsidRDefault="0045321B" w:rsidP="001714EC">
            <w:pPr>
              <w:rPr>
                <w:rFonts w:asciiTheme="minorHAnsi" w:hAnsiTheme="minorHAnsi" w:cstheme="minorHAnsi"/>
                <w:bCs/>
                <w:sz w:val="20"/>
                <w:szCs w:val="20"/>
                <w:lang w:val="fr-FR"/>
              </w:rPr>
            </w:pPr>
          </w:p>
          <w:p w14:paraId="3EBE9F90"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425902D7" w14:textId="77777777" w:rsidR="0045321B" w:rsidRPr="00823A21" w:rsidRDefault="0045321B" w:rsidP="001714EC">
            <w:pPr>
              <w:rPr>
                <w:rFonts w:asciiTheme="minorHAnsi" w:hAnsiTheme="minorHAnsi" w:cstheme="minorHAnsi"/>
                <w:bCs/>
                <w:sz w:val="20"/>
                <w:szCs w:val="20"/>
                <w:lang w:val="fr-FR"/>
              </w:rPr>
            </w:pPr>
          </w:p>
          <w:p w14:paraId="7CDB02D8" w14:textId="50D5C359" w:rsidR="00B2503A" w:rsidRPr="00823A21" w:rsidRDefault="00B2503A" w:rsidP="00915C20">
            <w:pPr>
              <w:tabs>
                <w:tab w:val="left" w:pos="-720"/>
              </w:tabs>
              <w:suppressAutoHyphens/>
              <w:rPr>
                <w:rFonts w:asciiTheme="minorHAnsi" w:hAnsiTheme="minorHAnsi" w:cstheme="minorHAnsi"/>
                <w:bCs/>
                <w:color w:val="000000"/>
                <w:sz w:val="20"/>
                <w:szCs w:val="20"/>
                <w:lang w:val="fr-FR" w:eastAsia="en-IN"/>
              </w:rPr>
            </w:pPr>
          </w:p>
        </w:tc>
        <w:tc>
          <w:tcPr>
            <w:tcW w:w="3827" w:type="dxa"/>
          </w:tcPr>
          <w:p w14:paraId="790918F8" w14:textId="3B76164C" w:rsidR="00B2503A" w:rsidRPr="00823A21" w:rsidRDefault="003E36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Femme n’étant jamais tombé enceinte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6D0FCFB6" w14:textId="5C0DCD53" w:rsidR="00B2503A" w:rsidRPr="00823A21" w:rsidRDefault="003E36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Femme </w:t>
            </w:r>
            <w:r w:rsidR="00F6460C" w:rsidRPr="002E208F">
              <w:rPr>
                <w:rFonts w:asciiTheme="minorHAnsi" w:hAnsiTheme="minorHAnsi" w:cstheme="minorHAnsi"/>
                <w:bCs/>
                <w:color w:val="000000"/>
                <w:sz w:val="20"/>
                <w:szCs w:val="20"/>
                <w:lang w:val="fr-FR" w:eastAsia="en-IN"/>
              </w:rPr>
              <w:t xml:space="preserve">très </w:t>
            </w:r>
            <w:r w:rsidRPr="00823A21">
              <w:rPr>
                <w:rFonts w:asciiTheme="minorHAnsi" w:hAnsiTheme="minorHAnsi" w:cstheme="minorHAnsi"/>
                <w:bCs/>
                <w:color w:val="000000"/>
                <w:sz w:val="20"/>
                <w:szCs w:val="20"/>
                <w:lang w:val="fr-FR" w:eastAsia="en-IN"/>
              </w:rPr>
              <w:t>anémiée</w:t>
            </w:r>
            <w:r w:rsidR="00B2503A" w:rsidRPr="00823A21">
              <w:rPr>
                <w:rFonts w:asciiTheme="minorHAnsi" w:hAnsiTheme="minorHAnsi" w:cstheme="minorHAnsi"/>
                <w:bCs/>
                <w:color w:val="000000"/>
                <w:sz w:val="20"/>
                <w:szCs w:val="20"/>
                <w:lang w:val="fr-FR" w:eastAsia="en-IN"/>
              </w:rPr>
              <w:tab/>
              <w:t>B</w:t>
            </w:r>
          </w:p>
          <w:p w14:paraId="12A06F6F" w14:textId="188AE17D" w:rsidR="00B2503A" w:rsidRPr="00823A21" w:rsidRDefault="003E36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Femme avec des </w:t>
            </w:r>
            <w:r w:rsidR="00F6460C" w:rsidRPr="002E208F">
              <w:rPr>
                <w:rFonts w:asciiTheme="minorHAnsi" w:hAnsiTheme="minorHAnsi" w:cstheme="minorHAnsi"/>
                <w:bCs/>
                <w:color w:val="000000"/>
                <w:sz w:val="20"/>
                <w:szCs w:val="20"/>
                <w:lang w:val="fr-FR" w:eastAsia="en-IN"/>
              </w:rPr>
              <w:t>risques</w:t>
            </w:r>
            <w:r w:rsidR="00F6460C"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d’obtenir des IST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2FDFA19C" w14:textId="22F94750" w:rsidR="00B2503A" w:rsidRPr="00823A21" w:rsidRDefault="003E36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Infections </w:t>
            </w:r>
            <w:r w:rsidR="000779F7" w:rsidRPr="002E208F">
              <w:rPr>
                <w:rFonts w:asciiTheme="minorHAnsi" w:hAnsiTheme="minorHAnsi" w:cstheme="minorHAnsi"/>
                <w:bCs/>
                <w:color w:val="000000"/>
                <w:sz w:val="20"/>
                <w:szCs w:val="20"/>
                <w:lang w:val="fr-FR" w:eastAsia="en-IN"/>
              </w:rPr>
              <w:t>dans les trompes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31479E90" w14:textId="503185CE"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Infections </w:t>
            </w:r>
            <w:r w:rsidR="000779F7" w:rsidRPr="002E208F">
              <w:rPr>
                <w:rFonts w:asciiTheme="minorHAnsi" w:hAnsiTheme="minorHAnsi" w:cstheme="minorHAnsi"/>
                <w:bCs/>
                <w:color w:val="000000"/>
                <w:sz w:val="20"/>
                <w:szCs w:val="20"/>
                <w:lang w:val="fr-FR" w:eastAsia="en-IN"/>
              </w:rPr>
              <w:t>utérines</w:t>
            </w:r>
            <w:r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ab/>
              <w:t>E</w:t>
            </w:r>
          </w:p>
          <w:p w14:paraId="239AB954" w14:textId="3688193F" w:rsidR="00B2503A" w:rsidRPr="00823A21" w:rsidRDefault="00B4531D"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I</w:t>
            </w:r>
            <w:r w:rsidR="003E3660" w:rsidRPr="00823A21">
              <w:rPr>
                <w:rFonts w:asciiTheme="minorHAnsi" w:hAnsiTheme="minorHAnsi" w:cstheme="minorHAnsi"/>
                <w:bCs/>
                <w:color w:val="000000"/>
                <w:sz w:val="20"/>
                <w:szCs w:val="20"/>
                <w:lang w:val="fr-FR" w:eastAsia="en-IN"/>
              </w:rPr>
              <w:t>nfection après avoir donné naissance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01C49C25" w14:textId="326A79F2" w:rsidR="00B2503A" w:rsidRPr="00823A21" w:rsidRDefault="00B4531D"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G</w:t>
            </w:r>
            <w:r w:rsidR="003E3660" w:rsidRPr="00823A21">
              <w:rPr>
                <w:rFonts w:asciiTheme="minorHAnsi" w:hAnsiTheme="minorHAnsi" w:cstheme="minorHAnsi"/>
                <w:bCs/>
                <w:color w:val="000000"/>
                <w:sz w:val="20"/>
                <w:szCs w:val="20"/>
                <w:lang w:val="fr-FR" w:eastAsia="en-IN"/>
              </w:rPr>
              <w:t xml:space="preserve">rossesse </w:t>
            </w:r>
            <w:r w:rsidRPr="002E208F">
              <w:rPr>
                <w:rFonts w:asciiTheme="minorHAnsi" w:hAnsiTheme="minorHAnsi" w:cstheme="minorHAnsi"/>
                <w:bCs/>
                <w:color w:val="000000"/>
                <w:sz w:val="20"/>
                <w:szCs w:val="20"/>
                <w:lang w:val="fr-FR" w:eastAsia="en-IN"/>
              </w:rPr>
              <w:t>tubaire en cours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G</w:t>
            </w:r>
          </w:p>
          <w:p w14:paraId="6EA6D5A3" w14:textId="3D827031" w:rsidR="00B2503A" w:rsidRPr="00823A21" w:rsidRDefault="00B4531D"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F</w:t>
            </w:r>
            <w:r w:rsidR="00006A41" w:rsidRPr="00823A21">
              <w:rPr>
                <w:rFonts w:asciiTheme="minorHAnsi" w:hAnsiTheme="minorHAnsi" w:cstheme="minorHAnsi"/>
                <w:bCs/>
                <w:color w:val="000000"/>
                <w:sz w:val="20"/>
                <w:szCs w:val="20"/>
                <w:lang w:val="fr-FR" w:eastAsia="en-IN"/>
              </w:rPr>
              <w:t>emmes qui se plaignent de saignements et de douleurs pendant les règles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H</w:t>
            </w:r>
          </w:p>
          <w:p w14:paraId="115EAFC7" w14:textId="0C4868C4" w:rsidR="00B2503A" w:rsidRPr="00823A21" w:rsidRDefault="00006A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Femmes ayant beaucoup d’enfants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I</w:t>
            </w:r>
          </w:p>
          <w:p w14:paraId="788A1C83" w14:textId="5016E084" w:rsidR="00B2503A" w:rsidRPr="00823A21" w:rsidRDefault="00006A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Femme ayant </w:t>
            </w:r>
            <w:r w:rsidR="00164261" w:rsidRPr="002E208F">
              <w:rPr>
                <w:rFonts w:asciiTheme="minorHAnsi" w:hAnsiTheme="minorHAnsi" w:cstheme="minorHAnsi"/>
                <w:bCs/>
                <w:color w:val="000000"/>
                <w:sz w:val="20"/>
                <w:szCs w:val="20"/>
                <w:lang w:val="fr-FR" w:eastAsia="en-IN"/>
              </w:rPr>
              <w:t>bénéficié d’</w:t>
            </w:r>
            <w:r w:rsidRPr="00823A21">
              <w:rPr>
                <w:rFonts w:asciiTheme="minorHAnsi" w:hAnsiTheme="minorHAnsi" w:cstheme="minorHAnsi"/>
                <w:bCs/>
                <w:color w:val="000000"/>
                <w:sz w:val="20"/>
                <w:szCs w:val="20"/>
                <w:lang w:val="fr-FR" w:eastAsia="en-IN"/>
              </w:rPr>
              <w:t>une césarienne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J</w:t>
            </w:r>
          </w:p>
          <w:p w14:paraId="6574C8C5" w14:textId="475F9F0B" w:rsidR="00B2503A" w:rsidRPr="00823A21" w:rsidRDefault="00006A41"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4C471F15" w14:textId="7F86AEDF" w:rsidR="00B2503A" w:rsidRPr="00823A21" w:rsidRDefault="00006A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5E1CFB"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5F804996"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52446273" w14:textId="77777777" w:rsidTr="00FD32FD">
        <w:trPr>
          <w:trHeight w:val="382"/>
          <w:jc w:val="center"/>
        </w:trPr>
        <w:tc>
          <w:tcPr>
            <w:tcW w:w="658" w:type="dxa"/>
          </w:tcPr>
          <w:p w14:paraId="5E44A0B4" w14:textId="28E785E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4</w:t>
            </w:r>
          </w:p>
        </w:tc>
        <w:tc>
          <w:tcPr>
            <w:tcW w:w="5291" w:type="dxa"/>
          </w:tcPr>
          <w:p w14:paraId="09D60B36" w14:textId="146DD664" w:rsidR="00B2503A" w:rsidRPr="00823A21" w:rsidRDefault="00F0052C" w:rsidP="00F0052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retarder la première naissance ?</w:t>
            </w:r>
          </w:p>
        </w:tc>
        <w:tc>
          <w:tcPr>
            <w:tcW w:w="3827" w:type="dxa"/>
          </w:tcPr>
          <w:p w14:paraId="7378C6B8" w14:textId="2F3A0F9A" w:rsidR="00B2503A" w:rsidRPr="00823A21" w:rsidRDefault="00F0052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1</w:t>
            </w:r>
          </w:p>
          <w:p w14:paraId="7B6C7235" w14:textId="41E77304"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F0052C"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p w14:paraId="0A6654B7" w14:textId="423633A3" w:rsidR="00B2503A" w:rsidRPr="00823A21" w:rsidRDefault="00F0052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5E1CFB"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Cs/>
                <w:color w:val="000000"/>
                <w:sz w:val="20"/>
                <w:szCs w:val="20"/>
                <w:lang w:val="fr-FR" w:eastAsia="en-IN"/>
              </w:rPr>
              <w:t>8</w:t>
            </w:r>
          </w:p>
        </w:tc>
        <w:tc>
          <w:tcPr>
            <w:tcW w:w="851" w:type="dxa"/>
          </w:tcPr>
          <w:p w14:paraId="12CCB4E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184477D1" w14:textId="77777777" w:rsidTr="00FD32FD">
        <w:trPr>
          <w:trHeight w:val="382"/>
          <w:jc w:val="center"/>
        </w:trPr>
        <w:tc>
          <w:tcPr>
            <w:tcW w:w="658" w:type="dxa"/>
          </w:tcPr>
          <w:p w14:paraId="2481A487" w14:textId="69AC825D"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5</w:t>
            </w:r>
          </w:p>
        </w:tc>
        <w:tc>
          <w:tcPr>
            <w:tcW w:w="5291" w:type="dxa"/>
          </w:tcPr>
          <w:p w14:paraId="1C91A537" w14:textId="4CAB6907" w:rsidR="00B2503A" w:rsidRPr="00823A21" w:rsidRDefault="00F0052C"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au maintien de l’intervalle entre deux naissances ?</w:t>
            </w:r>
          </w:p>
        </w:tc>
        <w:tc>
          <w:tcPr>
            <w:tcW w:w="3827" w:type="dxa"/>
          </w:tcPr>
          <w:p w14:paraId="1A7BDE1D" w14:textId="5F8C136B" w:rsidR="00B2503A" w:rsidRPr="00823A21" w:rsidRDefault="00F0052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1</w:t>
            </w:r>
          </w:p>
          <w:p w14:paraId="1D04BBAE" w14:textId="72A40C8D"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F0052C"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p w14:paraId="59A0BE14" w14:textId="0F416AC7" w:rsidR="00B2503A" w:rsidRPr="00823A21" w:rsidRDefault="00F0052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5E1CFB"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Cs/>
                <w:color w:val="000000"/>
                <w:sz w:val="20"/>
                <w:szCs w:val="20"/>
                <w:lang w:val="fr-FR" w:eastAsia="en-IN"/>
              </w:rPr>
              <w:t>8</w:t>
            </w:r>
          </w:p>
        </w:tc>
        <w:tc>
          <w:tcPr>
            <w:tcW w:w="851" w:type="dxa"/>
          </w:tcPr>
          <w:p w14:paraId="06A8E421"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503100DC" w14:textId="77777777" w:rsidTr="00FD32FD">
        <w:trPr>
          <w:trHeight w:val="382"/>
          <w:jc w:val="center"/>
        </w:trPr>
        <w:tc>
          <w:tcPr>
            <w:tcW w:w="658" w:type="dxa"/>
          </w:tcPr>
          <w:p w14:paraId="15B55EC0" w14:textId="463D9C72"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6</w:t>
            </w:r>
          </w:p>
        </w:tc>
        <w:tc>
          <w:tcPr>
            <w:tcW w:w="5291" w:type="dxa"/>
          </w:tcPr>
          <w:p w14:paraId="6A00ACB6" w14:textId="4C346E0F" w:rsidR="00B2503A" w:rsidRPr="00823A21" w:rsidRDefault="0062756C" w:rsidP="00AB6555">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Pensez-vous </w:t>
            </w:r>
            <w:r w:rsidR="005E1CFB" w:rsidRPr="00823A21">
              <w:rPr>
                <w:rFonts w:asciiTheme="minorHAnsi" w:hAnsiTheme="minorHAnsi" w:cstheme="minorHAnsi"/>
                <w:bCs/>
                <w:color w:val="000000"/>
                <w:sz w:val="20"/>
                <w:szCs w:val="20"/>
                <w:lang w:val="fr-FR" w:eastAsia="en-IN"/>
              </w:rPr>
              <w:t xml:space="preserve">que </w:t>
            </w:r>
            <w:r w:rsidRPr="00823A21">
              <w:rPr>
                <w:rFonts w:asciiTheme="minorHAnsi" w:hAnsiTheme="minorHAnsi" w:cstheme="minorHAnsi"/>
                <w:bCs/>
                <w:color w:val="000000"/>
                <w:sz w:val="20"/>
                <w:szCs w:val="20"/>
                <w:lang w:val="fr-FR" w:eastAsia="en-IN"/>
              </w:rPr>
              <w:t xml:space="preserve">les légers saignements après l’insertion </w:t>
            </w:r>
            <w:r w:rsidR="00833B05" w:rsidRPr="00823A21">
              <w:rPr>
                <w:rFonts w:asciiTheme="minorHAnsi" w:hAnsiTheme="minorHAnsi" w:cstheme="minorHAnsi"/>
                <w:bCs/>
                <w:color w:val="000000"/>
                <w:sz w:val="20"/>
                <w:szCs w:val="20"/>
                <w:lang w:val="fr-FR" w:eastAsia="en-IN"/>
              </w:rPr>
              <w:t xml:space="preserve">de </w:t>
            </w:r>
            <w:r w:rsidR="00833B05" w:rsidRPr="00823A21">
              <w:rPr>
                <w:rFonts w:asciiTheme="minorHAnsi" w:hAnsiTheme="minorHAnsi" w:cstheme="minorHAnsi"/>
                <w:b/>
                <w:bCs/>
                <w:color w:val="000000"/>
                <w:sz w:val="20"/>
                <w:szCs w:val="20"/>
                <w:lang w:val="fr-FR" w:eastAsia="en-IN"/>
              </w:rPr>
              <w:t>DUI</w:t>
            </w:r>
            <w:r w:rsidR="00833B05"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 xml:space="preserve">sont normaux </w:t>
            </w:r>
            <w:r w:rsidR="00B2503A" w:rsidRPr="00823A21">
              <w:rPr>
                <w:rFonts w:asciiTheme="minorHAnsi" w:hAnsiTheme="minorHAnsi" w:cstheme="minorHAnsi"/>
                <w:bCs/>
                <w:color w:val="000000"/>
                <w:sz w:val="20"/>
                <w:szCs w:val="20"/>
                <w:lang w:val="fr-FR" w:eastAsia="en-IN"/>
              </w:rPr>
              <w:t>?</w:t>
            </w:r>
          </w:p>
        </w:tc>
        <w:tc>
          <w:tcPr>
            <w:tcW w:w="3827" w:type="dxa"/>
          </w:tcPr>
          <w:p w14:paraId="36EEAE77" w14:textId="0ADCC52C" w:rsidR="00B2503A" w:rsidRPr="00823A21" w:rsidRDefault="006275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1</w:t>
            </w:r>
          </w:p>
          <w:p w14:paraId="7DA7D7BB" w14:textId="5C8759AD"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62756C"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p w14:paraId="2B0C0C3C" w14:textId="4C733B7B" w:rsidR="00B2503A" w:rsidRPr="00823A21" w:rsidRDefault="006275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5E1CFB"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884E7E" w:rsidRPr="00823A21">
              <w:rPr>
                <w:rFonts w:asciiTheme="minorHAnsi" w:hAnsiTheme="minorHAnsi" w:cstheme="minorHAnsi"/>
                <w:bCs/>
                <w:color w:val="000000"/>
                <w:sz w:val="20"/>
                <w:szCs w:val="20"/>
                <w:lang w:val="fr-FR" w:eastAsia="en-IN"/>
              </w:rPr>
              <w:tab/>
              <w:t>8</w:t>
            </w:r>
          </w:p>
        </w:tc>
        <w:tc>
          <w:tcPr>
            <w:tcW w:w="851" w:type="dxa"/>
          </w:tcPr>
          <w:p w14:paraId="083E1179"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6EB6A543" w14:textId="77777777" w:rsidTr="00FD32FD">
        <w:trPr>
          <w:trHeight w:val="382"/>
          <w:jc w:val="center"/>
        </w:trPr>
        <w:tc>
          <w:tcPr>
            <w:tcW w:w="658" w:type="dxa"/>
          </w:tcPr>
          <w:p w14:paraId="02FAD0B7" w14:textId="6A66BC0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7</w:t>
            </w:r>
          </w:p>
        </w:tc>
        <w:tc>
          <w:tcPr>
            <w:tcW w:w="5291" w:type="dxa"/>
          </w:tcPr>
          <w:p w14:paraId="6B25B952" w14:textId="6D6BAEEF" w:rsidR="00B2503A" w:rsidRPr="00823A21" w:rsidRDefault="00791DC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quel est le moment le plus recommandé</w:t>
            </w:r>
            <w:r w:rsidR="00B250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 xml:space="preserve">pour insérer à une femme un </w:t>
            </w:r>
            <w:r w:rsidR="00833B05" w:rsidRPr="00823A21">
              <w:rPr>
                <w:rFonts w:asciiTheme="minorHAnsi" w:hAnsiTheme="minorHAnsi" w:cstheme="minorHAnsi"/>
                <w:b/>
                <w:bCs/>
                <w:color w:val="000000"/>
                <w:sz w:val="18"/>
                <w:szCs w:val="20"/>
                <w:lang w:val="fr-FR" w:eastAsia="en-IN"/>
              </w:rPr>
              <w:t>DUI</w:t>
            </w:r>
            <w:r w:rsidR="00833B05" w:rsidRPr="00823A21">
              <w:rPr>
                <w:rFonts w:asciiTheme="minorHAnsi" w:hAnsiTheme="minorHAnsi" w:cstheme="minorHAnsi"/>
                <w:b/>
                <w:bCs/>
                <w:color w:val="000000"/>
                <w:sz w:val="20"/>
                <w:szCs w:val="20"/>
                <w:lang w:val="fr-FR" w:eastAsia="en-IN"/>
              </w:rPr>
              <w:t xml:space="preserve"> ?</w:t>
            </w:r>
          </w:p>
          <w:p w14:paraId="783DB1CE" w14:textId="77777777" w:rsidR="0045321B" w:rsidRPr="002E208F" w:rsidRDefault="0045321B" w:rsidP="001714EC">
            <w:pPr>
              <w:rPr>
                <w:rFonts w:asciiTheme="minorHAnsi" w:hAnsiTheme="minorHAnsi" w:cstheme="minorHAnsi"/>
                <w:bCs/>
                <w:sz w:val="20"/>
                <w:szCs w:val="20"/>
                <w:lang w:val="fr-FR"/>
              </w:rPr>
            </w:pPr>
          </w:p>
          <w:p w14:paraId="43F20ED1"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2CD2D155" w14:textId="77777777" w:rsidR="0045321B" w:rsidRPr="00823A21" w:rsidRDefault="0045321B" w:rsidP="001714EC">
            <w:pPr>
              <w:rPr>
                <w:rFonts w:asciiTheme="minorHAnsi" w:hAnsiTheme="minorHAnsi" w:cstheme="minorHAnsi"/>
                <w:bCs/>
                <w:sz w:val="20"/>
                <w:szCs w:val="20"/>
                <w:lang w:val="fr-FR"/>
              </w:rPr>
            </w:pPr>
          </w:p>
          <w:p w14:paraId="2FFEAE47" w14:textId="13B95E3D" w:rsidR="00B2503A" w:rsidRPr="00823A21" w:rsidRDefault="00B2503A" w:rsidP="00791DC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5870A060" w14:textId="3DEFC95E" w:rsidR="00B2503A" w:rsidRPr="00823A21" w:rsidRDefault="005E1CF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Dans les 12 premiers jours du cycle menstruel</w:t>
            </w:r>
            <w:r w:rsidR="00B2503A" w:rsidRPr="00823A21">
              <w:rPr>
                <w:rFonts w:asciiTheme="minorHAnsi" w:hAnsiTheme="minorHAnsi" w:cstheme="minorHAnsi"/>
                <w:bCs/>
                <w:color w:val="000000"/>
                <w:sz w:val="20"/>
                <w:szCs w:val="20"/>
                <w:lang w:val="fr-FR" w:eastAsia="en-IN"/>
              </w:rPr>
              <w:tab/>
              <w:t>A</w:t>
            </w:r>
          </w:p>
          <w:p w14:paraId="73C577C3" w14:textId="73F53F96"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Dans les 48 heures suivant l'accouchement</w:t>
            </w:r>
            <w:r w:rsidR="00B2503A" w:rsidRPr="00823A21">
              <w:rPr>
                <w:rFonts w:asciiTheme="minorHAnsi" w:hAnsiTheme="minorHAnsi" w:cstheme="minorHAnsi"/>
                <w:bCs/>
                <w:color w:val="000000"/>
                <w:sz w:val="20"/>
                <w:szCs w:val="20"/>
                <w:lang w:val="fr-FR" w:eastAsia="en-IN"/>
              </w:rPr>
              <w:tab/>
              <w:t>B</w:t>
            </w:r>
          </w:p>
          <w:p w14:paraId="79905B76" w14:textId="32C1B778"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Après six semaines suivant l'accouchement</w:t>
            </w:r>
            <w:r w:rsidR="00B2503A" w:rsidRPr="00823A21">
              <w:rPr>
                <w:rFonts w:asciiTheme="minorHAnsi" w:hAnsiTheme="minorHAnsi" w:cstheme="minorHAnsi"/>
                <w:bCs/>
                <w:color w:val="000000"/>
                <w:sz w:val="20"/>
                <w:szCs w:val="20"/>
                <w:lang w:val="fr-FR" w:eastAsia="en-IN"/>
              </w:rPr>
              <w:tab/>
              <w:t>C</w:t>
            </w:r>
          </w:p>
          <w:p w14:paraId="3211C62A" w14:textId="524B7DFC"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Dans les 12 jours suivant une interruption de grossesse</w:t>
            </w:r>
            <w:r w:rsidR="00B2503A" w:rsidRPr="00823A21">
              <w:rPr>
                <w:rFonts w:asciiTheme="minorHAnsi" w:hAnsiTheme="minorHAnsi" w:cstheme="minorHAnsi"/>
                <w:bCs/>
                <w:color w:val="000000"/>
                <w:sz w:val="20"/>
                <w:szCs w:val="20"/>
                <w:lang w:val="fr-FR" w:eastAsia="en-IN"/>
              </w:rPr>
              <w:tab/>
              <w:t>D</w:t>
            </w:r>
          </w:p>
          <w:p w14:paraId="6EEBFC51" w14:textId="10DC12A4" w:rsidR="00B2503A" w:rsidRPr="00823A21" w:rsidRDefault="00356D6A"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 (Précisez)</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6E3B9F11" w14:textId="6F81E418"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sais pas</w:t>
            </w:r>
            <w:r w:rsidR="00B2503A" w:rsidRPr="00823A21">
              <w:rPr>
                <w:rFonts w:asciiTheme="minorHAnsi" w:hAnsiTheme="minorHAnsi" w:cstheme="minorHAnsi"/>
                <w:bCs/>
                <w:color w:val="000000"/>
                <w:sz w:val="20"/>
                <w:szCs w:val="20"/>
                <w:lang w:val="fr-FR" w:eastAsia="en-IN"/>
              </w:rPr>
              <w:tab/>
              <w:t>Z</w:t>
            </w:r>
          </w:p>
        </w:tc>
        <w:tc>
          <w:tcPr>
            <w:tcW w:w="851" w:type="dxa"/>
          </w:tcPr>
          <w:p w14:paraId="005241E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356FC30E" w14:textId="77777777" w:rsidTr="00FD32FD">
        <w:trPr>
          <w:trHeight w:val="382"/>
          <w:jc w:val="center"/>
        </w:trPr>
        <w:tc>
          <w:tcPr>
            <w:tcW w:w="658" w:type="dxa"/>
          </w:tcPr>
          <w:p w14:paraId="6FEEE896" w14:textId="2AC0FD3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8</w:t>
            </w:r>
          </w:p>
        </w:tc>
        <w:tc>
          <w:tcPr>
            <w:tcW w:w="5291" w:type="dxa"/>
          </w:tcPr>
          <w:p w14:paraId="3B5DA446" w14:textId="18944CC4" w:rsidR="00B2503A" w:rsidRPr="00823A21" w:rsidRDefault="00791DC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qui peut insérer un</w:t>
            </w:r>
            <w:r w:rsidR="00B2503A" w:rsidRPr="00823A21">
              <w:rPr>
                <w:rFonts w:asciiTheme="minorHAnsi" w:hAnsiTheme="minorHAnsi" w:cstheme="minorHAnsi"/>
                <w:bCs/>
                <w:color w:val="000000"/>
                <w:sz w:val="20"/>
                <w:szCs w:val="20"/>
                <w:lang w:val="fr-FR" w:eastAsia="en-IN"/>
              </w:rPr>
              <w:t xml:space="preserve"> </w:t>
            </w:r>
            <w:r w:rsidR="00833B05" w:rsidRPr="00823A21">
              <w:rPr>
                <w:rFonts w:asciiTheme="minorHAnsi" w:hAnsiTheme="minorHAnsi" w:cstheme="minorHAnsi"/>
                <w:b/>
                <w:bCs/>
                <w:color w:val="000000"/>
                <w:sz w:val="18"/>
                <w:szCs w:val="20"/>
                <w:lang w:val="fr-FR" w:eastAsia="en-IN"/>
              </w:rPr>
              <w:t>DUI</w:t>
            </w:r>
            <w:r w:rsidR="00833B05" w:rsidRPr="00823A21">
              <w:rPr>
                <w:rFonts w:asciiTheme="minorHAnsi" w:hAnsiTheme="minorHAnsi" w:cstheme="minorHAnsi"/>
                <w:b/>
                <w:bCs/>
                <w:color w:val="000000"/>
                <w:sz w:val="20"/>
                <w:szCs w:val="20"/>
                <w:lang w:val="fr-FR" w:eastAsia="en-IN"/>
              </w:rPr>
              <w:t xml:space="preserve"> ?</w:t>
            </w:r>
          </w:p>
          <w:p w14:paraId="570A9C3C" w14:textId="77777777" w:rsidR="0045321B" w:rsidRPr="002E208F" w:rsidRDefault="0045321B" w:rsidP="001714EC">
            <w:pPr>
              <w:rPr>
                <w:rFonts w:asciiTheme="minorHAnsi" w:hAnsiTheme="minorHAnsi" w:cstheme="minorHAnsi"/>
                <w:bCs/>
                <w:sz w:val="20"/>
                <w:szCs w:val="20"/>
                <w:lang w:val="fr-FR"/>
              </w:rPr>
            </w:pPr>
          </w:p>
          <w:p w14:paraId="4985F8EA"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244E7EAE" w14:textId="77777777" w:rsidR="0045321B" w:rsidRPr="00823A21" w:rsidRDefault="0045321B" w:rsidP="001714EC">
            <w:pPr>
              <w:rPr>
                <w:rFonts w:asciiTheme="minorHAnsi" w:hAnsiTheme="minorHAnsi" w:cstheme="minorHAnsi"/>
                <w:bCs/>
                <w:sz w:val="20"/>
                <w:szCs w:val="20"/>
                <w:lang w:val="fr-FR"/>
              </w:rPr>
            </w:pPr>
          </w:p>
          <w:p w14:paraId="30ACA069" w14:textId="57924C15" w:rsidR="00B2503A" w:rsidRPr="00823A21" w:rsidRDefault="00B2503A" w:rsidP="00791DC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6992A725" w14:textId="4C0F0ABC" w:rsidR="00B2503A" w:rsidRPr="00823A21" w:rsidRDefault="00164261"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Tout médecin</w:t>
            </w:r>
            <w:r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4C457C2B" w14:textId="7E038F8A" w:rsidR="00164261" w:rsidRPr="002E208F" w:rsidRDefault="00164261" w:rsidP="00164261">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 xml:space="preserve">Gynécologue </w:t>
            </w:r>
            <w:r w:rsidRPr="002E208F">
              <w:rPr>
                <w:rFonts w:asciiTheme="minorHAnsi" w:hAnsiTheme="minorHAnsi" w:cstheme="minorHAnsi"/>
                <w:bCs/>
                <w:color w:val="000000"/>
                <w:sz w:val="20"/>
                <w:szCs w:val="20"/>
                <w:lang w:val="fr-FR" w:eastAsia="en-IN"/>
              </w:rPr>
              <w:tab/>
              <w:t>B</w:t>
            </w:r>
          </w:p>
          <w:p w14:paraId="0FFF3D81" w14:textId="59D0A6B1" w:rsidR="00164261" w:rsidRPr="002E208F" w:rsidRDefault="00164261" w:rsidP="00164261">
            <w:pPr>
              <w:tabs>
                <w:tab w:val="right" w:leader="dot" w:pos="3924"/>
              </w:tabs>
              <w:suppressAutoHyphens/>
              <w:rPr>
                <w:rFonts w:asciiTheme="minorHAnsi" w:hAnsiTheme="minorHAnsi" w:cstheme="minorHAnsi"/>
                <w:bCs/>
                <w:color w:val="000000"/>
                <w:sz w:val="20"/>
                <w:szCs w:val="20"/>
                <w:lang w:val="fr-FR" w:eastAsia="en-IN"/>
              </w:rPr>
            </w:pPr>
            <w:proofErr w:type="spellStart"/>
            <w:r w:rsidRPr="002E208F">
              <w:rPr>
                <w:rFonts w:asciiTheme="minorHAnsi" w:hAnsiTheme="minorHAnsi" w:cstheme="minorHAnsi"/>
                <w:bCs/>
                <w:color w:val="000000"/>
                <w:sz w:val="20"/>
                <w:szCs w:val="20"/>
                <w:lang w:val="fr-FR" w:eastAsia="en-IN"/>
              </w:rPr>
              <w:t>Sage</w:t>
            </w:r>
            <w:r w:rsidR="00435D33" w:rsidRPr="002E208F">
              <w:rPr>
                <w:rFonts w:asciiTheme="minorHAnsi" w:hAnsiTheme="minorHAnsi" w:cstheme="minorHAnsi"/>
                <w:bCs/>
                <w:color w:val="000000"/>
                <w:sz w:val="20"/>
                <w:szCs w:val="20"/>
                <w:lang w:val="fr-FR" w:eastAsia="en-IN"/>
              </w:rPr>
              <w:t>s</w:t>
            </w:r>
            <w:r w:rsidRPr="002E208F">
              <w:rPr>
                <w:rFonts w:asciiTheme="minorHAnsi" w:hAnsiTheme="minorHAnsi" w:cstheme="minorHAnsi"/>
                <w:bCs/>
                <w:color w:val="000000"/>
                <w:sz w:val="20"/>
                <w:szCs w:val="20"/>
                <w:lang w:val="fr-FR" w:eastAsia="en-IN"/>
              </w:rPr>
              <w:t>-femmes</w:t>
            </w:r>
            <w:proofErr w:type="spellEnd"/>
            <w:r w:rsidRPr="002E208F">
              <w:rPr>
                <w:rFonts w:asciiTheme="minorHAnsi" w:hAnsiTheme="minorHAnsi" w:cstheme="minorHAnsi"/>
                <w:bCs/>
                <w:color w:val="000000"/>
                <w:sz w:val="20"/>
                <w:szCs w:val="20"/>
                <w:lang w:val="fr-FR" w:eastAsia="en-IN"/>
              </w:rPr>
              <w:t xml:space="preserve"> </w:t>
            </w:r>
            <w:r w:rsidRPr="002E208F">
              <w:rPr>
                <w:rFonts w:asciiTheme="minorHAnsi" w:hAnsiTheme="minorHAnsi" w:cstheme="minorHAnsi"/>
                <w:bCs/>
                <w:color w:val="000000"/>
                <w:sz w:val="20"/>
                <w:szCs w:val="20"/>
                <w:lang w:val="fr-FR" w:eastAsia="en-IN"/>
              </w:rPr>
              <w:tab/>
            </w:r>
            <w:r w:rsidR="00435D33" w:rsidRPr="002E208F">
              <w:rPr>
                <w:rFonts w:asciiTheme="minorHAnsi" w:hAnsiTheme="minorHAnsi" w:cstheme="minorHAnsi"/>
                <w:bCs/>
                <w:color w:val="000000"/>
                <w:sz w:val="20"/>
                <w:szCs w:val="20"/>
                <w:lang w:val="fr-FR" w:eastAsia="en-IN"/>
              </w:rPr>
              <w:t>C</w:t>
            </w:r>
          </w:p>
          <w:p w14:paraId="3A232FD3" w14:textId="781BA237" w:rsidR="00B2503A" w:rsidRPr="00823A21" w:rsidRDefault="00791DC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Infirmière formée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435D33" w:rsidRPr="002E208F">
              <w:rPr>
                <w:rFonts w:asciiTheme="minorHAnsi" w:hAnsiTheme="minorHAnsi" w:cstheme="minorHAnsi"/>
                <w:bCs/>
                <w:color w:val="000000"/>
                <w:sz w:val="20"/>
                <w:szCs w:val="20"/>
                <w:lang w:val="fr-FR" w:eastAsia="en-IN"/>
              </w:rPr>
              <w:t>D</w:t>
            </w:r>
          </w:p>
          <w:p w14:paraId="72EE9561" w14:textId="572B029A"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ASC</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435D33" w:rsidRPr="002E208F">
              <w:rPr>
                <w:rFonts w:asciiTheme="minorHAnsi" w:hAnsiTheme="minorHAnsi" w:cstheme="minorHAnsi"/>
                <w:bCs/>
                <w:color w:val="000000"/>
                <w:sz w:val="20"/>
                <w:szCs w:val="20"/>
                <w:lang w:val="fr-FR" w:eastAsia="en-IN"/>
              </w:rPr>
              <w:t>E</w:t>
            </w:r>
          </w:p>
          <w:p w14:paraId="77C6084D" w14:textId="5A8A7807" w:rsidR="00AF4C93" w:rsidRPr="002E208F" w:rsidRDefault="00AF4C93" w:rsidP="00AF4C93">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 xml:space="preserve">Matrone </w:t>
            </w:r>
            <w:r w:rsidRPr="002E208F">
              <w:rPr>
                <w:rFonts w:asciiTheme="minorHAnsi" w:hAnsiTheme="minorHAnsi" w:cstheme="minorHAnsi"/>
                <w:bCs/>
                <w:color w:val="000000"/>
                <w:sz w:val="20"/>
                <w:szCs w:val="20"/>
                <w:lang w:val="fr-FR" w:eastAsia="en-IN"/>
              </w:rPr>
              <w:tab/>
              <w:t>F</w:t>
            </w:r>
          </w:p>
          <w:p w14:paraId="45E5A160" w14:textId="5D2F696A" w:rsidR="00B2503A" w:rsidRPr="00823A21" w:rsidRDefault="00791DC9"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156CB286" w14:textId="433856F5" w:rsidR="00B2503A" w:rsidRPr="00823A21" w:rsidRDefault="00791DC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06097F92"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5202DAA8" w14:textId="77777777" w:rsidTr="00FD32FD">
        <w:trPr>
          <w:trHeight w:val="382"/>
          <w:jc w:val="center"/>
        </w:trPr>
        <w:tc>
          <w:tcPr>
            <w:tcW w:w="658" w:type="dxa"/>
          </w:tcPr>
          <w:p w14:paraId="1B9AC0B6" w14:textId="0C749903"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r w:rsidR="000B79BD" w:rsidRPr="00823A21">
              <w:rPr>
                <w:rFonts w:asciiTheme="minorHAnsi" w:hAnsiTheme="minorHAnsi" w:cstheme="minorHAnsi"/>
                <w:spacing w:val="-2"/>
                <w:sz w:val="20"/>
                <w:szCs w:val="20"/>
                <w:lang w:val="fr-FR"/>
              </w:rPr>
              <w:t>19</w:t>
            </w:r>
          </w:p>
        </w:tc>
        <w:tc>
          <w:tcPr>
            <w:tcW w:w="5291" w:type="dxa"/>
          </w:tcPr>
          <w:p w14:paraId="1ADFCAAE" w14:textId="0912C871" w:rsidR="00B2503A" w:rsidRPr="00823A21" w:rsidRDefault="00571173"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Que dites-vous à une femme pour </w:t>
            </w:r>
            <w:proofErr w:type="spellStart"/>
            <w:r w:rsidRPr="00823A21">
              <w:rPr>
                <w:rFonts w:asciiTheme="minorHAnsi" w:hAnsiTheme="minorHAnsi" w:cstheme="minorHAnsi"/>
                <w:bCs/>
                <w:color w:val="000000"/>
                <w:sz w:val="20"/>
                <w:szCs w:val="20"/>
                <w:lang w:val="fr-FR" w:eastAsia="en-IN"/>
              </w:rPr>
              <w:t>verifier</w:t>
            </w:r>
            <w:proofErr w:type="spellEnd"/>
            <w:r w:rsidRPr="00823A21">
              <w:rPr>
                <w:rFonts w:asciiTheme="minorHAnsi" w:hAnsiTheme="minorHAnsi" w:cstheme="minorHAnsi"/>
                <w:bCs/>
                <w:color w:val="000000"/>
                <w:sz w:val="20"/>
                <w:szCs w:val="20"/>
                <w:lang w:val="fr-FR" w:eastAsia="en-IN"/>
              </w:rPr>
              <w:t xml:space="preserve"> si </w:t>
            </w:r>
            <w:r w:rsidR="00AB6555" w:rsidRPr="00823A21">
              <w:rPr>
                <w:rFonts w:asciiTheme="minorHAnsi" w:hAnsiTheme="minorHAnsi" w:cstheme="minorHAnsi"/>
                <w:bCs/>
                <w:color w:val="000000"/>
                <w:sz w:val="20"/>
                <w:szCs w:val="20"/>
                <w:lang w:val="fr-FR" w:eastAsia="en-IN"/>
              </w:rPr>
              <w:t xml:space="preserve">le </w:t>
            </w:r>
            <w:r w:rsidR="00833B05" w:rsidRPr="00823A21">
              <w:rPr>
                <w:rFonts w:asciiTheme="minorHAnsi" w:hAnsiTheme="minorHAnsi" w:cstheme="minorHAnsi"/>
                <w:bCs/>
                <w:color w:val="000000"/>
                <w:sz w:val="18"/>
                <w:szCs w:val="20"/>
                <w:lang w:val="fr-FR" w:eastAsia="en-IN"/>
              </w:rPr>
              <w:t>DUI</w:t>
            </w:r>
            <w:r w:rsidRPr="00823A21">
              <w:rPr>
                <w:rFonts w:asciiTheme="minorHAnsi" w:hAnsiTheme="minorHAnsi" w:cstheme="minorHAnsi"/>
                <w:bCs/>
                <w:color w:val="000000"/>
                <w:sz w:val="20"/>
                <w:szCs w:val="20"/>
                <w:lang w:val="fr-FR" w:eastAsia="en-IN"/>
              </w:rPr>
              <w:t xml:space="preserve"> est en place ?</w:t>
            </w:r>
          </w:p>
          <w:p w14:paraId="28B527B4" w14:textId="77777777" w:rsidR="00F44F6F" w:rsidRPr="002E208F" w:rsidRDefault="00F44F6F" w:rsidP="00791DC9">
            <w:pPr>
              <w:tabs>
                <w:tab w:val="left" w:pos="-720"/>
              </w:tabs>
              <w:suppressAutoHyphens/>
              <w:rPr>
                <w:rFonts w:asciiTheme="minorHAnsi" w:hAnsiTheme="minorHAnsi" w:cstheme="minorHAnsi"/>
                <w:bCs/>
                <w:sz w:val="20"/>
                <w:szCs w:val="20"/>
                <w:lang w:val="fr-FR"/>
              </w:rPr>
            </w:pPr>
          </w:p>
          <w:p w14:paraId="37C0106C" w14:textId="77777777" w:rsidR="00AD78B4" w:rsidRPr="002E208F" w:rsidRDefault="00AD78B4" w:rsidP="00AD78B4">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3AE6CBEC" w14:textId="288E4EB4" w:rsidR="00B2503A" w:rsidRPr="00823A21" w:rsidRDefault="00B2503A" w:rsidP="00791DC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4329FD64" w14:textId="239B2B0C" w:rsidR="00B2503A" w:rsidRPr="00823A21" w:rsidRDefault="00571173"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 laver les mains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3CEACB4E" w14:textId="636CC28E" w:rsidR="00B2503A" w:rsidRPr="00823A21" w:rsidRDefault="00571173"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S’accroupir et palper le fil avec ses doigts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16865158" w14:textId="5500EE01" w:rsidR="00B2503A" w:rsidRPr="00823A21" w:rsidRDefault="00571173"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Retirer le doigt et se laver les mains à nouveau</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39EB66EC" w14:textId="09F842EB" w:rsidR="00B2503A" w:rsidRPr="00823A21" w:rsidRDefault="00571173"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16D8504A" w14:textId="21049667" w:rsidR="00B2503A" w:rsidRPr="00823A21" w:rsidRDefault="00571173"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lastRenderedPageBreak/>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038CF796"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2503A" w:rsidRPr="002E208F" w14:paraId="429B8E7A" w14:textId="77777777" w:rsidTr="00FD32FD">
        <w:trPr>
          <w:trHeight w:val="382"/>
          <w:jc w:val="center"/>
        </w:trPr>
        <w:tc>
          <w:tcPr>
            <w:tcW w:w="10627" w:type="dxa"/>
            <w:gridSpan w:val="4"/>
          </w:tcPr>
          <w:p w14:paraId="3605C2B7" w14:textId="525FA85C" w:rsidR="0097699E" w:rsidRPr="002E208F" w:rsidRDefault="0097699E" w:rsidP="007160A6">
            <w:pPr>
              <w:tabs>
                <w:tab w:val="left" w:pos="-720"/>
              </w:tabs>
              <w:suppressAutoHyphens/>
              <w:rPr>
                <w:rFonts w:asciiTheme="minorHAnsi" w:hAnsiTheme="minorHAnsi" w:cstheme="minorHAnsi"/>
                <w:b/>
                <w:bCs/>
                <w:spacing w:val="-2"/>
                <w:sz w:val="20"/>
                <w:szCs w:val="20"/>
                <w:lang w:val="fr-FR"/>
              </w:rPr>
            </w:pPr>
            <w:r w:rsidRPr="002E208F">
              <w:rPr>
                <w:rFonts w:asciiTheme="minorHAnsi" w:hAnsiTheme="minorHAnsi" w:cstheme="minorHAnsi"/>
                <w:b/>
                <w:bCs/>
                <w:spacing w:val="-2"/>
                <w:sz w:val="20"/>
                <w:szCs w:val="20"/>
                <w:lang w:val="fr-FR"/>
              </w:rPr>
              <w:t xml:space="preserve">Vérifiez 510, si </w:t>
            </w:r>
            <w:r w:rsidR="00841EC2" w:rsidRPr="002E208F">
              <w:rPr>
                <w:rFonts w:asciiTheme="minorHAnsi" w:hAnsiTheme="minorHAnsi" w:cstheme="minorHAnsi"/>
                <w:b/>
                <w:bCs/>
                <w:spacing w:val="-2"/>
                <w:sz w:val="20"/>
                <w:szCs w:val="20"/>
                <w:lang w:val="fr-FR"/>
              </w:rPr>
              <w:t>f</w:t>
            </w:r>
            <w:r w:rsidRPr="002E208F">
              <w:rPr>
                <w:rFonts w:asciiTheme="minorHAnsi" w:hAnsiTheme="minorHAnsi" w:cstheme="minorHAnsi"/>
                <w:b/>
                <w:bCs/>
                <w:spacing w:val="-2"/>
                <w:sz w:val="20"/>
                <w:szCs w:val="20"/>
                <w:lang w:val="fr-FR"/>
              </w:rPr>
              <w:t xml:space="preserve">=1 ou 2 Demandez </w:t>
            </w:r>
            <w:r w:rsidR="00841EC2" w:rsidRPr="002E208F">
              <w:rPr>
                <w:rFonts w:asciiTheme="minorHAnsi" w:hAnsiTheme="minorHAnsi" w:cstheme="minorHAnsi"/>
                <w:b/>
                <w:bCs/>
                <w:spacing w:val="-2"/>
                <w:sz w:val="20"/>
                <w:szCs w:val="20"/>
                <w:lang w:val="fr-FR"/>
              </w:rPr>
              <w:t>520</w:t>
            </w:r>
            <w:r w:rsidRPr="002E208F">
              <w:rPr>
                <w:rFonts w:asciiTheme="minorHAnsi" w:hAnsiTheme="minorHAnsi" w:cstheme="minorHAnsi"/>
                <w:b/>
                <w:bCs/>
                <w:spacing w:val="-2"/>
                <w:sz w:val="20"/>
                <w:szCs w:val="20"/>
                <w:lang w:val="fr-FR"/>
              </w:rPr>
              <w:t>-52</w:t>
            </w:r>
            <w:r w:rsidR="00841EC2" w:rsidRPr="002E208F">
              <w:rPr>
                <w:rFonts w:asciiTheme="minorHAnsi" w:hAnsiTheme="minorHAnsi" w:cstheme="minorHAnsi"/>
                <w:b/>
                <w:bCs/>
                <w:spacing w:val="-2"/>
                <w:sz w:val="20"/>
                <w:szCs w:val="20"/>
                <w:lang w:val="fr-FR"/>
              </w:rPr>
              <w:t>4</w:t>
            </w:r>
          </w:p>
          <w:p w14:paraId="528B3C77" w14:textId="0DE7C632" w:rsidR="00B2503A" w:rsidRPr="00823A21" w:rsidRDefault="0097699E" w:rsidP="007160A6">
            <w:pPr>
              <w:tabs>
                <w:tab w:val="left" w:pos="-720"/>
              </w:tabs>
              <w:suppressAutoHyphens/>
              <w:rPr>
                <w:rFonts w:asciiTheme="minorHAnsi" w:hAnsiTheme="minorHAnsi" w:cstheme="minorHAnsi"/>
                <w:spacing w:val="-2"/>
                <w:sz w:val="20"/>
                <w:szCs w:val="20"/>
                <w:lang w:val="fr-FR"/>
              </w:rPr>
            </w:pPr>
            <w:r w:rsidRPr="002E208F">
              <w:rPr>
                <w:rFonts w:asciiTheme="minorHAnsi" w:hAnsiTheme="minorHAnsi" w:cstheme="minorHAnsi"/>
                <w:b/>
                <w:bCs/>
                <w:spacing w:val="-2"/>
                <w:sz w:val="20"/>
                <w:szCs w:val="20"/>
                <w:lang w:val="fr-FR"/>
              </w:rPr>
              <w:t>sinon allez à 52</w:t>
            </w:r>
            <w:r w:rsidR="00841EC2" w:rsidRPr="002E208F">
              <w:rPr>
                <w:rFonts w:asciiTheme="minorHAnsi" w:hAnsiTheme="minorHAnsi" w:cstheme="minorHAnsi"/>
                <w:b/>
                <w:bCs/>
                <w:spacing w:val="-2"/>
                <w:sz w:val="20"/>
                <w:szCs w:val="20"/>
                <w:lang w:val="fr-FR"/>
              </w:rPr>
              <w:t>5</w:t>
            </w:r>
          </w:p>
        </w:tc>
      </w:tr>
      <w:tr w:rsidR="006F04B3" w:rsidRPr="002E208F" w14:paraId="1EE8D862" w14:textId="77777777" w:rsidTr="00FD32FD">
        <w:trPr>
          <w:trHeight w:val="382"/>
          <w:jc w:val="center"/>
        </w:trPr>
        <w:tc>
          <w:tcPr>
            <w:tcW w:w="658" w:type="dxa"/>
          </w:tcPr>
          <w:p w14:paraId="64B5B1B7" w14:textId="65A70000"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0</w:t>
            </w:r>
          </w:p>
        </w:tc>
        <w:tc>
          <w:tcPr>
            <w:tcW w:w="5291" w:type="dxa"/>
          </w:tcPr>
          <w:p w14:paraId="296F99B1" w14:textId="27B987CF" w:rsidR="00B2503A" w:rsidRPr="00823A21" w:rsidRDefault="009078CE"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Pouvez-vous nous dire la fréquence d’utilisation des</w:t>
            </w:r>
            <w:r w:rsidR="00B2503A" w:rsidRPr="00823A21">
              <w:rPr>
                <w:rFonts w:asciiTheme="minorHAnsi" w:hAnsiTheme="minorHAnsi" w:cstheme="minorHAnsi"/>
                <w:bCs/>
                <w:color w:val="000000"/>
                <w:sz w:val="20"/>
                <w:szCs w:val="20"/>
                <w:lang w:val="fr-FR" w:eastAsia="en-IN"/>
              </w:rPr>
              <w:t xml:space="preserve"> </w:t>
            </w:r>
            <w:r w:rsidR="0097699E" w:rsidRPr="002E208F">
              <w:rPr>
                <w:rFonts w:asciiTheme="minorHAnsi" w:hAnsiTheme="minorHAnsi" w:cstheme="minorHAnsi"/>
                <w:b/>
                <w:color w:val="000000" w:themeColor="text1"/>
                <w:sz w:val="20"/>
                <w:szCs w:val="20"/>
                <w:lang w:val="fr-FR"/>
              </w:rPr>
              <w:t>pilules</w:t>
            </w:r>
            <w:r w:rsidR="0097699E" w:rsidRPr="00823A21">
              <w:rPr>
                <w:rFonts w:asciiTheme="minorHAnsi" w:hAnsiTheme="minorHAnsi" w:cstheme="minorHAnsi"/>
                <w:bCs/>
                <w:color w:val="000000"/>
                <w:sz w:val="20"/>
                <w:szCs w:val="20"/>
                <w:lang w:val="fr-FR" w:eastAsia="en-IN"/>
              </w:rPr>
              <w:t xml:space="preserve"> </w:t>
            </w:r>
            <w:r w:rsidR="00833B05" w:rsidRPr="00823A21">
              <w:rPr>
                <w:rFonts w:asciiTheme="minorHAnsi" w:hAnsiTheme="minorHAnsi" w:cstheme="minorHAnsi"/>
                <w:bCs/>
                <w:color w:val="000000"/>
                <w:sz w:val="20"/>
                <w:szCs w:val="20"/>
                <w:lang w:val="fr-FR" w:eastAsia="en-IN"/>
              </w:rPr>
              <w:t>?</w:t>
            </w:r>
          </w:p>
        </w:tc>
        <w:tc>
          <w:tcPr>
            <w:tcW w:w="3827" w:type="dxa"/>
          </w:tcPr>
          <w:p w14:paraId="3967D778" w14:textId="61C5D37A" w:rsidR="00B2503A" w:rsidRPr="00823A21" w:rsidRDefault="009078C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Chaque jour</w:t>
            </w:r>
            <w:r w:rsidR="00B2503A" w:rsidRPr="00823A21">
              <w:rPr>
                <w:rFonts w:asciiTheme="minorHAnsi" w:hAnsiTheme="minorHAnsi" w:cstheme="minorHAnsi"/>
                <w:bCs/>
                <w:color w:val="000000"/>
                <w:sz w:val="20"/>
                <w:szCs w:val="20"/>
                <w:lang w:val="fr-FR" w:eastAsia="en-IN"/>
              </w:rPr>
              <w:tab/>
              <w:t>1</w:t>
            </w:r>
          </w:p>
          <w:p w14:paraId="5FC1EAF6" w14:textId="1FFD6AC1" w:rsidR="00B2503A" w:rsidRPr="00823A21" w:rsidRDefault="009078C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Chaque semaine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2</w:t>
            </w:r>
          </w:p>
          <w:p w14:paraId="2D5FCD70" w14:textId="472F9534" w:rsidR="00B2503A" w:rsidRPr="00823A21" w:rsidRDefault="009078C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Les deux</w:t>
            </w:r>
            <w:r w:rsidR="00B2503A"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Cs/>
                <w:color w:val="000000"/>
                <w:sz w:val="20"/>
                <w:szCs w:val="20"/>
                <w:lang w:val="fr-FR" w:eastAsia="en-IN"/>
              </w:rPr>
              <w:t>3</w:t>
            </w:r>
          </w:p>
          <w:p w14:paraId="4F591502" w14:textId="5E4B3651" w:rsidR="00B2503A" w:rsidRPr="00823A21" w:rsidRDefault="009078C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Cs/>
                <w:color w:val="000000"/>
                <w:sz w:val="20"/>
                <w:szCs w:val="20"/>
                <w:lang w:val="fr-FR" w:eastAsia="en-IN"/>
              </w:rPr>
              <w:t>8</w:t>
            </w:r>
          </w:p>
        </w:tc>
        <w:tc>
          <w:tcPr>
            <w:tcW w:w="851" w:type="dxa"/>
          </w:tcPr>
          <w:p w14:paraId="2787C6F8"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39ADFA15" w14:textId="77777777" w:rsidTr="00FD32FD">
        <w:trPr>
          <w:trHeight w:val="382"/>
          <w:jc w:val="center"/>
        </w:trPr>
        <w:tc>
          <w:tcPr>
            <w:tcW w:w="658" w:type="dxa"/>
          </w:tcPr>
          <w:p w14:paraId="65C1FB98" w14:textId="771DA5DF"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1</w:t>
            </w:r>
          </w:p>
        </w:tc>
        <w:tc>
          <w:tcPr>
            <w:tcW w:w="5291" w:type="dxa"/>
          </w:tcPr>
          <w:p w14:paraId="5DDDE7CF" w14:textId="48C5A785" w:rsidR="00B2503A" w:rsidRPr="00823A21" w:rsidRDefault="003068C4"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Quels sont les </w:t>
            </w:r>
            <w:proofErr w:type="spellStart"/>
            <w:r w:rsidRPr="00823A21">
              <w:rPr>
                <w:rFonts w:asciiTheme="minorHAnsi" w:hAnsiTheme="minorHAnsi" w:cstheme="minorHAnsi"/>
                <w:bCs/>
                <w:color w:val="000000"/>
                <w:sz w:val="20"/>
                <w:szCs w:val="20"/>
                <w:lang w:val="fr-FR" w:eastAsia="en-IN"/>
              </w:rPr>
              <w:t>probl</w:t>
            </w:r>
            <w:r w:rsidR="00356D6A" w:rsidRPr="00823A21">
              <w:rPr>
                <w:rFonts w:asciiTheme="minorHAnsi" w:hAnsiTheme="minorHAnsi" w:cstheme="minorHAnsi"/>
                <w:bCs/>
                <w:color w:val="000000"/>
                <w:sz w:val="20"/>
                <w:szCs w:val="20"/>
                <w:lang w:val="fr-FR" w:eastAsia="en-IN"/>
              </w:rPr>
              <w:t>éme</w:t>
            </w:r>
            <w:r w:rsidRPr="00823A21">
              <w:rPr>
                <w:rFonts w:asciiTheme="minorHAnsi" w:hAnsiTheme="minorHAnsi" w:cstheme="minorHAnsi"/>
                <w:bCs/>
                <w:color w:val="000000"/>
                <w:sz w:val="20"/>
                <w:szCs w:val="20"/>
                <w:lang w:val="fr-FR" w:eastAsia="en-IN"/>
              </w:rPr>
              <w:t>s</w:t>
            </w:r>
            <w:proofErr w:type="spellEnd"/>
            <w:r w:rsidRPr="00823A21">
              <w:rPr>
                <w:rFonts w:asciiTheme="minorHAnsi" w:hAnsiTheme="minorHAnsi" w:cstheme="minorHAnsi"/>
                <w:bCs/>
                <w:color w:val="000000"/>
                <w:sz w:val="20"/>
                <w:szCs w:val="20"/>
                <w:lang w:val="fr-FR" w:eastAsia="en-IN"/>
              </w:rPr>
              <w:t xml:space="preserve"> auxquels les femmes peuvent faire face durant/après l</w:t>
            </w:r>
            <w:r w:rsidR="00356D6A" w:rsidRPr="00823A21">
              <w:rPr>
                <w:rFonts w:asciiTheme="minorHAnsi" w:hAnsiTheme="minorHAnsi" w:cstheme="minorHAnsi"/>
                <w:bCs/>
                <w:color w:val="000000"/>
                <w:sz w:val="20"/>
                <w:szCs w:val="20"/>
                <w:lang w:val="fr-FR" w:eastAsia="en-IN"/>
              </w:rPr>
              <w:t>a prise</w:t>
            </w:r>
            <w:r w:rsidRPr="00823A21">
              <w:rPr>
                <w:rFonts w:asciiTheme="minorHAnsi" w:hAnsiTheme="minorHAnsi" w:cstheme="minorHAnsi"/>
                <w:bCs/>
                <w:color w:val="000000"/>
                <w:sz w:val="20"/>
                <w:szCs w:val="20"/>
                <w:lang w:val="fr-FR" w:eastAsia="en-IN"/>
              </w:rPr>
              <w:t xml:space="preserve"> d’un</w:t>
            </w:r>
            <w:r w:rsidR="00A91652" w:rsidRPr="00823A21">
              <w:rPr>
                <w:rFonts w:asciiTheme="minorHAnsi" w:hAnsiTheme="minorHAnsi" w:cstheme="minorHAnsi"/>
                <w:bCs/>
                <w:color w:val="000000"/>
                <w:sz w:val="20"/>
                <w:szCs w:val="20"/>
                <w:lang w:val="fr-FR" w:eastAsia="en-IN"/>
              </w:rPr>
              <w:t>e</w:t>
            </w:r>
            <w:r w:rsidR="00B2503A" w:rsidRPr="00823A21">
              <w:rPr>
                <w:rFonts w:asciiTheme="minorHAnsi" w:hAnsiTheme="minorHAnsi" w:cstheme="minorHAnsi"/>
                <w:bCs/>
                <w:color w:val="000000"/>
                <w:sz w:val="20"/>
                <w:szCs w:val="20"/>
                <w:lang w:val="fr-FR" w:eastAsia="en-IN"/>
              </w:rPr>
              <w:t xml:space="preserve"> </w:t>
            </w:r>
            <w:r w:rsidR="0097699E" w:rsidRPr="002E208F">
              <w:rPr>
                <w:rFonts w:asciiTheme="minorHAnsi" w:hAnsiTheme="minorHAnsi" w:cstheme="minorHAnsi"/>
                <w:b/>
                <w:color w:val="000000" w:themeColor="text1"/>
                <w:sz w:val="20"/>
                <w:szCs w:val="20"/>
                <w:lang w:val="fr-FR"/>
              </w:rPr>
              <w:t>pilule</w:t>
            </w:r>
            <w:r w:rsidR="0097699E" w:rsidRPr="002E208F">
              <w:rPr>
                <w:rFonts w:asciiTheme="minorHAnsi" w:hAnsiTheme="minorHAnsi" w:cstheme="minorHAnsi"/>
                <w:bCs/>
                <w:color w:val="000000"/>
                <w:sz w:val="20"/>
                <w:szCs w:val="20"/>
                <w:lang w:val="fr-FR" w:eastAsia="en-IN"/>
              </w:rPr>
              <w:t xml:space="preserve"> </w:t>
            </w:r>
            <w:r w:rsidR="00833B05" w:rsidRPr="00823A21">
              <w:rPr>
                <w:rFonts w:asciiTheme="minorHAnsi" w:hAnsiTheme="minorHAnsi" w:cstheme="minorHAnsi"/>
                <w:bCs/>
                <w:color w:val="000000"/>
                <w:sz w:val="20"/>
                <w:szCs w:val="20"/>
                <w:lang w:val="fr-FR" w:eastAsia="en-IN"/>
              </w:rPr>
              <w:t>?</w:t>
            </w:r>
          </w:p>
          <w:p w14:paraId="294EEB6F" w14:textId="77777777" w:rsidR="00AD78B4" w:rsidRPr="002E208F" w:rsidRDefault="00AD78B4" w:rsidP="001714EC">
            <w:pPr>
              <w:rPr>
                <w:rFonts w:asciiTheme="minorHAnsi" w:hAnsiTheme="minorHAnsi" w:cstheme="minorHAnsi"/>
                <w:bCs/>
                <w:sz w:val="20"/>
                <w:szCs w:val="20"/>
                <w:lang w:val="fr-FR"/>
              </w:rPr>
            </w:pPr>
          </w:p>
          <w:p w14:paraId="1BB3022F" w14:textId="77777777" w:rsidR="00AD78B4" w:rsidRPr="002E208F" w:rsidRDefault="00AD78B4" w:rsidP="00AD78B4">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5A08EA10" w14:textId="77777777" w:rsidR="00AD78B4" w:rsidRPr="00823A21" w:rsidRDefault="00AD78B4" w:rsidP="001714EC">
            <w:pPr>
              <w:rPr>
                <w:rFonts w:asciiTheme="minorHAnsi" w:hAnsiTheme="minorHAnsi" w:cstheme="minorHAnsi"/>
                <w:bCs/>
                <w:sz w:val="20"/>
                <w:szCs w:val="20"/>
                <w:lang w:val="fr-FR"/>
              </w:rPr>
            </w:pPr>
          </w:p>
          <w:p w14:paraId="3BEA542C" w14:textId="33C41AE1" w:rsidR="00B2503A" w:rsidRPr="00823A21" w:rsidRDefault="00B2503A" w:rsidP="003068C4">
            <w:pPr>
              <w:tabs>
                <w:tab w:val="left" w:pos="-720"/>
              </w:tabs>
              <w:suppressAutoHyphens/>
              <w:rPr>
                <w:rFonts w:asciiTheme="minorHAnsi" w:hAnsiTheme="minorHAnsi" w:cstheme="minorHAnsi"/>
                <w:bCs/>
                <w:color w:val="000000"/>
                <w:sz w:val="20"/>
                <w:szCs w:val="20"/>
                <w:lang w:val="fr-FR" w:eastAsia="en-IN"/>
              </w:rPr>
            </w:pPr>
          </w:p>
        </w:tc>
        <w:tc>
          <w:tcPr>
            <w:tcW w:w="3827" w:type="dxa"/>
          </w:tcPr>
          <w:p w14:paraId="27ABE3EB" w14:textId="707BC7DE" w:rsidR="00B2503A" w:rsidRPr="00823A21" w:rsidRDefault="003068C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Réduction de la production de lait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0853703D" w14:textId="10892FFA" w:rsidR="00B2503A" w:rsidRPr="00823A21" w:rsidRDefault="003068C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Réduction de la capacité de travail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04057AAD" w14:textId="585BBDE2" w:rsidR="00B2503A" w:rsidRPr="00823A21" w:rsidRDefault="003068C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Nausées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61400042" w14:textId="6CD96754" w:rsidR="00B2503A" w:rsidRPr="00823A21" w:rsidRDefault="003068C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Maux de tête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6F56D3C4" w14:textId="09FEE010"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Gonflement des jambes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710706B4" w14:textId="0616A70D"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Changements </w:t>
            </w:r>
            <w:r w:rsidR="0097699E" w:rsidRPr="002E208F">
              <w:rPr>
                <w:rFonts w:asciiTheme="minorHAnsi" w:hAnsiTheme="minorHAnsi" w:cstheme="minorHAnsi"/>
                <w:bCs/>
                <w:color w:val="000000"/>
                <w:sz w:val="20"/>
                <w:szCs w:val="20"/>
                <w:lang w:val="fr-FR" w:eastAsia="en-IN"/>
              </w:rPr>
              <w:t>d</w:t>
            </w:r>
            <w:r w:rsidRPr="00823A21">
              <w:rPr>
                <w:rFonts w:asciiTheme="minorHAnsi" w:hAnsiTheme="minorHAnsi" w:cstheme="minorHAnsi"/>
                <w:bCs/>
                <w:color w:val="000000"/>
                <w:sz w:val="20"/>
                <w:szCs w:val="20"/>
                <w:lang w:val="fr-FR" w:eastAsia="en-IN"/>
              </w:rPr>
              <w:t>urant les règles</w:t>
            </w:r>
            <w:r w:rsidR="00B2503A" w:rsidRPr="00823A21">
              <w:rPr>
                <w:rFonts w:asciiTheme="minorHAnsi" w:hAnsiTheme="minorHAnsi" w:cstheme="minorHAnsi"/>
                <w:bCs/>
                <w:color w:val="000000"/>
                <w:sz w:val="20"/>
                <w:szCs w:val="20"/>
                <w:lang w:val="fr-FR" w:eastAsia="en-IN"/>
              </w:rPr>
              <w:tab/>
              <w:t>F</w:t>
            </w:r>
          </w:p>
          <w:p w14:paraId="35991503" w14:textId="03E8AEFB"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Faiblesse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G</w:t>
            </w:r>
          </w:p>
          <w:p w14:paraId="4CC7E40A" w14:textId="2651635B"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Ballonnement/acidité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H</w:t>
            </w:r>
          </w:p>
          <w:p w14:paraId="2B842635" w14:textId="2E9D2DC2"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Prise de poids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I</w:t>
            </w:r>
          </w:p>
          <w:p w14:paraId="07BA792D" w14:textId="64376E0D"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Perte de poids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J</w:t>
            </w:r>
          </w:p>
          <w:p w14:paraId="17C7767C" w14:textId="3CD312F5" w:rsidR="00B2503A" w:rsidRPr="00823A21" w:rsidRDefault="00D36B6F"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5A19434B" w14:textId="5C263EB5"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Aucun problème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 xml:space="preserve">Y </w:t>
            </w:r>
          </w:p>
          <w:p w14:paraId="163782B1" w14:textId="5579CAA0"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6A9D9019"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116E2130" w14:textId="77777777" w:rsidTr="00FD32FD">
        <w:trPr>
          <w:trHeight w:val="382"/>
          <w:jc w:val="center"/>
        </w:trPr>
        <w:tc>
          <w:tcPr>
            <w:tcW w:w="658" w:type="dxa"/>
          </w:tcPr>
          <w:p w14:paraId="625FB9CA" w14:textId="61534E1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2</w:t>
            </w:r>
          </w:p>
        </w:tc>
        <w:tc>
          <w:tcPr>
            <w:tcW w:w="5291" w:type="dxa"/>
          </w:tcPr>
          <w:p w14:paraId="0D676323" w14:textId="1E8A9402" w:rsidR="00B2503A" w:rsidRPr="00823A21" w:rsidRDefault="002F413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Quelles sont les situations sanitaires pour lesquelles la prise de </w:t>
            </w:r>
            <w:r w:rsidRPr="00823A21">
              <w:rPr>
                <w:rFonts w:asciiTheme="minorHAnsi" w:hAnsiTheme="minorHAnsi" w:cstheme="minorHAnsi"/>
                <w:b/>
                <w:bCs/>
                <w:color w:val="000000"/>
                <w:sz w:val="20"/>
                <w:szCs w:val="20"/>
                <w:lang w:val="fr-FR" w:eastAsia="en-IN"/>
              </w:rPr>
              <w:t>pilules</w:t>
            </w:r>
            <w:r w:rsidRPr="00823A21">
              <w:rPr>
                <w:rFonts w:asciiTheme="minorHAnsi" w:hAnsiTheme="minorHAnsi" w:cstheme="minorHAnsi"/>
                <w:bCs/>
                <w:color w:val="000000"/>
                <w:sz w:val="20"/>
                <w:szCs w:val="20"/>
                <w:lang w:val="fr-FR" w:eastAsia="en-IN"/>
              </w:rPr>
              <w:t xml:space="preserve"> chez la femme pourrait être </w:t>
            </w:r>
            <w:proofErr w:type="spellStart"/>
            <w:r w:rsidRPr="00823A21">
              <w:rPr>
                <w:rFonts w:asciiTheme="minorHAnsi" w:hAnsiTheme="minorHAnsi" w:cstheme="minorHAnsi"/>
                <w:bCs/>
                <w:color w:val="000000"/>
                <w:sz w:val="20"/>
                <w:szCs w:val="20"/>
                <w:lang w:val="fr-FR" w:eastAsia="en-IN"/>
              </w:rPr>
              <w:t>dangeureuse</w:t>
            </w:r>
            <w:proofErr w:type="spellEnd"/>
            <w:r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w:t>
            </w:r>
          </w:p>
          <w:p w14:paraId="4CF99D58" w14:textId="7CC43701" w:rsidR="00B2503A" w:rsidRPr="00010F8A" w:rsidRDefault="00B2503A" w:rsidP="002F4139">
            <w:pPr>
              <w:tabs>
                <w:tab w:val="left" w:pos="-720"/>
              </w:tabs>
              <w:suppressAutoHyphens/>
              <w:rPr>
                <w:rFonts w:asciiTheme="minorHAnsi" w:hAnsiTheme="minorHAnsi" w:cstheme="minorHAnsi"/>
                <w:bCs/>
                <w:sz w:val="20"/>
                <w:szCs w:val="20"/>
                <w:lang w:val="fr-FR"/>
              </w:rPr>
            </w:pPr>
          </w:p>
          <w:p w14:paraId="13A19FCB"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516712DE" w14:textId="7F014350" w:rsidR="00AD78B4" w:rsidRPr="00823A21" w:rsidRDefault="00AD78B4" w:rsidP="002F413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7A4BC110" w14:textId="3D1B9815"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Femme avec jaunisse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473A6AAA" w14:textId="10683051"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Femme ayant eu un accident vasculaire </w:t>
            </w:r>
            <w:proofErr w:type="spellStart"/>
            <w:r w:rsidRPr="00823A21">
              <w:rPr>
                <w:rFonts w:asciiTheme="minorHAnsi" w:hAnsiTheme="minorHAnsi" w:cstheme="minorHAnsi"/>
                <w:bCs/>
                <w:color w:val="000000"/>
                <w:sz w:val="20"/>
                <w:szCs w:val="20"/>
                <w:lang w:val="fr-FR" w:eastAsia="en-IN"/>
              </w:rPr>
              <w:t>célébral</w:t>
            </w:r>
            <w:proofErr w:type="spellEnd"/>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271ACC4F" w14:textId="0165EA17"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Femme paralysée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4A1CB04A" w14:textId="711D6A2D"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Femme souffrant d’une maladie cardiaque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49A3EC8F" w14:textId="723A727A"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Femme souffrant d’une hypertension artérielle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30B71672" w14:textId="4D941F65" w:rsidR="00B2503A" w:rsidRPr="00823A21" w:rsidRDefault="00D36B6F" w:rsidP="001714EC">
            <w:pPr>
              <w:tabs>
                <w:tab w:val="right" w:leader="underscore" w:pos="3530"/>
                <w:tab w:val="right" w:leader="dot" w:pos="44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r w:rsidR="00B2503A" w:rsidRPr="00823A21">
              <w:rPr>
                <w:rFonts w:asciiTheme="minorHAnsi" w:hAnsiTheme="minorHAnsi" w:cstheme="minorHAnsi"/>
                <w:bCs/>
                <w:color w:val="000000"/>
                <w:sz w:val="20"/>
                <w:szCs w:val="20"/>
                <w:lang w:val="fr-FR" w:eastAsia="en-IN"/>
              </w:rPr>
              <w:t xml:space="preserve"> </w:t>
            </w:r>
          </w:p>
          <w:p w14:paraId="7AE4EDD9" w14:textId="2AEB3ECF"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3B85A740"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2BBE7F80" w14:textId="77777777" w:rsidTr="00FD32FD">
        <w:trPr>
          <w:trHeight w:val="382"/>
          <w:jc w:val="center"/>
        </w:trPr>
        <w:tc>
          <w:tcPr>
            <w:tcW w:w="658" w:type="dxa"/>
          </w:tcPr>
          <w:p w14:paraId="48FBE73C" w14:textId="7AB5EDC5"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3</w:t>
            </w:r>
          </w:p>
        </w:tc>
        <w:tc>
          <w:tcPr>
            <w:tcW w:w="5291" w:type="dxa"/>
          </w:tcPr>
          <w:p w14:paraId="02E2B680" w14:textId="011565FF" w:rsidR="00B2503A" w:rsidRPr="00823A21" w:rsidRDefault="002F413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Pensez-vous que les </w:t>
            </w:r>
            <w:r w:rsidRPr="00823A21">
              <w:rPr>
                <w:rFonts w:asciiTheme="minorHAnsi" w:hAnsiTheme="minorHAnsi" w:cstheme="minorHAnsi"/>
                <w:b/>
                <w:bCs/>
                <w:color w:val="000000"/>
                <w:sz w:val="20"/>
                <w:szCs w:val="20"/>
                <w:lang w:val="fr-FR" w:eastAsia="en-IN"/>
              </w:rPr>
              <w:t>pilules</w:t>
            </w:r>
            <w:r w:rsidRPr="00823A21">
              <w:rPr>
                <w:rFonts w:asciiTheme="minorHAnsi" w:hAnsiTheme="minorHAnsi" w:cstheme="minorHAnsi"/>
                <w:bCs/>
                <w:color w:val="000000"/>
                <w:sz w:val="20"/>
                <w:szCs w:val="20"/>
                <w:lang w:val="fr-FR" w:eastAsia="en-IN"/>
              </w:rPr>
              <w:t xml:space="preserve"> peuvent être conseillées à la femme qui allaite </w:t>
            </w:r>
            <w:r w:rsidR="00B2503A" w:rsidRPr="00823A21">
              <w:rPr>
                <w:rFonts w:asciiTheme="minorHAnsi" w:hAnsiTheme="minorHAnsi" w:cstheme="minorHAnsi"/>
                <w:bCs/>
                <w:color w:val="000000"/>
                <w:sz w:val="20"/>
                <w:szCs w:val="20"/>
                <w:lang w:val="fr-FR" w:eastAsia="en-IN"/>
              </w:rPr>
              <w:t>?</w:t>
            </w:r>
          </w:p>
        </w:tc>
        <w:tc>
          <w:tcPr>
            <w:tcW w:w="3827" w:type="dxa"/>
          </w:tcPr>
          <w:p w14:paraId="4E800DD6" w14:textId="263AD83B"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 xml:space="preserve">1 </w:t>
            </w:r>
          </w:p>
          <w:p w14:paraId="219FB392" w14:textId="2108E4D6"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D36B6F"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p w14:paraId="06B8B6F1" w14:textId="1E66E43F"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Cs/>
                <w:color w:val="000000"/>
                <w:sz w:val="20"/>
                <w:szCs w:val="20"/>
                <w:lang w:val="fr-FR" w:eastAsia="en-IN"/>
              </w:rPr>
              <w:t>8</w:t>
            </w:r>
          </w:p>
        </w:tc>
        <w:tc>
          <w:tcPr>
            <w:tcW w:w="851" w:type="dxa"/>
          </w:tcPr>
          <w:p w14:paraId="774EF94A"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010F8A" w14:paraId="34F670BB" w14:textId="77777777" w:rsidTr="00FD32FD">
        <w:trPr>
          <w:trHeight w:val="382"/>
          <w:jc w:val="center"/>
        </w:trPr>
        <w:tc>
          <w:tcPr>
            <w:tcW w:w="658" w:type="dxa"/>
          </w:tcPr>
          <w:p w14:paraId="462E0F77" w14:textId="435072BA"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4</w:t>
            </w:r>
          </w:p>
        </w:tc>
        <w:tc>
          <w:tcPr>
            <w:tcW w:w="5291" w:type="dxa"/>
          </w:tcPr>
          <w:p w14:paraId="70142A62" w14:textId="41F74708" w:rsidR="00B2503A" w:rsidRPr="00823A21" w:rsidRDefault="00C11FE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A votre avis, quand </w:t>
            </w:r>
            <w:proofErr w:type="spellStart"/>
            <w:r w:rsidRPr="00823A21">
              <w:rPr>
                <w:rFonts w:asciiTheme="minorHAnsi" w:hAnsiTheme="minorHAnsi" w:cstheme="minorHAnsi"/>
                <w:bCs/>
                <w:color w:val="000000"/>
                <w:sz w:val="20"/>
                <w:szCs w:val="20"/>
                <w:lang w:val="fr-FR" w:eastAsia="en-IN"/>
              </w:rPr>
              <w:t>est ce</w:t>
            </w:r>
            <w:proofErr w:type="spellEnd"/>
            <w:r w:rsidRPr="00823A21">
              <w:rPr>
                <w:rFonts w:asciiTheme="minorHAnsi" w:hAnsiTheme="minorHAnsi" w:cstheme="minorHAnsi"/>
                <w:bCs/>
                <w:color w:val="000000"/>
                <w:sz w:val="20"/>
                <w:szCs w:val="20"/>
                <w:lang w:val="fr-FR" w:eastAsia="en-IN"/>
              </w:rPr>
              <w:t xml:space="preserve"> qu’une femme doit commencer à prendre la </w:t>
            </w:r>
            <w:r w:rsidRPr="00823A21">
              <w:rPr>
                <w:rFonts w:asciiTheme="minorHAnsi" w:hAnsiTheme="minorHAnsi" w:cstheme="minorHAnsi"/>
                <w:b/>
                <w:bCs/>
                <w:color w:val="000000"/>
                <w:sz w:val="20"/>
                <w:szCs w:val="20"/>
                <w:lang w:val="fr-FR" w:eastAsia="en-IN"/>
              </w:rPr>
              <w:t>pilule</w:t>
            </w:r>
            <w:r w:rsidRPr="00823A21">
              <w:rPr>
                <w:rFonts w:asciiTheme="minorHAnsi" w:hAnsiTheme="minorHAnsi" w:cstheme="minorHAnsi"/>
                <w:bCs/>
                <w:color w:val="000000"/>
                <w:sz w:val="20"/>
                <w:szCs w:val="20"/>
                <w:lang w:val="fr-FR" w:eastAsia="en-IN"/>
              </w:rPr>
              <w:t xml:space="preserve"> après ses règles </w:t>
            </w:r>
            <w:r w:rsidR="00B2503A" w:rsidRPr="00823A21">
              <w:rPr>
                <w:rFonts w:asciiTheme="minorHAnsi" w:hAnsiTheme="minorHAnsi" w:cstheme="minorHAnsi"/>
                <w:bCs/>
                <w:color w:val="000000"/>
                <w:sz w:val="20"/>
                <w:szCs w:val="20"/>
                <w:lang w:val="fr-FR" w:eastAsia="en-IN"/>
              </w:rPr>
              <w:t>?</w:t>
            </w:r>
          </w:p>
          <w:p w14:paraId="3A5E304D" w14:textId="4696EC96" w:rsidR="00B2503A" w:rsidRPr="00010F8A" w:rsidRDefault="00B2503A" w:rsidP="00C11FE9">
            <w:pPr>
              <w:tabs>
                <w:tab w:val="left" w:pos="-720"/>
              </w:tabs>
              <w:suppressAutoHyphens/>
              <w:rPr>
                <w:rFonts w:asciiTheme="minorHAnsi" w:hAnsiTheme="minorHAnsi" w:cstheme="minorHAnsi"/>
                <w:bCs/>
                <w:sz w:val="20"/>
                <w:szCs w:val="20"/>
                <w:lang w:val="fr-FR"/>
              </w:rPr>
            </w:pPr>
          </w:p>
          <w:p w14:paraId="5C807AF6"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1C1F9C55" w14:textId="65AC9341" w:rsidR="00AD78B4" w:rsidRPr="00823A21" w:rsidRDefault="00AD78B4" w:rsidP="00C11FE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03BD293F" w14:textId="2959F994" w:rsidR="00B2503A" w:rsidRPr="00823A21" w:rsidRDefault="00C11FE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Premier jour du cycle menstruel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0AE40A7D" w14:textId="5A77A29E" w:rsidR="00B2503A" w:rsidRPr="00823A21" w:rsidRDefault="00C11FE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Dans les cinq jours suivant le début du cycle menstruel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69732484" w14:textId="471FD2C8" w:rsidR="00B2503A" w:rsidRPr="00823A21" w:rsidRDefault="00C11FE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Dernier jour du cycle menstruel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014CC442" w14:textId="75802567" w:rsidR="00B2503A" w:rsidRPr="00823A21" w:rsidRDefault="00833B0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À tout moment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7911C574" w14:textId="349A666B" w:rsidR="00B2503A" w:rsidRPr="00823A21" w:rsidRDefault="00C11FE9"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39D0FD29" w14:textId="300D51C1" w:rsidR="00B2503A" w:rsidRPr="00823A21" w:rsidRDefault="00C11FE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218CE33D"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659F4CED" w14:textId="77777777" w:rsidR="00A41F2C" w:rsidRPr="00010F8A" w:rsidRDefault="00A41F2C"/>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594147" w14:paraId="1D09D61C" w14:textId="77777777" w:rsidTr="00FD32FD">
        <w:trPr>
          <w:trHeight w:val="382"/>
          <w:jc w:val="center"/>
        </w:trPr>
        <w:tc>
          <w:tcPr>
            <w:tcW w:w="10627" w:type="dxa"/>
            <w:gridSpan w:val="4"/>
          </w:tcPr>
          <w:p w14:paraId="6D4F7A0A" w14:textId="07CA4BA3" w:rsidR="00B2503A" w:rsidRPr="00823A21" w:rsidRDefault="00210E54" w:rsidP="0056735D">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lang w:val="fr-FR"/>
              </w:rPr>
              <w:t xml:space="preserve">Vérifiez 510: si </w:t>
            </w:r>
            <w:r w:rsidR="00CF4070" w:rsidRPr="00010F8A">
              <w:rPr>
                <w:rFonts w:asciiTheme="minorHAnsi" w:hAnsiTheme="minorHAnsi" w:cstheme="minorHAnsi"/>
                <w:b/>
                <w:bCs/>
                <w:spacing w:val="-2"/>
                <w:sz w:val="20"/>
                <w:szCs w:val="20"/>
                <w:lang w:val="fr-FR"/>
              </w:rPr>
              <w:t>c</w:t>
            </w:r>
            <w:r w:rsidRPr="00010F8A">
              <w:rPr>
                <w:rFonts w:asciiTheme="minorHAnsi" w:hAnsiTheme="minorHAnsi" w:cstheme="minorHAnsi"/>
                <w:b/>
                <w:bCs/>
                <w:spacing w:val="-2"/>
                <w:sz w:val="20"/>
                <w:szCs w:val="20"/>
                <w:lang w:val="fr-FR"/>
              </w:rPr>
              <w:t xml:space="preserve">, </w:t>
            </w:r>
            <w:r w:rsidR="00CF4070" w:rsidRPr="00010F8A">
              <w:rPr>
                <w:rFonts w:asciiTheme="minorHAnsi" w:hAnsiTheme="minorHAnsi" w:cstheme="minorHAnsi"/>
                <w:b/>
                <w:bCs/>
                <w:spacing w:val="-2"/>
                <w:sz w:val="20"/>
                <w:szCs w:val="20"/>
                <w:lang w:val="fr-FR"/>
              </w:rPr>
              <w:t>d</w:t>
            </w:r>
            <w:r w:rsidRPr="00010F8A">
              <w:rPr>
                <w:rFonts w:asciiTheme="minorHAnsi" w:hAnsiTheme="minorHAnsi" w:cstheme="minorHAnsi"/>
                <w:b/>
                <w:bCs/>
                <w:spacing w:val="-2"/>
                <w:sz w:val="20"/>
                <w:szCs w:val="20"/>
                <w:lang w:val="fr-FR"/>
              </w:rPr>
              <w:t xml:space="preserve"> = 1 ou 2 alors demandez 52</w:t>
            </w:r>
            <w:r w:rsidR="00CF4070" w:rsidRPr="00010F8A">
              <w:rPr>
                <w:rFonts w:asciiTheme="minorHAnsi" w:hAnsiTheme="minorHAnsi" w:cstheme="minorHAnsi"/>
                <w:b/>
                <w:bCs/>
                <w:spacing w:val="-2"/>
                <w:sz w:val="20"/>
                <w:szCs w:val="20"/>
                <w:lang w:val="fr-FR"/>
              </w:rPr>
              <w:t>5</w:t>
            </w:r>
            <w:r w:rsidRPr="00010F8A">
              <w:rPr>
                <w:rFonts w:asciiTheme="minorHAnsi" w:hAnsiTheme="minorHAnsi" w:cstheme="minorHAnsi"/>
                <w:b/>
                <w:bCs/>
                <w:spacing w:val="-2"/>
                <w:sz w:val="20"/>
                <w:szCs w:val="20"/>
                <w:lang w:val="fr-FR"/>
              </w:rPr>
              <w:t>-53</w:t>
            </w:r>
            <w:r w:rsidR="00CF4070" w:rsidRPr="00010F8A">
              <w:rPr>
                <w:rFonts w:asciiTheme="minorHAnsi" w:hAnsiTheme="minorHAnsi" w:cstheme="minorHAnsi"/>
                <w:b/>
                <w:bCs/>
                <w:spacing w:val="-2"/>
                <w:sz w:val="20"/>
                <w:szCs w:val="20"/>
                <w:lang w:val="fr-FR"/>
              </w:rPr>
              <w:t>1</w:t>
            </w:r>
            <w:r w:rsidRPr="00010F8A">
              <w:rPr>
                <w:rFonts w:asciiTheme="minorHAnsi" w:hAnsiTheme="minorHAnsi" w:cstheme="minorHAnsi"/>
                <w:b/>
                <w:bCs/>
                <w:spacing w:val="-2"/>
                <w:sz w:val="20"/>
                <w:szCs w:val="20"/>
                <w:lang w:val="fr-FR"/>
              </w:rPr>
              <w:t>; sinon passez à 53</w:t>
            </w:r>
            <w:r w:rsidR="00CF4070" w:rsidRPr="00010F8A">
              <w:rPr>
                <w:rFonts w:asciiTheme="minorHAnsi" w:hAnsiTheme="minorHAnsi" w:cstheme="minorHAnsi"/>
                <w:b/>
                <w:bCs/>
                <w:spacing w:val="-2"/>
                <w:sz w:val="20"/>
                <w:szCs w:val="20"/>
                <w:lang w:val="fr-FR"/>
              </w:rPr>
              <w:t>2</w:t>
            </w:r>
          </w:p>
        </w:tc>
      </w:tr>
      <w:tr w:rsidR="006F04B3" w:rsidRPr="00010F8A" w14:paraId="2AFFCE73" w14:textId="77777777" w:rsidTr="00FD32FD">
        <w:trPr>
          <w:trHeight w:val="382"/>
          <w:jc w:val="center"/>
        </w:trPr>
        <w:tc>
          <w:tcPr>
            <w:tcW w:w="658" w:type="dxa"/>
          </w:tcPr>
          <w:p w14:paraId="1D67A90B" w14:textId="51215FC6"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5</w:t>
            </w:r>
          </w:p>
        </w:tc>
        <w:tc>
          <w:tcPr>
            <w:tcW w:w="5291" w:type="dxa"/>
          </w:tcPr>
          <w:p w14:paraId="2CCCDFAB" w14:textId="76C44EC1" w:rsidR="00B2503A" w:rsidRPr="00823A21" w:rsidRDefault="00D14A64" w:rsidP="001714EC">
            <w:pPr>
              <w:tabs>
                <w:tab w:val="left" w:pos="-720"/>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Pour être efficace, </w:t>
            </w:r>
            <w:r w:rsidR="0015682B" w:rsidRPr="00823A21">
              <w:rPr>
                <w:rFonts w:asciiTheme="minorHAnsi" w:hAnsiTheme="minorHAnsi" w:cstheme="minorHAnsi"/>
                <w:bCs/>
                <w:color w:val="000000"/>
                <w:sz w:val="20"/>
                <w:szCs w:val="20"/>
                <w:lang w:val="fr-FR" w:eastAsia="en-IN"/>
              </w:rPr>
              <w:t>quand</w:t>
            </w:r>
            <w:r w:rsidRPr="00010F8A">
              <w:rPr>
                <w:rFonts w:asciiTheme="minorHAnsi" w:hAnsiTheme="minorHAnsi" w:cstheme="minorHAnsi"/>
                <w:bCs/>
                <w:color w:val="000000"/>
                <w:sz w:val="20"/>
                <w:szCs w:val="20"/>
                <w:lang w:val="fr-FR" w:eastAsia="en-IN"/>
              </w:rPr>
              <w:t xml:space="preserve"> est-ce que</w:t>
            </w:r>
            <w:r w:rsidR="0015682B" w:rsidRPr="00823A21">
              <w:rPr>
                <w:rFonts w:asciiTheme="minorHAnsi" w:hAnsiTheme="minorHAnsi" w:cstheme="minorHAnsi"/>
                <w:bCs/>
                <w:color w:val="000000"/>
                <w:sz w:val="20"/>
                <w:szCs w:val="20"/>
                <w:lang w:val="fr-FR" w:eastAsia="en-IN"/>
              </w:rPr>
              <w:t xml:space="preserve"> les </w:t>
            </w:r>
            <w:r w:rsidR="0015682B" w:rsidRPr="00823A21">
              <w:rPr>
                <w:rFonts w:asciiTheme="minorHAnsi" w:hAnsiTheme="minorHAnsi" w:cstheme="minorHAnsi"/>
                <w:b/>
                <w:bCs/>
                <w:color w:val="000000"/>
                <w:sz w:val="20"/>
                <w:szCs w:val="20"/>
                <w:lang w:val="fr-FR" w:eastAsia="en-IN"/>
              </w:rPr>
              <w:t>préservatifs</w:t>
            </w:r>
            <w:r w:rsidR="0015682B" w:rsidRPr="00823A21">
              <w:rPr>
                <w:rFonts w:asciiTheme="minorHAnsi" w:hAnsiTheme="minorHAnsi" w:cstheme="minorHAnsi"/>
                <w:bCs/>
                <w:color w:val="000000"/>
                <w:sz w:val="20"/>
                <w:szCs w:val="20"/>
                <w:lang w:val="fr-FR" w:eastAsia="en-IN"/>
              </w:rPr>
              <w:t xml:space="preserve"> doivent être utilisés</w:t>
            </w:r>
            <w:r w:rsidRPr="00010F8A">
              <w:rPr>
                <w:rFonts w:asciiTheme="minorHAnsi" w:hAnsiTheme="minorHAnsi" w:cstheme="minorHAnsi"/>
                <w:bCs/>
                <w:color w:val="000000"/>
                <w:sz w:val="20"/>
                <w:szCs w:val="20"/>
                <w:lang w:val="fr-FR" w:eastAsia="en-IN"/>
              </w:rPr>
              <w:t> ?</w:t>
            </w:r>
          </w:p>
        </w:tc>
        <w:tc>
          <w:tcPr>
            <w:tcW w:w="3827" w:type="dxa"/>
          </w:tcPr>
          <w:p w14:paraId="4AAD6056" w14:textId="640E3833" w:rsidR="00B2503A" w:rsidRPr="00823A21" w:rsidRDefault="00D14A64"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À</w:t>
            </w:r>
            <w:r w:rsidRPr="00823A21">
              <w:rPr>
                <w:rFonts w:asciiTheme="minorHAnsi" w:hAnsiTheme="minorHAnsi" w:cstheme="minorHAnsi"/>
                <w:bCs/>
                <w:color w:val="000000"/>
                <w:sz w:val="20"/>
                <w:szCs w:val="20"/>
                <w:lang w:val="fr-FR" w:eastAsia="en-IN"/>
              </w:rPr>
              <w:t xml:space="preserve"> </w:t>
            </w:r>
            <w:r w:rsidR="0015682B" w:rsidRPr="00823A21">
              <w:rPr>
                <w:rFonts w:asciiTheme="minorHAnsi" w:hAnsiTheme="minorHAnsi" w:cstheme="minorHAnsi"/>
                <w:bCs/>
                <w:color w:val="000000"/>
                <w:sz w:val="20"/>
                <w:szCs w:val="20"/>
                <w:lang w:val="fr-FR" w:eastAsia="en-IN"/>
              </w:rPr>
              <w:t>chaque rapport sexuel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1</w:t>
            </w:r>
          </w:p>
          <w:p w14:paraId="7855AC70" w14:textId="272CA706"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Autre réponse</w:t>
            </w:r>
            <w:r w:rsidR="00B2503A"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Cs/>
                <w:color w:val="000000"/>
                <w:sz w:val="20"/>
                <w:szCs w:val="20"/>
                <w:lang w:val="fr-FR" w:eastAsia="en-IN"/>
              </w:rPr>
              <w:t>6</w:t>
            </w:r>
          </w:p>
          <w:p w14:paraId="09C545CB" w14:textId="2AEECB8A"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884E7E" w:rsidRPr="00823A21">
              <w:rPr>
                <w:rFonts w:asciiTheme="minorHAnsi" w:hAnsiTheme="minorHAnsi" w:cstheme="minorHAnsi"/>
                <w:bCs/>
                <w:color w:val="000000"/>
                <w:sz w:val="20"/>
                <w:szCs w:val="20"/>
                <w:lang w:val="fr-FR" w:eastAsia="en-IN"/>
              </w:rPr>
              <w:tab/>
              <w:t>8</w:t>
            </w:r>
          </w:p>
        </w:tc>
        <w:tc>
          <w:tcPr>
            <w:tcW w:w="851" w:type="dxa"/>
          </w:tcPr>
          <w:p w14:paraId="70132F0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010F8A" w14:paraId="00FAB4A4" w14:textId="77777777" w:rsidTr="00FD32FD">
        <w:trPr>
          <w:trHeight w:val="382"/>
          <w:jc w:val="center"/>
        </w:trPr>
        <w:tc>
          <w:tcPr>
            <w:tcW w:w="658" w:type="dxa"/>
          </w:tcPr>
          <w:p w14:paraId="329FE087" w14:textId="7F893AF1"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6</w:t>
            </w:r>
          </w:p>
        </w:tc>
        <w:tc>
          <w:tcPr>
            <w:tcW w:w="5291" w:type="dxa"/>
          </w:tcPr>
          <w:p w14:paraId="3A757136" w14:textId="2658644E" w:rsidR="00B2503A" w:rsidRPr="00823A21" w:rsidRDefault="00EB624D"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Combien de fois peut-on utiliser un </w:t>
            </w:r>
            <w:r w:rsidRPr="00823A21">
              <w:rPr>
                <w:rFonts w:asciiTheme="minorHAnsi" w:hAnsiTheme="minorHAnsi" w:cstheme="minorHAnsi"/>
                <w:b/>
                <w:bCs/>
                <w:color w:val="000000"/>
                <w:sz w:val="20"/>
                <w:szCs w:val="20"/>
                <w:lang w:val="fr-FR" w:eastAsia="en-IN"/>
              </w:rPr>
              <w:t xml:space="preserve">préservatif </w:t>
            </w:r>
            <w:r w:rsidRPr="00823A21">
              <w:rPr>
                <w:rFonts w:asciiTheme="minorHAnsi" w:hAnsiTheme="minorHAnsi" w:cstheme="minorHAnsi"/>
                <w:bCs/>
                <w:color w:val="000000"/>
                <w:sz w:val="20"/>
                <w:szCs w:val="20"/>
                <w:lang w:val="fr-FR" w:eastAsia="en-IN"/>
              </w:rPr>
              <w:t>lors d’un rapport sexuel ?</w:t>
            </w:r>
          </w:p>
        </w:tc>
        <w:tc>
          <w:tcPr>
            <w:tcW w:w="3827" w:type="dxa"/>
          </w:tcPr>
          <w:p w14:paraId="4684FA1C" w14:textId="010B7B9C"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Une fois</w:t>
            </w:r>
            <w:r w:rsidR="00B2503A" w:rsidRPr="00823A21">
              <w:rPr>
                <w:rFonts w:asciiTheme="minorHAnsi" w:hAnsiTheme="minorHAnsi" w:cstheme="minorHAnsi"/>
                <w:bCs/>
                <w:color w:val="000000"/>
                <w:sz w:val="20"/>
                <w:szCs w:val="20"/>
                <w:lang w:val="fr-FR" w:eastAsia="en-IN"/>
              </w:rPr>
              <w:tab/>
              <w:t>1</w:t>
            </w:r>
          </w:p>
          <w:p w14:paraId="767BE7AC" w14:textId="117110AE"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Deux fois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2</w:t>
            </w:r>
          </w:p>
          <w:p w14:paraId="0A73BA15" w14:textId="747AA0EB"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Plus de deux fois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3</w:t>
            </w:r>
          </w:p>
          <w:p w14:paraId="14B67034" w14:textId="6300BB95"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00B2503A"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Cs/>
                <w:color w:val="000000"/>
                <w:sz w:val="20"/>
                <w:szCs w:val="20"/>
                <w:lang w:val="fr-FR" w:eastAsia="en-IN"/>
              </w:rPr>
              <w:t>8</w:t>
            </w:r>
          </w:p>
        </w:tc>
        <w:tc>
          <w:tcPr>
            <w:tcW w:w="851" w:type="dxa"/>
          </w:tcPr>
          <w:p w14:paraId="35FB33B0"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0B501569" w14:textId="77777777" w:rsidTr="00FD32FD">
        <w:trPr>
          <w:trHeight w:val="382"/>
          <w:jc w:val="center"/>
        </w:trPr>
        <w:tc>
          <w:tcPr>
            <w:tcW w:w="658" w:type="dxa"/>
          </w:tcPr>
          <w:p w14:paraId="2CF0B8EB" w14:textId="7E7575B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7</w:t>
            </w:r>
          </w:p>
        </w:tc>
        <w:tc>
          <w:tcPr>
            <w:tcW w:w="5291" w:type="dxa"/>
          </w:tcPr>
          <w:p w14:paraId="6368C223" w14:textId="7D5E6FE8" w:rsidR="00B2503A" w:rsidRPr="00823A21" w:rsidRDefault="00EB624D" w:rsidP="001714EC">
            <w:pP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Quels sont les avantages d’utiliser un </w:t>
            </w:r>
            <w:r w:rsidRPr="00823A21">
              <w:rPr>
                <w:rFonts w:asciiTheme="minorHAnsi" w:hAnsiTheme="minorHAnsi" w:cstheme="minorHAnsi"/>
                <w:b/>
                <w:bCs/>
                <w:color w:val="000000"/>
                <w:sz w:val="20"/>
                <w:szCs w:val="20"/>
                <w:lang w:val="fr-FR" w:eastAsia="en-IN"/>
              </w:rPr>
              <w:t>préservatif</w:t>
            </w:r>
            <w:r w:rsidRPr="00823A21">
              <w:rPr>
                <w:rFonts w:asciiTheme="minorHAnsi" w:hAnsiTheme="minorHAnsi" w:cstheme="minorHAnsi"/>
                <w:bCs/>
                <w:color w:val="000000"/>
                <w:sz w:val="20"/>
                <w:szCs w:val="20"/>
                <w:lang w:val="fr-FR" w:eastAsia="en-IN"/>
              </w:rPr>
              <w:t xml:space="preserve"> ? </w:t>
            </w:r>
          </w:p>
          <w:p w14:paraId="4F72ADD3" w14:textId="18757704" w:rsidR="00B2503A" w:rsidRPr="00010F8A" w:rsidRDefault="00B2503A" w:rsidP="00EB624D">
            <w:pPr>
              <w:tabs>
                <w:tab w:val="left" w:pos="-720"/>
              </w:tabs>
              <w:suppressAutoHyphens/>
              <w:rPr>
                <w:rFonts w:asciiTheme="minorHAnsi" w:hAnsiTheme="minorHAnsi" w:cstheme="minorHAnsi"/>
                <w:bCs/>
                <w:color w:val="000000"/>
                <w:sz w:val="20"/>
                <w:szCs w:val="20"/>
                <w:lang w:val="fr-FR" w:eastAsia="en-IN"/>
              </w:rPr>
            </w:pPr>
          </w:p>
          <w:p w14:paraId="6C061779"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47D6B8A5" w14:textId="1F92369A" w:rsidR="00AD78B4" w:rsidRPr="00823A21" w:rsidRDefault="00AD78B4" w:rsidP="00EB624D">
            <w:pPr>
              <w:tabs>
                <w:tab w:val="left" w:pos="-720"/>
              </w:tabs>
              <w:suppressAutoHyphens/>
              <w:rPr>
                <w:rFonts w:asciiTheme="minorHAnsi" w:hAnsiTheme="minorHAnsi" w:cstheme="minorHAnsi"/>
                <w:bCs/>
                <w:color w:val="000000"/>
                <w:sz w:val="20"/>
                <w:szCs w:val="20"/>
                <w:lang w:val="fr-FR" w:eastAsia="en-IN"/>
              </w:rPr>
            </w:pPr>
          </w:p>
        </w:tc>
        <w:tc>
          <w:tcPr>
            <w:tcW w:w="3827" w:type="dxa"/>
          </w:tcPr>
          <w:p w14:paraId="137679B8" w14:textId="5EB04FB4"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Prévenir la grossesse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43285146" w14:textId="05CA9D2A"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Sécurité contre les infections sexuelles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7CC2C491" w14:textId="6689B508"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Prévenir le</w:t>
            </w:r>
            <w:r w:rsidR="00EF2307" w:rsidRPr="00823A21">
              <w:rPr>
                <w:rFonts w:asciiTheme="minorHAnsi" w:hAnsiTheme="minorHAnsi" w:cstheme="minorHAnsi"/>
                <w:bCs/>
                <w:color w:val="000000"/>
                <w:sz w:val="20"/>
                <w:szCs w:val="20"/>
                <w:lang w:val="fr-FR" w:eastAsia="en-IN"/>
              </w:rPr>
              <w:t xml:space="preserve"> VIH</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56FBDC38" w14:textId="6F11936A"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Facilement disponible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173C3FC4" w14:textId="4576CF5E"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Méthode la moins chère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7D66F97F" w14:textId="395915D0"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lastRenderedPageBreak/>
              <w:t>Facile à utiliser</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727E7F49" w14:textId="749FEB18" w:rsidR="00B2503A" w:rsidRPr="00823A21" w:rsidRDefault="00EF2307"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79E600FD" w14:textId="42522A6E"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t>Z</w:t>
            </w:r>
          </w:p>
        </w:tc>
        <w:tc>
          <w:tcPr>
            <w:tcW w:w="851" w:type="dxa"/>
          </w:tcPr>
          <w:p w14:paraId="07C0D24A"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010F8A" w14:paraId="3889F7B8" w14:textId="77777777" w:rsidTr="00FD32FD">
        <w:trPr>
          <w:trHeight w:val="382"/>
          <w:jc w:val="center"/>
        </w:trPr>
        <w:tc>
          <w:tcPr>
            <w:tcW w:w="658" w:type="dxa"/>
          </w:tcPr>
          <w:p w14:paraId="1A521D49" w14:textId="47582EC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8</w:t>
            </w:r>
          </w:p>
        </w:tc>
        <w:tc>
          <w:tcPr>
            <w:tcW w:w="5291" w:type="dxa"/>
          </w:tcPr>
          <w:p w14:paraId="64A5E43C" w14:textId="779748CB" w:rsidR="00B2503A" w:rsidRPr="00823A21" w:rsidRDefault="00EB624D" w:rsidP="001714E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 xml:space="preserve">Quels sont les </w:t>
            </w:r>
            <w:proofErr w:type="spellStart"/>
            <w:r w:rsidRPr="00823A21">
              <w:rPr>
                <w:rFonts w:asciiTheme="minorHAnsi" w:hAnsiTheme="minorHAnsi" w:cstheme="minorHAnsi"/>
                <w:bCs/>
                <w:color w:val="000000"/>
                <w:sz w:val="20"/>
                <w:szCs w:val="20"/>
                <w:lang w:val="fr-FR" w:eastAsia="en-IN"/>
              </w:rPr>
              <w:t>probl</w:t>
            </w:r>
            <w:r w:rsidR="00356D6A" w:rsidRPr="00823A21">
              <w:rPr>
                <w:rFonts w:asciiTheme="minorHAnsi" w:hAnsiTheme="minorHAnsi" w:cstheme="minorHAnsi"/>
                <w:bCs/>
                <w:color w:val="000000"/>
                <w:sz w:val="20"/>
                <w:szCs w:val="20"/>
                <w:lang w:val="fr-FR" w:eastAsia="en-IN"/>
              </w:rPr>
              <w:t>é</w:t>
            </w:r>
            <w:r w:rsidRPr="00823A21">
              <w:rPr>
                <w:rFonts w:asciiTheme="minorHAnsi" w:hAnsiTheme="minorHAnsi" w:cstheme="minorHAnsi"/>
                <w:bCs/>
                <w:color w:val="000000"/>
                <w:sz w:val="20"/>
                <w:szCs w:val="20"/>
                <w:lang w:val="fr-FR" w:eastAsia="en-IN"/>
              </w:rPr>
              <w:t>m</w:t>
            </w:r>
            <w:r w:rsidR="00356D6A" w:rsidRPr="00823A21">
              <w:rPr>
                <w:rFonts w:asciiTheme="minorHAnsi" w:hAnsiTheme="minorHAnsi" w:cstheme="minorHAnsi"/>
                <w:bCs/>
                <w:color w:val="000000"/>
                <w:sz w:val="20"/>
                <w:szCs w:val="20"/>
                <w:lang w:val="fr-FR" w:eastAsia="en-IN"/>
              </w:rPr>
              <w:t>e</w:t>
            </w:r>
            <w:r w:rsidRPr="00823A21">
              <w:rPr>
                <w:rFonts w:asciiTheme="minorHAnsi" w:hAnsiTheme="minorHAnsi" w:cstheme="minorHAnsi"/>
                <w:bCs/>
                <w:color w:val="000000"/>
                <w:sz w:val="20"/>
                <w:szCs w:val="20"/>
                <w:lang w:val="fr-FR" w:eastAsia="en-IN"/>
              </w:rPr>
              <w:t>s</w:t>
            </w:r>
            <w:proofErr w:type="spellEnd"/>
            <w:r w:rsidRPr="00823A21">
              <w:rPr>
                <w:rFonts w:asciiTheme="minorHAnsi" w:hAnsiTheme="minorHAnsi" w:cstheme="minorHAnsi"/>
                <w:bCs/>
                <w:color w:val="000000"/>
                <w:sz w:val="20"/>
                <w:szCs w:val="20"/>
                <w:lang w:val="fr-FR" w:eastAsia="en-IN"/>
              </w:rPr>
              <w:t xml:space="preserve"> auxquels un client peut faire face lors de l’utilisation d’un </w:t>
            </w:r>
            <w:r w:rsidRPr="00823A21">
              <w:rPr>
                <w:rFonts w:asciiTheme="minorHAnsi" w:hAnsiTheme="minorHAnsi" w:cstheme="minorHAnsi"/>
                <w:b/>
                <w:bCs/>
                <w:color w:val="000000"/>
                <w:sz w:val="20"/>
                <w:szCs w:val="20"/>
                <w:lang w:val="fr-FR" w:eastAsia="en-IN"/>
              </w:rPr>
              <w:t>préservatif</w:t>
            </w:r>
            <w:r w:rsidR="00C72570" w:rsidRPr="00823A21">
              <w:rPr>
                <w:rFonts w:asciiTheme="minorHAnsi" w:hAnsiTheme="minorHAnsi" w:cstheme="minorHAnsi"/>
                <w:bCs/>
                <w:color w:val="000000"/>
                <w:sz w:val="20"/>
                <w:szCs w:val="20"/>
                <w:lang w:val="fr-FR" w:eastAsia="en-IN"/>
              </w:rPr>
              <w:t xml:space="preserve"> ?</w:t>
            </w:r>
          </w:p>
          <w:p w14:paraId="75FF702A" w14:textId="01CE6C96" w:rsidR="00B2503A" w:rsidRPr="00010F8A" w:rsidRDefault="00B2503A" w:rsidP="00EB624D">
            <w:pPr>
              <w:tabs>
                <w:tab w:val="left" w:pos="-720"/>
              </w:tabs>
              <w:suppressAutoHyphens/>
              <w:rPr>
                <w:rFonts w:asciiTheme="minorHAnsi" w:hAnsiTheme="minorHAnsi" w:cstheme="minorHAnsi"/>
                <w:b/>
                <w:bCs/>
                <w:spacing w:val="-2"/>
                <w:sz w:val="20"/>
                <w:szCs w:val="20"/>
                <w:lang w:val="fr-FR"/>
              </w:rPr>
            </w:pPr>
          </w:p>
          <w:p w14:paraId="058D0EA5"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4D9206DE" w14:textId="00D08D68" w:rsidR="00AD78B4" w:rsidRPr="00823A21" w:rsidRDefault="00AD78B4" w:rsidP="00EB624D">
            <w:pPr>
              <w:tabs>
                <w:tab w:val="left" w:pos="-720"/>
              </w:tabs>
              <w:suppressAutoHyphens/>
              <w:rPr>
                <w:rFonts w:asciiTheme="minorHAnsi" w:hAnsiTheme="minorHAnsi" w:cstheme="minorHAnsi"/>
                <w:bCs/>
                <w:color w:val="000000"/>
                <w:sz w:val="20"/>
                <w:szCs w:val="20"/>
                <w:lang w:val="fr-FR" w:eastAsia="en-IN"/>
              </w:rPr>
            </w:pPr>
          </w:p>
        </w:tc>
        <w:tc>
          <w:tcPr>
            <w:tcW w:w="3827" w:type="dxa"/>
          </w:tcPr>
          <w:p w14:paraId="761E4764" w14:textId="29E4DD66" w:rsidR="00B2503A" w:rsidRPr="00823A21" w:rsidRDefault="00EB624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Réduction du plaisir sexuel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02A5B1E1" w14:textId="68FD17EF" w:rsidR="00B2503A" w:rsidRPr="00823A21" w:rsidRDefault="00EB624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Allergie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29A5C39B" w14:textId="26AE37E5" w:rsidR="00B2503A" w:rsidRPr="00823A21" w:rsidRDefault="00EB624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Echec de la méthode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574DD3FF" w14:textId="0FDC46E2" w:rsidR="00B2503A" w:rsidRPr="00823A21" w:rsidRDefault="00EB624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Affectent les règles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5FCAC171" w14:textId="29DB2A09" w:rsidR="00B2503A" w:rsidRPr="00823A21" w:rsidRDefault="005F553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Problème d’élimination de l’utilisation des préservatifs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006BE3CC" w14:textId="66F8AB99" w:rsidR="00B2503A" w:rsidRPr="00823A21" w:rsidRDefault="006554DD"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460EB11F" w14:textId="35F9B1DF" w:rsidR="00B2503A" w:rsidRPr="00823A21" w:rsidRDefault="006554D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Aucun problème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Y</w:t>
            </w:r>
          </w:p>
          <w:p w14:paraId="3CADCBF4" w14:textId="3AF95551" w:rsidR="00B2503A" w:rsidRPr="00823A21" w:rsidRDefault="006554D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t>Z</w:t>
            </w:r>
          </w:p>
        </w:tc>
        <w:tc>
          <w:tcPr>
            <w:tcW w:w="851" w:type="dxa"/>
          </w:tcPr>
          <w:p w14:paraId="72761ED6"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8E1596" w:rsidRPr="00594147" w14:paraId="290727EC" w14:textId="77777777" w:rsidTr="00FD32FD">
        <w:trPr>
          <w:trHeight w:val="382"/>
          <w:jc w:val="center"/>
        </w:trPr>
        <w:tc>
          <w:tcPr>
            <w:tcW w:w="658" w:type="dxa"/>
          </w:tcPr>
          <w:p w14:paraId="1FF130FA" w14:textId="5C572855" w:rsidR="008E1596" w:rsidRPr="00823A21" w:rsidRDefault="008E1596" w:rsidP="008E1596">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529</w:t>
            </w:r>
          </w:p>
        </w:tc>
        <w:tc>
          <w:tcPr>
            <w:tcW w:w="5291" w:type="dxa"/>
          </w:tcPr>
          <w:p w14:paraId="02F0A637" w14:textId="43395399" w:rsidR="008E1596" w:rsidRPr="00823A21" w:rsidRDefault="008E1596" w:rsidP="008E1596">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retarder la première naissance ?</w:t>
            </w:r>
          </w:p>
        </w:tc>
        <w:tc>
          <w:tcPr>
            <w:tcW w:w="3827" w:type="dxa"/>
          </w:tcPr>
          <w:p w14:paraId="652532B7" w14:textId="0EE11EC6"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5F179329" w14:textId="6043681C"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26758654" w14:textId="73FEADBB"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05AF16B7" w14:textId="77777777" w:rsidR="008E1596" w:rsidRPr="00823A21" w:rsidRDefault="008E1596" w:rsidP="008E1596">
            <w:pPr>
              <w:tabs>
                <w:tab w:val="left" w:pos="-720"/>
              </w:tabs>
              <w:suppressAutoHyphens/>
              <w:rPr>
                <w:rFonts w:asciiTheme="minorHAnsi" w:hAnsiTheme="minorHAnsi" w:cstheme="minorHAnsi"/>
                <w:spacing w:val="-2"/>
                <w:sz w:val="20"/>
                <w:szCs w:val="20"/>
                <w:lang w:val="fr-FR"/>
              </w:rPr>
            </w:pPr>
          </w:p>
        </w:tc>
      </w:tr>
      <w:tr w:rsidR="008E1596" w:rsidRPr="00594147" w14:paraId="20691447" w14:textId="77777777" w:rsidTr="00FD32FD">
        <w:trPr>
          <w:trHeight w:val="382"/>
          <w:jc w:val="center"/>
        </w:trPr>
        <w:tc>
          <w:tcPr>
            <w:tcW w:w="658" w:type="dxa"/>
          </w:tcPr>
          <w:p w14:paraId="1293607A" w14:textId="71AB3F22" w:rsidR="008E1596" w:rsidRPr="00823A21" w:rsidRDefault="008E1596" w:rsidP="008E1596">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530</w:t>
            </w:r>
          </w:p>
        </w:tc>
        <w:tc>
          <w:tcPr>
            <w:tcW w:w="5291" w:type="dxa"/>
          </w:tcPr>
          <w:p w14:paraId="3AE8F6B2" w14:textId="4D3A5F0E" w:rsidR="008E1596" w:rsidRPr="00823A21" w:rsidRDefault="008E1596" w:rsidP="008E1596">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au maintien de l’intervalle entre deux naissances ?</w:t>
            </w:r>
          </w:p>
        </w:tc>
        <w:tc>
          <w:tcPr>
            <w:tcW w:w="3827" w:type="dxa"/>
          </w:tcPr>
          <w:p w14:paraId="0DA1E585" w14:textId="77777777"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16EED365" w14:textId="77777777"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41995F61" w14:textId="39AEE8EE"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33ECD9B7" w14:textId="77777777" w:rsidR="008E1596" w:rsidRPr="00823A21" w:rsidRDefault="008E1596" w:rsidP="008E1596">
            <w:pPr>
              <w:tabs>
                <w:tab w:val="left" w:pos="-720"/>
              </w:tabs>
              <w:suppressAutoHyphens/>
              <w:rPr>
                <w:rFonts w:asciiTheme="minorHAnsi" w:hAnsiTheme="minorHAnsi" w:cstheme="minorHAnsi"/>
                <w:spacing w:val="-2"/>
                <w:sz w:val="20"/>
                <w:szCs w:val="20"/>
                <w:lang w:val="fr-FR"/>
              </w:rPr>
            </w:pPr>
          </w:p>
        </w:tc>
      </w:tr>
      <w:tr w:rsidR="006F04B3" w:rsidRPr="00594147" w14:paraId="33DD11BB" w14:textId="77777777" w:rsidTr="00FD32FD">
        <w:trPr>
          <w:trHeight w:val="382"/>
          <w:jc w:val="center"/>
        </w:trPr>
        <w:tc>
          <w:tcPr>
            <w:tcW w:w="658" w:type="dxa"/>
          </w:tcPr>
          <w:p w14:paraId="7A3BB69D" w14:textId="4B90271D"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w:t>
            </w:r>
            <w:r w:rsidR="000B79BD" w:rsidRPr="00823A21">
              <w:rPr>
                <w:rFonts w:asciiTheme="minorHAnsi" w:hAnsiTheme="minorHAnsi" w:cstheme="minorHAnsi"/>
                <w:spacing w:val="-2"/>
                <w:sz w:val="20"/>
                <w:szCs w:val="20"/>
                <w:lang w:val="fr-FR"/>
              </w:rPr>
              <w:t>1</w:t>
            </w:r>
          </w:p>
        </w:tc>
        <w:tc>
          <w:tcPr>
            <w:tcW w:w="5291" w:type="dxa"/>
          </w:tcPr>
          <w:p w14:paraId="5FD9A888" w14:textId="434F1A63" w:rsidR="00B2503A" w:rsidRPr="00823A21" w:rsidRDefault="008E1596" w:rsidP="008E1596">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la limitation des naissances ?</w:t>
            </w:r>
          </w:p>
        </w:tc>
        <w:tc>
          <w:tcPr>
            <w:tcW w:w="3827" w:type="dxa"/>
          </w:tcPr>
          <w:p w14:paraId="4E7BF6D8" w14:textId="77777777"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04B9902B" w14:textId="77777777"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4B30509B" w14:textId="32EF5784" w:rsidR="00B2503A"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Cs/>
                <w:color w:val="000000"/>
                <w:sz w:val="20"/>
                <w:szCs w:val="20"/>
                <w:lang w:val="fr-FR" w:eastAsia="en-IN"/>
              </w:rPr>
              <w:t>8</w:t>
            </w:r>
          </w:p>
        </w:tc>
        <w:tc>
          <w:tcPr>
            <w:tcW w:w="851" w:type="dxa"/>
          </w:tcPr>
          <w:p w14:paraId="179114F1"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519F7DC1" w14:textId="77777777" w:rsidR="00A725B9" w:rsidRPr="00823A21" w:rsidRDefault="00A725B9">
      <w:pPr>
        <w:rPr>
          <w:lang w:val="fr-S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594147" w14:paraId="260F072F" w14:textId="77777777" w:rsidTr="00FD32FD">
        <w:trPr>
          <w:trHeight w:val="382"/>
          <w:jc w:val="center"/>
        </w:trPr>
        <w:tc>
          <w:tcPr>
            <w:tcW w:w="10627" w:type="dxa"/>
            <w:gridSpan w:val="4"/>
          </w:tcPr>
          <w:p w14:paraId="42FE04E8" w14:textId="326769DF" w:rsidR="00B2503A" w:rsidRPr="00823A21" w:rsidRDefault="00210E54" w:rsidP="00D6555A">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lang w:val="fr-FR"/>
              </w:rPr>
              <w:t xml:space="preserve">Vérifiez 510: si </w:t>
            </w:r>
            <w:r w:rsidR="00CF4070" w:rsidRPr="00010F8A">
              <w:rPr>
                <w:rFonts w:asciiTheme="minorHAnsi" w:hAnsiTheme="minorHAnsi" w:cstheme="minorHAnsi"/>
                <w:b/>
                <w:bCs/>
                <w:spacing w:val="-2"/>
                <w:sz w:val="20"/>
                <w:szCs w:val="20"/>
                <w:lang w:val="fr-FR"/>
              </w:rPr>
              <w:t>b</w:t>
            </w:r>
            <w:r w:rsidRPr="00010F8A">
              <w:rPr>
                <w:rFonts w:asciiTheme="minorHAnsi" w:hAnsiTheme="minorHAnsi" w:cstheme="minorHAnsi"/>
                <w:b/>
                <w:bCs/>
                <w:spacing w:val="-2"/>
                <w:sz w:val="20"/>
                <w:szCs w:val="20"/>
                <w:lang w:val="fr-FR"/>
              </w:rPr>
              <w:t>=1 ou 2 alors demandez 53</w:t>
            </w:r>
            <w:r w:rsidR="00A2018A" w:rsidRPr="00010F8A">
              <w:rPr>
                <w:rFonts w:asciiTheme="minorHAnsi" w:hAnsiTheme="minorHAnsi" w:cstheme="minorHAnsi"/>
                <w:b/>
                <w:bCs/>
                <w:spacing w:val="-2"/>
                <w:sz w:val="20"/>
                <w:szCs w:val="20"/>
                <w:lang w:val="fr-FR"/>
              </w:rPr>
              <w:t>2</w:t>
            </w:r>
            <w:r w:rsidRPr="00010F8A">
              <w:rPr>
                <w:rFonts w:asciiTheme="minorHAnsi" w:hAnsiTheme="minorHAnsi" w:cstheme="minorHAnsi"/>
                <w:b/>
                <w:bCs/>
                <w:spacing w:val="-2"/>
                <w:sz w:val="20"/>
                <w:szCs w:val="20"/>
                <w:lang w:val="fr-FR"/>
              </w:rPr>
              <w:t>-53</w:t>
            </w:r>
            <w:r w:rsidR="00A2018A" w:rsidRPr="00010F8A">
              <w:rPr>
                <w:rFonts w:asciiTheme="minorHAnsi" w:hAnsiTheme="minorHAnsi" w:cstheme="minorHAnsi"/>
                <w:b/>
                <w:bCs/>
                <w:spacing w:val="-2"/>
                <w:sz w:val="20"/>
                <w:szCs w:val="20"/>
                <w:lang w:val="fr-FR"/>
              </w:rPr>
              <w:t>8</w:t>
            </w:r>
            <w:r w:rsidRPr="00010F8A">
              <w:rPr>
                <w:rFonts w:asciiTheme="minorHAnsi" w:hAnsiTheme="minorHAnsi" w:cstheme="minorHAnsi"/>
                <w:b/>
                <w:bCs/>
                <w:spacing w:val="-2"/>
                <w:sz w:val="20"/>
                <w:szCs w:val="20"/>
                <w:lang w:val="fr-FR"/>
              </w:rPr>
              <w:t>; sinon allez à 5</w:t>
            </w:r>
            <w:r w:rsidR="00A2018A" w:rsidRPr="00010F8A">
              <w:rPr>
                <w:rFonts w:asciiTheme="minorHAnsi" w:hAnsiTheme="minorHAnsi" w:cstheme="minorHAnsi"/>
                <w:b/>
                <w:bCs/>
                <w:spacing w:val="-2"/>
                <w:sz w:val="20"/>
                <w:szCs w:val="20"/>
                <w:lang w:val="fr-FR"/>
              </w:rPr>
              <w:t>39</w:t>
            </w:r>
          </w:p>
        </w:tc>
      </w:tr>
      <w:tr w:rsidR="006F04B3" w:rsidRPr="00594147" w14:paraId="2B1AD41D" w14:textId="77777777" w:rsidTr="00FD32FD">
        <w:trPr>
          <w:trHeight w:val="382"/>
          <w:jc w:val="center"/>
        </w:trPr>
        <w:tc>
          <w:tcPr>
            <w:tcW w:w="658" w:type="dxa"/>
          </w:tcPr>
          <w:p w14:paraId="299353D1" w14:textId="563BEF01"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w:t>
            </w:r>
            <w:r w:rsidR="000B79BD" w:rsidRPr="00823A21">
              <w:rPr>
                <w:rFonts w:asciiTheme="minorHAnsi" w:hAnsiTheme="minorHAnsi" w:cstheme="minorHAnsi"/>
                <w:spacing w:val="-2"/>
                <w:sz w:val="20"/>
                <w:szCs w:val="20"/>
                <w:lang w:val="fr-FR"/>
              </w:rPr>
              <w:t>2</w:t>
            </w:r>
          </w:p>
        </w:tc>
        <w:tc>
          <w:tcPr>
            <w:tcW w:w="5291" w:type="dxa"/>
          </w:tcPr>
          <w:p w14:paraId="1403462E" w14:textId="5C8B1419" w:rsidR="00B2503A" w:rsidRPr="00823A21" w:rsidRDefault="00BB5B54"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Supposon</w:t>
            </w:r>
            <w:r w:rsidR="006564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qu’une femme </w:t>
            </w:r>
            <w:del w:id="339" w:author="Lenovo" w:date="2024-10-26T14:12:00Z">
              <w:r w:rsidRPr="00823A21" w:rsidDel="004679B8">
                <w:rPr>
                  <w:rFonts w:asciiTheme="minorHAnsi" w:hAnsiTheme="minorHAnsi" w:cstheme="minorHAnsi"/>
                  <w:bCs/>
                  <w:color w:val="000000"/>
                  <w:sz w:val="20"/>
                  <w:szCs w:val="20"/>
                  <w:lang w:val="fr-FR" w:eastAsia="en-IN"/>
                </w:rPr>
                <w:delText>soutaite</w:delText>
              </w:r>
            </w:del>
            <w:ins w:id="340" w:author="Lenovo" w:date="2024-10-26T14:12:00Z">
              <w:r w:rsidR="004679B8">
                <w:rPr>
                  <w:rFonts w:asciiTheme="minorHAnsi" w:hAnsiTheme="minorHAnsi" w:cstheme="minorHAnsi"/>
                  <w:bCs/>
                  <w:color w:val="000000"/>
                  <w:sz w:val="20"/>
                  <w:szCs w:val="20"/>
                  <w:lang w:val="fr-FR" w:eastAsia="en-IN"/>
                </w:rPr>
                <w:t xml:space="preserve"> </w:t>
              </w:r>
              <w:proofErr w:type="spellStart"/>
              <w:r w:rsidR="004679B8">
                <w:rPr>
                  <w:rFonts w:asciiTheme="minorHAnsi" w:hAnsiTheme="minorHAnsi" w:cstheme="minorHAnsi"/>
                  <w:bCs/>
                  <w:color w:val="000000"/>
                  <w:sz w:val="20"/>
                  <w:szCs w:val="20"/>
                  <w:lang w:val="fr-FR" w:eastAsia="en-IN"/>
                </w:rPr>
                <w:t>souhaiite</w:t>
              </w:r>
            </w:ins>
            <w:del w:id="341" w:author="Lenovo" w:date="2024-10-26T14:12:00Z">
              <w:r w:rsidRPr="00823A21" w:rsidDel="004679B8">
                <w:rPr>
                  <w:rFonts w:asciiTheme="minorHAnsi" w:hAnsiTheme="minorHAnsi" w:cstheme="minorHAnsi"/>
                  <w:bCs/>
                  <w:color w:val="000000"/>
                  <w:sz w:val="20"/>
                  <w:szCs w:val="20"/>
                  <w:lang w:val="fr-FR" w:eastAsia="en-IN"/>
                </w:rPr>
                <w:delText xml:space="preserve"> </w:delText>
              </w:r>
            </w:del>
            <w:r w:rsidRPr="00823A21">
              <w:rPr>
                <w:rFonts w:asciiTheme="minorHAnsi" w:hAnsiTheme="minorHAnsi" w:cstheme="minorHAnsi"/>
                <w:bCs/>
                <w:color w:val="000000"/>
                <w:sz w:val="20"/>
                <w:szCs w:val="20"/>
                <w:lang w:val="fr-FR" w:eastAsia="en-IN"/>
              </w:rPr>
              <w:t>utiliser</w:t>
            </w:r>
            <w:proofErr w:type="spellEnd"/>
            <w:r w:rsidRPr="00823A21">
              <w:rPr>
                <w:rFonts w:asciiTheme="minorHAnsi" w:hAnsiTheme="minorHAnsi" w:cstheme="minorHAnsi"/>
                <w:bCs/>
                <w:color w:val="000000"/>
                <w:sz w:val="20"/>
                <w:szCs w:val="20"/>
                <w:lang w:val="fr-FR" w:eastAsia="en-IN"/>
              </w:rPr>
              <w:t xml:space="preserve"> un </w:t>
            </w:r>
            <w:r w:rsidRPr="00823A21">
              <w:rPr>
                <w:rFonts w:asciiTheme="minorHAnsi" w:hAnsiTheme="minorHAnsi" w:cstheme="minorHAnsi"/>
                <w:b/>
                <w:bCs/>
                <w:color w:val="000000"/>
                <w:sz w:val="20"/>
                <w:szCs w:val="20"/>
                <w:lang w:val="fr-FR" w:eastAsia="en-IN"/>
              </w:rPr>
              <w:t>produit injectable</w:t>
            </w:r>
            <w:r w:rsidRPr="00823A21">
              <w:rPr>
                <w:rFonts w:asciiTheme="minorHAnsi" w:hAnsiTheme="minorHAnsi" w:cstheme="minorHAnsi"/>
                <w:bCs/>
                <w:color w:val="000000"/>
                <w:sz w:val="20"/>
                <w:szCs w:val="20"/>
                <w:lang w:val="fr-FR" w:eastAsia="en-IN"/>
              </w:rPr>
              <w:t xml:space="preserve">. Selon vous, quand doit-elle prendre sa première dose de produit injectable </w:t>
            </w:r>
            <w:r w:rsidR="00B2503A" w:rsidRPr="00823A21">
              <w:rPr>
                <w:rFonts w:asciiTheme="minorHAnsi" w:hAnsiTheme="minorHAnsi" w:cstheme="minorHAnsi"/>
                <w:bCs/>
                <w:color w:val="000000"/>
                <w:sz w:val="20"/>
                <w:szCs w:val="20"/>
                <w:lang w:val="fr-FR" w:eastAsia="en-IN"/>
              </w:rPr>
              <w:t>?</w:t>
            </w:r>
          </w:p>
          <w:p w14:paraId="5849F92F" w14:textId="2FBE9E19" w:rsidR="00B2503A" w:rsidRPr="00010F8A" w:rsidRDefault="00B2503A" w:rsidP="00BB5B54">
            <w:pPr>
              <w:tabs>
                <w:tab w:val="left" w:pos="-720"/>
              </w:tabs>
              <w:suppressAutoHyphens/>
              <w:rPr>
                <w:rFonts w:asciiTheme="minorHAnsi" w:hAnsiTheme="minorHAnsi" w:cstheme="minorHAnsi"/>
                <w:bCs/>
                <w:sz w:val="20"/>
                <w:szCs w:val="20"/>
                <w:lang w:val="fr-FR"/>
              </w:rPr>
            </w:pPr>
          </w:p>
          <w:p w14:paraId="7291F7C0"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0E4A66BA" w14:textId="279DE959" w:rsidR="00AD78B4" w:rsidRPr="00823A21" w:rsidRDefault="00AD78B4" w:rsidP="00BB5B54">
            <w:pPr>
              <w:tabs>
                <w:tab w:val="left" w:pos="-720"/>
              </w:tabs>
              <w:suppressAutoHyphens/>
              <w:rPr>
                <w:rFonts w:asciiTheme="minorHAnsi" w:hAnsiTheme="minorHAnsi" w:cstheme="minorHAnsi"/>
                <w:bCs/>
                <w:color w:val="000000"/>
                <w:sz w:val="20"/>
                <w:szCs w:val="20"/>
                <w:lang w:val="fr-FR" w:eastAsia="en-IN"/>
              </w:rPr>
            </w:pPr>
          </w:p>
        </w:tc>
        <w:tc>
          <w:tcPr>
            <w:tcW w:w="3827" w:type="dxa"/>
          </w:tcPr>
          <w:p w14:paraId="57539C2D" w14:textId="2AB79D4E"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Dans les sept premiers jours du cycle menstruel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3D9B4370" w14:textId="126FCA3E"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Dans les sept premiers jours suivant l’avortement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0876F868" w14:textId="403530D0"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Après six semaines d’accouchement</w:t>
            </w:r>
            <w:r w:rsidR="00B250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si elle allaite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2A0FEE83" w14:textId="570E5FA5"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Immédiatement après </w:t>
            </w:r>
            <w:r w:rsidR="00356D6A" w:rsidRPr="00823A21">
              <w:rPr>
                <w:rFonts w:asciiTheme="minorHAnsi" w:hAnsiTheme="minorHAnsi" w:cstheme="minorHAnsi"/>
                <w:bCs/>
                <w:color w:val="000000"/>
                <w:sz w:val="20"/>
                <w:szCs w:val="20"/>
                <w:lang w:val="fr-FR" w:eastAsia="en-IN"/>
              </w:rPr>
              <w:t>l’accouchement (</w:t>
            </w:r>
            <w:r w:rsidRPr="00823A21">
              <w:rPr>
                <w:rFonts w:asciiTheme="minorHAnsi" w:hAnsiTheme="minorHAnsi" w:cstheme="minorHAnsi"/>
                <w:bCs/>
                <w:color w:val="000000"/>
                <w:sz w:val="20"/>
                <w:szCs w:val="20"/>
                <w:lang w:val="fr-FR" w:eastAsia="en-IN"/>
              </w:rPr>
              <w:t>si elle n’</w:t>
            </w:r>
            <w:proofErr w:type="spellStart"/>
            <w:r w:rsidRPr="00823A21">
              <w:rPr>
                <w:rFonts w:asciiTheme="minorHAnsi" w:hAnsiTheme="minorHAnsi" w:cstheme="minorHAnsi"/>
                <w:bCs/>
                <w:color w:val="000000"/>
                <w:sz w:val="20"/>
                <w:szCs w:val="20"/>
                <w:lang w:val="fr-FR" w:eastAsia="en-IN"/>
              </w:rPr>
              <w:t>allaite</w:t>
            </w:r>
            <w:proofErr w:type="spellEnd"/>
            <w:r w:rsidR="00356D6A"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403DE032" w14:textId="021E34A0" w:rsidR="00B2503A" w:rsidRPr="00823A21" w:rsidRDefault="00BB5B54"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20CEB861" w14:textId="643C9ABF"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35842F64"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2F88D78F" w14:textId="77777777" w:rsidTr="00FD32FD">
        <w:trPr>
          <w:trHeight w:val="382"/>
          <w:jc w:val="center"/>
        </w:trPr>
        <w:tc>
          <w:tcPr>
            <w:tcW w:w="658" w:type="dxa"/>
          </w:tcPr>
          <w:p w14:paraId="3F482CA2" w14:textId="2523A2F9"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w:t>
            </w:r>
            <w:r w:rsidR="000B79BD" w:rsidRPr="00823A21">
              <w:rPr>
                <w:rFonts w:asciiTheme="minorHAnsi" w:hAnsiTheme="minorHAnsi" w:cstheme="minorHAnsi"/>
                <w:spacing w:val="-2"/>
                <w:sz w:val="20"/>
                <w:szCs w:val="20"/>
                <w:lang w:val="fr-FR"/>
              </w:rPr>
              <w:t>3</w:t>
            </w:r>
          </w:p>
        </w:tc>
        <w:tc>
          <w:tcPr>
            <w:tcW w:w="5291" w:type="dxa"/>
          </w:tcPr>
          <w:p w14:paraId="4EE5235C" w14:textId="5FC6B0AD" w:rsidR="00B2503A" w:rsidRPr="00823A21" w:rsidRDefault="00641E55"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quels sont les bénéfices d’utiliser des contraceptifs </w:t>
            </w:r>
            <w:r w:rsidRPr="00823A21">
              <w:rPr>
                <w:rFonts w:asciiTheme="minorHAnsi" w:hAnsiTheme="minorHAnsi" w:cstheme="minorHAnsi"/>
                <w:b/>
                <w:bCs/>
                <w:color w:val="000000"/>
                <w:sz w:val="20"/>
                <w:szCs w:val="20"/>
                <w:lang w:val="fr-FR" w:eastAsia="en-IN"/>
              </w:rPr>
              <w:t>injectables</w:t>
            </w:r>
            <w:r w:rsidRPr="00823A21">
              <w:rPr>
                <w:rFonts w:asciiTheme="minorHAnsi" w:hAnsiTheme="minorHAnsi" w:cstheme="minorHAnsi"/>
                <w:bCs/>
                <w:color w:val="000000"/>
                <w:sz w:val="20"/>
                <w:szCs w:val="20"/>
                <w:lang w:val="fr-FR" w:eastAsia="en-IN"/>
              </w:rPr>
              <w:t xml:space="preserve"> ou pourquoi une femme devrait utiliser cette méthode ?</w:t>
            </w:r>
          </w:p>
          <w:p w14:paraId="4C099496" w14:textId="0DFF1E69" w:rsidR="00B2503A" w:rsidRPr="00010F8A" w:rsidRDefault="00B2503A" w:rsidP="00BB5B54">
            <w:pPr>
              <w:tabs>
                <w:tab w:val="left" w:pos="-720"/>
              </w:tabs>
              <w:suppressAutoHyphens/>
              <w:rPr>
                <w:rFonts w:asciiTheme="minorHAnsi" w:hAnsiTheme="minorHAnsi" w:cstheme="minorHAnsi"/>
                <w:bCs/>
                <w:sz w:val="20"/>
                <w:szCs w:val="20"/>
                <w:lang w:val="fr-FR"/>
              </w:rPr>
            </w:pPr>
          </w:p>
          <w:p w14:paraId="1B2C3E7D"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0C76D20C" w14:textId="0B0BDF1D" w:rsidR="00AD78B4" w:rsidRPr="00823A21" w:rsidRDefault="00AD78B4" w:rsidP="00BB5B54">
            <w:pPr>
              <w:tabs>
                <w:tab w:val="left" w:pos="-720"/>
              </w:tabs>
              <w:suppressAutoHyphens/>
              <w:rPr>
                <w:rFonts w:asciiTheme="minorHAnsi" w:hAnsiTheme="minorHAnsi" w:cstheme="minorHAnsi"/>
                <w:bCs/>
                <w:color w:val="000000"/>
                <w:sz w:val="20"/>
                <w:szCs w:val="20"/>
                <w:lang w:val="fr-FR" w:eastAsia="en-IN"/>
              </w:rPr>
            </w:pPr>
          </w:p>
        </w:tc>
        <w:tc>
          <w:tcPr>
            <w:tcW w:w="3827" w:type="dxa"/>
          </w:tcPr>
          <w:p w14:paraId="4564C38B" w14:textId="06B583B8"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Très efficace et sûr</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45AE7347" w14:textId="00BB0888"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Pratique et facile à utiliser</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50894515" w14:textId="5E3EBE61"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Agit pendant 3 mois avec un délai de grâce d’un mois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3D2C0BBF" w14:textId="748C50EC"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Complétement </w:t>
            </w:r>
            <w:proofErr w:type="spellStart"/>
            <w:r w:rsidRPr="00823A21">
              <w:rPr>
                <w:rFonts w:asciiTheme="minorHAnsi" w:hAnsiTheme="minorHAnsi" w:cstheme="minorHAnsi"/>
                <w:bCs/>
                <w:color w:val="000000"/>
                <w:sz w:val="20"/>
                <w:szCs w:val="20"/>
                <w:lang w:val="fr-FR" w:eastAsia="en-IN"/>
              </w:rPr>
              <w:t>reversible</w:t>
            </w:r>
            <w:proofErr w:type="spellEnd"/>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5DCB8569" w14:textId="672DB1FF" w:rsidR="00B2503A" w:rsidRPr="00823A21" w:rsidRDefault="00E0394F"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M</w:t>
            </w:r>
            <w:r w:rsidR="00913E97" w:rsidRPr="00823A21">
              <w:rPr>
                <w:rFonts w:asciiTheme="minorHAnsi" w:hAnsiTheme="minorHAnsi" w:cstheme="minorHAnsi"/>
                <w:bCs/>
                <w:color w:val="000000"/>
                <w:sz w:val="20"/>
                <w:szCs w:val="20"/>
                <w:lang w:val="fr-FR" w:eastAsia="en-IN"/>
              </w:rPr>
              <w:t>éthode privée et confidentielle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63CA03FB" w14:textId="683ED9A7"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N’interfère pas avec les rapports sexuels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5807912B" w14:textId="701F32E5"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Convient aux femmes qui allaitent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G</w:t>
            </w:r>
          </w:p>
          <w:p w14:paraId="3559086C" w14:textId="6F1A500D"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Utile pour le post-partum immédiat</w:t>
            </w:r>
            <w:r w:rsidR="00B250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chez les femmes qui n’allaitent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H</w:t>
            </w:r>
          </w:p>
          <w:p w14:paraId="33A4DCFE" w14:textId="5F128470" w:rsidR="00B2503A" w:rsidRPr="00823A21" w:rsidRDefault="003946B3"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Utilisable</w:t>
            </w:r>
            <w:r w:rsidRPr="00823A21">
              <w:rPr>
                <w:rFonts w:asciiTheme="minorHAnsi" w:hAnsiTheme="minorHAnsi" w:cstheme="minorHAnsi"/>
                <w:bCs/>
                <w:color w:val="000000"/>
                <w:sz w:val="20"/>
                <w:szCs w:val="20"/>
                <w:lang w:val="fr-FR" w:eastAsia="en-IN"/>
              </w:rPr>
              <w:t xml:space="preserve"> </w:t>
            </w:r>
            <w:r w:rsidR="00F528F7" w:rsidRPr="00823A21">
              <w:rPr>
                <w:rFonts w:asciiTheme="minorHAnsi" w:hAnsiTheme="minorHAnsi" w:cstheme="minorHAnsi"/>
                <w:bCs/>
                <w:color w:val="000000"/>
                <w:sz w:val="20"/>
                <w:szCs w:val="20"/>
                <w:lang w:val="fr-FR" w:eastAsia="en-IN"/>
              </w:rPr>
              <w:t>après l’avortement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I</w:t>
            </w:r>
          </w:p>
          <w:p w14:paraId="56BEDA3C" w14:textId="29501ACF" w:rsidR="00B2503A" w:rsidRPr="00823A21" w:rsidRDefault="003946B3"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Utilisable à </w:t>
            </w:r>
            <w:r w:rsidR="00F528F7" w:rsidRPr="00823A21">
              <w:rPr>
                <w:rFonts w:asciiTheme="minorHAnsi" w:hAnsiTheme="minorHAnsi" w:cstheme="minorHAnsi"/>
                <w:bCs/>
                <w:color w:val="000000"/>
                <w:sz w:val="20"/>
                <w:szCs w:val="20"/>
                <w:lang w:val="fr-FR" w:eastAsia="en-IN"/>
              </w:rPr>
              <w:t>tout âge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J</w:t>
            </w:r>
          </w:p>
          <w:p w14:paraId="72C70117" w14:textId="0121486D" w:rsidR="00B2503A" w:rsidRPr="00823A21" w:rsidRDefault="003946B3"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Utilisable pour </w:t>
            </w:r>
            <w:r w:rsidR="00F528F7" w:rsidRPr="00823A21">
              <w:rPr>
                <w:rFonts w:asciiTheme="minorHAnsi" w:hAnsiTheme="minorHAnsi" w:cstheme="minorHAnsi"/>
                <w:bCs/>
                <w:color w:val="000000"/>
                <w:sz w:val="20"/>
                <w:szCs w:val="20"/>
                <w:lang w:val="fr-FR" w:eastAsia="en-IN"/>
              </w:rPr>
              <w:t>les femmes de parité</w:t>
            </w:r>
            <w:r w:rsidRPr="00010F8A">
              <w:rPr>
                <w:rFonts w:asciiTheme="minorHAnsi" w:hAnsiTheme="minorHAnsi" w:cstheme="minorHAnsi"/>
                <w:bCs/>
                <w:color w:val="000000"/>
                <w:sz w:val="20"/>
                <w:szCs w:val="20"/>
                <w:lang w:val="fr-FR" w:eastAsia="en-IN"/>
              </w:rPr>
              <w:t xml:space="preserve"> faible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K</w:t>
            </w:r>
          </w:p>
          <w:p w14:paraId="5781D2A1" w14:textId="7FEC4568"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Réduit les crampes menstruelles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L</w:t>
            </w:r>
          </w:p>
          <w:p w14:paraId="2A7A4D52" w14:textId="0C255D57"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Réduit le risqu</w:t>
            </w:r>
            <w:r w:rsidR="00356D6A" w:rsidRPr="00823A21">
              <w:rPr>
                <w:rFonts w:asciiTheme="minorHAnsi" w:hAnsiTheme="minorHAnsi" w:cstheme="minorHAnsi"/>
                <w:bCs/>
                <w:color w:val="000000"/>
                <w:sz w:val="20"/>
                <w:szCs w:val="20"/>
                <w:lang w:val="fr-FR" w:eastAsia="en-IN"/>
              </w:rPr>
              <w:t>e</w:t>
            </w:r>
            <w:r w:rsidRPr="00823A21">
              <w:rPr>
                <w:rFonts w:asciiTheme="minorHAnsi" w:hAnsiTheme="minorHAnsi" w:cstheme="minorHAnsi"/>
                <w:bCs/>
                <w:color w:val="000000"/>
                <w:sz w:val="20"/>
                <w:szCs w:val="20"/>
                <w:lang w:val="fr-FR" w:eastAsia="en-IN"/>
              </w:rPr>
              <w:t xml:space="preserve"> du can</w:t>
            </w:r>
            <w:r w:rsidR="00356D6A" w:rsidRPr="00823A21">
              <w:rPr>
                <w:rFonts w:asciiTheme="minorHAnsi" w:hAnsiTheme="minorHAnsi" w:cstheme="minorHAnsi"/>
                <w:bCs/>
                <w:color w:val="000000"/>
                <w:sz w:val="20"/>
                <w:szCs w:val="20"/>
                <w:lang w:val="fr-FR" w:eastAsia="en-IN"/>
              </w:rPr>
              <w:t>c</w:t>
            </w:r>
            <w:r w:rsidRPr="00823A21">
              <w:rPr>
                <w:rFonts w:asciiTheme="minorHAnsi" w:hAnsiTheme="minorHAnsi" w:cstheme="minorHAnsi"/>
                <w:bCs/>
                <w:color w:val="000000"/>
                <w:sz w:val="20"/>
                <w:szCs w:val="20"/>
                <w:lang w:val="fr-FR" w:eastAsia="en-IN"/>
              </w:rPr>
              <w:t>er de l’ovaire et de l’utérus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M</w:t>
            </w:r>
          </w:p>
          <w:p w14:paraId="30F50CAB" w14:textId="14609AFB" w:rsidR="00B2503A" w:rsidRPr="00823A21" w:rsidRDefault="00F528F7"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43F3D9B5" w14:textId="4942909C"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7CF3C992"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797B71C7" w14:textId="77777777" w:rsidTr="00FD32FD">
        <w:trPr>
          <w:trHeight w:val="382"/>
          <w:jc w:val="center"/>
        </w:trPr>
        <w:tc>
          <w:tcPr>
            <w:tcW w:w="658" w:type="dxa"/>
          </w:tcPr>
          <w:p w14:paraId="2FC2439F" w14:textId="43A8EEB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w:t>
            </w:r>
            <w:r w:rsidR="000B79BD" w:rsidRPr="00823A21">
              <w:rPr>
                <w:rFonts w:asciiTheme="minorHAnsi" w:hAnsiTheme="minorHAnsi" w:cstheme="minorHAnsi"/>
                <w:spacing w:val="-2"/>
                <w:sz w:val="20"/>
                <w:szCs w:val="20"/>
                <w:lang w:val="fr-FR"/>
              </w:rPr>
              <w:t>4</w:t>
            </w:r>
          </w:p>
        </w:tc>
        <w:tc>
          <w:tcPr>
            <w:tcW w:w="5291" w:type="dxa"/>
          </w:tcPr>
          <w:p w14:paraId="789B4E79" w14:textId="15EE94A5" w:rsidR="00C72570" w:rsidRPr="00823A21" w:rsidRDefault="00C72570" w:rsidP="00C72570">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 xml:space="preserve">Quels sont les </w:t>
            </w:r>
            <w:proofErr w:type="spellStart"/>
            <w:r w:rsidRPr="00823A21">
              <w:rPr>
                <w:rFonts w:asciiTheme="minorHAnsi" w:hAnsiTheme="minorHAnsi" w:cstheme="minorHAnsi"/>
                <w:bCs/>
                <w:color w:val="000000"/>
                <w:sz w:val="20"/>
                <w:szCs w:val="20"/>
                <w:lang w:val="fr-FR" w:eastAsia="en-IN"/>
              </w:rPr>
              <w:t>problemès</w:t>
            </w:r>
            <w:proofErr w:type="spellEnd"/>
            <w:r w:rsidRPr="00823A21">
              <w:rPr>
                <w:rFonts w:asciiTheme="minorHAnsi" w:hAnsiTheme="minorHAnsi" w:cstheme="minorHAnsi"/>
                <w:bCs/>
                <w:color w:val="000000"/>
                <w:sz w:val="20"/>
                <w:szCs w:val="20"/>
                <w:lang w:val="fr-FR" w:eastAsia="en-IN"/>
              </w:rPr>
              <w:t xml:space="preserve"> auxquels un client peut faire face après qu’on lui </w:t>
            </w:r>
            <w:proofErr w:type="gramStart"/>
            <w:r w:rsidRPr="00823A21">
              <w:rPr>
                <w:rFonts w:asciiTheme="minorHAnsi" w:hAnsiTheme="minorHAnsi" w:cstheme="minorHAnsi"/>
                <w:bCs/>
                <w:color w:val="000000"/>
                <w:sz w:val="20"/>
                <w:szCs w:val="20"/>
                <w:lang w:val="fr-FR" w:eastAsia="en-IN"/>
              </w:rPr>
              <w:t>ait</w:t>
            </w:r>
            <w:proofErr w:type="gramEnd"/>
            <w:r w:rsidRPr="00823A21">
              <w:rPr>
                <w:rFonts w:asciiTheme="minorHAnsi" w:hAnsiTheme="minorHAnsi" w:cstheme="minorHAnsi"/>
                <w:bCs/>
                <w:color w:val="000000"/>
                <w:sz w:val="20"/>
                <w:szCs w:val="20"/>
                <w:lang w:val="fr-FR" w:eastAsia="en-IN"/>
              </w:rPr>
              <w:t xml:space="preserve"> administré un </w:t>
            </w:r>
            <w:r w:rsidRPr="00823A21">
              <w:rPr>
                <w:rFonts w:asciiTheme="minorHAnsi" w:hAnsiTheme="minorHAnsi" w:cstheme="minorHAnsi"/>
                <w:b/>
                <w:bCs/>
                <w:color w:val="000000"/>
                <w:sz w:val="20"/>
                <w:szCs w:val="20"/>
                <w:lang w:val="fr-FR" w:eastAsia="en-IN"/>
              </w:rPr>
              <w:t>injectable</w:t>
            </w:r>
            <w:r w:rsidRPr="00823A21">
              <w:rPr>
                <w:rFonts w:asciiTheme="minorHAnsi" w:hAnsiTheme="minorHAnsi" w:cstheme="minorHAnsi"/>
                <w:bCs/>
                <w:color w:val="000000"/>
                <w:sz w:val="20"/>
                <w:szCs w:val="20"/>
                <w:lang w:val="fr-FR" w:eastAsia="en-IN"/>
              </w:rPr>
              <w:t xml:space="preserve"> ?</w:t>
            </w:r>
          </w:p>
          <w:p w14:paraId="5CE7BEEE" w14:textId="77777777" w:rsidR="00AD78B4" w:rsidRPr="00010F8A" w:rsidRDefault="00AD78B4" w:rsidP="00AD78B4">
            <w:pPr>
              <w:rPr>
                <w:rFonts w:asciiTheme="minorHAnsi" w:hAnsiTheme="minorHAnsi" w:cstheme="minorHAnsi"/>
                <w:i/>
                <w:iCs/>
                <w:spacing w:val="-2"/>
                <w:sz w:val="20"/>
                <w:szCs w:val="20"/>
                <w:lang w:val="fr-FR"/>
              </w:rPr>
            </w:pPr>
          </w:p>
          <w:p w14:paraId="71DC1469" w14:textId="3DEA345E"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lastRenderedPageBreak/>
              <w:t>Plusieurs choix possibles.</w:t>
            </w:r>
          </w:p>
          <w:p w14:paraId="1DFD08EF" w14:textId="4FF1D80E" w:rsidR="00B2503A" w:rsidRPr="00823A21" w:rsidRDefault="00B2503A" w:rsidP="00C72570">
            <w:pPr>
              <w:tabs>
                <w:tab w:val="left" w:pos="-720"/>
              </w:tabs>
              <w:suppressAutoHyphens/>
              <w:rPr>
                <w:rFonts w:asciiTheme="minorHAnsi" w:hAnsiTheme="minorHAnsi" w:cstheme="minorHAnsi"/>
                <w:bCs/>
                <w:color w:val="000000"/>
                <w:sz w:val="20"/>
                <w:szCs w:val="20"/>
                <w:lang w:val="fr-FR" w:eastAsia="en-IN"/>
              </w:rPr>
            </w:pPr>
          </w:p>
        </w:tc>
        <w:tc>
          <w:tcPr>
            <w:tcW w:w="3827" w:type="dxa"/>
          </w:tcPr>
          <w:p w14:paraId="0F4C8DB9" w14:textId="4BB0FCEB"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lastRenderedPageBreak/>
              <w:t>Maux de tête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06E59DF8" w14:textId="7EA863F4"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Menstrues irrégulières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31E9E991" w14:textId="2678ABFF"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Saignements irréguliers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75B23B89" w14:textId="143FFCA5"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lastRenderedPageBreak/>
              <w:t>Saignement prolongé pendant les règles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51A2EB22" w14:textId="1945DB54"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Saignements abondants pendant les règles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722354A2" w14:textId="664DADD5"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proofErr w:type="spellStart"/>
            <w:r w:rsidRPr="00823A21">
              <w:rPr>
                <w:rFonts w:asciiTheme="minorHAnsi" w:hAnsiTheme="minorHAnsi" w:cstheme="minorHAnsi"/>
                <w:bCs/>
                <w:color w:val="000000"/>
                <w:sz w:val="20"/>
                <w:szCs w:val="20"/>
                <w:lang w:val="fr-FR" w:eastAsia="en-IN"/>
              </w:rPr>
              <w:t>Amenorrhée</w:t>
            </w:r>
            <w:proofErr w:type="spellEnd"/>
            <w:r w:rsidR="00B2503A" w:rsidRPr="00823A21">
              <w:rPr>
                <w:rFonts w:asciiTheme="minorHAnsi" w:hAnsiTheme="minorHAnsi" w:cstheme="minorHAnsi"/>
                <w:bCs/>
                <w:color w:val="000000"/>
                <w:sz w:val="20"/>
                <w:szCs w:val="20"/>
                <w:lang w:val="fr-FR" w:eastAsia="en-IN"/>
              </w:rPr>
              <w:tab/>
              <w:t>F</w:t>
            </w:r>
          </w:p>
          <w:p w14:paraId="5072D086" w14:textId="6FBAA9DC"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Prise </w:t>
            </w:r>
            <w:r w:rsidR="00C72570" w:rsidRPr="00823A21">
              <w:rPr>
                <w:rFonts w:asciiTheme="minorHAnsi" w:hAnsiTheme="minorHAnsi" w:cstheme="minorHAnsi"/>
                <w:bCs/>
                <w:color w:val="000000"/>
                <w:sz w:val="20"/>
                <w:szCs w:val="20"/>
                <w:lang w:val="fr-FR" w:eastAsia="en-IN"/>
              </w:rPr>
              <w:t>de poids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G</w:t>
            </w:r>
          </w:p>
          <w:p w14:paraId="5FB68051" w14:textId="4C532515"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Perte</w:t>
            </w:r>
            <w:r w:rsidR="00C72570" w:rsidRPr="00823A21">
              <w:rPr>
                <w:rFonts w:asciiTheme="minorHAnsi" w:hAnsiTheme="minorHAnsi" w:cstheme="minorHAnsi"/>
                <w:bCs/>
                <w:color w:val="000000"/>
                <w:sz w:val="20"/>
                <w:szCs w:val="20"/>
                <w:lang w:val="fr-FR" w:eastAsia="en-IN"/>
              </w:rPr>
              <w:t xml:space="preserve"> blanche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H</w:t>
            </w:r>
          </w:p>
          <w:p w14:paraId="776582E2" w14:textId="19F9EBC9" w:rsidR="00B2503A" w:rsidRPr="00823A21" w:rsidRDefault="00C72570"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0C5B01AE" w14:textId="6F728D08"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Aucun problème</w:t>
            </w:r>
            <w:r w:rsidR="00B2503A" w:rsidRPr="00823A21">
              <w:rPr>
                <w:rFonts w:asciiTheme="minorHAnsi" w:hAnsiTheme="minorHAnsi" w:cstheme="minorHAnsi"/>
                <w:bCs/>
                <w:color w:val="000000"/>
                <w:sz w:val="20"/>
                <w:szCs w:val="20"/>
                <w:lang w:val="fr-FR" w:eastAsia="en-IN"/>
              </w:rPr>
              <w:tab/>
              <w:t xml:space="preserve">Y </w:t>
            </w:r>
          </w:p>
          <w:p w14:paraId="1A5C2124" w14:textId="2D3208BF"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5B702D01"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F75DF0" w:rsidRPr="00594147" w14:paraId="0C779F44" w14:textId="77777777" w:rsidTr="00FD32FD">
        <w:trPr>
          <w:trHeight w:val="382"/>
          <w:jc w:val="center"/>
        </w:trPr>
        <w:tc>
          <w:tcPr>
            <w:tcW w:w="658" w:type="dxa"/>
          </w:tcPr>
          <w:p w14:paraId="0FC8C726" w14:textId="59978891" w:rsidR="00F75DF0" w:rsidRPr="00823A21" w:rsidRDefault="00F75DF0" w:rsidP="00F75DF0">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535</w:t>
            </w:r>
          </w:p>
        </w:tc>
        <w:tc>
          <w:tcPr>
            <w:tcW w:w="5291" w:type="dxa"/>
          </w:tcPr>
          <w:p w14:paraId="248CA6FE" w14:textId="5D1D39CB" w:rsidR="00F75DF0" w:rsidRPr="00823A21" w:rsidRDefault="00F75DF0" w:rsidP="00F75DF0">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retarder la première naissance ?</w:t>
            </w:r>
          </w:p>
        </w:tc>
        <w:tc>
          <w:tcPr>
            <w:tcW w:w="3827" w:type="dxa"/>
          </w:tcPr>
          <w:p w14:paraId="1C50FBF8"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69DF12C9"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090613DE" w14:textId="055DFEF8"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4934DFB9" w14:textId="77777777" w:rsidR="00F75DF0" w:rsidRPr="00823A21" w:rsidRDefault="00F75DF0" w:rsidP="00F75DF0">
            <w:pPr>
              <w:tabs>
                <w:tab w:val="left" w:pos="-720"/>
              </w:tabs>
              <w:suppressAutoHyphens/>
              <w:rPr>
                <w:rFonts w:asciiTheme="minorHAnsi" w:hAnsiTheme="minorHAnsi" w:cstheme="minorHAnsi"/>
                <w:spacing w:val="-2"/>
                <w:sz w:val="20"/>
                <w:szCs w:val="20"/>
                <w:lang w:val="fr-FR"/>
              </w:rPr>
            </w:pPr>
          </w:p>
        </w:tc>
      </w:tr>
      <w:tr w:rsidR="00F75DF0" w:rsidRPr="00594147" w14:paraId="49955CED" w14:textId="77777777" w:rsidTr="00FD32FD">
        <w:trPr>
          <w:trHeight w:val="382"/>
          <w:jc w:val="center"/>
        </w:trPr>
        <w:tc>
          <w:tcPr>
            <w:tcW w:w="658" w:type="dxa"/>
          </w:tcPr>
          <w:p w14:paraId="6425AC1F" w14:textId="4AD8C54B" w:rsidR="00F75DF0" w:rsidRPr="00823A21" w:rsidRDefault="00F75DF0" w:rsidP="00F75DF0">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536</w:t>
            </w:r>
          </w:p>
        </w:tc>
        <w:tc>
          <w:tcPr>
            <w:tcW w:w="5291" w:type="dxa"/>
          </w:tcPr>
          <w:p w14:paraId="144918DA" w14:textId="6F6E8B47" w:rsidR="00F75DF0" w:rsidRPr="00823A21" w:rsidRDefault="00F75DF0" w:rsidP="00F75DF0">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au maintien de l’intervalle entre deux naissances ?</w:t>
            </w:r>
          </w:p>
        </w:tc>
        <w:tc>
          <w:tcPr>
            <w:tcW w:w="3827" w:type="dxa"/>
          </w:tcPr>
          <w:p w14:paraId="4479818E"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046BEF25"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0B8CD39C" w14:textId="025A52F4"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349EC26B" w14:textId="77777777" w:rsidR="00F75DF0" w:rsidRPr="00823A21" w:rsidRDefault="00F75DF0" w:rsidP="00F75DF0">
            <w:pPr>
              <w:tabs>
                <w:tab w:val="left" w:pos="-720"/>
              </w:tabs>
              <w:suppressAutoHyphens/>
              <w:rPr>
                <w:rFonts w:asciiTheme="minorHAnsi" w:hAnsiTheme="minorHAnsi" w:cstheme="minorHAnsi"/>
                <w:spacing w:val="-2"/>
                <w:sz w:val="20"/>
                <w:szCs w:val="20"/>
                <w:lang w:val="fr-FR"/>
              </w:rPr>
            </w:pPr>
          </w:p>
        </w:tc>
      </w:tr>
      <w:tr w:rsidR="00F75DF0" w:rsidRPr="00594147" w14:paraId="034DA84F" w14:textId="77777777" w:rsidTr="00FD32FD">
        <w:trPr>
          <w:trHeight w:val="382"/>
          <w:jc w:val="center"/>
        </w:trPr>
        <w:tc>
          <w:tcPr>
            <w:tcW w:w="658" w:type="dxa"/>
          </w:tcPr>
          <w:p w14:paraId="021AC76E" w14:textId="4FA19CDF" w:rsidR="00F75DF0" w:rsidRPr="00823A21" w:rsidRDefault="00F75DF0" w:rsidP="00F75DF0">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537</w:t>
            </w:r>
          </w:p>
        </w:tc>
        <w:tc>
          <w:tcPr>
            <w:tcW w:w="5291" w:type="dxa"/>
          </w:tcPr>
          <w:p w14:paraId="58618227" w14:textId="7A15725D" w:rsidR="00F75DF0" w:rsidRPr="00823A21" w:rsidRDefault="00F75DF0" w:rsidP="00F75DF0">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la limitation des naissances ?</w:t>
            </w:r>
          </w:p>
        </w:tc>
        <w:tc>
          <w:tcPr>
            <w:tcW w:w="3827" w:type="dxa"/>
          </w:tcPr>
          <w:p w14:paraId="2DC73B14"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4F323140"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3932DCF8" w14:textId="01FC3824"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6F53F793" w14:textId="77777777" w:rsidR="00F75DF0" w:rsidRPr="00823A21" w:rsidRDefault="00F75DF0" w:rsidP="00F75DF0">
            <w:pPr>
              <w:tabs>
                <w:tab w:val="left" w:pos="-720"/>
              </w:tabs>
              <w:suppressAutoHyphens/>
              <w:rPr>
                <w:rFonts w:asciiTheme="minorHAnsi" w:hAnsiTheme="minorHAnsi" w:cstheme="minorHAnsi"/>
                <w:spacing w:val="-2"/>
                <w:sz w:val="20"/>
                <w:szCs w:val="20"/>
                <w:lang w:val="fr-FR"/>
              </w:rPr>
            </w:pPr>
          </w:p>
        </w:tc>
      </w:tr>
      <w:tr w:rsidR="006F04B3" w:rsidRPr="00594147" w14:paraId="764B1924" w14:textId="77777777" w:rsidTr="00FD32FD">
        <w:trPr>
          <w:trHeight w:val="382"/>
          <w:jc w:val="center"/>
        </w:trPr>
        <w:tc>
          <w:tcPr>
            <w:tcW w:w="658" w:type="dxa"/>
          </w:tcPr>
          <w:p w14:paraId="553E935F" w14:textId="1157C190"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w:t>
            </w:r>
            <w:r w:rsidR="000B79BD" w:rsidRPr="00823A21">
              <w:rPr>
                <w:rFonts w:asciiTheme="minorHAnsi" w:hAnsiTheme="minorHAnsi" w:cstheme="minorHAnsi"/>
                <w:spacing w:val="-2"/>
                <w:sz w:val="20"/>
                <w:szCs w:val="20"/>
                <w:lang w:val="fr-FR"/>
              </w:rPr>
              <w:t>8</w:t>
            </w:r>
          </w:p>
        </w:tc>
        <w:tc>
          <w:tcPr>
            <w:tcW w:w="5291" w:type="dxa"/>
          </w:tcPr>
          <w:p w14:paraId="5CA897F4" w14:textId="678950B7" w:rsidR="00B2503A" w:rsidRPr="00823A21" w:rsidRDefault="00F75DF0"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Après la première</w:t>
            </w:r>
            <w:r w:rsidR="009A2441" w:rsidRPr="00823A21">
              <w:rPr>
                <w:rFonts w:asciiTheme="minorHAnsi" w:hAnsiTheme="minorHAnsi" w:cstheme="minorHAnsi"/>
                <w:bCs/>
                <w:color w:val="000000"/>
                <w:sz w:val="20"/>
                <w:szCs w:val="20"/>
                <w:lang w:val="fr-FR" w:eastAsia="en-IN"/>
              </w:rPr>
              <w:t xml:space="preserve"> prise</w:t>
            </w:r>
            <w:r w:rsidRPr="00823A21">
              <w:rPr>
                <w:rFonts w:asciiTheme="minorHAnsi" w:hAnsiTheme="minorHAnsi" w:cstheme="minorHAnsi"/>
                <w:bCs/>
                <w:color w:val="000000"/>
                <w:sz w:val="20"/>
                <w:szCs w:val="20"/>
                <w:lang w:val="fr-FR" w:eastAsia="en-IN"/>
              </w:rPr>
              <w:t xml:space="preserve"> de contraceptif </w:t>
            </w:r>
            <w:r w:rsidRPr="00823A21">
              <w:rPr>
                <w:rFonts w:asciiTheme="minorHAnsi" w:hAnsiTheme="minorHAnsi" w:cstheme="minorHAnsi"/>
                <w:b/>
                <w:bCs/>
                <w:color w:val="000000"/>
                <w:sz w:val="20"/>
                <w:szCs w:val="20"/>
                <w:lang w:val="fr-FR" w:eastAsia="en-IN"/>
              </w:rPr>
              <w:t>injectable</w:t>
            </w:r>
            <w:r w:rsidRPr="00823A21">
              <w:rPr>
                <w:rFonts w:asciiTheme="minorHAnsi" w:hAnsiTheme="minorHAnsi" w:cstheme="minorHAnsi"/>
                <w:bCs/>
                <w:color w:val="000000"/>
                <w:sz w:val="20"/>
                <w:szCs w:val="20"/>
                <w:lang w:val="fr-FR" w:eastAsia="en-IN"/>
              </w:rPr>
              <w:t>, quand la dose suivante doit-elle être administrée ?</w:t>
            </w:r>
          </w:p>
          <w:p w14:paraId="4ADA4076" w14:textId="6BE19E7A" w:rsidR="00B2503A" w:rsidRPr="00823A21" w:rsidRDefault="00B2503A" w:rsidP="001714E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31E7BA05" w14:textId="6BB39A5D" w:rsidR="00B2503A" w:rsidRPr="00823A21" w:rsidRDefault="00843C3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w:t>
            </w:r>
            <w:r w:rsidR="00F75DF0" w:rsidRPr="00823A21">
              <w:rPr>
                <w:rFonts w:asciiTheme="minorHAnsi" w:hAnsiTheme="minorHAnsi" w:cstheme="minorHAnsi"/>
                <w:bCs/>
                <w:color w:val="000000"/>
                <w:sz w:val="20"/>
                <w:szCs w:val="20"/>
                <w:lang w:val="fr-FR" w:eastAsia="en-IN"/>
              </w:rPr>
              <w:t>ombre de moi</w:t>
            </w:r>
            <w:r w:rsidR="00356D6A" w:rsidRPr="00823A21">
              <w:rPr>
                <w:rFonts w:asciiTheme="minorHAnsi" w:hAnsiTheme="minorHAnsi" w:cstheme="minorHAnsi"/>
                <w:bCs/>
                <w:color w:val="000000"/>
                <w:sz w:val="20"/>
                <w:szCs w:val="20"/>
                <w:lang w:val="fr-FR" w:eastAsia="en-IN"/>
              </w:rPr>
              <w:t>s……………………………………</w:t>
            </w:r>
            <w:proofErr w:type="gramStart"/>
            <w:r w:rsidR="00356D6A" w:rsidRPr="00823A21">
              <w:rPr>
                <w:rFonts w:asciiTheme="minorHAnsi" w:hAnsiTheme="minorHAnsi" w:cstheme="minorHAnsi"/>
                <w:bCs/>
                <w:color w:val="000000"/>
                <w:sz w:val="20"/>
                <w:szCs w:val="20"/>
                <w:lang w:val="fr-FR" w:eastAsia="en-IN"/>
              </w:rPr>
              <w:t>…….</w:t>
            </w:r>
            <w:proofErr w:type="gramEnd"/>
            <w:r w:rsidR="00356D6A" w:rsidRPr="00823A21">
              <w:rPr>
                <w:rFonts w:asciiTheme="minorHAnsi" w:hAnsiTheme="minorHAnsi" w:cstheme="minorHAnsi"/>
                <w:bCs/>
                <w:color w:val="000000"/>
                <w:sz w:val="20"/>
                <w:szCs w:val="20"/>
                <w:lang w:val="fr-FR" w:eastAsia="en-IN"/>
              </w:rPr>
              <w:t>1</w:t>
            </w:r>
          </w:p>
          <w:p w14:paraId="7E20B16A" w14:textId="2CE1268C" w:rsidR="00B2503A" w:rsidRPr="00823A21" w:rsidRDefault="00F75DF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t>98</w:t>
            </w:r>
          </w:p>
        </w:tc>
        <w:tc>
          <w:tcPr>
            <w:tcW w:w="851" w:type="dxa"/>
          </w:tcPr>
          <w:p w14:paraId="4743276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2503A" w:rsidRPr="00010F8A" w14:paraId="24AE93CD" w14:textId="77777777" w:rsidTr="00FD32FD">
        <w:trPr>
          <w:trHeight w:val="382"/>
          <w:jc w:val="center"/>
        </w:trPr>
        <w:tc>
          <w:tcPr>
            <w:tcW w:w="10627" w:type="dxa"/>
            <w:gridSpan w:val="4"/>
          </w:tcPr>
          <w:p w14:paraId="07C7D871" w14:textId="0FD3869D" w:rsidR="003946B3" w:rsidRPr="00010F8A" w:rsidRDefault="003946B3" w:rsidP="00C7332B">
            <w:pPr>
              <w:tabs>
                <w:tab w:val="left" w:pos="-720"/>
              </w:tabs>
              <w:suppressAutoHyphens/>
              <w:rPr>
                <w:rFonts w:asciiTheme="minorHAnsi" w:hAnsiTheme="minorHAnsi" w:cstheme="minorHAnsi"/>
                <w:b/>
                <w:bCs/>
                <w:spacing w:val="-2"/>
                <w:sz w:val="20"/>
                <w:szCs w:val="20"/>
                <w:lang w:val="fr-FR"/>
              </w:rPr>
            </w:pPr>
            <w:r w:rsidRPr="00010F8A">
              <w:rPr>
                <w:rFonts w:asciiTheme="minorHAnsi" w:hAnsiTheme="minorHAnsi" w:cstheme="minorHAnsi"/>
                <w:b/>
                <w:bCs/>
                <w:spacing w:val="-2"/>
                <w:sz w:val="20"/>
                <w:szCs w:val="20"/>
                <w:lang w:val="fr-FR"/>
              </w:rPr>
              <w:t xml:space="preserve">Vérifiez 510: si </w:t>
            </w:r>
            <w:r w:rsidR="00A2018A" w:rsidRPr="00010F8A">
              <w:rPr>
                <w:rFonts w:asciiTheme="minorHAnsi" w:hAnsiTheme="minorHAnsi" w:cstheme="minorHAnsi"/>
                <w:b/>
                <w:bCs/>
                <w:spacing w:val="-2"/>
                <w:sz w:val="20"/>
                <w:szCs w:val="20"/>
                <w:lang w:val="fr-FR"/>
              </w:rPr>
              <w:t>g</w:t>
            </w:r>
            <w:r w:rsidRPr="00010F8A">
              <w:rPr>
                <w:rFonts w:asciiTheme="minorHAnsi" w:hAnsiTheme="minorHAnsi" w:cstheme="minorHAnsi"/>
                <w:b/>
                <w:bCs/>
                <w:spacing w:val="-2"/>
                <w:sz w:val="20"/>
                <w:szCs w:val="20"/>
                <w:lang w:val="fr-FR"/>
              </w:rPr>
              <w:t>=1 ou 2 ; Demandez 5</w:t>
            </w:r>
            <w:r w:rsidR="00A2018A" w:rsidRPr="00010F8A">
              <w:rPr>
                <w:rFonts w:asciiTheme="minorHAnsi" w:hAnsiTheme="minorHAnsi" w:cstheme="minorHAnsi"/>
                <w:b/>
                <w:bCs/>
                <w:spacing w:val="-2"/>
                <w:sz w:val="20"/>
                <w:szCs w:val="20"/>
                <w:lang w:val="fr-FR"/>
              </w:rPr>
              <w:t>39</w:t>
            </w:r>
            <w:r w:rsidRPr="00010F8A">
              <w:rPr>
                <w:rFonts w:asciiTheme="minorHAnsi" w:hAnsiTheme="minorHAnsi" w:cstheme="minorHAnsi"/>
                <w:b/>
                <w:bCs/>
                <w:spacing w:val="-2"/>
                <w:sz w:val="20"/>
                <w:szCs w:val="20"/>
                <w:lang w:val="fr-FR"/>
              </w:rPr>
              <w:t>-54</w:t>
            </w:r>
            <w:r w:rsidR="00A2018A" w:rsidRPr="00010F8A">
              <w:rPr>
                <w:rFonts w:asciiTheme="minorHAnsi" w:hAnsiTheme="minorHAnsi" w:cstheme="minorHAnsi"/>
                <w:b/>
                <w:bCs/>
                <w:spacing w:val="-2"/>
                <w:sz w:val="20"/>
                <w:szCs w:val="20"/>
                <w:lang w:val="fr-FR"/>
              </w:rPr>
              <w:t>6</w:t>
            </w:r>
          </w:p>
          <w:p w14:paraId="3A1076E9" w14:textId="699CD31D" w:rsidR="00B2503A" w:rsidRPr="00823A21" w:rsidRDefault="003946B3" w:rsidP="00C7332B">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lang w:val="fr-FR"/>
              </w:rPr>
              <w:t>sinon passez a 54</w:t>
            </w:r>
            <w:r w:rsidR="00A2018A" w:rsidRPr="00010F8A">
              <w:rPr>
                <w:rFonts w:asciiTheme="minorHAnsi" w:hAnsiTheme="minorHAnsi" w:cstheme="minorHAnsi"/>
                <w:b/>
                <w:bCs/>
                <w:spacing w:val="-2"/>
                <w:sz w:val="20"/>
                <w:szCs w:val="20"/>
                <w:lang w:val="fr-FR"/>
              </w:rPr>
              <w:t>7</w:t>
            </w:r>
          </w:p>
        </w:tc>
      </w:tr>
      <w:tr w:rsidR="006F04B3" w:rsidRPr="00594147" w14:paraId="2FCA003F" w14:textId="77777777" w:rsidTr="00FD32FD">
        <w:trPr>
          <w:trHeight w:val="382"/>
          <w:jc w:val="center"/>
        </w:trPr>
        <w:tc>
          <w:tcPr>
            <w:tcW w:w="658" w:type="dxa"/>
          </w:tcPr>
          <w:p w14:paraId="5868DA11" w14:textId="098C35DF"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r w:rsidR="000B79BD" w:rsidRPr="00823A21">
              <w:rPr>
                <w:rFonts w:asciiTheme="minorHAnsi" w:hAnsiTheme="minorHAnsi" w:cstheme="minorHAnsi"/>
                <w:spacing w:val="-2"/>
                <w:sz w:val="20"/>
                <w:szCs w:val="20"/>
                <w:lang w:val="fr-FR"/>
              </w:rPr>
              <w:t>39</w:t>
            </w:r>
          </w:p>
        </w:tc>
        <w:tc>
          <w:tcPr>
            <w:tcW w:w="5291" w:type="dxa"/>
          </w:tcPr>
          <w:p w14:paraId="716473EA" w14:textId="71D997E6" w:rsidR="006C6BAA" w:rsidRPr="00823A21" w:rsidRDefault="006C6BAA" w:rsidP="006C6BAA">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quels sont les bénéfices d’utiliser des </w:t>
            </w:r>
            <w:r w:rsidRPr="00823A21">
              <w:rPr>
                <w:rFonts w:asciiTheme="minorHAnsi" w:hAnsiTheme="minorHAnsi" w:cstheme="minorHAnsi"/>
                <w:b/>
                <w:bCs/>
                <w:color w:val="000000"/>
                <w:sz w:val="20"/>
                <w:szCs w:val="20"/>
                <w:lang w:val="fr-FR" w:eastAsia="en-IN"/>
              </w:rPr>
              <w:t>implants</w:t>
            </w:r>
            <w:r w:rsidRPr="00823A21">
              <w:rPr>
                <w:rFonts w:asciiTheme="minorHAnsi" w:hAnsiTheme="minorHAnsi" w:cstheme="minorHAnsi"/>
                <w:bCs/>
                <w:color w:val="000000"/>
                <w:sz w:val="20"/>
                <w:szCs w:val="20"/>
                <w:lang w:val="fr-FR" w:eastAsia="en-IN"/>
              </w:rPr>
              <w:t xml:space="preserve"> ou pourquoi une femme devrait utiliser cette méthode ?</w:t>
            </w:r>
          </w:p>
          <w:p w14:paraId="0FA32E08" w14:textId="789AE162" w:rsidR="00B2503A" w:rsidRPr="00010F8A" w:rsidRDefault="00B2503A" w:rsidP="006C6BAA">
            <w:pPr>
              <w:tabs>
                <w:tab w:val="left" w:pos="-720"/>
              </w:tabs>
              <w:suppressAutoHyphens/>
              <w:rPr>
                <w:rFonts w:asciiTheme="minorHAnsi" w:hAnsiTheme="minorHAnsi" w:cstheme="minorHAnsi"/>
                <w:bCs/>
                <w:sz w:val="20"/>
                <w:szCs w:val="20"/>
                <w:lang w:val="fr-FR"/>
              </w:rPr>
            </w:pPr>
          </w:p>
          <w:p w14:paraId="06F5DD29"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10583824" w14:textId="7977F8A6" w:rsidR="00AD78B4" w:rsidRPr="00823A21" w:rsidRDefault="00AD78B4" w:rsidP="006C6BAA">
            <w:pPr>
              <w:tabs>
                <w:tab w:val="left" w:pos="-720"/>
              </w:tabs>
              <w:suppressAutoHyphens/>
              <w:rPr>
                <w:rFonts w:asciiTheme="minorHAnsi" w:hAnsiTheme="minorHAnsi" w:cstheme="minorHAnsi"/>
                <w:bCs/>
                <w:color w:val="000000"/>
                <w:sz w:val="20"/>
                <w:szCs w:val="20"/>
                <w:lang w:val="fr-FR" w:eastAsia="en-IN"/>
              </w:rPr>
            </w:pPr>
          </w:p>
        </w:tc>
        <w:tc>
          <w:tcPr>
            <w:tcW w:w="3827" w:type="dxa"/>
          </w:tcPr>
          <w:p w14:paraId="236E883C" w14:textId="7A6A3B4E" w:rsidR="00B2503A" w:rsidRPr="00823A21" w:rsidRDefault="003946B3"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E</w:t>
            </w:r>
            <w:r w:rsidR="005F416C" w:rsidRPr="00823A21">
              <w:rPr>
                <w:rFonts w:asciiTheme="minorHAnsi" w:hAnsiTheme="minorHAnsi" w:cstheme="minorHAnsi"/>
                <w:bCs/>
                <w:color w:val="000000"/>
                <w:sz w:val="20"/>
                <w:szCs w:val="20"/>
                <w:lang w:val="fr-FR" w:eastAsia="en-IN"/>
              </w:rPr>
              <w:t>fficace et sûr</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626D2064" w14:textId="651401D5"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Pratique et facile à utiliser</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0F8077D2" w14:textId="56226987"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Ne </w:t>
            </w:r>
            <w:proofErr w:type="spellStart"/>
            <w:r w:rsidRPr="00823A21">
              <w:rPr>
                <w:rFonts w:asciiTheme="minorHAnsi" w:hAnsiTheme="minorHAnsi" w:cstheme="minorHAnsi"/>
                <w:bCs/>
                <w:color w:val="000000"/>
                <w:sz w:val="20"/>
                <w:szCs w:val="20"/>
                <w:lang w:val="fr-FR" w:eastAsia="en-IN"/>
              </w:rPr>
              <w:t>necessite</w:t>
            </w:r>
            <w:proofErr w:type="spellEnd"/>
            <w:r w:rsidRPr="00823A21">
              <w:rPr>
                <w:rFonts w:asciiTheme="minorHAnsi" w:hAnsiTheme="minorHAnsi" w:cstheme="minorHAnsi"/>
                <w:bCs/>
                <w:color w:val="000000"/>
                <w:sz w:val="20"/>
                <w:szCs w:val="20"/>
                <w:lang w:val="fr-FR" w:eastAsia="en-IN"/>
              </w:rPr>
              <w:t xml:space="preserve"> pas de dosage quotidi</w:t>
            </w:r>
            <w:r w:rsidR="00356D6A" w:rsidRPr="00823A21">
              <w:rPr>
                <w:rFonts w:asciiTheme="minorHAnsi" w:hAnsiTheme="minorHAnsi" w:cstheme="minorHAnsi"/>
                <w:bCs/>
                <w:color w:val="000000"/>
                <w:sz w:val="20"/>
                <w:szCs w:val="20"/>
                <w:lang w:val="fr-FR" w:eastAsia="en-IN"/>
              </w:rPr>
              <w:t>e</w:t>
            </w:r>
            <w:r w:rsidRPr="00823A21">
              <w:rPr>
                <w:rFonts w:asciiTheme="minorHAnsi" w:hAnsiTheme="minorHAnsi" w:cstheme="minorHAnsi"/>
                <w:bCs/>
                <w:color w:val="000000"/>
                <w:sz w:val="20"/>
                <w:szCs w:val="20"/>
                <w:lang w:val="fr-FR" w:eastAsia="en-IN"/>
              </w:rPr>
              <w:t>n ou mensuel</w:t>
            </w:r>
            <w:r w:rsidR="00B2503A" w:rsidRPr="00823A21">
              <w:rPr>
                <w:rFonts w:asciiTheme="minorHAnsi" w:hAnsiTheme="minorHAnsi" w:cstheme="minorHAnsi"/>
                <w:bCs/>
                <w:color w:val="000000"/>
                <w:sz w:val="20"/>
                <w:szCs w:val="20"/>
                <w:lang w:val="fr-FR" w:eastAsia="en-IN"/>
              </w:rPr>
              <w:tab/>
              <w:t>C</w:t>
            </w:r>
          </w:p>
          <w:p w14:paraId="4E815E72" w14:textId="3F49DE0C"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Complètement</w:t>
            </w:r>
            <w:r w:rsidR="00B2503A" w:rsidRPr="00823A21">
              <w:rPr>
                <w:rFonts w:asciiTheme="minorHAnsi" w:hAnsiTheme="minorHAnsi" w:cstheme="minorHAnsi"/>
                <w:bCs/>
                <w:color w:val="000000"/>
                <w:sz w:val="20"/>
                <w:szCs w:val="20"/>
                <w:lang w:val="fr-FR" w:eastAsia="en-IN"/>
              </w:rPr>
              <w:t xml:space="preserve"> r</w:t>
            </w:r>
            <w:r w:rsidR="00356D6A" w:rsidRPr="00823A21">
              <w:rPr>
                <w:rFonts w:asciiTheme="minorHAnsi" w:hAnsiTheme="minorHAnsi" w:cstheme="minorHAnsi"/>
                <w:bCs/>
                <w:color w:val="000000"/>
                <w:sz w:val="20"/>
                <w:szCs w:val="20"/>
                <w:lang w:val="fr-FR" w:eastAsia="en-IN"/>
              </w:rPr>
              <w:t>é</w:t>
            </w:r>
            <w:r w:rsidR="00B2503A" w:rsidRPr="00823A21">
              <w:rPr>
                <w:rFonts w:asciiTheme="minorHAnsi" w:hAnsiTheme="minorHAnsi" w:cstheme="minorHAnsi"/>
                <w:bCs/>
                <w:color w:val="000000"/>
                <w:sz w:val="20"/>
                <w:szCs w:val="20"/>
                <w:lang w:val="fr-FR" w:eastAsia="en-IN"/>
              </w:rPr>
              <w:t xml:space="preserve">versible </w:t>
            </w:r>
            <w:r w:rsidR="00B2503A" w:rsidRPr="00823A21">
              <w:rPr>
                <w:rFonts w:asciiTheme="minorHAnsi" w:hAnsiTheme="minorHAnsi" w:cstheme="minorHAnsi"/>
                <w:bCs/>
                <w:color w:val="000000"/>
                <w:sz w:val="20"/>
                <w:szCs w:val="20"/>
                <w:lang w:val="fr-FR" w:eastAsia="en-IN"/>
              </w:rPr>
              <w:tab/>
              <w:t>D</w:t>
            </w:r>
          </w:p>
          <w:p w14:paraId="54112D3B" w14:textId="57BCBECB"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Une méthode privée et confidentielle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320106E7" w14:textId="3C6D1FCC"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N’interfère pas avec les rapports sexuels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6C7296EB" w14:textId="538355DE" w:rsidR="00B2503A" w:rsidRPr="00823A21" w:rsidRDefault="005F416C"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0314AEC2" w14:textId="7A404305"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4B8105D8"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7BD99669" w14:textId="77777777" w:rsidTr="00FD32FD">
        <w:trPr>
          <w:trHeight w:val="382"/>
          <w:jc w:val="center"/>
        </w:trPr>
        <w:tc>
          <w:tcPr>
            <w:tcW w:w="658" w:type="dxa"/>
          </w:tcPr>
          <w:p w14:paraId="73783405" w14:textId="63B88B7B"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w:t>
            </w:r>
            <w:r w:rsidR="000B79BD" w:rsidRPr="00823A21">
              <w:rPr>
                <w:rFonts w:asciiTheme="minorHAnsi" w:hAnsiTheme="minorHAnsi" w:cstheme="minorHAnsi"/>
                <w:spacing w:val="-2"/>
                <w:sz w:val="20"/>
                <w:szCs w:val="20"/>
                <w:lang w:val="fr-FR"/>
              </w:rPr>
              <w:t>0</w:t>
            </w:r>
          </w:p>
        </w:tc>
        <w:tc>
          <w:tcPr>
            <w:tcW w:w="5291" w:type="dxa"/>
          </w:tcPr>
          <w:p w14:paraId="4A34EB6E" w14:textId="4C7C465F" w:rsidR="00C7307A" w:rsidRPr="00823A21" w:rsidRDefault="00C7307A" w:rsidP="00C7307A">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 xml:space="preserve">Quels sont les </w:t>
            </w:r>
            <w:proofErr w:type="spellStart"/>
            <w:r w:rsidRPr="00823A21">
              <w:rPr>
                <w:rFonts w:asciiTheme="minorHAnsi" w:hAnsiTheme="minorHAnsi" w:cstheme="minorHAnsi"/>
                <w:bCs/>
                <w:color w:val="000000"/>
                <w:sz w:val="20"/>
                <w:szCs w:val="20"/>
                <w:lang w:val="fr-FR" w:eastAsia="en-IN"/>
              </w:rPr>
              <w:t>probl</w:t>
            </w:r>
            <w:r w:rsidR="00356D6A" w:rsidRPr="00823A21">
              <w:rPr>
                <w:rFonts w:asciiTheme="minorHAnsi" w:hAnsiTheme="minorHAnsi" w:cstheme="minorHAnsi"/>
                <w:bCs/>
                <w:color w:val="000000"/>
                <w:sz w:val="20"/>
                <w:szCs w:val="20"/>
                <w:lang w:val="fr-FR" w:eastAsia="en-IN"/>
              </w:rPr>
              <w:t>é</w:t>
            </w:r>
            <w:r w:rsidRPr="00823A21">
              <w:rPr>
                <w:rFonts w:asciiTheme="minorHAnsi" w:hAnsiTheme="minorHAnsi" w:cstheme="minorHAnsi"/>
                <w:bCs/>
                <w:color w:val="000000"/>
                <w:sz w:val="20"/>
                <w:szCs w:val="20"/>
                <w:lang w:val="fr-FR" w:eastAsia="en-IN"/>
              </w:rPr>
              <w:t>m</w:t>
            </w:r>
            <w:r w:rsidR="00356D6A" w:rsidRPr="00823A21">
              <w:rPr>
                <w:rFonts w:asciiTheme="minorHAnsi" w:hAnsiTheme="minorHAnsi" w:cstheme="minorHAnsi"/>
                <w:bCs/>
                <w:color w:val="000000"/>
                <w:sz w:val="20"/>
                <w:szCs w:val="20"/>
                <w:lang w:val="fr-FR" w:eastAsia="en-IN"/>
              </w:rPr>
              <w:t>e</w:t>
            </w:r>
            <w:r w:rsidRPr="00823A21">
              <w:rPr>
                <w:rFonts w:asciiTheme="minorHAnsi" w:hAnsiTheme="minorHAnsi" w:cstheme="minorHAnsi"/>
                <w:bCs/>
                <w:color w:val="000000"/>
                <w:sz w:val="20"/>
                <w:szCs w:val="20"/>
                <w:lang w:val="fr-FR" w:eastAsia="en-IN"/>
              </w:rPr>
              <w:t>s</w:t>
            </w:r>
            <w:proofErr w:type="spellEnd"/>
            <w:r w:rsidRPr="00823A21">
              <w:rPr>
                <w:rFonts w:asciiTheme="minorHAnsi" w:hAnsiTheme="minorHAnsi" w:cstheme="minorHAnsi"/>
                <w:bCs/>
                <w:color w:val="000000"/>
                <w:sz w:val="20"/>
                <w:szCs w:val="20"/>
                <w:lang w:val="fr-FR" w:eastAsia="en-IN"/>
              </w:rPr>
              <w:t xml:space="preserve"> auxquels un client peut faire face après qu’on lui </w:t>
            </w:r>
            <w:proofErr w:type="gramStart"/>
            <w:r w:rsidRPr="00823A21">
              <w:rPr>
                <w:rFonts w:asciiTheme="minorHAnsi" w:hAnsiTheme="minorHAnsi" w:cstheme="minorHAnsi"/>
                <w:bCs/>
                <w:color w:val="000000"/>
                <w:sz w:val="20"/>
                <w:szCs w:val="20"/>
                <w:lang w:val="fr-FR" w:eastAsia="en-IN"/>
              </w:rPr>
              <w:t>ait</w:t>
            </w:r>
            <w:proofErr w:type="gramEnd"/>
            <w:r w:rsidRPr="00823A21">
              <w:rPr>
                <w:rFonts w:asciiTheme="minorHAnsi" w:hAnsiTheme="minorHAnsi" w:cstheme="minorHAnsi"/>
                <w:bCs/>
                <w:color w:val="000000"/>
                <w:sz w:val="20"/>
                <w:szCs w:val="20"/>
                <w:lang w:val="fr-FR" w:eastAsia="en-IN"/>
              </w:rPr>
              <w:t xml:space="preserve"> inséré un </w:t>
            </w:r>
            <w:r w:rsidRPr="00823A21">
              <w:rPr>
                <w:rFonts w:asciiTheme="minorHAnsi" w:hAnsiTheme="minorHAnsi" w:cstheme="minorHAnsi"/>
                <w:b/>
                <w:bCs/>
                <w:color w:val="000000"/>
                <w:sz w:val="20"/>
                <w:szCs w:val="20"/>
                <w:lang w:val="fr-FR" w:eastAsia="en-IN"/>
              </w:rPr>
              <w:t>implant</w:t>
            </w:r>
            <w:r w:rsidRPr="00823A21">
              <w:rPr>
                <w:rFonts w:asciiTheme="minorHAnsi" w:hAnsiTheme="minorHAnsi" w:cstheme="minorHAnsi"/>
                <w:bCs/>
                <w:color w:val="000000"/>
                <w:sz w:val="20"/>
                <w:szCs w:val="20"/>
                <w:lang w:val="fr-FR" w:eastAsia="en-IN"/>
              </w:rPr>
              <w:t xml:space="preserve"> ?</w:t>
            </w:r>
          </w:p>
          <w:p w14:paraId="038D0EF9" w14:textId="77777777" w:rsidR="00B2503A" w:rsidRPr="00010F8A" w:rsidRDefault="00B2503A" w:rsidP="005A0DCD">
            <w:pPr>
              <w:tabs>
                <w:tab w:val="left" w:pos="-720"/>
              </w:tabs>
              <w:suppressAutoHyphens/>
              <w:rPr>
                <w:rFonts w:asciiTheme="minorHAnsi" w:hAnsiTheme="minorHAnsi" w:cstheme="minorHAnsi"/>
                <w:bCs/>
                <w:sz w:val="20"/>
                <w:szCs w:val="20"/>
                <w:lang w:val="fr-FR"/>
              </w:rPr>
            </w:pPr>
          </w:p>
          <w:p w14:paraId="1C7DF4D1"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7148DAD3" w14:textId="67B19F7B" w:rsidR="00AD78B4" w:rsidRPr="00823A21" w:rsidRDefault="00AD78B4" w:rsidP="005A0DCD">
            <w:pPr>
              <w:tabs>
                <w:tab w:val="left" w:pos="-720"/>
              </w:tabs>
              <w:suppressAutoHyphens/>
              <w:rPr>
                <w:rFonts w:asciiTheme="minorHAnsi" w:hAnsiTheme="minorHAnsi" w:cstheme="minorHAnsi"/>
                <w:bCs/>
                <w:color w:val="000000"/>
                <w:sz w:val="20"/>
                <w:szCs w:val="20"/>
                <w:lang w:val="fr-FR" w:eastAsia="en-IN"/>
              </w:rPr>
            </w:pPr>
          </w:p>
        </w:tc>
        <w:tc>
          <w:tcPr>
            <w:tcW w:w="3827" w:type="dxa"/>
          </w:tcPr>
          <w:p w14:paraId="12FFBCDA" w14:textId="454B4B31"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Menstruations irrégulières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77FCB5C2" w14:textId="0737FC17"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w:t>
            </w:r>
            <w:r w:rsidR="00356D6A" w:rsidRPr="00823A21">
              <w:rPr>
                <w:rFonts w:asciiTheme="minorHAnsi" w:hAnsiTheme="minorHAnsi" w:cstheme="minorHAnsi"/>
                <w:bCs/>
                <w:color w:val="000000"/>
                <w:sz w:val="20"/>
                <w:szCs w:val="20"/>
                <w:lang w:val="fr-FR" w:eastAsia="en-IN"/>
              </w:rPr>
              <w:t>ai</w:t>
            </w:r>
            <w:r w:rsidRPr="00823A21">
              <w:rPr>
                <w:rFonts w:asciiTheme="minorHAnsi" w:hAnsiTheme="minorHAnsi" w:cstheme="minorHAnsi"/>
                <w:bCs/>
                <w:color w:val="000000"/>
                <w:sz w:val="20"/>
                <w:szCs w:val="20"/>
                <w:lang w:val="fr-FR" w:eastAsia="en-IN"/>
              </w:rPr>
              <w:t>gnements irréguliers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34D5C704" w14:textId="3CABF816"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Saignements prolongés durant les règles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0840C1E4" w14:textId="7CE2FC06"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Saignements </w:t>
            </w:r>
            <w:r w:rsidR="005A6B67" w:rsidRPr="00823A21">
              <w:rPr>
                <w:rFonts w:asciiTheme="minorHAnsi" w:hAnsiTheme="minorHAnsi" w:cstheme="minorHAnsi"/>
                <w:bCs/>
                <w:color w:val="000000"/>
                <w:sz w:val="20"/>
                <w:szCs w:val="20"/>
                <w:lang w:val="fr-FR" w:eastAsia="en-IN"/>
              </w:rPr>
              <w:t>abo</w:t>
            </w:r>
            <w:r w:rsidRPr="00823A21">
              <w:rPr>
                <w:rFonts w:asciiTheme="minorHAnsi" w:hAnsiTheme="minorHAnsi" w:cstheme="minorHAnsi"/>
                <w:bCs/>
                <w:color w:val="000000"/>
                <w:sz w:val="20"/>
                <w:szCs w:val="20"/>
                <w:lang w:val="fr-FR" w:eastAsia="en-IN"/>
              </w:rPr>
              <w:t xml:space="preserve">ndant pendant </w:t>
            </w:r>
            <w:r w:rsidR="00356D6A" w:rsidRPr="00823A21">
              <w:rPr>
                <w:rFonts w:asciiTheme="minorHAnsi" w:hAnsiTheme="minorHAnsi" w:cstheme="minorHAnsi"/>
                <w:bCs/>
                <w:color w:val="000000"/>
                <w:sz w:val="20"/>
                <w:szCs w:val="20"/>
                <w:lang w:val="fr-FR" w:eastAsia="en-IN"/>
              </w:rPr>
              <w:t>les règles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375B0EB6" w14:textId="3B31950F" w:rsidR="00B2503A" w:rsidRPr="00823A21" w:rsidRDefault="005A6B6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Amé</w:t>
            </w:r>
            <w:r w:rsidR="00BE3EAA" w:rsidRPr="00823A21">
              <w:rPr>
                <w:rFonts w:asciiTheme="minorHAnsi" w:hAnsiTheme="minorHAnsi" w:cstheme="minorHAnsi"/>
                <w:bCs/>
                <w:color w:val="000000"/>
                <w:sz w:val="20"/>
                <w:szCs w:val="20"/>
                <w:lang w:val="fr-FR" w:eastAsia="en-IN"/>
              </w:rPr>
              <w:t>norrhée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3B502F83" w14:textId="184E538A"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Douleur abdominale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0E3B94CD" w14:textId="5CBAD725"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Changement de poids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G</w:t>
            </w:r>
          </w:p>
          <w:p w14:paraId="1EC838A4" w14:textId="61A7B5D4"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w:t>
            </w:r>
            <w:r w:rsidR="005A6B67" w:rsidRPr="00823A21">
              <w:rPr>
                <w:rFonts w:asciiTheme="minorHAnsi" w:hAnsiTheme="minorHAnsi" w:cstheme="minorHAnsi"/>
                <w:bCs/>
                <w:color w:val="000000"/>
                <w:sz w:val="20"/>
                <w:szCs w:val="20"/>
                <w:lang w:val="fr-FR" w:eastAsia="en-IN"/>
              </w:rPr>
              <w:t>ensibili</w:t>
            </w:r>
            <w:r w:rsidRPr="00823A21">
              <w:rPr>
                <w:rFonts w:asciiTheme="minorHAnsi" w:hAnsiTheme="minorHAnsi" w:cstheme="minorHAnsi"/>
                <w:bCs/>
                <w:color w:val="000000"/>
                <w:sz w:val="20"/>
                <w:szCs w:val="20"/>
                <w:lang w:val="fr-FR" w:eastAsia="en-IN"/>
              </w:rPr>
              <w:t>té des seins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H</w:t>
            </w:r>
          </w:p>
          <w:p w14:paraId="0231BFF4" w14:textId="75212C14" w:rsidR="00B2503A" w:rsidRPr="00823A21" w:rsidRDefault="00BE3EAA"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499D94FC" w14:textId="6CC54063"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Aucun problème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 xml:space="preserve">Y </w:t>
            </w:r>
          </w:p>
          <w:p w14:paraId="3D695ADF" w14:textId="23AA2148"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0DCFE6E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470CBD06" w14:textId="77777777" w:rsidTr="00FD32FD">
        <w:trPr>
          <w:trHeight w:val="382"/>
          <w:jc w:val="center"/>
        </w:trPr>
        <w:tc>
          <w:tcPr>
            <w:tcW w:w="658" w:type="dxa"/>
          </w:tcPr>
          <w:p w14:paraId="656C3553" w14:textId="5D136A6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w:t>
            </w:r>
            <w:r w:rsidR="000B79BD" w:rsidRPr="00823A21">
              <w:rPr>
                <w:rFonts w:asciiTheme="minorHAnsi" w:hAnsiTheme="minorHAnsi" w:cstheme="minorHAnsi"/>
                <w:spacing w:val="-2"/>
                <w:sz w:val="20"/>
                <w:szCs w:val="20"/>
                <w:lang w:val="fr-FR"/>
              </w:rPr>
              <w:t>1</w:t>
            </w:r>
          </w:p>
        </w:tc>
        <w:tc>
          <w:tcPr>
            <w:tcW w:w="5291" w:type="dxa"/>
          </w:tcPr>
          <w:p w14:paraId="0346A2AC" w14:textId="535D25C0" w:rsidR="00B2503A" w:rsidRPr="00823A21" w:rsidRDefault="00A11988"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Quelle est la durée de la période d’efficacité des </w:t>
            </w:r>
            <w:r w:rsidRPr="00823A21">
              <w:rPr>
                <w:rFonts w:asciiTheme="minorHAnsi" w:hAnsiTheme="minorHAnsi" w:cstheme="minorHAnsi"/>
                <w:b/>
                <w:bCs/>
                <w:color w:val="000000"/>
                <w:sz w:val="20"/>
                <w:szCs w:val="20"/>
                <w:lang w:val="fr-FR" w:eastAsia="en-IN"/>
              </w:rPr>
              <w:t>implants</w:t>
            </w:r>
            <w:r w:rsidRPr="00823A21">
              <w:rPr>
                <w:rFonts w:asciiTheme="minorHAnsi" w:hAnsiTheme="minorHAnsi" w:cstheme="minorHAnsi"/>
                <w:bCs/>
                <w:color w:val="000000"/>
                <w:sz w:val="20"/>
                <w:szCs w:val="20"/>
                <w:lang w:val="fr-FR" w:eastAsia="en-IN"/>
              </w:rPr>
              <w:t xml:space="preserve"> dans la pr</w:t>
            </w:r>
            <w:r w:rsidR="003C63AF" w:rsidRPr="00823A21">
              <w:rPr>
                <w:rFonts w:asciiTheme="minorHAnsi" w:hAnsiTheme="minorHAnsi" w:cstheme="minorHAnsi"/>
                <w:bCs/>
                <w:color w:val="000000"/>
                <w:sz w:val="20"/>
                <w:szCs w:val="20"/>
                <w:lang w:val="fr-FR" w:eastAsia="en-IN"/>
              </w:rPr>
              <w:t>é</w:t>
            </w:r>
            <w:r w:rsidRPr="00823A21">
              <w:rPr>
                <w:rFonts w:asciiTheme="minorHAnsi" w:hAnsiTheme="minorHAnsi" w:cstheme="minorHAnsi"/>
                <w:bCs/>
                <w:color w:val="000000"/>
                <w:sz w:val="20"/>
                <w:szCs w:val="20"/>
                <w:lang w:val="fr-FR" w:eastAsia="en-IN"/>
              </w:rPr>
              <w:t>vention de la grossesse ?</w:t>
            </w:r>
          </w:p>
        </w:tc>
        <w:tc>
          <w:tcPr>
            <w:tcW w:w="3827" w:type="dxa"/>
          </w:tcPr>
          <w:p w14:paraId="47DB5B14" w14:textId="4CCD4AB4"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3-5 </w:t>
            </w:r>
            <w:r w:rsidR="00A11988" w:rsidRPr="00823A21">
              <w:rPr>
                <w:rFonts w:asciiTheme="minorHAnsi" w:hAnsiTheme="minorHAnsi" w:cstheme="minorHAnsi"/>
                <w:bCs/>
                <w:color w:val="000000"/>
                <w:sz w:val="20"/>
                <w:szCs w:val="20"/>
                <w:lang w:val="fr-FR" w:eastAsia="en-IN"/>
              </w:rPr>
              <w:t>ans</w:t>
            </w:r>
            <w:r w:rsidRPr="00823A21">
              <w:rPr>
                <w:rFonts w:asciiTheme="minorHAnsi" w:hAnsiTheme="minorHAnsi" w:cstheme="minorHAnsi"/>
                <w:bCs/>
                <w:color w:val="000000"/>
                <w:sz w:val="20"/>
                <w:szCs w:val="20"/>
                <w:lang w:val="fr-FR" w:eastAsia="en-IN"/>
              </w:rPr>
              <w:tab/>
              <w:t>1</w:t>
            </w:r>
          </w:p>
          <w:p w14:paraId="4541E9C1" w14:textId="45099BF5" w:rsidR="00B2503A" w:rsidRPr="00823A21" w:rsidRDefault="00A11988"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Autres réponses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6</w:t>
            </w:r>
          </w:p>
          <w:p w14:paraId="0CB179A4" w14:textId="79580DA5" w:rsidR="00B2503A" w:rsidRPr="00823A21" w:rsidRDefault="00A11988"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r>
            <w:r w:rsidR="00FE719C" w:rsidRPr="00823A21">
              <w:rPr>
                <w:rFonts w:asciiTheme="minorHAnsi" w:hAnsiTheme="minorHAnsi" w:cstheme="minorHAnsi"/>
                <w:bCs/>
                <w:color w:val="000000"/>
                <w:sz w:val="20"/>
                <w:szCs w:val="20"/>
                <w:lang w:val="fr-FR" w:eastAsia="en-IN"/>
              </w:rPr>
              <w:t>8</w:t>
            </w:r>
          </w:p>
        </w:tc>
        <w:tc>
          <w:tcPr>
            <w:tcW w:w="851" w:type="dxa"/>
          </w:tcPr>
          <w:p w14:paraId="0F944AF8"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010F8A" w14:paraId="3E4B64E3" w14:textId="77777777" w:rsidTr="00FD32FD">
        <w:trPr>
          <w:trHeight w:val="382"/>
          <w:jc w:val="center"/>
        </w:trPr>
        <w:tc>
          <w:tcPr>
            <w:tcW w:w="658" w:type="dxa"/>
          </w:tcPr>
          <w:p w14:paraId="4EBC5A1B" w14:textId="47351E40"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w:t>
            </w:r>
            <w:r w:rsidR="000B79BD" w:rsidRPr="00823A21">
              <w:rPr>
                <w:rFonts w:asciiTheme="minorHAnsi" w:hAnsiTheme="minorHAnsi" w:cstheme="minorHAnsi"/>
                <w:spacing w:val="-2"/>
                <w:sz w:val="20"/>
                <w:szCs w:val="20"/>
                <w:lang w:val="fr-FR"/>
              </w:rPr>
              <w:t>2</w:t>
            </w:r>
          </w:p>
        </w:tc>
        <w:tc>
          <w:tcPr>
            <w:tcW w:w="5291" w:type="dxa"/>
          </w:tcPr>
          <w:p w14:paraId="2AD9B03A" w14:textId="62D97D3B" w:rsidR="00B2503A" w:rsidRPr="00823A21" w:rsidRDefault="00C42CC1"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Savez-vous où les </w:t>
            </w:r>
            <w:r w:rsidRPr="00823A21">
              <w:rPr>
                <w:rFonts w:asciiTheme="minorHAnsi" w:hAnsiTheme="minorHAnsi" w:cstheme="minorHAnsi"/>
                <w:b/>
                <w:bCs/>
                <w:color w:val="000000"/>
                <w:sz w:val="20"/>
                <w:szCs w:val="20"/>
                <w:lang w:val="fr-FR" w:eastAsia="en-IN"/>
              </w:rPr>
              <w:t>implants</w:t>
            </w:r>
            <w:r w:rsidRPr="00823A21">
              <w:rPr>
                <w:rFonts w:asciiTheme="minorHAnsi" w:hAnsiTheme="minorHAnsi" w:cstheme="minorHAnsi"/>
                <w:bCs/>
                <w:color w:val="000000"/>
                <w:sz w:val="20"/>
                <w:szCs w:val="20"/>
                <w:lang w:val="fr-FR" w:eastAsia="en-IN"/>
              </w:rPr>
              <w:t xml:space="preserve"> doivent être insérés ?</w:t>
            </w:r>
          </w:p>
        </w:tc>
        <w:tc>
          <w:tcPr>
            <w:tcW w:w="3827" w:type="dxa"/>
          </w:tcPr>
          <w:p w14:paraId="7C4A628E" w14:textId="501C31D0" w:rsidR="00B2503A" w:rsidRPr="00823A21" w:rsidRDefault="00E81738"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P</w:t>
            </w:r>
            <w:r w:rsidR="00C42CC1" w:rsidRPr="00823A21">
              <w:rPr>
                <w:rFonts w:asciiTheme="minorHAnsi" w:hAnsiTheme="minorHAnsi" w:cstheme="minorHAnsi"/>
                <w:bCs/>
                <w:color w:val="000000"/>
                <w:sz w:val="20"/>
                <w:szCs w:val="20"/>
                <w:lang w:val="fr-FR" w:eastAsia="en-IN"/>
              </w:rPr>
              <w:t>artie supérieure du bras</w:t>
            </w:r>
            <w:r w:rsidR="00B2503A" w:rsidRPr="00823A21">
              <w:rPr>
                <w:rFonts w:asciiTheme="minorHAnsi" w:hAnsiTheme="minorHAnsi" w:cstheme="minorHAnsi"/>
                <w:bCs/>
                <w:color w:val="000000"/>
                <w:sz w:val="20"/>
                <w:szCs w:val="20"/>
                <w:lang w:val="fr-FR" w:eastAsia="en-IN"/>
              </w:rPr>
              <w:tab/>
              <w:t>1</w:t>
            </w:r>
          </w:p>
          <w:p w14:paraId="4CB3D859" w14:textId="53E1AF91" w:rsidR="00B2503A" w:rsidRPr="00823A21" w:rsidRDefault="00C42CC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Autres réponses</w:t>
            </w:r>
            <w:r w:rsidR="00B2503A" w:rsidRPr="00823A21">
              <w:rPr>
                <w:rFonts w:asciiTheme="minorHAnsi" w:hAnsiTheme="minorHAnsi" w:cstheme="minorHAnsi"/>
                <w:noProof/>
                <w:color w:val="000000" w:themeColor="text1"/>
                <w:sz w:val="20"/>
                <w:szCs w:val="20"/>
                <w:lang w:val="fr-FR" w:eastAsia="en-IN"/>
              </w:rPr>
              <w:tab/>
              <w:t>6</w:t>
            </w:r>
          </w:p>
          <w:p w14:paraId="2A7FA46D" w14:textId="0D6B9531" w:rsidR="00B2503A" w:rsidRPr="00823A21" w:rsidRDefault="00C42CC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FE719C" w:rsidRPr="00823A21">
              <w:rPr>
                <w:rFonts w:asciiTheme="minorHAnsi" w:hAnsiTheme="minorHAnsi" w:cstheme="minorHAnsi"/>
                <w:bCs/>
                <w:color w:val="000000"/>
                <w:sz w:val="20"/>
                <w:szCs w:val="20"/>
                <w:lang w:val="fr-FR" w:eastAsia="en-IN"/>
              </w:rPr>
              <w:tab/>
              <w:t>8</w:t>
            </w:r>
          </w:p>
        </w:tc>
        <w:tc>
          <w:tcPr>
            <w:tcW w:w="851" w:type="dxa"/>
          </w:tcPr>
          <w:p w14:paraId="7DD3B81E"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6E42649D" w14:textId="77777777" w:rsidTr="00FD32FD">
        <w:trPr>
          <w:trHeight w:val="382"/>
          <w:jc w:val="center"/>
        </w:trPr>
        <w:tc>
          <w:tcPr>
            <w:tcW w:w="658" w:type="dxa"/>
          </w:tcPr>
          <w:p w14:paraId="6D6A3A65" w14:textId="48DABEE6"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w:t>
            </w:r>
            <w:r w:rsidR="000B79BD" w:rsidRPr="00823A21">
              <w:rPr>
                <w:rFonts w:asciiTheme="minorHAnsi" w:hAnsiTheme="minorHAnsi" w:cstheme="minorHAnsi"/>
                <w:spacing w:val="-2"/>
                <w:sz w:val="20"/>
                <w:szCs w:val="20"/>
                <w:lang w:val="fr-FR"/>
              </w:rPr>
              <w:t>3</w:t>
            </w:r>
          </w:p>
        </w:tc>
        <w:tc>
          <w:tcPr>
            <w:tcW w:w="5291" w:type="dxa"/>
          </w:tcPr>
          <w:p w14:paraId="1F4F1E0B" w14:textId="32EF4D91" w:rsidR="00B2503A" w:rsidRPr="00823A21" w:rsidRDefault="00FD72BF"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qui peut effectuer la pose d’</w:t>
            </w:r>
            <w:r w:rsidRPr="00823A21">
              <w:rPr>
                <w:rFonts w:asciiTheme="minorHAnsi" w:hAnsiTheme="minorHAnsi" w:cstheme="minorHAnsi"/>
                <w:b/>
                <w:bCs/>
                <w:color w:val="000000"/>
                <w:sz w:val="20"/>
                <w:szCs w:val="20"/>
                <w:lang w:val="fr-FR" w:eastAsia="en-IN"/>
              </w:rPr>
              <w:t xml:space="preserve">implants </w:t>
            </w:r>
            <w:r w:rsidR="00B2503A" w:rsidRPr="00823A21">
              <w:rPr>
                <w:rFonts w:asciiTheme="minorHAnsi" w:hAnsiTheme="minorHAnsi" w:cstheme="minorHAnsi"/>
                <w:bCs/>
                <w:color w:val="000000"/>
                <w:sz w:val="20"/>
                <w:szCs w:val="20"/>
                <w:lang w:val="fr-FR" w:eastAsia="en-IN"/>
              </w:rPr>
              <w:t>?</w:t>
            </w:r>
          </w:p>
          <w:p w14:paraId="46741004" w14:textId="77777777" w:rsidR="00B2503A" w:rsidRPr="00010F8A" w:rsidRDefault="00B2503A" w:rsidP="001714EC">
            <w:pPr>
              <w:tabs>
                <w:tab w:val="left" w:pos="-720"/>
              </w:tabs>
              <w:suppressAutoHyphens/>
              <w:rPr>
                <w:rFonts w:asciiTheme="minorHAnsi" w:hAnsiTheme="minorHAnsi" w:cstheme="minorHAnsi"/>
                <w:bCs/>
                <w:sz w:val="20"/>
                <w:szCs w:val="20"/>
                <w:lang w:val="fr-FR"/>
              </w:rPr>
            </w:pPr>
          </w:p>
          <w:p w14:paraId="4FB65604"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365EA998" w14:textId="648493E6" w:rsidR="00AD78B4" w:rsidRPr="00823A21" w:rsidRDefault="00AD78B4" w:rsidP="001714E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5587EBF0"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Tout médecin </w:t>
            </w:r>
            <w:r w:rsidRPr="00010F8A">
              <w:rPr>
                <w:rFonts w:asciiTheme="minorHAnsi" w:hAnsiTheme="minorHAnsi" w:cstheme="minorHAnsi"/>
                <w:bCs/>
                <w:color w:val="000000"/>
                <w:sz w:val="20"/>
                <w:szCs w:val="20"/>
                <w:lang w:val="fr-FR" w:eastAsia="en-IN"/>
              </w:rPr>
              <w:tab/>
              <w:t>A</w:t>
            </w:r>
          </w:p>
          <w:p w14:paraId="5A733592"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Gynécologue </w:t>
            </w:r>
            <w:r w:rsidRPr="00010F8A">
              <w:rPr>
                <w:rFonts w:asciiTheme="minorHAnsi" w:hAnsiTheme="minorHAnsi" w:cstheme="minorHAnsi"/>
                <w:bCs/>
                <w:color w:val="000000"/>
                <w:sz w:val="20"/>
                <w:szCs w:val="20"/>
                <w:lang w:val="fr-FR" w:eastAsia="en-IN"/>
              </w:rPr>
              <w:tab/>
              <w:t>B</w:t>
            </w:r>
          </w:p>
          <w:p w14:paraId="10DB04A6"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proofErr w:type="spellStart"/>
            <w:r w:rsidRPr="00010F8A">
              <w:rPr>
                <w:rFonts w:asciiTheme="minorHAnsi" w:hAnsiTheme="minorHAnsi" w:cstheme="minorHAnsi"/>
                <w:bCs/>
                <w:color w:val="000000"/>
                <w:sz w:val="20"/>
                <w:szCs w:val="20"/>
                <w:lang w:val="fr-FR" w:eastAsia="en-IN"/>
              </w:rPr>
              <w:t>Sages-femmes</w:t>
            </w:r>
            <w:proofErr w:type="spellEnd"/>
            <w:r w:rsidRPr="00010F8A">
              <w:rPr>
                <w:rFonts w:asciiTheme="minorHAnsi" w:hAnsiTheme="minorHAnsi" w:cstheme="minorHAnsi"/>
                <w:bCs/>
                <w:color w:val="000000"/>
                <w:sz w:val="20"/>
                <w:szCs w:val="20"/>
                <w:lang w:val="fr-FR" w:eastAsia="en-IN"/>
              </w:rPr>
              <w:t xml:space="preserve"> </w:t>
            </w:r>
            <w:r w:rsidRPr="00010F8A">
              <w:rPr>
                <w:rFonts w:asciiTheme="minorHAnsi" w:hAnsiTheme="minorHAnsi" w:cstheme="minorHAnsi"/>
                <w:bCs/>
                <w:color w:val="000000"/>
                <w:sz w:val="20"/>
                <w:szCs w:val="20"/>
                <w:lang w:val="fr-FR" w:eastAsia="en-IN"/>
              </w:rPr>
              <w:tab/>
              <w:t>C</w:t>
            </w:r>
          </w:p>
          <w:p w14:paraId="3D4E0948"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Infirmière formée </w:t>
            </w:r>
            <w:r w:rsidRPr="00010F8A">
              <w:rPr>
                <w:rFonts w:asciiTheme="minorHAnsi" w:hAnsiTheme="minorHAnsi" w:cstheme="minorHAnsi"/>
                <w:bCs/>
                <w:color w:val="000000"/>
                <w:sz w:val="20"/>
                <w:szCs w:val="20"/>
                <w:lang w:val="fr-FR" w:eastAsia="en-IN"/>
              </w:rPr>
              <w:tab/>
              <w:t>D</w:t>
            </w:r>
          </w:p>
          <w:p w14:paraId="75C6D2BD"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ASC </w:t>
            </w:r>
            <w:r w:rsidRPr="00010F8A">
              <w:rPr>
                <w:rFonts w:asciiTheme="minorHAnsi" w:hAnsiTheme="minorHAnsi" w:cstheme="minorHAnsi"/>
                <w:bCs/>
                <w:color w:val="000000"/>
                <w:sz w:val="20"/>
                <w:szCs w:val="20"/>
                <w:lang w:val="fr-FR" w:eastAsia="en-IN"/>
              </w:rPr>
              <w:tab/>
              <w:t>E</w:t>
            </w:r>
          </w:p>
          <w:p w14:paraId="678F96B7"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Matrone </w:t>
            </w:r>
            <w:r w:rsidRPr="00010F8A">
              <w:rPr>
                <w:rFonts w:asciiTheme="minorHAnsi" w:hAnsiTheme="minorHAnsi" w:cstheme="minorHAnsi"/>
                <w:bCs/>
                <w:color w:val="000000"/>
                <w:sz w:val="20"/>
                <w:szCs w:val="20"/>
                <w:lang w:val="fr-FR" w:eastAsia="en-IN"/>
              </w:rPr>
              <w:tab/>
              <w:t>F</w:t>
            </w:r>
          </w:p>
          <w:p w14:paraId="0A95E6A4" w14:textId="77777777" w:rsidR="00E81738" w:rsidRPr="00010F8A" w:rsidRDefault="00E81738" w:rsidP="00E81738">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lastRenderedPageBreak/>
              <w:t>Autre (Précisez)</w:t>
            </w:r>
            <w:r w:rsidRPr="00010F8A">
              <w:rPr>
                <w:rFonts w:asciiTheme="minorHAnsi" w:hAnsiTheme="minorHAnsi" w:cstheme="minorHAnsi"/>
                <w:noProof/>
                <w:color w:val="000000" w:themeColor="text1"/>
                <w:sz w:val="20"/>
                <w:szCs w:val="20"/>
                <w:lang w:val="fr-FR" w:eastAsia="en-IN"/>
              </w:rPr>
              <w:tab/>
            </w:r>
            <w:r w:rsidRPr="00010F8A">
              <w:rPr>
                <w:rFonts w:asciiTheme="minorHAnsi" w:hAnsiTheme="minorHAnsi" w:cstheme="minorHAnsi"/>
                <w:noProof/>
                <w:color w:val="000000" w:themeColor="text1"/>
                <w:sz w:val="20"/>
                <w:szCs w:val="20"/>
                <w:lang w:val="fr-FR" w:eastAsia="en-IN"/>
              </w:rPr>
              <w:tab/>
              <w:t>X</w:t>
            </w:r>
          </w:p>
          <w:p w14:paraId="2E0B91FF" w14:textId="2FFE9A2B" w:rsidR="00B2503A" w:rsidRPr="00823A21" w:rsidRDefault="00E81738"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Ne sais pas </w:t>
            </w:r>
            <w:r w:rsidRPr="00010F8A">
              <w:rPr>
                <w:rFonts w:asciiTheme="minorHAnsi" w:hAnsiTheme="minorHAnsi" w:cstheme="minorHAnsi"/>
                <w:bCs/>
                <w:color w:val="000000"/>
                <w:sz w:val="20"/>
                <w:szCs w:val="20"/>
                <w:lang w:val="fr-FR" w:eastAsia="en-IN"/>
              </w:rPr>
              <w:tab/>
              <w:t>Z</w:t>
            </w:r>
          </w:p>
        </w:tc>
        <w:tc>
          <w:tcPr>
            <w:tcW w:w="851" w:type="dxa"/>
          </w:tcPr>
          <w:p w14:paraId="0CECA9FF"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FD72BF" w:rsidRPr="00594147" w14:paraId="7E43BDB1" w14:textId="77777777" w:rsidTr="00FD32FD">
        <w:trPr>
          <w:trHeight w:val="382"/>
          <w:jc w:val="center"/>
        </w:trPr>
        <w:tc>
          <w:tcPr>
            <w:tcW w:w="658" w:type="dxa"/>
          </w:tcPr>
          <w:p w14:paraId="041AD818" w14:textId="74A83740" w:rsidR="00FD72BF" w:rsidRPr="00823A21" w:rsidRDefault="00FD72BF" w:rsidP="00FD72BF">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544</w:t>
            </w:r>
          </w:p>
        </w:tc>
        <w:tc>
          <w:tcPr>
            <w:tcW w:w="5291" w:type="dxa"/>
          </w:tcPr>
          <w:p w14:paraId="14E0CA57" w14:textId="62A0EA93" w:rsidR="00FD72BF" w:rsidRPr="00823A21" w:rsidRDefault="00FD72BF" w:rsidP="00FD72BF">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retarder la première naissance ?</w:t>
            </w:r>
          </w:p>
        </w:tc>
        <w:tc>
          <w:tcPr>
            <w:tcW w:w="3827" w:type="dxa"/>
          </w:tcPr>
          <w:p w14:paraId="784A074B"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4B06CC7F"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737FD133" w14:textId="288D46D1"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 xml:space="preserve">s </w:t>
            </w:r>
            <w:r w:rsidRPr="00823A21">
              <w:rPr>
                <w:rFonts w:asciiTheme="minorHAnsi" w:hAnsiTheme="minorHAnsi" w:cstheme="minorHAnsi"/>
                <w:bCs/>
                <w:color w:val="000000"/>
                <w:sz w:val="20"/>
                <w:szCs w:val="20"/>
                <w:lang w:val="fr-FR" w:eastAsia="en-IN"/>
              </w:rPr>
              <w:t xml:space="preserve">pas </w:t>
            </w:r>
            <w:r w:rsidRPr="00823A21">
              <w:rPr>
                <w:rFonts w:asciiTheme="minorHAnsi" w:hAnsiTheme="minorHAnsi" w:cstheme="minorHAnsi"/>
                <w:bCs/>
                <w:color w:val="000000"/>
                <w:sz w:val="20"/>
                <w:szCs w:val="20"/>
                <w:lang w:val="fr-FR" w:eastAsia="en-IN"/>
              </w:rPr>
              <w:tab/>
              <w:t>8</w:t>
            </w:r>
          </w:p>
        </w:tc>
        <w:tc>
          <w:tcPr>
            <w:tcW w:w="851" w:type="dxa"/>
          </w:tcPr>
          <w:p w14:paraId="098995C8" w14:textId="77777777" w:rsidR="00FD72BF" w:rsidRPr="00823A21" w:rsidRDefault="00FD72BF" w:rsidP="00FD72BF">
            <w:pPr>
              <w:tabs>
                <w:tab w:val="left" w:pos="-720"/>
              </w:tabs>
              <w:suppressAutoHyphens/>
              <w:rPr>
                <w:rFonts w:asciiTheme="minorHAnsi" w:hAnsiTheme="minorHAnsi" w:cstheme="minorHAnsi"/>
                <w:spacing w:val="-2"/>
                <w:sz w:val="20"/>
                <w:szCs w:val="20"/>
                <w:lang w:val="fr-FR"/>
              </w:rPr>
            </w:pPr>
          </w:p>
        </w:tc>
      </w:tr>
      <w:tr w:rsidR="00FD72BF" w:rsidRPr="00594147" w14:paraId="2645A24F" w14:textId="77777777" w:rsidTr="00FD32FD">
        <w:trPr>
          <w:trHeight w:val="382"/>
          <w:jc w:val="center"/>
        </w:trPr>
        <w:tc>
          <w:tcPr>
            <w:tcW w:w="658" w:type="dxa"/>
          </w:tcPr>
          <w:p w14:paraId="07D13DAB" w14:textId="1BC7BC35" w:rsidR="00FD72BF" w:rsidRPr="00823A21" w:rsidRDefault="00FD72BF" w:rsidP="00FD72BF">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545</w:t>
            </w:r>
          </w:p>
        </w:tc>
        <w:tc>
          <w:tcPr>
            <w:tcW w:w="5291" w:type="dxa"/>
          </w:tcPr>
          <w:p w14:paraId="01378119" w14:textId="551152AF" w:rsidR="00FD72BF" w:rsidRPr="00823A21" w:rsidRDefault="00FD72BF" w:rsidP="00FD72BF">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au maintien de l’intervalle entre deux naissances ?</w:t>
            </w:r>
          </w:p>
        </w:tc>
        <w:tc>
          <w:tcPr>
            <w:tcW w:w="3827" w:type="dxa"/>
          </w:tcPr>
          <w:p w14:paraId="0B34EFCA"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08DFD6BA"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59980A38" w14:textId="63DBE0C6"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38CCDCF6" w14:textId="77777777" w:rsidR="00FD72BF" w:rsidRPr="00823A21" w:rsidRDefault="00FD72BF" w:rsidP="00FD72BF">
            <w:pPr>
              <w:tabs>
                <w:tab w:val="left" w:pos="-720"/>
              </w:tabs>
              <w:suppressAutoHyphens/>
              <w:rPr>
                <w:rFonts w:asciiTheme="minorHAnsi" w:hAnsiTheme="minorHAnsi" w:cstheme="minorHAnsi"/>
                <w:spacing w:val="-2"/>
                <w:sz w:val="20"/>
                <w:szCs w:val="20"/>
                <w:lang w:val="fr-FR"/>
              </w:rPr>
            </w:pPr>
          </w:p>
        </w:tc>
      </w:tr>
      <w:tr w:rsidR="00FD72BF" w:rsidRPr="00594147" w14:paraId="0DC7D0C1" w14:textId="77777777" w:rsidTr="00FD32FD">
        <w:trPr>
          <w:trHeight w:val="382"/>
          <w:jc w:val="center"/>
        </w:trPr>
        <w:tc>
          <w:tcPr>
            <w:tcW w:w="658" w:type="dxa"/>
          </w:tcPr>
          <w:p w14:paraId="58707B7A" w14:textId="1EE19F96" w:rsidR="00FD72BF" w:rsidRPr="00823A21" w:rsidRDefault="00FD72BF" w:rsidP="00FD72BF">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546</w:t>
            </w:r>
          </w:p>
        </w:tc>
        <w:tc>
          <w:tcPr>
            <w:tcW w:w="5291" w:type="dxa"/>
          </w:tcPr>
          <w:p w14:paraId="6E3DDBCC" w14:textId="0E5D844D" w:rsidR="00FD72BF" w:rsidRPr="00823A21" w:rsidRDefault="00FD72BF" w:rsidP="00FD72BF">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la limitation des naissances ?</w:t>
            </w:r>
          </w:p>
        </w:tc>
        <w:tc>
          <w:tcPr>
            <w:tcW w:w="3827" w:type="dxa"/>
          </w:tcPr>
          <w:p w14:paraId="5BB5251C"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4F5D8720"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6DE9D631" w14:textId="27463241"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3ECB0691" w14:textId="77777777" w:rsidR="00FD72BF" w:rsidRPr="00823A21" w:rsidRDefault="00FD72BF" w:rsidP="00FD72BF">
            <w:pPr>
              <w:tabs>
                <w:tab w:val="left" w:pos="-720"/>
              </w:tabs>
              <w:suppressAutoHyphens/>
              <w:rPr>
                <w:rFonts w:asciiTheme="minorHAnsi" w:hAnsiTheme="minorHAnsi" w:cstheme="minorHAnsi"/>
                <w:spacing w:val="-2"/>
                <w:sz w:val="20"/>
                <w:szCs w:val="20"/>
                <w:lang w:val="fr-FR"/>
              </w:rPr>
            </w:pPr>
          </w:p>
        </w:tc>
      </w:tr>
      <w:tr w:rsidR="00B2503A" w:rsidRPr="00010F8A" w14:paraId="7FA85269" w14:textId="77777777" w:rsidTr="00FD32FD">
        <w:trPr>
          <w:trHeight w:val="382"/>
          <w:jc w:val="center"/>
        </w:trPr>
        <w:tc>
          <w:tcPr>
            <w:tcW w:w="10627" w:type="dxa"/>
            <w:gridSpan w:val="4"/>
          </w:tcPr>
          <w:p w14:paraId="1DA129EA" w14:textId="6C8704FC" w:rsidR="00E81738" w:rsidRPr="00010F8A" w:rsidRDefault="00E81738" w:rsidP="003A689A">
            <w:pPr>
              <w:tabs>
                <w:tab w:val="left" w:pos="-720"/>
              </w:tabs>
              <w:suppressAutoHyphens/>
              <w:rPr>
                <w:rFonts w:asciiTheme="minorHAnsi" w:hAnsiTheme="minorHAnsi" w:cstheme="minorHAnsi"/>
                <w:b/>
                <w:bCs/>
                <w:spacing w:val="-2"/>
                <w:sz w:val="20"/>
                <w:szCs w:val="20"/>
                <w:lang w:val="fr-FR"/>
              </w:rPr>
            </w:pPr>
            <w:r w:rsidRPr="00010F8A">
              <w:rPr>
                <w:rFonts w:asciiTheme="minorHAnsi" w:hAnsiTheme="minorHAnsi" w:cstheme="minorHAnsi"/>
                <w:b/>
                <w:bCs/>
                <w:spacing w:val="-2"/>
                <w:sz w:val="20"/>
                <w:szCs w:val="20"/>
                <w:lang w:val="fr-FR"/>
              </w:rPr>
              <w:t xml:space="preserve">Vérifier 510: </w:t>
            </w:r>
            <w:r w:rsidR="00EE2A5B" w:rsidRPr="00010F8A">
              <w:rPr>
                <w:rFonts w:asciiTheme="minorHAnsi" w:hAnsiTheme="minorHAnsi" w:cstheme="minorHAnsi"/>
                <w:b/>
                <w:bCs/>
                <w:spacing w:val="-2"/>
                <w:sz w:val="20"/>
                <w:szCs w:val="20"/>
                <w:lang w:val="fr-FR"/>
              </w:rPr>
              <w:t xml:space="preserve">si </w:t>
            </w:r>
            <w:r w:rsidR="008D0AD4" w:rsidRPr="00823A21">
              <w:rPr>
                <w:rFonts w:asciiTheme="minorHAnsi" w:hAnsiTheme="minorHAnsi" w:cstheme="minorHAnsi"/>
                <w:b/>
                <w:bCs/>
                <w:spacing w:val="-2"/>
                <w:sz w:val="20"/>
                <w:szCs w:val="20"/>
                <w:lang w:val="fr-FR"/>
              </w:rPr>
              <w:t>e</w:t>
            </w:r>
            <w:r w:rsidRPr="00010F8A">
              <w:rPr>
                <w:rFonts w:asciiTheme="minorHAnsi" w:hAnsiTheme="minorHAnsi" w:cstheme="minorHAnsi"/>
                <w:b/>
                <w:bCs/>
                <w:spacing w:val="-2"/>
                <w:sz w:val="20"/>
                <w:szCs w:val="20"/>
                <w:lang w:val="fr-FR"/>
              </w:rPr>
              <w:t xml:space="preserve">=1 ou 2 alors demandez </w:t>
            </w:r>
            <w:r w:rsidR="008D0AD4" w:rsidRPr="00010F8A">
              <w:rPr>
                <w:rFonts w:asciiTheme="minorHAnsi" w:hAnsiTheme="minorHAnsi" w:cstheme="minorHAnsi"/>
                <w:b/>
                <w:bCs/>
                <w:spacing w:val="-2"/>
                <w:sz w:val="20"/>
                <w:szCs w:val="20"/>
                <w:lang w:val="fr-FR"/>
              </w:rPr>
              <w:t>55</w:t>
            </w:r>
            <w:r w:rsidR="008D0AD4" w:rsidRPr="00823A21">
              <w:rPr>
                <w:rFonts w:asciiTheme="minorHAnsi" w:hAnsiTheme="minorHAnsi" w:cstheme="minorHAnsi"/>
                <w:b/>
                <w:bCs/>
                <w:spacing w:val="-2"/>
                <w:sz w:val="20"/>
                <w:szCs w:val="20"/>
                <w:lang w:val="fr-FR"/>
              </w:rPr>
              <w:t>7</w:t>
            </w:r>
            <w:r w:rsidRPr="00010F8A">
              <w:rPr>
                <w:rFonts w:asciiTheme="minorHAnsi" w:hAnsiTheme="minorHAnsi" w:cstheme="minorHAnsi"/>
                <w:b/>
                <w:bCs/>
                <w:spacing w:val="-2"/>
                <w:sz w:val="20"/>
                <w:szCs w:val="20"/>
                <w:lang w:val="fr-FR"/>
              </w:rPr>
              <w:t>-</w:t>
            </w:r>
            <w:r w:rsidR="008D0AD4" w:rsidRPr="00010F8A">
              <w:rPr>
                <w:rFonts w:asciiTheme="minorHAnsi" w:hAnsiTheme="minorHAnsi" w:cstheme="minorHAnsi"/>
                <w:b/>
                <w:bCs/>
                <w:spacing w:val="-2"/>
                <w:sz w:val="20"/>
                <w:szCs w:val="20"/>
                <w:lang w:val="fr-FR"/>
              </w:rPr>
              <w:t>56</w:t>
            </w:r>
            <w:r w:rsidR="008D0AD4" w:rsidRPr="00823A21">
              <w:rPr>
                <w:rFonts w:asciiTheme="minorHAnsi" w:hAnsiTheme="minorHAnsi" w:cstheme="minorHAnsi"/>
                <w:b/>
                <w:bCs/>
                <w:spacing w:val="-2"/>
                <w:sz w:val="20"/>
                <w:szCs w:val="20"/>
                <w:lang w:val="fr-FR"/>
              </w:rPr>
              <w:t>3</w:t>
            </w:r>
            <w:r w:rsidRPr="00010F8A">
              <w:rPr>
                <w:rFonts w:asciiTheme="minorHAnsi" w:hAnsiTheme="minorHAnsi" w:cstheme="minorHAnsi"/>
                <w:b/>
                <w:bCs/>
                <w:spacing w:val="-2"/>
                <w:sz w:val="20"/>
                <w:szCs w:val="20"/>
                <w:lang w:val="fr-FR"/>
              </w:rPr>
              <w:t xml:space="preserve">; </w:t>
            </w:r>
          </w:p>
          <w:p w14:paraId="3CD62DD0" w14:textId="64D05A83" w:rsidR="00B2503A" w:rsidRPr="00823A21" w:rsidRDefault="00E81738" w:rsidP="003A689A">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lang w:val="fr-FR"/>
              </w:rPr>
              <w:t xml:space="preserve">sinon passez à </w:t>
            </w:r>
            <w:r w:rsidR="008D0AD4" w:rsidRPr="00010F8A">
              <w:rPr>
                <w:rFonts w:asciiTheme="minorHAnsi" w:hAnsiTheme="minorHAnsi" w:cstheme="minorHAnsi"/>
                <w:b/>
                <w:bCs/>
                <w:spacing w:val="-2"/>
                <w:sz w:val="20"/>
                <w:szCs w:val="20"/>
                <w:lang w:val="fr-FR"/>
              </w:rPr>
              <w:t>564</w:t>
            </w:r>
          </w:p>
        </w:tc>
      </w:tr>
      <w:tr w:rsidR="006F04B3" w:rsidRPr="00010F8A" w14:paraId="0492B1FF" w14:textId="77777777" w:rsidTr="00FD32FD">
        <w:trPr>
          <w:trHeight w:val="382"/>
          <w:jc w:val="center"/>
        </w:trPr>
        <w:tc>
          <w:tcPr>
            <w:tcW w:w="658" w:type="dxa"/>
          </w:tcPr>
          <w:p w14:paraId="776E7BC7" w14:textId="641F7FC3"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55</w:t>
            </w:r>
            <w:r w:rsidR="000B79BD" w:rsidRPr="00823A21">
              <w:rPr>
                <w:rFonts w:asciiTheme="minorHAnsi" w:hAnsiTheme="minorHAnsi" w:cstheme="minorHAnsi"/>
                <w:spacing w:val="-2"/>
                <w:sz w:val="20"/>
                <w:szCs w:val="20"/>
                <w:lang w:val="fr-FR"/>
              </w:rPr>
              <w:t>7</w:t>
            </w:r>
          </w:p>
        </w:tc>
        <w:tc>
          <w:tcPr>
            <w:tcW w:w="5291" w:type="dxa"/>
          </w:tcPr>
          <w:p w14:paraId="648F8863" w14:textId="2DAF1B98" w:rsidR="00B2503A" w:rsidRPr="00823A21" w:rsidRDefault="00E201DF"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Savez-vous que la contracepti</w:t>
            </w:r>
            <w:r w:rsidR="003C63AF" w:rsidRPr="00823A21">
              <w:rPr>
                <w:rFonts w:asciiTheme="minorHAnsi" w:hAnsiTheme="minorHAnsi" w:cstheme="minorHAnsi"/>
                <w:bCs/>
                <w:color w:val="000000"/>
                <w:sz w:val="20"/>
                <w:szCs w:val="20"/>
                <w:lang w:val="fr-FR" w:eastAsia="en-IN"/>
              </w:rPr>
              <w:t>on</w:t>
            </w:r>
            <w:r w:rsidRPr="00823A21">
              <w:rPr>
                <w:rFonts w:asciiTheme="minorHAnsi" w:hAnsiTheme="minorHAnsi" w:cstheme="minorHAnsi"/>
                <w:bCs/>
                <w:color w:val="000000"/>
                <w:sz w:val="20"/>
                <w:szCs w:val="20"/>
                <w:lang w:val="fr-FR" w:eastAsia="en-IN"/>
              </w:rPr>
              <w:t xml:space="preserve"> d’urgence peut être prise peu de temps après un rapport sexuel non </w:t>
            </w:r>
            <w:r w:rsidR="003C63AF" w:rsidRPr="00823A21">
              <w:rPr>
                <w:rFonts w:asciiTheme="minorHAnsi" w:hAnsiTheme="minorHAnsi" w:cstheme="minorHAnsi"/>
                <w:bCs/>
                <w:color w:val="000000"/>
                <w:sz w:val="20"/>
                <w:szCs w:val="20"/>
                <w:lang w:val="fr-FR" w:eastAsia="en-IN"/>
              </w:rPr>
              <w:t>protégé ?</w:t>
            </w:r>
          </w:p>
        </w:tc>
        <w:tc>
          <w:tcPr>
            <w:tcW w:w="3827" w:type="dxa"/>
          </w:tcPr>
          <w:p w14:paraId="71702AFC" w14:textId="1D84D980" w:rsidR="00B2503A" w:rsidRPr="00823A21" w:rsidRDefault="00E201D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 xml:space="preserve">1 </w:t>
            </w:r>
          </w:p>
          <w:p w14:paraId="772DEA66" w14:textId="145A5B0C"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E201DF"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tc>
        <w:tc>
          <w:tcPr>
            <w:tcW w:w="851" w:type="dxa"/>
          </w:tcPr>
          <w:p w14:paraId="378637C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p w14:paraId="33169659" w14:textId="77F575C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010F8A">
              <w:rPr>
                <w:rFonts w:asciiTheme="minorHAnsi" w:hAnsiTheme="minorHAnsi" w:cstheme="minorHAnsi"/>
                <w:bCs/>
                <w:noProof/>
                <w:sz w:val="20"/>
                <w:szCs w:val="20"/>
                <w:lang w:val="fr-FR" w:eastAsia="fr-FR"/>
              </w:rPr>
              <mc:AlternateContent>
                <mc:Choice Requires="wps">
                  <w:drawing>
                    <wp:anchor distT="0" distB="0" distL="114300" distR="114300" simplePos="0" relativeHeight="252462080" behindDoc="0" locked="0" layoutInCell="1" allowOverlap="1" wp14:anchorId="7741A74E" wp14:editId="2CBC4210">
                      <wp:simplePos x="0" y="0"/>
                      <wp:positionH relativeFrom="column">
                        <wp:posOffset>-3175</wp:posOffset>
                      </wp:positionH>
                      <wp:positionV relativeFrom="paragraph">
                        <wp:posOffset>78105</wp:posOffset>
                      </wp:positionV>
                      <wp:extent cx="177800" cy="0"/>
                      <wp:effectExtent l="0" t="76200" r="12700" b="95250"/>
                      <wp:wrapNone/>
                      <wp:docPr id="4627" name="Straight Arrow Connector 4627"/>
                      <wp:cNvGraphicFramePr/>
                      <a:graphic xmlns:a="http://schemas.openxmlformats.org/drawingml/2006/main">
                        <a:graphicData uri="http://schemas.microsoft.com/office/word/2010/wordprocessingShape">
                          <wps:wsp>
                            <wps:cNvCnPr/>
                            <wps:spPr>
                              <a:xfrm>
                                <a:off x="0" y="0"/>
                                <a:ext cx="177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9612D" id="Straight Arrow Connector 4627" o:spid="_x0000_s1026" type="#_x0000_t32" style="position:absolute;margin-left:-.25pt;margin-top:6.15pt;width:14pt;height:0;z-index:25246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" strokecolor="black [3213]" strokeweight=".5pt">
                      <v:stroke endarrow="block" joinstyle="miter"/>
                    </v:shape>
                  </w:pict>
                </mc:Fallback>
              </mc:AlternateContent>
            </w:r>
            <w:r w:rsidR="00E81738" w:rsidRPr="00010F8A">
              <w:rPr>
                <w:rFonts w:asciiTheme="minorHAnsi" w:hAnsiTheme="minorHAnsi" w:cstheme="minorHAnsi"/>
                <w:spacing w:val="-2"/>
                <w:sz w:val="20"/>
                <w:szCs w:val="20"/>
                <w:lang w:val="fr-FR"/>
              </w:rPr>
              <w:t xml:space="preserve">   </w:t>
            </w:r>
            <w:r w:rsidRPr="00823A21">
              <w:rPr>
                <w:rFonts w:asciiTheme="minorHAnsi" w:hAnsiTheme="minorHAnsi" w:cstheme="minorHAnsi"/>
                <w:spacing w:val="-2"/>
                <w:sz w:val="20"/>
                <w:szCs w:val="20"/>
                <w:lang w:val="fr-FR"/>
              </w:rPr>
              <w:t>560</w:t>
            </w:r>
          </w:p>
        </w:tc>
      </w:tr>
      <w:tr w:rsidR="006F04B3" w:rsidRPr="00594147" w14:paraId="1723CE4D" w14:textId="77777777" w:rsidTr="00FD32FD">
        <w:trPr>
          <w:trHeight w:val="382"/>
          <w:jc w:val="center"/>
        </w:trPr>
        <w:tc>
          <w:tcPr>
            <w:tcW w:w="658" w:type="dxa"/>
          </w:tcPr>
          <w:p w14:paraId="0AC33910" w14:textId="5BE02919"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55</w:t>
            </w:r>
            <w:r w:rsidR="000B79BD" w:rsidRPr="00823A21">
              <w:rPr>
                <w:rFonts w:asciiTheme="minorHAnsi" w:hAnsiTheme="minorHAnsi" w:cstheme="minorHAnsi"/>
                <w:spacing w:val="-2"/>
                <w:sz w:val="20"/>
                <w:szCs w:val="20"/>
                <w:lang w:val="fr-FR"/>
              </w:rPr>
              <w:t>8</w:t>
            </w:r>
          </w:p>
        </w:tc>
        <w:tc>
          <w:tcPr>
            <w:tcW w:w="5291" w:type="dxa"/>
          </w:tcPr>
          <w:p w14:paraId="7E70E1D7" w14:textId="59CF39C6" w:rsidR="00B2503A" w:rsidRPr="00823A21" w:rsidRDefault="006B54B6" w:rsidP="001714EC">
            <w:pPr>
              <w:tabs>
                <w:tab w:val="left" w:pos="-720"/>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Quel est le nombre</w:t>
            </w:r>
            <w:r w:rsidR="00D42B9B" w:rsidRPr="00823A21">
              <w:rPr>
                <w:rFonts w:asciiTheme="minorHAnsi" w:hAnsiTheme="minorHAnsi" w:cstheme="minorHAnsi"/>
                <w:bCs/>
                <w:color w:val="000000"/>
                <w:sz w:val="20"/>
                <w:szCs w:val="20"/>
                <w:lang w:val="fr-FR" w:eastAsia="en-IN"/>
              </w:rPr>
              <w:t xml:space="preserve"> d’heures </w:t>
            </w:r>
            <w:r w:rsidRPr="00010F8A">
              <w:rPr>
                <w:rFonts w:asciiTheme="minorHAnsi" w:hAnsiTheme="minorHAnsi" w:cstheme="minorHAnsi"/>
                <w:bCs/>
                <w:color w:val="000000"/>
                <w:sz w:val="20"/>
                <w:szCs w:val="20"/>
                <w:lang w:val="fr-FR" w:eastAsia="en-IN"/>
              </w:rPr>
              <w:t xml:space="preserve">maximal </w:t>
            </w:r>
            <w:r w:rsidR="00D42B9B" w:rsidRPr="00823A21">
              <w:rPr>
                <w:rFonts w:asciiTheme="minorHAnsi" w:hAnsiTheme="minorHAnsi" w:cstheme="minorHAnsi"/>
                <w:bCs/>
                <w:color w:val="000000"/>
                <w:sz w:val="20"/>
                <w:szCs w:val="20"/>
                <w:lang w:val="fr-FR" w:eastAsia="en-IN"/>
              </w:rPr>
              <w:t xml:space="preserve">après un rapport sexuel non protégé, </w:t>
            </w:r>
            <w:r w:rsidR="00F22B5D" w:rsidRPr="00010F8A">
              <w:rPr>
                <w:rFonts w:asciiTheme="minorHAnsi" w:hAnsiTheme="minorHAnsi" w:cstheme="minorHAnsi"/>
                <w:bCs/>
                <w:color w:val="000000"/>
                <w:sz w:val="20"/>
                <w:szCs w:val="20"/>
                <w:lang w:val="fr-FR" w:eastAsia="en-IN"/>
              </w:rPr>
              <w:t>pour qu’</w:t>
            </w:r>
            <w:r w:rsidR="00D42B9B" w:rsidRPr="00823A21">
              <w:rPr>
                <w:rFonts w:asciiTheme="minorHAnsi" w:hAnsiTheme="minorHAnsi" w:cstheme="minorHAnsi"/>
                <w:bCs/>
                <w:color w:val="000000"/>
                <w:sz w:val="20"/>
                <w:szCs w:val="20"/>
                <w:lang w:val="fr-FR" w:eastAsia="en-IN"/>
              </w:rPr>
              <w:t xml:space="preserve">une </w:t>
            </w:r>
            <w:proofErr w:type="spellStart"/>
            <w:r w:rsidR="00D42B9B" w:rsidRPr="00823A21">
              <w:rPr>
                <w:rFonts w:asciiTheme="minorHAnsi" w:hAnsiTheme="minorHAnsi" w:cstheme="minorHAnsi"/>
                <w:bCs/>
                <w:color w:val="000000"/>
                <w:sz w:val="20"/>
                <w:szCs w:val="20"/>
                <w:lang w:val="fr-FR" w:eastAsia="en-IN"/>
              </w:rPr>
              <w:t>contracepti</w:t>
            </w:r>
            <w:r w:rsidR="003C63AF" w:rsidRPr="00823A21">
              <w:rPr>
                <w:rFonts w:asciiTheme="minorHAnsi" w:hAnsiTheme="minorHAnsi" w:cstheme="minorHAnsi"/>
                <w:bCs/>
                <w:color w:val="000000"/>
                <w:sz w:val="20"/>
                <w:szCs w:val="20"/>
                <w:lang w:val="fr-FR" w:eastAsia="en-IN"/>
              </w:rPr>
              <w:t>on</w:t>
            </w:r>
            <w:r w:rsidR="00D42B9B" w:rsidRPr="00823A21">
              <w:rPr>
                <w:rFonts w:asciiTheme="minorHAnsi" w:hAnsiTheme="minorHAnsi" w:cstheme="minorHAnsi"/>
                <w:bCs/>
                <w:color w:val="000000"/>
                <w:sz w:val="20"/>
                <w:szCs w:val="20"/>
                <w:lang w:val="fr-FR" w:eastAsia="en-IN"/>
              </w:rPr>
              <w:t>d’urgence</w:t>
            </w:r>
            <w:proofErr w:type="spellEnd"/>
            <w:r w:rsidR="00D42B9B" w:rsidRPr="00823A21">
              <w:rPr>
                <w:rFonts w:asciiTheme="minorHAnsi" w:hAnsiTheme="minorHAnsi" w:cstheme="minorHAnsi"/>
                <w:bCs/>
                <w:color w:val="000000"/>
                <w:sz w:val="20"/>
                <w:szCs w:val="20"/>
                <w:lang w:val="fr-FR" w:eastAsia="en-IN"/>
              </w:rPr>
              <w:t xml:space="preserve"> (CU) </w:t>
            </w:r>
            <w:r w:rsidR="00F22B5D" w:rsidRPr="00010F8A">
              <w:rPr>
                <w:rFonts w:asciiTheme="minorHAnsi" w:hAnsiTheme="minorHAnsi" w:cstheme="minorHAnsi"/>
                <w:bCs/>
                <w:color w:val="000000"/>
                <w:sz w:val="20"/>
                <w:szCs w:val="20"/>
                <w:lang w:val="fr-FR" w:eastAsia="en-IN"/>
              </w:rPr>
              <w:t>puisse</w:t>
            </w:r>
            <w:r w:rsidR="00F22B5D" w:rsidRPr="00823A21">
              <w:rPr>
                <w:rFonts w:asciiTheme="minorHAnsi" w:hAnsiTheme="minorHAnsi" w:cstheme="minorHAnsi"/>
                <w:bCs/>
                <w:color w:val="000000"/>
                <w:sz w:val="20"/>
                <w:szCs w:val="20"/>
                <w:lang w:val="fr-FR" w:eastAsia="en-IN"/>
              </w:rPr>
              <w:t xml:space="preserve"> </w:t>
            </w:r>
            <w:r w:rsidR="00D42B9B" w:rsidRPr="00823A21">
              <w:rPr>
                <w:rFonts w:asciiTheme="minorHAnsi" w:hAnsiTheme="minorHAnsi" w:cstheme="minorHAnsi"/>
                <w:bCs/>
                <w:color w:val="000000"/>
                <w:sz w:val="20"/>
                <w:szCs w:val="20"/>
                <w:lang w:val="fr-FR" w:eastAsia="en-IN"/>
              </w:rPr>
              <w:t xml:space="preserve">être prise </w:t>
            </w:r>
            <w:r w:rsidR="00B2503A" w:rsidRPr="00823A21">
              <w:rPr>
                <w:rFonts w:asciiTheme="minorHAnsi" w:hAnsiTheme="minorHAnsi" w:cstheme="minorHAnsi"/>
                <w:bCs/>
                <w:color w:val="000000"/>
                <w:sz w:val="20"/>
                <w:szCs w:val="20"/>
                <w:lang w:val="fr-FR" w:eastAsia="en-IN"/>
              </w:rPr>
              <w:t>?</w:t>
            </w:r>
          </w:p>
          <w:p w14:paraId="4B94FCCD" w14:textId="73B2ADCB" w:rsidR="00B2503A" w:rsidRPr="00823A21" w:rsidRDefault="00B2503A" w:rsidP="00D42B9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
                <w:color w:val="000000"/>
                <w:sz w:val="20"/>
                <w:szCs w:val="20"/>
                <w:lang w:val="fr-FR" w:eastAsia="en-IN"/>
              </w:rPr>
              <w:t>[</w:t>
            </w:r>
            <w:r w:rsidR="00D42B9B" w:rsidRPr="00823A21">
              <w:rPr>
                <w:rFonts w:asciiTheme="minorHAnsi" w:hAnsiTheme="minorHAnsi" w:cstheme="minorHAnsi"/>
                <w:b/>
                <w:color w:val="000000"/>
                <w:sz w:val="20"/>
                <w:szCs w:val="20"/>
                <w:lang w:val="fr-FR" w:eastAsia="en-IN"/>
              </w:rPr>
              <w:t>ENREGISTRER LE NOMBRE D’HEURES</w:t>
            </w:r>
            <w:r w:rsidRPr="00823A21">
              <w:rPr>
                <w:rFonts w:asciiTheme="minorHAnsi" w:hAnsiTheme="minorHAnsi" w:cstheme="minorHAnsi"/>
                <w:b/>
                <w:color w:val="000000"/>
                <w:sz w:val="20"/>
                <w:szCs w:val="20"/>
                <w:lang w:val="fr-FR" w:eastAsia="en-IN"/>
              </w:rPr>
              <w:t>]</w:t>
            </w:r>
          </w:p>
        </w:tc>
        <w:tc>
          <w:tcPr>
            <w:tcW w:w="3827" w:type="dxa"/>
          </w:tcPr>
          <w:p w14:paraId="71A6809C" w14:textId="77777777" w:rsidR="00F22B5D" w:rsidRPr="00010F8A" w:rsidRDefault="00F22B5D" w:rsidP="001714EC">
            <w:pPr>
              <w:tabs>
                <w:tab w:val="right" w:leader="dot" w:pos="3924"/>
              </w:tabs>
              <w:suppressAutoHyphens/>
              <w:rPr>
                <w:rFonts w:asciiTheme="minorHAnsi" w:hAnsiTheme="minorHAnsi" w:cstheme="minorHAnsi"/>
                <w:bCs/>
                <w:color w:val="000000"/>
                <w:sz w:val="20"/>
                <w:szCs w:val="20"/>
                <w:lang w:val="fr-FR" w:eastAsia="en-IN"/>
              </w:rPr>
            </w:pPr>
          </w:p>
          <w:p w14:paraId="2DB31C84" w14:textId="2EB5586E" w:rsidR="00B2503A" w:rsidRPr="00823A21" w:rsidRDefault="00F22B5D"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noProof/>
                <w:color w:val="000000"/>
                <w:sz w:val="20"/>
                <w:szCs w:val="20"/>
                <w:lang w:val="fr-FR" w:eastAsia="fr-FR"/>
              </w:rPr>
              <mc:AlternateContent>
                <mc:Choice Requires="wpg">
                  <w:drawing>
                    <wp:anchor distT="0" distB="0" distL="114300" distR="114300" simplePos="0" relativeHeight="252738560" behindDoc="0" locked="0" layoutInCell="1" allowOverlap="1" wp14:anchorId="576DC48A" wp14:editId="1E694D52">
                      <wp:simplePos x="0" y="0"/>
                      <wp:positionH relativeFrom="column">
                        <wp:posOffset>1024529</wp:posOffset>
                      </wp:positionH>
                      <wp:positionV relativeFrom="paragraph">
                        <wp:posOffset>-1270</wp:posOffset>
                      </wp:positionV>
                      <wp:extent cx="320040" cy="158115"/>
                      <wp:effectExtent l="0" t="0" r="22860" b="13335"/>
                      <wp:wrapNone/>
                      <wp:docPr id="1485747477" name="Group 4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965920653"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977527145"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BB3340" id="Group 4620" o:spid="_x0000_s1026" style="position:absolute;margin-left:80.65pt;margin-top:-.1pt;width:25.2pt;height:12.45pt;z-index:2527385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" strokecolor="#0070c0"/>
                    </v:group>
                  </w:pict>
                </mc:Fallback>
              </mc:AlternateContent>
            </w:r>
            <w:r w:rsidR="00E201DF" w:rsidRPr="00823A21">
              <w:rPr>
                <w:rFonts w:asciiTheme="minorHAnsi" w:hAnsiTheme="minorHAnsi" w:cstheme="minorHAnsi"/>
                <w:bCs/>
                <w:color w:val="000000"/>
                <w:sz w:val="20"/>
                <w:szCs w:val="20"/>
                <w:lang w:val="fr-FR" w:eastAsia="en-IN"/>
              </w:rPr>
              <w:t>Nombre d’heures</w:t>
            </w:r>
            <w:r w:rsidRPr="00010F8A">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 xml:space="preserve"> </w:t>
            </w:r>
          </w:p>
          <w:p w14:paraId="19D6AA17" w14:textId="77777777" w:rsidR="00F22B5D" w:rsidRPr="00010F8A" w:rsidRDefault="00F22B5D" w:rsidP="001714EC">
            <w:pPr>
              <w:tabs>
                <w:tab w:val="right" w:leader="dot" w:pos="3924"/>
              </w:tabs>
              <w:suppressAutoHyphens/>
              <w:rPr>
                <w:rFonts w:asciiTheme="minorHAnsi" w:hAnsiTheme="minorHAnsi" w:cstheme="minorHAnsi"/>
                <w:bCs/>
                <w:color w:val="000000"/>
                <w:sz w:val="20"/>
                <w:szCs w:val="20"/>
                <w:lang w:val="fr-FR" w:eastAsia="en-IN"/>
              </w:rPr>
            </w:pPr>
          </w:p>
          <w:p w14:paraId="4B59B7D6" w14:textId="788823E9" w:rsidR="00B2503A" w:rsidRPr="00823A21" w:rsidRDefault="00E201DF" w:rsidP="001714EC">
            <w:pPr>
              <w:tabs>
                <w:tab w:val="right" w:leader="dot" w:pos="3924"/>
              </w:tabs>
              <w:suppressAutoHyphens/>
              <w:rPr>
                <w:rFonts w:asciiTheme="minorHAnsi" w:hAnsiTheme="minorHAnsi" w:cstheme="minorHAnsi"/>
                <w:bCs/>
                <w:i/>
                <w:iCs/>
                <w:color w:val="000000"/>
                <w:sz w:val="20"/>
                <w:szCs w:val="20"/>
                <w:lang w:val="fr-FR" w:eastAsia="en-IN"/>
              </w:rPr>
            </w:pPr>
            <w:r w:rsidRPr="00823A21">
              <w:rPr>
                <w:rFonts w:asciiTheme="minorHAnsi" w:hAnsiTheme="minorHAnsi" w:cstheme="minorHAnsi"/>
                <w:bCs/>
                <w:i/>
                <w:iCs/>
                <w:color w:val="000000"/>
                <w:sz w:val="18"/>
                <w:szCs w:val="18"/>
                <w:lang w:val="fr-FR" w:eastAsia="en-IN"/>
              </w:rPr>
              <w:t>Ne sait pas</w:t>
            </w:r>
            <w:r w:rsidR="00B2503A" w:rsidRPr="00823A21">
              <w:rPr>
                <w:rFonts w:asciiTheme="minorHAnsi" w:hAnsiTheme="minorHAnsi" w:cstheme="minorHAnsi"/>
                <w:bCs/>
                <w:i/>
                <w:iCs/>
                <w:color w:val="000000"/>
                <w:sz w:val="18"/>
                <w:szCs w:val="18"/>
                <w:lang w:val="fr-FR" w:eastAsia="en-IN"/>
              </w:rPr>
              <w:tab/>
              <w:t>98</w:t>
            </w:r>
          </w:p>
        </w:tc>
        <w:tc>
          <w:tcPr>
            <w:tcW w:w="851" w:type="dxa"/>
          </w:tcPr>
          <w:p w14:paraId="4BEE7C4F"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010F8A" w14:paraId="55687654" w14:textId="77777777" w:rsidTr="00FD32FD">
        <w:trPr>
          <w:trHeight w:val="382"/>
          <w:jc w:val="center"/>
        </w:trPr>
        <w:tc>
          <w:tcPr>
            <w:tcW w:w="658" w:type="dxa"/>
          </w:tcPr>
          <w:p w14:paraId="53AE0D27" w14:textId="0E4D451F"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r w:rsidR="000B79BD" w:rsidRPr="00823A21">
              <w:rPr>
                <w:rFonts w:asciiTheme="minorHAnsi" w:hAnsiTheme="minorHAnsi" w:cstheme="minorHAnsi"/>
                <w:spacing w:val="-2"/>
                <w:sz w:val="20"/>
                <w:szCs w:val="20"/>
                <w:lang w:val="fr-FR"/>
              </w:rPr>
              <w:t>59</w:t>
            </w:r>
          </w:p>
        </w:tc>
        <w:tc>
          <w:tcPr>
            <w:tcW w:w="5291" w:type="dxa"/>
          </w:tcPr>
          <w:p w14:paraId="573B7F50" w14:textId="0455D3F6" w:rsidR="00B2503A" w:rsidRPr="00823A21" w:rsidRDefault="00D42B9B"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w:t>
            </w:r>
            <w:r w:rsidR="00685953" w:rsidRPr="00823A21">
              <w:rPr>
                <w:rFonts w:asciiTheme="minorHAnsi" w:hAnsiTheme="minorHAnsi" w:cstheme="minorHAnsi"/>
                <w:bCs/>
                <w:color w:val="000000"/>
                <w:sz w:val="20"/>
                <w:szCs w:val="20"/>
                <w:lang w:val="fr-FR" w:eastAsia="en-IN"/>
              </w:rPr>
              <w:t xml:space="preserve">ensez-vous </w:t>
            </w:r>
            <w:r w:rsidRPr="00823A21">
              <w:rPr>
                <w:rFonts w:asciiTheme="minorHAnsi" w:hAnsiTheme="minorHAnsi" w:cstheme="minorHAnsi"/>
                <w:bCs/>
                <w:color w:val="000000"/>
                <w:sz w:val="20"/>
                <w:szCs w:val="20"/>
                <w:lang w:val="fr-FR" w:eastAsia="en-IN"/>
              </w:rPr>
              <w:t xml:space="preserve">qu’une CU peut </w:t>
            </w:r>
            <w:r w:rsidR="00753543" w:rsidRPr="00010F8A">
              <w:rPr>
                <w:rFonts w:asciiTheme="minorHAnsi" w:hAnsiTheme="minorHAnsi" w:cstheme="minorHAnsi"/>
                <w:bCs/>
                <w:color w:val="000000"/>
                <w:sz w:val="20"/>
                <w:szCs w:val="20"/>
                <w:lang w:val="fr-FR" w:eastAsia="en-IN"/>
              </w:rPr>
              <w:t xml:space="preserve">avoir été efficace bien que </w:t>
            </w:r>
            <w:r w:rsidRPr="00823A21">
              <w:rPr>
                <w:rFonts w:asciiTheme="minorHAnsi" w:hAnsiTheme="minorHAnsi" w:cstheme="minorHAnsi"/>
                <w:bCs/>
                <w:color w:val="000000"/>
                <w:sz w:val="20"/>
                <w:szCs w:val="20"/>
                <w:lang w:val="fr-FR" w:eastAsia="en-IN"/>
              </w:rPr>
              <w:t xml:space="preserve">la femme </w:t>
            </w:r>
            <w:r w:rsidR="00753543" w:rsidRPr="00010F8A">
              <w:rPr>
                <w:rFonts w:asciiTheme="minorHAnsi" w:hAnsiTheme="minorHAnsi" w:cstheme="minorHAnsi"/>
                <w:bCs/>
                <w:color w:val="000000"/>
                <w:sz w:val="20"/>
                <w:szCs w:val="20"/>
                <w:lang w:val="fr-FR" w:eastAsia="en-IN"/>
              </w:rPr>
              <w:t xml:space="preserve">soit </w:t>
            </w:r>
            <w:r w:rsidRPr="00823A21">
              <w:rPr>
                <w:rFonts w:asciiTheme="minorHAnsi" w:hAnsiTheme="minorHAnsi" w:cstheme="minorHAnsi"/>
                <w:bCs/>
                <w:color w:val="000000"/>
                <w:sz w:val="20"/>
                <w:szCs w:val="20"/>
                <w:lang w:val="fr-FR" w:eastAsia="en-IN"/>
              </w:rPr>
              <w:t>tomb</w:t>
            </w:r>
            <w:r w:rsidR="00753543" w:rsidRPr="00010F8A">
              <w:rPr>
                <w:rFonts w:asciiTheme="minorHAnsi" w:hAnsiTheme="minorHAnsi" w:cstheme="minorHAnsi"/>
                <w:bCs/>
                <w:color w:val="000000"/>
                <w:sz w:val="20"/>
                <w:szCs w:val="20"/>
                <w:lang w:val="fr-FR" w:eastAsia="en-IN"/>
              </w:rPr>
              <w:t>é</w:t>
            </w:r>
            <w:r w:rsidRPr="00823A21">
              <w:rPr>
                <w:rFonts w:asciiTheme="minorHAnsi" w:hAnsiTheme="minorHAnsi" w:cstheme="minorHAnsi"/>
                <w:bCs/>
                <w:color w:val="000000"/>
                <w:sz w:val="20"/>
                <w:szCs w:val="20"/>
                <w:lang w:val="fr-FR" w:eastAsia="en-IN"/>
              </w:rPr>
              <w:t xml:space="preserve">e enceinte </w:t>
            </w:r>
            <w:r w:rsidR="00B2503A" w:rsidRPr="00823A21">
              <w:rPr>
                <w:rFonts w:asciiTheme="minorHAnsi" w:hAnsiTheme="minorHAnsi" w:cstheme="minorHAnsi"/>
                <w:bCs/>
                <w:color w:val="000000"/>
                <w:sz w:val="20"/>
                <w:szCs w:val="20"/>
                <w:lang w:val="fr-FR" w:eastAsia="en-IN"/>
              </w:rPr>
              <w:t>?</w:t>
            </w:r>
          </w:p>
        </w:tc>
        <w:tc>
          <w:tcPr>
            <w:tcW w:w="3827" w:type="dxa"/>
          </w:tcPr>
          <w:p w14:paraId="208FFA5A" w14:textId="03D64902" w:rsidR="00B2503A" w:rsidRPr="00823A21" w:rsidRDefault="00E201D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 xml:space="preserve">1 </w:t>
            </w:r>
          </w:p>
          <w:p w14:paraId="4E8423D0" w14:textId="36E246F2"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E201DF"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tc>
        <w:tc>
          <w:tcPr>
            <w:tcW w:w="851" w:type="dxa"/>
          </w:tcPr>
          <w:p w14:paraId="3E5EC99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528F75D2" w14:textId="77777777" w:rsidTr="00FD32FD">
        <w:trPr>
          <w:trHeight w:val="382"/>
          <w:jc w:val="center"/>
        </w:trPr>
        <w:tc>
          <w:tcPr>
            <w:tcW w:w="658" w:type="dxa"/>
          </w:tcPr>
          <w:p w14:paraId="23905181" w14:textId="45E5C08A"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w:t>
            </w:r>
            <w:r w:rsidR="000B79BD" w:rsidRPr="00823A21">
              <w:rPr>
                <w:rFonts w:asciiTheme="minorHAnsi" w:hAnsiTheme="minorHAnsi" w:cstheme="minorHAnsi"/>
                <w:spacing w:val="-2"/>
                <w:sz w:val="20"/>
                <w:szCs w:val="20"/>
                <w:lang w:val="fr-FR"/>
              </w:rPr>
              <w:t>0</w:t>
            </w:r>
          </w:p>
        </w:tc>
        <w:tc>
          <w:tcPr>
            <w:tcW w:w="5291" w:type="dxa"/>
          </w:tcPr>
          <w:p w14:paraId="7293854C" w14:textId="214D7C2C" w:rsidR="00B2503A" w:rsidRPr="00823A21" w:rsidRDefault="00EB7A75"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Pensez-vous que la CU peut être utilisée comme une méthode de contraception régulière </w:t>
            </w:r>
            <w:r w:rsidR="00B2503A" w:rsidRPr="00823A21">
              <w:rPr>
                <w:rFonts w:asciiTheme="minorHAnsi" w:hAnsiTheme="minorHAnsi" w:cstheme="minorHAnsi"/>
                <w:bCs/>
                <w:color w:val="000000"/>
                <w:sz w:val="20"/>
                <w:szCs w:val="20"/>
                <w:lang w:val="fr-FR" w:eastAsia="en-IN"/>
              </w:rPr>
              <w:t>?</w:t>
            </w:r>
          </w:p>
        </w:tc>
        <w:tc>
          <w:tcPr>
            <w:tcW w:w="3827" w:type="dxa"/>
          </w:tcPr>
          <w:p w14:paraId="206DA0BC" w14:textId="74F16061" w:rsidR="00B2503A" w:rsidRPr="00823A21" w:rsidRDefault="00EB7A7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 xml:space="preserve">1 </w:t>
            </w:r>
          </w:p>
          <w:p w14:paraId="28BC03F8" w14:textId="477D8631"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EB7A75"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p w14:paraId="4FF1195C" w14:textId="3122E7CF" w:rsidR="00B2503A" w:rsidRPr="00823A21" w:rsidRDefault="00EB7A7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FE719C" w:rsidRPr="00823A21">
              <w:rPr>
                <w:rFonts w:asciiTheme="minorHAnsi" w:hAnsiTheme="minorHAnsi" w:cstheme="minorHAnsi"/>
                <w:bCs/>
                <w:color w:val="000000"/>
                <w:sz w:val="20"/>
                <w:szCs w:val="20"/>
                <w:lang w:val="fr-FR" w:eastAsia="en-IN"/>
              </w:rPr>
              <w:tab/>
            </w:r>
            <w:r w:rsidR="00B2503A" w:rsidRPr="00823A21">
              <w:rPr>
                <w:rFonts w:asciiTheme="minorHAnsi" w:hAnsiTheme="minorHAnsi" w:cstheme="minorHAnsi"/>
                <w:bCs/>
                <w:color w:val="000000"/>
                <w:sz w:val="20"/>
                <w:szCs w:val="20"/>
                <w:lang w:val="fr-FR" w:eastAsia="en-IN"/>
              </w:rPr>
              <w:t>8</w:t>
            </w:r>
          </w:p>
        </w:tc>
        <w:tc>
          <w:tcPr>
            <w:tcW w:w="851" w:type="dxa"/>
          </w:tcPr>
          <w:p w14:paraId="6F66B736"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2D76B9" w:rsidRPr="00594147" w14:paraId="00539D65" w14:textId="77777777" w:rsidTr="00FD32FD">
        <w:trPr>
          <w:trHeight w:val="382"/>
          <w:jc w:val="center"/>
        </w:trPr>
        <w:tc>
          <w:tcPr>
            <w:tcW w:w="658" w:type="dxa"/>
          </w:tcPr>
          <w:p w14:paraId="64A7E602" w14:textId="2EBC4215" w:rsidR="002D76B9" w:rsidRPr="00823A21" w:rsidRDefault="002D76B9" w:rsidP="002D76B9">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561</w:t>
            </w:r>
          </w:p>
        </w:tc>
        <w:tc>
          <w:tcPr>
            <w:tcW w:w="5291" w:type="dxa"/>
          </w:tcPr>
          <w:p w14:paraId="182FCA13" w14:textId="551090C1" w:rsidR="002D76B9" w:rsidRPr="00823A21" w:rsidRDefault="002D76B9" w:rsidP="002D76B9">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retarder la première naissance ?</w:t>
            </w:r>
          </w:p>
        </w:tc>
        <w:tc>
          <w:tcPr>
            <w:tcW w:w="3827" w:type="dxa"/>
          </w:tcPr>
          <w:p w14:paraId="201E0CA0"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3BD7257A"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663DF4A0" w14:textId="2F277203"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71DE82FA" w14:textId="77777777" w:rsidR="002D76B9" w:rsidRPr="00823A21" w:rsidRDefault="002D76B9" w:rsidP="002D76B9">
            <w:pPr>
              <w:tabs>
                <w:tab w:val="left" w:pos="-720"/>
              </w:tabs>
              <w:suppressAutoHyphens/>
              <w:rPr>
                <w:rFonts w:asciiTheme="minorHAnsi" w:hAnsiTheme="minorHAnsi" w:cstheme="minorHAnsi"/>
                <w:spacing w:val="-2"/>
                <w:sz w:val="20"/>
                <w:szCs w:val="20"/>
                <w:lang w:val="fr-FR"/>
              </w:rPr>
            </w:pPr>
          </w:p>
        </w:tc>
      </w:tr>
      <w:tr w:rsidR="002D76B9" w:rsidRPr="00594147" w14:paraId="2BA6B955" w14:textId="77777777" w:rsidTr="00FD32FD">
        <w:trPr>
          <w:trHeight w:val="382"/>
          <w:jc w:val="center"/>
        </w:trPr>
        <w:tc>
          <w:tcPr>
            <w:tcW w:w="658" w:type="dxa"/>
          </w:tcPr>
          <w:p w14:paraId="22C9E6D0" w14:textId="38D16A9E" w:rsidR="002D76B9" w:rsidRPr="00823A21" w:rsidRDefault="002D76B9" w:rsidP="002D76B9">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562</w:t>
            </w:r>
          </w:p>
        </w:tc>
        <w:tc>
          <w:tcPr>
            <w:tcW w:w="5291" w:type="dxa"/>
          </w:tcPr>
          <w:p w14:paraId="36A8791B" w14:textId="6DB34709" w:rsidR="002D76B9" w:rsidRPr="00823A21" w:rsidRDefault="002D76B9" w:rsidP="002D76B9">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au maintien de l’intervalle entre deux naissances ?</w:t>
            </w:r>
          </w:p>
        </w:tc>
        <w:tc>
          <w:tcPr>
            <w:tcW w:w="3827" w:type="dxa"/>
          </w:tcPr>
          <w:p w14:paraId="03C229DA"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4ACC319D"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1BB3089A" w14:textId="54D59775"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3E5DB2F2" w14:textId="77777777" w:rsidR="002D76B9" w:rsidRPr="00823A21" w:rsidRDefault="002D76B9" w:rsidP="002D76B9">
            <w:pPr>
              <w:tabs>
                <w:tab w:val="left" w:pos="-720"/>
              </w:tabs>
              <w:suppressAutoHyphens/>
              <w:rPr>
                <w:rFonts w:asciiTheme="minorHAnsi" w:hAnsiTheme="minorHAnsi" w:cstheme="minorHAnsi"/>
                <w:spacing w:val="-2"/>
                <w:sz w:val="20"/>
                <w:szCs w:val="20"/>
                <w:lang w:val="fr-FR"/>
              </w:rPr>
            </w:pPr>
          </w:p>
        </w:tc>
      </w:tr>
      <w:tr w:rsidR="002D76B9" w:rsidRPr="00594147" w14:paraId="3C03F79E" w14:textId="77777777" w:rsidTr="00FD32FD">
        <w:trPr>
          <w:trHeight w:val="382"/>
          <w:jc w:val="center"/>
        </w:trPr>
        <w:tc>
          <w:tcPr>
            <w:tcW w:w="658" w:type="dxa"/>
          </w:tcPr>
          <w:p w14:paraId="3620B1B8" w14:textId="2E391BAF" w:rsidR="002D76B9" w:rsidRPr="00823A21" w:rsidRDefault="002D76B9" w:rsidP="002D76B9">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563</w:t>
            </w:r>
          </w:p>
        </w:tc>
        <w:tc>
          <w:tcPr>
            <w:tcW w:w="5291" w:type="dxa"/>
          </w:tcPr>
          <w:p w14:paraId="1F4EB065" w14:textId="1CF56D18" w:rsidR="002D76B9" w:rsidRPr="00823A21" w:rsidRDefault="002D76B9" w:rsidP="002D76B9">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la limitation des naissances ?</w:t>
            </w:r>
          </w:p>
        </w:tc>
        <w:tc>
          <w:tcPr>
            <w:tcW w:w="3827" w:type="dxa"/>
          </w:tcPr>
          <w:p w14:paraId="20CBEECA"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4A947ED1"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1A0DBAE1" w14:textId="6D17A80D"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1BC6FDD1" w14:textId="77777777" w:rsidR="002D76B9" w:rsidRPr="00823A21" w:rsidRDefault="002D76B9" w:rsidP="002D76B9">
            <w:pPr>
              <w:tabs>
                <w:tab w:val="left" w:pos="-720"/>
              </w:tabs>
              <w:suppressAutoHyphens/>
              <w:rPr>
                <w:rFonts w:asciiTheme="minorHAnsi" w:hAnsiTheme="minorHAnsi" w:cstheme="minorHAnsi"/>
                <w:spacing w:val="-2"/>
                <w:sz w:val="20"/>
                <w:szCs w:val="20"/>
                <w:lang w:val="fr-FR"/>
              </w:rPr>
            </w:pPr>
          </w:p>
        </w:tc>
      </w:tr>
    </w:tbl>
    <w:p w14:paraId="38F1AEE5" w14:textId="77777777" w:rsidR="00753543" w:rsidRPr="00823A21" w:rsidRDefault="00753543">
      <w:pPr>
        <w:rPr>
          <w:lang w:val="fr-S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010F8A" w14:paraId="399AA74C" w14:textId="77777777" w:rsidTr="00FD32FD">
        <w:trPr>
          <w:trHeight w:val="382"/>
          <w:jc w:val="center"/>
        </w:trPr>
        <w:tc>
          <w:tcPr>
            <w:tcW w:w="10627" w:type="dxa"/>
            <w:gridSpan w:val="4"/>
          </w:tcPr>
          <w:p w14:paraId="50C36D94" w14:textId="3F41A2A0" w:rsidR="00753543" w:rsidRPr="00010F8A" w:rsidRDefault="00753543" w:rsidP="0094235E">
            <w:pPr>
              <w:tabs>
                <w:tab w:val="left" w:pos="-720"/>
              </w:tabs>
              <w:suppressAutoHyphens/>
              <w:rPr>
                <w:rFonts w:asciiTheme="minorHAnsi" w:hAnsiTheme="minorHAnsi" w:cstheme="minorHAnsi"/>
                <w:b/>
                <w:bCs/>
                <w:spacing w:val="-2"/>
                <w:sz w:val="20"/>
                <w:szCs w:val="20"/>
                <w:lang w:val="fr-FR"/>
              </w:rPr>
            </w:pPr>
            <w:r w:rsidRPr="00010F8A">
              <w:rPr>
                <w:rFonts w:asciiTheme="minorHAnsi" w:hAnsiTheme="minorHAnsi" w:cstheme="minorHAnsi"/>
                <w:b/>
                <w:bCs/>
                <w:spacing w:val="-2"/>
                <w:sz w:val="20"/>
                <w:szCs w:val="20"/>
                <w:lang w:val="fr-FR"/>
              </w:rPr>
              <w:t xml:space="preserve">Vérifiez 510 : si </w:t>
            </w:r>
            <w:r w:rsidR="003A79FF" w:rsidRPr="00823A21">
              <w:rPr>
                <w:rFonts w:asciiTheme="minorHAnsi" w:hAnsiTheme="minorHAnsi" w:cstheme="minorHAnsi"/>
                <w:b/>
                <w:bCs/>
                <w:spacing w:val="-2"/>
                <w:sz w:val="20"/>
                <w:szCs w:val="20"/>
                <w:lang w:val="fr-FR"/>
              </w:rPr>
              <w:t>h</w:t>
            </w:r>
            <w:r w:rsidRPr="00010F8A">
              <w:rPr>
                <w:rFonts w:asciiTheme="minorHAnsi" w:hAnsiTheme="minorHAnsi" w:cstheme="minorHAnsi"/>
                <w:b/>
                <w:bCs/>
                <w:spacing w:val="-2"/>
                <w:sz w:val="20"/>
                <w:szCs w:val="20"/>
                <w:lang w:val="fr-FR"/>
              </w:rPr>
              <w:t xml:space="preserve">=1 ou 2 alors demandez </w:t>
            </w:r>
            <w:r w:rsidR="003A79FF" w:rsidRPr="00010F8A">
              <w:rPr>
                <w:rFonts w:asciiTheme="minorHAnsi" w:hAnsiTheme="minorHAnsi" w:cstheme="minorHAnsi"/>
                <w:b/>
                <w:bCs/>
                <w:spacing w:val="-2"/>
                <w:sz w:val="20"/>
                <w:szCs w:val="20"/>
                <w:lang w:val="fr-FR"/>
              </w:rPr>
              <w:t>56</w:t>
            </w:r>
            <w:r w:rsidR="003A79FF" w:rsidRPr="00823A21">
              <w:rPr>
                <w:rFonts w:asciiTheme="minorHAnsi" w:hAnsiTheme="minorHAnsi" w:cstheme="minorHAnsi"/>
                <w:b/>
                <w:bCs/>
                <w:spacing w:val="-2"/>
                <w:sz w:val="20"/>
                <w:szCs w:val="20"/>
                <w:lang w:val="fr-FR"/>
              </w:rPr>
              <w:t>4</w:t>
            </w:r>
            <w:r w:rsidRPr="00010F8A">
              <w:rPr>
                <w:rFonts w:asciiTheme="minorHAnsi" w:hAnsiTheme="minorHAnsi" w:cstheme="minorHAnsi"/>
                <w:b/>
                <w:bCs/>
                <w:spacing w:val="-2"/>
                <w:sz w:val="20"/>
                <w:szCs w:val="20"/>
                <w:lang w:val="fr-FR"/>
              </w:rPr>
              <w:t>-56</w:t>
            </w:r>
            <w:r w:rsidR="003A79FF" w:rsidRPr="00823A21">
              <w:rPr>
                <w:rFonts w:asciiTheme="minorHAnsi" w:hAnsiTheme="minorHAnsi" w:cstheme="minorHAnsi"/>
                <w:b/>
                <w:bCs/>
                <w:spacing w:val="-2"/>
                <w:sz w:val="20"/>
                <w:szCs w:val="20"/>
                <w:lang w:val="fr-FR"/>
              </w:rPr>
              <w:t>6</w:t>
            </w:r>
          </w:p>
          <w:p w14:paraId="7F3F472E" w14:textId="5408A75F" w:rsidR="00B2503A" w:rsidRPr="00823A21" w:rsidRDefault="00753543" w:rsidP="0094235E">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lang w:val="fr-FR"/>
              </w:rPr>
              <w:t>sinon passez a 56</w:t>
            </w:r>
            <w:r w:rsidR="003A79FF" w:rsidRPr="00823A21">
              <w:rPr>
                <w:rFonts w:asciiTheme="minorHAnsi" w:hAnsiTheme="minorHAnsi" w:cstheme="minorHAnsi"/>
                <w:b/>
                <w:bCs/>
                <w:spacing w:val="-2"/>
                <w:sz w:val="20"/>
                <w:szCs w:val="20"/>
                <w:lang w:val="fr-FR"/>
              </w:rPr>
              <w:t>7</w:t>
            </w:r>
          </w:p>
        </w:tc>
      </w:tr>
      <w:tr w:rsidR="006F04B3" w:rsidRPr="00594147" w14:paraId="2888D360" w14:textId="77777777" w:rsidTr="00FD32FD">
        <w:trPr>
          <w:trHeight w:val="382"/>
          <w:jc w:val="center"/>
        </w:trPr>
        <w:tc>
          <w:tcPr>
            <w:tcW w:w="658" w:type="dxa"/>
          </w:tcPr>
          <w:p w14:paraId="7D10E48C" w14:textId="59B87E4A"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w:t>
            </w:r>
            <w:r w:rsidR="000B79BD" w:rsidRPr="00823A21">
              <w:rPr>
                <w:rFonts w:asciiTheme="minorHAnsi" w:hAnsiTheme="minorHAnsi" w:cstheme="minorHAnsi"/>
                <w:spacing w:val="-2"/>
                <w:sz w:val="20"/>
                <w:szCs w:val="20"/>
                <w:lang w:val="fr-FR"/>
              </w:rPr>
              <w:t>4</w:t>
            </w:r>
          </w:p>
        </w:tc>
        <w:tc>
          <w:tcPr>
            <w:tcW w:w="5291" w:type="dxa"/>
          </w:tcPr>
          <w:p w14:paraId="0FCD2910" w14:textId="055D4EA8" w:rsidR="00F0063E" w:rsidRPr="00823A21" w:rsidRDefault="00F0063E" w:rsidP="00F0063E">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quels sont les bénéfices d’adopter la </w:t>
            </w:r>
            <w:proofErr w:type="spellStart"/>
            <w:r w:rsidRPr="00823A21">
              <w:rPr>
                <w:rFonts w:asciiTheme="minorHAnsi" w:hAnsiTheme="minorHAnsi" w:cstheme="minorHAnsi"/>
                <w:bCs/>
                <w:color w:val="000000"/>
                <w:sz w:val="20"/>
                <w:szCs w:val="20"/>
                <w:lang w:val="fr-FR" w:eastAsia="en-IN"/>
              </w:rPr>
              <w:t>sterilisation</w:t>
            </w:r>
            <w:proofErr w:type="spellEnd"/>
            <w:r w:rsidRPr="00823A21">
              <w:rPr>
                <w:rFonts w:asciiTheme="minorHAnsi" w:hAnsiTheme="minorHAnsi" w:cstheme="minorHAnsi"/>
                <w:bCs/>
                <w:color w:val="000000"/>
                <w:sz w:val="20"/>
                <w:szCs w:val="20"/>
                <w:lang w:val="fr-FR" w:eastAsia="en-IN"/>
              </w:rPr>
              <w:t xml:space="preserve"> féminine ou pourquoi une femme devrait utiliser cette méthode ?</w:t>
            </w:r>
          </w:p>
          <w:p w14:paraId="61E970C0" w14:textId="54818DD3" w:rsidR="00B2503A" w:rsidRPr="00010F8A" w:rsidRDefault="00B2503A" w:rsidP="00F0063E">
            <w:pPr>
              <w:tabs>
                <w:tab w:val="left" w:pos="-720"/>
              </w:tabs>
              <w:suppressAutoHyphens/>
              <w:rPr>
                <w:rFonts w:asciiTheme="minorHAnsi" w:hAnsiTheme="minorHAnsi" w:cstheme="minorHAnsi"/>
                <w:bCs/>
                <w:sz w:val="20"/>
                <w:szCs w:val="20"/>
                <w:lang w:val="fr-FR"/>
              </w:rPr>
            </w:pPr>
          </w:p>
          <w:p w14:paraId="1F16AFF3"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13B4A4BE" w14:textId="7C94A9C2" w:rsidR="00AD78B4" w:rsidRPr="00823A21" w:rsidRDefault="00AD78B4" w:rsidP="00F0063E">
            <w:pPr>
              <w:tabs>
                <w:tab w:val="left" w:pos="-720"/>
              </w:tabs>
              <w:suppressAutoHyphens/>
              <w:rPr>
                <w:rFonts w:asciiTheme="minorHAnsi" w:hAnsiTheme="minorHAnsi" w:cstheme="minorHAnsi"/>
                <w:bCs/>
                <w:color w:val="000000"/>
                <w:sz w:val="20"/>
                <w:szCs w:val="20"/>
                <w:lang w:val="fr-FR" w:eastAsia="en-IN"/>
              </w:rPr>
            </w:pPr>
          </w:p>
        </w:tc>
        <w:tc>
          <w:tcPr>
            <w:tcW w:w="3827" w:type="dxa"/>
          </w:tcPr>
          <w:p w14:paraId="1420D22F" w14:textId="1A7EE042"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Procédure unique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4A2C21A7" w14:textId="45C861DE"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Aucune autre </w:t>
            </w:r>
            <w:r w:rsidR="00AD7B22" w:rsidRPr="00010F8A">
              <w:rPr>
                <w:rFonts w:asciiTheme="minorHAnsi" w:hAnsiTheme="minorHAnsi" w:cstheme="minorHAnsi"/>
                <w:bCs/>
                <w:color w:val="000000"/>
                <w:sz w:val="20"/>
                <w:szCs w:val="20"/>
                <w:lang w:val="fr-FR" w:eastAsia="en-IN"/>
              </w:rPr>
              <w:t>méthode</w:t>
            </w:r>
            <w:r w:rsidR="00AD7B22" w:rsidRPr="00823A21">
              <w:rPr>
                <w:rFonts w:asciiTheme="minorHAnsi" w:hAnsiTheme="minorHAnsi" w:cstheme="minorHAnsi"/>
                <w:bCs/>
                <w:color w:val="000000"/>
                <w:sz w:val="20"/>
                <w:szCs w:val="20"/>
                <w:lang w:val="fr-FR" w:eastAsia="en-IN"/>
              </w:rPr>
              <w:t xml:space="preserve"> </w:t>
            </w:r>
            <w:r w:rsidR="00AD7B22" w:rsidRPr="00010F8A">
              <w:rPr>
                <w:rFonts w:asciiTheme="minorHAnsi" w:hAnsiTheme="minorHAnsi" w:cstheme="minorHAnsi"/>
                <w:bCs/>
                <w:color w:val="000000"/>
                <w:sz w:val="20"/>
                <w:szCs w:val="20"/>
                <w:lang w:val="fr-FR" w:eastAsia="en-IN"/>
              </w:rPr>
              <w:t>ne sera</w:t>
            </w:r>
            <w:r w:rsidR="00AD7B22"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nécessaire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1A13CF93" w14:textId="335F6202" w:rsidR="00B2503A" w:rsidRPr="00823A21" w:rsidRDefault="00AD7B22"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Définitive (plus d’enfant)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050EEDF5" w14:textId="5010EB99"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Procédure simple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28CB8248" w14:textId="1C871A1C"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Facilement disponible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 xml:space="preserve">E </w:t>
            </w:r>
          </w:p>
          <w:p w14:paraId="2251D96D" w14:textId="2253CFA2" w:rsidR="00B2503A" w:rsidRPr="00823A21" w:rsidRDefault="00F0063E"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t>X</w:t>
            </w:r>
          </w:p>
          <w:p w14:paraId="390EF933" w14:textId="0390072D"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Pas d’avantages</w:t>
            </w:r>
            <w:r w:rsidR="00B2503A" w:rsidRPr="00823A21">
              <w:rPr>
                <w:rFonts w:asciiTheme="minorHAnsi" w:hAnsiTheme="minorHAnsi" w:cstheme="minorHAnsi"/>
                <w:bCs/>
                <w:color w:val="000000"/>
                <w:sz w:val="20"/>
                <w:szCs w:val="20"/>
                <w:lang w:val="fr-FR" w:eastAsia="en-IN"/>
              </w:rPr>
              <w:tab/>
              <w:t>Y</w:t>
            </w:r>
          </w:p>
          <w:p w14:paraId="0E7AE1C3" w14:textId="5AAEFBE1"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1B33AD3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33579C" w:rsidRPr="00823A21" w14:paraId="2A32D0EF" w14:textId="77777777" w:rsidTr="00FD32FD">
        <w:trPr>
          <w:trHeight w:val="382"/>
          <w:jc w:val="center"/>
        </w:trPr>
        <w:tc>
          <w:tcPr>
            <w:tcW w:w="658" w:type="dxa"/>
          </w:tcPr>
          <w:p w14:paraId="2421CCCA" w14:textId="2910EC3E" w:rsidR="0033579C" w:rsidRPr="00823A21" w:rsidRDefault="0033579C" w:rsidP="0033579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565</w:t>
            </w:r>
          </w:p>
        </w:tc>
        <w:tc>
          <w:tcPr>
            <w:tcW w:w="5291" w:type="dxa"/>
          </w:tcPr>
          <w:p w14:paraId="46558B73" w14:textId="460D854F" w:rsidR="0033579C" w:rsidRPr="00823A21" w:rsidRDefault="007B1E83" w:rsidP="0033579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Quels sont les problè</w:t>
            </w:r>
            <w:r w:rsidR="0033579C" w:rsidRPr="00823A21">
              <w:rPr>
                <w:rFonts w:asciiTheme="minorHAnsi" w:hAnsiTheme="minorHAnsi" w:cstheme="minorHAnsi"/>
                <w:bCs/>
                <w:color w:val="000000"/>
                <w:sz w:val="20"/>
                <w:szCs w:val="20"/>
                <w:lang w:val="fr-FR" w:eastAsia="en-IN"/>
              </w:rPr>
              <w:t>m</w:t>
            </w:r>
            <w:r w:rsidRPr="00823A21">
              <w:rPr>
                <w:rFonts w:asciiTheme="minorHAnsi" w:hAnsiTheme="minorHAnsi" w:cstheme="minorHAnsi"/>
                <w:bCs/>
                <w:color w:val="000000"/>
                <w:sz w:val="20"/>
                <w:szCs w:val="20"/>
                <w:lang w:val="fr-FR" w:eastAsia="en-IN"/>
              </w:rPr>
              <w:t>e</w:t>
            </w:r>
            <w:r w:rsidR="0033579C" w:rsidRPr="00823A21">
              <w:rPr>
                <w:rFonts w:asciiTheme="minorHAnsi" w:hAnsiTheme="minorHAnsi" w:cstheme="minorHAnsi"/>
                <w:bCs/>
                <w:color w:val="000000"/>
                <w:sz w:val="20"/>
                <w:szCs w:val="20"/>
                <w:lang w:val="fr-FR" w:eastAsia="en-IN"/>
              </w:rPr>
              <w:t xml:space="preserve">s auxquels un client peut faire face pendant ou après une </w:t>
            </w:r>
            <w:proofErr w:type="spellStart"/>
            <w:r w:rsidR="0033579C" w:rsidRPr="00823A21">
              <w:rPr>
                <w:rFonts w:asciiTheme="minorHAnsi" w:hAnsiTheme="minorHAnsi" w:cstheme="minorHAnsi"/>
                <w:bCs/>
                <w:color w:val="000000"/>
                <w:sz w:val="20"/>
                <w:szCs w:val="20"/>
                <w:lang w:val="fr-FR" w:eastAsia="en-IN"/>
              </w:rPr>
              <w:t>sterilisation</w:t>
            </w:r>
            <w:proofErr w:type="spellEnd"/>
            <w:r w:rsidR="0033579C" w:rsidRPr="00823A21">
              <w:rPr>
                <w:rFonts w:asciiTheme="minorHAnsi" w:hAnsiTheme="minorHAnsi" w:cstheme="minorHAnsi"/>
                <w:bCs/>
                <w:color w:val="000000"/>
                <w:sz w:val="20"/>
                <w:szCs w:val="20"/>
                <w:lang w:val="fr-FR" w:eastAsia="en-IN"/>
              </w:rPr>
              <w:t xml:space="preserve"> </w:t>
            </w:r>
            <w:proofErr w:type="spellStart"/>
            <w:r w:rsidR="0033579C" w:rsidRPr="00823A21">
              <w:rPr>
                <w:rFonts w:asciiTheme="minorHAnsi" w:hAnsiTheme="minorHAnsi" w:cstheme="minorHAnsi"/>
                <w:bCs/>
                <w:color w:val="000000"/>
                <w:sz w:val="20"/>
                <w:szCs w:val="20"/>
                <w:lang w:val="fr-FR" w:eastAsia="en-IN"/>
              </w:rPr>
              <w:t>feminine</w:t>
            </w:r>
            <w:proofErr w:type="spellEnd"/>
            <w:r w:rsidR="0033579C" w:rsidRPr="00823A21">
              <w:rPr>
                <w:rFonts w:asciiTheme="minorHAnsi" w:hAnsiTheme="minorHAnsi" w:cstheme="minorHAnsi"/>
                <w:bCs/>
                <w:color w:val="000000"/>
                <w:sz w:val="20"/>
                <w:szCs w:val="20"/>
                <w:lang w:val="fr-FR" w:eastAsia="en-IN"/>
              </w:rPr>
              <w:t xml:space="preserve">, y compris la </w:t>
            </w:r>
            <w:proofErr w:type="spellStart"/>
            <w:r w:rsidR="0033579C" w:rsidRPr="00823A21">
              <w:rPr>
                <w:rFonts w:asciiTheme="minorHAnsi" w:hAnsiTheme="minorHAnsi" w:cstheme="minorHAnsi"/>
                <w:bCs/>
                <w:color w:val="000000"/>
                <w:sz w:val="20"/>
                <w:szCs w:val="20"/>
                <w:lang w:val="fr-FR" w:eastAsia="en-IN"/>
              </w:rPr>
              <w:t>procedure</w:t>
            </w:r>
            <w:proofErr w:type="spellEnd"/>
            <w:r w:rsidR="0033579C" w:rsidRPr="00823A21">
              <w:rPr>
                <w:rFonts w:asciiTheme="minorHAnsi" w:hAnsiTheme="minorHAnsi" w:cstheme="minorHAnsi"/>
                <w:bCs/>
                <w:color w:val="000000"/>
                <w:sz w:val="20"/>
                <w:szCs w:val="20"/>
                <w:lang w:val="fr-FR" w:eastAsia="en-IN"/>
              </w:rPr>
              <w:t xml:space="preserve"> post-partum/</w:t>
            </w:r>
            <w:r w:rsidR="008254E3" w:rsidRPr="00823A21">
              <w:rPr>
                <w:rFonts w:asciiTheme="minorHAnsi" w:hAnsiTheme="minorHAnsi" w:cstheme="minorHAnsi"/>
                <w:bCs/>
                <w:color w:val="000000"/>
                <w:sz w:val="20"/>
                <w:szCs w:val="20"/>
                <w:lang w:val="fr-FR" w:eastAsia="en-IN"/>
              </w:rPr>
              <w:t xml:space="preserve">post avortement </w:t>
            </w:r>
          </w:p>
          <w:p w14:paraId="0F9427C2" w14:textId="77777777" w:rsidR="0033579C" w:rsidRPr="00010F8A" w:rsidRDefault="0033579C" w:rsidP="0033579C">
            <w:pPr>
              <w:tabs>
                <w:tab w:val="left" w:pos="-720"/>
              </w:tabs>
              <w:suppressAutoHyphens/>
              <w:rPr>
                <w:rFonts w:asciiTheme="minorHAnsi" w:hAnsiTheme="minorHAnsi" w:cstheme="minorHAnsi"/>
                <w:bCs/>
                <w:sz w:val="20"/>
                <w:szCs w:val="20"/>
                <w:lang w:val="fr-FR"/>
              </w:rPr>
            </w:pPr>
          </w:p>
          <w:p w14:paraId="7DD758FD"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671C300D" w14:textId="657EA38F" w:rsidR="00AD78B4" w:rsidRPr="00823A21" w:rsidRDefault="00AD78B4" w:rsidP="0033579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3F6C45DA" w14:textId="3F7ADDCA"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Saignement du site chirurgical </w:t>
            </w:r>
            <w:r w:rsidRPr="00823A21">
              <w:rPr>
                <w:rFonts w:asciiTheme="minorHAnsi" w:hAnsiTheme="minorHAnsi" w:cstheme="minorHAnsi"/>
                <w:bCs/>
                <w:color w:val="000000"/>
                <w:sz w:val="20"/>
                <w:szCs w:val="20"/>
                <w:lang w:val="fr-FR" w:eastAsia="en-IN"/>
              </w:rPr>
              <w:tab/>
              <w:t>A</w:t>
            </w:r>
          </w:p>
          <w:p w14:paraId="37C0A1F3" w14:textId="7E5B0D8C"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w:t>
            </w:r>
            <w:r w:rsidR="003C63AF" w:rsidRPr="00823A21">
              <w:rPr>
                <w:rFonts w:asciiTheme="minorHAnsi" w:hAnsiTheme="minorHAnsi" w:cstheme="minorHAnsi"/>
                <w:bCs/>
                <w:color w:val="000000"/>
                <w:sz w:val="20"/>
                <w:szCs w:val="20"/>
                <w:lang w:val="fr-FR" w:eastAsia="en-IN"/>
              </w:rPr>
              <w:t>ai</w:t>
            </w:r>
            <w:r w:rsidRPr="00823A21">
              <w:rPr>
                <w:rFonts w:asciiTheme="minorHAnsi" w:hAnsiTheme="minorHAnsi" w:cstheme="minorHAnsi"/>
                <w:bCs/>
                <w:color w:val="000000"/>
                <w:sz w:val="20"/>
                <w:szCs w:val="20"/>
                <w:lang w:val="fr-FR" w:eastAsia="en-IN"/>
              </w:rPr>
              <w:t xml:space="preserve">gnement vaginal </w:t>
            </w:r>
            <w:r w:rsidRPr="00823A21">
              <w:rPr>
                <w:rFonts w:asciiTheme="minorHAnsi" w:hAnsiTheme="minorHAnsi" w:cstheme="minorHAnsi"/>
                <w:bCs/>
                <w:color w:val="000000"/>
                <w:sz w:val="20"/>
                <w:szCs w:val="20"/>
                <w:lang w:val="fr-FR" w:eastAsia="en-IN"/>
              </w:rPr>
              <w:tab/>
              <w:t>B</w:t>
            </w:r>
          </w:p>
          <w:p w14:paraId="7411B460" w14:textId="77777777"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Infection </w:t>
            </w:r>
            <w:r w:rsidRPr="00823A21">
              <w:rPr>
                <w:rFonts w:asciiTheme="minorHAnsi" w:hAnsiTheme="minorHAnsi" w:cstheme="minorHAnsi"/>
                <w:bCs/>
                <w:color w:val="000000"/>
                <w:sz w:val="20"/>
                <w:szCs w:val="20"/>
                <w:lang w:val="fr-FR" w:eastAsia="en-IN"/>
              </w:rPr>
              <w:tab/>
              <w:t>C</w:t>
            </w:r>
          </w:p>
          <w:p w14:paraId="6641C38E" w14:textId="5DCE818B"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Ecoulement de pus de la plaie </w:t>
            </w:r>
            <w:r w:rsidRPr="00823A21">
              <w:rPr>
                <w:rFonts w:asciiTheme="minorHAnsi" w:hAnsiTheme="minorHAnsi" w:cstheme="minorHAnsi"/>
                <w:bCs/>
                <w:color w:val="000000"/>
                <w:sz w:val="20"/>
                <w:szCs w:val="20"/>
                <w:lang w:val="fr-FR" w:eastAsia="en-IN"/>
              </w:rPr>
              <w:tab/>
              <w:t>D</w:t>
            </w:r>
          </w:p>
          <w:p w14:paraId="03F80205" w14:textId="62AE9B3A"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Déhiscence de la plaie </w:t>
            </w:r>
            <w:r w:rsidRPr="00823A21">
              <w:rPr>
                <w:rFonts w:asciiTheme="minorHAnsi" w:hAnsiTheme="minorHAnsi" w:cstheme="minorHAnsi"/>
                <w:bCs/>
                <w:color w:val="000000"/>
                <w:sz w:val="20"/>
                <w:szCs w:val="20"/>
                <w:lang w:val="fr-FR" w:eastAsia="en-IN"/>
              </w:rPr>
              <w:tab/>
              <w:t>E</w:t>
            </w:r>
          </w:p>
          <w:p w14:paraId="5C722EB7" w14:textId="76798460"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Echec de la méthode </w:t>
            </w:r>
            <w:r w:rsidRPr="00823A21">
              <w:rPr>
                <w:rFonts w:asciiTheme="minorHAnsi" w:hAnsiTheme="minorHAnsi" w:cstheme="minorHAnsi"/>
                <w:bCs/>
                <w:color w:val="000000"/>
                <w:sz w:val="20"/>
                <w:szCs w:val="20"/>
                <w:lang w:val="fr-FR" w:eastAsia="en-IN"/>
              </w:rPr>
              <w:tab/>
              <w:t>F</w:t>
            </w:r>
          </w:p>
          <w:p w14:paraId="23770576" w14:textId="3ECB20A0"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Gonflement abdominal </w:t>
            </w:r>
            <w:r w:rsidRPr="00823A21">
              <w:rPr>
                <w:rFonts w:asciiTheme="minorHAnsi" w:hAnsiTheme="minorHAnsi" w:cstheme="minorHAnsi"/>
                <w:bCs/>
                <w:color w:val="000000"/>
                <w:sz w:val="20"/>
                <w:szCs w:val="20"/>
                <w:lang w:val="fr-FR" w:eastAsia="en-IN"/>
              </w:rPr>
              <w:tab/>
              <w:t>G</w:t>
            </w:r>
          </w:p>
          <w:p w14:paraId="281957AF" w14:textId="3808149E"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Lésion/perforation intestinale </w:t>
            </w:r>
            <w:r w:rsidRPr="00823A21">
              <w:rPr>
                <w:rFonts w:asciiTheme="minorHAnsi" w:hAnsiTheme="minorHAnsi" w:cstheme="minorHAnsi"/>
                <w:bCs/>
                <w:color w:val="000000"/>
                <w:sz w:val="20"/>
                <w:szCs w:val="20"/>
                <w:lang w:val="fr-FR" w:eastAsia="en-IN"/>
              </w:rPr>
              <w:tab/>
              <w:t>H</w:t>
            </w:r>
          </w:p>
          <w:p w14:paraId="6F45A9EA" w14:textId="7794AD02"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lastRenderedPageBreak/>
              <w:t xml:space="preserve">Lésions de la vessie </w:t>
            </w:r>
            <w:r w:rsidRPr="00823A21">
              <w:rPr>
                <w:rFonts w:asciiTheme="minorHAnsi" w:hAnsiTheme="minorHAnsi" w:cstheme="minorHAnsi"/>
                <w:bCs/>
                <w:color w:val="000000"/>
                <w:sz w:val="20"/>
                <w:szCs w:val="20"/>
                <w:lang w:val="fr-FR" w:eastAsia="en-IN"/>
              </w:rPr>
              <w:tab/>
              <w:t>I</w:t>
            </w:r>
          </w:p>
          <w:p w14:paraId="5E9471F0" w14:textId="5ACEB8F9"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Fièvre </w:t>
            </w:r>
            <w:r w:rsidRPr="00823A21">
              <w:rPr>
                <w:rFonts w:asciiTheme="minorHAnsi" w:hAnsiTheme="minorHAnsi" w:cstheme="minorHAnsi"/>
                <w:bCs/>
                <w:color w:val="000000"/>
                <w:sz w:val="20"/>
                <w:szCs w:val="20"/>
                <w:lang w:val="fr-FR" w:eastAsia="en-IN"/>
              </w:rPr>
              <w:tab/>
              <w:t>J</w:t>
            </w:r>
          </w:p>
          <w:p w14:paraId="7FE3EECF" w14:textId="25952ECF"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Vomissement </w:t>
            </w:r>
            <w:r w:rsidRPr="00823A21">
              <w:rPr>
                <w:rFonts w:asciiTheme="minorHAnsi" w:hAnsiTheme="minorHAnsi" w:cstheme="minorHAnsi"/>
                <w:bCs/>
                <w:color w:val="000000"/>
                <w:sz w:val="20"/>
                <w:szCs w:val="20"/>
                <w:lang w:val="fr-FR" w:eastAsia="en-IN"/>
              </w:rPr>
              <w:tab/>
              <w:t>K</w:t>
            </w:r>
          </w:p>
          <w:p w14:paraId="664D673E" w14:textId="61002816" w:rsidR="0033579C" w:rsidRPr="00823A21" w:rsidRDefault="0033579C" w:rsidP="0033579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 (Présicer)</w:t>
            </w:r>
            <w:r w:rsidRPr="00823A21">
              <w:rPr>
                <w:rFonts w:asciiTheme="minorHAnsi" w:hAnsiTheme="minorHAnsi" w:cstheme="minorHAnsi"/>
                <w:noProof/>
                <w:color w:val="000000" w:themeColor="text1"/>
                <w:sz w:val="20"/>
                <w:szCs w:val="20"/>
                <w:lang w:val="fr-FR" w:eastAsia="en-IN"/>
              </w:rPr>
              <w:tab/>
            </w:r>
            <w:r w:rsidRPr="00823A21">
              <w:rPr>
                <w:rFonts w:asciiTheme="minorHAnsi" w:hAnsiTheme="minorHAnsi" w:cstheme="minorHAnsi"/>
                <w:noProof/>
                <w:color w:val="000000" w:themeColor="text1"/>
                <w:sz w:val="20"/>
                <w:szCs w:val="20"/>
                <w:lang w:val="fr-FR" w:eastAsia="en-IN"/>
              </w:rPr>
              <w:tab/>
              <w:t>X</w:t>
            </w:r>
          </w:p>
          <w:p w14:paraId="427EB307" w14:textId="3547C33E"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Aucun problème</w:t>
            </w:r>
            <w:r w:rsidRPr="00823A21">
              <w:rPr>
                <w:rFonts w:asciiTheme="minorHAnsi" w:hAnsiTheme="minorHAnsi" w:cstheme="minorHAnsi"/>
                <w:bCs/>
                <w:color w:val="000000"/>
                <w:sz w:val="20"/>
                <w:szCs w:val="20"/>
                <w:lang w:val="fr-FR" w:eastAsia="en-IN"/>
              </w:rPr>
              <w:tab/>
              <w:t>Y</w:t>
            </w:r>
          </w:p>
          <w:p w14:paraId="11A6F6E7" w14:textId="55BCC925"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8254E3"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Z</w:t>
            </w:r>
          </w:p>
        </w:tc>
        <w:tc>
          <w:tcPr>
            <w:tcW w:w="851" w:type="dxa"/>
          </w:tcPr>
          <w:p w14:paraId="4D5AA9D9" w14:textId="77777777" w:rsidR="0033579C" w:rsidRPr="00823A21" w:rsidRDefault="0033579C" w:rsidP="0033579C">
            <w:pPr>
              <w:tabs>
                <w:tab w:val="left" w:pos="-720"/>
              </w:tabs>
              <w:suppressAutoHyphens/>
              <w:rPr>
                <w:rFonts w:asciiTheme="minorHAnsi" w:hAnsiTheme="minorHAnsi" w:cstheme="minorHAnsi"/>
                <w:spacing w:val="-2"/>
                <w:sz w:val="20"/>
                <w:szCs w:val="20"/>
                <w:lang w:val="fr-FR"/>
              </w:rPr>
            </w:pPr>
          </w:p>
        </w:tc>
      </w:tr>
      <w:tr w:rsidR="006F04B3" w:rsidRPr="00594147" w14:paraId="2C216BE4" w14:textId="77777777" w:rsidTr="00FD32FD">
        <w:trPr>
          <w:trHeight w:val="382"/>
          <w:jc w:val="center"/>
        </w:trPr>
        <w:tc>
          <w:tcPr>
            <w:tcW w:w="658" w:type="dxa"/>
          </w:tcPr>
          <w:p w14:paraId="7A863843" w14:textId="0AC12FF2"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w:t>
            </w:r>
            <w:r w:rsidR="000B79BD" w:rsidRPr="00823A21">
              <w:rPr>
                <w:rFonts w:asciiTheme="minorHAnsi" w:hAnsiTheme="minorHAnsi" w:cstheme="minorHAnsi"/>
                <w:spacing w:val="-2"/>
                <w:sz w:val="20"/>
                <w:szCs w:val="20"/>
                <w:lang w:val="fr-FR"/>
              </w:rPr>
              <w:t>6</w:t>
            </w:r>
          </w:p>
        </w:tc>
        <w:tc>
          <w:tcPr>
            <w:tcW w:w="5291" w:type="dxa"/>
          </w:tcPr>
          <w:p w14:paraId="0A296192" w14:textId="48548C71" w:rsidR="00B2503A" w:rsidRPr="00823A21" w:rsidRDefault="00F41317"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cette méthode est-t-elle adaptée pour la limitation des </w:t>
            </w:r>
            <w:r w:rsidR="009A2441" w:rsidRPr="00823A21">
              <w:rPr>
                <w:rFonts w:asciiTheme="minorHAnsi" w:hAnsiTheme="minorHAnsi" w:cstheme="minorHAnsi"/>
                <w:bCs/>
                <w:color w:val="000000"/>
                <w:sz w:val="20"/>
                <w:szCs w:val="20"/>
                <w:lang w:val="fr-FR" w:eastAsia="en-IN"/>
              </w:rPr>
              <w:t>naissances ?</w:t>
            </w:r>
          </w:p>
        </w:tc>
        <w:tc>
          <w:tcPr>
            <w:tcW w:w="3827" w:type="dxa"/>
          </w:tcPr>
          <w:p w14:paraId="7090E1FF" w14:textId="2A34ECD0" w:rsidR="00B2503A" w:rsidRPr="00823A21" w:rsidRDefault="00F4131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1</w:t>
            </w:r>
          </w:p>
          <w:p w14:paraId="013AEA2D" w14:textId="6FF37D93"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F41317"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p w14:paraId="4C36819C" w14:textId="582EB21D" w:rsidR="00B2503A" w:rsidRPr="00823A21" w:rsidRDefault="00F4131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8254E3"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C33365" w:rsidRPr="00823A21">
              <w:rPr>
                <w:rFonts w:asciiTheme="minorHAnsi" w:hAnsiTheme="minorHAnsi" w:cstheme="minorHAnsi"/>
                <w:bCs/>
                <w:color w:val="000000"/>
                <w:sz w:val="20"/>
                <w:szCs w:val="20"/>
                <w:lang w:val="fr-FR" w:eastAsia="en-IN"/>
              </w:rPr>
              <w:t>8</w:t>
            </w:r>
          </w:p>
        </w:tc>
        <w:tc>
          <w:tcPr>
            <w:tcW w:w="851" w:type="dxa"/>
          </w:tcPr>
          <w:p w14:paraId="62171F8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0BA7EB69" w14:textId="77777777" w:rsidR="00A621BD" w:rsidRPr="00823A21" w:rsidRDefault="00A621BD">
      <w:pPr>
        <w:rPr>
          <w:lang w:val="fr-S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010F8A" w14:paraId="18F2D821" w14:textId="77777777" w:rsidTr="00FD32FD">
        <w:trPr>
          <w:trHeight w:val="382"/>
          <w:jc w:val="center"/>
        </w:trPr>
        <w:tc>
          <w:tcPr>
            <w:tcW w:w="10627" w:type="dxa"/>
            <w:gridSpan w:val="4"/>
          </w:tcPr>
          <w:p w14:paraId="094B6245" w14:textId="6B3BDE72" w:rsidR="00A621BD" w:rsidRPr="00010F8A" w:rsidRDefault="00A621BD" w:rsidP="00D97CB4">
            <w:pPr>
              <w:tabs>
                <w:tab w:val="left" w:pos="-720"/>
              </w:tabs>
              <w:suppressAutoHyphens/>
              <w:rPr>
                <w:rFonts w:asciiTheme="minorHAnsi" w:hAnsiTheme="minorHAnsi" w:cstheme="minorHAnsi"/>
                <w:b/>
                <w:bCs/>
                <w:spacing w:val="-2"/>
                <w:sz w:val="20"/>
                <w:szCs w:val="20"/>
                <w:lang w:val="fr-FR"/>
              </w:rPr>
            </w:pPr>
            <w:r w:rsidRPr="00010F8A">
              <w:rPr>
                <w:rFonts w:asciiTheme="minorHAnsi" w:hAnsiTheme="minorHAnsi" w:cstheme="minorHAnsi"/>
                <w:b/>
                <w:bCs/>
                <w:spacing w:val="-2"/>
                <w:sz w:val="20"/>
                <w:szCs w:val="20"/>
                <w:lang w:val="fr-FR"/>
              </w:rPr>
              <w:t xml:space="preserve">Vérifier 510: si </w:t>
            </w:r>
            <w:r w:rsidR="00167584" w:rsidRPr="00823A21">
              <w:rPr>
                <w:rFonts w:asciiTheme="minorHAnsi" w:hAnsiTheme="minorHAnsi" w:cstheme="minorHAnsi"/>
                <w:b/>
                <w:bCs/>
                <w:spacing w:val="-2"/>
                <w:sz w:val="20"/>
                <w:szCs w:val="20"/>
                <w:lang w:val="fr-FR"/>
              </w:rPr>
              <w:t>i</w:t>
            </w:r>
            <w:r w:rsidRPr="00010F8A">
              <w:rPr>
                <w:rFonts w:asciiTheme="minorHAnsi" w:hAnsiTheme="minorHAnsi" w:cstheme="minorHAnsi"/>
                <w:b/>
                <w:bCs/>
                <w:spacing w:val="-2"/>
                <w:sz w:val="20"/>
                <w:szCs w:val="20"/>
                <w:lang w:val="fr-FR"/>
              </w:rPr>
              <w:t>=1 ou 2 alors demander 56</w:t>
            </w:r>
            <w:r w:rsidR="00167584" w:rsidRPr="00823A21">
              <w:rPr>
                <w:rFonts w:asciiTheme="minorHAnsi" w:hAnsiTheme="minorHAnsi" w:cstheme="minorHAnsi"/>
                <w:b/>
                <w:bCs/>
                <w:spacing w:val="-2"/>
                <w:sz w:val="20"/>
                <w:szCs w:val="20"/>
                <w:lang w:val="fr-FR"/>
              </w:rPr>
              <w:t>7</w:t>
            </w:r>
            <w:r w:rsidRPr="00010F8A">
              <w:rPr>
                <w:rFonts w:asciiTheme="minorHAnsi" w:hAnsiTheme="minorHAnsi" w:cstheme="minorHAnsi"/>
                <w:b/>
                <w:bCs/>
                <w:spacing w:val="-2"/>
                <w:sz w:val="20"/>
                <w:szCs w:val="20"/>
                <w:lang w:val="fr-FR"/>
              </w:rPr>
              <w:t>-5</w:t>
            </w:r>
            <w:r w:rsidR="00167584" w:rsidRPr="00823A21">
              <w:rPr>
                <w:rFonts w:asciiTheme="minorHAnsi" w:hAnsiTheme="minorHAnsi" w:cstheme="minorHAnsi"/>
                <w:b/>
                <w:bCs/>
                <w:spacing w:val="-2"/>
                <w:sz w:val="20"/>
                <w:szCs w:val="20"/>
                <w:lang w:val="fr-FR"/>
              </w:rPr>
              <w:t>69</w:t>
            </w:r>
            <w:r w:rsidRPr="00010F8A">
              <w:rPr>
                <w:rFonts w:asciiTheme="minorHAnsi" w:hAnsiTheme="minorHAnsi" w:cstheme="minorHAnsi"/>
                <w:b/>
                <w:bCs/>
                <w:spacing w:val="-2"/>
                <w:sz w:val="20"/>
                <w:szCs w:val="20"/>
                <w:lang w:val="fr-FR"/>
              </w:rPr>
              <w:t xml:space="preserve">; </w:t>
            </w:r>
          </w:p>
          <w:p w14:paraId="1934C83F" w14:textId="7242B7B6" w:rsidR="00B2503A" w:rsidRPr="00823A21" w:rsidRDefault="00A621BD" w:rsidP="00D97CB4">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lang w:val="fr-FR"/>
              </w:rPr>
              <w:t>sinon passer à 57</w:t>
            </w:r>
            <w:r w:rsidR="00167584" w:rsidRPr="00823A21">
              <w:rPr>
                <w:rFonts w:asciiTheme="minorHAnsi" w:hAnsiTheme="minorHAnsi" w:cstheme="minorHAnsi"/>
                <w:b/>
                <w:bCs/>
                <w:spacing w:val="-2"/>
                <w:sz w:val="20"/>
                <w:szCs w:val="20"/>
                <w:lang w:val="fr-FR"/>
              </w:rPr>
              <w:t>0</w:t>
            </w:r>
          </w:p>
        </w:tc>
      </w:tr>
      <w:tr w:rsidR="007B1E83" w:rsidRPr="00594147" w14:paraId="35F5BF1C" w14:textId="77777777" w:rsidTr="00FD32FD">
        <w:trPr>
          <w:trHeight w:val="382"/>
          <w:jc w:val="center"/>
        </w:trPr>
        <w:tc>
          <w:tcPr>
            <w:tcW w:w="658" w:type="dxa"/>
          </w:tcPr>
          <w:p w14:paraId="375A2927" w14:textId="630D2EB4" w:rsidR="007B1E83" w:rsidRPr="00823A21" w:rsidRDefault="007B1E83" w:rsidP="007B1E83">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567</w:t>
            </w:r>
          </w:p>
        </w:tc>
        <w:tc>
          <w:tcPr>
            <w:tcW w:w="5291" w:type="dxa"/>
          </w:tcPr>
          <w:p w14:paraId="1FD32CD6" w14:textId="048EC5F8" w:rsidR="007B1E83" w:rsidRPr="00823A21" w:rsidRDefault="007B1E83" w:rsidP="007B1E83">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quels sont les bénéfices d’adopter la </w:t>
            </w:r>
            <w:proofErr w:type="spellStart"/>
            <w:r w:rsidR="009A2441" w:rsidRPr="00823A21">
              <w:rPr>
                <w:rFonts w:asciiTheme="minorHAnsi" w:hAnsiTheme="minorHAnsi" w:cstheme="minorHAnsi"/>
                <w:bCs/>
                <w:color w:val="000000"/>
                <w:sz w:val="20"/>
                <w:szCs w:val="20"/>
                <w:lang w:val="fr-FR" w:eastAsia="en-IN"/>
              </w:rPr>
              <w:t>sterilisation</w:t>
            </w:r>
            <w:proofErr w:type="spellEnd"/>
            <w:r w:rsidR="009A2441" w:rsidRPr="00823A21">
              <w:rPr>
                <w:rFonts w:asciiTheme="minorHAnsi" w:hAnsiTheme="minorHAnsi" w:cstheme="minorHAnsi"/>
                <w:bCs/>
                <w:color w:val="000000"/>
                <w:sz w:val="20"/>
                <w:szCs w:val="20"/>
                <w:lang w:val="fr-FR" w:eastAsia="en-IN"/>
              </w:rPr>
              <w:t xml:space="preserve"> </w:t>
            </w:r>
            <w:r w:rsidR="003A79FF" w:rsidRPr="00010F8A">
              <w:rPr>
                <w:rFonts w:asciiTheme="minorHAnsi" w:hAnsiTheme="minorHAnsi" w:cstheme="minorHAnsi"/>
                <w:bCs/>
                <w:color w:val="000000"/>
                <w:sz w:val="20"/>
                <w:szCs w:val="20"/>
                <w:lang w:val="fr-FR" w:eastAsia="en-IN"/>
              </w:rPr>
              <w:t xml:space="preserve">masculine </w:t>
            </w:r>
            <w:r w:rsidR="009A2441" w:rsidRPr="00823A21">
              <w:rPr>
                <w:rFonts w:asciiTheme="minorHAnsi" w:hAnsiTheme="minorHAnsi" w:cstheme="minorHAnsi"/>
                <w:bCs/>
                <w:color w:val="000000"/>
                <w:sz w:val="20"/>
                <w:szCs w:val="20"/>
                <w:lang w:val="fr-FR" w:eastAsia="en-IN"/>
              </w:rPr>
              <w:t>ou</w:t>
            </w:r>
            <w:r w:rsidRPr="00823A21">
              <w:rPr>
                <w:rFonts w:asciiTheme="minorHAnsi" w:hAnsiTheme="minorHAnsi" w:cstheme="minorHAnsi"/>
                <w:bCs/>
                <w:color w:val="000000"/>
                <w:sz w:val="20"/>
                <w:szCs w:val="20"/>
                <w:lang w:val="fr-FR" w:eastAsia="en-IN"/>
              </w:rPr>
              <w:t xml:space="preserve"> pourquoi </w:t>
            </w:r>
            <w:r w:rsidR="003A79FF" w:rsidRPr="00010F8A">
              <w:rPr>
                <w:rFonts w:asciiTheme="minorHAnsi" w:hAnsiTheme="minorHAnsi" w:cstheme="minorHAnsi"/>
                <w:bCs/>
                <w:color w:val="000000"/>
                <w:sz w:val="20"/>
                <w:szCs w:val="20"/>
                <w:lang w:val="fr-FR" w:eastAsia="en-IN"/>
              </w:rPr>
              <w:t>un homme</w:t>
            </w:r>
            <w:r w:rsidRPr="00823A21">
              <w:rPr>
                <w:rFonts w:asciiTheme="minorHAnsi" w:hAnsiTheme="minorHAnsi" w:cstheme="minorHAnsi"/>
                <w:bCs/>
                <w:color w:val="000000"/>
                <w:sz w:val="20"/>
                <w:szCs w:val="20"/>
                <w:lang w:val="fr-FR" w:eastAsia="en-IN"/>
              </w:rPr>
              <w:t xml:space="preserve"> devrait utiliser cette méthode ?</w:t>
            </w:r>
          </w:p>
          <w:p w14:paraId="71C5F242" w14:textId="6A2899B9" w:rsidR="007B1E83" w:rsidRPr="00010F8A" w:rsidRDefault="007B1E83" w:rsidP="007B1E83">
            <w:pPr>
              <w:tabs>
                <w:tab w:val="left" w:pos="-720"/>
              </w:tabs>
              <w:suppressAutoHyphens/>
              <w:rPr>
                <w:rFonts w:asciiTheme="minorHAnsi" w:hAnsiTheme="minorHAnsi" w:cstheme="minorHAnsi"/>
                <w:bCs/>
                <w:sz w:val="20"/>
                <w:szCs w:val="20"/>
                <w:lang w:val="fr-FR"/>
              </w:rPr>
            </w:pPr>
          </w:p>
          <w:p w14:paraId="23CEC87C"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259F6594" w14:textId="30654AB8" w:rsidR="00AD78B4" w:rsidRPr="00823A21" w:rsidRDefault="00AD78B4" w:rsidP="007B1E83">
            <w:pPr>
              <w:tabs>
                <w:tab w:val="left" w:pos="-720"/>
              </w:tabs>
              <w:suppressAutoHyphens/>
              <w:rPr>
                <w:rFonts w:asciiTheme="minorHAnsi" w:hAnsiTheme="minorHAnsi" w:cstheme="minorHAnsi"/>
                <w:bCs/>
                <w:color w:val="000000"/>
                <w:sz w:val="20"/>
                <w:szCs w:val="20"/>
                <w:lang w:val="fr-FR" w:eastAsia="en-IN"/>
              </w:rPr>
            </w:pPr>
          </w:p>
        </w:tc>
        <w:tc>
          <w:tcPr>
            <w:tcW w:w="3827" w:type="dxa"/>
          </w:tcPr>
          <w:p w14:paraId="1F589D3F"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Procédure unique </w:t>
            </w:r>
            <w:r w:rsidRPr="00823A21">
              <w:rPr>
                <w:rFonts w:asciiTheme="minorHAnsi" w:hAnsiTheme="minorHAnsi" w:cstheme="minorHAnsi"/>
                <w:bCs/>
                <w:color w:val="000000"/>
                <w:sz w:val="20"/>
                <w:szCs w:val="20"/>
                <w:lang w:val="fr-FR" w:eastAsia="en-IN"/>
              </w:rPr>
              <w:tab/>
              <w:t>A</w:t>
            </w:r>
          </w:p>
          <w:p w14:paraId="259549FD"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Aucune autre contraception n’est nécessaire </w:t>
            </w:r>
            <w:r w:rsidRPr="00823A21">
              <w:rPr>
                <w:rFonts w:asciiTheme="minorHAnsi" w:hAnsiTheme="minorHAnsi" w:cstheme="minorHAnsi"/>
                <w:bCs/>
                <w:color w:val="000000"/>
                <w:sz w:val="20"/>
                <w:szCs w:val="20"/>
                <w:lang w:val="fr-FR" w:eastAsia="en-IN"/>
              </w:rPr>
              <w:tab/>
              <w:t>B</w:t>
            </w:r>
          </w:p>
          <w:p w14:paraId="6B44290D"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Plus d’enfants après utilisation </w:t>
            </w:r>
            <w:r w:rsidRPr="00823A21">
              <w:rPr>
                <w:rFonts w:asciiTheme="minorHAnsi" w:hAnsiTheme="minorHAnsi" w:cstheme="minorHAnsi"/>
                <w:bCs/>
                <w:color w:val="000000"/>
                <w:sz w:val="20"/>
                <w:szCs w:val="20"/>
                <w:lang w:val="fr-FR" w:eastAsia="en-IN"/>
              </w:rPr>
              <w:tab/>
              <w:t>C</w:t>
            </w:r>
          </w:p>
          <w:p w14:paraId="30E7D621"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Procédure simple </w:t>
            </w:r>
            <w:r w:rsidRPr="00823A21">
              <w:rPr>
                <w:rFonts w:asciiTheme="minorHAnsi" w:hAnsiTheme="minorHAnsi" w:cstheme="minorHAnsi"/>
                <w:bCs/>
                <w:color w:val="000000"/>
                <w:sz w:val="20"/>
                <w:szCs w:val="20"/>
                <w:lang w:val="fr-FR" w:eastAsia="en-IN"/>
              </w:rPr>
              <w:tab/>
              <w:t>D</w:t>
            </w:r>
          </w:p>
          <w:p w14:paraId="490E73F3"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Facilement disponible </w:t>
            </w:r>
            <w:r w:rsidRPr="00823A21">
              <w:rPr>
                <w:rFonts w:asciiTheme="minorHAnsi" w:hAnsiTheme="minorHAnsi" w:cstheme="minorHAnsi"/>
                <w:bCs/>
                <w:color w:val="000000"/>
                <w:sz w:val="20"/>
                <w:szCs w:val="20"/>
                <w:lang w:val="fr-FR" w:eastAsia="en-IN"/>
              </w:rPr>
              <w:tab/>
              <w:t xml:space="preserve">E </w:t>
            </w:r>
          </w:p>
          <w:p w14:paraId="4A830173" w14:textId="32632DB1" w:rsidR="007B1E83" w:rsidRPr="00823A21" w:rsidRDefault="007B1E83" w:rsidP="007B1E83">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 (Précisez)</w:t>
            </w:r>
            <w:r w:rsidRPr="00823A21">
              <w:rPr>
                <w:rFonts w:asciiTheme="minorHAnsi" w:hAnsiTheme="minorHAnsi" w:cstheme="minorHAnsi"/>
                <w:noProof/>
                <w:color w:val="000000" w:themeColor="text1"/>
                <w:sz w:val="20"/>
                <w:szCs w:val="20"/>
                <w:lang w:val="fr-FR" w:eastAsia="en-IN"/>
              </w:rPr>
              <w:tab/>
            </w:r>
            <w:r w:rsidRPr="00823A21">
              <w:rPr>
                <w:rFonts w:asciiTheme="minorHAnsi" w:hAnsiTheme="minorHAnsi" w:cstheme="minorHAnsi"/>
                <w:noProof/>
                <w:color w:val="000000" w:themeColor="text1"/>
                <w:sz w:val="20"/>
                <w:szCs w:val="20"/>
                <w:lang w:val="fr-FR" w:eastAsia="en-IN"/>
              </w:rPr>
              <w:tab/>
              <w:t>X</w:t>
            </w:r>
          </w:p>
          <w:p w14:paraId="1EDB8041"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Pas d’avantages</w:t>
            </w:r>
            <w:r w:rsidRPr="00823A21">
              <w:rPr>
                <w:rFonts w:asciiTheme="minorHAnsi" w:hAnsiTheme="minorHAnsi" w:cstheme="minorHAnsi"/>
                <w:bCs/>
                <w:color w:val="000000"/>
                <w:sz w:val="20"/>
                <w:szCs w:val="20"/>
                <w:lang w:val="fr-FR" w:eastAsia="en-IN"/>
              </w:rPr>
              <w:tab/>
              <w:t>Y</w:t>
            </w:r>
          </w:p>
          <w:p w14:paraId="4D26AADB" w14:textId="05C2738C"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8254E3"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Z</w:t>
            </w:r>
          </w:p>
        </w:tc>
        <w:tc>
          <w:tcPr>
            <w:tcW w:w="851" w:type="dxa"/>
          </w:tcPr>
          <w:p w14:paraId="5F7566CD" w14:textId="77777777" w:rsidR="007B1E83" w:rsidRPr="00823A21" w:rsidRDefault="007B1E83" w:rsidP="007B1E83">
            <w:pPr>
              <w:tabs>
                <w:tab w:val="left" w:pos="-720"/>
              </w:tabs>
              <w:suppressAutoHyphens/>
              <w:rPr>
                <w:rFonts w:asciiTheme="minorHAnsi" w:hAnsiTheme="minorHAnsi" w:cstheme="minorHAnsi"/>
                <w:spacing w:val="-2"/>
                <w:sz w:val="20"/>
                <w:szCs w:val="20"/>
                <w:lang w:val="fr-FR"/>
              </w:rPr>
            </w:pPr>
          </w:p>
        </w:tc>
      </w:tr>
      <w:tr w:rsidR="006F04B3" w:rsidRPr="00010F8A" w14:paraId="56377FB0" w14:textId="77777777" w:rsidTr="00FD32FD">
        <w:trPr>
          <w:trHeight w:val="382"/>
          <w:jc w:val="center"/>
        </w:trPr>
        <w:tc>
          <w:tcPr>
            <w:tcW w:w="658" w:type="dxa"/>
          </w:tcPr>
          <w:p w14:paraId="2FB15995" w14:textId="396FB195"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w:t>
            </w:r>
            <w:r w:rsidR="000B79BD" w:rsidRPr="00823A21">
              <w:rPr>
                <w:rFonts w:asciiTheme="minorHAnsi" w:hAnsiTheme="minorHAnsi" w:cstheme="minorHAnsi"/>
                <w:spacing w:val="-2"/>
                <w:sz w:val="20"/>
                <w:szCs w:val="20"/>
                <w:lang w:val="fr-FR"/>
              </w:rPr>
              <w:t>8</w:t>
            </w:r>
          </w:p>
        </w:tc>
        <w:tc>
          <w:tcPr>
            <w:tcW w:w="5291" w:type="dxa"/>
          </w:tcPr>
          <w:p w14:paraId="01FB88B3" w14:textId="667D36FF" w:rsidR="007B1E83" w:rsidRPr="00823A21" w:rsidRDefault="007B1E83" w:rsidP="007B1E83">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 xml:space="preserve">Quels sont les problèmes auxquels un client peut faire face pendant ou après une </w:t>
            </w:r>
            <w:r w:rsidR="00252CCC" w:rsidRPr="00823A21">
              <w:rPr>
                <w:rFonts w:asciiTheme="minorHAnsi" w:hAnsiTheme="minorHAnsi" w:cstheme="minorHAnsi"/>
                <w:bCs/>
                <w:color w:val="000000"/>
                <w:sz w:val="20"/>
                <w:szCs w:val="20"/>
                <w:lang w:val="fr-FR" w:eastAsia="en-IN"/>
              </w:rPr>
              <w:t>stér</w:t>
            </w:r>
            <w:r w:rsidRPr="00823A21">
              <w:rPr>
                <w:rFonts w:asciiTheme="minorHAnsi" w:hAnsiTheme="minorHAnsi" w:cstheme="minorHAnsi"/>
                <w:bCs/>
                <w:color w:val="000000"/>
                <w:sz w:val="20"/>
                <w:szCs w:val="20"/>
                <w:lang w:val="fr-FR" w:eastAsia="en-IN"/>
              </w:rPr>
              <w:t>ilisation masculine</w:t>
            </w:r>
          </w:p>
          <w:p w14:paraId="5809161F" w14:textId="77777777" w:rsidR="00B2503A" w:rsidRPr="00010F8A" w:rsidRDefault="00B2503A" w:rsidP="001714EC">
            <w:pPr>
              <w:tabs>
                <w:tab w:val="left" w:pos="-720"/>
              </w:tabs>
              <w:suppressAutoHyphens/>
              <w:rPr>
                <w:rFonts w:asciiTheme="minorHAnsi" w:hAnsiTheme="minorHAnsi" w:cstheme="minorHAnsi"/>
                <w:bCs/>
                <w:sz w:val="20"/>
                <w:szCs w:val="20"/>
                <w:lang w:val="fr-FR"/>
              </w:rPr>
            </w:pPr>
          </w:p>
          <w:p w14:paraId="032C9E1B"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26F6EF48" w14:textId="134966DB" w:rsidR="00AD78B4" w:rsidRPr="00823A21" w:rsidRDefault="00AD78B4" w:rsidP="001714E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6A467725" w14:textId="69022343"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Réduit le plaisir sexuel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2C55A60D" w14:textId="46952206"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Réduit la capacité de travail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6CD011DE" w14:textId="37C1F286"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E</w:t>
            </w:r>
            <w:r w:rsidR="008254E3" w:rsidRPr="00823A21">
              <w:rPr>
                <w:rFonts w:asciiTheme="minorHAnsi" w:hAnsiTheme="minorHAnsi" w:cstheme="minorHAnsi"/>
                <w:bCs/>
                <w:color w:val="000000"/>
                <w:sz w:val="20"/>
                <w:szCs w:val="20"/>
                <w:lang w:val="fr-FR" w:eastAsia="en-IN"/>
              </w:rPr>
              <w:t>ch</w:t>
            </w:r>
            <w:r w:rsidRPr="00823A21">
              <w:rPr>
                <w:rFonts w:asciiTheme="minorHAnsi" w:hAnsiTheme="minorHAnsi" w:cstheme="minorHAnsi"/>
                <w:bCs/>
                <w:color w:val="000000"/>
                <w:sz w:val="20"/>
                <w:szCs w:val="20"/>
                <w:lang w:val="fr-FR" w:eastAsia="en-IN"/>
              </w:rPr>
              <w:t>ec de la méthode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054A66FD" w14:textId="0DA60722"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Faiblesse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125DBCC6" w14:textId="16E555D5"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Gain de poids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311FA8A2" w14:textId="3A015C4A"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proofErr w:type="spellStart"/>
            <w:r w:rsidRPr="00823A21">
              <w:rPr>
                <w:rFonts w:asciiTheme="minorHAnsi" w:hAnsiTheme="minorHAnsi" w:cstheme="minorHAnsi"/>
                <w:bCs/>
                <w:color w:val="000000"/>
                <w:sz w:val="20"/>
                <w:szCs w:val="20"/>
                <w:lang w:val="fr-FR" w:eastAsia="en-IN"/>
              </w:rPr>
              <w:t>Grastrite</w:t>
            </w:r>
            <w:proofErr w:type="spellEnd"/>
            <w:r w:rsidRPr="00823A21">
              <w:rPr>
                <w:rFonts w:asciiTheme="minorHAnsi" w:hAnsiTheme="minorHAnsi" w:cstheme="minorHAnsi"/>
                <w:bCs/>
                <w:color w:val="000000"/>
                <w:sz w:val="20"/>
                <w:szCs w:val="20"/>
                <w:lang w:val="fr-FR" w:eastAsia="en-IN"/>
              </w:rPr>
              <w:t>/acidité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26952B3D" w14:textId="0C29D2A6"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Ballonnements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G</w:t>
            </w:r>
          </w:p>
          <w:p w14:paraId="43A89B93" w14:textId="409B6F3F" w:rsidR="00B2503A" w:rsidRPr="00823A21" w:rsidRDefault="00B8339C"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36653D21" w14:textId="2C46300F"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Aucun problème</w:t>
            </w:r>
            <w:r w:rsidR="00B2503A" w:rsidRPr="00823A21">
              <w:rPr>
                <w:rFonts w:asciiTheme="minorHAnsi" w:hAnsiTheme="minorHAnsi" w:cstheme="minorHAnsi"/>
                <w:bCs/>
                <w:color w:val="000000"/>
                <w:sz w:val="20"/>
                <w:szCs w:val="20"/>
                <w:lang w:val="fr-FR" w:eastAsia="en-IN"/>
              </w:rPr>
              <w:tab/>
              <w:t>Y</w:t>
            </w:r>
          </w:p>
          <w:p w14:paraId="64E6F5F3" w14:textId="5A73E4FE"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8254E3"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0B7658C0"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1923CA" w:rsidRPr="00594147" w14:paraId="063EBB54" w14:textId="77777777" w:rsidTr="00FD32FD">
        <w:trPr>
          <w:trHeight w:val="382"/>
          <w:jc w:val="center"/>
        </w:trPr>
        <w:tc>
          <w:tcPr>
            <w:tcW w:w="658" w:type="dxa"/>
          </w:tcPr>
          <w:p w14:paraId="2A2A56C9" w14:textId="700FA4D6" w:rsidR="001923CA" w:rsidRPr="00823A21" w:rsidRDefault="001923CA" w:rsidP="001923CA">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569</w:t>
            </w:r>
          </w:p>
        </w:tc>
        <w:tc>
          <w:tcPr>
            <w:tcW w:w="5291" w:type="dxa"/>
          </w:tcPr>
          <w:p w14:paraId="35501A50" w14:textId="0293A51A" w:rsidR="001923CA" w:rsidRPr="00823A21" w:rsidRDefault="001923CA" w:rsidP="001923CA">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cette méthode est-t-elle adaptée pour la limitation des </w:t>
            </w:r>
            <w:r w:rsidR="009A2441" w:rsidRPr="00823A21">
              <w:rPr>
                <w:rFonts w:asciiTheme="minorHAnsi" w:hAnsiTheme="minorHAnsi" w:cstheme="minorHAnsi"/>
                <w:bCs/>
                <w:color w:val="000000"/>
                <w:sz w:val="20"/>
                <w:szCs w:val="20"/>
                <w:lang w:val="fr-FR" w:eastAsia="en-IN"/>
              </w:rPr>
              <w:t>naissances ?</w:t>
            </w:r>
          </w:p>
        </w:tc>
        <w:tc>
          <w:tcPr>
            <w:tcW w:w="3827" w:type="dxa"/>
          </w:tcPr>
          <w:p w14:paraId="5FC9C73F" w14:textId="77777777" w:rsidR="001923CA" w:rsidRPr="00823A21" w:rsidRDefault="001923CA" w:rsidP="001923CA">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5AEDA47C" w14:textId="77777777" w:rsidR="001923CA" w:rsidRPr="00823A21" w:rsidRDefault="001923CA" w:rsidP="001923CA">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2A5AD0A5" w14:textId="3DC057A3" w:rsidR="001923CA" w:rsidRPr="00823A21" w:rsidRDefault="001923CA" w:rsidP="001923CA">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8254E3"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790314B7" w14:textId="77777777" w:rsidR="001923CA" w:rsidRPr="00823A21" w:rsidRDefault="001923CA" w:rsidP="001923CA">
            <w:pPr>
              <w:tabs>
                <w:tab w:val="left" w:pos="-720"/>
              </w:tabs>
              <w:suppressAutoHyphens/>
              <w:rPr>
                <w:rFonts w:asciiTheme="minorHAnsi" w:hAnsiTheme="minorHAnsi" w:cstheme="minorHAnsi"/>
                <w:spacing w:val="-2"/>
                <w:sz w:val="20"/>
                <w:szCs w:val="20"/>
                <w:lang w:val="fr-FR"/>
              </w:rPr>
            </w:pPr>
          </w:p>
        </w:tc>
      </w:tr>
      <w:tr w:rsidR="00B2503A" w:rsidRPr="00594147" w14:paraId="6E21159E" w14:textId="77777777" w:rsidTr="00FD32FD">
        <w:trPr>
          <w:trHeight w:val="382"/>
          <w:jc w:val="center"/>
        </w:trPr>
        <w:tc>
          <w:tcPr>
            <w:tcW w:w="10627" w:type="dxa"/>
            <w:gridSpan w:val="4"/>
          </w:tcPr>
          <w:p w14:paraId="2FA528F5" w14:textId="003CB4DD" w:rsidR="00B2503A" w:rsidRPr="00823A21" w:rsidRDefault="001923CA" w:rsidP="001714EC">
            <w:pPr>
              <w:tabs>
                <w:tab w:val="left" w:pos="-720"/>
              </w:tabs>
              <w:suppressAutoHyphens/>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lang w:val="fr-FR"/>
              </w:rPr>
              <w:t>J’aimerai</w:t>
            </w:r>
            <w:r w:rsidR="00EE2A5B" w:rsidRPr="00010F8A">
              <w:rPr>
                <w:rFonts w:asciiTheme="minorHAnsi" w:hAnsiTheme="minorHAnsi" w:cstheme="minorHAnsi"/>
                <w:b/>
                <w:bCs/>
                <w:spacing w:val="-2"/>
                <w:sz w:val="20"/>
                <w:szCs w:val="20"/>
                <w:lang w:val="fr-FR"/>
              </w:rPr>
              <w:t xml:space="preserve"> </w:t>
            </w:r>
            <w:r w:rsidRPr="00823A21">
              <w:rPr>
                <w:rFonts w:asciiTheme="minorHAnsi" w:hAnsiTheme="minorHAnsi" w:cstheme="minorHAnsi"/>
                <w:b/>
                <w:bCs/>
                <w:spacing w:val="-2"/>
                <w:sz w:val="20"/>
                <w:szCs w:val="20"/>
                <w:lang w:val="fr-FR"/>
              </w:rPr>
              <w:t xml:space="preserve">maintenant connaître votre point de vue sur l’importance de l’utilisation des méthodes de planification familiale. </w:t>
            </w:r>
          </w:p>
        </w:tc>
      </w:tr>
      <w:tr w:rsidR="006F04B3" w:rsidRPr="00010F8A" w14:paraId="0494C6F4" w14:textId="77777777" w:rsidTr="00FD32FD">
        <w:trPr>
          <w:trHeight w:val="382"/>
          <w:jc w:val="center"/>
        </w:trPr>
        <w:tc>
          <w:tcPr>
            <w:tcW w:w="658" w:type="dxa"/>
          </w:tcPr>
          <w:p w14:paraId="06474DB5" w14:textId="0FA5C456"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57</w:t>
            </w:r>
            <w:r w:rsidR="000B79BD" w:rsidRPr="00823A21">
              <w:rPr>
                <w:rFonts w:asciiTheme="minorHAnsi" w:hAnsiTheme="minorHAnsi" w:cstheme="minorHAnsi"/>
                <w:spacing w:val="-2"/>
                <w:sz w:val="20"/>
                <w:szCs w:val="20"/>
                <w:lang w:val="fr-FR"/>
              </w:rPr>
              <w:t>0</w:t>
            </w:r>
          </w:p>
        </w:tc>
        <w:tc>
          <w:tcPr>
            <w:tcW w:w="5291" w:type="dxa"/>
          </w:tcPr>
          <w:p w14:paraId="787CBD3E" w14:textId="2E738C8C" w:rsidR="00B2503A" w:rsidRPr="00823A21" w:rsidRDefault="00B20DDE"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pourquoi est-il important pour les femmes et les couples d’utiliser des méthodes de contraception ?</w:t>
            </w:r>
          </w:p>
          <w:p w14:paraId="19823F2B" w14:textId="77777777" w:rsidR="00B2503A" w:rsidRPr="00010F8A" w:rsidRDefault="00B2503A" w:rsidP="001714EC">
            <w:pPr>
              <w:tabs>
                <w:tab w:val="left" w:pos="-720"/>
              </w:tabs>
              <w:suppressAutoHyphens/>
              <w:rPr>
                <w:rFonts w:asciiTheme="minorHAnsi" w:hAnsiTheme="minorHAnsi" w:cstheme="minorHAnsi"/>
                <w:bCs/>
                <w:sz w:val="20"/>
                <w:szCs w:val="20"/>
                <w:lang w:val="fr-FR"/>
              </w:rPr>
            </w:pPr>
          </w:p>
          <w:p w14:paraId="4266C974"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10275A00" w14:textId="27AD6638" w:rsidR="00AD78B4" w:rsidRPr="00823A21" w:rsidRDefault="00AD78B4" w:rsidP="001714EC">
            <w:pPr>
              <w:tabs>
                <w:tab w:val="left" w:pos="-720"/>
              </w:tabs>
              <w:suppressAutoHyphens/>
              <w:rPr>
                <w:rFonts w:asciiTheme="minorHAnsi" w:hAnsiTheme="minorHAnsi" w:cstheme="minorHAnsi"/>
                <w:b/>
                <w:color w:val="000000"/>
                <w:sz w:val="20"/>
                <w:szCs w:val="20"/>
                <w:lang w:val="fr-FR" w:eastAsia="en-IN"/>
              </w:rPr>
            </w:pPr>
          </w:p>
        </w:tc>
        <w:tc>
          <w:tcPr>
            <w:tcW w:w="3827" w:type="dxa"/>
          </w:tcPr>
          <w:p w14:paraId="50B4767C" w14:textId="58CD0C80" w:rsidR="00B2503A" w:rsidRPr="00823A21" w:rsidRDefault="00B20DDE" w:rsidP="001714EC">
            <w:pPr>
              <w:tabs>
                <w:tab w:val="right" w:leader="dot" w:pos="3924"/>
              </w:tabs>
              <w:suppressAutoHyphens/>
              <w:rPr>
                <w:rFonts w:asciiTheme="minorHAnsi" w:hAnsiTheme="minorHAnsi" w:cstheme="minorHAnsi"/>
                <w:bCs/>
                <w:noProof/>
                <w:sz w:val="20"/>
                <w:szCs w:val="20"/>
                <w:lang w:val="fr-FR" w:eastAsia="en-IN"/>
              </w:rPr>
            </w:pPr>
            <w:r w:rsidRPr="00823A21">
              <w:rPr>
                <w:rFonts w:asciiTheme="minorHAnsi" w:hAnsiTheme="minorHAnsi" w:cstheme="minorHAnsi"/>
                <w:bCs/>
                <w:noProof/>
                <w:sz w:val="20"/>
                <w:szCs w:val="20"/>
                <w:lang w:val="fr-FR" w:eastAsia="en-IN"/>
              </w:rPr>
              <w:t>Limiter la taille des familles</w:t>
            </w:r>
            <w:r w:rsidR="00B2503A" w:rsidRPr="00823A21">
              <w:rPr>
                <w:rFonts w:asciiTheme="minorHAnsi" w:hAnsiTheme="minorHAnsi" w:cstheme="minorHAnsi"/>
                <w:bCs/>
                <w:color w:val="000000"/>
                <w:sz w:val="20"/>
                <w:szCs w:val="20"/>
                <w:rtl/>
                <w:lang w:val="fr-FR" w:eastAsia="en-IN"/>
              </w:rPr>
              <w:t xml:space="preserve"> </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A</w:t>
            </w:r>
          </w:p>
          <w:p w14:paraId="36324DA3" w14:textId="16EED1DF" w:rsidR="00B2503A" w:rsidRPr="00823A21" w:rsidRDefault="00B20DDE" w:rsidP="001714EC">
            <w:pPr>
              <w:tabs>
                <w:tab w:val="right" w:leader="dot" w:pos="3924"/>
              </w:tabs>
              <w:suppressAutoHyphens/>
              <w:rPr>
                <w:rFonts w:asciiTheme="minorHAnsi" w:hAnsiTheme="minorHAnsi" w:cstheme="minorHAnsi"/>
                <w:bCs/>
                <w:noProof/>
                <w:sz w:val="20"/>
                <w:szCs w:val="20"/>
                <w:lang w:val="fr-FR" w:eastAsia="en-IN"/>
              </w:rPr>
            </w:pPr>
            <w:r w:rsidRPr="00823A21">
              <w:rPr>
                <w:rFonts w:asciiTheme="minorHAnsi" w:hAnsiTheme="minorHAnsi" w:cstheme="minorHAnsi"/>
                <w:bCs/>
                <w:noProof/>
                <w:sz w:val="20"/>
                <w:szCs w:val="20"/>
                <w:lang w:val="fr-FR" w:eastAsia="en-IN"/>
              </w:rPr>
              <w:t>Espacer</w:t>
            </w:r>
            <w:r w:rsidR="008254E3" w:rsidRPr="00823A21">
              <w:rPr>
                <w:rFonts w:asciiTheme="minorHAnsi" w:hAnsiTheme="minorHAnsi" w:cstheme="minorHAnsi"/>
                <w:bCs/>
                <w:noProof/>
                <w:sz w:val="20"/>
                <w:szCs w:val="20"/>
                <w:lang w:val="fr-FR" w:eastAsia="en-IN"/>
              </w:rPr>
              <w:t xml:space="preserve"> </w:t>
            </w:r>
            <w:r w:rsidRPr="00823A21">
              <w:rPr>
                <w:rFonts w:asciiTheme="minorHAnsi" w:hAnsiTheme="minorHAnsi" w:cstheme="minorHAnsi"/>
                <w:bCs/>
                <w:noProof/>
                <w:sz w:val="20"/>
                <w:szCs w:val="20"/>
                <w:lang w:val="fr-FR" w:eastAsia="en-IN"/>
              </w:rPr>
              <w:t>les naissances</w:t>
            </w:r>
            <w:r w:rsidR="00B2503A" w:rsidRPr="00823A21">
              <w:rPr>
                <w:rFonts w:asciiTheme="minorHAnsi" w:hAnsiTheme="minorHAnsi" w:cstheme="minorHAnsi"/>
                <w:bCs/>
                <w:color w:val="000000"/>
                <w:sz w:val="20"/>
                <w:szCs w:val="20"/>
                <w:rtl/>
                <w:lang w:val="fr-FR" w:eastAsia="en-IN"/>
              </w:rPr>
              <w:t xml:space="preserve"> </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B</w:t>
            </w:r>
          </w:p>
          <w:p w14:paraId="42D930D8" w14:textId="360CC565"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Prévenir les grossesses non désirées</w:t>
            </w:r>
            <w:r w:rsidR="00B2503A" w:rsidRPr="00823A21">
              <w:rPr>
                <w:rFonts w:asciiTheme="minorHAnsi" w:hAnsiTheme="minorHAnsi" w:cstheme="minorHAnsi"/>
                <w:bCs/>
                <w:color w:val="000000"/>
                <w:sz w:val="20"/>
                <w:szCs w:val="20"/>
                <w:rtl/>
                <w:lang w:val="fr-FR" w:eastAsia="en-IN"/>
              </w:rPr>
              <w:t xml:space="preserve"> </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C</w:t>
            </w:r>
          </w:p>
          <w:p w14:paraId="2133A503" w14:textId="3ACEF558"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Prévenir les avortements</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 xml:space="preserve">D     </w:t>
            </w:r>
          </w:p>
          <w:p w14:paraId="554E360F" w14:textId="21D80AF4"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Diminution du risque de décès maternels</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E</w:t>
            </w:r>
          </w:p>
          <w:p w14:paraId="347CD2B7" w14:textId="76CCAD39"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Diminution du risque de décès néonatals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F</w:t>
            </w:r>
          </w:p>
          <w:p w14:paraId="33AC7439" w14:textId="0ECCA102"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Diminution du risque d’accouchement prématuré</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G</w:t>
            </w:r>
          </w:p>
          <w:p w14:paraId="79F37BF4" w14:textId="4E6F7B9C"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Risque réduit de faible poids à la naissance</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H</w:t>
            </w:r>
          </w:p>
          <w:p w14:paraId="2018A151" w14:textId="03C6B361"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Risque plus faible d’avoir un enfant de petite taille pour l’âge gestationnel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I</w:t>
            </w:r>
          </w:p>
          <w:p w14:paraId="6BF16402" w14:textId="0F513CC7"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Avantages financiers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J</w:t>
            </w:r>
          </w:p>
          <w:p w14:paraId="26969AC9" w14:textId="2735FA57"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Mieux élever les enfants</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K</w:t>
            </w:r>
          </w:p>
          <w:p w14:paraId="7ABCE6CF" w14:textId="478A98FD"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Garantir les droits reproductifs des femmes</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L</w:t>
            </w:r>
          </w:p>
          <w:p w14:paraId="3BEF9294" w14:textId="25FF7AAC" w:rsidR="00B2503A" w:rsidRPr="00823A21" w:rsidRDefault="00B20DDE" w:rsidP="00B20DDE">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Autres</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tc>
        <w:tc>
          <w:tcPr>
            <w:tcW w:w="851" w:type="dxa"/>
          </w:tcPr>
          <w:p w14:paraId="70D70982"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4E6276AC" w14:textId="77777777" w:rsidR="00E2649D" w:rsidRPr="00823A21" w:rsidRDefault="00E2649D" w:rsidP="00FD32FD">
      <w:pPr>
        <w:ind w:left="720"/>
        <w:jc w:val="center"/>
        <w:rPr>
          <w:rFonts w:asciiTheme="minorHAnsi" w:hAnsiTheme="minorHAnsi" w:cstheme="minorHAnsi"/>
          <w:b/>
          <w:bCs/>
          <w:sz w:val="20"/>
          <w:szCs w:val="20"/>
          <w:lang w:val="fr-FR"/>
        </w:rPr>
      </w:pPr>
    </w:p>
    <w:p w14:paraId="0EEBF42B" w14:textId="77777777" w:rsidR="00257A62" w:rsidRPr="00010F8A" w:rsidRDefault="00257A62" w:rsidP="00FD32FD">
      <w:pPr>
        <w:ind w:left="720"/>
        <w:jc w:val="center"/>
        <w:rPr>
          <w:rFonts w:asciiTheme="minorHAnsi" w:hAnsiTheme="minorHAnsi" w:cstheme="minorHAnsi"/>
          <w:b/>
          <w:bCs/>
          <w:sz w:val="22"/>
          <w:szCs w:val="22"/>
          <w:lang w:val="fr-FR"/>
        </w:rPr>
      </w:pPr>
    </w:p>
    <w:p w14:paraId="78D54400" w14:textId="77777777" w:rsidR="008847F1" w:rsidRDefault="008847F1" w:rsidP="00FD32FD">
      <w:pPr>
        <w:ind w:left="720"/>
        <w:jc w:val="center"/>
        <w:rPr>
          <w:rFonts w:asciiTheme="minorHAnsi" w:hAnsiTheme="minorHAnsi" w:cstheme="minorHAnsi"/>
          <w:b/>
          <w:bCs/>
          <w:sz w:val="22"/>
          <w:szCs w:val="22"/>
          <w:lang w:val="fr-FR"/>
        </w:rPr>
      </w:pPr>
    </w:p>
    <w:p w14:paraId="28D04EBE" w14:textId="77777777" w:rsidR="008847F1" w:rsidRDefault="008847F1" w:rsidP="00FD32FD">
      <w:pPr>
        <w:ind w:left="720"/>
        <w:jc w:val="center"/>
        <w:rPr>
          <w:rFonts w:asciiTheme="minorHAnsi" w:hAnsiTheme="minorHAnsi" w:cstheme="minorHAnsi"/>
          <w:b/>
          <w:bCs/>
          <w:sz w:val="22"/>
          <w:szCs w:val="22"/>
          <w:lang w:val="fr-FR"/>
        </w:rPr>
      </w:pPr>
    </w:p>
    <w:p w14:paraId="2FE8A76C" w14:textId="77777777" w:rsidR="008847F1" w:rsidRDefault="008847F1" w:rsidP="00FD32FD">
      <w:pPr>
        <w:ind w:left="720"/>
        <w:jc w:val="center"/>
        <w:rPr>
          <w:rFonts w:asciiTheme="minorHAnsi" w:hAnsiTheme="minorHAnsi" w:cstheme="minorHAnsi"/>
          <w:b/>
          <w:bCs/>
          <w:sz w:val="22"/>
          <w:szCs w:val="22"/>
          <w:lang w:val="fr-FR"/>
        </w:rPr>
      </w:pPr>
    </w:p>
    <w:p w14:paraId="067E2181" w14:textId="77777777" w:rsidR="008847F1" w:rsidRDefault="008847F1" w:rsidP="00FD32FD">
      <w:pPr>
        <w:ind w:left="720"/>
        <w:jc w:val="center"/>
        <w:rPr>
          <w:rFonts w:asciiTheme="minorHAnsi" w:hAnsiTheme="minorHAnsi" w:cstheme="minorHAnsi"/>
          <w:b/>
          <w:bCs/>
          <w:sz w:val="22"/>
          <w:szCs w:val="22"/>
          <w:lang w:val="fr-FR"/>
        </w:rPr>
      </w:pPr>
    </w:p>
    <w:p w14:paraId="150AF8E3" w14:textId="1132B3B6" w:rsidR="00A517BF" w:rsidRPr="00823A21" w:rsidRDefault="004144C7" w:rsidP="00FD32FD">
      <w:pPr>
        <w:ind w:left="720"/>
        <w:jc w:val="center"/>
        <w:rPr>
          <w:rFonts w:asciiTheme="minorHAnsi" w:hAnsiTheme="minorHAnsi" w:cstheme="minorHAnsi"/>
          <w:b/>
          <w:bCs/>
          <w:sz w:val="22"/>
          <w:szCs w:val="22"/>
          <w:lang w:val="fr-FR"/>
        </w:rPr>
      </w:pPr>
      <w:r w:rsidRPr="00823A21">
        <w:rPr>
          <w:rFonts w:asciiTheme="minorHAnsi" w:hAnsiTheme="minorHAnsi" w:cstheme="minorHAnsi"/>
          <w:b/>
          <w:bCs/>
          <w:sz w:val="22"/>
          <w:szCs w:val="22"/>
          <w:lang w:val="fr-FR"/>
        </w:rPr>
        <w:t xml:space="preserve">SOUS SECTION </w:t>
      </w:r>
      <w:r w:rsidR="00A517BF" w:rsidRPr="00823A21">
        <w:rPr>
          <w:rFonts w:asciiTheme="minorHAnsi" w:hAnsiTheme="minorHAnsi" w:cstheme="minorHAnsi"/>
          <w:b/>
          <w:bCs/>
          <w:sz w:val="22"/>
          <w:szCs w:val="22"/>
          <w:lang w:val="fr-FR"/>
        </w:rPr>
        <w:t>5B</w:t>
      </w:r>
      <w:r w:rsidRPr="00823A21">
        <w:rPr>
          <w:rFonts w:asciiTheme="minorHAnsi" w:hAnsiTheme="minorHAnsi" w:cstheme="minorHAnsi"/>
          <w:b/>
          <w:bCs/>
          <w:sz w:val="22"/>
          <w:szCs w:val="22"/>
          <w:lang w:val="fr-FR"/>
        </w:rPr>
        <w:t xml:space="preserve"> </w:t>
      </w:r>
      <w:r w:rsidR="00A517BF" w:rsidRPr="00823A21">
        <w:rPr>
          <w:rFonts w:asciiTheme="minorHAnsi" w:hAnsiTheme="minorHAnsi" w:cstheme="minorHAnsi"/>
          <w:b/>
          <w:bCs/>
          <w:sz w:val="22"/>
          <w:szCs w:val="22"/>
          <w:lang w:val="fr-FR"/>
        </w:rPr>
        <w:t xml:space="preserve">: </w:t>
      </w:r>
      <w:r w:rsidR="00BB4C4B" w:rsidRPr="00010F8A">
        <w:rPr>
          <w:rFonts w:asciiTheme="minorHAnsi" w:hAnsiTheme="minorHAnsi" w:cstheme="minorHAnsi"/>
          <w:b/>
          <w:bCs/>
          <w:sz w:val="22"/>
          <w:szCs w:val="22"/>
          <w:lang w:val="fr-FR"/>
        </w:rPr>
        <w:t>ATTITUDE A L’EGARD DE LA PLANIFICATION FAMILIALE</w:t>
      </w:r>
    </w:p>
    <w:p w14:paraId="4B0A7F3C" w14:textId="0B930445" w:rsidR="004B5DC7" w:rsidRPr="00823A21" w:rsidRDefault="004B5DC7" w:rsidP="00FD32FD">
      <w:pPr>
        <w:ind w:left="720"/>
        <w:rPr>
          <w:rFonts w:asciiTheme="minorHAnsi" w:hAnsiTheme="minorHAnsi" w:cstheme="minorHAnsi"/>
          <w:sz w:val="20"/>
          <w:szCs w:val="20"/>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731"/>
        <w:gridCol w:w="5306"/>
        <w:gridCol w:w="891"/>
        <w:gridCol w:w="885"/>
        <w:gridCol w:w="1025"/>
        <w:gridCol w:w="885"/>
        <w:gridCol w:w="1040"/>
      </w:tblGrid>
      <w:tr w:rsidR="00C33365" w:rsidRPr="00594147" w14:paraId="38997D5D" w14:textId="77777777" w:rsidTr="00823A21">
        <w:trPr>
          <w:trHeight w:val="382"/>
          <w:jc w:val="center"/>
        </w:trPr>
        <w:tc>
          <w:tcPr>
            <w:tcW w:w="5000" w:type="pct"/>
            <w:gridSpan w:val="7"/>
          </w:tcPr>
          <w:p w14:paraId="6AF28C88" w14:textId="49090F8C" w:rsidR="00C33365" w:rsidRPr="00823A21" w:rsidRDefault="003F71C7" w:rsidP="00951C0C">
            <w:pPr>
              <w:tabs>
                <w:tab w:val="left" w:pos="-720"/>
              </w:tabs>
              <w:suppressAutoHyphens/>
              <w:jc w:val="center"/>
              <w:rPr>
                <w:rFonts w:asciiTheme="minorHAnsi" w:hAnsiTheme="minorHAnsi" w:cstheme="minorHAnsi"/>
                <w:b/>
                <w:bCs/>
                <w:spacing w:val="-2"/>
                <w:sz w:val="20"/>
                <w:szCs w:val="20"/>
                <w:lang w:val="fr-FR"/>
              </w:rPr>
            </w:pPr>
            <w:r w:rsidRPr="00823A21">
              <w:rPr>
                <w:rFonts w:asciiTheme="minorHAnsi" w:hAnsiTheme="minorHAnsi" w:cstheme="minorHAnsi"/>
                <w:b/>
                <w:color w:val="000000"/>
                <w:sz w:val="20"/>
                <w:szCs w:val="20"/>
                <w:lang w:val="fr-FR" w:eastAsia="en-IN"/>
              </w:rPr>
              <w:t xml:space="preserve">Je vais maintenant vous lire quelques </w:t>
            </w:r>
            <w:r w:rsidR="008254E3" w:rsidRPr="00823A21">
              <w:rPr>
                <w:rFonts w:asciiTheme="minorHAnsi" w:hAnsiTheme="minorHAnsi" w:cstheme="minorHAnsi"/>
                <w:b/>
                <w:color w:val="000000"/>
                <w:sz w:val="20"/>
                <w:szCs w:val="20"/>
                <w:lang w:val="fr-FR" w:eastAsia="en-IN"/>
              </w:rPr>
              <w:t>affirmations :</w:t>
            </w:r>
            <w:r w:rsidR="00C33365" w:rsidRPr="00823A21">
              <w:rPr>
                <w:rFonts w:asciiTheme="minorHAnsi" w:hAnsiTheme="minorHAnsi" w:cstheme="minorHAnsi"/>
                <w:b/>
                <w:color w:val="000000"/>
                <w:sz w:val="20"/>
                <w:szCs w:val="20"/>
                <w:lang w:val="fr-FR" w:eastAsia="en-IN"/>
              </w:rPr>
              <w:t xml:space="preserve"> </w:t>
            </w:r>
            <w:r w:rsidR="00951C0C" w:rsidRPr="00823A21">
              <w:rPr>
                <w:rFonts w:asciiTheme="minorHAnsi" w:hAnsiTheme="minorHAnsi" w:cstheme="minorHAnsi"/>
                <w:b/>
                <w:color w:val="000000"/>
                <w:sz w:val="20"/>
                <w:szCs w:val="20"/>
                <w:lang w:val="fr-FR" w:eastAsia="en-IN"/>
              </w:rPr>
              <w:t>Citez vos réponses comme</w:t>
            </w:r>
            <w:r w:rsidR="00C33365" w:rsidRPr="00823A21">
              <w:rPr>
                <w:rFonts w:asciiTheme="minorHAnsi" w:hAnsiTheme="minorHAnsi" w:cstheme="minorHAnsi"/>
                <w:b/>
                <w:color w:val="000000"/>
                <w:sz w:val="20"/>
                <w:szCs w:val="20"/>
                <w:lang w:val="fr-FR" w:eastAsia="en-IN"/>
              </w:rPr>
              <w:t xml:space="preserve"> ‘</w:t>
            </w:r>
            <w:r w:rsidR="00951C0C" w:rsidRPr="00823A21">
              <w:rPr>
                <w:rFonts w:asciiTheme="minorHAnsi" w:hAnsiTheme="minorHAnsi" w:cstheme="minorHAnsi"/>
                <w:b/>
                <w:color w:val="000000"/>
                <w:sz w:val="20"/>
                <w:szCs w:val="20"/>
                <w:lang w:val="fr-FR" w:eastAsia="en-IN"/>
              </w:rPr>
              <w:t>Pas du tout d’accord</w:t>
            </w:r>
            <w:r w:rsidR="00BB4C4B" w:rsidRPr="00010F8A">
              <w:rPr>
                <w:rFonts w:asciiTheme="minorHAnsi" w:hAnsiTheme="minorHAnsi" w:cstheme="minorHAnsi"/>
                <w:b/>
                <w:color w:val="000000"/>
                <w:sz w:val="20"/>
                <w:szCs w:val="20"/>
                <w:lang w:val="fr-FR" w:eastAsia="en-IN"/>
              </w:rPr>
              <w:t>’</w:t>
            </w:r>
            <w:r w:rsidR="00C33365" w:rsidRPr="00823A21">
              <w:rPr>
                <w:rFonts w:asciiTheme="minorHAnsi" w:hAnsiTheme="minorHAnsi" w:cstheme="minorHAnsi"/>
                <w:b/>
                <w:color w:val="000000"/>
                <w:sz w:val="20"/>
                <w:szCs w:val="20"/>
                <w:lang w:val="fr-FR" w:eastAsia="en-IN"/>
              </w:rPr>
              <w:t>, ‘</w:t>
            </w:r>
            <w:r w:rsidR="00951C0C" w:rsidRPr="00823A21">
              <w:rPr>
                <w:rFonts w:asciiTheme="minorHAnsi" w:hAnsiTheme="minorHAnsi" w:cstheme="minorHAnsi"/>
                <w:b/>
                <w:color w:val="000000"/>
                <w:sz w:val="20"/>
                <w:szCs w:val="20"/>
                <w:lang w:val="fr-FR" w:eastAsia="en-IN"/>
              </w:rPr>
              <w:t xml:space="preserve">Pas </w:t>
            </w:r>
            <w:r w:rsidR="008254E3" w:rsidRPr="00823A21">
              <w:rPr>
                <w:rFonts w:asciiTheme="minorHAnsi" w:hAnsiTheme="minorHAnsi" w:cstheme="minorHAnsi"/>
                <w:b/>
                <w:color w:val="000000"/>
                <w:sz w:val="20"/>
                <w:szCs w:val="20"/>
                <w:lang w:val="fr-FR" w:eastAsia="en-IN"/>
              </w:rPr>
              <w:t>d’accord</w:t>
            </w:r>
            <w:r w:rsidR="00BB4C4B" w:rsidRPr="00010F8A">
              <w:rPr>
                <w:rFonts w:asciiTheme="minorHAnsi" w:hAnsiTheme="minorHAnsi" w:cstheme="minorHAnsi"/>
                <w:b/>
                <w:color w:val="000000"/>
                <w:sz w:val="20"/>
                <w:szCs w:val="20"/>
                <w:lang w:val="fr-FR" w:eastAsia="en-IN"/>
              </w:rPr>
              <w:t>’</w:t>
            </w:r>
            <w:r w:rsidR="008254E3" w:rsidRPr="00823A21">
              <w:rPr>
                <w:rFonts w:asciiTheme="minorHAnsi" w:hAnsiTheme="minorHAnsi" w:cstheme="minorHAnsi"/>
                <w:b/>
                <w:color w:val="000000"/>
                <w:sz w:val="20"/>
                <w:szCs w:val="20"/>
                <w:lang w:val="fr-FR" w:eastAsia="en-IN"/>
              </w:rPr>
              <w:t>, ‘</w:t>
            </w:r>
            <w:r w:rsidR="00C33365" w:rsidRPr="00823A21">
              <w:rPr>
                <w:rFonts w:asciiTheme="minorHAnsi" w:hAnsiTheme="minorHAnsi" w:cstheme="minorHAnsi"/>
                <w:b/>
                <w:color w:val="000000"/>
                <w:sz w:val="20"/>
                <w:szCs w:val="20"/>
                <w:lang w:val="fr-FR" w:eastAsia="en-IN"/>
              </w:rPr>
              <w:t xml:space="preserve"> N</w:t>
            </w:r>
            <w:r w:rsidR="008254E3" w:rsidRPr="00823A21">
              <w:rPr>
                <w:rFonts w:asciiTheme="minorHAnsi" w:hAnsiTheme="minorHAnsi" w:cstheme="minorHAnsi"/>
                <w:b/>
                <w:color w:val="000000"/>
                <w:sz w:val="20"/>
                <w:szCs w:val="20"/>
                <w:lang w:val="fr-FR" w:eastAsia="en-IN"/>
              </w:rPr>
              <w:t>eutre</w:t>
            </w:r>
            <w:r w:rsidR="00C33365" w:rsidRPr="00823A21">
              <w:rPr>
                <w:rFonts w:asciiTheme="minorHAnsi" w:hAnsiTheme="minorHAnsi" w:cstheme="minorHAnsi"/>
                <w:b/>
                <w:color w:val="000000"/>
                <w:sz w:val="20"/>
                <w:szCs w:val="20"/>
                <w:lang w:val="fr-FR" w:eastAsia="en-IN"/>
              </w:rPr>
              <w:t>’, ‘</w:t>
            </w:r>
            <w:r w:rsidR="008254E3" w:rsidRPr="00823A21">
              <w:rPr>
                <w:rFonts w:asciiTheme="minorHAnsi" w:hAnsiTheme="minorHAnsi" w:cstheme="minorHAnsi"/>
                <w:b/>
                <w:color w:val="000000"/>
                <w:sz w:val="20"/>
                <w:szCs w:val="20"/>
                <w:lang w:val="fr-FR" w:eastAsia="en-IN"/>
              </w:rPr>
              <w:t>D’accord</w:t>
            </w:r>
            <w:r w:rsidR="00C33365" w:rsidRPr="00823A21">
              <w:rPr>
                <w:rFonts w:asciiTheme="minorHAnsi" w:hAnsiTheme="minorHAnsi" w:cstheme="minorHAnsi"/>
                <w:b/>
                <w:color w:val="000000"/>
                <w:sz w:val="20"/>
                <w:szCs w:val="20"/>
                <w:lang w:val="fr-FR" w:eastAsia="en-IN"/>
              </w:rPr>
              <w:t xml:space="preserve">’ </w:t>
            </w:r>
            <w:r w:rsidR="008254E3" w:rsidRPr="00823A21">
              <w:rPr>
                <w:rFonts w:asciiTheme="minorHAnsi" w:hAnsiTheme="minorHAnsi" w:cstheme="minorHAnsi"/>
                <w:b/>
                <w:color w:val="000000"/>
                <w:sz w:val="20"/>
                <w:szCs w:val="20"/>
                <w:lang w:val="fr-FR" w:eastAsia="en-IN"/>
              </w:rPr>
              <w:t xml:space="preserve">et </w:t>
            </w:r>
            <w:r w:rsidR="00C33365" w:rsidRPr="00823A21">
              <w:rPr>
                <w:rFonts w:asciiTheme="minorHAnsi" w:hAnsiTheme="minorHAnsi" w:cstheme="minorHAnsi"/>
                <w:b/>
                <w:color w:val="000000"/>
                <w:sz w:val="20"/>
                <w:szCs w:val="20"/>
                <w:lang w:val="fr-FR" w:eastAsia="en-IN"/>
              </w:rPr>
              <w:t>‘</w:t>
            </w:r>
            <w:r w:rsidR="00951C0C" w:rsidRPr="00823A21">
              <w:rPr>
                <w:rFonts w:asciiTheme="minorHAnsi" w:hAnsiTheme="minorHAnsi" w:cstheme="minorHAnsi"/>
                <w:b/>
                <w:color w:val="000000"/>
                <w:sz w:val="20"/>
                <w:szCs w:val="20"/>
                <w:lang w:val="fr-FR" w:eastAsia="en-IN"/>
              </w:rPr>
              <w:t>Tout à fait d’accord</w:t>
            </w:r>
            <w:r w:rsidR="00C33365" w:rsidRPr="00823A21">
              <w:rPr>
                <w:rFonts w:asciiTheme="minorHAnsi" w:hAnsiTheme="minorHAnsi" w:cstheme="minorHAnsi"/>
                <w:b/>
                <w:color w:val="000000"/>
                <w:sz w:val="20"/>
                <w:szCs w:val="20"/>
                <w:lang w:val="fr-FR" w:eastAsia="en-IN"/>
              </w:rPr>
              <w:t>’</w:t>
            </w:r>
          </w:p>
        </w:tc>
      </w:tr>
      <w:tr w:rsidR="00C33365" w:rsidRPr="00010F8A" w14:paraId="4FE6E42B" w14:textId="77777777" w:rsidTr="00823A21">
        <w:trPr>
          <w:trHeight w:val="382"/>
          <w:jc w:val="center"/>
        </w:trPr>
        <w:tc>
          <w:tcPr>
            <w:tcW w:w="340" w:type="pct"/>
            <w:vAlign w:val="center"/>
          </w:tcPr>
          <w:p w14:paraId="736B3625" w14:textId="27EE96DE" w:rsidR="00C33365" w:rsidRPr="00823A21" w:rsidRDefault="00C33365" w:rsidP="00823A21">
            <w:pPr>
              <w:tabs>
                <w:tab w:val="left" w:pos="-720"/>
              </w:tabs>
              <w:suppressAutoHyphens/>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57</w:t>
            </w:r>
            <w:r w:rsidR="000B79BD" w:rsidRPr="00823A21">
              <w:rPr>
                <w:rFonts w:asciiTheme="minorHAnsi" w:hAnsiTheme="minorHAnsi" w:cstheme="minorHAnsi"/>
                <w:spacing w:val="-2"/>
                <w:sz w:val="20"/>
                <w:szCs w:val="20"/>
                <w:lang w:val="fr-FR"/>
              </w:rPr>
              <w:t>1</w:t>
            </w:r>
          </w:p>
        </w:tc>
        <w:tc>
          <w:tcPr>
            <w:tcW w:w="2465" w:type="pct"/>
            <w:vAlign w:val="center"/>
          </w:tcPr>
          <w:p w14:paraId="73090FB7" w14:textId="6838DC79" w:rsidR="00C33365" w:rsidRPr="00823A21" w:rsidRDefault="007D3626"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
                <w:color w:val="000000"/>
                <w:sz w:val="20"/>
                <w:szCs w:val="20"/>
                <w:lang w:val="fr-FR" w:eastAsia="en-IN"/>
              </w:rPr>
              <w:t>DECLARATIONS</w:t>
            </w:r>
          </w:p>
        </w:tc>
        <w:tc>
          <w:tcPr>
            <w:tcW w:w="414" w:type="pct"/>
            <w:vAlign w:val="center"/>
          </w:tcPr>
          <w:p w14:paraId="2BB7D234" w14:textId="2DEB1971" w:rsidR="00C33365" w:rsidRPr="00823A21" w:rsidRDefault="007D3626" w:rsidP="00823A21">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color w:val="000000"/>
                <w:sz w:val="20"/>
                <w:szCs w:val="20"/>
                <w:lang w:val="fr-FR" w:eastAsia="en-IN"/>
              </w:rPr>
              <w:t>Pas du tout d’accord</w:t>
            </w:r>
          </w:p>
        </w:tc>
        <w:tc>
          <w:tcPr>
            <w:tcW w:w="411" w:type="pct"/>
            <w:vAlign w:val="center"/>
          </w:tcPr>
          <w:p w14:paraId="4607D76D" w14:textId="3BCAF398" w:rsidR="00C33365" w:rsidRPr="00823A21" w:rsidRDefault="007D3626" w:rsidP="00823A21">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color w:val="000000"/>
                <w:sz w:val="20"/>
                <w:szCs w:val="20"/>
                <w:lang w:val="fr-FR" w:eastAsia="en-IN"/>
              </w:rPr>
              <w:t>Pas d’accord</w:t>
            </w:r>
          </w:p>
        </w:tc>
        <w:tc>
          <w:tcPr>
            <w:tcW w:w="476" w:type="pct"/>
            <w:vAlign w:val="center"/>
          </w:tcPr>
          <w:p w14:paraId="35E055D4" w14:textId="1F1DC88D" w:rsidR="00C33365" w:rsidRPr="00823A21" w:rsidRDefault="008254E3" w:rsidP="00BB4C4B">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color w:val="000000"/>
                <w:sz w:val="20"/>
                <w:szCs w:val="20"/>
                <w:lang w:val="fr-FR" w:eastAsia="en-IN"/>
              </w:rPr>
              <w:t>Neutre</w:t>
            </w:r>
          </w:p>
        </w:tc>
        <w:tc>
          <w:tcPr>
            <w:tcW w:w="411" w:type="pct"/>
            <w:vAlign w:val="center"/>
          </w:tcPr>
          <w:p w14:paraId="7A4968B3" w14:textId="7100DB19" w:rsidR="00C33365" w:rsidRPr="00823A21" w:rsidRDefault="007D3626" w:rsidP="00823A21">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color w:val="000000"/>
                <w:sz w:val="20"/>
                <w:szCs w:val="20"/>
                <w:lang w:val="fr-FR" w:eastAsia="en-IN"/>
              </w:rPr>
              <w:t>D’accord</w:t>
            </w:r>
          </w:p>
        </w:tc>
        <w:tc>
          <w:tcPr>
            <w:tcW w:w="482" w:type="pct"/>
            <w:vAlign w:val="center"/>
          </w:tcPr>
          <w:p w14:paraId="6D428E31" w14:textId="2474AEBB" w:rsidR="00C33365" w:rsidRPr="00823A21" w:rsidRDefault="007D3626" w:rsidP="00823A21">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spacing w:val="-2"/>
                <w:sz w:val="20"/>
                <w:szCs w:val="20"/>
                <w:lang w:val="fr-FR"/>
              </w:rPr>
              <w:t>Tout à fait d’accord</w:t>
            </w:r>
          </w:p>
        </w:tc>
      </w:tr>
      <w:tr w:rsidR="00C33365" w:rsidRPr="00010F8A" w14:paraId="2F695428" w14:textId="77777777" w:rsidTr="00823A21">
        <w:trPr>
          <w:trHeight w:val="382"/>
          <w:jc w:val="center"/>
        </w:trPr>
        <w:tc>
          <w:tcPr>
            <w:tcW w:w="340" w:type="pct"/>
          </w:tcPr>
          <w:p w14:paraId="67CC223B"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a.</w:t>
            </w:r>
          </w:p>
        </w:tc>
        <w:tc>
          <w:tcPr>
            <w:tcW w:w="2465" w:type="pct"/>
            <w:vAlign w:val="center"/>
          </w:tcPr>
          <w:p w14:paraId="1D4A1EC2" w14:textId="5DC4350C"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Il est important de parler des méthodes de contraception, </w:t>
            </w:r>
            <w:r w:rsidR="008254E3" w:rsidRPr="00823A21">
              <w:rPr>
                <w:rFonts w:asciiTheme="minorHAnsi" w:hAnsiTheme="minorHAnsi" w:cstheme="minorHAnsi"/>
                <w:bCs/>
                <w:color w:val="000000"/>
                <w:sz w:val="20"/>
                <w:szCs w:val="20"/>
                <w:lang w:val="fr-FR" w:eastAsia="en-IN"/>
              </w:rPr>
              <w:t xml:space="preserve">quel </w:t>
            </w:r>
            <w:r w:rsidRPr="00823A21">
              <w:rPr>
                <w:rFonts w:asciiTheme="minorHAnsi" w:hAnsiTheme="minorHAnsi" w:cstheme="minorHAnsi"/>
                <w:bCs/>
                <w:color w:val="000000"/>
                <w:sz w:val="20"/>
                <w:szCs w:val="20"/>
                <w:lang w:val="fr-FR" w:eastAsia="en-IN"/>
              </w:rPr>
              <w:t xml:space="preserve">que soit le sexe. </w:t>
            </w:r>
          </w:p>
        </w:tc>
        <w:tc>
          <w:tcPr>
            <w:tcW w:w="414" w:type="pct"/>
            <w:vAlign w:val="center"/>
          </w:tcPr>
          <w:p w14:paraId="3F8AAC7A"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4607A068"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2DA198B0"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2B6B68C9"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529FC07C"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36A4D0BE" w14:textId="77777777" w:rsidTr="00823A21">
        <w:trPr>
          <w:trHeight w:val="382"/>
          <w:jc w:val="center"/>
        </w:trPr>
        <w:tc>
          <w:tcPr>
            <w:tcW w:w="340" w:type="pct"/>
          </w:tcPr>
          <w:p w14:paraId="76CE4EE1"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b.</w:t>
            </w:r>
          </w:p>
        </w:tc>
        <w:tc>
          <w:tcPr>
            <w:tcW w:w="2465" w:type="pct"/>
            <w:vAlign w:val="center"/>
          </w:tcPr>
          <w:p w14:paraId="63B51176" w14:textId="68E1E4F8"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Les informations sur la planification familiale ne devraient être données qu’aux personnes qui en font explicitement la demande.</w:t>
            </w:r>
          </w:p>
        </w:tc>
        <w:tc>
          <w:tcPr>
            <w:tcW w:w="414" w:type="pct"/>
            <w:vAlign w:val="center"/>
          </w:tcPr>
          <w:p w14:paraId="346BC24C"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25099CB3"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7CCD569D"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6C80D233"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250CD076"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4198D61D" w14:textId="77777777" w:rsidTr="00823A21">
        <w:trPr>
          <w:trHeight w:val="382"/>
          <w:jc w:val="center"/>
        </w:trPr>
        <w:tc>
          <w:tcPr>
            <w:tcW w:w="340" w:type="pct"/>
          </w:tcPr>
          <w:p w14:paraId="6BE8D55F"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c.</w:t>
            </w:r>
          </w:p>
        </w:tc>
        <w:tc>
          <w:tcPr>
            <w:tcW w:w="2465" w:type="pct"/>
            <w:vAlign w:val="center"/>
          </w:tcPr>
          <w:p w14:paraId="5E4EA13C" w14:textId="05CA7242"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Des conseils en matière de PF devraient être fournis aux garçons et aux filles non mariées. </w:t>
            </w:r>
          </w:p>
        </w:tc>
        <w:tc>
          <w:tcPr>
            <w:tcW w:w="414" w:type="pct"/>
            <w:vAlign w:val="center"/>
          </w:tcPr>
          <w:p w14:paraId="098C613A"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697AAD28"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2251D57D"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3877DCD9"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696052C3"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13BC16C5" w14:textId="77777777" w:rsidTr="00823A21">
        <w:trPr>
          <w:trHeight w:val="382"/>
          <w:jc w:val="center"/>
        </w:trPr>
        <w:tc>
          <w:tcPr>
            <w:tcW w:w="340" w:type="pct"/>
          </w:tcPr>
          <w:p w14:paraId="1F5AE6DC"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d.</w:t>
            </w:r>
          </w:p>
        </w:tc>
        <w:tc>
          <w:tcPr>
            <w:tcW w:w="2465" w:type="pct"/>
            <w:vAlign w:val="center"/>
          </w:tcPr>
          <w:p w14:paraId="7D5754F8" w14:textId="67162587"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L’utilisation de méthodes contraceptives est importante pour les femmes/hommes en âge de procréer.</w:t>
            </w:r>
          </w:p>
        </w:tc>
        <w:tc>
          <w:tcPr>
            <w:tcW w:w="414" w:type="pct"/>
            <w:vAlign w:val="center"/>
          </w:tcPr>
          <w:p w14:paraId="1A63A023"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7B0323DF"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428414F4"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6024A0B1"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78358E26"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6A73B75B" w14:textId="77777777" w:rsidTr="00823A21">
        <w:trPr>
          <w:trHeight w:val="382"/>
          <w:jc w:val="center"/>
        </w:trPr>
        <w:tc>
          <w:tcPr>
            <w:tcW w:w="340" w:type="pct"/>
          </w:tcPr>
          <w:p w14:paraId="31C25218"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e.</w:t>
            </w:r>
          </w:p>
        </w:tc>
        <w:tc>
          <w:tcPr>
            <w:tcW w:w="2465" w:type="pct"/>
            <w:vAlign w:val="center"/>
          </w:tcPr>
          <w:p w14:paraId="06D423FC" w14:textId="4F4497A9"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Les connaissances en matière de planification familiale augmenteront les relati</w:t>
            </w:r>
            <w:r w:rsidR="008254E3" w:rsidRPr="00823A21">
              <w:rPr>
                <w:rFonts w:asciiTheme="minorHAnsi" w:hAnsiTheme="minorHAnsi" w:cstheme="minorHAnsi"/>
                <w:bCs/>
                <w:color w:val="000000"/>
                <w:sz w:val="20"/>
                <w:szCs w:val="20"/>
                <w:lang w:val="fr-FR" w:eastAsia="en-IN"/>
              </w:rPr>
              <w:t xml:space="preserve">ons </w:t>
            </w:r>
            <w:r w:rsidRPr="00823A21">
              <w:rPr>
                <w:rFonts w:asciiTheme="minorHAnsi" w:hAnsiTheme="minorHAnsi" w:cstheme="minorHAnsi"/>
                <w:bCs/>
                <w:color w:val="000000"/>
                <w:sz w:val="20"/>
                <w:szCs w:val="20"/>
                <w:lang w:val="fr-FR" w:eastAsia="en-IN"/>
              </w:rPr>
              <w:t xml:space="preserve">sexuelles </w:t>
            </w:r>
            <w:proofErr w:type="spellStart"/>
            <w:r w:rsidRPr="00823A21">
              <w:rPr>
                <w:rFonts w:asciiTheme="minorHAnsi" w:hAnsiTheme="minorHAnsi" w:cstheme="minorHAnsi"/>
                <w:bCs/>
                <w:color w:val="000000"/>
                <w:sz w:val="20"/>
                <w:szCs w:val="20"/>
                <w:lang w:val="fr-FR" w:eastAsia="en-IN"/>
              </w:rPr>
              <w:t>pré-maritales</w:t>
            </w:r>
            <w:proofErr w:type="spellEnd"/>
            <w:r w:rsidRPr="00823A21">
              <w:rPr>
                <w:rFonts w:asciiTheme="minorHAnsi" w:hAnsiTheme="minorHAnsi" w:cstheme="minorHAnsi"/>
                <w:bCs/>
                <w:color w:val="000000"/>
                <w:sz w:val="20"/>
                <w:szCs w:val="20"/>
                <w:lang w:val="fr-FR" w:eastAsia="en-IN"/>
              </w:rPr>
              <w:t>.</w:t>
            </w:r>
          </w:p>
        </w:tc>
        <w:tc>
          <w:tcPr>
            <w:tcW w:w="414" w:type="pct"/>
            <w:vAlign w:val="center"/>
          </w:tcPr>
          <w:p w14:paraId="1375360B"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12A70004"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2BB85FE3"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5B435769"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417D5014"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2F1C31A8" w14:textId="77777777" w:rsidTr="00823A21">
        <w:trPr>
          <w:trHeight w:val="382"/>
          <w:jc w:val="center"/>
        </w:trPr>
        <w:tc>
          <w:tcPr>
            <w:tcW w:w="340" w:type="pct"/>
          </w:tcPr>
          <w:p w14:paraId="744E14AB"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f.</w:t>
            </w:r>
          </w:p>
        </w:tc>
        <w:tc>
          <w:tcPr>
            <w:tcW w:w="2465" w:type="pct"/>
            <w:vAlign w:val="center"/>
          </w:tcPr>
          <w:p w14:paraId="727BD290" w14:textId="0CBA8175"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Les contraceptifs affectent le désir sexuel du partenaire</w:t>
            </w:r>
            <w:r w:rsidR="00C33365" w:rsidRPr="00823A21">
              <w:rPr>
                <w:rFonts w:asciiTheme="minorHAnsi" w:hAnsiTheme="minorHAnsi" w:cstheme="minorHAnsi"/>
                <w:bCs/>
                <w:color w:val="000000"/>
                <w:sz w:val="20"/>
                <w:szCs w:val="20"/>
                <w:lang w:val="fr-FR" w:eastAsia="en-IN"/>
              </w:rPr>
              <w:t>.</w:t>
            </w:r>
          </w:p>
        </w:tc>
        <w:tc>
          <w:tcPr>
            <w:tcW w:w="414" w:type="pct"/>
            <w:vAlign w:val="center"/>
          </w:tcPr>
          <w:p w14:paraId="1349D4A1"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126ED0C6"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404BFCD1"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3E2EC34E"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230757F6" w14:textId="77777777" w:rsidR="00C33365" w:rsidRPr="00823A21" w:rsidRDefault="00C33365" w:rsidP="00BB4C4B">
            <w:pPr>
              <w:tabs>
                <w:tab w:val="right" w:leader="dot" w:pos="3924"/>
              </w:tabs>
              <w:suppressAutoHyphens/>
              <w:jc w:val="center"/>
              <w:rPr>
                <w:rFonts w:asciiTheme="minorHAnsi" w:hAnsiTheme="minorHAnsi" w:cstheme="minorHAnsi"/>
                <w:b/>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7FA4A267" w14:textId="77777777" w:rsidTr="00823A21">
        <w:trPr>
          <w:trHeight w:val="382"/>
          <w:jc w:val="center"/>
        </w:trPr>
        <w:tc>
          <w:tcPr>
            <w:tcW w:w="340" w:type="pct"/>
          </w:tcPr>
          <w:p w14:paraId="67A9C0B0"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g.</w:t>
            </w:r>
          </w:p>
        </w:tc>
        <w:tc>
          <w:tcPr>
            <w:tcW w:w="2465" w:type="pct"/>
            <w:vAlign w:val="center"/>
          </w:tcPr>
          <w:p w14:paraId="765204CA" w14:textId="5D525253" w:rsidR="00C33365" w:rsidRPr="00823A21" w:rsidRDefault="008254E3"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Les méthodes contraceptives</w:t>
            </w:r>
            <w:r w:rsidR="00580584" w:rsidRPr="00823A21">
              <w:rPr>
                <w:rFonts w:asciiTheme="minorHAnsi" w:hAnsiTheme="minorHAnsi" w:cstheme="minorHAnsi"/>
                <w:bCs/>
                <w:color w:val="000000"/>
                <w:sz w:val="20"/>
                <w:szCs w:val="20"/>
                <w:lang w:val="fr-FR" w:eastAsia="en-IN"/>
              </w:rPr>
              <w:t xml:space="preserve"> ont un impact négatif sur la pratique de la religion. </w:t>
            </w:r>
          </w:p>
        </w:tc>
        <w:tc>
          <w:tcPr>
            <w:tcW w:w="414" w:type="pct"/>
            <w:vAlign w:val="center"/>
          </w:tcPr>
          <w:p w14:paraId="438EA5F4"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5281631F"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48C4822A"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35C2604C"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7CF511AE" w14:textId="77777777" w:rsidR="00C33365" w:rsidRPr="00823A21" w:rsidRDefault="00C33365" w:rsidP="00BB4C4B">
            <w:pPr>
              <w:tabs>
                <w:tab w:val="right" w:leader="dot" w:pos="3924"/>
              </w:tabs>
              <w:suppressAutoHyphens/>
              <w:jc w:val="center"/>
              <w:rPr>
                <w:rFonts w:asciiTheme="minorHAnsi" w:hAnsiTheme="minorHAnsi" w:cstheme="minorHAnsi"/>
                <w:b/>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6A301BB5" w14:textId="77777777" w:rsidTr="00823A21">
        <w:trPr>
          <w:trHeight w:val="382"/>
          <w:jc w:val="center"/>
        </w:trPr>
        <w:tc>
          <w:tcPr>
            <w:tcW w:w="340" w:type="pct"/>
          </w:tcPr>
          <w:p w14:paraId="69F756E1"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h.</w:t>
            </w:r>
          </w:p>
        </w:tc>
        <w:tc>
          <w:tcPr>
            <w:tcW w:w="2465" w:type="pct"/>
            <w:vAlign w:val="center"/>
          </w:tcPr>
          <w:p w14:paraId="50CCF38B" w14:textId="676D1946" w:rsidR="00C33365" w:rsidRPr="00823A21" w:rsidRDefault="006049F8"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Les contraceptifs affectent les activités quotidiennes des femmes</w:t>
            </w:r>
            <w:r w:rsidR="00C33365" w:rsidRPr="00823A21">
              <w:rPr>
                <w:rFonts w:asciiTheme="minorHAnsi" w:hAnsiTheme="minorHAnsi" w:cstheme="minorHAnsi"/>
                <w:bCs/>
                <w:color w:val="000000"/>
                <w:sz w:val="20"/>
                <w:szCs w:val="20"/>
                <w:lang w:val="fr-FR" w:eastAsia="en-IN"/>
              </w:rPr>
              <w:t>.</w:t>
            </w:r>
          </w:p>
        </w:tc>
        <w:tc>
          <w:tcPr>
            <w:tcW w:w="414" w:type="pct"/>
            <w:vAlign w:val="center"/>
          </w:tcPr>
          <w:p w14:paraId="61A7F45C"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03565799"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226B4AD2"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092223A6"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7DBE441C" w14:textId="77777777" w:rsidR="00C33365" w:rsidRPr="00823A21" w:rsidRDefault="00C33365" w:rsidP="00BB4C4B">
            <w:pPr>
              <w:tabs>
                <w:tab w:val="right" w:leader="dot" w:pos="3924"/>
              </w:tabs>
              <w:suppressAutoHyphens/>
              <w:jc w:val="center"/>
              <w:rPr>
                <w:rFonts w:asciiTheme="minorHAnsi" w:hAnsiTheme="minorHAnsi" w:cstheme="minorHAnsi"/>
                <w:b/>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64BA7275" w14:textId="77777777" w:rsidTr="00823A21">
        <w:trPr>
          <w:trHeight w:val="382"/>
          <w:jc w:val="center"/>
        </w:trPr>
        <w:tc>
          <w:tcPr>
            <w:tcW w:w="340" w:type="pct"/>
          </w:tcPr>
          <w:p w14:paraId="52A3EF54"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i.</w:t>
            </w:r>
          </w:p>
        </w:tc>
        <w:tc>
          <w:tcPr>
            <w:tcW w:w="2465" w:type="pct"/>
            <w:vAlign w:val="center"/>
          </w:tcPr>
          <w:p w14:paraId="76215E07" w14:textId="4417FB08" w:rsidR="00C33365" w:rsidRPr="00823A21" w:rsidRDefault="006049F8"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L’éducation à la planification familiale devrait être inclu</w:t>
            </w:r>
            <w:r w:rsidR="004C17AE" w:rsidRPr="00823A21">
              <w:rPr>
                <w:rFonts w:asciiTheme="minorHAnsi" w:hAnsiTheme="minorHAnsi" w:cstheme="minorHAnsi"/>
                <w:bCs/>
                <w:color w:val="000000"/>
                <w:sz w:val="20"/>
                <w:szCs w:val="20"/>
                <w:lang w:val="fr-FR" w:eastAsia="en-IN"/>
              </w:rPr>
              <w:t xml:space="preserve">se dans le programme des établissements d’enseignement. </w:t>
            </w:r>
          </w:p>
        </w:tc>
        <w:tc>
          <w:tcPr>
            <w:tcW w:w="414" w:type="pct"/>
            <w:vAlign w:val="center"/>
          </w:tcPr>
          <w:p w14:paraId="79211DB0"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067CDF8E"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7F98EC60"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28B11C02"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2D8C3964" w14:textId="77777777" w:rsidR="00C33365" w:rsidRPr="00823A21" w:rsidRDefault="00C33365" w:rsidP="00BB4C4B">
            <w:pPr>
              <w:tabs>
                <w:tab w:val="right" w:leader="dot" w:pos="3924"/>
              </w:tabs>
              <w:suppressAutoHyphens/>
              <w:jc w:val="center"/>
              <w:rPr>
                <w:rFonts w:asciiTheme="minorHAnsi" w:hAnsiTheme="minorHAnsi" w:cstheme="minorHAnsi"/>
                <w:b/>
                <w:spacing w:val="-2"/>
                <w:sz w:val="20"/>
                <w:szCs w:val="20"/>
                <w:lang w:val="fr-FR"/>
              </w:rPr>
            </w:pPr>
            <w:r w:rsidRPr="00823A21">
              <w:rPr>
                <w:rFonts w:asciiTheme="minorHAnsi" w:hAnsiTheme="minorHAnsi" w:cstheme="minorHAnsi"/>
                <w:spacing w:val="-2"/>
                <w:sz w:val="20"/>
                <w:szCs w:val="20"/>
                <w:lang w:val="fr-FR"/>
              </w:rPr>
              <w:t>5</w:t>
            </w:r>
          </w:p>
        </w:tc>
      </w:tr>
    </w:tbl>
    <w:p w14:paraId="22176F42" w14:textId="5D63E2A3" w:rsidR="00B2503A" w:rsidRPr="00823A21" w:rsidRDefault="00B2503A" w:rsidP="00FD32FD">
      <w:pPr>
        <w:ind w:left="720"/>
        <w:rPr>
          <w:rFonts w:asciiTheme="minorHAnsi" w:hAnsiTheme="minorHAnsi" w:cstheme="minorHAnsi"/>
          <w:sz w:val="20"/>
          <w:szCs w:val="20"/>
          <w:lang w:val="fr-FR"/>
        </w:rPr>
      </w:pPr>
    </w:p>
    <w:p w14:paraId="16D2EC85" w14:textId="73890E73" w:rsidR="004B5DC7" w:rsidRPr="00823A21" w:rsidRDefault="00BB4C4B" w:rsidP="00FD32FD">
      <w:pPr>
        <w:ind w:left="720"/>
        <w:jc w:val="center"/>
        <w:rPr>
          <w:rFonts w:asciiTheme="minorHAnsi" w:hAnsiTheme="minorHAnsi" w:cstheme="minorHAnsi"/>
          <w:b/>
          <w:bCs/>
          <w:sz w:val="22"/>
          <w:szCs w:val="22"/>
          <w:lang w:val="fr-FR"/>
        </w:rPr>
      </w:pPr>
      <w:r w:rsidRPr="00823A21">
        <w:rPr>
          <w:rFonts w:asciiTheme="minorHAnsi" w:hAnsiTheme="minorHAnsi" w:cstheme="minorHAnsi"/>
          <w:b/>
          <w:bCs/>
          <w:sz w:val="22"/>
          <w:szCs w:val="22"/>
          <w:lang w:val="fr-FR"/>
        </w:rPr>
        <w:t xml:space="preserve">SOUS SECTION </w:t>
      </w:r>
      <w:r w:rsidR="004B5DC7" w:rsidRPr="00823A21">
        <w:rPr>
          <w:rFonts w:asciiTheme="minorHAnsi" w:hAnsiTheme="minorHAnsi" w:cstheme="minorHAnsi"/>
          <w:b/>
          <w:bCs/>
          <w:sz w:val="22"/>
          <w:szCs w:val="22"/>
          <w:lang w:val="fr-FR"/>
        </w:rPr>
        <w:t>5</w:t>
      </w:r>
      <w:r w:rsidR="00E2649D" w:rsidRPr="00823A21">
        <w:rPr>
          <w:rFonts w:asciiTheme="minorHAnsi" w:hAnsiTheme="minorHAnsi" w:cstheme="minorHAnsi"/>
          <w:b/>
          <w:bCs/>
          <w:sz w:val="22"/>
          <w:szCs w:val="22"/>
          <w:lang w:val="fr-FR"/>
        </w:rPr>
        <w:t>C</w:t>
      </w:r>
      <w:r w:rsidR="004B5DC7" w:rsidRPr="00823A21">
        <w:rPr>
          <w:rFonts w:asciiTheme="minorHAnsi" w:hAnsiTheme="minorHAnsi" w:cstheme="minorHAnsi"/>
          <w:b/>
          <w:bCs/>
          <w:sz w:val="22"/>
          <w:szCs w:val="22"/>
          <w:lang w:val="fr-FR"/>
        </w:rPr>
        <w:t xml:space="preserve">: </w:t>
      </w:r>
      <w:r w:rsidR="0091527E" w:rsidRPr="00823A21">
        <w:rPr>
          <w:rFonts w:asciiTheme="minorHAnsi" w:hAnsiTheme="minorHAnsi" w:cstheme="minorHAnsi"/>
          <w:b/>
          <w:bCs/>
          <w:sz w:val="22"/>
          <w:szCs w:val="22"/>
          <w:lang w:val="fr-FR"/>
        </w:rPr>
        <w:t>INTERACTION AVEC LE CLIENT</w:t>
      </w:r>
    </w:p>
    <w:p w14:paraId="682D4E75" w14:textId="77777777" w:rsidR="00BB4C4B" w:rsidRPr="00823A21" w:rsidRDefault="00BB4C4B" w:rsidP="00FD32FD">
      <w:pPr>
        <w:ind w:left="720"/>
        <w:jc w:val="center"/>
        <w:rPr>
          <w:rFonts w:asciiTheme="minorHAnsi" w:hAnsiTheme="minorHAnsi" w:cstheme="minorHAnsi"/>
          <w:b/>
          <w:bCs/>
          <w:sz w:val="20"/>
          <w:szCs w:val="20"/>
          <w:lang w:val="fr-FR"/>
        </w:rPr>
      </w:pPr>
    </w:p>
    <w:tbl>
      <w:tblPr>
        <w:tblW w:w="5000" w:type="pct"/>
        <w:tblLayout w:type="fixed"/>
        <w:tblCellMar>
          <w:left w:w="120" w:type="dxa"/>
          <w:right w:w="120" w:type="dxa"/>
        </w:tblCellMar>
        <w:tblLook w:val="0000" w:firstRow="0" w:lastRow="0" w:firstColumn="0" w:lastColumn="0" w:noHBand="0" w:noVBand="0"/>
      </w:tblPr>
      <w:tblGrid>
        <w:gridCol w:w="711"/>
        <w:gridCol w:w="5411"/>
        <w:gridCol w:w="3845"/>
        <w:gridCol w:w="790"/>
      </w:tblGrid>
      <w:tr w:rsidR="009B79DA" w:rsidRPr="00594147" w:rsidDel="00512C22" w14:paraId="3C186F45" w14:textId="77777777" w:rsidTr="00823A21">
        <w:trPr>
          <w:trHeight w:hRule="exact" w:val="377"/>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47164316" w14:textId="7BA63B68" w:rsidR="009B79DA" w:rsidRPr="00823A21" w:rsidRDefault="006C0711"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b/>
                <w:sz w:val="20"/>
                <w:szCs w:val="20"/>
                <w:lang w:val="fr-FR"/>
              </w:rPr>
              <w:t>J’aimerai</w:t>
            </w:r>
            <w:r w:rsidR="00010F8A">
              <w:rPr>
                <w:rFonts w:asciiTheme="minorHAnsi" w:hAnsiTheme="minorHAnsi" w:cstheme="minorHAnsi"/>
                <w:b/>
                <w:sz w:val="20"/>
                <w:szCs w:val="20"/>
                <w:lang w:val="fr-FR"/>
              </w:rPr>
              <w:t xml:space="preserve"> </w:t>
            </w:r>
            <w:r w:rsidRPr="00823A21">
              <w:rPr>
                <w:rFonts w:asciiTheme="minorHAnsi" w:hAnsiTheme="minorHAnsi" w:cstheme="minorHAnsi"/>
                <w:b/>
                <w:sz w:val="20"/>
                <w:szCs w:val="20"/>
                <w:lang w:val="fr-FR"/>
              </w:rPr>
              <w:t xml:space="preserve">maintenant parler de vos interactions avec les clients. </w:t>
            </w:r>
          </w:p>
        </w:tc>
      </w:tr>
      <w:tr w:rsidR="004B5DC7" w:rsidRPr="00010F8A" w:rsidDel="00512C22" w14:paraId="332712DE" w14:textId="77777777" w:rsidTr="00823A21">
        <w:trPr>
          <w:trHeight w:val="259"/>
          <w:tblHeader/>
        </w:trPr>
        <w:tc>
          <w:tcPr>
            <w:tcW w:w="331"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5B5F8466" w14:textId="334204E9" w:rsidR="004B5DC7" w:rsidRPr="00823A21" w:rsidRDefault="00BB4C4B" w:rsidP="001714EC">
            <w:pPr>
              <w:tabs>
                <w:tab w:val="left" w:pos="-720"/>
              </w:tabs>
              <w:suppressAutoHyphens/>
              <w:jc w:val="center"/>
              <w:rPr>
                <w:rFonts w:asciiTheme="minorHAnsi" w:hAnsiTheme="minorHAnsi" w:cstheme="minorHAnsi"/>
                <w:bCs/>
                <w:sz w:val="20"/>
                <w:szCs w:val="20"/>
                <w:lang w:val="fr-FR"/>
              </w:rPr>
            </w:pPr>
            <w:r w:rsidRPr="00010F8A">
              <w:rPr>
                <w:rFonts w:asciiTheme="minorHAnsi" w:hAnsiTheme="minorHAnsi" w:cstheme="minorHAnsi"/>
                <w:b/>
                <w:sz w:val="20"/>
                <w:szCs w:val="20"/>
                <w:lang w:val="fr-FR"/>
              </w:rPr>
              <w:t>#</w:t>
            </w:r>
          </w:p>
        </w:tc>
        <w:tc>
          <w:tcPr>
            <w:tcW w:w="2515"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7A672188" w14:textId="67A59462" w:rsidR="004B5DC7" w:rsidRPr="00823A21" w:rsidRDefault="004B5DC7" w:rsidP="006C0711">
            <w:pPr>
              <w:rPr>
                <w:rFonts w:asciiTheme="minorHAnsi" w:hAnsiTheme="minorHAnsi" w:cstheme="minorHAnsi"/>
                <w:sz w:val="20"/>
                <w:szCs w:val="20"/>
                <w:cs/>
                <w:lang w:val="fr-FR" w:bidi="hi-IN"/>
              </w:rPr>
            </w:pPr>
            <w:r w:rsidRPr="00823A21">
              <w:rPr>
                <w:rFonts w:asciiTheme="minorHAnsi" w:hAnsiTheme="minorHAnsi" w:cstheme="minorHAnsi"/>
                <w:b/>
                <w:sz w:val="20"/>
                <w:szCs w:val="20"/>
                <w:lang w:val="fr-FR"/>
              </w:rPr>
              <w:t xml:space="preserve">QUESTIONS </w:t>
            </w:r>
            <w:r w:rsidR="006C0711" w:rsidRPr="00823A21">
              <w:rPr>
                <w:rFonts w:asciiTheme="minorHAnsi" w:hAnsiTheme="minorHAnsi" w:cstheme="minorHAnsi"/>
                <w:b/>
                <w:sz w:val="20"/>
                <w:szCs w:val="20"/>
                <w:lang w:val="fr-FR"/>
              </w:rPr>
              <w:t xml:space="preserve">ET FILTRES </w:t>
            </w:r>
          </w:p>
        </w:tc>
        <w:tc>
          <w:tcPr>
            <w:tcW w:w="1787"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617E4E7F" w14:textId="458BB08F" w:rsidR="004B5DC7" w:rsidRPr="00823A21" w:rsidRDefault="006C0711" w:rsidP="001714EC">
            <w:pPr>
              <w:tabs>
                <w:tab w:val="right" w:leader="dot" w:pos="3402"/>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b/>
                <w:sz w:val="20"/>
                <w:szCs w:val="20"/>
                <w:lang w:val="fr-FR"/>
              </w:rPr>
              <w:t>CODAGE</w:t>
            </w:r>
          </w:p>
        </w:tc>
        <w:tc>
          <w:tcPr>
            <w:tcW w:w="367" w:type="pct"/>
            <w:tcBorders>
              <w:top w:val="single" w:sz="2" w:space="0" w:color="000000"/>
              <w:left w:val="single" w:sz="6" w:space="0" w:color="000000"/>
              <w:bottom w:val="single" w:sz="2" w:space="0" w:color="000000"/>
              <w:right w:val="single" w:sz="6" w:space="0" w:color="000000"/>
            </w:tcBorders>
            <w:shd w:val="clear" w:color="auto" w:fill="BFBFBF" w:themeFill="background1" w:themeFillShade="BF"/>
          </w:tcPr>
          <w:p w14:paraId="45965426" w14:textId="6D4AAC6C" w:rsidR="004B5DC7" w:rsidRPr="00823A21" w:rsidRDefault="006C0711" w:rsidP="001714EC">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b/>
                <w:bCs/>
                <w:spacing w:val="-2"/>
                <w:sz w:val="20"/>
                <w:szCs w:val="20"/>
                <w:lang w:val="fr-FR"/>
              </w:rPr>
              <w:t>PASSEZ A</w:t>
            </w:r>
          </w:p>
        </w:tc>
      </w:tr>
      <w:tr w:rsidR="009B79DA" w:rsidRPr="00010F8A" w:rsidDel="00512C22" w14:paraId="6EE7D6FA" w14:textId="77777777" w:rsidTr="00823A21">
        <w:trPr>
          <w:trHeight w:hRule="exact" w:val="1044"/>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10718076" w14:textId="3C57D9BB"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5</w:t>
            </w:r>
            <w:r w:rsidR="00B04EA7" w:rsidRPr="00823A21">
              <w:rPr>
                <w:rFonts w:asciiTheme="minorHAnsi" w:hAnsiTheme="minorHAnsi" w:cstheme="minorHAnsi"/>
                <w:bCs/>
                <w:color w:val="000000" w:themeColor="text1"/>
                <w:sz w:val="20"/>
                <w:szCs w:val="20"/>
                <w:lang w:val="fr-FR"/>
              </w:rPr>
              <w:t>7</w:t>
            </w:r>
            <w:r w:rsidR="000B79BD" w:rsidRPr="00823A21">
              <w:rPr>
                <w:rFonts w:asciiTheme="minorHAnsi" w:hAnsiTheme="minorHAnsi" w:cstheme="minorHAnsi"/>
                <w:bCs/>
                <w:color w:val="000000" w:themeColor="text1"/>
                <w:sz w:val="20"/>
                <w:szCs w:val="20"/>
                <w:lang w:val="fr-FR"/>
              </w:rPr>
              <w:t>2</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6D59F2E6" w14:textId="4B5B5AB5" w:rsidR="009B79DA" w:rsidRPr="00823A21" w:rsidRDefault="009B430C" w:rsidP="000A5C51">
            <w:pPr>
              <w:rPr>
                <w:rFonts w:asciiTheme="minorHAnsi" w:hAnsiTheme="minorHAnsi" w:cstheme="minorHAnsi"/>
                <w:bCs/>
                <w:color w:val="000000" w:themeColor="text1"/>
                <w:sz w:val="20"/>
                <w:szCs w:val="20"/>
                <w:lang w:val="fr-FR"/>
              </w:rPr>
            </w:pPr>
            <w:r w:rsidRPr="00823A21">
              <w:rPr>
                <w:rFonts w:asciiTheme="minorHAnsi" w:hAnsiTheme="minorHAnsi" w:cstheme="minorHAnsi"/>
                <w:sz w:val="20"/>
                <w:szCs w:val="20"/>
                <w:lang w:val="fr-FR"/>
              </w:rPr>
              <w:t>Si une femme/un homme/un couple vient dans votre pharmacie/</w:t>
            </w:r>
            <w:r w:rsidR="00090105" w:rsidRPr="00823A21">
              <w:rPr>
                <w:rFonts w:asciiTheme="minorHAnsi" w:hAnsiTheme="minorHAnsi" w:cstheme="minorHAnsi"/>
                <w:bCs/>
                <w:sz w:val="20"/>
                <w:szCs w:val="20"/>
                <w:lang w:val="fr-FR"/>
              </w:rPr>
              <w:t xml:space="preserve"> </w:t>
            </w:r>
            <w:del w:id="342" w:author="Lenovo" w:date="2024-10-26T14:24:00Z">
              <w:r w:rsidR="00090105" w:rsidRPr="00823A21" w:rsidDel="000A5C51">
                <w:rPr>
                  <w:rFonts w:asciiTheme="minorHAnsi" w:hAnsiTheme="minorHAnsi" w:cstheme="minorHAnsi"/>
                  <w:bCs/>
                  <w:sz w:val="20"/>
                  <w:szCs w:val="20"/>
                  <w:lang w:val="fr-FR"/>
                </w:rPr>
                <w:delText xml:space="preserve">dépôt de médicaments </w:delText>
              </w:r>
            </w:del>
            <w:r w:rsidRPr="00823A21">
              <w:rPr>
                <w:rFonts w:asciiTheme="minorHAnsi" w:hAnsiTheme="minorHAnsi" w:cstheme="minorHAnsi"/>
                <w:sz w:val="20"/>
                <w:szCs w:val="20"/>
                <w:lang w:val="fr-FR"/>
              </w:rPr>
              <w:t>pour des services de PF, les informez-vous de toutes les méthodes appropriées disponibles dans le panier de leur choix ?</w:t>
            </w: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2EC85F10" w14:textId="39F466D3" w:rsidR="009B79DA" w:rsidRPr="00823A21" w:rsidRDefault="009B430C" w:rsidP="001714E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9B79DA" w:rsidRPr="00823A21">
              <w:rPr>
                <w:rFonts w:asciiTheme="minorHAnsi" w:hAnsiTheme="minorHAnsi" w:cstheme="minorHAnsi"/>
                <w:color w:val="000000" w:themeColor="text1"/>
                <w:spacing w:val="-2"/>
                <w:sz w:val="20"/>
                <w:szCs w:val="20"/>
                <w:lang w:val="fr-FR" w:bidi="hi-IN"/>
              </w:rPr>
              <w:tab/>
              <w:t>1</w:t>
            </w:r>
          </w:p>
          <w:p w14:paraId="57F3A5E1" w14:textId="720D4BDF" w:rsidR="009B79DA" w:rsidRPr="00823A21" w:rsidRDefault="009B430C" w:rsidP="001714E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Non</w:t>
            </w:r>
            <w:r w:rsidR="009B79DA" w:rsidRPr="00823A21">
              <w:rPr>
                <w:rFonts w:asciiTheme="minorHAnsi" w:hAnsiTheme="minorHAnsi" w:cstheme="minorHAnsi"/>
                <w:color w:val="000000" w:themeColor="text1"/>
                <w:spacing w:val="-2"/>
                <w:sz w:val="20"/>
                <w:szCs w:val="20"/>
                <w:lang w:val="fr-FR" w:bidi="hi-IN"/>
              </w:rPr>
              <w:tab/>
              <w:t>2</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392F8400"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tc>
      </w:tr>
      <w:tr w:rsidR="009B79DA" w:rsidRPr="00594147" w:rsidDel="00512C22" w14:paraId="6CD12142" w14:textId="77777777" w:rsidTr="00823A21">
        <w:trPr>
          <w:trHeight w:hRule="exact" w:val="4396"/>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4F2F3300" w14:textId="2A916108"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lastRenderedPageBreak/>
              <w:t>5</w:t>
            </w:r>
            <w:r w:rsidR="00B04EA7" w:rsidRPr="00823A21">
              <w:rPr>
                <w:rFonts w:asciiTheme="minorHAnsi" w:hAnsiTheme="minorHAnsi" w:cstheme="minorHAnsi"/>
                <w:bCs/>
                <w:color w:val="000000" w:themeColor="text1"/>
                <w:sz w:val="20"/>
                <w:szCs w:val="20"/>
                <w:lang w:val="fr-FR"/>
              </w:rPr>
              <w:t>7</w:t>
            </w:r>
            <w:r w:rsidR="000B79BD" w:rsidRPr="00823A21">
              <w:rPr>
                <w:rFonts w:asciiTheme="minorHAnsi" w:hAnsiTheme="minorHAnsi" w:cstheme="minorHAnsi"/>
                <w:bCs/>
                <w:color w:val="000000" w:themeColor="text1"/>
                <w:sz w:val="20"/>
                <w:szCs w:val="20"/>
                <w:lang w:val="fr-FR"/>
              </w:rPr>
              <w:t>3</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58E27656" w14:textId="77777777" w:rsidR="009B430C" w:rsidRPr="00823A21" w:rsidRDefault="009B430C" w:rsidP="009B430C">
            <w:pPr>
              <w:pStyle w:val="Default"/>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Selon vous, qui devrait être conseillé en matière de planification familiale ?</w:t>
            </w:r>
          </w:p>
          <w:p w14:paraId="02E2B78F" w14:textId="77777777" w:rsidR="009B430C" w:rsidRPr="00823A21" w:rsidRDefault="009B430C" w:rsidP="009B430C">
            <w:pPr>
              <w:pStyle w:val="Default"/>
              <w:rPr>
                <w:rFonts w:asciiTheme="minorHAnsi" w:eastAsia="Arial Narrow" w:hAnsiTheme="minorHAnsi" w:cstheme="minorHAnsi"/>
                <w:color w:val="auto"/>
                <w:sz w:val="20"/>
                <w:szCs w:val="20"/>
                <w:lang w:val="fr-FR"/>
              </w:rPr>
            </w:pPr>
          </w:p>
          <w:p w14:paraId="4CE4B539"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44FD4BA2" w14:textId="46B38D78" w:rsidR="009B79DA" w:rsidRPr="00823A21" w:rsidRDefault="009B79DA" w:rsidP="009B430C">
            <w:pPr>
              <w:rPr>
                <w:rFonts w:asciiTheme="minorHAnsi" w:hAnsiTheme="minorHAnsi" w:cstheme="minorHAnsi"/>
                <w:bCs/>
                <w:color w:val="000000" w:themeColor="text1"/>
                <w:sz w:val="20"/>
                <w:szCs w:val="20"/>
                <w:lang w:val="fr-FR"/>
              </w:rPr>
            </w:pP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6D9AFA61" w14:textId="141881DD"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Toutes les femmes en âge de procréer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A</w:t>
            </w:r>
          </w:p>
          <w:p w14:paraId="203E4EB7" w14:textId="77777777"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Tous les hommes sexuellement actifs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 xml:space="preserve"> </w:t>
            </w:r>
          </w:p>
          <w:p w14:paraId="6D845F7C" w14:textId="106138FC"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B</w:t>
            </w:r>
          </w:p>
          <w:p w14:paraId="0A5008D1" w14:textId="7F0E0800"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Garçons adolescents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C</w:t>
            </w:r>
          </w:p>
          <w:p w14:paraId="3B6EFBA3" w14:textId="4F1C1678"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Femmes enceintes venues pour des soins prénatals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 xml:space="preserve"> D</w:t>
            </w:r>
          </w:p>
          <w:p w14:paraId="2BB88185" w14:textId="12AAA657"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Femme venue pour un avortement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 xml:space="preserve"> E</w:t>
            </w:r>
          </w:p>
          <w:p w14:paraId="604D94F8" w14:textId="540440A5"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Femme venue accoucher</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 xml:space="preserve"> F</w:t>
            </w:r>
          </w:p>
          <w:p w14:paraId="1B58DD24" w14:textId="2569376A"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Femme en post-partum pendant son séjour dans l'établissement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G</w:t>
            </w:r>
          </w:p>
          <w:p w14:paraId="3B2868E6" w14:textId="7D1C89F9"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Femme venue faire vacciner son enfant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H</w:t>
            </w:r>
          </w:p>
          <w:p w14:paraId="184D0996" w14:textId="02633538"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Femme ayant 2 enfants ou plus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I</w:t>
            </w:r>
          </w:p>
          <w:p w14:paraId="5E7584A6" w14:textId="3E6C2BCC"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Femme ayant une grossesse à haut risque (HRP)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J</w:t>
            </w:r>
          </w:p>
          <w:p w14:paraId="5D6EC73E" w14:textId="083ABE84"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Femme anémique en période prénatale et post-partum</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 xml:space="preserve"> K</w:t>
            </w:r>
          </w:p>
          <w:p w14:paraId="7DDE87C9" w14:textId="70A186BD"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Autres (préciser)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X</w:t>
            </w:r>
          </w:p>
          <w:p w14:paraId="5D0C2A4C" w14:textId="77777777"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Ne fournit pas de conseils Y</w:t>
            </w:r>
          </w:p>
          <w:p w14:paraId="36BF7E40" w14:textId="77777777"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p>
          <w:p w14:paraId="0640634C" w14:textId="6B5B3284" w:rsidR="009B79DA" w:rsidRPr="00823A21" w:rsidRDefault="009B430C" w:rsidP="009B430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eastAsia="Arial Narrow" w:hAnsiTheme="minorHAnsi" w:cstheme="minorHAnsi"/>
                <w:sz w:val="20"/>
                <w:szCs w:val="20"/>
                <w:lang w:val="fr-FR"/>
              </w:rPr>
              <w:t>Traduit avec DeepL.com (version gratuite)</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6F2DFCED"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p w14:paraId="524CF147"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val="fr-FR" w:eastAsia="en-IN" w:bidi="hi-IN"/>
              </w:rPr>
              <w:t xml:space="preserve">    </w:t>
            </w:r>
          </w:p>
        </w:tc>
      </w:tr>
      <w:tr w:rsidR="009B79DA" w:rsidRPr="00594147" w:rsidDel="00512C22" w14:paraId="2FA6F09A" w14:textId="77777777" w:rsidTr="00823A21">
        <w:trPr>
          <w:trHeight w:hRule="exact" w:val="2262"/>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2DF5D378" w14:textId="1F955233"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5</w:t>
            </w:r>
            <w:r w:rsidR="00B04EA7" w:rsidRPr="00823A21">
              <w:rPr>
                <w:rFonts w:asciiTheme="minorHAnsi" w:hAnsiTheme="minorHAnsi" w:cstheme="minorHAnsi"/>
                <w:bCs/>
                <w:color w:val="000000" w:themeColor="text1"/>
                <w:sz w:val="20"/>
                <w:szCs w:val="20"/>
                <w:lang w:val="fr-FR"/>
              </w:rPr>
              <w:t>7</w:t>
            </w:r>
            <w:r w:rsidR="000B79BD" w:rsidRPr="00823A21">
              <w:rPr>
                <w:rFonts w:asciiTheme="minorHAnsi" w:hAnsiTheme="minorHAnsi" w:cstheme="minorHAnsi"/>
                <w:bCs/>
                <w:color w:val="000000" w:themeColor="text1"/>
                <w:sz w:val="20"/>
                <w:szCs w:val="20"/>
                <w:lang w:val="fr-FR"/>
              </w:rPr>
              <w:t>4</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2EC5D011" w14:textId="71470E21" w:rsidR="00FA4214" w:rsidRPr="00823A21" w:rsidRDefault="00FA4214" w:rsidP="00FA4214">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Avant de vendre les</w:t>
            </w:r>
            <w:r w:rsidR="008254E3" w:rsidRPr="00823A21">
              <w:rPr>
                <w:rFonts w:asciiTheme="minorHAnsi" w:hAnsiTheme="minorHAnsi" w:cstheme="minorHAnsi"/>
                <w:bCs/>
                <w:color w:val="000000" w:themeColor="text1"/>
                <w:sz w:val="20"/>
                <w:szCs w:val="20"/>
                <w:lang w:val="fr-FR"/>
              </w:rPr>
              <w:t xml:space="preserve"> </w:t>
            </w:r>
            <w:r w:rsidR="00BB4C4B" w:rsidRPr="00010F8A">
              <w:rPr>
                <w:rFonts w:asciiTheme="minorHAnsi" w:hAnsiTheme="minorHAnsi" w:cstheme="minorHAnsi"/>
                <w:bCs/>
                <w:color w:val="000000" w:themeColor="text1"/>
                <w:sz w:val="20"/>
                <w:szCs w:val="20"/>
                <w:lang w:val="fr-FR"/>
              </w:rPr>
              <w:t>pi</w:t>
            </w:r>
            <w:r w:rsidR="008054F7" w:rsidRPr="00823A21">
              <w:rPr>
                <w:rFonts w:asciiTheme="minorHAnsi" w:hAnsiTheme="minorHAnsi" w:cstheme="minorHAnsi"/>
                <w:bCs/>
                <w:color w:val="000000" w:themeColor="text1"/>
                <w:sz w:val="20"/>
                <w:szCs w:val="20"/>
                <w:lang w:val="fr-FR"/>
              </w:rPr>
              <w:t>lule</w:t>
            </w:r>
            <w:r w:rsidR="008254E3" w:rsidRPr="00823A21">
              <w:rPr>
                <w:rFonts w:asciiTheme="minorHAnsi" w:hAnsiTheme="minorHAnsi" w:cstheme="minorHAnsi"/>
                <w:bCs/>
                <w:color w:val="000000" w:themeColor="text1"/>
                <w:sz w:val="20"/>
                <w:szCs w:val="20"/>
                <w:lang w:val="fr-FR"/>
              </w:rPr>
              <w:t xml:space="preserve">s </w:t>
            </w:r>
            <w:r w:rsidR="00A91652" w:rsidRPr="00823A21">
              <w:rPr>
                <w:rFonts w:asciiTheme="minorHAnsi" w:hAnsiTheme="minorHAnsi" w:cstheme="minorHAnsi"/>
                <w:bCs/>
                <w:color w:val="000000" w:themeColor="text1"/>
                <w:sz w:val="20"/>
                <w:szCs w:val="20"/>
                <w:lang w:val="fr-FR"/>
              </w:rPr>
              <w:t>/</w:t>
            </w:r>
            <w:r w:rsidR="008254E3" w:rsidRPr="00823A21">
              <w:rPr>
                <w:rFonts w:asciiTheme="minorHAnsi" w:hAnsiTheme="minorHAnsi" w:cstheme="minorHAnsi"/>
                <w:bCs/>
                <w:color w:val="000000" w:themeColor="text1"/>
                <w:sz w:val="20"/>
                <w:szCs w:val="20"/>
                <w:lang w:val="fr-FR"/>
              </w:rPr>
              <w:t>CU</w:t>
            </w:r>
            <w:r w:rsidRPr="00823A21">
              <w:rPr>
                <w:rFonts w:asciiTheme="minorHAnsi" w:hAnsiTheme="minorHAnsi" w:cstheme="minorHAnsi"/>
                <w:bCs/>
                <w:color w:val="000000" w:themeColor="text1"/>
                <w:sz w:val="20"/>
                <w:szCs w:val="20"/>
                <w:lang w:val="fr-FR"/>
              </w:rPr>
              <w:t>, quel conseil donnez-vous généralement au client ?</w:t>
            </w:r>
          </w:p>
          <w:p w14:paraId="75CBEAD9" w14:textId="77777777" w:rsidR="00FA4214" w:rsidRPr="00823A21" w:rsidRDefault="00FA4214" w:rsidP="00FA4214">
            <w:pPr>
              <w:rPr>
                <w:rFonts w:asciiTheme="minorHAnsi" w:hAnsiTheme="minorHAnsi" w:cstheme="minorHAnsi"/>
                <w:bCs/>
                <w:color w:val="000000" w:themeColor="text1"/>
                <w:sz w:val="20"/>
                <w:szCs w:val="20"/>
                <w:lang w:val="fr-FR"/>
              </w:rPr>
            </w:pPr>
          </w:p>
          <w:p w14:paraId="7652F18E"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758560B5" w14:textId="618F36C6" w:rsidR="009B79DA" w:rsidRPr="00823A21" w:rsidRDefault="009B79DA" w:rsidP="00FA4214">
            <w:pPr>
              <w:rPr>
                <w:rFonts w:asciiTheme="minorHAnsi" w:hAnsiTheme="minorHAnsi" w:cstheme="minorHAnsi"/>
                <w:bCs/>
                <w:color w:val="000000" w:themeColor="text1"/>
                <w:sz w:val="20"/>
                <w:szCs w:val="20"/>
                <w:lang w:val="fr-FR"/>
              </w:rPr>
            </w:pP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57CF2228" w14:textId="4F42910D"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Dosage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 xml:space="preserve"> A</w:t>
            </w:r>
          </w:p>
          <w:p w14:paraId="405E4B66" w14:textId="587ABAC3"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Conseils en cas d'oubli du dosage des pilules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B</w:t>
            </w:r>
          </w:p>
          <w:p w14:paraId="7C7F4CFC" w14:textId="3DD3B05F"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Conseils sur ce qu'il faut attendre après la prise des pilules</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 xml:space="preserve"> C</w:t>
            </w:r>
          </w:p>
          <w:p w14:paraId="3AB963F2" w14:textId="243B30E7"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Autre (préciser)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X</w:t>
            </w:r>
          </w:p>
          <w:p w14:paraId="316F50FD" w14:textId="2852AC7A" w:rsidR="009B79DA" w:rsidRPr="00823A21" w:rsidRDefault="00FA4214" w:rsidP="00FA4214">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color w:val="000000" w:themeColor="text1"/>
                <w:sz w:val="20"/>
                <w:szCs w:val="20"/>
                <w:lang w:val="fr-FR" w:eastAsia="en-IN"/>
              </w:rPr>
              <w:t xml:space="preserve">Rien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Y</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1682B6AE"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tc>
      </w:tr>
      <w:tr w:rsidR="009B79DA" w:rsidRPr="00594147" w:rsidDel="00512C22" w14:paraId="5F06FB81" w14:textId="77777777" w:rsidTr="00823A21">
        <w:trPr>
          <w:trHeight w:hRule="exact" w:val="1856"/>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3269110C" w14:textId="2DEF360C"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5</w:t>
            </w:r>
            <w:r w:rsidR="00B04EA7" w:rsidRPr="00823A21">
              <w:rPr>
                <w:rFonts w:asciiTheme="minorHAnsi" w:hAnsiTheme="minorHAnsi" w:cstheme="minorHAnsi"/>
                <w:bCs/>
                <w:color w:val="000000" w:themeColor="text1"/>
                <w:sz w:val="20"/>
                <w:szCs w:val="20"/>
                <w:lang w:val="fr-FR"/>
              </w:rPr>
              <w:t>7</w:t>
            </w:r>
            <w:r w:rsidR="000B79BD" w:rsidRPr="00823A21">
              <w:rPr>
                <w:rFonts w:asciiTheme="minorHAnsi" w:hAnsiTheme="minorHAnsi" w:cstheme="minorHAnsi"/>
                <w:bCs/>
                <w:color w:val="000000" w:themeColor="text1"/>
                <w:sz w:val="20"/>
                <w:szCs w:val="20"/>
                <w:lang w:val="fr-FR"/>
              </w:rPr>
              <w:t>5</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1F913674" w14:textId="77777777" w:rsidR="00FA4214" w:rsidRPr="00823A21" w:rsidRDefault="00FA4214" w:rsidP="00FA4214">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Avant de vendre les injectables/implants, quels conseils donnez-vous généralement au client ?</w:t>
            </w:r>
          </w:p>
          <w:p w14:paraId="20E2D27D" w14:textId="77777777" w:rsidR="00FA4214" w:rsidRPr="00823A21" w:rsidRDefault="00FA4214" w:rsidP="00FA4214">
            <w:pPr>
              <w:rPr>
                <w:rFonts w:asciiTheme="minorHAnsi" w:hAnsiTheme="minorHAnsi" w:cstheme="minorHAnsi"/>
                <w:bCs/>
                <w:color w:val="000000" w:themeColor="text1"/>
                <w:sz w:val="20"/>
                <w:szCs w:val="20"/>
                <w:lang w:val="fr-FR"/>
              </w:rPr>
            </w:pPr>
          </w:p>
          <w:p w14:paraId="5F4EC750"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6E4775BB" w14:textId="37771817" w:rsidR="009B79DA" w:rsidRPr="00823A21" w:rsidRDefault="009B79DA" w:rsidP="00FA4214">
            <w:pPr>
              <w:rPr>
                <w:rFonts w:asciiTheme="minorHAnsi" w:hAnsiTheme="minorHAnsi" w:cstheme="minorHAnsi"/>
                <w:bCs/>
                <w:color w:val="000000" w:themeColor="text1"/>
                <w:sz w:val="20"/>
                <w:szCs w:val="20"/>
                <w:lang w:val="fr-FR"/>
              </w:rPr>
            </w:pP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303CCF72" w14:textId="50B8908A"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Quand le faire administrer/insérer</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 xml:space="preserve"> A</w:t>
            </w:r>
          </w:p>
          <w:p w14:paraId="27EF034F" w14:textId="6F9DD8D4"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Où l'administrer/insérer</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 xml:space="preserve"> B</w:t>
            </w:r>
          </w:p>
          <w:p w14:paraId="175EBEB3" w14:textId="258D8E4D"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Durée d'efficacité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C</w:t>
            </w:r>
          </w:p>
          <w:p w14:paraId="28C69A11" w14:textId="5DB41E23"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À quoi s'attendre après avoir reçu l'injectable/implant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D</w:t>
            </w:r>
          </w:p>
          <w:p w14:paraId="66114B20" w14:textId="28C2756D"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Autre (préciser)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X</w:t>
            </w:r>
          </w:p>
          <w:p w14:paraId="41652DAE" w14:textId="75439D99" w:rsidR="009B79DA" w:rsidRPr="00823A21" w:rsidRDefault="00FA4214" w:rsidP="00FA4214">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color w:val="000000" w:themeColor="text1"/>
                <w:sz w:val="20"/>
                <w:szCs w:val="20"/>
                <w:lang w:val="fr-FR" w:eastAsia="en-IN"/>
              </w:rPr>
              <w:t xml:space="preserve">Rien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Y</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6196534F"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tc>
      </w:tr>
      <w:tr w:rsidR="009B79DA" w:rsidRPr="00010F8A" w:rsidDel="00512C22" w14:paraId="5E67ACD0" w14:textId="77777777" w:rsidTr="00823A21">
        <w:trPr>
          <w:trHeight w:hRule="exact" w:val="578"/>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29EB5CBB" w14:textId="0DCEF756"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bidi="hi-IN"/>
              </w:rPr>
              <w:t>5</w:t>
            </w:r>
            <w:r w:rsidR="00B04EA7" w:rsidRPr="00823A21">
              <w:rPr>
                <w:rFonts w:asciiTheme="minorHAnsi" w:hAnsiTheme="minorHAnsi" w:cstheme="minorHAnsi"/>
                <w:bCs/>
                <w:color w:val="000000" w:themeColor="text1"/>
                <w:sz w:val="20"/>
                <w:szCs w:val="20"/>
                <w:lang w:val="fr-FR" w:bidi="hi-IN"/>
              </w:rPr>
              <w:t>7</w:t>
            </w:r>
            <w:r w:rsidR="000B79BD" w:rsidRPr="00823A21">
              <w:rPr>
                <w:rFonts w:asciiTheme="minorHAnsi" w:hAnsiTheme="minorHAnsi" w:cstheme="minorHAnsi"/>
                <w:bCs/>
                <w:color w:val="000000" w:themeColor="text1"/>
                <w:sz w:val="20"/>
                <w:szCs w:val="20"/>
                <w:lang w:val="fr-FR" w:bidi="hi-IN"/>
              </w:rPr>
              <w:t>6</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455135BE" w14:textId="1B7A5D95" w:rsidR="009B79DA" w:rsidRPr="00823A21" w:rsidRDefault="00FA4214"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Conseillez-vous les clients sur les effets secondaires associés aux contraceptifs ?</w:t>
            </w: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5787A29F" w14:textId="54E2C131" w:rsidR="009B79DA" w:rsidRPr="00823A21" w:rsidRDefault="00FA4214" w:rsidP="001714E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9B79DA" w:rsidRPr="00823A21">
              <w:rPr>
                <w:rFonts w:asciiTheme="minorHAnsi" w:hAnsiTheme="minorHAnsi" w:cstheme="minorHAnsi"/>
                <w:color w:val="000000" w:themeColor="text1"/>
                <w:spacing w:val="-2"/>
                <w:sz w:val="20"/>
                <w:szCs w:val="20"/>
                <w:lang w:val="fr-FR" w:bidi="hi-IN"/>
              </w:rPr>
              <w:tab/>
              <w:t>1</w:t>
            </w:r>
          </w:p>
          <w:p w14:paraId="09769D7C" w14:textId="25D3F73E" w:rsidR="009B79DA" w:rsidRPr="00823A21" w:rsidDel="007F5D65" w:rsidRDefault="009B79DA" w:rsidP="001714EC">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color w:val="000000" w:themeColor="text1"/>
                <w:spacing w:val="-2"/>
                <w:sz w:val="20"/>
                <w:szCs w:val="20"/>
                <w:lang w:val="fr-FR" w:bidi="hi-IN"/>
              </w:rPr>
              <w:t>No</w:t>
            </w:r>
            <w:r w:rsidR="00FA4214"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26844ADB"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p w14:paraId="3C387EDD"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val="fr-FR" w:eastAsia="en-IN" w:bidi="hi-IN"/>
              </w:rPr>
              <w:t xml:space="preserve">    </w:t>
            </w:r>
          </w:p>
        </w:tc>
      </w:tr>
      <w:tr w:rsidR="009B79DA" w:rsidRPr="00594147" w:rsidDel="00512C22" w14:paraId="4B7D8797" w14:textId="77777777" w:rsidTr="00823A21">
        <w:trPr>
          <w:trHeight w:hRule="exact" w:val="2538"/>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4A5DA12C" w14:textId="2F5311D5"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5</w:t>
            </w:r>
            <w:r w:rsidR="00B04EA7" w:rsidRPr="00823A21">
              <w:rPr>
                <w:rFonts w:asciiTheme="minorHAnsi" w:hAnsiTheme="minorHAnsi" w:cstheme="minorHAnsi"/>
                <w:bCs/>
                <w:color w:val="000000" w:themeColor="text1"/>
                <w:sz w:val="20"/>
                <w:szCs w:val="20"/>
                <w:lang w:val="fr-FR"/>
              </w:rPr>
              <w:t>7</w:t>
            </w:r>
            <w:r w:rsidR="000B79BD" w:rsidRPr="00823A21">
              <w:rPr>
                <w:rFonts w:asciiTheme="minorHAnsi" w:hAnsiTheme="minorHAnsi" w:cstheme="minorHAnsi"/>
                <w:bCs/>
                <w:color w:val="000000" w:themeColor="text1"/>
                <w:sz w:val="20"/>
                <w:szCs w:val="20"/>
                <w:lang w:val="fr-FR"/>
              </w:rPr>
              <w:t>7</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65FC4045" w14:textId="77777777" w:rsidR="00FA4214" w:rsidRPr="00823A21" w:rsidRDefault="00FA4214" w:rsidP="00FA4214">
            <w:pPr>
              <w:ind w:right="-20"/>
              <w:rPr>
                <w:rFonts w:asciiTheme="minorHAnsi" w:eastAsia="Arial" w:hAnsiTheme="minorHAnsi" w:cstheme="minorHAnsi"/>
                <w:sz w:val="20"/>
                <w:szCs w:val="20"/>
                <w:lang w:val="fr-FR" w:bidi="hi-IN"/>
              </w:rPr>
            </w:pPr>
            <w:r w:rsidRPr="00823A21">
              <w:rPr>
                <w:rFonts w:asciiTheme="minorHAnsi" w:eastAsia="Arial" w:hAnsiTheme="minorHAnsi" w:cstheme="minorHAnsi"/>
                <w:sz w:val="20"/>
                <w:szCs w:val="20"/>
                <w:lang w:val="fr-FR" w:bidi="hi-IN"/>
              </w:rPr>
              <w:t>Quels sont les obstacles auxquels vous êtes confronté(e) lorsque vous fournissez des services de conseil en matière de planification familiale ?</w:t>
            </w:r>
          </w:p>
          <w:p w14:paraId="193A7AB9" w14:textId="77777777" w:rsidR="00FA4214" w:rsidRPr="00823A21" w:rsidRDefault="00FA4214" w:rsidP="00FA4214">
            <w:pPr>
              <w:ind w:right="-20"/>
              <w:rPr>
                <w:rFonts w:asciiTheme="minorHAnsi" w:eastAsia="Arial" w:hAnsiTheme="minorHAnsi" w:cstheme="minorHAnsi"/>
                <w:sz w:val="20"/>
                <w:szCs w:val="20"/>
                <w:lang w:val="fr-FR" w:bidi="hi-IN"/>
              </w:rPr>
            </w:pPr>
          </w:p>
          <w:p w14:paraId="2C944A22"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655535B0" w14:textId="68E13EE1" w:rsidR="009B79DA" w:rsidRPr="00823A21" w:rsidRDefault="009B79DA" w:rsidP="00FA4214">
            <w:pPr>
              <w:rPr>
                <w:rFonts w:asciiTheme="minorHAnsi" w:hAnsiTheme="minorHAnsi" w:cstheme="minorHAnsi"/>
                <w:bCs/>
                <w:color w:val="000000" w:themeColor="text1"/>
                <w:sz w:val="20"/>
                <w:szCs w:val="20"/>
                <w:lang w:val="fr-FR"/>
              </w:rPr>
            </w:pPr>
          </w:p>
        </w:tc>
        <w:tc>
          <w:tcPr>
            <w:tcW w:w="1787" w:type="pct"/>
            <w:tcBorders>
              <w:top w:val="single" w:sz="2" w:space="0" w:color="000000"/>
              <w:left w:val="single" w:sz="6" w:space="0" w:color="000000"/>
              <w:bottom w:val="single" w:sz="2" w:space="0" w:color="000000"/>
              <w:right w:val="single" w:sz="6" w:space="0" w:color="FFFFFF"/>
            </w:tcBorders>
            <w:shd w:val="clear" w:color="auto" w:fill="auto"/>
          </w:tcPr>
          <w:p w14:paraId="3EEBAC59" w14:textId="4B8D4577" w:rsidR="00FA4214" w:rsidRPr="00823A21" w:rsidRDefault="00FA4214" w:rsidP="00FA4214">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 xml:space="preserve">Le client hésite à parler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sz w:val="20"/>
                <w:szCs w:val="20"/>
                <w:lang w:val="fr-FR" w:eastAsia="en-IN"/>
              </w:rPr>
              <w:t>A</w:t>
            </w:r>
          </w:p>
          <w:p w14:paraId="723FA619" w14:textId="529470FA" w:rsidR="00FA4214" w:rsidRPr="00823A21" w:rsidRDefault="00FA4214" w:rsidP="00FA4214">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 xml:space="preserve">La cliente hésite à parler devant d'autres clients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sz w:val="20"/>
                <w:szCs w:val="20"/>
                <w:lang w:val="fr-FR" w:eastAsia="en-IN"/>
              </w:rPr>
              <w:t xml:space="preserve">B </w:t>
            </w:r>
          </w:p>
          <w:p w14:paraId="0ED41023" w14:textId="01211352" w:rsidR="00FA4214" w:rsidRPr="00823A21" w:rsidRDefault="00FA4214" w:rsidP="00FA4214">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 xml:space="preserve">Le client n'aime pas utiliser de méthodes contraceptives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sz w:val="20"/>
                <w:szCs w:val="20"/>
                <w:lang w:val="fr-FR" w:eastAsia="en-IN"/>
              </w:rPr>
              <w:t>C</w:t>
            </w:r>
          </w:p>
          <w:p w14:paraId="787BB659" w14:textId="525507DE" w:rsidR="00FA4214" w:rsidRPr="00823A21" w:rsidRDefault="00FA4214" w:rsidP="00FA4214">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 xml:space="preserve">Le/la client(e) tient son/sa partenaire pour responsable de la décision d'utiliser un moyen de contraception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sz w:val="20"/>
                <w:szCs w:val="20"/>
                <w:lang w:val="fr-FR" w:eastAsia="en-IN"/>
              </w:rPr>
              <w:t>D</w:t>
            </w:r>
          </w:p>
          <w:p w14:paraId="3D0F77E8" w14:textId="0E6EF32F" w:rsidR="00FA4214" w:rsidRPr="00823A21" w:rsidRDefault="00FA4214" w:rsidP="00FA4214">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Autres (préciser)</w:t>
            </w:r>
            <w:r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sz w:val="20"/>
                <w:szCs w:val="20"/>
                <w:lang w:val="fr-FR" w:eastAsia="en-IN"/>
              </w:rPr>
              <w:t xml:space="preserve"> X</w:t>
            </w:r>
          </w:p>
          <w:p w14:paraId="224DDBFC" w14:textId="6C451B92" w:rsidR="009B79DA"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sz w:val="20"/>
                <w:szCs w:val="20"/>
                <w:lang w:val="fr-FR" w:eastAsia="en-IN"/>
              </w:rPr>
              <w:t xml:space="preserve">Rien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sz w:val="20"/>
                <w:szCs w:val="20"/>
                <w:lang w:val="fr-FR" w:eastAsia="en-IN"/>
              </w:rPr>
              <w:t>Y</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1FFD178F"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tc>
      </w:tr>
      <w:tr w:rsidR="009B79DA" w:rsidRPr="00010F8A" w:rsidDel="00512C22" w14:paraId="6BE8BCD9" w14:textId="77777777" w:rsidTr="00823A21">
        <w:trPr>
          <w:trHeight w:hRule="exact" w:val="702"/>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29C78000" w14:textId="487655DF"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5</w:t>
            </w:r>
            <w:r w:rsidR="00B04EA7" w:rsidRPr="00823A21">
              <w:rPr>
                <w:rFonts w:asciiTheme="minorHAnsi" w:hAnsiTheme="minorHAnsi" w:cstheme="minorHAnsi"/>
                <w:bCs/>
                <w:color w:val="000000" w:themeColor="text1"/>
                <w:sz w:val="20"/>
                <w:szCs w:val="20"/>
                <w:lang w:val="fr-FR"/>
              </w:rPr>
              <w:t>7</w:t>
            </w:r>
            <w:r w:rsidR="000B79BD" w:rsidRPr="00823A21">
              <w:rPr>
                <w:rFonts w:asciiTheme="minorHAnsi" w:hAnsiTheme="minorHAnsi" w:cstheme="minorHAnsi"/>
                <w:bCs/>
                <w:color w:val="000000" w:themeColor="text1"/>
                <w:sz w:val="20"/>
                <w:szCs w:val="20"/>
                <w:lang w:val="fr-FR"/>
              </w:rPr>
              <w:t>8</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6E177FF0" w14:textId="4AC438A7" w:rsidR="009B79DA" w:rsidRPr="00823A21" w:rsidRDefault="00401364"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Indiquez-vous à la cliente où se rendre en cas de complications après l'utilisation des contraceptifs ?</w:t>
            </w:r>
          </w:p>
        </w:tc>
        <w:tc>
          <w:tcPr>
            <w:tcW w:w="1787" w:type="pct"/>
            <w:tcBorders>
              <w:top w:val="single" w:sz="2" w:space="0" w:color="000000"/>
              <w:left w:val="single" w:sz="6" w:space="0" w:color="000000"/>
              <w:bottom w:val="single" w:sz="2" w:space="0" w:color="000000"/>
              <w:right w:val="single" w:sz="6" w:space="0" w:color="FFFFFF"/>
            </w:tcBorders>
            <w:shd w:val="clear" w:color="auto" w:fill="auto"/>
          </w:tcPr>
          <w:p w14:paraId="169418AB" w14:textId="43F9994D" w:rsidR="009B79DA" w:rsidRPr="00823A21" w:rsidRDefault="00401364" w:rsidP="001714E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9B79DA" w:rsidRPr="00823A21">
              <w:rPr>
                <w:rFonts w:asciiTheme="minorHAnsi" w:hAnsiTheme="minorHAnsi" w:cstheme="minorHAnsi"/>
                <w:color w:val="000000" w:themeColor="text1"/>
                <w:spacing w:val="-2"/>
                <w:sz w:val="20"/>
                <w:szCs w:val="20"/>
                <w:lang w:val="fr-FR" w:bidi="hi-IN"/>
              </w:rPr>
              <w:tab/>
              <w:t>1</w:t>
            </w:r>
          </w:p>
          <w:p w14:paraId="4A8322F9" w14:textId="77E5D5E9" w:rsidR="009B79DA" w:rsidRPr="00823A21" w:rsidRDefault="009B79DA" w:rsidP="001714EC">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color w:val="000000" w:themeColor="text1"/>
                <w:spacing w:val="-2"/>
                <w:sz w:val="20"/>
                <w:szCs w:val="20"/>
                <w:lang w:val="fr-FR" w:bidi="hi-IN"/>
              </w:rPr>
              <w:t>No</w:t>
            </w:r>
            <w:r w:rsidR="00401364"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23E195E8"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2040AAE4" w14:textId="2436248B" w:rsidR="009B79DA" w:rsidRPr="00823A21" w:rsidRDefault="009B79DA" w:rsidP="001714EC">
            <w:pPr>
              <w:tabs>
                <w:tab w:val="left" w:pos="-720"/>
              </w:tabs>
              <w:suppressAutoHyphens/>
              <w:rPr>
                <w:rFonts w:asciiTheme="minorHAnsi" w:hAnsiTheme="minorHAnsi" w:cstheme="minorHAnsi"/>
                <w:noProof/>
                <w:color w:val="000000" w:themeColor="text1"/>
                <w:sz w:val="20"/>
                <w:szCs w:val="20"/>
                <w:lang w:val="fr-FR" w:eastAsia="en-IN" w:bidi="hi-IN"/>
              </w:rPr>
            </w:pPr>
            <w:r w:rsidRPr="00010F8A">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1701248" behindDoc="0" locked="0" layoutInCell="1" allowOverlap="1" wp14:anchorId="6F09401E" wp14:editId="646CA4BF">
                      <wp:simplePos x="0" y="0"/>
                      <wp:positionH relativeFrom="column">
                        <wp:posOffset>-118598</wp:posOffset>
                      </wp:positionH>
                      <wp:positionV relativeFrom="paragraph">
                        <wp:posOffset>77030</wp:posOffset>
                      </wp:positionV>
                      <wp:extent cx="219075" cy="0"/>
                      <wp:effectExtent l="0" t="76200" r="28575" b="95250"/>
                      <wp:wrapNone/>
                      <wp:docPr id="1470" name="Straight Arrow Connector 1470"/>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74432" id="Straight Arrow Connector 1470" o:spid="_x0000_s1026" type="#_x0000_t32" style="position:absolute;margin-left:-9.35pt;margin-top:6.05pt;width:17.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r w:rsidR="00010F8A">
              <w:rPr>
                <w:rFonts w:asciiTheme="minorHAnsi" w:hAnsiTheme="minorHAnsi" w:cstheme="minorHAnsi"/>
                <w:noProof/>
                <w:color w:val="000000" w:themeColor="text1"/>
                <w:sz w:val="20"/>
                <w:szCs w:val="20"/>
                <w:lang w:val="fr-FR" w:eastAsia="en-IN" w:bidi="hi-IN"/>
              </w:rPr>
              <w:t>FIN</w:t>
            </w:r>
          </w:p>
        </w:tc>
      </w:tr>
      <w:tr w:rsidR="009B79DA" w:rsidRPr="00010F8A" w:rsidDel="00512C22" w14:paraId="4C8FCBB4" w14:textId="77777777" w:rsidTr="00823A21">
        <w:trPr>
          <w:trHeight w:hRule="exact" w:val="2416"/>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5AA1D0BC" w14:textId="51210788"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lastRenderedPageBreak/>
              <w:t>5</w:t>
            </w:r>
            <w:r w:rsidR="000B79BD" w:rsidRPr="00823A21">
              <w:rPr>
                <w:rFonts w:asciiTheme="minorHAnsi" w:hAnsiTheme="minorHAnsi" w:cstheme="minorHAnsi"/>
                <w:bCs/>
                <w:color w:val="000000" w:themeColor="text1"/>
                <w:sz w:val="20"/>
                <w:szCs w:val="20"/>
                <w:lang w:val="fr-FR"/>
              </w:rPr>
              <w:t>79</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13FF0C5A" w14:textId="34B6E32A" w:rsidR="009A57BE" w:rsidRPr="00823A21" w:rsidRDefault="009A57BE" w:rsidP="009A57B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Où leur conseillez-vous de se rendre s'ils présentent des complications après avoir consommé des </w:t>
            </w:r>
            <w:r w:rsidR="00884BC7" w:rsidRPr="00010F8A">
              <w:rPr>
                <w:rFonts w:asciiTheme="minorHAnsi" w:hAnsiTheme="minorHAnsi" w:cstheme="minorHAnsi"/>
                <w:bCs/>
                <w:color w:val="000000" w:themeColor="text1"/>
                <w:sz w:val="20"/>
                <w:szCs w:val="20"/>
                <w:lang w:val="fr-FR"/>
              </w:rPr>
              <w:t>pilule</w:t>
            </w:r>
            <w:r w:rsidR="008D1D32" w:rsidRPr="00010F8A">
              <w:rPr>
                <w:rFonts w:asciiTheme="minorHAnsi" w:hAnsiTheme="minorHAnsi" w:cstheme="minorHAnsi"/>
                <w:bCs/>
                <w:color w:val="000000" w:themeColor="text1"/>
                <w:sz w:val="20"/>
                <w:szCs w:val="20"/>
                <w:lang w:val="fr-FR"/>
              </w:rPr>
              <w:t>s</w:t>
            </w:r>
            <w:r w:rsidRPr="00823A21">
              <w:rPr>
                <w:rFonts w:asciiTheme="minorHAnsi" w:hAnsiTheme="minorHAnsi" w:cstheme="minorHAnsi"/>
                <w:bCs/>
                <w:color w:val="000000" w:themeColor="text1"/>
                <w:sz w:val="20"/>
                <w:szCs w:val="20"/>
                <w:lang w:val="fr-FR"/>
              </w:rPr>
              <w:t>/</w:t>
            </w:r>
            <w:r w:rsidR="00BF535A" w:rsidRPr="00823A21">
              <w:rPr>
                <w:rFonts w:asciiTheme="minorHAnsi" w:hAnsiTheme="minorHAnsi" w:cstheme="minorHAnsi"/>
                <w:bCs/>
                <w:color w:val="000000" w:themeColor="text1"/>
                <w:sz w:val="20"/>
                <w:szCs w:val="20"/>
                <w:lang w:val="fr-FR"/>
              </w:rPr>
              <w:t>CU</w:t>
            </w:r>
            <w:r w:rsidRPr="00823A21">
              <w:rPr>
                <w:rFonts w:asciiTheme="minorHAnsi" w:hAnsiTheme="minorHAnsi" w:cstheme="minorHAnsi"/>
                <w:bCs/>
                <w:color w:val="000000" w:themeColor="text1"/>
                <w:sz w:val="20"/>
                <w:szCs w:val="20"/>
                <w:lang w:val="fr-FR"/>
              </w:rPr>
              <w:t xml:space="preserve"> ?</w:t>
            </w:r>
          </w:p>
          <w:p w14:paraId="3A89984F" w14:textId="77777777" w:rsidR="009A57BE" w:rsidRPr="00823A21" w:rsidRDefault="009A57BE" w:rsidP="009A57BE">
            <w:pPr>
              <w:rPr>
                <w:rFonts w:asciiTheme="minorHAnsi" w:hAnsiTheme="minorHAnsi" w:cstheme="minorHAnsi"/>
                <w:bCs/>
                <w:color w:val="000000" w:themeColor="text1"/>
                <w:sz w:val="20"/>
                <w:szCs w:val="20"/>
                <w:lang w:val="fr-FR"/>
              </w:rPr>
            </w:pPr>
          </w:p>
          <w:p w14:paraId="30912B40"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2138046A" w14:textId="77777777" w:rsidR="009B79DA" w:rsidRPr="00823A21" w:rsidRDefault="009B79DA" w:rsidP="001714EC">
            <w:pPr>
              <w:rPr>
                <w:rFonts w:asciiTheme="minorHAnsi" w:hAnsiTheme="minorHAnsi" w:cstheme="minorHAnsi"/>
                <w:bCs/>
                <w:color w:val="000000" w:themeColor="text1"/>
                <w:sz w:val="20"/>
                <w:szCs w:val="20"/>
                <w:lang w:val="fr-FR"/>
              </w:rPr>
            </w:pPr>
          </w:p>
        </w:tc>
        <w:tc>
          <w:tcPr>
            <w:tcW w:w="1787" w:type="pct"/>
            <w:tcBorders>
              <w:top w:val="single" w:sz="2" w:space="0" w:color="000000"/>
              <w:left w:val="single" w:sz="6" w:space="0" w:color="000000"/>
              <w:bottom w:val="single" w:sz="2" w:space="0" w:color="000000"/>
              <w:right w:val="single" w:sz="6" w:space="0" w:color="FFFFFF"/>
            </w:tcBorders>
            <w:shd w:val="clear" w:color="auto" w:fill="auto"/>
          </w:tcPr>
          <w:p w14:paraId="54D7E742" w14:textId="05E85426" w:rsidR="009A57BE" w:rsidRPr="00823A21" w:rsidRDefault="009A57BE"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Revenez à </w:t>
            </w:r>
            <w:r w:rsidR="00BF535A" w:rsidRPr="00823A21">
              <w:rPr>
                <w:rFonts w:asciiTheme="minorHAnsi" w:hAnsiTheme="minorHAnsi" w:cstheme="minorHAnsi"/>
                <w:noProof/>
                <w:color w:val="000000" w:themeColor="text1"/>
                <w:sz w:val="20"/>
                <w:szCs w:val="20"/>
                <w:lang w:val="fr-FR" w:eastAsia="en-IN"/>
              </w:rPr>
              <w:t>n</w:t>
            </w:r>
            <w:r w:rsidRPr="00823A21">
              <w:rPr>
                <w:rFonts w:asciiTheme="minorHAnsi" w:hAnsiTheme="minorHAnsi" w:cstheme="minorHAnsi"/>
                <w:noProof/>
                <w:color w:val="000000" w:themeColor="text1"/>
                <w:sz w:val="20"/>
                <w:szCs w:val="20"/>
                <w:lang w:val="fr-FR" w:eastAsia="en-IN"/>
              </w:rPr>
              <w:t xml:space="preserve">ous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A</w:t>
            </w:r>
          </w:p>
          <w:p w14:paraId="79CFBA6C" w14:textId="6D2FC386" w:rsidR="009A57BE" w:rsidRPr="00823A21" w:rsidRDefault="00F82C91"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à</w:t>
            </w:r>
            <w:r w:rsidRPr="00823A21">
              <w:rPr>
                <w:rFonts w:asciiTheme="minorHAnsi" w:hAnsiTheme="minorHAnsi" w:cstheme="minorHAnsi"/>
                <w:noProof/>
                <w:color w:val="000000" w:themeColor="text1"/>
                <w:sz w:val="20"/>
                <w:szCs w:val="20"/>
                <w:lang w:val="fr-FR" w:eastAsia="en-IN"/>
              </w:rPr>
              <w:t xml:space="preserve"> </w:t>
            </w:r>
            <w:r w:rsidR="009A57BE" w:rsidRPr="00823A21">
              <w:rPr>
                <w:rFonts w:asciiTheme="minorHAnsi" w:hAnsiTheme="minorHAnsi" w:cstheme="minorHAnsi"/>
                <w:noProof/>
                <w:color w:val="000000" w:themeColor="text1"/>
                <w:sz w:val="20"/>
                <w:szCs w:val="20"/>
                <w:lang w:val="fr-FR" w:eastAsia="en-IN"/>
              </w:rPr>
              <w:t>l'hôpital</w:t>
            </w:r>
            <w:r w:rsidR="009A57BE" w:rsidRPr="00823A21">
              <w:rPr>
                <w:rFonts w:asciiTheme="minorHAnsi" w:hAnsiTheme="minorHAnsi" w:cstheme="minorHAnsi"/>
                <w:color w:val="000000" w:themeColor="text1"/>
                <w:spacing w:val="-2"/>
                <w:sz w:val="20"/>
                <w:szCs w:val="20"/>
                <w:lang w:val="fr-FR" w:bidi="hi-IN"/>
              </w:rPr>
              <w:tab/>
            </w:r>
            <w:r w:rsidR="009A57BE" w:rsidRPr="00823A21">
              <w:rPr>
                <w:rFonts w:asciiTheme="minorHAnsi" w:hAnsiTheme="minorHAnsi" w:cstheme="minorHAnsi"/>
                <w:noProof/>
                <w:color w:val="000000" w:themeColor="text1"/>
                <w:sz w:val="20"/>
                <w:szCs w:val="20"/>
                <w:lang w:val="fr-FR" w:eastAsia="en-IN"/>
              </w:rPr>
              <w:t>B</w:t>
            </w:r>
          </w:p>
          <w:p w14:paraId="312FAD35" w14:textId="58C798AD" w:rsidR="009A57BE" w:rsidRPr="00823A21" w:rsidRDefault="00F82C91"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au</w:t>
            </w:r>
            <w:r w:rsidR="009A57BE" w:rsidRPr="00823A21">
              <w:rPr>
                <w:rFonts w:asciiTheme="minorHAnsi" w:hAnsiTheme="minorHAnsi" w:cstheme="minorHAnsi"/>
                <w:noProof/>
                <w:color w:val="000000" w:themeColor="text1"/>
                <w:sz w:val="20"/>
                <w:szCs w:val="20"/>
                <w:lang w:val="fr-FR" w:eastAsia="en-IN"/>
              </w:rPr>
              <w:t xml:space="preserve"> centre de santé</w:t>
            </w:r>
            <w:r w:rsidR="009D5DA5" w:rsidRPr="00823A21">
              <w:rPr>
                <w:rFonts w:asciiTheme="minorHAnsi" w:hAnsiTheme="minorHAnsi" w:cstheme="minorHAnsi"/>
                <w:color w:val="000000" w:themeColor="text1"/>
                <w:spacing w:val="-2"/>
                <w:sz w:val="20"/>
                <w:szCs w:val="20"/>
                <w:lang w:val="fr-FR" w:bidi="hi-IN"/>
              </w:rPr>
              <w:tab/>
            </w:r>
            <w:r w:rsidR="009A57BE" w:rsidRPr="00823A21">
              <w:rPr>
                <w:rFonts w:asciiTheme="minorHAnsi" w:hAnsiTheme="minorHAnsi" w:cstheme="minorHAnsi"/>
                <w:noProof/>
                <w:color w:val="000000" w:themeColor="text1"/>
                <w:sz w:val="20"/>
                <w:szCs w:val="20"/>
                <w:lang w:val="fr-FR" w:eastAsia="en-IN"/>
              </w:rPr>
              <w:t xml:space="preserve"> C</w:t>
            </w:r>
          </w:p>
          <w:p w14:paraId="0D149A5B" w14:textId="10F53071" w:rsidR="009A57BE" w:rsidRPr="00823A21" w:rsidRDefault="00F82C91"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au</w:t>
            </w:r>
            <w:r w:rsidR="009A57BE" w:rsidRPr="00823A21">
              <w:rPr>
                <w:rFonts w:asciiTheme="minorHAnsi" w:hAnsiTheme="minorHAnsi" w:cstheme="minorHAnsi"/>
                <w:noProof/>
                <w:color w:val="000000" w:themeColor="text1"/>
                <w:sz w:val="20"/>
                <w:szCs w:val="20"/>
                <w:lang w:val="fr-FR" w:eastAsia="en-IN"/>
              </w:rPr>
              <w:t xml:space="preserve"> </w:t>
            </w:r>
            <w:r w:rsidR="00BF535A" w:rsidRPr="00823A21">
              <w:rPr>
                <w:rFonts w:asciiTheme="minorHAnsi" w:hAnsiTheme="minorHAnsi" w:cstheme="minorHAnsi"/>
                <w:noProof/>
                <w:color w:val="000000" w:themeColor="text1"/>
                <w:sz w:val="20"/>
                <w:szCs w:val="20"/>
                <w:lang w:val="fr-FR" w:eastAsia="en-IN"/>
              </w:rPr>
              <w:t>poste de santé</w:t>
            </w:r>
            <w:r w:rsidR="009D5DA5" w:rsidRPr="00823A21">
              <w:rPr>
                <w:rFonts w:asciiTheme="minorHAnsi" w:hAnsiTheme="minorHAnsi" w:cstheme="minorHAnsi"/>
                <w:color w:val="000000" w:themeColor="text1"/>
                <w:spacing w:val="-2"/>
                <w:sz w:val="20"/>
                <w:szCs w:val="20"/>
                <w:lang w:val="fr-FR" w:bidi="hi-IN"/>
              </w:rPr>
              <w:tab/>
            </w:r>
            <w:r w:rsidR="009A57BE" w:rsidRPr="00823A21">
              <w:rPr>
                <w:rFonts w:asciiTheme="minorHAnsi" w:hAnsiTheme="minorHAnsi" w:cstheme="minorHAnsi"/>
                <w:noProof/>
                <w:color w:val="000000" w:themeColor="text1"/>
                <w:sz w:val="20"/>
                <w:szCs w:val="20"/>
                <w:lang w:val="fr-FR" w:eastAsia="en-IN"/>
              </w:rPr>
              <w:t>D</w:t>
            </w:r>
          </w:p>
          <w:p w14:paraId="6A724F33" w14:textId="6E52CC3A" w:rsidR="009A57BE" w:rsidRPr="00823A21" w:rsidRDefault="00F82C91"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 xml:space="preserve">Consulter le </w:t>
            </w:r>
            <w:r w:rsidR="009A57BE" w:rsidRPr="00823A21">
              <w:rPr>
                <w:rFonts w:asciiTheme="minorHAnsi" w:hAnsiTheme="minorHAnsi" w:cstheme="minorHAnsi"/>
                <w:noProof/>
                <w:color w:val="000000" w:themeColor="text1"/>
                <w:sz w:val="20"/>
                <w:szCs w:val="20"/>
                <w:lang w:val="fr-FR" w:eastAsia="en-IN"/>
              </w:rPr>
              <w:t>Médecin privé/établissement de santé le plus proche</w:t>
            </w:r>
            <w:r w:rsidR="009D5DA5" w:rsidRPr="00823A21">
              <w:rPr>
                <w:rFonts w:asciiTheme="minorHAnsi" w:hAnsiTheme="minorHAnsi" w:cstheme="minorHAnsi"/>
                <w:color w:val="000000" w:themeColor="text1"/>
                <w:spacing w:val="-2"/>
                <w:sz w:val="20"/>
                <w:szCs w:val="20"/>
                <w:lang w:val="fr-FR" w:bidi="hi-IN"/>
              </w:rPr>
              <w:tab/>
            </w:r>
            <w:r w:rsidR="009A57BE" w:rsidRPr="00823A21">
              <w:rPr>
                <w:rFonts w:asciiTheme="minorHAnsi" w:hAnsiTheme="minorHAnsi" w:cstheme="minorHAnsi"/>
                <w:noProof/>
                <w:color w:val="000000" w:themeColor="text1"/>
                <w:sz w:val="20"/>
                <w:szCs w:val="20"/>
                <w:lang w:val="fr-FR" w:eastAsia="en-IN"/>
              </w:rPr>
              <w:t xml:space="preserve"> E</w:t>
            </w:r>
          </w:p>
          <w:p w14:paraId="40901990" w14:textId="66BA0367" w:rsidR="009B79DA" w:rsidRPr="00823A21" w:rsidRDefault="009A57BE" w:rsidP="009A57BE">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color w:val="000000" w:themeColor="text1"/>
                <w:sz w:val="20"/>
                <w:szCs w:val="20"/>
                <w:lang w:val="fr-FR" w:eastAsia="en-IN"/>
              </w:rPr>
              <w:t xml:space="preserve">Autre (préciser) </w:t>
            </w:r>
            <w:r w:rsidR="009D5DA5"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X</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73317CDB"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p>
        </w:tc>
      </w:tr>
      <w:tr w:rsidR="009B79DA" w:rsidRPr="00010F8A" w:rsidDel="00512C22" w14:paraId="636E4962" w14:textId="77777777" w:rsidTr="00823A21">
        <w:trPr>
          <w:trHeight w:hRule="exact" w:val="2550"/>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438692D4" w14:textId="32017C33"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5</w:t>
            </w:r>
            <w:r w:rsidR="00B04EA7" w:rsidRPr="00823A21">
              <w:rPr>
                <w:rFonts w:asciiTheme="minorHAnsi" w:hAnsiTheme="minorHAnsi" w:cstheme="minorHAnsi"/>
                <w:bCs/>
                <w:color w:val="000000" w:themeColor="text1"/>
                <w:sz w:val="20"/>
                <w:szCs w:val="20"/>
                <w:lang w:val="fr-FR"/>
              </w:rPr>
              <w:t>8</w:t>
            </w:r>
            <w:r w:rsidR="000B79BD" w:rsidRPr="00823A21">
              <w:rPr>
                <w:rFonts w:asciiTheme="minorHAnsi" w:hAnsiTheme="minorHAnsi" w:cstheme="minorHAnsi"/>
                <w:bCs/>
                <w:color w:val="000000" w:themeColor="text1"/>
                <w:sz w:val="20"/>
                <w:szCs w:val="20"/>
                <w:lang w:val="fr-FR"/>
              </w:rPr>
              <w:t>0</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65A7E437" w14:textId="77777777" w:rsidR="009D5DA5" w:rsidRPr="00823A21" w:rsidRDefault="009D5DA5" w:rsidP="009D5DA5">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Où leur conseillez-vous de se rendre en cas de complications après l'administration d'un produit injectable ou d'un implant ?</w:t>
            </w:r>
          </w:p>
          <w:p w14:paraId="74EAF76E" w14:textId="77777777" w:rsidR="009D5DA5" w:rsidRPr="00823A21" w:rsidRDefault="009D5DA5" w:rsidP="009D5DA5">
            <w:pPr>
              <w:rPr>
                <w:rFonts w:asciiTheme="minorHAnsi" w:hAnsiTheme="minorHAnsi" w:cstheme="minorHAnsi"/>
                <w:bCs/>
                <w:color w:val="000000" w:themeColor="text1"/>
                <w:sz w:val="20"/>
                <w:szCs w:val="20"/>
                <w:lang w:val="fr-FR"/>
              </w:rPr>
            </w:pPr>
          </w:p>
          <w:p w14:paraId="287A196A"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56A0C0E0" w14:textId="6B401937" w:rsidR="009B79DA" w:rsidRPr="00823A21" w:rsidRDefault="009B79DA" w:rsidP="00FA4214">
            <w:pPr>
              <w:rPr>
                <w:rFonts w:asciiTheme="minorHAnsi" w:hAnsiTheme="minorHAnsi" w:cstheme="minorHAnsi"/>
                <w:bCs/>
                <w:color w:val="000000" w:themeColor="text1"/>
                <w:sz w:val="20"/>
                <w:szCs w:val="20"/>
                <w:lang w:val="fr-FR"/>
              </w:rPr>
            </w:pPr>
          </w:p>
        </w:tc>
        <w:tc>
          <w:tcPr>
            <w:tcW w:w="1787" w:type="pct"/>
            <w:tcBorders>
              <w:top w:val="single" w:sz="2" w:space="0" w:color="000000"/>
              <w:left w:val="single" w:sz="6" w:space="0" w:color="000000"/>
              <w:bottom w:val="single" w:sz="2" w:space="0" w:color="000000"/>
              <w:right w:val="single" w:sz="6" w:space="0" w:color="FFFFFF"/>
            </w:tcBorders>
            <w:shd w:val="clear" w:color="auto" w:fill="auto"/>
          </w:tcPr>
          <w:p w14:paraId="55ADC644" w14:textId="77777777"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 xml:space="preserve">Revenez à nous </w:t>
            </w:r>
            <w:r w:rsidRPr="00010F8A">
              <w:rPr>
                <w:rFonts w:asciiTheme="minorHAnsi" w:hAnsiTheme="minorHAnsi" w:cstheme="minorHAnsi"/>
                <w:color w:val="000000" w:themeColor="text1"/>
                <w:spacing w:val="-2"/>
                <w:sz w:val="20"/>
                <w:szCs w:val="20"/>
                <w:lang w:val="fr-FR" w:bidi="hi-IN"/>
              </w:rPr>
              <w:tab/>
            </w:r>
            <w:r w:rsidRPr="00010F8A">
              <w:rPr>
                <w:rFonts w:asciiTheme="minorHAnsi" w:hAnsiTheme="minorHAnsi" w:cstheme="minorHAnsi"/>
                <w:noProof/>
                <w:color w:val="000000" w:themeColor="text1"/>
                <w:sz w:val="20"/>
                <w:szCs w:val="20"/>
                <w:lang w:val="fr-FR" w:eastAsia="en-IN"/>
              </w:rPr>
              <w:t>A</w:t>
            </w:r>
          </w:p>
          <w:p w14:paraId="069C0AE7" w14:textId="77777777"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à l'hôpital</w:t>
            </w:r>
            <w:r w:rsidRPr="00010F8A">
              <w:rPr>
                <w:rFonts w:asciiTheme="minorHAnsi" w:hAnsiTheme="minorHAnsi" w:cstheme="minorHAnsi"/>
                <w:color w:val="000000" w:themeColor="text1"/>
                <w:spacing w:val="-2"/>
                <w:sz w:val="20"/>
                <w:szCs w:val="20"/>
                <w:lang w:val="fr-FR" w:bidi="hi-IN"/>
              </w:rPr>
              <w:tab/>
            </w:r>
            <w:r w:rsidRPr="00010F8A">
              <w:rPr>
                <w:rFonts w:asciiTheme="minorHAnsi" w:hAnsiTheme="minorHAnsi" w:cstheme="minorHAnsi"/>
                <w:noProof/>
                <w:color w:val="000000" w:themeColor="text1"/>
                <w:sz w:val="20"/>
                <w:szCs w:val="20"/>
                <w:lang w:val="fr-FR" w:eastAsia="en-IN"/>
              </w:rPr>
              <w:t>B</w:t>
            </w:r>
          </w:p>
          <w:p w14:paraId="2B5AFE7C" w14:textId="77777777"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au centre de santé</w:t>
            </w:r>
            <w:r w:rsidRPr="00010F8A">
              <w:rPr>
                <w:rFonts w:asciiTheme="minorHAnsi" w:hAnsiTheme="minorHAnsi" w:cstheme="minorHAnsi"/>
                <w:color w:val="000000" w:themeColor="text1"/>
                <w:spacing w:val="-2"/>
                <w:sz w:val="20"/>
                <w:szCs w:val="20"/>
                <w:lang w:val="fr-FR" w:bidi="hi-IN"/>
              </w:rPr>
              <w:tab/>
            </w:r>
            <w:r w:rsidRPr="00010F8A">
              <w:rPr>
                <w:rFonts w:asciiTheme="minorHAnsi" w:hAnsiTheme="minorHAnsi" w:cstheme="minorHAnsi"/>
                <w:noProof/>
                <w:color w:val="000000" w:themeColor="text1"/>
                <w:sz w:val="20"/>
                <w:szCs w:val="20"/>
                <w:lang w:val="fr-FR" w:eastAsia="en-IN"/>
              </w:rPr>
              <w:t xml:space="preserve"> C</w:t>
            </w:r>
          </w:p>
          <w:p w14:paraId="5CE1A839" w14:textId="77777777"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au poste de santé</w:t>
            </w:r>
            <w:r w:rsidRPr="00010F8A">
              <w:rPr>
                <w:rFonts w:asciiTheme="minorHAnsi" w:hAnsiTheme="minorHAnsi" w:cstheme="minorHAnsi"/>
                <w:color w:val="000000" w:themeColor="text1"/>
                <w:spacing w:val="-2"/>
                <w:sz w:val="20"/>
                <w:szCs w:val="20"/>
                <w:lang w:val="fr-FR" w:bidi="hi-IN"/>
              </w:rPr>
              <w:tab/>
            </w:r>
            <w:r w:rsidRPr="00010F8A">
              <w:rPr>
                <w:rFonts w:asciiTheme="minorHAnsi" w:hAnsiTheme="minorHAnsi" w:cstheme="minorHAnsi"/>
                <w:noProof/>
                <w:color w:val="000000" w:themeColor="text1"/>
                <w:sz w:val="20"/>
                <w:szCs w:val="20"/>
                <w:lang w:val="fr-FR" w:eastAsia="en-IN"/>
              </w:rPr>
              <w:t>D</w:t>
            </w:r>
          </w:p>
          <w:p w14:paraId="57FF6FFE" w14:textId="77777777"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le Médecin privé/établissement de santé le plus proche</w:t>
            </w:r>
            <w:r w:rsidRPr="00010F8A">
              <w:rPr>
                <w:rFonts w:asciiTheme="minorHAnsi" w:hAnsiTheme="minorHAnsi" w:cstheme="minorHAnsi"/>
                <w:color w:val="000000" w:themeColor="text1"/>
                <w:spacing w:val="-2"/>
                <w:sz w:val="20"/>
                <w:szCs w:val="20"/>
                <w:lang w:val="fr-FR" w:bidi="hi-IN"/>
              </w:rPr>
              <w:tab/>
            </w:r>
            <w:r w:rsidRPr="00010F8A">
              <w:rPr>
                <w:rFonts w:asciiTheme="minorHAnsi" w:hAnsiTheme="minorHAnsi" w:cstheme="minorHAnsi"/>
                <w:noProof/>
                <w:color w:val="000000" w:themeColor="text1"/>
                <w:sz w:val="20"/>
                <w:szCs w:val="20"/>
                <w:lang w:val="fr-FR" w:eastAsia="en-IN"/>
              </w:rPr>
              <w:t xml:space="preserve"> E</w:t>
            </w:r>
          </w:p>
          <w:p w14:paraId="6B97316A" w14:textId="159E0F6F" w:rsidR="009B79DA" w:rsidRPr="00823A21" w:rsidRDefault="00F82C91" w:rsidP="009D5DA5">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 xml:space="preserve">Autre (préciser) </w:t>
            </w:r>
            <w:r w:rsidRPr="00010F8A">
              <w:rPr>
                <w:rFonts w:asciiTheme="minorHAnsi" w:hAnsiTheme="minorHAnsi" w:cstheme="minorHAnsi"/>
                <w:color w:val="000000" w:themeColor="text1"/>
                <w:spacing w:val="-2"/>
                <w:sz w:val="20"/>
                <w:szCs w:val="20"/>
                <w:lang w:val="fr-FR" w:bidi="hi-IN"/>
              </w:rPr>
              <w:tab/>
            </w:r>
            <w:r w:rsidRPr="00010F8A">
              <w:rPr>
                <w:rFonts w:asciiTheme="minorHAnsi" w:hAnsiTheme="minorHAnsi" w:cstheme="minorHAnsi"/>
                <w:noProof/>
                <w:color w:val="000000" w:themeColor="text1"/>
                <w:sz w:val="20"/>
                <w:szCs w:val="20"/>
                <w:lang w:val="fr-FR" w:eastAsia="en-IN"/>
              </w:rPr>
              <w:t>X</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224F9E07"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p>
        </w:tc>
      </w:tr>
    </w:tbl>
    <w:p w14:paraId="19022273" w14:textId="367CF6B0" w:rsidR="009B79DA" w:rsidRPr="00823A21" w:rsidRDefault="000A5C51" w:rsidP="00FD32FD">
      <w:pPr>
        <w:tabs>
          <w:tab w:val="left" w:pos="9003"/>
        </w:tabs>
        <w:ind w:left="720"/>
        <w:rPr>
          <w:rFonts w:asciiTheme="minorHAnsi" w:hAnsiTheme="minorHAnsi" w:cstheme="minorHAnsi"/>
          <w:sz w:val="20"/>
          <w:szCs w:val="20"/>
          <w:lang w:val="fr-FR"/>
        </w:rPr>
      </w:pPr>
      <w:ins w:id="343" w:author="Lenovo" w:date="2024-10-26T14:26:00Z">
        <w:r>
          <w:rPr>
            <w:rFonts w:asciiTheme="minorHAnsi" w:hAnsiTheme="minorHAnsi" w:cstheme="minorHAnsi"/>
            <w:sz w:val="20"/>
            <w:szCs w:val="20"/>
            <w:lang w:val="fr-FR"/>
          </w:rPr>
          <w:t>Coordonnées GPS de la pharmacie</w:t>
        </w:r>
      </w:ins>
    </w:p>
    <w:p w14:paraId="01F05432" w14:textId="77777777" w:rsidR="0066040F" w:rsidRPr="00823A21" w:rsidRDefault="0066040F" w:rsidP="00FD32FD">
      <w:pPr>
        <w:ind w:left="720"/>
        <w:rPr>
          <w:rFonts w:asciiTheme="minorHAnsi" w:hAnsiTheme="minorHAnsi" w:cstheme="minorHAnsi"/>
          <w:sz w:val="20"/>
          <w:szCs w:val="20"/>
          <w:lang w:val="fr-FR"/>
        </w:rPr>
      </w:pPr>
    </w:p>
    <w:p w14:paraId="7F2536EE" w14:textId="77777777" w:rsidR="004F4B1D" w:rsidRPr="00823A21" w:rsidRDefault="004F4B1D" w:rsidP="00FD32FD">
      <w:pPr>
        <w:ind w:left="720"/>
        <w:rPr>
          <w:rFonts w:asciiTheme="minorHAnsi" w:hAnsiTheme="minorHAnsi" w:cstheme="minorHAnsi"/>
          <w:sz w:val="20"/>
          <w:szCs w:val="20"/>
          <w:lang w:val="fr-FR"/>
        </w:rPr>
      </w:pPr>
    </w:p>
    <w:tbl>
      <w:tblPr>
        <w:tblW w:w="5000" w:type="pct"/>
        <w:tblLayout w:type="fixed"/>
        <w:tblCellMar>
          <w:left w:w="120" w:type="dxa"/>
          <w:right w:w="120" w:type="dxa"/>
        </w:tblCellMar>
        <w:tblLook w:val="0000" w:firstRow="0" w:lastRow="0" w:firstColumn="0" w:lastColumn="0" w:noHBand="0" w:noVBand="0"/>
      </w:tblPr>
      <w:tblGrid>
        <w:gridCol w:w="10757"/>
      </w:tblGrid>
      <w:tr w:rsidR="004F4B1D" w:rsidRPr="00846583" w14:paraId="7A3B5495" w14:textId="77777777" w:rsidTr="00823A21">
        <w:trPr>
          <w:trHeight w:hRule="exact" w:val="1913"/>
        </w:trPr>
        <w:tc>
          <w:tcPr>
            <w:tcW w:w="5000" w:type="pct"/>
            <w:tcBorders>
              <w:top w:val="single" w:sz="2" w:space="0" w:color="000000"/>
              <w:left w:val="single" w:sz="6" w:space="0" w:color="000000"/>
              <w:bottom w:val="single" w:sz="2" w:space="0" w:color="000000"/>
              <w:right w:val="single" w:sz="6" w:space="0" w:color="000000"/>
            </w:tcBorders>
            <w:shd w:val="clear" w:color="auto" w:fill="auto"/>
          </w:tcPr>
          <w:p w14:paraId="4B042CE6" w14:textId="580E835C" w:rsidR="004F4B1D" w:rsidRPr="00823A21" w:rsidRDefault="009D5DA5" w:rsidP="001714EC">
            <w:pPr>
              <w:tabs>
                <w:tab w:val="left" w:pos="-720"/>
              </w:tabs>
              <w:suppressAutoHyphens/>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val="fr-FR" w:eastAsia="en-IN" w:bidi="hi-IN"/>
              </w:rPr>
              <w:t>OBSERVATIONS DE L’ENQUËTEUR</w:t>
            </w:r>
          </w:p>
        </w:tc>
      </w:tr>
    </w:tbl>
    <w:p w14:paraId="4A4848F9" w14:textId="77777777" w:rsidR="004F4B1D" w:rsidRPr="00823A21" w:rsidRDefault="004F4B1D" w:rsidP="00FD32FD">
      <w:pPr>
        <w:ind w:left="720"/>
        <w:rPr>
          <w:rFonts w:asciiTheme="minorHAnsi" w:hAnsiTheme="minorHAnsi" w:cstheme="minorHAnsi"/>
          <w:sz w:val="20"/>
          <w:szCs w:val="20"/>
          <w:lang w:val="fr-FR"/>
        </w:rPr>
      </w:pPr>
    </w:p>
    <w:sectPr w:rsidR="004F4B1D" w:rsidRPr="00823A21" w:rsidSect="00822164">
      <w:footerReference w:type="default" r:id="rId8"/>
      <w:pgSz w:w="11906" w:h="16838"/>
      <w:pgMar w:top="993" w:right="424" w:bottom="72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6C29F" w14:textId="77777777" w:rsidR="00C962CE" w:rsidRDefault="00C962CE">
      <w:r>
        <w:separator/>
      </w:r>
    </w:p>
  </w:endnote>
  <w:endnote w:type="continuationSeparator" w:id="0">
    <w:p w14:paraId="16F47729" w14:textId="77777777" w:rsidR="00C962CE" w:rsidRDefault="00C96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netian301 Dm BT">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iome">
    <w:charset w:val="00"/>
    <w:family w:val="swiss"/>
    <w:pitch w:val="variable"/>
    <w:sig w:usb0="A11526FF" w:usb1="8000000A" w:usb2="00010000" w:usb3="00000000" w:csb0="0000019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7285832"/>
      <w:docPartObj>
        <w:docPartGallery w:val="Page Numbers (Bottom of Page)"/>
        <w:docPartUnique/>
      </w:docPartObj>
    </w:sdtPr>
    <w:sdtEndPr>
      <w:rPr>
        <w:noProof/>
      </w:rPr>
    </w:sdtEndPr>
    <w:sdtContent>
      <w:p w14:paraId="7E7D6D7A" w14:textId="3BC86BB7" w:rsidR="00827BD7" w:rsidRDefault="00827BD7">
        <w:pPr>
          <w:pStyle w:val="Pieddepage"/>
        </w:pPr>
        <w:r w:rsidRPr="00A84838">
          <w:rPr>
            <w:rFonts w:ascii="Arial" w:hAnsi="Arial" w:cs="Arial"/>
            <w:sz w:val="14"/>
            <w:szCs w:val="10"/>
          </w:rPr>
          <w:fldChar w:fldCharType="begin"/>
        </w:r>
        <w:r w:rsidRPr="00A84838">
          <w:rPr>
            <w:rFonts w:ascii="Arial" w:hAnsi="Arial" w:cs="Arial"/>
            <w:sz w:val="14"/>
            <w:szCs w:val="10"/>
          </w:rPr>
          <w:instrText xml:space="preserve"> PAGE   \* MERGEFORMAT </w:instrText>
        </w:r>
        <w:r w:rsidRPr="00A84838">
          <w:rPr>
            <w:rFonts w:ascii="Arial" w:hAnsi="Arial" w:cs="Arial"/>
            <w:sz w:val="14"/>
            <w:szCs w:val="10"/>
          </w:rPr>
          <w:fldChar w:fldCharType="separate"/>
        </w:r>
        <w:r w:rsidR="001120F8">
          <w:rPr>
            <w:rFonts w:ascii="Arial" w:hAnsi="Arial" w:cs="Arial"/>
            <w:noProof/>
            <w:sz w:val="14"/>
            <w:szCs w:val="10"/>
          </w:rPr>
          <w:t>22</w:t>
        </w:r>
        <w:r w:rsidRPr="00A84838">
          <w:rPr>
            <w:rFonts w:ascii="Arial" w:hAnsi="Arial" w:cs="Arial"/>
            <w:noProof/>
            <w:sz w:val="14"/>
            <w:szCs w:val="10"/>
          </w:rPr>
          <w:fldChar w:fldCharType="end"/>
        </w:r>
        <w:r w:rsidRPr="00A84838">
          <w:rPr>
            <w:rFonts w:ascii="Arial" w:hAnsi="Arial" w:cs="Arial"/>
            <w:sz w:val="6"/>
            <w:szCs w:val="2"/>
          </w:rPr>
          <w:t xml:space="preserve"> </w:t>
        </w:r>
        <w:r>
          <w:rPr>
            <w:rFonts w:ascii="Arial" w:hAnsi="Arial" w:cs="Arial"/>
            <w:sz w:val="6"/>
            <w:szCs w:val="2"/>
          </w:rPr>
          <w:tab/>
        </w:r>
        <w:r>
          <w:rPr>
            <w:rFonts w:ascii="Arial" w:hAnsi="Arial" w:cs="Arial"/>
            <w:sz w:val="6"/>
            <w:szCs w:val="2"/>
          </w:rPr>
          <w:tab/>
          <w:t xml:space="preserve">                                                                                                                                                                                                                                             </w:t>
        </w:r>
        <w:proofErr w:type="spellStart"/>
        <w:r>
          <w:rPr>
            <w:rFonts w:ascii="Aptos" w:hAnsi="Aptos" w:cs="Arial"/>
            <w:sz w:val="16"/>
            <w:szCs w:val="12"/>
          </w:rPr>
          <w:t>Pharmacie</w:t>
        </w:r>
        <w:proofErr w:type="spellEnd"/>
        <w:r w:rsidRPr="007164D8">
          <w:rPr>
            <w:rFonts w:ascii="Aptos" w:hAnsi="Aptos" w:cs="Arial"/>
            <w:sz w:val="16"/>
            <w:szCs w:val="12"/>
          </w:rPr>
          <w:t xml:space="preserve"> | </w:t>
        </w:r>
        <w:r>
          <w:rPr>
            <w:rFonts w:ascii="Aptos" w:hAnsi="Aptos" w:cs="Arial"/>
            <w:sz w:val="16"/>
            <w:szCs w:val="12"/>
          </w:rPr>
          <w:t>27</w:t>
        </w:r>
        <w:r w:rsidRPr="007164D8">
          <w:rPr>
            <w:rFonts w:ascii="Aptos" w:hAnsi="Aptos" w:cs="Arial"/>
            <w:sz w:val="16"/>
            <w:szCs w:val="12"/>
          </w:rPr>
          <w:t>-0</w:t>
        </w:r>
        <w:r>
          <w:rPr>
            <w:rFonts w:ascii="Aptos" w:hAnsi="Aptos" w:cs="Arial"/>
            <w:sz w:val="16"/>
            <w:szCs w:val="12"/>
          </w:rPr>
          <w:t>8</w:t>
        </w:r>
        <w:r w:rsidRPr="007164D8">
          <w:rPr>
            <w:rFonts w:ascii="Aptos" w:hAnsi="Aptos" w:cs="Arial"/>
            <w:sz w:val="16"/>
            <w:szCs w:val="12"/>
          </w:rPr>
          <w:t>-24</w:t>
        </w:r>
      </w:p>
    </w:sdtContent>
  </w:sdt>
  <w:p w14:paraId="1871A74E" w14:textId="248ADE43" w:rsidR="00827BD7" w:rsidRPr="007164D8" w:rsidRDefault="00827BD7" w:rsidP="007164D8">
    <w:pPr>
      <w:pStyle w:val="Pieddepage"/>
      <w:jc w:val="right"/>
      <w:rPr>
        <w:rFonts w:ascii="Aptos" w:hAnsi="Aptos" w:cs="Arial"/>
        <w:sz w:val="16"/>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0A0C1" w14:textId="77777777" w:rsidR="00C962CE" w:rsidRDefault="00C962CE">
      <w:r>
        <w:separator/>
      </w:r>
    </w:p>
  </w:footnote>
  <w:footnote w:type="continuationSeparator" w:id="0">
    <w:p w14:paraId="38B1763B" w14:textId="77777777" w:rsidR="00C962CE" w:rsidRDefault="00C962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1A92"/>
    <w:multiLevelType w:val="hybridMultilevel"/>
    <w:tmpl w:val="0504B026"/>
    <w:lvl w:ilvl="0" w:tplc="E97CEE9C">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12662"/>
    <w:multiLevelType w:val="hybridMultilevel"/>
    <w:tmpl w:val="E9642A6E"/>
    <w:lvl w:ilvl="0" w:tplc="04090019">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7101A"/>
    <w:multiLevelType w:val="hybridMultilevel"/>
    <w:tmpl w:val="D3BED70A"/>
    <w:lvl w:ilvl="0" w:tplc="1B1E8F40">
      <w:start w:val="801"/>
      <w:numFmt w:val="decimal"/>
      <w:lvlText w:val="%1."/>
      <w:lvlJc w:val="left"/>
      <w:pPr>
        <w:tabs>
          <w:tab w:val="num" w:pos="1008"/>
        </w:tabs>
        <w:ind w:left="1008" w:hanging="10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95D58"/>
    <w:multiLevelType w:val="hybridMultilevel"/>
    <w:tmpl w:val="8DC2BB6C"/>
    <w:lvl w:ilvl="0" w:tplc="F6640DF0">
      <w:start w:val="6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E4BBD"/>
    <w:multiLevelType w:val="hybridMultilevel"/>
    <w:tmpl w:val="920C7F5A"/>
    <w:lvl w:ilvl="0" w:tplc="1B1E8F40">
      <w:start w:val="801"/>
      <w:numFmt w:val="decimal"/>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46AAF"/>
    <w:multiLevelType w:val="hybridMultilevel"/>
    <w:tmpl w:val="EF6CA01E"/>
    <w:lvl w:ilvl="0" w:tplc="04090019">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415C1"/>
    <w:multiLevelType w:val="multilevel"/>
    <w:tmpl w:val="848E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B31302"/>
    <w:multiLevelType w:val="hybridMultilevel"/>
    <w:tmpl w:val="C7105D3C"/>
    <w:lvl w:ilvl="0" w:tplc="B7027C16">
      <w:start w:val="3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A2D9E"/>
    <w:multiLevelType w:val="hybridMultilevel"/>
    <w:tmpl w:val="D3864908"/>
    <w:lvl w:ilvl="0" w:tplc="1B1E8F40">
      <w:start w:val="8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30E01"/>
    <w:multiLevelType w:val="hybridMultilevel"/>
    <w:tmpl w:val="155A85C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5EF296D"/>
    <w:multiLevelType w:val="hybridMultilevel"/>
    <w:tmpl w:val="1974DF18"/>
    <w:lvl w:ilvl="0" w:tplc="CFD01DC2">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133F9"/>
    <w:multiLevelType w:val="hybridMultilevel"/>
    <w:tmpl w:val="4A22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196134"/>
    <w:multiLevelType w:val="hybridMultilevel"/>
    <w:tmpl w:val="8730D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D91AC5"/>
    <w:multiLevelType w:val="multilevel"/>
    <w:tmpl w:val="543C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A7198D"/>
    <w:multiLevelType w:val="hybridMultilevel"/>
    <w:tmpl w:val="B6E4C7E4"/>
    <w:lvl w:ilvl="0" w:tplc="8CF28B22">
      <w:start w:val="201"/>
      <w:numFmt w:val="decimal"/>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9F60DD"/>
    <w:multiLevelType w:val="hybridMultilevel"/>
    <w:tmpl w:val="876EFB00"/>
    <w:lvl w:ilvl="0" w:tplc="34700558">
      <w:start w:val="201"/>
      <w:numFmt w:val="decimal"/>
      <w:lvlText w:val="%1"/>
      <w:lvlJc w:val="left"/>
      <w:pPr>
        <w:tabs>
          <w:tab w:val="num" w:pos="1008"/>
        </w:tabs>
        <w:ind w:left="1008" w:hanging="100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317582C"/>
    <w:multiLevelType w:val="hybridMultilevel"/>
    <w:tmpl w:val="1692686E"/>
    <w:lvl w:ilvl="0" w:tplc="04090019">
      <w:start w:val="1"/>
      <w:numFmt w:val="lowerLetter"/>
      <w:lvlText w:val="%1."/>
      <w:lvlJc w:val="left"/>
      <w:pPr>
        <w:tabs>
          <w:tab w:val="num" w:pos="1008"/>
        </w:tabs>
        <w:ind w:left="1008" w:hanging="10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785EDF"/>
    <w:multiLevelType w:val="hybridMultilevel"/>
    <w:tmpl w:val="3A9E4918"/>
    <w:lvl w:ilvl="0" w:tplc="97D2037C">
      <w:start w:val="1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4A79A8"/>
    <w:multiLevelType w:val="hybridMultilevel"/>
    <w:tmpl w:val="91A87D86"/>
    <w:lvl w:ilvl="0" w:tplc="CFBAB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01101"/>
    <w:multiLevelType w:val="hybridMultilevel"/>
    <w:tmpl w:val="17928B1A"/>
    <w:lvl w:ilvl="0" w:tplc="9500AAC2">
      <w:start w:val="7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B65489"/>
    <w:multiLevelType w:val="hybridMultilevel"/>
    <w:tmpl w:val="702A572C"/>
    <w:lvl w:ilvl="0" w:tplc="40090015">
      <w:start w:val="1"/>
      <w:numFmt w:val="upperLetter"/>
      <w:lvlText w:val="%1."/>
      <w:lvlJc w:val="left"/>
      <w:pPr>
        <w:ind w:left="2487" w:hanging="360"/>
      </w:pPr>
      <w:rPr>
        <w:rFonts w:hint="default"/>
      </w:r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21" w15:restartNumberingAfterBreak="0">
    <w:nsid w:val="333E7C9F"/>
    <w:multiLevelType w:val="hybridMultilevel"/>
    <w:tmpl w:val="6D76A67E"/>
    <w:lvl w:ilvl="0" w:tplc="A39E4F8E">
      <w:start w:val="301"/>
      <w:numFmt w:val="decimal"/>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367905DA"/>
    <w:multiLevelType w:val="hybridMultilevel"/>
    <w:tmpl w:val="76C0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0551CC"/>
    <w:multiLevelType w:val="multilevel"/>
    <w:tmpl w:val="746E21F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F6B2259"/>
    <w:multiLevelType w:val="hybridMultilevel"/>
    <w:tmpl w:val="EC0AD03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5133CD7"/>
    <w:multiLevelType w:val="hybridMultilevel"/>
    <w:tmpl w:val="9830F7D6"/>
    <w:lvl w:ilvl="0" w:tplc="14FA2B7C">
      <w:start w:val="8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D1291A"/>
    <w:multiLevelType w:val="hybridMultilevel"/>
    <w:tmpl w:val="C638E856"/>
    <w:lvl w:ilvl="0" w:tplc="3B2C886A">
      <w:start w:val="10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915D70"/>
    <w:multiLevelType w:val="hybridMultilevel"/>
    <w:tmpl w:val="91A87D86"/>
    <w:lvl w:ilvl="0" w:tplc="CFBAB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DA58BB"/>
    <w:multiLevelType w:val="hybridMultilevel"/>
    <w:tmpl w:val="84F42666"/>
    <w:lvl w:ilvl="0" w:tplc="3C804AE4">
      <w:start w:val="50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731696C"/>
    <w:multiLevelType w:val="hybridMultilevel"/>
    <w:tmpl w:val="5C6C0D2C"/>
    <w:lvl w:ilvl="0" w:tplc="E97CEE9C">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E25C2A"/>
    <w:multiLevelType w:val="hybridMultilevel"/>
    <w:tmpl w:val="E16690C8"/>
    <w:lvl w:ilvl="0" w:tplc="040C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EDA57C5"/>
    <w:multiLevelType w:val="hybridMultilevel"/>
    <w:tmpl w:val="060A1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942049B"/>
    <w:multiLevelType w:val="hybridMultilevel"/>
    <w:tmpl w:val="911C6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803597"/>
    <w:multiLevelType w:val="hybridMultilevel"/>
    <w:tmpl w:val="91A87D86"/>
    <w:lvl w:ilvl="0" w:tplc="CFBAB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6794A"/>
    <w:multiLevelType w:val="hybridMultilevel"/>
    <w:tmpl w:val="FD9AC070"/>
    <w:lvl w:ilvl="0" w:tplc="F6640DF0">
      <w:start w:val="6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905041"/>
    <w:multiLevelType w:val="hybridMultilevel"/>
    <w:tmpl w:val="4FB42D14"/>
    <w:lvl w:ilvl="0" w:tplc="A43AED2E">
      <w:start w:val="4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24107"/>
    <w:multiLevelType w:val="hybridMultilevel"/>
    <w:tmpl w:val="C5AAACB2"/>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C57179"/>
    <w:multiLevelType w:val="hybridMultilevel"/>
    <w:tmpl w:val="6F4C1CB8"/>
    <w:lvl w:ilvl="0" w:tplc="B7027C16">
      <w:start w:val="3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35542A"/>
    <w:multiLevelType w:val="hybridMultilevel"/>
    <w:tmpl w:val="F0823EEC"/>
    <w:lvl w:ilvl="0" w:tplc="9D1247DA">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8547AF"/>
    <w:multiLevelType w:val="hybridMultilevel"/>
    <w:tmpl w:val="9F6A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615C10"/>
    <w:multiLevelType w:val="hybridMultilevel"/>
    <w:tmpl w:val="36863EA6"/>
    <w:lvl w:ilvl="0" w:tplc="78141F9C">
      <w:start w:val="2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36F2A"/>
    <w:multiLevelType w:val="hybridMultilevel"/>
    <w:tmpl w:val="C01C8E94"/>
    <w:lvl w:ilvl="0" w:tplc="6C7C6396">
      <w:start w:val="305"/>
      <w:numFmt w:val="decimal"/>
      <w:lvlText w:val="%1"/>
      <w:lvlJc w:val="left"/>
      <w:pPr>
        <w:tabs>
          <w:tab w:val="num" w:pos="1008"/>
        </w:tabs>
        <w:ind w:left="1008" w:hanging="10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564C1D"/>
    <w:multiLevelType w:val="hybridMultilevel"/>
    <w:tmpl w:val="8E36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F13CDF"/>
    <w:multiLevelType w:val="hybridMultilevel"/>
    <w:tmpl w:val="5982463C"/>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9978133">
    <w:abstractNumId w:val="28"/>
  </w:num>
  <w:num w:numId="2" w16cid:durableId="1765494516">
    <w:abstractNumId w:val="17"/>
  </w:num>
  <w:num w:numId="3" w16cid:durableId="1587230062">
    <w:abstractNumId w:val="40"/>
  </w:num>
  <w:num w:numId="4" w16cid:durableId="647829896">
    <w:abstractNumId w:val="37"/>
  </w:num>
  <w:num w:numId="5" w16cid:durableId="743376008">
    <w:abstractNumId w:val="7"/>
  </w:num>
  <w:num w:numId="6" w16cid:durableId="1088309390">
    <w:abstractNumId w:val="3"/>
  </w:num>
  <w:num w:numId="7" w16cid:durableId="1547372172">
    <w:abstractNumId w:val="34"/>
  </w:num>
  <w:num w:numId="8" w16cid:durableId="1290429390">
    <w:abstractNumId w:val="19"/>
  </w:num>
  <w:num w:numId="9" w16cid:durableId="1926300550">
    <w:abstractNumId w:val="16"/>
  </w:num>
  <w:num w:numId="10" w16cid:durableId="1467702499">
    <w:abstractNumId w:val="41"/>
  </w:num>
  <w:num w:numId="11" w16cid:durableId="2082559837">
    <w:abstractNumId w:val="25"/>
  </w:num>
  <w:num w:numId="12" w16cid:durableId="545216969">
    <w:abstractNumId w:val="35"/>
  </w:num>
  <w:num w:numId="13" w16cid:durableId="1555892913">
    <w:abstractNumId w:val="32"/>
  </w:num>
  <w:num w:numId="14" w16cid:durableId="8025613">
    <w:abstractNumId w:val="21"/>
  </w:num>
  <w:num w:numId="15" w16cid:durableId="52706034">
    <w:abstractNumId w:val="38"/>
  </w:num>
  <w:num w:numId="16" w16cid:durableId="497624235">
    <w:abstractNumId w:val="10"/>
  </w:num>
  <w:num w:numId="17" w16cid:durableId="2012682996">
    <w:abstractNumId w:val="14"/>
  </w:num>
  <w:num w:numId="18" w16cid:durableId="1375697732">
    <w:abstractNumId w:val="5"/>
  </w:num>
  <w:num w:numId="19" w16cid:durableId="1850749080">
    <w:abstractNumId w:val="33"/>
  </w:num>
  <w:num w:numId="20" w16cid:durableId="1391533827">
    <w:abstractNumId w:val="18"/>
  </w:num>
  <w:num w:numId="21" w16cid:durableId="433406130">
    <w:abstractNumId w:val="27"/>
  </w:num>
  <w:num w:numId="22" w16cid:durableId="1236939060">
    <w:abstractNumId w:val="8"/>
  </w:num>
  <w:num w:numId="23" w16cid:durableId="1212041230">
    <w:abstractNumId w:val="2"/>
  </w:num>
  <w:num w:numId="24" w16cid:durableId="1426653505">
    <w:abstractNumId w:val="1"/>
  </w:num>
  <w:num w:numId="25" w16cid:durableId="1561865189">
    <w:abstractNumId w:val="29"/>
  </w:num>
  <w:num w:numId="26" w16cid:durableId="1491755024">
    <w:abstractNumId w:val="0"/>
  </w:num>
  <w:num w:numId="27" w16cid:durableId="1812475448">
    <w:abstractNumId w:val="4"/>
  </w:num>
  <w:num w:numId="28" w16cid:durableId="1847671502">
    <w:abstractNumId w:val="31"/>
  </w:num>
  <w:num w:numId="29" w16cid:durableId="631442587">
    <w:abstractNumId w:val="15"/>
  </w:num>
  <w:num w:numId="30" w16cid:durableId="117645599">
    <w:abstractNumId w:val="12"/>
  </w:num>
  <w:num w:numId="31" w16cid:durableId="844704799">
    <w:abstractNumId w:val="26"/>
  </w:num>
  <w:num w:numId="32" w16cid:durableId="2084839686">
    <w:abstractNumId w:val="23"/>
  </w:num>
  <w:num w:numId="33" w16cid:durableId="1544714897">
    <w:abstractNumId w:val="43"/>
  </w:num>
  <w:num w:numId="34" w16cid:durableId="50467094">
    <w:abstractNumId w:val="13"/>
  </w:num>
  <w:num w:numId="35" w16cid:durableId="578711824">
    <w:abstractNumId w:val="6"/>
  </w:num>
  <w:num w:numId="36" w16cid:durableId="17774789">
    <w:abstractNumId w:val="36"/>
  </w:num>
  <w:num w:numId="37" w16cid:durableId="1358895911">
    <w:abstractNumId w:val="20"/>
  </w:num>
  <w:num w:numId="38" w16cid:durableId="159347535">
    <w:abstractNumId w:val="9"/>
  </w:num>
  <w:num w:numId="39" w16cid:durableId="2036154661">
    <w:abstractNumId w:val="22"/>
  </w:num>
  <w:num w:numId="40" w16cid:durableId="2026245954">
    <w:abstractNumId w:val="42"/>
  </w:num>
  <w:num w:numId="41" w16cid:durableId="1662805843">
    <w:abstractNumId w:val="11"/>
  </w:num>
  <w:num w:numId="42" w16cid:durableId="116604362">
    <w:abstractNumId w:val="39"/>
  </w:num>
  <w:num w:numId="43" w16cid:durableId="1910729883">
    <w:abstractNumId w:val="24"/>
  </w:num>
  <w:num w:numId="44" w16cid:durableId="270939108">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novo">
    <w15:presenceInfo w15:providerId="Windows Live" w15:userId="16fdadbe6dbfaf97"/>
  </w15:person>
  <w15:person w15:author="Mouhamadou Faly Ba">
    <w15:presenceInfo w15:providerId="Windows Live" w15:userId="bac94b8f1e2aa1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O3NDY1NzcEMkwMTJV0lIJTi4sz8/NACgwNawGHPYxPLQAAAA=="/>
  </w:docVars>
  <w:rsids>
    <w:rsidRoot w:val="009B79DA"/>
    <w:rsid w:val="00001BC9"/>
    <w:rsid w:val="00002DCE"/>
    <w:rsid w:val="00002EB0"/>
    <w:rsid w:val="000033D0"/>
    <w:rsid w:val="00006A41"/>
    <w:rsid w:val="000108A3"/>
    <w:rsid w:val="00010F8A"/>
    <w:rsid w:val="000136AD"/>
    <w:rsid w:val="000307AC"/>
    <w:rsid w:val="00033E17"/>
    <w:rsid w:val="000343A9"/>
    <w:rsid w:val="00036CB7"/>
    <w:rsid w:val="0004021B"/>
    <w:rsid w:val="00040F4B"/>
    <w:rsid w:val="00043C8E"/>
    <w:rsid w:val="000449BE"/>
    <w:rsid w:val="00046CB3"/>
    <w:rsid w:val="00047010"/>
    <w:rsid w:val="00047C92"/>
    <w:rsid w:val="0005024A"/>
    <w:rsid w:val="00050A73"/>
    <w:rsid w:val="00050D73"/>
    <w:rsid w:val="0005398C"/>
    <w:rsid w:val="00054133"/>
    <w:rsid w:val="000551DC"/>
    <w:rsid w:val="000625FA"/>
    <w:rsid w:val="00063486"/>
    <w:rsid w:val="0006697E"/>
    <w:rsid w:val="00076974"/>
    <w:rsid w:val="0007770F"/>
    <w:rsid w:val="000779F7"/>
    <w:rsid w:val="00080FB7"/>
    <w:rsid w:val="000829C0"/>
    <w:rsid w:val="000837B8"/>
    <w:rsid w:val="000865DF"/>
    <w:rsid w:val="00087DFE"/>
    <w:rsid w:val="00090105"/>
    <w:rsid w:val="00090AB4"/>
    <w:rsid w:val="000A0E28"/>
    <w:rsid w:val="000A3A22"/>
    <w:rsid w:val="000A5C51"/>
    <w:rsid w:val="000B3E75"/>
    <w:rsid w:val="000B4849"/>
    <w:rsid w:val="000B79BD"/>
    <w:rsid w:val="000C0C98"/>
    <w:rsid w:val="000C2C60"/>
    <w:rsid w:val="000C3A61"/>
    <w:rsid w:val="000C4E9B"/>
    <w:rsid w:val="000C60C1"/>
    <w:rsid w:val="000C654E"/>
    <w:rsid w:val="000C7FE3"/>
    <w:rsid w:val="000E1ADC"/>
    <w:rsid w:val="000E3EDB"/>
    <w:rsid w:val="000E3F24"/>
    <w:rsid w:val="000E6DE2"/>
    <w:rsid w:val="000F068F"/>
    <w:rsid w:val="00100988"/>
    <w:rsid w:val="00103C8D"/>
    <w:rsid w:val="001047A3"/>
    <w:rsid w:val="00106F0E"/>
    <w:rsid w:val="00110B72"/>
    <w:rsid w:val="001120F8"/>
    <w:rsid w:val="0011224A"/>
    <w:rsid w:val="00113797"/>
    <w:rsid w:val="00117600"/>
    <w:rsid w:val="00122000"/>
    <w:rsid w:val="001220E9"/>
    <w:rsid w:val="001241C5"/>
    <w:rsid w:val="001243DB"/>
    <w:rsid w:val="00125EE5"/>
    <w:rsid w:val="00126DC2"/>
    <w:rsid w:val="00127053"/>
    <w:rsid w:val="0013284A"/>
    <w:rsid w:val="00134AB3"/>
    <w:rsid w:val="00142856"/>
    <w:rsid w:val="00143A10"/>
    <w:rsid w:val="00143ACF"/>
    <w:rsid w:val="0015682B"/>
    <w:rsid w:val="00164261"/>
    <w:rsid w:val="00167584"/>
    <w:rsid w:val="001714EC"/>
    <w:rsid w:val="00173D22"/>
    <w:rsid w:val="00173E6C"/>
    <w:rsid w:val="001814E2"/>
    <w:rsid w:val="0018181F"/>
    <w:rsid w:val="0018234C"/>
    <w:rsid w:val="001826E5"/>
    <w:rsid w:val="001846AC"/>
    <w:rsid w:val="00186193"/>
    <w:rsid w:val="001923CA"/>
    <w:rsid w:val="0019318D"/>
    <w:rsid w:val="00193C04"/>
    <w:rsid w:val="001A0B76"/>
    <w:rsid w:val="001C36A7"/>
    <w:rsid w:val="001C5248"/>
    <w:rsid w:val="001D3DB9"/>
    <w:rsid w:val="001D793B"/>
    <w:rsid w:val="001D7CF2"/>
    <w:rsid w:val="001E075E"/>
    <w:rsid w:val="001E0E7C"/>
    <w:rsid w:val="001E3AFB"/>
    <w:rsid w:val="001E4620"/>
    <w:rsid w:val="001F2B74"/>
    <w:rsid w:val="001F3BCF"/>
    <w:rsid w:val="001F68FC"/>
    <w:rsid w:val="00202D83"/>
    <w:rsid w:val="00210803"/>
    <w:rsid w:val="00210E54"/>
    <w:rsid w:val="002118DC"/>
    <w:rsid w:val="00211C9B"/>
    <w:rsid w:val="002162D0"/>
    <w:rsid w:val="002179D5"/>
    <w:rsid w:val="002204F5"/>
    <w:rsid w:val="00223180"/>
    <w:rsid w:val="00230536"/>
    <w:rsid w:val="00230B25"/>
    <w:rsid w:val="002356E6"/>
    <w:rsid w:val="00235DDC"/>
    <w:rsid w:val="0024162A"/>
    <w:rsid w:val="002439AE"/>
    <w:rsid w:val="00243E1C"/>
    <w:rsid w:val="00244F35"/>
    <w:rsid w:val="00246F45"/>
    <w:rsid w:val="00252CCC"/>
    <w:rsid w:val="002556D5"/>
    <w:rsid w:val="00255FEA"/>
    <w:rsid w:val="00257A62"/>
    <w:rsid w:val="00262878"/>
    <w:rsid w:val="002742CE"/>
    <w:rsid w:val="00274B0C"/>
    <w:rsid w:val="002752CA"/>
    <w:rsid w:val="002825ED"/>
    <w:rsid w:val="002845B6"/>
    <w:rsid w:val="002873CC"/>
    <w:rsid w:val="002910FB"/>
    <w:rsid w:val="002934A5"/>
    <w:rsid w:val="0029724F"/>
    <w:rsid w:val="002A0103"/>
    <w:rsid w:val="002A0871"/>
    <w:rsid w:val="002A6FD1"/>
    <w:rsid w:val="002B01CC"/>
    <w:rsid w:val="002C179D"/>
    <w:rsid w:val="002C3D2C"/>
    <w:rsid w:val="002C58B0"/>
    <w:rsid w:val="002D00A5"/>
    <w:rsid w:val="002D5B8E"/>
    <w:rsid w:val="002D76B9"/>
    <w:rsid w:val="002E208F"/>
    <w:rsid w:val="002E240C"/>
    <w:rsid w:val="002F203E"/>
    <w:rsid w:val="002F2237"/>
    <w:rsid w:val="002F2B6A"/>
    <w:rsid w:val="002F3637"/>
    <w:rsid w:val="002F4139"/>
    <w:rsid w:val="002F4B57"/>
    <w:rsid w:val="0030199C"/>
    <w:rsid w:val="00304B78"/>
    <w:rsid w:val="003068C4"/>
    <w:rsid w:val="00311364"/>
    <w:rsid w:val="00315064"/>
    <w:rsid w:val="00315DF1"/>
    <w:rsid w:val="00321828"/>
    <w:rsid w:val="00327BE8"/>
    <w:rsid w:val="00330C1A"/>
    <w:rsid w:val="003319EA"/>
    <w:rsid w:val="00331E5D"/>
    <w:rsid w:val="00333CA1"/>
    <w:rsid w:val="00334962"/>
    <w:rsid w:val="0033579C"/>
    <w:rsid w:val="003363B9"/>
    <w:rsid w:val="00343857"/>
    <w:rsid w:val="00345F44"/>
    <w:rsid w:val="0034641D"/>
    <w:rsid w:val="003502CD"/>
    <w:rsid w:val="00354FAB"/>
    <w:rsid w:val="00356D6A"/>
    <w:rsid w:val="003604AD"/>
    <w:rsid w:val="00365411"/>
    <w:rsid w:val="00367588"/>
    <w:rsid w:val="00370E0A"/>
    <w:rsid w:val="00374B95"/>
    <w:rsid w:val="00375AD2"/>
    <w:rsid w:val="00377C12"/>
    <w:rsid w:val="00385C64"/>
    <w:rsid w:val="003946B3"/>
    <w:rsid w:val="003A0BEA"/>
    <w:rsid w:val="003A1D7D"/>
    <w:rsid w:val="003A689A"/>
    <w:rsid w:val="003A79FF"/>
    <w:rsid w:val="003B22B9"/>
    <w:rsid w:val="003C086A"/>
    <w:rsid w:val="003C63AF"/>
    <w:rsid w:val="003D2382"/>
    <w:rsid w:val="003D36E4"/>
    <w:rsid w:val="003E127F"/>
    <w:rsid w:val="003E2396"/>
    <w:rsid w:val="003E27B9"/>
    <w:rsid w:val="003E31DD"/>
    <w:rsid w:val="003E3660"/>
    <w:rsid w:val="003E7B7C"/>
    <w:rsid w:val="003F604C"/>
    <w:rsid w:val="003F71C7"/>
    <w:rsid w:val="00401364"/>
    <w:rsid w:val="004120D5"/>
    <w:rsid w:val="004144C7"/>
    <w:rsid w:val="004171B6"/>
    <w:rsid w:val="00424EB5"/>
    <w:rsid w:val="00426A3B"/>
    <w:rsid w:val="00435D33"/>
    <w:rsid w:val="00441967"/>
    <w:rsid w:val="00447E9C"/>
    <w:rsid w:val="00452ED0"/>
    <w:rsid w:val="0045321B"/>
    <w:rsid w:val="00453405"/>
    <w:rsid w:val="00455277"/>
    <w:rsid w:val="00455883"/>
    <w:rsid w:val="004566D1"/>
    <w:rsid w:val="004623B8"/>
    <w:rsid w:val="004679B8"/>
    <w:rsid w:val="004742CF"/>
    <w:rsid w:val="004779B4"/>
    <w:rsid w:val="00477AC9"/>
    <w:rsid w:val="004829CC"/>
    <w:rsid w:val="00483DAE"/>
    <w:rsid w:val="004919E4"/>
    <w:rsid w:val="00495F6C"/>
    <w:rsid w:val="004A0556"/>
    <w:rsid w:val="004A5327"/>
    <w:rsid w:val="004A543A"/>
    <w:rsid w:val="004A613C"/>
    <w:rsid w:val="004B10F5"/>
    <w:rsid w:val="004B114D"/>
    <w:rsid w:val="004B2E30"/>
    <w:rsid w:val="004B5DC7"/>
    <w:rsid w:val="004B7700"/>
    <w:rsid w:val="004B7DE6"/>
    <w:rsid w:val="004C17AE"/>
    <w:rsid w:val="004C6D9C"/>
    <w:rsid w:val="004D5199"/>
    <w:rsid w:val="004D7C56"/>
    <w:rsid w:val="004D7E2B"/>
    <w:rsid w:val="004E03DE"/>
    <w:rsid w:val="004E2FDC"/>
    <w:rsid w:val="004E3F1E"/>
    <w:rsid w:val="004E478D"/>
    <w:rsid w:val="004E6678"/>
    <w:rsid w:val="004E7E81"/>
    <w:rsid w:val="004F3D02"/>
    <w:rsid w:val="004F4B1D"/>
    <w:rsid w:val="004F5106"/>
    <w:rsid w:val="005019C5"/>
    <w:rsid w:val="0050464E"/>
    <w:rsid w:val="00516E9A"/>
    <w:rsid w:val="0051703D"/>
    <w:rsid w:val="005176E1"/>
    <w:rsid w:val="0052433E"/>
    <w:rsid w:val="0052702A"/>
    <w:rsid w:val="00541956"/>
    <w:rsid w:val="00543AD4"/>
    <w:rsid w:val="00543DF1"/>
    <w:rsid w:val="005445D6"/>
    <w:rsid w:val="0055364A"/>
    <w:rsid w:val="00561D0E"/>
    <w:rsid w:val="00565B3D"/>
    <w:rsid w:val="0056735D"/>
    <w:rsid w:val="00570787"/>
    <w:rsid w:val="00570BA0"/>
    <w:rsid w:val="00571173"/>
    <w:rsid w:val="00580584"/>
    <w:rsid w:val="0058197F"/>
    <w:rsid w:val="0058212A"/>
    <w:rsid w:val="00587878"/>
    <w:rsid w:val="0059245C"/>
    <w:rsid w:val="00593CED"/>
    <w:rsid w:val="00594147"/>
    <w:rsid w:val="00595FEC"/>
    <w:rsid w:val="00596D29"/>
    <w:rsid w:val="005A0DCD"/>
    <w:rsid w:val="005A1182"/>
    <w:rsid w:val="005A1233"/>
    <w:rsid w:val="005A4716"/>
    <w:rsid w:val="005A6B67"/>
    <w:rsid w:val="005A72FE"/>
    <w:rsid w:val="005B38D3"/>
    <w:rsid w:val="005B47F3"/>
    <w:rsid w:val="005C34D3"/>
    <w:rsid w:val="005C7446"/>
    <w:rsid w:val="005D0974"/>
    <w:rsid w:val="005E1CFB"/>
    <w:rsid w:val="005F2625"/>
    <w:rsid w:val="005F265B"/>
    <w:rsid w:val="005F4115"/>
    <w:rsid w:val="005F416C"/>
    <w:rsid w:val="005F553F"/>
    <w:rsid w:val="005F6E3B"/>
    <w:rsid w:val="006049F8"/>
    <w:rsid w:val="00606A01"/>
    <w:rsid w:val="00607ECE"/>
    <w:rsid w:val="006100FA"/>
    <w:rsid w:val="00610BF6"/>
    <w:rsid w:val="0061120E"/>
    <w:rsid w:val="00613104"/>
    <w:rsid w:val="00620101"/>
    <w:rsid w:val="006211DD"/>
    <w:rsid w:val="006216D4"/>
    <w:rsid w:val="006264A5"/>
    <w:rsid w:val="0062756C"/>
    <w:rsid w:val="00630465"/>
    <w:rsid w:val="006308F0"/>
    <w:rsid w:val="00631238"/>
    <w:rsid w:val="0063294A"/>
    <w:rsid w:val="00637CF7"/>
    <w:rsid w:val="00640324"/>
    <w:rsid w:val="00641E55"/>
    <w:rsid w:val="00646500"/>
    <w:rsid w:val="00651C9B"/>
    <w:rsid w:val="006554DD"/>
    <w:rsid w:val="006564AF"/>
    <w:rsid w:val="0066040F"/>
    <w:rsid w:val="006621B6"/>
    <w:rsid w:val="00663D03"/>
    <w:rsid w:val="006674FF"/>
    <w:rsid w:val="00672BC9"/>
    <w:rsid w:val="00672F31"/>
    <w:rsid w:val="00677BB6"/>
    <w:rsid w:val="00680B47"/>
    <w:rsid w:val="006826F8"/>
    <w:rsid w:val="00684B14"/>
    <w:rsid w:val="00685017"/>
    <w:rsid w:val="00685953"/>
    <w:rsid w:val="00691E02"/>
    <w:rsid w:val="00692A5F"/>
    <w:rsid w:val="00693304"/>
    <w:rsid w:val="00693B5B"/>
    <w:rsid w:val="00694320"/>
    <w:rsid w:val="00697D83"/>
    <w:rsid w:val="006A603D"/>
    <w:rsid w:val="006B0546"/>
    <w:rsid w:val="006B54B6"/>
    <w:rsid w:val="006B720D"/>
    <w:rsid w:val="006C0711"/>
    <w:rsid w:val="006C14EB"/>
    <w:rsid w:val="006C1E90"/>
    <w:rsid w:val="006C48AC"/>
    <w:rsid w:val="006C4E40"/>
    <w:rsid w:val="006C6BAA"/>
    <w:rsid w:val="006D0AA5"/>
    <w:rsid w:val="006D2889"/>
    <w:rsid w:val="006D2D22"/>
    <w:rsid w:val="006D35B7"/>
    <w:rsid w:val="006D39BD"/>
    <w:rsid w:val="006D7821"/>
    <w:rsid w:val="006E3185"/>
    <w:rsid w:val="006E4B7E"/>
    <w:rsid w:val="006F04B3"/>
    <w:rsid w:val="006F084E"/>
    <w:rsid w:val="006F3AB8"/>
    <w:rsid w:val="00703A51"/>
    <w:rsid w:val="00704951"/>
    <w:rsid w:val="0070776C"/>
    <w:rsid w:val="00707B87"/>
    <w:rsid w:val="007121AA"/>
    <w:rsid w:val="007160A6"/>
    <w:rsid w:val="007164D8"/>
    <w:rsid w:val="007245EE"/>
    <w:rsid w:val="0072589D"/>
    <w:rsid w:val="007302E2"/>
    <w:rsid w:val="007339EE"/>
    <w:rsid w:val="00736297"/>
    <w:rsid w:val="00741CB6"/>
    <w:rsid w:val="00753543"/>
    <w:rsid w:val="00755BA0"/>
    <w:rsid w:val="00755CF7"/>
    <w:rsid w:val="00755E8D"/>
    <w:rsid w:val="00760C56"/>
    <w:rsid w:val="00763217"/>
    <w:rsid w:val="0076469E"/>
    <w:rsid w:val="00767179"/>
    <w:rsid w:val="00767554"/>
    <w:rsid w:val="00772EBF"/>
    <w:rsid w:val="00785D93"/>
    <w:rsid w:val="00786D61"/>
    <w:rsid w:val="00787DA6"/>
    <w:rsid w:val="00790D1F"/>
    <w:rsid w:val="00791DC9"/>
    <w:rsid w:val="00796ABF"/>
    <w:rsid w:val="007A0402"/>
    <w:rsid w:val="007B1E83"/>
    <w:rsid w:val="007B20AF"/>
    <w:rsid w:val="007B3BC0"/>
    <w:rsid w:val="007B424F"/>
    <w:rsid w:val="007B5075"/>
    <w:rsid w:val="007B555B"/>
    <w:rsid w:val="007D0409"/>
    <w:rsid w:val="007D1FAD"/>
    <w:rsid w:val="007D3626"/>
    <w:rsid w:val="007D713B"/>
    <w:rsid w:val="007E0C41"/>
    <w:rsid w:val="007E3B6F"/>
    <w:rsid w:val="007E4EFE"/>
    <w:rsid w:val="008054F7"/>
    <w:rsid w:val="008077C6"/>
    <w:rsid w:val="00810CCA"/>
    <w:rsid w:val="00822164"/>
    <w:rsid w:val="00823A21"/>
    <w:rsid w:val="00824099"/>
    <w:rsid w:val="0082543D"/>
    <w:rsid w:val="008254E3"/>
    <w:rsid w:val="00827BD7"/>
    <w:rsid w:val="00831533"/>
    <w:rsid w:val="00831EAF"/>
    <w:rsid w:val="0083324A"/>
    <w:rsid w:val="00833B05"/>
    <w:rsid w:val="00833EE0"/>
    <w:rsid w:val="00833EE7"/>
    <w:rsid w:val="008340DF"/>
    <w:rsid w:val="008365D1"/>
    <w:rsid w:val="00836ED6"/>
    <w:rsid w:val="00841EC2"/>
    <w:rsid w:val="00843C3D"/>
    <w:rsid w:val="00846583"/>
    <w:rsid w:val="00851FB5"/>
    <w:rsid w:val="00853707"/>
    <w:rsid w:val="00853B1B"/>
    <w:rsid w:val="00854B40"/>
    <w:rsid w:val="00855F51"/>
    <w:rsid w:val="008561CB"/>
    <w:rsid w:val="00862CE6"/>
    <w:rsid w:val="0086359F"/>
    <w:rsid w:val="008647ED"/>
    <w:rsid w:val="00866966"/>
    <w:rsid w:val="008717A8"/>
    <w:rsid w:val="00872A2F"/>
    <w:rsid w:val="008847F1"/>
    <w:rsid w:val="0088496A"/>
    <w:rsid w:val="00884BC7"/>
    <w:rsid w:val="00884E7E"/>
    <w:rsid w:val="008858F4"/>
    <w:rsid w:val="00887539"/>
    <w:rsid w:val="008913CF"/>
    <w:rsid w:val="008918D3"/>
    <w:rsid w:val="00893EAF"/>
    <w:rsid w:val="00894377"/>
    <w:rsid w:val="00895BA1"/>
    <w:rsid w:val="00897AA3"/>
    <w:rsid w:val="008A3B4D"/>
    <w:rsid w:val="008A4289"/>
    <w:rsid w:val="008B1193"/>
    <w:rsid w:val="008B66B6"/>
    <w:rsid w:val="008B74FA"/>
    <w:rsid w:val="008C2A66"/>
    <w:rsid w:val="008D0AD4"/>
    <w:rsid w:val="008D1D32"/>
    <w:rsid w:val="008E1596"/>
    <w:rsid w:val="008E7CEC"/>
    <w:rsid w:val="008F009F"/>
    <w:rsid w:val="008F070E"/>
    <w:rsid w:val="008F1E52"/>
    <w:rsid w:val="008F4D48"/>
    <w:rsid w:val="008F70EB"/>
    <w:rsid w:val="00900F85"/>
    <w:rsid w:val="00903A9C"/>
    <w:rsid w:val="00904C82"/>
    <w:rsid w:val="00906421"/>
    <w:rsid w:val="009078CE"/>
    <w:rsid w:val="00913E97"/>
    <w:rsid w:val="0091527E"/>
    <w:rsid w:val="00915C20"/>
    <w:rsid w:val="00917357"/>
    <w:rsid w:val="009174EC"/>
    <w:rsid w:val="00917F39"/>
    <w:rsid w:val="009258DF"/>
    <w:rsid w:val="00937553"/>
    <w:rsid w:val="0094235E"/>
    <w:rsid w:val="00946750"/>
    <w:rsid w:val="00950844"/>
    <w:rsid w:val="00951C0C"/>
    <w:rsid w:val="00952C41"/>
    <w:rsid w:val="00955328"/>
    <w:rsid w:val="00963ED0"/>
    <w:rsid w:val="009643F5"/>
    <w:rsid w:val="00966087"/>
    <w:rsid w:val="00971A5B"/>
    <w:rsid w:val="00972071"/>
    <w:rsid w:val="00975F10"/>
    <w:rsid w:val="0097699E"/>
    <w:rsid w:val="00990AA3"/>
    <w:rsid w:val="00991401"/>
    <w:rsid w:val="00994BFF"/>
    <w:rsid w:val="009A184B"/>
    <w:rsid w:val="009A2441"/>
    <w:rsid w:val="009A2C84"/>
    <w:rsid w:val="009A57BE"/>
    <w:rsid w:val="009A6FB4"/>
    <w:rsid w:val="009A713D"/>
    <w:rsid w:val="009B3FF4"/>
    <w:rsid w:val="009B4298"/>
    <w:rsid w:val="009B430C"/>
    <w:rsid w:val="009B5673"/>
    <w:rsid w:val="009B79DA"/>
    <w:rsid w:val="009C317E"/>
    <w:rsid w:val="009C3B58"/>
    <w:rsid w:val="009C6968"/>
    <w:rsid w:val="009C744F"/>
    <w:rsid w:val="009C7A55"/>
    <w:rsid w:val="009D10C4"/>
    <w:rsid w:val="009D5DA5"/>
    <w:rsid w:val="009D5E1E"/>
    <w:rsid w:val="009D65F3"/>
    <w:rsid w:val="009E4FA2"/>
    <w:rsid w:val="009E6501"/>
    <w:rsid w:val="009E7FAE"/>
    <w:rsid w:val="009F1203"/>
    <w:rsid w:val="009F37B4"/>
    <w:rsid w:val="009F4EE9"/>
    <w:rsid w:val="00A0019C"/>
    <w:rsid w:val="00A00F8A"/>
    <w:rsid w:val="00A014A8"/>
    <w:rsid w:val="00A0207D"/>
    <w:rsid w:val="00A03B5B"/>
    <w:rsid w:val="00A0502B"/>
    <w:rsid w:val="00A0685B"/>
    <w:rsid w:val="00A1051E"/>
    <w:rsid w:val="00A113AC"/>
    <w:rsid w:val="00A117A9"/>
    <w:rsid w:val="00A11988"/>
    <w:rsid w:val="00A11BB1"/>
    <w:rsid w:val="00A11C1B"/>
    <w:rsid w:val="00A12972"/>
    <w:rsid w:val="00A2018A"/>
    <w:rsid w:val="00A21C6A"/>
    <w:rsid w:val="00A24D84"/>
    <w:rsid w:val="00A2548E"/>
    <w:rsid w:val="00A2736E"/>
    <w:rsid w:val="00A308AC"/>
    <w:rsid w:val="00A31E84"/>
    <w:rsid w:val="00A41F2C"/>
    <w:rsid w:val="00A446E9"/>
    <w:rsid w:val="00A452AE"/>
    <w:rsid w:val="00A464A9"/>
    <w:rsid w:val="00A50B7C"/>
    <w:rsid w:val="00A517BF"/>
    <w:rsid w:val="00A60318"/>
    <w:rsid w:val="00A60575"/>
    <w:rsid w:val="00A61AF1"/>
    <w:rsid w:val="00A621BD"/>
    <w:rsid w:val="00A67220"/>
    <w:rsid w:val="00A725B9"/>
    <w:rsid w:val="00A73396"/>
    <w:rsid w:val="00A82B7F"/>
    <w:rsid w:val="00A84838"/>
    <w:rsid w:val="00A91652"/>
    <w:rsid w:val="00A925A4"/>
    <w:rsid w:val="00A94C6A"/>
    <w:rsid w:val="00A96A89"/>
    <w:rsid w:val="00A97F22"/>
    <w:rsid w:val="00AA554E"/>
    <w:rsid w:val="00AB3A82"/>
    <w:rsid w:val="00AB4513"/>
    <w:rsid w:val="00AB5DD7"/>
    <w:rsid w:val="00AB6555"/>
    <w:rsid w:val="00AB6B6D"/>
    <w:rsid w:val="00AD78B4"/>
    <w:rsid w:val="00AD7B22"/>
    <w:rsid w:val="00AE1011"/>
    <w:rsid w:val="00AE3B09"/>
    <w:rsid w:val="00AF4C93"/>
    <w:rsid w:val="00AF572E"/>
    <w:rsid w:val="00AF5835"/>
    <w:rsid w:val="00B037D6"/>
    <w:rsid w:val="00B04EA7"/>
    <w:rsid w:val="00B0633B"/>
    <w:rsid w:val="00B11AE8"/>
    <w:rsid w:val="00B177C1"/>
    <w:rsid w:val="00B20DDE"/>
    <w:rsid w:val="00B23D12"/>
    <w:rsid w:val="00B2503A"/>
    <w:rsid w:val="00B269C1"/>
    <w:rsid w:val="00B32B54"/>
    <w:rsid w:val="00B34555"/>
    <w:rsid w:val="00B34C0F"/>
    <w:rsid w:val="00B3655D"/>
    <w:rsid w:val="00B4531D"/>
    <w:rsid w:val="00B47C96"/>
    <w:rsid w:val="00B532D8"/>
    <w:rsid w:val="00B5599A"/>
    <w:rsid w:val="00B6757E"/>
    <w:rsid w:val="00B70EA3"/>
    <w:rsid w:val="00B7150B"/>
    <w:rsid w:val="00B71611"/>
    <w:rsid w:val="00B763E1"/>
    <w:rsid w:val="00B7763D"/>
    <w:rsid w:val="00B77668"/>
    <w:rsid w:val="00B80191"/>
    <w:rsid w:val="00B81073"/>
    <w:rsid w:val="00B8339C"/>
    <w:rsid w:val="00B84CB2"/>
    <w:rsid w:val="00B8662C"/>
    <w:rsid w:val="00B91892"/>
    <w:rsid w:val="00B929DC"/>
    <w:rsid w:val="00B92B08"/>
    <w:rsid w:val="00B9316F"/>
    <w:rsid w:val="00B96BBD"/>
    <w:rsid w:val="00BA2A91"/>
    <w:rsid w:val="00BA5703"/>
    <w:rsid w:val="00BA729A"/>
    <w:rsid w:val="00BB04E2"/>
    <w:rsid w:val="00BB472A"/>
    <w:rsid w:val="00BB4C4B"/>
    <w:rsid w:val="00BB5212"/>
    <w:rsid w:val="00BB5B54"/>
    <w:rsid w:val="00BB73FB"/>
    <w:rsid w:val="00BC26E8"/>
    <w:rsid w:val="00BC2EA0"/>
    <w:rsid w:val="00BC385A"/>
    <w:rsid w:val="00BD0C3C"/>
    <w:rsid w:val="00BD2EEB"/>
    <w:rsid w:val="00BE3EAA"/>
    <w:rsid w:val="00BF0A3D"/>
    <w:rsid w:val="00BF5329"/>
    <w:rsid w:val="00BF535A"/>
    <w:rsid w:val="00C10894"/>
    <w:rsid w:val="00C11FE9"/>
    <w:rsid w:val="00C21422"/>
    <w:rsid w:val="00C32485"/>
    <w:rsid w:val="00C33365"/>
    <w:rsid w:val="00C41C82"/>
    <w:rsid w:val="00C42CC1"/>
    <w:rsid w:val="00C519F0"/>
    <w:rsid w:val="00C60C75"/>
    <w:rsid w:val="00C72570"/>
    <w:rsid w:val="00C7307A"/>
    <w:rsid w:val="00C7332B"/>
    <w:rsid w:val="00C7661A"/>
    <w:rsid w:val="00C76E53"/>
    <w:rsid w:val="00C7797B"/>
    <w:rsid w:val="00C81BA7"/>
    <w:rsid w:val="00C82D1A"/>
    <w:rsid w:val="00C91C51"/>
    <w:rsid w:val="00C91E18"/>
    <w:rsid w:val="00C93913"/>
    <w:rsid w:val="00C93E90"/>
    <w:rsid w:val="00C9451E"/>
    <w:rsid w:val="00C962CE"/>
    <w:rsid w:val="00CA03F0"/>
    <w:rsid w:val="00CA4FA2"/>
    <w:rsid w:val="00CB5A89"/>
    <w:rsid w:val="00CB5B26"/>
    <w:rsid w:val="00CB670C"/>
    <w:rsid w:val="00CC1786"/>
    <w:rsid w:val="00CC6E8D"/>
    <w:rsid w:val="00CD49DF"/>
    <w:rsid w:val="00CD58B7"/>
    <w:rsid w:val="00CD6574"/>
    <w:rsid w:val="00CE01D2"/>
    <w:rsid w:val="00CE0D89"/>
    <w:rsid w:val="00CE0FB4"/>
    <w:rsid w:val="00CE4999"/>
    <w:rsid w:val="00CE6C26"/>
    <w:rsid w:val="00CE6D60"/>
    <w:rsid w:val="00CF34F8"/>
    <w:rsid w:val="00CF4070"/>
    <w:rsid w:val="00CF49D9"/>
    <w:rsid w:val="00D0081C"/>
    <w:rsid w:val="00D0348B"/>
    <w:rsid w:val="00D0475B"/>
    <w:rsid w:val="00D13915"/>
    <w:rsid w:val="00D14A64"/>
    <w:rsid w:val="00D222AF"/>
    <w:rsid w:val="00D22CB5"/>
    <w:rsid w:val="00D23AFA"/>
    <w:rsid w:val="00D33596"/>
    <w:rsid w:val="00D3503B"/>
    <w:rsid w:val="00D36B6F"/>
    <w:rsid w:val="00D403AD"/>
    <w:rsid w:val="00D4046E"/>
    <w:rsid w:val="00D40D53"/>
    <w:rsid w:val="00D42B9B"/>
    <w:rsid w:val="00D452C7"/>
    <w:rsid w:val="00D46A96"/>
    <w:rsid w:val="00D555E7"/>
    <w:rsid w:val="00D57E91"/>
    <w:rsid w:val="00D6555A"/>
    <w:rsid w:val="00D72DDD"/>
    <w:rsid w:val="00D80AF3"/>
    <w:rsid w:val="00D81543"/>
    <w:rsid w:val="00D90F04"/>
    <w:rsid w:val="00D93DB2"/>
    <w:rsid w:val="00D975E3"/>
    <w:rsid w:val="00D97CB4"/>
    <w:rsid w:val="00DA6070"/>
    <w:rsid w:val="00DB113A"/>
    <w:rsid w:val="00DB66F9"/>
    <w:rsid w:val="00DB71EB"/>
    <w:rsid w:val="00DC2D95"/>
    <w:rsid w:val="00DD15E2"/>
    <w:rsid w:val="00DD4446"/>
    <w:rsid w:val="00DD6B78"/>
    <w:rsid w:val="00DE183A"/>
    <w:rsid w:val="00DE6874"/>
    <w:rsid w:val="00DE6F5C"/>
    <w:rsid w:val="00DF04B4"/>
    <w:rsid w:val="00DF4A8C"/>
    <w:rsid w:val="00E01016"/>
    <w:rsid w:val="00E02055"/>
    <w:rsid w:val="00E02C0D"/>
    <w:rsid w:val="00E0394F"/>
    <w:rsid w:val="00E03A49"/>
    <w:rsid w:val="00E07DE6"/>
    <w:rsid w:val="00E10C66"/>
    <w:rsid w:val="00E10D65"/>
    <w:rsid w:val="00E15E42"/>
    <w:rsid w:val="00E161ED"/>
    <w:rsid w:val="00E17853"/>
    <w:rsid w:val="00E201DF"/>
    <w:rsid w:val="00E20DD9"/>
    <w:rsid w:val="00E234CA"/>
    <w:rsid w:val="00E2649D"/>
    <w:rsid w:val="00E276FF"/>
    <w:rsid w:val="00E3019B"/>
    <w:rsid w:val="00E34A04"/>
    <w:rsid w:val="00E37614"/>
    <w:rsid w:val="00E42212"/>
    <w:rsid w:val="00E43CA8"/>
    <w:rsid w:val="00E4515A"/>
    <w:rsid w:val="00E45F53"/>
    <w:rsid w:val="00E54654"/>
    <w:rsid w:val="00E57E0B"/>
    <w:rsid w:val="00E60CC1"/>
    <w:rsid w:val="00E618A1"/>
    <w:rsid w:val="00E63AF2"/>
    <w:rsid w:val="00E642B7"/>
    <w:rsid w:val="00E65D50"/>
    <w:rsid w:val="00E70EEA"/>
    <w:rsid w:val="00E72641"/>
    <w:rsid w:val="00E72EF4"/>
    <w:rsid w:val="00E737E1"/>
    <w:rsid w:val="00E81738"/>
    <w:rsid w:val="00E825FF"/>
    <w:rsid w:val="00E82690"/>
    <w:rsid w:val="00E91EBB"/>
    <w:rsid w:val="00E9520E"/>
    <w:rsid w:val="00E9573F"/>
    <w:rsid w:val="00EA0362"/>
    <w:rsid w:val="00EB1059"/>
    <w:rsid w:val="00EB60FA"/>
    <w:rsid w:val="00EB624D"/>
    <w:rsid w:val="00EB7A75"/>
    <w:rsid w:val="00EC09D5"/>
    <w:rsid w:val="00EC1E1E"/>
    <w:rsid w:val="00EC4EDF"/>
    <w:rsid w:val="00ED12FC"/>
    <w:rsid w:val="00ED1941"/>
    <w:rsid w:val="00ED31A1"/>
    <w:rsid w:val="00EE0E84"/>
    <w:rsid w:val="00EE2A5B"/>
    <w:rsid w:val="00EE3248"/>
    <w:rsid w:val="00EE3F99"/>
    <w:rsid w:val="00EF03E1"/>
    <w:rsid w:val="00EF2307"/>
    <w:rsid w:val="00EF53B1"/>
    <w:rsid w:val="00F0052C"/>
    <w:rsid w:val="00F0063E"/>
    <w:rsid w:val="00F14644"/>
    <w:rsid w:val="00F20D28"/>
    <w:rsid w:val="00F22B5D"/>
    <w:rsid w:val="00F23990"/>
    <w:rsid w:val="00F2405D"/>
    <w:rsid w:val="00F245C4"/>
    <w:rsid w:val="00F24AB7"/>
    <w:rsid w:val="00F27F74"/>
    <w:rsid w:val="00F3522E"/>
    <w:rsid w:val="00F40864"/>
    <w:rsid w:val="00F40C65"/>
    <w:rsid w:val="00F41317"/>
    <w:rsid w:val="00F4250A"/>
    <w:rsid w:val="00F446CE"/>
    <w:rsid w:val="00F44F6F"/>
    <w:rsid w:val="00F512F1"/>
    <w:rsid w:val="00F51F66"/>
    <w:rsid w:val="00F528F7"/>
    <w:rsid w:val="00F541C0"/>
    <w:rsid w:val="00F55CC7"/>
    <w:rsid w:val="00F615B8"/>
    <w:rsid w:val="00F6460C"/>
    <w:rsid w:val="00F668E8"/>
    <w:rsid w:val="00F70C03"/>
    <w:rsid w:val="00F74006"/>
    <w:rsid w:val="00F754F0"/>
    <w:rsid w:val="00F75DF0"/>
    <w:rsid w:val="00F82C91"/>
    <w:rsid w:val="00F83FEC"/>
    <w:rsid w:val="00F87F11"/>
    <w:rsid w:val="00F97A6C"/>
    <w:rsid w:val="00FA3C7B"/>
    <w:rsid w:val="00FA4214"/>
    <w:rsid w:val="00FA4E92"/>
    <w:rsid w:val="00FB2918"/>
    <w:rsid w:val="00FB3332"/>
    <w:rsid w:val="00FB4F6D"/>
    <w:rsid w:val="00FB7449"/>
    <w:rsid w:val="00FC06A4"/>
    <w:rsid w:val="00FC1100"/>
    <w:rsid w:val="00FC115C"/>
    <w:rsid w:val="00FC4765"/>
    <w:rsid w:val="00FD2DEA"/>
    <w:rsid w:val="00FD32FD"/>
    <w:rsid w:val="00FD4CB4"/>
    <w:rsid w:val="00FD4E23"/>
    <w:rsid w:val="00FD502F"/>
    <w:rsid w:val="00FD653B"/>
    <w:rsid w:val="00FD72BF"/>
    <w:rsid w:val="00FE15BA"/>
    <w:rsid w:val="00FE719C"/>
    <w:rsid w:val="00FF07A9"/>
    <w:rsid w:val="00FF1306"/>
    <w:rsid w:val="00FF45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57E13"/>
  <w15:chartTrackingRefBased/>
  <w15:docId w15:val="{08A4196A-5DD5-4AC9-B598-A53CC859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9DA"/>
    <w:pPr>
      <w:spacing w:after="0" w:line="240" w:lineRule="auto"/>
    </w:pPr>
    <w:rPr>
      <w:rFonts w:ascii="Times New Roman" w:eastAsia="Times New Roman" w:hAnsi="Times New Roman" w:cs="Times New Roman"/>
      <w:sz w:val="24"/>
      <w:szCs w:val="24"/>
      <w:lang w:val="en-GB"/>
    </w:rPr>
  </w:style>
  <w:style w:type="paragraph" w:styleId="Titre3">
    <w:name w:val="heading 3"/>
    <w:aliases w:val="Section Title"/>
    <w:basedOn w:val="Normal"/>
    <w:next w:val="Normal"/>
    <w:link w:val="Titre3Car"/>
    <w:unhideWhenUsed/>
    <w:qFormat/>
    <w:rsid w:val="009B79DA"/>
    <w:pPr>
      <w:keepNext/>
      <w:keepLines/>
      <w:spacing w:before="200" w:line="276" w:lineRule="auto"/>
      <w:outlineLvl w:val="2"/>
    </w:pPr>
    <w:rPr>
      <w:rFonts w:asciiTheme="majorHAnsi" w:eastAsiaTheme="majorEastAsia" w:hAnsiTheme="majorHAnsi" w:cstheme="majorBidi"/>
      <w:b/>
      <w:bCs/>
      <w:color w:val="5B9BD5" w:themeColor="accent1"/>
      <w:sz w:val="22"/>
      <w:szCs w:val="22"/>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aliases w:val="Section Title Car"/>
    <w:basedOn w:val="Policepardfaut"/>
    <w:link w:val="Titre3"/>
    <w:rsid w:val="009B79DA"/>
    <w:rPr>
      <w:rFonts w:asciiTheme="majorHAnsi" w:eastAsiaTheme="majorEastAsia" w:hAnsiTheme="majorHAnsi" w:cstheme="majorBidi"/>
      <w:b/>
      <w:bCs/>
      <w:color w:val="5B9BD5" w:themeColor="accent1"/>
      <w:lang w:val="en-US"/>
    </w:rPr>
  </w:style>
  <w:style w:type="table" w:styleId="Grilledutableau">
    <w:name w:val="Table Grid"/>
    <w:basedOn w:val="TableauNormal"/>
    <w:uiPriority w:val="39"/>
    <w:qFormat/>
    <w:rsid w:val="009B79DA"/>
    <w:pPr>
      <w:spacing w:after="0" w:line="240" w:lineRule="auto"/>
    </w:pPr>
    <w:rPr>
      <w:rFonts w:ascii="Calibri" w:eastAsia="Calibri" w:hAnsi="Calibri" w:cs="Times New Roman"/>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qFormat/>
    <w:rsid w:val="009B79DA"/>
    <w:rPr>
      <w:rFonts w:cs="Times New Roman"/>
      <w:sz w:val="18"/>
    </w:rPr>
  </w:style>
  <w:style w:type="paragraph" w:styleId="Commentaire">
    <w:name w:val="annotation text"/>
    <w:basedOn w:val="Normal"/>
    <w:link w:val="CommentaireCar"/>
    <w:uiPriority w:val="99"/>
    <w:qFormat/>
    <w:rsid w:val="009B79DA"/>
    <w:rPr>
      <w:rFonts w:eastAsia="MS Mincho"/>
      <w:sz w:val="20"/>
      <w:szCs w:val="20"/>
      <w:lang w:val="en-US"/>
    </w:rPr>
  </w:style>
  <w:style w:type="character" w:customStyle="1" w:styleId="CommentaireCar">
    <w:name w:val="Commentaire Car"/>
    <w:basedOn w:val="Policepardfaut"/>
    <w:link w:val="Commentaire"/>
    <w:uiPriority w:val="99"/>
    <w:qFormat/>
    <w:rsid w:val="009B79DA"/>
    <w:rPr>
      <w:rFonts w:ascii="Times New Roman" w:eastAsia="MS Mincho" w:hAnsi="Times New Roman" w:cs="Times New Roman"/>
      <w:sz w:val="20"/>
      <w:szCs w:val="20"/>
      <w:lang w:val="en-US"/>
    </w:rPr>
  </w:style>
  <w:style w:type="paragraph" w:styleId="Textedebulles">
    <w:name w:val="Balloon Text"/>
    <w:aliases w:val="Char19"/>
    <w:basedOn w:val="Normal"/>
    <w:link w:val="TextedebullesCar"/>
    <w:uiPriority w:val="99"/>
    <w:unhideWhenUsed/>
    <w:rsid w:val="009B79DA"/>
    <w:rPr>
      <w:rFonts w:ascii="Tahoma" w:eastAsiaTheme="minorHAnsi" w:hAnsi="Tahoma" w:cs="Tahoma"/>
      <w:sz w:val="16"/>
      <w:szCs w:val="16"/>
      <w:lang w:val="en-US"/>
    </w:rPr>
  </w:style>
  <w:style w:type="character" w:customStyle="1" w:styleId="TextedebullesCar">
    <w:name w:val="Texte de bulles Car"/>
    <w:aliases w:val="Char19 Car"/>
    <w:basedOn w:val="Policepardfaut"/>
    <w:link w:val="Textedebulles"/>
    <w:uiPriority w:val="99"/>
    <w:rsid w:val="009B79DA"/>
    <w:rPr>
      <w:rFonts w:ascii="Tahoma" w:hAnsi="Tahoma" w:cs="Tahoma"/>
      <w:sz w:val="16"/>
      <w:szCs w:val="16"/>
      <w:lang w:val="en-US"/>
    </w:rPr>
  </w:style>
  <w:style w:type="paragraph" w:styleId="Objetducommentaire">
    <w:name w:val="annotation subject"/>
    <w:basedOn w:val="Commentaire"/>
    <w:next w:val="Commentaire"/>
    <w:link w:val="ObjetducommentaireCar"/>
    <w:uiPriority w:val="99"/>
    <w:semiHidden/>
    <w:unhideWhenUsed/>
    <w:rsid w:val="009B79DA"/>
    <w:rPr>
      <w:rFonts w:asciiTheme="minorHAnsi" w:eastAsiaTheme="minorHAnsi" w:hAnsiTheme="minorHAnsi" w:cstheme="minorBidi"/>
      <w:b/>
      <w:bCs/>
    </w:rPr>
  </w:style>
  <w:style w:type="character" w:customStyle="1" w:styleId="ObjetducommentaireCar">
    <w:name w:val="Objet du commentaire Car"/>
    <w:basedOn w:val="CommentaireCar"/>
    <w:link w:val="Objetducommentaire"/>
    <w:uiPriority w:val="99"/>
    <w:semiHidden/>
    <w:rsid w:val="009B79DA"/>
    <w:rPr>
      <w:rFonts w:ascii="Times New Roman" w:eastAsia="MS Mincho" w:hAnsi="Times New Roman" w:cs="Times New Roman"/>
      <w:b/>
      <w:bCs/>
      <w:sz w:val="20"/>
      <w:szCs w:val="20"/>
      <w:lang w:val="en-US"/>
    </w:rPr>
  </w:style>
  <w:style w:type="paragraph" w:styleId="Paragraphedeliste">
    <w:name w:val="List Paragraph"/>
    <w:basedOn w:val="Normal"/>
    <w:uiPriority w:val="34"/>
    <w:qFormat/>
    <w:rsid w:val="009B79DA"/>
    <w:pPr>
      <w:ind w:left="720"/>
      <w:contextualSpacing/>
    </w:pPr>
    <w:rPr>
      <w:rFonts w:asciiTheme="minorHAnsi" w:eastAsiaTheme="minorHAnsi" w:hAnsiTheme="minorHAnsi" w:cstheme="minorBidi"/>
      <w:sz w:val="22"/>
      <w:szCs w:val="22"/>
      <w:lang w:val="en-US"/>
    </w:rPr>
  </w:style>
  <w:style w:type="paragraph" w:styleId="Pieddepage">
    <w:name w:val="footer"/>
    <w:basedOn w:val="Normal"/>
    <w:link w:val="PieddepageCar"/>
    <w:uiPriority w:val="99"/>
    <w:rsid w:val="009B79DA"/>
    <w:pPr>
      <w:widowControl w:val="0"/>
      <w:tabs>
        <w:tab w:val="center" w:pos="4320"/>
        <w:tab w:val="right" w:pos="8640"/>
      </w:tabs>
    </w:pPr>
    <w:rPr>
      <w:rFonts w:ascii="Venetian301 Dm BT" w:hAnsi="Venetian301 Dm BT"/>
      <w:szCs w:val="20"/>
      <w:lang w:val="en-US"/>
    </w:rPr>
  </w:style>
  <w:style w:type="character" w:customStyle="1" w:styleId="PieddepageCar">
    <w:name w:val="Pied de page Car"/>
    <w:basedOn w:val="Policepardfaut"/>
    <w:link w:val="Pieddepage"/>
    <w:uiPriority w:val="99"/>
    <w:rsid w:val="009B79DA"/>
    <w:rPr>
      <w:rFonts w:ascii="Venetian301 Dm BT" w:eastAsia="Times New Roman" w:hAnsi="Venetian301 Dm BT" w:cs="Times New Roman"/>
      <w:sz w:val="24"/>
      <w:szCs w:val="20"/>
      <w:lang w:val="en-US"/>
    </w:rPr>
  </w:style>
  <w:style w:type="paragraph" w:styleId="Sous-titre">
    <w:name w:val="Subtitle"/>
    <w:basedOn w:val="Normal"/>
    <w:link w:val="Sous-titreCar"/>
    <w:qFormat/>
    <w:rsid w:val="009B79DA"/>
    <w:rPr>
      <w:szCs w:val="20"/>
      <w:lang w:val="en-US"/>
    </w:rPr>
  </w:style>
  <w:style w:type="character" w:customStyle="1" w:styleId="Sous-titreCar">
    <w:name w:val="Sous-titre Car"/>
    <w:basedOn w:val="Policepardfaut"/>
    <w:link w:val="Sous-titre"/>
    <w:rsid w:val="009B79DA"/>
    <w:rPr>
      <w:rFonts w:ascii="Times New Roman" w:eastAsia="Times New Roman" w:hAnsi="Times New Roman" w:cs="Times New Roman"/>
      <w:sz w:val="24"/>
      <w:szCs w:val="20"/>
      <w:lang w:val="en-US"/>
    </w:rPr>
  </w:style>
  <w:style w:type="character" w:customStyle="1" w:styleId="hps">
    <w:name w:val="hps"/>
    <w:basedOn w:val="Policepardfaut"/>
    <w:rsid w:val="009B79DA"/>
  </w:style>
  <w:style w:type="paragraph" w:styleId="En-tte">
    <w:name w:val="header"/>
    <w:basedOn w:val="Normal"/>
    <w:link w:val="En-tteCar"/>
    <w:uiPriority w:val="99"/>
    <w:unhideWhenUsed/>
    <w:rsid w:val="009B79DA"/>
    <w:pPr>
      <w:tabs>
        <w:tab w:val="center" w:pos="4513"/>
        <w:tab w:val="right" w:pos="9026"/>
      </w:tabs>
    </w:pPr>
    <w:rPr>
      <w:rFonts w:asciiTheme="minorHAnsi" w:eastAsiaTheme="minorHAnsi" w:hAnsiTheme="minorHAnsi" w:cstheme="minorBidi"/>
      <w:sz w:val="22"/>
      <w:szCs w:val="22"/>
      <w:lang w:val="en-US"/>
    </w:rPr>
  </w:style>
  <w:style w:type="character" w:customStyle="1" w:styleId="En-tteCar">
    <w:name w:val="En-tête Car"/>
    <w:basedOn w:val="Policepardfaut"/>
    <w:link w:val="En-tte"/>
    <w:uiPriority w:val="99"/>
    <w:rsid w:val="009B79DA"/>
    <w:rPr>
      <w:lang w:val="en-US"/>
    </w:rPr>
  </w:style>
  <w:style w:type="paragraph" w:styleId="Rvision">
    <w:name w:val="Revision"/>
    <w:hidden/>
    <w:uiPriority w:val="99"/>
    <w:semiHidden/>
    <w:rsid w:val="009B79DA"/>
    <w:pPr>
      <w:spacing w:after="0" w:line="240" w:lineRule="auto"/>
    </w:pPr>
    <w:rPr>
      <w:lang w:val="en-US"/>
    </w:rPr>
  </w:style>
  <w:style w:type="paragraph" w:styleId="Titre">
    <w:name w:val="Title"/>
    <w:basedOn w:val="Normal"/>
    <w:link w:val="TitreCar"/>
    <w:qFormat/>
    <w:rsid w:val="009B79DA"/>
    <w:pPr>
      <w:jc w:val="center"/>
    </w:pPr>
    <w:rPr>
      <w:rFonts w:ascii="Arial" w:hAnsi="Arial"/>
      <w:b/>
      <w:sz w:val="18"/>
      <w:szCs w:val="20"/>
    </w:rPr>
  </w:style>
  <w:style w:type="character" w:customStyle="1" w:styleId="TitreCar">
    <w:name w:val="Titre Car"/>
    <w:basedOn w:val="Policepardfaut"/>
    <w:link w:val="Titre"/>
    <w:rsid w:val="009B79DA"/>
    <w:rPr>
      <w:rFonts w:ascii="Arial" w:eastAsia="Times New Roman" w:hAnsi="Arial" w:cs="Times New Roman"/>
      <w:b/>
      <w:sz w:val="18"/>
      <w:szCs w:val="20"/>
      <w:lang w:val="en-GB"/>
    </w:rPr>
  </w:style>
  <w:style w:type="paragraph" w:customStyle="1" w:styleId="Default">
    <w:name w:val="Default"/>
    <w:rsid w:val="009B79D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B79DA"/>
    <w:pPr>
      <w:spacing w:before="100" w:beforeAutospacing="1" w:after="100" w:afterAutospacing="1"/>
    </w:pPr>
    <w:rPr>
      <w:lang w:val="en-IN" w:eastAsia="en-IN" w:bidi="hi-IN"/>
    </w:rPr>
  </w:style>
  <w:style w:type="character" w:styleId="Lienhypertexte">
    <w:name w:val="Hyperlink"/>
    <w:basedOn w:val="Policepardfaut"/>
    <w:uiPriority w:val="99"/>
    <w:unhideWhenUsed/>
    <w:rsid w:val="009B79DA"/>
    <w:rPr>
      <w:color w:val="0563C1" w:themeColor="hyperlink"/>
      <w:u w:val="single"/>
    </w:rPr>
  </w:style>
  <w:style w:type="character" w:styleId="Lienhypertextesuivivisit">
    <w:name w:val="FollowedHyperlink"/>
    <w:basedOn w:val="Policepardfaut"/>
    <w:uiPriority w:val="99"/>
    <w:semiHidden/>
    <w:unhideWhenUsed/>
    <w:rsid w:val="009B79DA"/>
    <w:rPr>
      <w:color w:val="954F72" w:themeColor="followedHyperlink"/>
      <w:u w:val="single"/>
    </w:rPr>
  </w:style>
  <w:style w:type="numbering" w:customStyle="1" w:styleId="NoList1">
    <w:name w:val="No List1"/>
    <w:next w:val="Aucuneliste"/>
    <w:uiPriority w:val="99"/>
    <w:semiHidden/>
    <w:unhideWhenUsed/>
    <w:rsid w:val="00B2503A"/>
  </w:style>
  <w:style w:type="table" w:customStyle="1" w:styleId="TableGrid1">
    <w:name w:val="Table Grid1"/>
    <w:basedOn w:val="TableauNormal"/>
    <w:next w:val="Grilledutableau"/>
    <w:uiPriority w:val="39"/>
    <w:rsid w:val="00B2503A"/>
    <w:pPr>
      <w:spacing w:after="0" w:line="240" w:lineRule="auto"/>
    </w:pPr>
    <w:rPr>
      <w:rFonts w:ascii="Calibri" w:eastAsia="Calibri" w:hAnsi="Calibri" w:cs="Times New Roman"/>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39"/>
    <w:qFormat/>
    <w:rsid w:val="00477AC9"/>
    <w:pPr>
      <w:spacing w:after="0" w:line="240" w:lineRule="auto"/>
    </w:pPr>
    <w:rPr>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qFormat/>
    <w:rsid w:val="00C82D1A"/>
    <w:pPr>
      <w:spacing w:after="0" w:line="240" w:lineRule="auto"/>
    </w:pPr>
    <w:rPr>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31406">
      <w:bodyDiv w:val="1"/>
      <w:marLeft w:val="0"/>
      <w:marRight w:val="0"/>
      <w:marTop w:val="0"/>
      <w:marBottom w:val="0"/>
      <w:divBdr>
        <w:top w:val="none" w:sz="0" w:space="0" w:color="auto"/>
        <w:left w:val="none" w:sz="0" w:space="0" w:color="auto"/>
        <w:bottom w:val="none" w:sz="0" w:space="0" w:color="auto"/>
        <w:right w:val="none" w:sz="0" w:space="0" w:color="auto"/>
      </w:divBdr>
    </w:div>
    <w:div w:id="130633174">
      <w:bodyDiv w:val="1"/>
      <w:marLeft w:val="0"/>
      <w:marRight w:val="0"/>
      <w:marTop w:val="0"/>
      <w:marBottom w:val="0"/>
      <w:divBdr>
        <w:top w:val="none" w:sz="0" w:space="0" w:color="auto"/>
        <w:left w:val="none" w:sz="0" w:space="0" w:color="auto"/>
        <w:bottom w:val="none" w:sz="0" w:space="0" w:color="auto"/>
        <w:right w:val="none" w:sz="0" w:space="0" w:color="auto"/>
      </w:divBdr>
    </w:div>
    <w:div w:id="795411114">
      <w:bodyDiv w:val="1"/>
      <w:marLeft w:val="0"/>
      <w:marRight w:val="0"/>
      <w:marTop w:val="0"/>
      <w:marBottom w:val="0"/>
      <w:divBdr>
        <w:top w:val="none" w:sz="0" w:space="0" w:color="auto"/>
        <w:left w:val="none" w:sz="0" w:space="0" w:color="auto"/>
        <w:bottom w:val="none" w:sz="0" w:space="0" w:color="auto"/>
        <w:right w:val="none" w:sz="0" w:space="0" w:color="auto"/>
      </w:divBdr>
    </w:div>
    <w:div w:id="1276017654">
      <w:bodyDiv w:val="1"/>
      <w:marLeft w:val="0"/>
      <w:marRight w:val="0"/>
      <w:marTop w:val="0"/>
      <w:marBottom w:val="0"/>
      <w:divBdr>
        <w:top w:val="none" w:sz="0" w:space="0" w:color="auto"/>
        <w:left w:val="none" w:sz="0" w:space="0" w:color="auto"/>
        <w:bottom w:val="none" w:sz="0" w:space="0" w:color="auto"/>
        <w:right w:val="none" w:sz="0" w:space="0" w:color="auto"/>
      </w:divBdr>
    </w:div>
    <w:div w:id="132404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2A70B-EEEE-4555-867D-3A283AEC6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7227</Words>
  <Characters>39760</Characters>
  <Application>Microsoft Office Word</Application>
  <DocSecurity>0</DocSecurity>
  <Lines>331</Lines>
  <Paragraphs>93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Malick Sarr</dc:creator>
  <cp:keywords/>
  <dc:description/>
  <cp:lastModifiedBy>Mouhamadou Faly Ba</cp:lastModifiedBy>
  <cp:revision>17</cp:revision>
  <dcterms:created xsi:type="dcterms:W3CDTF">2024-07-23T18:58:00Z</dcterms:created>
  <dcterms:modified xsi:type="dcterms:W3CDTF">2024-10-27T13:07:00Z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885b17b0-fd4e-46d9-9c7c-801d524c6f91</vt:lpwstr>
  </property>
</Properties>
</file>