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75AA" w14:textId="77777777" w:rsidR="00E27F2C" w:rsidRPr="008D31E3" w:rsidRDefault="00E27F2C" w:rsidP="00E27F2C">
      <w:pPr>
        <w:jc w:val="center"/>
        <w:rPr>
          <w:rFonts w:cstheme="minorHAnsi"/>
          <w:b/>
          <w:bCs/>
          <w:noProof/>
          <w:color w:val="FFFFFF" w:themeColor="background1"/>
          <w:sz w:val="20"/>
          <w:szCs w:val="20"/>
          <w:lang w:val="fr-FR" w:eastAsia="en-IN" w:bidi="hi-IN"/>
        </w:rPr>
      </w:pPr>
      <w:r w:rsidRPr="008D31E3">
        <w:rPr>
          <w:noProof/>
          <w:color w:val="FFFFFF" w:themeColor="background1"/>
          <w:lang w:val="fr-FR"/>
        </w:rPr>
        <mc:AlternateContent>
          <mc:Choice Requires="wps">
            <w:drawing>
              <wp:anchor distT="0" distB="0" distL="114300" distR="114300" simplePos="0" relativeHeight="252351488" behindDoc="0" locked="0" layoutInCell="1" allowOverlap="1" wp14:anchorId="56D736DF" wp14:editId="1960F55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D736DF"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35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" filled="f" stroked="f">
                <v:textbox style="mso-fit-shape-to-text:t">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3DE4C89C" w14:textId="6F23AC03" w:rsidR="00E27F2C" w:rsidRPr="008D31E3" w:rsidRDefault="00E27F2C" w:rsidP="006930F9">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cstheme="minorHAnsi"/>
          <w:b/>
          <w:bCs/>
          <w:noProof/>
          <w:sz w:val="32"/>
          <w:szCs w:val="32"/>
          <w:lang w:val="fr-FR" w:eastAsia="en-IN" w:bidi="hi-IN"/>
        </w:rPr>
      </w:pPr>
      <w:r w:rsidRPr="008D31E3">
        <w:rPr>
          <w:rFonts w:cstheme="minorHAnsi"/>
          <w:b/>
          <w:bCs/>
          <w:noProof/>
          <w:sz w:val="32"/>
          <w:szCs w:val="32"/>
          <w:lang w:val="fr-FR" w:eastAsia="en-IN" w:bidi="hi-IN"/>
        </w:rPr>
        <w:t xml:space="preserve">OUTIL D'ÉVALUATION DES </w:t>
      </w:r>
      <w:r w:rsidR="0020109A">
        <w:rPr>
          <w:rFonts w:cstheme="minorHAnsi"/>
          <w:b/>
          <w:bCs/>
          <w:noProof/>
          <w:sz w:val="32"/>
          <w:szCs w:val="32"/>
          <w:lang w:val="fr-FR" w:eastAsia="en-IN" w:bidi="hi-IN"/>
        </w:rPr>
        <w:t>CASES</w:t>
      </w:r>
      <w:r w:rsidR="0020109A" w:rsidRPr="008D31E3">
        <w:rPr>
          <w:rFonts w:cstheme="minorHAnsi"/>
          <w:b/>
          <w:bCs/>
          <w:noProof/>
          <w:sz w:val="32"/>
          <w:szCs w:val="32"/>
          <w:lang w:val="fr-FR" w:eastAsia="en-IN" w:bidi="hi-IN"/>
        </w:rPr>
        <w:t xml:space="preserve"> </w:t>
      </w:r>
      <w:r w:rsidRPr="008D31E3">
        <w:rPr>
          <w:rFonts w:cstheme="minorHAnsi"/>
          <w:b/>
          <w:bCs/>
          <w:noProof/>
          <w:sz w:val="32"/>
          <w:szCs w:val="32"/>
          <w:lang w:val="fr-FR" w:eastAsia="en-IN" w:bidi="hi-IN"/>
        </w:rPr>
        <w:t>DE SANTÉ</w:t>
      </w:r>
    </w:p>
    <w:p w14:paraId="0CF0D7F3" w14:textId="77777777" w:rsidR="00E27F2C" w:rsidRPr="008D31E3" w:rsidRDefault="00E27F2C" w:rsidP="006930F9">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cstheme="minorHAnsi"/>
          <w:b/>
          <w:bCs/>
          <w:noProof/>
          <w:sz w:val="32"/>
          <w:szCs w:val="32"/>
          <w:lang w:val="fr-FR" w:eastAsia="en-IN" w:bidi="hi-IN"/>
        </w:rPr>
      </w:pPr>
      <w:r w:rsidRPr="008D31E3">
        <w:rPr>
          <w:rFonts w:cstheme="minorHAnsi"/>
          <w:b/>
          <w:bCs/>
          <w:noProof/>
          <w:sz w:val="32"/>
          <w:szCs w:val="32"/>
          <w:lang w:val="fr-FR" w:eastAsia="en-IN" w:bidi="hi-IN"/>
        </w:rPr>
        <w:t>PLANIFICATION FAMILIALE ET SERVICES DE SANTÉ MATERNELLE ET INFANTILE</w:t>
      </w:r>
    </w:p>
    <w:p w14:paraId="0E993F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2825CA26"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4CC8D39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Bonjour. Je m'appelle __________________________________. </w:t>
      </w:r>
    </w:p>
    <w:p w14:paraId="4F69519E" w14:textId="5F64A64E"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Nous sommes ici au nom de l’Université Cheikh Anta Diop</w:t>
      </w:r>
      <w:r w:rsidR="00034FB4">
        <w:rPr>
          <w:rFonts w:cstheme="minorHAnsi"/>
          <w:sz w:val="20"/>
          <w:szCs w:val="20"/>
          <w:lang w:val="fr-FR"/>
        </w:rPr>
        <w:t xml:space="preserve"> (UCAD)</w:t>
      </w:r>
      <w:r w:rsidRPr="008D31E3">
        <w:rPr>
          <w:rFonts w:cstheme="minorHAnsi"/>
          <w:sz w:val="20"/>
          <w:szCs w:val="20"/>
          <w:lang w:val="fr-FR"/>
        </w:rPr>
        <w:t xml:space="preserve"> de Dakar pour aider le Ministère de la </w:t>
      </w:r>
      <w:r w:rsidR="00275572">
        <w:rPr>
          <w:rFonts w:cstheme="minorHAnsi"/>
          <w:sz w:val="20"/>
          <w:szCs w:val="20"/>
          <w:lang w:val="fr-FR"/>
        </w:rPr>
        <w:t>S</w:t>
      </w:r>
      <w:r w:rsidRPr="008D31E3">
        <w:rPr>
          <w:rFonts w:cstheme="minorHAnsi"/>
          <w:sz w:val="20"/>
          <w:szCs w:val="20"/>
          <w:lang w:val="fr-FR"/>
        </w:rPr>
        <w:t>anté et de l’</w:t>
      </w:r>
      <w:r w:rsidR="00275572">
        <w:rPr>
          <w:rFonts w:cstheme="minorHAnsi"/>
          <w:sz w:val="20"/>
          <w:szCs w:val="20"/>
          <w:lang w:val="fr-FR"/>
        </w:rPr>
        <w:t>A</w:t>
      </w:r>
      <w:r w:rsidRPr="008D31E3">
        <w:rPr>
          <w:rFonts w:cstheme="minorHAnsi"/>
          <w:sz w:val="20"/>
          <w:szCs w:val="20"/>
          <w:lang w:val="fr-FR"/>
        </w:rPr>
        <w:t xml:space="preserve">ction </w:t>
      </w:r>
      <w:r w:rsidR="00275572">
        <w:rPr>
          <w:rFonts w:cstheme="minorHAnsi"/>
          <w:sz w:val="20"/>
          <w:szCs w:val="20"/>
          <w:lang w:val="fr-FR"/>
        </w:rPr>
        <w:t>S</w:t>
      </w:r>
      <w:r w:rsidRPr="008D31E3">
        <w:rPr>
          <w:rFonts w:cstheme="minorHAnsi"/>
          <w:sz w:val="20"/>
          <w:szCs w:val="20"/>
          <w:lang w:val="fr-FR"/>
        </w:rPr>
        <w:t>ociale</w:t>
      </w:r>
      <w:r w:rsidR="00034FB4">
        <w:rPr>
          <w:rFonts w:cstheme="minorHAnsi"/>
          <w:sz w:val="20"/>
          <w:szCs w:val="20"/>
          <w:lang w:val="fr-FR"/>
        </w:rPr>
        <w:t xml:space="preserve"> (MSAS)</w:t>
      </w:r>
      <w:r w:rsidRPr="008D31E3">
        <w:rPr>
          <w:rFonts w:cstheme="minorHAnsi"/>
          <w:sz w:val="20"/>
          <w:szCs w:val="20"/>
          <w:lang w:val="fr-FR"/>
        </w:rPr>
        <w:t>, plus précisément la Direction de la Santé de la Mère et de l’</w:t>
      </w:r>
      <w:r w:rsidR="00275572">
        <w:rPr>
          <w:rFonts w:cstheme="minorHAnsi"/>
          <w:sz w:val="20"/>
          <w:szCs w:val="20"/>
          <w:lang w:val="fr-FR"/>
        </w:rPr>
        <w:t>E</w:t>
      </w:r>
      <w:r w:rsidRPr="008D31E3">
        <w:rPr>
          <w:rFonts w:cstheme="minorHAnsi"/>
          <w:sz w:val="20"/>
          <w:szCs w:val="20"/>
          <w:lang w:val="fr-FR"/>
        </w:rPr>
        <w:t>nfant</w:t>
      </w:r>
      <w:r w:rsidR="00034FB4">
        <w:rPr>
          <w:rFonts w:cstheme="minorHAnsi"/>
          <w:sz w:val="20"/>
          <w:szCs w:val="20"/>
          <w:lang w:val="fr-FR"/>
        </w:rPr>
        <w:t xml:space="preserve"> (</w:t>
      </w:r>
      <w:r w:rsidR="003644E3">
        <w:rPr>
          <w:rFonts w:cstheme="minorHAnsi"/>
          <w:sz w:val="20"/>
          <w:szCs w:val="20"/>
          <w:lang w:val="fr-FR"/>
        </w:rPr>
        <w:t>DSME)</w:t>
      </w:r>
      <w:r w:rsidRPr="008D31E3">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6D027A"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6F04C142"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Avez-vous des questions ? </w:t>
      </w:r>
    </w:p>
    <w:p w14:paraId="2476F0FF"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Etes-vous d’accord pour participer à cet interview ?  </w:t>
      </w:r>
      <w:r w:rsidRPr="008D31E3">
        <w:rPr>
          <w:rFonts w:cstheme="minorHAnsi"/>
          <w:b/>
          <w:bCs/>
          <w:sz w:val="20"/>
          <w:szCs w:val="20"/>
          <w:lang w:val="fr-FR"/>
        </w:rPr>
        <w:t xml:space="preserve">Oui </w:t>
      </w:r>
      <w:r w:rsidRPr="008D31E3">
        <w:rPr>
          <w:rFonts w:cstheme="minorHAnsi"/>
          <w:sz w:val="20"/>
          <w:szCs w:val="20"/>
          <w:lang w:val="fr-FR"/>
        </w:rPr>
        <w:t xml:space="preserve">    </w:t>
      </w:r>
      <w:r w:rsidRPr="008D31E3">
        <w:rPr>
          <w:rFonts w:cstheme="minorHAnsi"/>
          <w:b/>
          <w:bCs/>
          <w:sz w:val="20"/>
          <w:szCs w:val="20"/>
          <w:lang w:val="fr-FR"/>
        </w:rPr>
        <w:t>Non</w:t>
      </w:r>
    </w:p>
    <w:p w14:paraId="02082F6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F0EF77B" w14:textId="2AFBEF3F"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8D31E3">
        <w:rPr>
          <w:rFonts w:cstheme="minorHAnsi"/>
          <w:b/>
          <w:sz w:val="20"/>
          <w:szCs w:val="20"/>
          <w:lang w:val="fr-FR"/>
        </w:rPr>
        <w:t>NOM D</w:t>
      </w:r>
      <w:r w:rsidR="00501659">
        <w:rPr>
          <w:rFonts w:cstheme="minorHAnsi"/>
          <w:b/>
          <w:sz w:val="20"/>
          <w:szCs w:val="20"/>
          <w:lang w:val="fr-FR"/>
        </w:rPr>
        <w:t xml:space="preserve">E </w:t>
      </w:r>
      <w:r w:rsidR="0020109A">
        <w:rPr>
          <w:rFonts w:cstheme="minorHAnsi"/>
          <w:b/>
          <w:sz w:val="20"/>
          <w:szCs w:val="20"/>
          <w:lang w:val="fr-FR"/>
        </w:rPr>
        <w:t>LE/LA RESPONASBLE</w:t>
      </w:r>
      <w:r w:rsidRPr="008D31E3">
        <w:rPr>
          <w:rFonts w:cstheme="minorHAnsi"/>
          <w:b/>
          <w:sz w:val="20"/>
          <w:szCs w:val="20"/>
          <w:lang w:val="fr-FR"/>
        </w:rPr>
        <w:t xml:space="preserve"> </w:t>
      </w:r>
      <w:r w:rsidR="00501659">
        <w:rPr>
          <w:rFonts w:cstheme="minorHAnsi"/>
          <w:b/>
          <w:sz w:val="20"/>
          <w:szCs w:val="20"/>
          <w:lang w:val="fr-FR"/>
        </w:rPr>
        <w:t>OU SON REPRESENTANT</w:t>
      </w:r>
    </w:p>
    <w:p w14:paraId="4C38EF9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F4C76C1" w14:textId="1B47C971" w:rsidR="00E27F2C" w:rsidRPr="008D31E3" w:rsidRDefault="005F47E0"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E27F2C" w:rsidRPr="008D31E3">
        <w:rPr>
          <w:rFonts w:cstheme="minorHAnsi"/>
          <w:sz w:val="20"/>
          <w:szCs w:val="20"/>
          <w:lang w:val="fr-FR"/>
        </w:rPr>
        <w:t>NOM________________________________</w:t>
      </w:r>
    </w:p>
    <w:p w14:paraId="7374B076"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EA2A3B7" w14:textId="1E161736"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lang w:val="fr-FR"/>
        </w:rPr>
        <w:t>DESIGNATION</w:t>
      </w:r>
      <w:r w:rsidR="00B42B80">
        <w:rPr>
          <w:rFonts w:cstheme="minorHAnsi"/>
          <w:sz w:val="20"/>
          <w:szCs w:val="20"/>
          <w:lang w:val="fr-FR"/>
        </w:rPr>
        <w:t xml:space="preserve"> : 1. </w:t>
      </w:r>
      <w:r w:rsidR="00A1542D">
        <w:rPr>
          <w:rFonts w:cstheme="minorHAnsi"/>
          <w:sz w:val="20"/>
          <w:szCs w:val="20"/>
          <w:lang w:val="fr-FR"/>
        </w:rPr>
        <w:t>Responsable</w:t>
      </w:r>
      <w:r w:rsidR="00B42B80">
        <w:rPr>
          <w:rFonts w:cstheme="minorHAnsi"/>
          <w:sz w:val="20"/>
          <w:szCs w:val="20"/>
          <w:lang w:val="fr-FR"/>
        </w:rPr>
        <w:t> ; 2. Représentant</w:t>
      </w:r>
    </w:p>
    <w:p w14:paraId="206F7F4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072411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lang w:val="fr-FR"/>
        </w:rPr>
        <w:t>SIGNATURE___________________________</w:t>
      </w:r>
    </w:p>
    <w:p w14:paraId="6A383D6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A98E38D"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sz w:val="20"/>
          <w:szCs w:val="20"/>
          <w:lang w:val="fr-FR"/>
        </w:rPr>
        <w:t>REMARQUES/COMMENTAIRES DU SIGNATAIRE</w:t>
      </w:r>
      <w:r w:rsidRPr="008D31E3">
        <w:rPr>
          <w:rFonts w:cstheme="minorHAnsi"/>
          <w:b/>
          <w:bCs/>
          <w:sz w:val="20"/>
          <w:szCs w:val="20"/>
          <w:lang w:val="fr-FR"/>
        </w:rPr>
        <w:t>_________________________________________________________</w:t>
      </w:r>
    </w:p>
    <w:p w14:paraId="265E5C1C"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0D00676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bCs/>
          <w:sz w:val="20"/>
          <w:szCs w:val="20"/>
          <w:lang w:val="fr-FR"/>
        </w:rPr>
        <w:t>_________________________________________________________________________________________________</w:t>
      </w:r>
    </w:p>
    <w:p w14:paraId="638AB97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5BFA2A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273D5EA5" w14:textId="77777777" w:rsidR="00E27F2C" w:rsidRPr="008D31E3" w:rsidRDefault="00E27F2C" w:rsidP="00E27F2C">
      <w:pPr>
        <w:spacing w:after="160" w:line="259" w:lineRule="auto"/>
        <w:rPr>
          <w:rFonts w:eastAsia="Arial Narrow" w:cstheme="minorHAnsi"/>
          <w:b/>
          <w:bCs/>
          <w:sz w:val="20"/>
          <w:szCs w:val="20"/>
          <w:lang w:val="fr-FR" w:bidi="hi-IN"/>
        </w:rPr>
      </w:pPr>
      <w:r w:rsidRPr="008D31E3">
        <w:rPr>
          <w:rFonts w:eastAsia="Arial Narrow" w:cstheme="minorHAnsi"/>
          <w:b/>
          <w:bCs/>
          <w:sz w:val="20"/>
          <w:szCs w:val="20"/>
          <w:lang w:val="fr-FR" w:bidi="hi-IN"/>
        </w:rPr>
        <w:br w:type="page"/>
      </w:r>
    </w:p>
    <w:p w14:paraId="7864BA3A"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1 : DONNÉES D'IDENTIFICATION ET DÉTAILS DE L'ENTRETIEN</w:t>
      </w:r>
    </w:p>
    <w:p w14:paraId="4B493E8D"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Grilledutableau"/>
        <w:tblW w:w="10615" w:type="dxa"/>
        <w:jc w:val="center"/>
        <w:tblLook w:val="04A0" w:firstRow="1" w:lastRow="0" w:firstColumn="1" w:lastColumn="0" w:noHBand="0" w:noVBand="1"/>
      </w:tblPr>
      <w:tblGrid>
        <w:gridCol w:w="6655"/>
        <w:gridCol w:w="3960"/>
      </w:tblGrid>
      <w:tr w:rsidR="00E27F2C" w:rsidRPr="004F7231" w14:paraId="76147F31"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53F18E40" w14:textId="77777777" w:rsidR="00E27F2C" w:rsidRPr="008D31E3" w:rsidRDefault="00E27F2C" w:rsidP="00D37CDB">
            <w:pPr>
              <w:suppressAutoHyphens/>
              <w:jc w:val="center"/>
              <w:rPr>
                <w:rFonts w:cstheme="minorHAnsi"/>
                <w:b/>
                <w:bCs/>
                <w:szCs w:val="20"/>
                <w:rtl/>
                <w:cs/>
                <w:lang w:val="fr-FR"/>
              </w:rPr>
            </w:pPr>
            <w:r w:rsidRPr="008D31E3">
              <w:rPr>
                <w:rFonts w:eastAsia="Arial Narrow" w:cstheme="minorHAnsi"/>
                <w:b/>
                <w:bCs/>
                <w:spacing w:val="-2"/>
                <w:szCs w:val="20"/>
                <w:lang w:val="fr-FR"/>
              </w:rPr>
              <w:t>IDENTIFICATION</w:t>
            </w:r>
            <w:r w:rsidRPr="008D31E3">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4EAFDB8" w14:textId="77777777" w:rsidR="00E27F2C" w:rsidRPr="008D31E3" w:rsidRDefault="00E27F2C" w:rsidP="00D37CDB">
            <w:pPr>
              <w:suppressAutoHyphens/>
              <w:jc w:val="center"/>
              <w:rPr>
                <w:rFonts w:cstheme="minorHAnsi"/>
                <w:b/>
                <w:bCs/>
                <w:szCs w:val="20"/>
                <w:rtl/>
                <w:cs/>
                <w:lang w:val="fr-FR"/>
              </w:rPr>
            </w:pPr>
            <w:r w:rsidRPr="004F7231">
              <w:rPr>
                <w:rFonts w:eastAsia="Arial Narrow" w:cstheme="minorHAnsi"/>
                <w:noProof/>
                <w:szCs w:val="20"/>
                <w:lang w:val="fr-FR" w:eastAsia="fr-FR"/>
              </w:rPr>
              <mc:AlternateContent>
                <mc:Choice Requires="wpg">
                  <w:drawing>
                    <wp:anchor distT="0" distB="0" distL="114300" distR="114300" simplePos="0" relativeHeight="252327936" behindDoc="0" locked="0" layoutInCell="1" allowOverlap="1" wp14:anchorId="37B196ED" wp14:editId="32F7C708">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1DA6FFC" id="Group 509" o:spid="_x0000_s1026" style="position:absolute;margin-left:15.2pt;margin-top:21.25pt;width:52.05pt;height:16.95pt;z-index:25232793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8D31E3">
              <w:rPr>
                <w:rFonts w:eastAsia="Arial Narrow" w:cstheme="minorHAnsi"/>
                <w:b/>
                <w:bCs/>
                <w:szCs w:val="20"/>
                <w:lang w:val="fr-FR"/>
              </w:rPr>
              <w:t>Code</w:t>
            </w:r>
            <w:r w:rsidRPr="008D31E3">
              <w:rPr>
                <w:rFonts w:eastAsia="Arial Narrow" w:cstheme="minorHAnsi"/>
                <w:b/>
                <w:bCs/>
                <w:szCs w:val="20"/>
                <w:rtl/>
                <w:lang w:val="fr-FR"/>
              </w:rPr>
              <w:t xml:space="preserve"> </w:t>
            </w:r>
          </w:p>
        </w:tc>
      </w:tr>
      <w:tr w:rsidR="00E27F2C" w:rsidRPr="006930F9" w14:paraId="5B4A6620" w14:textId="77777777" w:rsidTr="00D37CDB">
        <w:trPr>
          <w:trHeight w:val="288"/>
          <w:jc w:val="center"/>
        </w:trPr>
        <w:tc>
          <w:tcPr>
            <w:tcW w:w="6655" w:type="dxa"/>
            <w:tcBorders>
              <w:top w:val="nil"/>
              <w:left w:val="single" w:sz="4" w:space="0" w:color="auto"/>
              <w:bottom w:val="nil"/>
              <w:right w:val="nil"/>
            </w:tcBorders>
          </w:tcPr>
          <w:p w14:paraId="0B6064AE" w14:textId="77777777" w:rsidR="00E27F2C" w:rsidRPr="008D31E3" w:rsidRDefault="00E27F2C" w:rsidP="00D37CDB">
            <w:pPr>
              <w:tabs>
                <w:tab w:val="right" w:leader="dot" w:pos="6444"/>
              </w:tabs>
              <w:suppressAutoHyphens/>
              <w:rPr>
                <w:rFonts w:cstheme="minorHAnsi"/>
                <w:szCs w:val="20"/>
                <w:rtl/>
                <w:cs/>
                <w:lang w:val="fr-FR"/>
              </w:rPr>
            </w:pPr>
          </w:p>
          <w:p w14:paraId="0C030DA7" w14:textId="5085257E" w:rsidR="00E27F2C" w:rsidRPr="008D31E3" w:rsidRDefault="00E27F2C" w:rsidP="00D37CDB">
            <w:pPr>
              <w:tabs>
                <w:tab w:val="right" w:leader="underscore" w:pos="6412"/>
              </w:tabs>
              <w:suppressAutoHyphens/>
              <w:rPr>
                <w:rFonts w:eastAsia="Arial Narrow" w:cstheme="minorHAnsi"/>
                <w:szCs w:val="20"/>
                <w:cs/>
                <w:lang w:val="fr-FR" w:bidi="hi-IN"/>
              </w:rPr>
            </w:pPr>
            <w:r w:rsidRPr="008D31E3">
              <w:rPr>
                <w:rFonts w:eastAsia="Arial Narrow" w:cstheme="minorHAnsi"/>
                <w:szCs w:val="20"/>
                <w:lang w:val="fr-FR"/>
              </w:rPr>
              <w:t xml:space="preserve">NOM DE LA RÉGION         </w:t>
            </w:r>
            <w:r w:rsidRPr="008D31E3">
              <w:rPr>
                <w:rFonts w:eastAsia="Arial Narrow" w:cs="Mangal"/>
                <w:szCs w:val="20"/>
                <w:cs/>
                <w:lang w:val="fr-FR" w:bidi="hi-IN"/>
              </w:rPr>
              <w:tab/>
            </w:r>
          </w:p>
          <w:p w14:paraId="6C2F7A1C" w14:textId="77777777" w:rsidR="00E27F2C" w:rsidRPr="008D31E3" w:rsidRDefault="00E27F2C" w:rsidP="00D37CDB">
            <w:pPr>
              <w:tabs>
                <w:tab w:val="right" w:leader="underscore" w:pos="6412"/>
              </w:tabs>
              <w:suppressAutoHyphens/>
              <w:rPr>
                <w:rFonts w:eastAsia="Arial Narrow" w:cstheme="minorHAnsi"/>
                <w:szCs w:val="20"/>
                <w:rtl/>
                <w:cs/>
                <w:lang w:val="fr-FR"/>
              </w:rPr>
            </w:pPr>
          </w:p>
          <w:p w14:paraId="746C7815" w14:textId="1EFC396D" w:rsidR="00E27F2C" w:rsidRPr="008D31E3" w:rsidRDefault="00E27F2C" w:rsidP="00D37CDB">
            <w:pPr>
              <w:tabs>
                <w:tab w:val="right" w:leader="underscore" w:pos="6412"/>
              </w:tabs>
              <w:suppressAutoHyphens/>
              <w:rPr>
                <w:rFonts w:eastAsia="Arial Narrow" w:cstheme="minorHAnsi"/>
                <w:szCs w:val="20"/>
                <w:rtl/>
                <w:cs/>
                <w:lang w:val="fr-FR"/>
              </w:rPr>
            </w:pPr>
            <w:r w:rsidRPr="008D31E3">
              <w:rPr>
                <w:rFonts w:eastAsia="Arial Narrow" w:cstheme="minorHAnsi"/>
                <w:szCs w:val="20"/>
                <w:lang w:val="fr-FR"/>
              </w:rPr>
              <w:t>NOM DU DEPARTEMENT</w:t>
            </w:r>
            <w:r w:rsidRPr="008D31E3">
              <w:rPr>
                <w:rFonts w:eastAsia="Arial Narrow" w:cstheme="minorHAnsi"/>
                <w:szCs w:val="20"/>
                <w:rtl/>
                <w:lang w:val="fr-FR"/>
              </w:rPr>
              <w:t xml:space="preserve"> </w:t>
            </w:r>
            <w:r w:rsidRPr="008D31E3">
              <w:rPr>
                <w:rFonts w:eastAsia="Arial Narrow" w:cs="Mangal"/>
                <w:szCs w:val="20"/>
                <w:cs/>
                <w:lang w:val="fr-FR" w:bidi="hi-IN"/>
              </w:rPr>
              <w:tab/>
            </w:r>
          </w:p>
        </w:tc>
        <w:tc>
          <w:tcPr>
            <w:tcW w:w="3960" w:type="dxa"/>
            <w:tcBorders>
              <w:top w:val="nil"/>
              <w:left w:val="nil"/>
              <w:bottom w:val="nil"/>
              <w:right w:val="single" w:sz="4" w:space="0" w:color="auto"/>
            </w:tcBorders>
          </w:tcPr>
          <w:p w14:paraId="0047BDD6" w14:textId="77777777" w:rsidR="00E27F2C" w:rsidRPr="008D31E3" w:rsidRDefault="00E27F2C" w:rsidP="00D37CDB">
            <w:pPr>
              <w:tabs>
                <w:tab w:val="left" w:pos="491"/>
              </w:tabs>
              <w:suppressAutoHyphens/>
              <w:rPr>
                <w:rFonts w:cstheme="minorHAnsi"/>
                <w:szCs w:val="20"/>
                <w:rtl/>
                <w:cs/>
                <w:lang w:val="fr-FR" w:eastAsia="en-IN"/>
              </w:rPr>
            </w:pPr>
          </w:p>
        </w:tc>
      </w:tr>
      <w:tr w:rsidR="00E27F2C" w:rsidRPr="004B66C6" w14:paraId="5ADB33F7" w14:textId="77777777" w:rsidTr="00D37CDB">
        <w:trPr>
          <w:trHeight w:val="453"/>
          <w:jc w:val="center"/>
        </w:trPr>
        <w:tc>
          <w:tcPr>
            <w:tcW w:w="6655" w:type="dxa"/>
            <w:tcBorders>
              <w:top w:val="nil"/>
              <w:left w:val="single" w:sz="4" w:space="0" w:color="auto"/>
              <w:bottom w:val="nil"/>
              <w:right w:val="nil"/>
            </w:tcBorders>
            <w:vAlign w:val="center"/>
          </w:tcPr>
          <w:p w14:paraId="503CB9FC" w14:textId="4D33DE97" w:rsidR="00E27F2C" w:rsidRPr="008D31E3" w:rsidRDefault="00E27F2C" w:rsidP="00D37CDB">
            <w:pPr>
              <w:tabs>
                <w:tab w:val="right" w:leader="dot" w:pos="6444"/>
              </w:tabs>
              <w:suppressAutoHyphens/>
              <w:rPr>
                <w:rFonts w:cstheme="minorHAnsi"/>
                <w:szCs w:val="20"/>
                <w:rtl/>
                <w:cs/>
                <w:lang w:val="fr-FR"/>
              </w:rPr>
            </w:pPr>
            <w:r w:rsidRPr="008D31E3">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44B7D10A" w14:textId="77777777" w:rsidR="00E27F2C" w:rsidRPr="008D31E3" w:rsidRDefault="00E27F2C" w:rsidP="00D37CDB">
            <w:pPr>
              <w:tabs>
                <w:tab w:val="left" w:pos="491"/>
              </w:tabs>
              <w:suppressAutoHyphens/>
              <w:rPr>
                <w:rFonts w:eastAsia="Arial Narrow" w:cstheme="minorHAnsi"/>
                <w:noProof/>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2331008" behindDoc="0" locked="0" layoutInCell="1" allowOverlap="1" wp14:anchorId="669B5BF0" wp14:editId="712304D0">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BEDD5C7" id="Group 86" o:spid="_x0000_s1026" style="position:absolute;margin-left:14.65pt;margin-top:2.2pt;width:52.05pt;height:16.95pt;z-index:25233100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2352512" behindDoc="0" locked="0" layoutInCell="1" allowOverlap="1" wp14:anchorId="677C9EB7" wp14:editId="32E1B5C3">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5E3DA08" id="Group 509" o:spid="_x0000_s1026" style="position:absolute;margin-left:15.2pt;margin-top:-20.25pt;width:52.05pt;height:16.95pt;z-index:25235251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E27F2C" w:rsidRPr="006930F9" w14:paraId="2A0C7454" w14:textId="77777777" w:rsidTr="00D37CDB">
        <w:trPr>
          <w:trHeight w:val="288"/>
          <w:jc w:val="center"/>
        </w:trPr>
        <w:tc>
          <w:tcPr>
            <w:tcW w:w="6655" w:type="dxa"/>
            <w:tcBorders>
              <w:top w:val="nil"/>
              <w:bottom w:val="nil"/>
              <w:right w:val="nil"/>
            </w:tcBorders>
          </w:tcPr>
          <w:p w14:paraId="26656193" w14:textId="77777777" w:rsidR="00E27F2C" w:rsidRPr="008D31E3" w:rsidRDefault="00E27F2C" w:rsidP="00D37CDB">
            <w:pPr>
              <w:tabs>
                <w:tab w:val="right" w:leader="dot" w:pos="6444"/>
              </w:tabs>
              <w:suppressAutoHyphens/>
              <w:rPr>
                <w:rFonts w:cstheme="minorHAnsi"/>
                <w:szCs w:val="20"/>
                <w:rtl/>
                <w:cs/>
                <w:lang w:val="fr-FR"/>
              </w:rPr>
            </w:pPr>
          </w:p>
          <w:p w14:paraId="1A5D0BE3" w14:textId="59EF3872" w:rsidR="00E27F2C" w:rsidRPr="008D31E3" w:rsidRDefault="00E27F2C" w:rsidP="00D37CDB">
            <w:pPr>
              <w:tabs>
                <w:tab w:val="right" w:leader="dot" w:pos="6444"/>
              </w:tabs>
              <w:suppressAutoHyphens/>
              <w:rPr>
                <w:rFonts w:cstheme="minorHAnsi"/>
                <w:color w:val="0D0D0D" w:themeColor="text1" w:themeTint="F2"/>
                <w:szCs w:val="20"/>
                <w:cs/>
                <w:lang w:val="fr-FR" w:bidi="hi-IN"/>
              </w:rPr>
            </w:pPr>
            <w:r w:rsidRPr="008D31E3">
              <w:rPr>
                <w:rFonts w:eastAsia="Arial Narrow" w:cstheme="minorHAnsi"/>
                <w:color w:val="0D0D0D" w:themeColor="text1" w:themeTint="F2"/>
                <w:szCs w:val="20"/>
                <w:lang w:val="fr-FR" w:bidi="hi-IN"/>
              </w:rPr>
              <w:t>NOM DU QUARTIER</w:t>
            </w:r>
            <w:r w:rsidR="0020109A">
              <w:rPr>
                <w:rFonts w:eastAsia="Arial Narrow" w:cstheme="minorHAnsi"/>
                <w:color w:val="0D0D0D" w:themeColor="text1" w:themeTint="F2"/>
                <w:szCs w:val="20"/>
                <w:lang w:val="fr-FR" w:bidi="hi-IN"/>
              </w:rPr>
              <w:t>/VILLAGE</w:t>
            </w:r>
            <w:r w:rsidRPr="008D31E3">
              <w:rPr>
                <w:rFonts w:eastAsia="Arial Narrow" w:cs="Mangal"/>
                <w:color w:val="0D0D0D" w:themeColor="text1" w:themeTint="F2"/>
                <w:szCs w:val="20"/>
                <w:cs/>
                <w:lang w:val="fr-FR" w:bidi="hi-IN"/>
              </w:rPr>
              <w:tab/>
            </w:r>
          </w:p>
          <w:p w14:paraId="7E9DC1E0" w14:textId="77777777" w:rsidR="00E27F2C" w:rsidRPr="008D31E3" w:rsidRDefault="00E27F2C" w:rsidP="00D37CDB">
            <w:pPr>
              <w:tabs>
                <w:tab w:val="right" w:leader="dot" w:pos="6444"/>
              </w:tabs>
              <w:suppressAutoHyphens/>
              <w:rPr>
                <w:rFonts w:cstheme="minorHAnsi"/>
                <w:szCs w:val="20"/>
                <w:cs/>
                <w:lang w:val="fr-FR" w:bidi="hi-IN"/>
              </w:rPr>
            </w:pPr>
          </w:p>
          <w:p w14:paraId="0523BA58" w14:textId="77777777" w:rsidR="00E27F2C" w:rsidRPr="008D31E3" w:rsidRDefault="00E27F2C" w:rsidP="00D37CDB">
            <w:pPr>
              <w:tabs>
                <w:tab w:val="right" w:leader="dot" w:pos="6444"/>
              </w:tabs>
              <w:suppressAutoHyphens/>
              <w:rPr>
                <w:rFonts w:cstheme="minorHAnsi"/>
                <w:szCs w:val="20"/>
                <w:rtl/>
                <w:cs/>
                <w:lang w:val="fr-FR"/>
              </w:rPr>
            </w:pPr>
            <w:r w:rsidRPr="008D31E3">
              <w:rPr>
                <w:rFonts w:cstheme="minorHAnsi"/>
                <w:szCs w:val="20"/>
                <w:lang w:val="fr-FR"/>
              </w:rPr>
              <w:t>TYPE DE LIEU (RURAL= 1 URBAIN = 2)</w:t>
            </w:r>
            <w:r w:rsidRPr="008D31E3">
              <w:rPr>
                <w:rFonts w:eastAsia="Arial Narrow" w:cs="Mangal"/>
                <w:szCs w:val="20"/>
                <w:cs/>
                <w:lang w:val="fr-FR" w:bidi="hi-IN"/>
              </w:rPr>
              <w:tab/>
            </w:r>
          </w:p>
        </w:tc>
        <w:tc>
          <w:tcPr>
            <w:tcW w:w="3960" w:type="dxa"/>
            <w:tcBorders>
              <w:top w:val="nil"/>
              <w:left w:val="nil"/>
              <w:bottom w:val="nil"/>
            </w:tcBorders>
          </w:tcPr>
          <w:p w14:paraId="46B08122" w14:textId="77777777" w:rsidR="00E27F2C" w:rsidRPr="008D31E3" w:rsidRDefault="00E27F2C" w:rsidP="00D37CDB">
            <w:pPr>
              <w:suppressAutoHyphens/>
              <w:ind w:left="343"/>
              <w:jc w:val="center"/>
              <w:rPr>
                <w:rFonts w:cstheme="minorHAnsi"/>
                <w:bCs/>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2328960" behindDoc="0" locked="0" layoutInCell="1" allowOverlap="1" wp14:anchorId="1806C72B" wp14:editId="5713817B">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du="http://schemas.microsoft.com/office/word/2023/wordml/word16du">
                  <w:pict>
                    <v:group w14:anchorId="0B4CA60B" id="Group 47" o:spid="_x0000_s1026" style="position:absolute;margin-left:14.15pt;margin-top:5.5pt;width:52.05pt;height:16.95pt;z-index:25232896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7C56D3E8" w14:textId="77777777" w:rsidR="00E27F2C" w:rsidRPr="008D31E3" w:rsidRDefault="00E27F2C" w:rsidP="00D37CDB">
            <w:pPr>
              <w:suppressAutoHyphens/>
              <w:ind w:left="343"/>
              <w:jc w:val="center"/>
              <w:rPr>
                <w:rFonts w:cstheme="minorHAnsi"/>
                <w:bCs/>
                <w:szCs w:val="20"/>
                <w:rtl/>
                <w:cs/>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2329984" behindDoc="0" locked="0" layoutInCell="1" allowOverlap="1" wp14:anchorId="225B22C1" wp14:editId="1D50FC24">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49D1847F" id="Rectangle 221" o:spid="_x0000_s1026" style="position:absolute;margin-left:14.9pt;margin-top:16.15pt;width:17.25pt;height:16.9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E27F2C" w:rsidRPr="006930F9" w14:paraId="52A688C0" w14:textId="77777777" w:rsidTr="00D37CDB">
        <w:trPr>
          <w:trHeight w:val="288"/>
          <w:jc w:val="center"/>
        </w:trPr>
        <w:tc>
          <w:tcPr>
            <w:tcW w:w="6655" w:type="dxa"/>
            <w:tcBorders>
              <w:top w:val="nil"/>
              <w:bottom w:val="nil"/>
              <w:right w:val="nil"/>
            </w:tcBorders>
          </w:tcPr>
          <w:p w14:paraId="3AD77689" w14:textId="77777777" w:rsidR="00E27F2C" w:rsidRPr="008D31E3" w:rsidRDefault="00E27F2C" w:rsidP="00D37CDB">
            <w:pPr>
              <w:tabs>
                <w:tab w:val="right" w:leader="dot" w:pos="6444"/>
              </w:tabs>
              <w:suppressAutoHyphens/>
              <w:rPr>
                <w:rFonts w:eastAsia="Arial Narrow" w:cstheme="minorHAnsi"/>
                <w:szCs w:val="20"/>
                <w:rtl/>
                <w:cs/>
                <w:lang w:val="fr-FR"/>
              </w:rPr>
            </w:pPr>
          </w:p>
          <w:p w14:paraId="76EB2C33" w14:textId="69B7C1F8" w:rsidR="00E27F2C" w:rsidRPr="008D31E3" w:rsidRDefault="00E27F2C" w:rsidP="00D37CDB">
            <w:pPr>
              <w:tabs>
                <w:tab w:val="left" w:leader="dot" w:pos="6294"/>
              </w:tabs>
              <w:suppressAutoHyphens/>
              <w:rPr>
                <w:rFonts w:cstheme="minorHAnsi"/>
                <w:szCs w:val="20"/>
                <w:rtl/>
                <w:cs/>
                <w:lang w:val="fr-FR"/>
              </w:rPr>
            </w:pPr>
            <w:r w:rsidRPr="008D31E3">
              <w:rPr>
                <w:rFonts w:eastAsia="Arial Narrow" w:cstheme="minorHAnsi"/>
                <w:szCs w:val="20"/>
                <w:lang w:val="fr-FR"/>
              </w:rPr>
              <w:t xml:space="preserve">NOM DE LA </w:t>
            </w:r>
            <w:r w:rsidR="00345074">
              <w:rPr>
                <w:rFonts w:eastAsia="Arial Narrow" w:cstheme="minorHAnsi"/>
                <w:szCs w:val="20"/>
                <w:lang w:val="fr-FR"/>
              </w:rPr>
              <w:t>CASE DE SANTE</w:t>
            </w:r>
            <w:r w:rsidRPr="008D31E3">
              <w:rPr>
                <w:rFonts w:eastAsia="Arial Narrow" w:cstheme="minorHAnsi"/>
                <w:szCs w:val="20"/>
                <w:lang w:val="fr-FR"/>
              </w:rPr>
              <w:tab/>
              <w:t xml:space="preserve"> </w:t>
            </w:r>
          </w:p>
        </w:tc>
        <w:tc>
          <w:tcPr>
            <w:tcW w:w="3960" w:type="dxa"/>
            <w:tcBorders>
              <w:top w:val="nil"/>
              <w:left w:val="nil"/>
              <w:bottom w:val="nil"/>
            </w:tcBorders>
          </w:tcPr>
          <w:p w14:paraId="370B96D7" w14:textId="77777777" w:rsidR="00E27F2C" w:rsidRPr="008D31E3" w:rsidRDefault="00E27F2C" w:rsidP="00D37CDB">
            <w:pPr>
              <w:tabs>
                <w:tab w:val="left" w:pos="491"/>
              </w:tabs>
              <w:suppressAutoHyphens/>
              <w:rPr>
                <w:rFonts w:cstheme="minorHAnsi"/>
                <w:bCs/>
                <w:szCs w:val="20"/>
                <w:rtl/>
                <w:cs/>
                <w:lang w:val="fr-FR"/>
              </w:rPr>
            </w:pPr>
            <w:r w:rsidRPr="008D31E3">
              <w:rPr>
                <w:rFonts w:eastAsia="Arial Narrow" w:cstheme="minorHAnsi"/>
                <w:szCs w:val="20"/>
                <w:rtl/>
                <w:lang w:val="fr-FR"/>
              </w:rPr>
              <w:t xml:space="preserve">     </w:t>
            </w:r>
          </w:p>
        </w:tc>
      </w:tr>
      <w:tr w:rsidR="00E27F2C" w:rsidRPr="006930F9" w14:paraId="53BB07DC" w14:textId="77777777" w:rsidTr="00D37CDB">
        <w:trPr>
          <w:trHeight w:val="571"/>
          <w:jc w:val="center"/>
        </w:trPr>
        <w:tc>
          <w:tcPr>
            <w:tcW w:w="6655" w:type="dxa"/>
            <w:tcBorders>
              <w:top w:val="nil"/>
              <w:bottom w:val="nil"/>
              <w:right w:val="nil"/>
            </w:tcBorders>
            <w:vAlign w:val="center"/>
          </w:tcPr>
          <w:p w14:paraId="59D91500" w14:textId="77777777" w:rsidR="00E27F2C" w:rsidRPr="008D31E3" w:rsidRDefault="00E27F2C" w:rsidP="00D37CDB">
            <w:pPr>
              <w:tabs>
                <w:tab w:val="left" w:leader="underscore" w:pos="1701"/>
              </w:tabs>
              <w:ind w:right="318"/>
              <w:rPr>
                <w:rFonts w:cstheme="minorHAnsi"/>
                <w:szCs w:val="20"/>
                <w:lang w:val="fr-FR"/>
              </w:rPr>
            </w:pPr>
            <w:r w:rsidRPr="008D31E3">
              <w:rPr>
                <w:rFonts w:eastAsia="Arial Narrow" w:cstheme="minorHAnsi"/>
                <w:szCs w:val="20"/>
                <w:lang w:val="fr-FR" w:bidi="hi-IN"/>
              </w:rPr>
              <w:t>AUTORITÉ DE GESTION / PROPRIÉTÉ (PUBLIC-1, PRIVÉ-2)</w:t>
            </w:r>
            <w:r w:rsidRPr="008D31E3">
              <w:rPr>
                <w:rFonts w:eastAsia="Arial Narrow" w:cstheme="minorHAnsi"/>
                <w:szCs w:val="20"/>
                <w:lang w:val="fr-FR" w:bidi="hi-IN"/>
              </w:rPr>
              <w:tab/>
            </w:r>
            <w:r w:rsidRPr="008D31E3">
              <w:rPr>
                <w:rFonts w:eastAsia="Arial Narrow" w:cstheme="minorHAnsi"/>
                <w:szCs w:val="20"/>
                <w:lang w:val="fr-FR"/>
              </w:rPr>
              <w:t xml:space="preserve"> </w:t>
            </w:r>
          </w:p>
        </w:tc>
        <w:tc>
          <w:tcPr>
            <w:tcW w:w="3960" w:type="dxa"/>
            <w:tcBorders>
              <w:top w:val="nil"/>
              <w:left w:val="nil"/>
              <w:bottom w:val="nil"/>
            </w:tcBorders>
          </w:tcPr>
          <w:p w14:paraId="78078660" w14:textId="77777777" w:rsidR="00E27F2C" w:rsidRPr="008D31E3" w:rsidRDefault="00E27F2C" w:rsidP="00D37CDB">
            <w:pPr>
              <w:tabs>
                <w:tab w:val="left" w:pos="491"/>
              </w:tabs>
              <w:suppressAutoHyphens/>
              <w:rPr>
                <w:rFonts w:eastAsia="Arial Narrow" w:cstheme="minorHAnsi"/>
                <w:noProof/>
                <w:szCs w:val="20"/>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2332032" behindDoc="0" locked="0" layoutInCell="1" allowOverlap="1" wp14:anchorId="46E5A321" wp14:editId="72B00FB6">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6C4FDADC" id="Rectangle 221" o:spid="_x0000_s1026" style="position:absolute;margin-left:14.95pt;margin-top:5.45pt;width:17.25pt;height:16.9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2353536" behindDoc="0" locked="0" layoutInCell="1" allowOverlap="1" wp14:anchorId="6757BA71" wp14:editId="2B986EA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du="http://schemas.microsoft.com/office/word/2023/wordml/word16du">
                  <w:pict>
                    <v:group w14:anchorId="215866D3" id="Group 47" o:spid="_x0000_s1026" style="position:absolute;margin-left:15.2pt;margin-top:-21pt;width:52.05pt;height:16.95pt;z-index:25235353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E27F2C" w:rsidRPr="004F7231" w14:paraId="66DA4CF7" w14:textId="77777777" w:rsidTr="00D37CDB">
        <w:trPr>
          <w:trHeight w:val="1063"/>
          <w:jc w:val="center"/>
        </w:trPr>
        <w:tc>
          <w:tcPr>
            <w:tcW w:w="6655" w:type="dxa"/>
            <w:tcBorders>
              <w:top w:val="nil"/>
              <w:bottom w:val="nil"/>
              <w:right w:val="nil"/>
            </w:tcBorders>
          </w:tcPr>
          <w:p w14:paraId="49296DD8" w14:textId="77777777" w:rsidR="00E27F2C" w:rsidRPr="008D31E3" w:rsidRDefault="00E27F2C" w:rsidP="00D37CDB">
            <w:pPr>
              <w:tabs>
                <w:tab w:val="right" w:leader="dot" w:pos="6444"/>
              </w:tabs>
              <w:suppressAutoHyphens/>
              <w:rPr>
                <w:rFonts w:eastAsia="Arial Narrow" w:cstheme="minorHAnsi"/>
                <w:szCs w:val="20"/>
                <w:lang w:val="fr-FR"/>
              </w:rPr>
            </w:pPr>
          </w:p>
          <w:p w14:paraId="5567D906"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COORDONNÉES GPS DE LA STRUCTURE SANITAIRE</w:t>
            </w:r>
            <w:r w:rsidRPr="008D31E3">
              <w:rPr>
                <w:rFonts w:eastAsia="Arial Narrow" w:cstheme="minorHAnsi"/>
                <w:szCs w:val="20"/>
                <w:lang w:val="fr-FR"/>
              </w:rPr>
              <w:tab/>
            </w:r>
          </w:p>
          <w:p w14:paraId="0BFDA80E" w14:textId="77777777" w:rsidR="00E27F2C" w:rsidRPr="008D31E3" w:rsidRDefault="00E27F2C" w:rsidP="00D37CDB">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1D24D1A4"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33056" behindDoc="0" locked="0" layoutInCell="1" allowOverlap="1" wp14:anchorId="11DA8C5C" wp14:editId="08477107">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C375059" id="Rectangle 221" o:spid="_x0000_s1026" style="position:absolute;margin-left:105.2pt;margin-top:3.9pt;width:82.2pt;height:14.9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8D31E3">
              <w:rPr>
                <w:rFonts w:eastAsia="Arial Narrow" w:cstheme="minorHAnsi"/>
                <w:szCs w:val="20"/>
                <w:lang w:val="fr-FR"/>
              </w:rPr>
              <w:t>LATITUDE</w:t>
            </w:r>
          </w:p>
          <w:p w14:paraId="288B4F08"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34080" behindDoc="0" locked="0" layoutInCell="1" allowOverlap="1" wp14:anchorId="37C7D796" wp14:editId="08A65842">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E172723" id="Rectangle 221" o:spid="_x0000_s1026" style="position:absolute;margin-left:104.6pt;margin-top:10.6pt;width:82.15pt;height:14.9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0363A034"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LONGITUDE</w:t>
            </w:r>
          </w:p>
          <w:p w14:paraId="2005AA82" w14:textId="77777777" w:rsidR="00E27F2C" w:rsidRPr="008D31E3" w:rsidRDefault="00E27F2C" w:rsidP="00D37CDB">
            <w:pPr>
              <w:tabs>
                <w:tab w:val="left" w:pos="491"/>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35104" behindDoc="0" locked="0" layoutInCell="1" allowOverlap="1" wp14:anchorId="70948961" wp14:editId="0D67514B">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9215A1C" id="Rectangle 221" o:spid="_x0000_s1026" style="position:absolute;margin-left:104.45pt;margin-top:5.15pt;width:82.2pt;height:14.9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46AF8DF" w14:textId="77777777" w:rsidR="00E27F2C" w:rsidRPr="008D31E3" w:rsidRDefault="00E27F2C" w:rsidP="00D37CDB">
            <w:pPr>
              <w:tabs>
                <w:tab w:val="left" w:pos="491"/>
              </w:tabs>
              <w:suppressAutoHyphens/>
              <w:rPr>
                <w:rFonts w:cstheme="minorHAnsi"/>
                <w:bCs/>
                <w:szCs w:val="20"/>
                <w:rtl/>
                <w:cs/>
                <w:lang w:val="fr-FR"/>
              </w:rPr>
            </w:pPr>
            <w:r w:rsidRPr="008D31E3">
              <w:rPr>
                <w:rFonts w:eastAsia="Arial Narrow" w:cstheme="minorHAnsi"/>
                <w:szCs w:val="20"/>
                <w:lang w:val="fr-FR"/>
              </w:rPr>
              <w:t>ALTITUDE</w:t>
            </w:r>
          </w:p>
        </w:tc>
      </w:tr>
      <w:tr w:rsidR="00E27F2C" w:rsidRPr="004F7231" w14:paraId="7576F0DE" w14:textId="77777777" w:rsidTr="00D37CDB">
        <w:trPr>
          <w:trHeight w:val="288"/>
          <w:jc w:val="center"/>
        </w:trPr>
        <w:tc>
          <w:tcPr>
            <w:tcW w:w="6655" w:type="dxa"/>
            <w:tcBorders>
              <w:top w:val="nil"/>
              <w:bottom w:val="single" w:sz="4" w:space="0" w:color="auto"/>
              <w:right w:val="nil"/>
            </w:tcBorders>
          </w:tcPr>
          <w:p w14:paraId="5FC78448" w14:textId="77777777" w:rsidR="00E27F2C" w:rsidRPr="008D31E3" w:rsidRDefault="00E27F2C"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042AB539" w14:textId="77777777" w:rsidR="00E27F2C" w:rsidRPr="008D31E3" w:rsidRDefault="00E27F2C" w:rsidP="00D37CDB">
            <w:pPr>
              <w:suppressAutoHyphens/>
              <w:ind w:left="252"/>
              <w:rPr>
                <w:rFonts w:cstheme="minorHAnsi"/>
                <w:bCs/>
                <w:noProof/>
                <w:szCs w:val="20"/>
                <w:cs/>
                <w:lang w:val="fr-FR" w:eastAsia="en-IN" w:bidi="hi-IN"/>
              </w:rPr>
            </w:pPr>
          </w:p>
        </w:tc>
      </w:tr>
    </w:tbl>
    <w:p w14:paraId="6F037872" w14:textId="77777777" w:rsidR="00E27F2C" w:rsidRPr="008D31E3" w:rsidRDefault="00E27F2C" w:rsidP="00E27F2C">
      <w:pPr>
        <w:rPr>
          <w:rFonts w:cstheme="minorHAnsi"/>
          <w:sz w:val="20"/>
          <w:szCs w:val="20"/>
          <w:lang w:val="fr-FR" w:bidi="hi-IN"/>
        </w:rPr>
      </w:pPr>
    </w:p>
    <w:p w14:paraId="73309ABB" w14:textId="77777777" w:rsidR="00E27F2C" w:rsidRPr="008D31E3" w:rsidRDefault="00E27F2C" w:rsidP="00E27F2C">
      <w:pPr>
        <w:rPr>
          <w:rFonts w:cstheme="minorHAnsi"/>
          <w:sz w:val="20"/>
          <w:szCs w:val="20"/>
          <w:lang w:val="fr-FR" w:bidi="hi-IN"/>
        </w:rPr>
      </w:pPr>
    </w:p>
    <w:tbl>
      <w:tblPr>
        <w:tblStyle w:val="Grilledutableau"/>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E27F2C" w:rsidRPr="004F7231" w14:paraId="48CF276D"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2AACF8BD" w14:textId="77777777" w:rsidR="00E27F2C" w:rsidRPr="008D31E3" w:rsidRDefault="00E27F2C" w:rsidP="00D37CDB">
            <w:pPr>
              <w:jc w:val="center"/>
              <w:rPr>
                <w:rFonts w:cstheme="minorHAnsi"/>
                <w:b/>
                <w:bCs/>
                <w:szCs w:val="20"/>
                <w:lang w:val="fr-FR"/>
              </w:rPr>
            </w:pPr>
            <w:r w:rsidRPr="008D31E3">
              <w:rPr>
                <w:rFonts w:cstheme="minorHAnsi"/>
                <w:b/>
                <w:bCs/>
                <w:szCs w:val="20"/>
                <w:lang w:val="fr-FR"/>
              </w:rPr>
              <w:t>VISITES DE L'ENQUÊTEUR</w:t>
            </w:r>
          </w:p>
        </w:tc>
      </w:tr>
      <w:tr w:rsidR="00E27F2C" w:rsidRPr="004F7231" w14:paraId="4F8EF7CE" w14:textId="77777777" w:rsidTr="00D37CDB">
        <w:tc>
          <w:tcPr>
            <w:tcW w:w="2278" w:type="dxa"/>
            <w:tcBorders>
              <w:top w:val="single" w:sz="4" w:space="0" w:color="auto"/>
              <w:left w:val="single" w:sz="4" w:space="0" w:color="auto"/>
              <w:bottom w:val="single" w:sz="4" w:space="0" w:color="auto"/>
              <w:right w:val="single" w:sz="4" w:space="0" w:color="auto"/>
            </w:tcBorders>
          </w:tcPr>
          <w:p w14:paraId="4E28665A" w14:textId="77777777" w:rsidR="00E27F2C" w:rsidRPr="008D31E3" w:rsidRDefault="00E27F2C"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7EEB57CB" w14:textId="77777777" w:rsidR="00E27F2C" w:rsidRPr="008D31E3" w:rsidRDefault="00E27F2C" w:rsidP="00D37CDB">
            <w:pPr>
              <w:rPr>
                <w:rFonts w:cstheme="minorHAnsi"/>
                <w:b/>
                <w:bCs/>
                <w:szCs w:val="20"/>
                <w:lang w:val="fr-FR"/>
              </w:rPr>
            </w:pPr>
            <w:r w:rsidRPr="008D31E3">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2594036E" w14:textId="77777777" w:rsidR="00E27F2C" w:rsidRPr="008D31E3" w:rsidRDefault="00E27F2C" w:rsidP="00D37CDB">
            <w:pPr>
              <w:rPr>
                <w:rFonts w:cstheme="minorHAnsi"/>
                <w:b/>
                <w:bCs/>
                <w:szCs w:val="20"/>
                <w:lang w:val="fr-FR"/>
              </w:rPr>
            </w:pPr>
            <w:r w:rsidRPr="008D31E3">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A545007" w14:textId="77777777" w:rsidR="00E27F2C" w:rsidRPr="008D31E3" w:rsidRDefault="00E27F2C" w:rsidP="00D37CDB">
            <w:pPr>
              <w:rPr>
                <w:rFonts w:cstheme="minorHAnsi"/>
                <w:b/>
                <w:bCs/>
                <w:szCs w:val="20"/>
                <w:lang w:val="fr-FR"/>
              </w:rPr>
            </w:pPr>
            <w:r w:rsidRPr="008D31E3">
              <w:rPr>
                <w:rFonts w:cstheme="minorHAnsi"/>
                <w:b/>
                <w:bCs/>
                <w:szCs w:val="20"/>
                <w:lang w:val="fr-FR"/>
              </w:rPr>
              <w:t>VISITES FINALES</w:t>
            </w:r>
          </w:p>
        </w:tc>
      </w:tr>
      <w:tr w:rsidR="00E27F2C" w:rsidRPr="004F7231" w14:paraId="362FBDE1"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3AC57CD1" w14:textId="77777777" w:rsidR="00E27F2C" w:rsidRPr="008D31E3" w:rsidRDefault="00E27F2C" w:rsidP="00D37CDB">
            <w:pPr>
              <w:rPr>
                <w:rFonts w:cstheme="minorHAnsi"/>
                <w:szCs w:val="20"/>
                <w:lang w:val="fr-FR"/>
              </w:rPr>
            </w:pPr>
          </w:p>
          <w:p w14:paraId="455235BE" w14:textId="77777777" w:rsidR="00E27F2C" w:rsidRPr="008D31E3" w:rsidRDefault="00E27F2C" w:rsidP="00D37CDB">
            <w:pPr>
              <w:rPr>
                <w:rFonts w:cstheme="minorHAnsi"/>
                <w:szCs w:val="20"/>
                <w:lang w:val="fr-FR"/>
              </w:rPr>
            </w:pPr>
            <w:r w:rsidRPr="008D31E3">
              <w:rPr>
                <w:rFonts w:cstheme="minorHAnsi"/>
                <w:szCs w:val="20"/>
                <w:lang w:val="fr-FR"/>
              </w:rPr>
              <w:t>DATE</w:t>
            </w:r>
          </w:p>
          <w:p w14:paraId="7DE48F5D" w14:textId="77777777" w:rsidR="00E27F2C" w:rsidRPr="008D31E3" w:rsidRDefault="00E27F2C" w:rsidP="00D37CDB">
            <w:pPr>
              <w:rPr>
                <w:rFonts w:cstheme="minorHAnsi"/>
                <w:szCs w:val="20"/>
                <w:lang w:val="fr-FR"/>
              </w:rPr>
            </w:pPr>
          </w:p>
          <w:p w14:paraId="445CDEB7" w14:textId="77777777" w:rsidR="00E27F2C" w:rsidRPr="008D31E3" w:rsidRDefault="00E27F2C" w:rsidP="00D37CDB">
            <w:pPr>
              <w:rPr>
                <w:rFonts w:cstheme="minorHAnsi"/>
                <w:szCs w:val="20"/>
                <w:lang w:val="fr-FR"/>
              </w:rPr>
            </w:pPr>
          </w:p>
          <w:p w14:paraId="39D8FD1B" w14:textId="77777777" w:rsidR="00E27F2C" w:rsidRPr="008D31E3" w:rsidRDefault="00E27F2C" w:rsidP="00D37CDB">
            <w:pPr>
              <w:pStyle w:val="Titre"/>
              <w:ind w:left="142" w:hanging="120"/>
              <w:jc w:val="left"/>
              <w:rPr>
                <w:rFonts w:asciiTheme="minorHAnsi" w:hAnsiTheme="minorHAnsi" w:cstheme="minorHAnsi"/>
                <w:b w:val="0"/>
                <w:bCs/>
                <w:sz w:val="20"/>
                <w:lang w:val="fr-FR"/>
              </w:rPr>
            </w:pPr>
          </w:p>
          <w:p w14:paraId="5472BA7E" w14:textId="77777777" w:rsidR="00E27F2C" w:rsidRPr="008D31E3" w:rsidRDefault="00E27F2C" w:rsidP="00D37CDB">
            <w:pPr>
              <w:pStyle w:val="Titre"/>
              <w:ind w:left="142" w:hanging="120"/>
              <w:jc w:val="left"/>
              <w:rPr>
                <w:rFonts w:asciiTheme="minorHAnsi" w:hAnsiTheme="minorHAnsi" w:cstheme="minorHAnsi"/>
                <w:b w:val="0"/>
                <w:bCs/>
                <w:sz w:val="20"/>
                <w:lang w:val="fr-FR"/>
              </w:rPr>
            </w:pPr>
          </w:p>
          <w:p w14:paraId="50694AC4" w14:textId="77777777" w:rsidR="00E27F2C" w:rsidRPr="008D31E3" w:rsidRDefault="00E27F2C" w:rsidP="00D37CDB">
            <w:pPr>
              <w:rPr>
                <w:rFonts w:eastAsia="Times New Roman" w:cstheme="minorHAnsi"/>
                <w:bCs/>
                <w:szCs w:val="20"/>
                <w:lang w:val="fr-FR"/>
              </w:rPr>
            </w:pPr>
            <w:r w:rsidRPr="008D31E3">
              <w:rPr>
                <w:rFonts w:eastAsia="Times New Roman" w:cstheme="minorHAnsi"/>
                <w:bCs/>
                <w:szCs w:val="20"/>
                <w:lang w:val="fr-FR"/>
              </w:rPr>
              <w:t>CODE DE L'ENQUÊTEUR</w:t>
            </w:r>
          </w:p>
          <w:p w14:paraId="7266169E" w14:textId="77777777" w:rsidR="00E27F2C" w:rsidRPr="008D31E3" w:rsidRDefault="00E27F2C" w:rsidP="00D37CDB">
            <w:pPr>
              <w:rPr>
                <w:rFonts w:cstheme="minorHAnsi"/>
                <w:szCs w:val="20"/>
                <w:lang w:val="fr-FR"/>
              </w:rPr>
            </w:pPr>
          </w:p>
          <w:p w14:paraId="517EAE4C" w14:textId="77777777" w:rsidR="00E27F2C" w:rsidRPr="008D31E3" w:rsidRDefault="00E27F2C" w:rsidP="00D37CDB">
            <w:pPr>
              <w:rPr>
                <w:rFonts w:cstheme="minorHAnsi"/>
                <w:szCs w:val="20"/>
                <w:lang w:val="fr-FR"/>
              </w:rPr>
            </w:pPr>
            <w:r w:rsidRPr="008D31E3">
              <w:rPr>
                <w:rFonts w:cstheme="minorHAnsi"/>
                <w:szCs w:val="20"/>
                <w:lang w:val="fr-FR"/>
              </w:rPr>
              <w:t>RÉSULTAT*</w:t>
            </w:r>
          </w:p>
          <w:p w14:paraId="03F1800A" w14:textId="77777777" w:rsidR="00E27F2C" w:rsidRPr="008D31E3" w:rsidRDefault="00E27F2C" w:rsidP="00D37CDB">
            <w:pPr>
              <w:rPr>
                <w:rFonts w:cstheme="minorHAnsi"/>
                <w:szCs w:val="20"/>
                <w:lang w:val="fr-FR"/>
              </w:rPr>
            </w:pPr>
          </w:p>
          <w:p w14:paraId="62C9BEB8" w14:textId="77777777" w:rsidR="00E27F2C" w:rsidRPr="008D31E3" w:rsidRDefault="00E27F2C" w:rsidP="00D37CDB">
            <w:pPr>
              <w:rPr>
                <w:rFonts w:cstheme="minorHAnsi"/>
                <w:szCs w:val="20"/>
                <w:lang w:val="fr-FR"/>
              </w:rPr>
            </w:pPr>
            <w:r w:rsidRPr="008D31E3">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70A696CC" w14:textId="77777777" w:rsidR="00E27F2C" w:rsidRPr="008D31E3" w:rsidRDefault="00E27F2C" w:rsidP="00D37CDB">
            <w:pPr>
              <w:rPr>
                <w:rFonts w:cstheme="minorHAnsi"/>
                <w:szCs w:val="20"/>
                <w:lang w:val="fr-FR"/>
              </w:rPr>
            </w:pPr>
          </w:p>
          <w:p w14:paraId="41F3F6E9"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36128" behindDoc="0" locked="0" layoutInCell="1" allowOverlap="1" wp14:anchorId="4FA651E2" wp14:editId="3AA02850">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du="http://schemas.microsoft.com/office/word/2023/wordml/word16du">
                  <w:pict>
                    <v:group w14:anchorId="4259BD1B" id="Group 4176" o:spid="_x0000_s1026" style="position:absolute;margin-left:50.45pt;margin-top:3.25pt;width:67pt;height:79.05pt;z-index:252336128;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8D31E3">
              <w:rPr>
                <w:rFonts w:cstheme="minorHAnsi"/>
                <w:szCs w:val="20"/>
                <w:lang w:val="fr-FR"/>
              </w:rPr>
              <w:t>JOUR</w:t>
            </w:r>
          </w:p>
          <w:p w14:paraId="47542A93" w14:textId="77777777" w:rsidR="00E27F2C" w:rsidRPr="008D31E3" w:rsidRDefault="00E27F2C" w:rsidP="00D37CDB">
            <w:pPr>
              <w:rPr>
                <w:rFonts w:cstheme="minorHAnsi"/>
                <w:szCs w:val="20"/>
                <w:lang w:val="fr-FR"/>
              </w:rPr>
            </w:pPr>
          </w:p>
          <w:p w14:paraId="02F232C1" w14:textId="77777777" w:rsidR="00E27F2C" w:rsidRPr="008D31E3" w:rsidRDefault="00E27F2C" w:rsidP="00D37CDB">
            <w:pPr>
              <w:rPr>
                <w:rFonts w:cstheme="minorHAnsi"/>
                <w:szCs w:val="20"/>
                <w:lang w:val="fr-FR"/>
              </w:rPr>
            </w:pPr>
            <w:r w:rsidRPr="008D31E3">
              <w:rPr>
                <w:rFonts w:cstheme="minorHAnsi"/>
                <w:szCs w:val="20"/>
                <w:lang w:val="fr-FR"/>
              </w:rPr>
              <w:t>MOIS</w:t>
            </w:r>
          </w:p>
          <w:p w14:paraId="2091D86D" w14:textId="77777777" w:rsidR="00E27F2C" w:rsidRPr="008D31E3" w:rsidRDefault="00E27F2C" w:rsidP="00D37CDB">
            <w:pPr>
              <w:rPr>
                <w:rFonts w:cstheme="minorHAnsi"/>
                <w:szCs w:val="20"/>
                <w:lang w:val="fr-FR"/>
              </w:rPr>
            </w:pPr>
          </w:p>
          <w:p w14:paraId="16289DED" w14:textId="77777777" w:rsidR="00E27F2C" w:rsidRPr="008D31E3" w:rsidRDefault="00E27F2C" w:rsidP="00D37CDB">
            <w:pPr>
              <w:rPr>
                <w:rFonts w:cstheme="minorHAnsi"/>
                <w:szCs w:val="20"/>
                <w:lang w:val="fr-FR"/>
              </w:rPr>
            </w:pPr>
            <w:r w:rsidRPr="008D31E3">
              <w:rPr>
                <w:rFonts w:cstheme="minorHAnsi"/>
                <w:szCs w:val="20"/>
                <w:lang w:val="fr-FR"/>
              </w:rPr>
              <w:t>ANNEE</w:t>
            </w:r>
          </w:p>
          <w:p w14:paraId="2F3F4CCA" w14:textId="77777777" w:rsidR="00E27F2C" w:rsidRPr="008D31E3" w:rsidRDefault="00E27F2C" w:rsidP="00D37CDB">
            <w:pPr>
              <w:rPr>
                <w:rFonts w:cstheme="minorHAnsi"/>
                <w:szCs w:val="20"/>
                <w:lang w:val="fr-FR"/>
              </w:rPr>
            </w:pPr>
          </w:p>
          <w:p w14:paraId="2A71A3FF" w14:textId="77777777" w:rsidR="00E27F2C" w:rsidRPr="008D31E3" w:rsidRDefault="00E27F2C" w:rsidP="00D37CDB">
            <w:pPr>
              <w:rPr>
                <w:rFonts w:cstheme="minorHAnsi"/>
                <w:szCs w:val="20"/>
                <w:lang w:val="fr-FR"/>
              </w:rPr>
            </w:pPr>
            <w:r w:rsidRPr="008D31E3">
              <w:rPr>
                <w:rFonts w:cstheme="minorHAnsi"/>
                <w:szCs w:val="20"/>
                <w:lang w:val="fr-FR"/>
              </w:rPr>
              <w:t>CODE</w:t>
            </w:r>
          </w:p>
          <w:p w14:paraId="64AD3378"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2337152" behindDoc="0" locked="0" layoutInCell="1" allowOverlap="1" wp14:anchorId="2D375D68" wp14:editId="4007182D">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6829AFFC" id="Rectangle 175" o:spid="_x0000_s1026" style="position:absolute;margin-left:96.9pt;margin-top:7.55pt;width:18pt;height:19.85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39C6785" w14:textId="77777777" w:rsidR="00E27F2C" w:rsidRPr="008D31E3" w:rsidRDefault="00E27F2C" w:rsidP="00D37CDB">
            <w:pPr>
              <w:rPr>
                <w:rFonts w:cstheme="minorHAnsi"/>
                <w:szCs w:val="20"/>
                <w:lang w:val="fr-FR"/>
              </w:rPr>
            </w:pPr>
            <w:r w:rsidRPr="008D31E3">
              <w:rPr>
                <w:rFonts w:cstheme="minorHAnsi"/>
                <w:szCs w:val="20"/>
                <w:lang w:val="fr-FR"/>
              </w:rPr>
              <w:t>RESULTAT DU CODE</w:t>
            </w:r>
          </w:p>
          <w:p w14:paraId="023C4CDC" w14:textId="77777777" w:rsidR="00E27F2C" w:rsidRPr="008D31E3" w:rsidRDefault="00E27F2C" w:rsidP="00D37CDB">
            <w:pPr>
              <w:rPr>
                <w:rFonts w:cstheme="minorHAnsi"/>
                <w:szCs w:val="20"/>
                <w:lang w:val="fr-FR"/>
              </w:rPr>
            </w:pPr>
          </w:p>
          <w:p w14:paraId="5E5D4AD8" w14:textId="77777777" w:rsidR="00E27F2C" w:rsidRPr="008D31E3" w:rsidRDefault="00E27F2C" w:rsidP="00D37CDB">
            <w:pPr>
              <w:rPr>
                <w:rFonts w:cstheme="minorHAnsi"/>
                <w:szCs w:val="20"/>
                <w:lang w:val="fr-FR"/>
              </w:rPr>
            </w:pPr>
          </w:p>
          <w:p w14:paraId="5B3983FC" w14:textId="77777777" w:rsidR="00894A6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39200" behindDoc="0" locked="0" layoutInCell="1" allowOverlap="1" wp14:anchorId="6B37556E" wp14:editId="44D54A0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du="http://schemas.microsoft.com/office/word/2023/wordml/word16du">
                  <w:pict>
                    <v:group w14:anchorId="1B3F445C" id="Group 4303" o:spid="_x0000_s1026" style="position:absolute;margin-left:97.25pt;margin-top:2.65pt;width:36pt;height:11.65pt;z-index:252339200;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2338176" behindDoc="0" locked="0" layoutInCell="1" allowOverlap="1" wp14:anchorId="4586E6E8" wp14:editId="63553AB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rect w14:anchorId="394D0C82" id="Rectangle 175" o:spid="_x0000_s1026" style="position:absolute;margin-left:62.5pt;margin-top:2.65pt;width:18pt;height:11.6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3C0D1FC8" w14:textId="2B2632EE" w:rsidR="00E27F2C" w:rsidRPr="008D31E3" w:rsidRDefault="00894A6C" w:rsidP="00D37CDB">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HR              MIN</w:t>
            </w:r>
          </w:p>
        </w:tc>
        <w:tc>
          <w:tcPr>
            <w:tcW w:w="2835" w:type="dxa"/>
            <w:tcBorders>
              <w:top w:val="single" w:sz="4" w:space="0" w:color="auto"/>
              <w:left w:val="single" w:sz="4" w:space="0" w:color="auto"/>
              <w:bottom w:val="single" w:sz="4" w:space="0" w:color="auto"/>
              <w:right w:val="single" w:sz="4" w:space="0" w:color="auto"/>
            </w:tcBorders>
          </w:tcPr>
          <w:p w14:paraId="5E8907EF" w14:textId="77777777" w:rsidR="00E27F2C" w:rsidRPr="008D31E3" w:rsidRDefault="00E27F2C" w:rsidP="00D37CDB">
            <w:pPr>
              <w:rPr>
                <w:rFonts w:cstheme="minorHAnsi"/>
                <w:szCs w:val="20"/>
                <w:lang w:val="fr-FR"/>
              </w:rPr>
            </w:pPr>
          </w:p>
          <w:p w14:paraId="4A023237"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0224" behindDoc="0" locked="0" layoutInCell="1" allowOverlap="1" wp14:anchorId="57BAF9B7" wp14:editId="3B0ABCE5">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du="http://schemas.microsoft.com/office/word/2023/wordml/word16du">
                  <w:pict>
                    <v:group w14:anchorId="463E5050" id="Group 9" o:spid="_x0000_s1026" style="position:absolute;margin-left:50.45pt;margin-top:3.25pt;width:67pt;height:79.05pt;z-index:25234022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8D31E3">
              <w:rPr>
                <w:rFonts w:cstheme="minorHAnsi"/>
                <w:szCs w:val="20"/>
                <w:lang w:val="fr-FR"/>
              </w:rPr>
              <w:t>JOUR</w:t>
            </w:r>
          </w:p>
          <w:p w14:paraId="514D5261" w14:textId="77777777" w:rsidR="00E27F2C" w:rsidRPr="008D31E3" w:rsidRDefault="00E27F2C" w:rsidP="00D37CDB">
            <w:pPr>
              <w:rPr>
                <w:rFonts w:cstheme="minorHAnsi"/>
                <w:szCs w:val="20"/>
                <w:lang w:val="fr-FR"/>
              </w:rPr>
            </w:pPr>
          </w:p>
          <w:p w14:paraId="1E5E2A62" w14:textId="77777777" w:rsidR="00E27F2C" w:rsidRPr="008D31E3" w:rsidRDefault="00E27F2C" w:rsidP="00D37CDB">
            <w:pPr>
              <w:rPr>
                <w:rFonts w:cstheme="minorHAnsi"/>
                <w:szCs w:val="20"/>
                <w:lang w:val="fr-FR"/>
              </w:rPr>
            </w:pPr>
            <w:r w:rsidRPr="008D31E3">
              <w:rPr>
                <w:rFonts w:cstheme="minorHAnsi"/>
                <w:szCs w:val="20"/>
                <w:lang w:val="fr-FR"/>
              </w:rPr>
              <w:t>MOIS</w:t>
            </w:r>
          </w:p>
          <w:p w14:paraId="1D8CAE98" w14:textId="77777777" w:rsidR="00E27F2C" w:rsidRPr="008D31E3" w:rsidRDefault="00E27F2C" w:rsidP="00D37CDB">
            <w:pPr>
              <w:rPr>
                <w:rFonts w:cstheme="minorHAnsi"/>
                <w:szCs w:val="20"/>
                <w:lang w:val="fr-FR"/>
              </w:rPr>
            </w:pPr>
          </w:p>
          <w:p w14:paraId="3912D184" w14:textId="77777777" w:rsidR="00E27F2C" w:rsidRPr="008D31E3" w:rsidRDefault="00E27F2C" w:rsidP="00D37CDB">
            <w:pPr>
              <w:rPr>
                <w:rFonts w:cstheme="minorHAnsi"/>
                <w:szCs w:val="20"/>
                <w:lang w:val="fr-FR"/>
              </w:rPr>
            </w:pPr>
            <w:r w:rsidRPr="008D31E3">
              <w:rPr>
                <w:rFonts w:cstheme="minorHAnsi"/>
                <w:szCs w:val="20"/>
                <w:lang w:val="fr-FR"/>
              </w:rPr>
              <w:t>ANNEE</w:t>
            </w:r>
          </w:p>
          <w:p w14:paraId="21FC75B1" w14:textId="77777777" w:rsidR="00E27F2C" w:rsidRPr="008D31E3" w:rsidRDefault="00E27F2C" w:rsidP="00D37CDB">
            <w:pPr>
              <w:rPr>
                <w:rFonts w:cstheme="minorHAnsi"/>
                <w:szCs w:val="20"/>
                <w:lang w:val="fr-FR"/>
              </w:rPr>
            </w:pPr>
          </w:p>
          <w:p w14:paraId="6D3BDEBD" w14:textId="77777777" w:rsidR="00E27F2C" w:rsidRPr="008D31E3" w:rsidRDefault="00E27F2C" w:rsidP="00D37CDB">
            <w:pPr>
              <w:rPr>
                <w:rFonts w:cstheme="minorHAnsi"/>
                <w:szCs w:val="20"/>
                <w:lang w:val="fr-FR"/>
              </w:rPr>
            </w:pPr>
            <w:r w:rsidRPr="008D31E3">
              <w:rPr>
                <w:rFonts w:cstheme="minorHAnsi"/>
                <w:szCs w:val="20"/>
                <w:lang w:val="fr-FR"/>
              </w:rPr>
              <w:t>CODE</w:t>
            </w:r>
          </w:p>
          <w:p w14:paraId="2CDCF7E4"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2341248" behindDoc="0" locked="0" layoutInCell="1" allowOverlap="1" wp14:anchorId="25FD67BF" wp14:editId="0581D9F7">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77C087AA" id="Rectangle 175" o:spid="_x0000_s1026" style="position:absolute;margin-left:96.9pt;margin-top:7.55pt;width:18pt;height:19.85pt;z-index:25234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341EA9CA" w14:textId="77777777" w:rsidR="00E27F2C" w:rsidRPr="008D31E3" w:rsidRDefault="00E27F2C" w:rsidP="00D37CDB">
            <w:pPr>
              <w:rPr>
                <w:rFonts w:cstheme="minorHAnsi"/>
                <w:szCs w:val="20"/>
                <w:lang w:val="fr-FR"/>
              </w:rPr>
            </w:pPr>
            <w:r w:rsidRPr="008D31E3">
              <w:rPr>
                <w:rFonts w:cstheme="minorHAnsi"/>
                <w:szCs w:val="20"/>
                <w:lang w:val="fr-FR"/>
              </w:rPr>
              <w:t>RESULTAT DU CODE</w:t>
            </w:r>
          </w:p>
          <w:p w14:paraId="17647A8F" w14:textId="77777777" w:rsidR="00E27F2C" w:rsidRPr="008D31E3" w:rsidRDefault="00E27F2C" w:rsidP="00D37CDB">
            <w:pPr>
              <w:rPr>
                <w:rFonts w:cstheme="minorHAnsi"/>
                <w:szCs w:val="20"/>
                <w:lang w:val="fr-FR"/>
              </w:rPr>
            </w:pPr>
          </w:p>
          <w:p w14:paraId="04BE8111" w14:textId="77777777" w:rsidR="00E27F2C" w:rsidRPr="008D31E3" w:rsidRDefault="00E27F2C" w:rsidP="00D37CDB">
            <w:pPr>
              <w:rPr>
                <w:rFonts w:cstheme="minorHAnsi"/>
                <w:szCs w:val="20"/>
                <w:lang w:val="fr-FR"/>
              </w:rPr>
            </w:pPr>
          </w:p>
          <w:p w14:paraId="4F668F5F" w14:textId="77777777" w:rsidR="00894A6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3296" behindDoc="0" locked="0" layoutInCell="1" allowOverlap="1" wp14:anchorId="61938875" wp14:editId="73E6E564">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du="http://schemas.microsoft.com/office/word/2023/wordml/word16du">
                  <w:pict>
                    <v:group w14:anchorId="1D928A11" id="Group 179" o:spid="_x0000_s1026" style="position:absolute;margin-left:97.25pt;margin-top:2.65pt;width:36pt;height:11.65pt;z-index:25234329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2342272" behindDoc="0" locked="0" layoutInCell="1" allowOverlap="1" wp14:anchorId="7BFB14F3" wp14:editId="6A5FB692">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rect w14:anchorId="4CDB8A3B" id="Rectangle 175" o:spid="_x0000_s1026" style="position:absolute;margin-left:62.5pt;margin-top:2.65pt;width:18pt;height:11.6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1B6A16BC" w14:textId="1887FFDC" w:rsidR="00E27F2C" w:rsidRPr="008D31E3" w:rsidRDefault="00894A6C" w:rsidP="00D37CDB">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 xml:space="preserve">HR             MIN </w:t>
            </w:r>
          </w:p>
        </w:tc>
        <w:tc>
          <w:tcPr>
            <w:tcW w:w="2835" w:type="dxa"/>
            <w:tcBorders>
              <w:top w:val="single" w:sz="4" w:space="0" w:color="auto"/>
              <w:left w:val="single" w:sz="4" w:space="0" w:color="auto"/>
              <w:bottom w:val="single" w:sz="4" w:space="0" w:color="auto"/>
              <w:right w:val="single" w:sz="4" w:space="0" w:color="auto"/>
            </w:tcBorders>
          </w:tcPr>
          <w:p w14:paraId="4FF6EE8E" w14:textId="77777777" w:rsidR="00E27F2C" w:rsidRPr="008D31E3" w:rsidRDefault="00E27F2C" w:rsidP="00D37CDB">
            <w:pPr>
              <w:rPr>
                <w:rFonts w:cstheme="minorHAnsi"/>
                <w:szCs w:val="20"/>
                <w:lang w:val="fr-FR"/>
              </w:rPr>
            </w:pPr>
          </w:p>
          <w:p w14:paraId="4F2AA9A2"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4320" behindDoc="0" locked="0" layoutInCell="1" allowOverlap="1" wp14:anchorId="74EBE876" wp14:editId="1941E683">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du="http://schemas.microsoft.com/office/word/2023/wordml/word16du">
                  <w:pict>
                    <v:group w14:anchorId="777C69CC" id="Group 183" o:spid="_x0000_s1026" style="position:absolute;margin-left:50.45pt;margin-top:3.25pt;width:67pt;height:79.05pt;z-index:25234432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8D31E3">
              <w:rPr>
                <w:rFonts w:cstheme="minorHAnsi"/>
                <w:szCs w:val="20"/>
                <w:lang w:val="fr-FR"/>
              </w:rPr>
              <w:t>JOUR</w:t>
            </w:r>
          </w:p>
          <w:p w14:paraId="32BA82D8" w14:textId="77777777" w:rsidR="00E27F2C" w:rsidRPr="008D31E3" w:rsidRDefault="00E27F2C" w:rsidP="00D37CDB">
            <w:pPr>
              <w:rPr>
                <w:rFonts w:cstheme="minorHAnsi"/>
                <w:szCs w:val="20"/>
                <w:lang w:val="fr-FR"/>
              </w:rPr>
            </w:pPr>
          </w:p>
          <w:p w14:paraId="383A6DE3" w14:textId="77777777" w:rsidR="00E27F2C" w:rsidRPr="008D31E3" w:rsidRDefault="00E27F2C" w:rsidP="00D37CDB">
            <w:pPr>
              <w:rPr>
                <w:rFonts w:cstheme="minorHAnsi"/>
                <w:szCs w:val="20"/>
                <w:lang w:val="fr-FR"/>
              </w:rPr>
            </w:pPr>
            <w:r w:rsidRPr="008D31E3">
              <w:rPr>
                <w:rFonts w:cstheme="minorHAnsi"/>
                <w:szCs w:val="20"/>
                <w:lang w:val="fr-FR"/>
              </w:rPr>
              <w:t>MOIS</w:t>
            </w:r>
          </w:p>
          <w:p w14:paraId="34967A01" w14:textId="77777777" w:rsidR="00E27F2C" w:rsidRPr="008D31E3" w:rsidRDefault="00E27F2C" w:rsidP="00D37CDB">
            <w:pPr>
              <w:rPr>
                <w:rFonts w:cstheme="minorHAnsi"/>
                <w:szCs w:val="20"/>
                <w:lang w:val="fr-FR"/>
              </w:rPr>
            </w:pPr>
          </w:p>
          <w:p w14:paraId="0BD3385B" w14:textId="77777777" w:rsidR="00E27F2C" w:rsidRPr="008D31E3" w:rsidRDefault="00E27F2C" w:rsidP="00D37CDB">
            <w:pPr>
              <w:rPr>
                <w:rFonts w:cstheme="minorHAnsi"/>
                <w:szCs w:val="20"/>
                <w:lang w:val="fr-FR"/>
              </w:rPr>
            </w:pPr>
            <w:r w:rsidRPr="008D31E3">
              <w:rPr>
                <w:rFonts w:cstheme="minorHAnsi"/>
                <w:szCs w:val="20"/>
                <w:lang w:val="fr-FR"/>
              </w:rPr>
              <w:t>ANNEE</w:t>
            </w:r>
          </w:p>
          <w:p w14:paraId="4125B32E" w14:textId="77777777" w:rsidR="00E27F2C" w:rsidRPr="008D31E3" w:rsidRDefault="00E27F2C" w:rsidP="00D37CDB">
            <w:pPr>
              <w:rPr>
                <w:rFonts w:cstheme="minorHAnsi"/>
                <w:szCs w:val="20"/>
                <w:lang w:val="fr-FR"/>
              </w:rPr>
            </w:pPr>
          </w:p>
          <w:p w14:paraId="5E57C76C" w14:textId="77777777" w:rsidR="00E27F2C" w:rsidRPr="008D31E3" w:rsidRDefault="00E27F2C" w:rsidP="00D37CDB">
            <w:pPr>
              <w:rPr>
                <w:rFonts w:cstheme="minorHAnsi"/>
                <w:szCs w:val="20"/>
                <w:lang w:val="fr-FR"/>
              </w:rPr>
            </w:pPr>
            <w:r w:rsidRPr="008D31E3">
              <w:rPr>
                <w:rFonts w:cstheme="minorHAnsi"/>
                <w:szCs w:val="20"/>
                <w:lang w:val="fr-FR"/>
              </w:rPr>
              <w:t>CODE</w:t>
            </w:r>
          </w:p>
          <w:p w14:paraId="688A60A9"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2345344" behindDoc="0" locked="0" layoutInCell="1" allowOverlap="1" wp14:anchorId="1034FBF2" wp14:editId="5BB229E9">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7E64394F" id="Rectangle 175" o:spid="_x0000_s1026" style="position:absolute;margin-left:96.9pt;margin-top:7.55pt;width:18pt;height:19.85pt;z-index:25234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FAB18DA" w14:textId="77777777" w:rsidR="00E27F2C" w:rsidRPr="008D31E3" w:rsidRDefault="00E27F2C" w:rsidP="00D37CDB">
            <w:pPr>
              <w:rPr>
                <w:rFonts w:cstheme="minorHAnsi"/>
                <w:szCs w:val="20"/>
                <w:lang w:val="fr-FR"/>
              </w:rPr>
            </w:pPr>
            <w:r w:rsidRPr="008D31E3">
              <w:rPr>
                <w:rFonts w:cstheme="minorHAnsi"/>
                <w:szCs w:val="20"/>
                <w:lang w:val="fr-FR"/>
              </w:rPr>
              <w:t>RESULTAT DU CODE</w:t>
            </w:r>
          </w:p>
          <w:p w14:paraId="01E5146D" w14:textId="77777777" w:rsidR="00E27F2C" w:rsidRPr="008D31E3" w:rsidRDefault="00E27F2C" w:rsidP="00D37CDB">
            <w:pPr>
              <w:rPr>
                <w:rFonts w:cstheme="minorHAnsi"/>
                <w:szCs w:val="20"/>
                <w:lang w:val="fr-FR"/>
              </w:rPr>
            </w:pPr>
          </w:p>
          <w:p w14:paraId="4C4D5A09" w14:textId="77777777" w:rsidR="00E27F2C" w:rsidRPr="008D31E3" w:rsidRDefault="00E27F2C" w:rsidP="00D37CDB">
            <w:pPr>
              <w:rPr>
                <w:rFonts w:cstheme="minorHAnsi"/>
                <w:szCs w:val="20"/>
                <w:lang w:val="fr-FR"/>
              </w:rPr>
            </w:pPr>
          </w:p>
          <w:p w14:paraId="1CCEE898" w14:textId="77777777" w:rsidR="00894A6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7392" behindDoc="0" locked="0" layoutInCell="1" allowOverlap="1" wp14:anchorId="5CFEB5EC" wp14:editId="3295F640">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du="http://schemas.microsoft.com/office/word/2023/wordml/word16du">
                  <w:pict>
                    <v:group w14:anchorId="4549C0C0" id="Group 1374230600" o:spid="_x0000_s1026" style="position:absolute;margin-left:97.25pt;margin-top:2.65pt;width:36pt;height:11.65pt;z-index:25234739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2346368" behindDoc="0" locked="0" layoutInCell="1" allowOverlap="1" wp14:anchorId="3E14D515" wp14:editId="403F6CAE">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rect w14:anchorId="2EAB5B7F" id="Rectangle 175" o:spid="_x0000_s1026" style="position:absolute;margin-left:62.5pt;margin-top:2.65pt;width:18pt;height:11.6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4E83ED34" w14:textId="15922450" w:rsidR="00E27F2C" w:rsidRPr="008D31E3" w:rsidRDefault="00894A6C" w:rsidP="00D37CDB">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HR             MIN</w:t>
            </w:r>
          </w:p>
        </w:tc>
      </w:tr>
      <w:tr w:rsidR="00E27F2C" w:rsidRPr="004F7231" w14:paraId="1207B97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60944058" w14:textId="77777777" w:rsidR="00E27F2C" w:rsidRPr="008D31E3" w:rsidRDefault="00E27F2C" w:rsidP="00D37CDB">
            <w:pPr>
              <w:rPr>
                <w:rFonts w:cstheme="minorHAnsi"/>
                <w:szCs w:val="20"/>
                <w:lang w:val="fr-FR"/>
              </w:rPr>
            </w:pPr>
            <w:r w:rsidRPr="008D31E3">
              <w:rPr>
                <w:rFonts w:cstheme="minorHAnsi"/>
                <w:szCs w:val="20"/>
                <w:lang w:val="fr-FR"/>
              </w:rPr>
              <w:t>PROCHAINE VISITE:</w:t>
            </w:r>
          </w:p>
          <w:p w14:paraId="3275677B" w14:textId="77777777" w:rsidR="00E27F2C" w:rsidRPr="008D31E3" w:rsidRDefault="00E27F2C" w:rsidP="00D37CDB">
            <w:pPr>
              <w:rPr>
                <w:rFonts w:cstheme="minorHAnsi"/>
                <w:szCs w:val="20"/>
                <w:lang w:val="fr-FR"/>
              </w:rPr>
            </w:pPr>
          </w:p>
          <w:p w14:paraId="5D0FA8A8" w14:textId="77777777" w:rsidR="00E27F2C" w:rsidRPr="008D31E3" w:rsidRDefault="00E27F2C" w:rsidP="00D37CDB">
            <w:pPr>
              <w:rPr>
                <w:rFonts w:cstheme="minorHAnsi"/>
                <w:szCs w:val="20"/>
                <w:lang w:val="fr-FR"/>
              </w:rPr>
            </w:pPr>
            <w:r w:rsidRPr="008D31E3">
              <w:rPr>
                <w:rFonts w:cstheme="minorHAnsi"/>
                <w:szCs w:val="20"/>
                <w:lang w:val="fr-FR"/>
              </w:rPr>
              <w:t xml:space="preserve">    DATE</w:t>
            </w:r>
          </w:p>
          <w:p w14:paraId="3CC6201B" w14:textId="77777777" w:rsidR="00E27F2C" w:rsidRPr="008D31E3" w:rsidRDefault="00E27F2C" w:rsidP="00D37CDB">
            <w:pPr>
              <w:rPr>
                <w:rFonts w:cstheme="minorHAnsi"/>
                <w:szCs w:val="20"/>
                <w:lang w:val="fr-FR"/>
              </w:rPr>
            </w:pPr>
          </w:p>
          <w:p w14:paraId="17CA74F1" w14:textId="77777777" w:rsidR="00E27F2C" w:rsidRPr="008D31E3" w:rsidRDefault="00E27F2C" w:rsidP="00D37CDB">
            <w:pPr>
              <w:rPr>
                <w:rFonts w:cstheme="minorHAnsi"/>
                <w:szCs w:val="20"/>
                <w:lang w:val="fr-FR"/>
              </w:rPr>
            </w:pPr>
            <w:r w:rsidRPr="008D31E3">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4CF4FFD1" w14:textId="77777777" w:rsidR="00E27F2C" w:rsidRPr="008D31E3" w:rsidRDefault="00E27F2C" w:rsidP="00D37CDB">
            <w:pPr>
              <w:rPr>
                <w:rFonts w:cstheme="minorHAnsi"/>
                <w:szCs w:val="20"/>
                <w:lang w:val="fr-FR"/>
              </w:rPr>
            </w:pPr>
          </w:p>
          <w:p w14:paraId="6E06CC97" w14:textId="77777777" w:rsidR="00E27F2C" w:rsidRPr="008D31E3" w:rsidRDefault="00E27F2C" w:rsidP="00D37CDB">
            <w:pPr>
              <w:rPr>
                <w:rFonts w:cstheme="minorHAnsi"/>
                <w:szCs w:val="20"/>
                <w:lang w:val="fr-FR"/>
              </w:rPr>
            </w:pPr>
            <w:r w:rsidRPr="008D31E3">
              <w:rPr>
                <w:rFonts w:cstheme="minorHAnsi"/>
                <w:szCs w:val="20"/>
                <w:lang w:val="fr-FR"/>
              </w:rPr>
              <w:t>_______________</w:t>
            </w:r>
          </w:p>
          <w:p w14:paraId="15E3AAA1" w14:textId="77777777" w:rsidR="00E27F2C" w:rsidRPr="008D31E3" w:rsidRDefault="00E27F2C" w:rsidP="00D37CDB">
            <w:pPr>
              <w:rPr>
                <w:rFonts w:cstheme="minorHAnsi"/>
                <w:szCs w:val="20"/>
                <w:lang w:val="fr-FR"/>
              </w:rPr>
            </w:pPr>
          </w:p>
          <w:p w14:paraId="5A159A02" w14:textId="77777777" w:rsidR="00E27F2C" w:rsidRPr="008D31E3" w:rsidRDefault="00E27F2C" w:rsidP="00D37CDB">
            <w:pPr>
              <w:rPr>
                <w:rFonts w:cstheme="minorHAnsi"/>
                <w:szCs w:val="20"/>
                <w:lang w:val="fr-FR"/>
              </w:rPr>
            </w:pPr>
            <w:r w:rsidRPr="008D31E3">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C22F6C" w14:textId="77777777" w:rsidR="00E27F2C" w:rsidRPr="008D31E3" w:rsidRDefault="00E27F2C" w:rsidP="00D37CDB">
            <w:pPr>
              <w:rPr>
                <w:rFonts w:cstheme="minorHAnsi"/>
                <w:szCs w:val="20"/>
                <w:lang w:val="fr-FR"/>
              </w:rPr>
            </w:pPr>
          </w:p>
          <w:p w14:paraId="79A1FCE6" w14:textId="77777777" w:rsidR="00E27F2C" w:rsidRPr="008D31E3" w:rsidRDefault="00E27F2C" w:rsidP="00D37CDB">
            <w:pPr>
              <w:rPr>
                <w:rFonts w:cstheme="minorHAnsi"/>
                <w:szCs w:val="20"/>
                <w:lang w:val="fr-FR"/>
              </w:rPr>
            </w:pPr>
            <w:r w:rsidRPr="008D31E3">
              <w:rPr>
                <w:rFonts w:cstheme="minorHAnsi"/>
                <w:szCs w:val="20"/>
                <w:lang w:val="fr-FR"/>
              </w:rPr>
              <w:t>_______________</w:t>
            </w:r>
          </w:p>
          <w:p w14:paraId="56700C5F" w14:textId="77777777" w:rsidR="00E27F2C" w:rsidRPr="008D31E3" w:rsidRDefault="00E27F2C" w:rsidP="00D37CDB">
            <w:pPr>
              <w:rPr>
                <w:rFonts w:cstheme="minorHAnsi"/>
                <w:szCs w:val="20"/>
                <w:lang w:val="fr-FR"/>
              </w:rPr>
            </w:pPr>
          </w:p>
          <w:p w14:paraId="23978C6E" w14:textId="77777777" w:rsidR="00E27F2C" w:rsidRPr="008D31E3" w:rsidRDefault="00E27F2C" w:rsidP="00D37CDB">
            <w:pPr>
              <w:rPr>
                <w:rFonts w:cstheme="minorHAnsi"/>
                <w:szCs w:val="20"/>
                <w:lang w:val="fr-FR"/>
              </w:rPr>
            </w:pPr>
            <w:r w:rsidRPr="008D31E3">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07F30B5E" w14:textId="77777777" w:rsidR="00E27F2C" w:rsidRPr="008D31E3" w:rsidRDefault="00E27F2C" w:rsidP="00D37CDB">
            <w:pPr>
              <w:rPr>
                <w:rFonts w:cstheme="minorHAnsi"/>
                <w:szCs w:val="20"/>
                <w:lang w:val="fr-FR"/>
              </w:rPr>
            </w:pPr>
            <w:r w:rsidRPr="008D31E3">
              <w:rPr>
                <w:rFonts w:cstheme="minorHAnsi"/>
                <w:szCs w:val="20"/>
                <w:lang w:val="fr-FR"/>
              </w:rPr>
              <w:t>NOMBRE TOTAL DE VISITES</w:t>
            </w:r>
          </w:p>
        </w:tc>
      </w:tr>
      <w:tr w:rsidR="00E27F2C" w:rsidRPr="004F7231" w14:paraId="711E9010"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4D63CDEC" w14:textId="77777777" w:rsidR="00E27F2C" w:rsidRPr="008D31E3" w:rsidRDefault="00E27F2C" w:rsidP="00D37CDB">
            <w:pPr>
              <w:pStyle w:val="Titre"/>
              <w:ind w:left="142" w:right="-598" w:hanging="120"/>
              <w:jc w:val="left"/>
              <w:rPr>
                <w:rFonts w:asciiTheme="minorHAnsi" w:hAnsiTheme="minorHAnsi" w:cstheme="minorHAnsi"/>
                <w:bCs/>
                <w:sz w:val="20"/>
                <w:lang w:val="fr-FR"/>
              </w:rPr>
            </w:pPr>
            <w:r w:rsidRPr="008D31E3">
              <w:rPr>
                <w:rFonts w:asciiTheme="minorHAnsi" w:hAnsiTheme="minorHAnsi" w:cstheme="minorHAnsi"/>
                <w:bCs/>
                <w:sz w:val="20"/>
                <w:lang w:val="fr-FR"/>
              </w:rPr>
              <w:t xml:space="preserve">*CODE RÉSULTAT : </w:t>
            </w:r>
          </w:p>
          <w:p w14:paraId="08DFA497" w14:textId="77777777" w:rsidR="00E27F2C" w:rsidRPr="008D31E3" w:rsidRDefault="00E27F2C" w:rsidP="00D37CDB">
            <w:pPr>
              <w:pStyle w:val="Titr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1. COMPLÉTÉ                                                                         </w:t>
            </w:r>
            <w:r w:rsidRPr="008D31E3">
              <w:rPr>
                <w:rFonts w:asciiTheme="minorHAnsi" w:hAnsiTheme="minorHAnsi" w:cstheme="minorHAnsi"/>
                <w:b w:val="0"/>
                <w:bCs/>
                <w:sz w:val="20"/>
                <w:lang w:val="fr-FR"/>
              </w:rPr>
              <w:tab/>
            </w:r>
            <w:r w:rsidRPr="008D31E3">
              <w:rPr>
                <w:rFonts w:asciiTheme="minorHAnsi" w:hAnsiTheme="minorHAnsi" w:cstheme="minorHAnsi"/>
                <w:b w:val="0"/>
                <w:bCs/>
                <w:sz w:val="20"/>
                <w:lang w:val="fr-FR"/>
              </w:rPr>
              <w:tab/>
            </w:r>
          </w:p>
          <w:p w14:paraId="06B9DDC5" w14:textId="77777777" w:rsidR="00E27F2C" w:rsidRPr="008D31E3" w:rsidRDefault="00E27F2C" w:rsidP="00D37CDB">
            <w:pPr>
              <w:pStyle w:val="Titr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2. STRUCTURE SANITAIRE NON TROUVÉE                        </w:t>
            </w:r>
            <w:r w:rsidRPr="008D31E3">
              <w:rPr>
                <w:rFonts w:asciiTheme="minorHAnsi" w:hAnsiTheme="minorHAnsi" w:cstheme="minorHAnsi"/>
                <w:b w:val="0"/>
                <w:bCs/>
                <w:sz w:val="20"/>
                <w:lang w:val="fr-FR"/>
              </w:rPr>
              <w:tab/>
            </w:r>
          </w:p>
          <w:p w14:paraId="237D88CA" w14:textId="77777777" w:rsidR="00E27F2C" w:rsidRPr="008D31E3" w:rsidRDefault="00E27F2C" w:rsidP="00D37CDB">
            <w:pPr>
              <w:rPr>
                <w:rFonts w:cstheme="minorHAnsi"/>
                <w:bCs/>
                <w:szCs w:val="20"/>
                <w:lang w:val="fr-FR"/>
              </w:rPr>
            </w:pPr>
            <w:r w:rsidRPr="008D31E3">
              <w:rPr>
                <w:rFonts w:cstheme="minorHAnsi"/>
                <w:bCs/>
                <w:szCs w:val="20"/>
                <w:lang w:val="fr-FR"/>
              </w:rPr>
              <w:t>3. REPORTÉ</w:t>
            </w:r>
          </w:p>
          <w:p w14:paraId="21F56608" w14:textId="77777777" w:rsidR="00E27F2C" w:rsidRPr="008D31E3" w:rsidRDefault="00E27F2C" w:rsidP="00D37CDB">
            <w:pPr>
              <w:rPr>
                <w:rFonts w:cstheme="minorHAnsi"/>
                <w:bCs/>
                <w:lang w:val="fr-FR"/>
              </w:rPr>
            </w:pPr>
            <w:r w:rsidRPr="008D31E3">
              <w:rPr>
                <w:rFonts w:cstheme="minorHAnsi"/>
                <w:bCs/>
                <w:lang w:val="fr-FR"/>
              </w:rPr>
              <w:t>4. REFUS</w:t>
            </w:r>
          </w:p>
          <w:p w14:paraId="5E5800AB" w14:textId="77777777" w:rsidR="00E27F2C" w:rsidRPr="008D31E3" w:rsidRDefault="00E27F2C" w:rsidP="00D37CDB">
            <w:pPr>
              <w:rPr>
                <w:rFonts w:cstheme="minorHAnsi"/>
                <w:szCs w:val="20"/>
                <w:lang w:val="fr-FR"/>
              </w:rPr>
            </w:pPr>
            <w:r w:rsidRPr="008D31E3">
              <w:rPr>
                <w:rFonts w:cstheme="minorHAnsi"/>
                <w:bCs/>
                <w:lang w:val="fr-FR"/>
              </w:rPr>
              <w:t>5. PARTIELLEMENT COMPLET</w:t>
            </w:r>
            <w:r w:rsidRPr="008D31E3">
              <w:rPr>
                <w:rFonts w:cstheme="minorHAnsi"/>
                <w:b/>
                <w:lang w:val="fr-FR"/>
              </w:rPr>
              <w:t>É</w:t>
            </w:r>
            <w:r w:rsidRPr="008D31E3">
              <w:rPr>
                <w:rFonts w:cstheme="minorHAnsi"/>
                <w:b/>
                <w:lang w:val="fr-FR"/>
              </w:rPr>
              <w:tab/>
            </w:r>
            <w:r w:rsidRPr="008D31E3">
              <w:rPr>
                <w:rFonts w:cstheme="minorHAnsi"/>
                <w:bCs/>
                <w:szCs w:val="20"/>
                <w:lang w:val="fr-FR"/>
              </w:rPr>
              <w:t xml:space="preserve">                                                                 </w:t>
            </w:r>
          </w:p>
        </w:tc>
      </w:tr>
    </w:tbl>
    <w:p w14:paraId="3C899DE3" w14:textId="77777777" w:rsidR="00E27F2C" w:rsidRPr="008D31E3" w:rsidRDefault="00E27F2C" w:rsidP="00E27F2C">
      <w:pPr>
        <w:jc w:val="center"/>
        <w:rPr>
          <w:rFonts w:cstheme="minorHAnsi"/>
          <w:sz w:val="20"/>
          <w:szCs w:val="20"/>
          <w:u w:val="single"/>
          <w:lang w:val="fr-FR"/>
        </w:rPr>
      </w:pPr>
    </w:p>
    <w:p w14:paraId="067AF2D9" w14:textId="77777777" w:rsidR="00E27F2C" w:rsidRPr="008D31E3" w:rsidRDefault="00E27F2C" w:rsidP="00E27F2C">
      <w:pPr>
        <w:jc w:val="center"/>
        <w:rPr>
          <w:rFonts w:cstheme="minorHAnsi"/>
          <w:sz w:val="20"/>
          <w:szCs w:val="20"/>
          <w:u w:val="single"/>
          <w:lang w:val="fr-FR"/>
        </w:rPr>
      </w:pPr>
    </w:p>
    <w:p w14:paraId="35C31918" w14:textId="77777777" w:rsidR="00E27F2C" w:rsidRPr="008D31E3" w:rsidRDefault="00E27F2C" w:rsidP="00E27F2C">
      <w:pPr>
        <w:jc w:val="center"/>
        <w:rPr>
          <w:rFonts w:cstheme="minorHAnsi"/>
          <w:sz w:val="20"/>
          <w:szCs w:val="20"/>
          <w:u w:val="single"/>
          <w:lang w:val="fr-FR"/>
        </w:rPr>
      </w:pPr>
    </w:p>
    <w:p w14:paraId="18A67248" w14:textId="2BD06139" w:rsidR="00E27F2C" w:rsidRPr="008D31E3" w:rsidRDefault="00E27F2C" w:rsidP="00E27F2C">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2</w:t>
      </w:r>
      <w:r w:rsidR="009A182E">
        <w:rPr>
          <w:rFonts w:eastAsia="Arial Narrow" w:cstheme="minorHAnsi"/>
          <w:b/>
          <w:bCs/>
          <w:sz w:val="24"/>
          <w:szCs w:val="24"/>
          <w:lang w:val="fr-FR" w:bidi="hi-IN"/>
        </w:rPr>
        <w:t xml:space="preserve"> </w:t>
      </w:r>
      <w:r w:rsidRPr="008D31E3">
        <w:rPr>
          <w:rFonts w:eastAsia="Arial Narrow" w:cstheme="minorHAnsi"/>
          <w:b/>
          <w:bCs/>
          <w:sz w:val="24"/>
          <w:szCs w:val="24"/>
          <w:lang w:val="fr-FR" w:bidi="hi-IN"/>
        </w:rPr>
        <w:t>: INFORMATIONS GÉNÉRALES</w:t>
      </w:r>
    </w:p>
    <w:p w14:paraId="447AEF5A" w14:textId="77777777" w:rsidR="00E27F2C" w:rsidRPr="008D31E3" w:rsidRDefault="00E27F2C" w:rsidP="00E27F2C">
      <w:pPr>
        <w:keepNext/>
        <w:widowControl w:val="0"/>
        <w:suppressAutoHyphens/>
        <w:jc w:val="center"/>
        <w:outlineLvl w:val="1"/>
        <w:rPr>
          <w:rFonts w:cstheme="minorHAnsi"/>
          <w:b/>
          <w:bCs/>
          <w:sz w:val="21"/>
          <w:szCs w:val="21"/>
          <w:lang w:val="fr-FR"/>
        </w:rPr>
      </w:pPr>
      <w:r w:rsidRPr="008D31E3">
        <w:rPr>
          <w:rFonts w:eastAsia="Arial Narrow" w:cstheme="minorHAnsi"/>
          <w:b/>
          <w:bCs/>
          <w:sz w:val="21"/>
          <w:szCs w:val="21"/>
          <w:lang w:val="fr-FR" w:bidi="hi-IN"/>
        </w:rPr>
        <w:t>(NE REMPLIR CETTE SECTION QUE POUR LES STRUCTURES SANITAIRES DE SANTÉ PUBLICS)</w:t>
      </w:r>
    </w:p>
    <w:tbl>
      <w:tblPr>
        <w:tblStyle w:val="Grilledutableau"/>
        <w:tblW w:w="5000" w:type="pct"/>
        <w:jc w:val="center"/>
        <w:tblLook w:val="04A0" w:firstRow="1" w:lastRow="0" w:firstColumn="1" w:lastColumn="0" w:noHBand="0" w:noVBand="1"/>
      </w:tblPr>
      <w:tblGrid>
        <w:gridCol w:w="621"/>
        <w:gridCol w:w="4311"/>
        <w:gridCol w:w="4102"/>
        <w:gridCol w:w="737"/>
      </w:tblGrid>
      <w:tr w:rsidR="00E27F2C" w:rsidRPr="004F7231" w14:paraId="38804958" w14:textId="77777777" w:rsidTr="006930F9">
        <w:trPr>
          <w:trHeight w:val="233"/>
          <w:tblHeader/>
          <w:jc w:val="center"/>
        </w:trPr>
        <w:tc>
          <w:tcPr>
            <w:tcW w:w="318" w:type="pct"/>
            <w:shd w:val="clear" w:color="auto" w:fill="BFBFBF" w:themeFill="background1" w:themeFillShade="BF"/>
            <w:vAlign w:val="center"/>
          </w:tcPr>
          <w:p w14:paraId="3B3D1634" w14:textId="77777777" w:rsidR="00E27F2C" w:rsidRPr="008D31E3" w:rsidRDefault="00E27F2C" w:rsidP="00D37CDB">
            <w:pPr>
              <w:tabs>
                <w:tab w:val="left" w:pos="-720"/>
              </w:tabs>
              <w:suppressAutoHyphens/>
              <w:jc w:val="center"/>
              <w:rPr>
                <w:rFonts w:cstheme="minorHAnsi"/>
                <w:b/>
                <w:spacing w:val="-2"/>
                <w:szCs w:val="20"/>
                <w:rtl/>
                <w:cs/>
                <w:lang w:val="fr-FR"/>
              </w:rPr>
            </w:pPr>
            <w:r w:rsidRPr="008D31E3">
              <w:rPr>
                <w:rFonts w:cstheme="minorHAnsi"/>
                <w:b/>
                <w:spacing w:val="-2"/>
                <w:szCs w:val="20"/>
                <w:lang w:val="fr-FR"/>
              </w:rPr>
              <w:t>#</w:t>
            </w:r>
          </w:p>
        </w:tc>
        <w:tc>
          <w:tcPr>
            <w:tcW w:w="2206" w:type="pct"/>
            <w:shd w:val="clear" w:color="auto" w:fill="BFBFBF" w:themeFill="background1" w:themeFillShade="BF"/>
            <w:vAlign w:val="center"/>
          </w:tcPr>
          <w:p w14:paraId="31899FCF" w14:textId="77777777" w:rsidR="00E27F2C" w:rsidRPr="008D31E3" w:rsidRDefault="00E27F2C" w:rsidP="00D37CDB">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9" w:type="pct"/>
            <w:shd w:val="clear" w:color="auto" w:fill="BFBFBF" w:themeFill="background1" w:themeFillShade="BF"/>
            <w:vAlign w:val="center"/>
          </w:tcPr>
          <w:p w14:paraId="07C496A7" w14:textId="77777777" w:rsidR="00E27F2C" w:rsidRPr="008D31E3" w:rsidRDefault="00E27F2C" w:rsidP="00D37CDB">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1BD43EF7" w14:textId="77777777" w:rsidR="00E27F2C" w:rsidRPr="008D31E3" w:rsidRDefault="00E27F2C" w:rsidP="00D37CDB">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E27F2C" w:rsidRPr="004F7231" w14:paraId="38C3E1EA" w14:textId="77777777" w:rsidTr="006930F9">
        <w:trPr>
          <w:trHeight w:val="647"/>
          <w:jc w:val="center"/>
        </w:trPr>
        <w:tc>
          <w:tcPr>
            <w:tcW w:w="318" w:type="pct"/>
          </w:tcPr>
          <w:p w14:paraId="2C8A96FA" w14:textId="77777777" w:rsidR="00E27F2C" w:rsidRPr="002457D7" w:rsidRDefault="00E27F2C" w:rsidP="00D37CDB">
            <w:pPr>
              <w:spacing w:before="240"/>
              <w:jc w:val="center"/>
              <w:rPr>
                <w:rFonts w:cstheme="minorHAnsi"/>
                <w:szCs w:val="20"/>
                <w:lang w:val="fr-FR"/>
              </w:rPr>
            </w:pPr>
            <w:r w:rsidRPr="002457D7">
              <w:rPr>
                <w:rFonts w:eastAsia="Arial Narrow" w:cstheme="minorHAnsi"/>
                <w:szCs w:val="20"/>
                <w:cs/>
                <w:lang w:val="fr-FR" w:bidi="hi-IN"/>
              </w:rPr>
              <w:t>201</w:t>
            </w:r>
          </w:p>
        </w:tc>
        <w:tc>
          <w:tcPr>
            <w:tcW w:w="2206" w:type="pct"/>
          </w:tcPr>
          <w:p w14:paraId="5BCEBEC6" w14:textId="49993F5A" w:rsidR="00E27F2C" w:rsidRPr="008D31E3" w:rsidRDefault="00E27F2C" w:rsidP="00D37CDB">
            <w:pPr>
              <w:spacing w:before="240"/>
              <w:rPr>
                <w:rFonts w:cstheme="minorHAnsi"/>
                <w:szCs w:val="20"/>
                <w:lang w:val="fr-FR"/>
              </w:rPr>
            </w:pPr>
            <w:r w:rsidRPr="008D31E3">
              <w:rPr>
                <w:rFonts w:cstheme="minorHAnsi"/>
                <w:szCs w:val="20"/>
                <w:lang w:val="fr-FR"/>
              </w:rPr>
              <w:t>Estimation de la population polarisée par l</w:t>
            </w:r>
            <w:r w:rsidR="0082539A">
              <w:rPr>
                <w:rFonts w:cstheme="minorHAnsi"/>
                <w:szCs w:val="20"/>
                <w:lang w:val="fr-FR"/>
              </w:rPr>
              <w:t xml:space="preserve">a case </w:t>
            </w:r>
            <w:r w:rsidRPr="008D31E3">
              <w:rPr>
                <w:rFonts w:cstheme="minorHAnsi"/>
                <w:szCs w:val="20"/>
                <w:lang w:val="fr-FR"/>
              </w:rPr>
              <w:t>de santé</w:t>
            </w:r>
          </w:p>
        </w:tc>
        <w:tc>
          <w:tcPr>
            <w:tcW w:w="2099" w:type="pct"/>
          </w:tcPr>
          <w:p w14:paraId="2579967C" w14:textId="77777777" w:rsidR="00E27F2C" w:rsidRPr="008D31E3" w:rsidRDefault="00E27F2C" w:rsidP="00D37CDB">
            <w:pPr>
              <w:tabs>
                <w:tab w:val="right" w:leader="dot" w:pos="4092"/>
              </w:tabs>
              <w:spacing w:before="240"/>
              <w:rPr>
                <w:rFonts w:eastAsia="Arial Narrow" w:cstheme="minorHAnsi"/>
                <w:szCs w:val="20"/>
                <w:cs/>
                <w:lang w:val="fr-FR" w:bidi="hi-IN"/>
              </w:rPr>
            </w:pPr>
            <w:r w:rsidRPr="004F7231">
              <w:rPr>
                <w:rFonts w:eastAsia="Arial Narrow" w:cstheme="minorHAnsi"/>
                <w:noProof/>
                <w:szCs w:val="20"/>
                <w:lang w:val="fr-FR" w:eastAsia="fr-FR"/>
              </w:rPr>
              <mc:AlternateContent>
                <mc:Choice Requires="wpg">
                  <w:drawing>
                    <wp:anchor distT="0" distB="0" distL="114300" distR="114300" simplePos="0" relativeHeight="252348416" behindDoc="0" locked="0" layoutInCell="1" allowOverlap="1" wp14:anchorId="5C39382F" wp14:editId="1A2D4F46">
                      <wp:simplePos x="0" y="0"/>
                      <wp:positionH relativeFrom="column">
                        <wp:posOffset>1044872</wp:posOffset>
                      </wp:positionH>
                      <wp:positionV relativeFrom="paragraph">
                        <wp:posOffset>62865</wp:posOffset>
                      </wp:positionV>
                      <wp:extent cx="1315720" cy="215900"/>
                      <wp:effectExtent l="0" t="0" r="17780" b="12700"/>
                      <wp:wrapNone/>
                      <wp:docPr id="1393846585"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402485557" name="Group 364"/>
                              <wpg:cNvGrpSpPr/>
                              <wpg:grpSpPr>
                                <a:xfrm>
                                  <a:off x="876300" y="0"/>
                                  <a:ext cx="439420" cy="215900"/>
                                  <a:chOff x="8711" y="2856"/>
                                  <a:chExt cx="1080" cy="360"/>
                                </a:xfrm>
                              </wpg:grpSpPr>
                              <wps:wsp>
                                <wps:cNvPr id="112519440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52611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37473895" name="Group 2"/>
                              <wpg:cNvGrpSpPr/>
                              <wpg:grpSpPr>
                                <a:xfrm>
                                  <a:off x="438150" y="0"/>
                                  <a:ext cx="439420" cy="215900"/>
                                  <a:chOff x="8711" y="2856"/>
                                  <a:chExt cx="1080" cy="360"/>
                                </a:xfrm>
                              </wpg:grpSpPr>
                              <wps:wsp>
                                <wps:cNvPr id="1668577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549853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00208914" name="Group 5"/>
                              <wpg:cNvGrpSpPr/>
                              <wpg:grpSpPr>
                                <a:xfrm>
                                  <a:off x="0" y="0"/>
                                  <a:ext cx="439420" cy="215900"/>
                                  <a:chOff x="8711" y="2856"/>
                                  <a:chExt cx="1080" cy="360"/>
                                </a:xfrm>
                              </wpg:grpSpPr>
                              <wps:wsp>
                                <wps:cNvPr id="4583677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64368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du="http://schemas.microsoft.com/office/word/2023/wordml/word16du">
                  <w:pict>
                    <v:group w14:anchorId="0A84132B" id="Group 12" o:spid="_x0000_s1026" style="position:absolute;margin-left:82.25pt;margin-top:4.95pt;width:103.6pt;height:17pt;z-index:252348416"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"/>
                      </v:group>
                    </v:group>
                  </w:pict>
                </mc:Fallback>
              </mc:AlternateContent>
            </w:r>
            <w:r w:rsidRPr="008D31E3">
              <w:rPr>
                <w:rFonts w:eastAsia="Arial Narrow" w:cstheme="minorHAnsi"/>
                <w:szCs w:val="20"/>
                <w:lang w:val="fr-FR" w:bidi="hi-IN"/>
              </w:rPr>
              <w:t>Population</w:t>
            </w:r>
            <w:r w:rsidRPr="008D31E3">
              <w:rPr>
                <w:rFonts w:eastAsia="Arial Narrow" w:cs="Mangal"/>
                <w:szCs w:val="20"/>
                <w:cs/>
                <w:lang w:val="fr-FR" w:bidi="hi-IN"/>
              </w:rPr>
              <w:tab/>
            </w:r>
          </w:p>
        </w:tc>
        <w:tc>
          <w:tcPr>
            <w:tcW w:w="377" w:type="pct"/>
          </w:tcPr>
          <w:p w14:paraId="448EE3BF" w14:textId="77777777" w:rsidR="00E27F2C" w:rsidRPr="008D31E3" w:rsidRDefault="00E27F2C" w:rsidP="00D37CDB">
            <w:pPr>
              <w:spacing w:before="240"/>
              <w:rPr>
                <w:rFonts w:cstheme="minorHAnsi"/>
                <w:b/>
                <w:bCs/>
                <w:szCs w:val="20"/>
                <w:lang w:val="fr-FR"/>
              </w:rPr>
            </w:pPr>
          </w:p>
        </w:tc>
      </w:tr>
      <w:tr w:rsidR="00E27F2C" w:rsidRPr="004F7231" w14:paraId="1F6265C9" w14:textId="77777777" w:rsidTr="006930F9">
        <w:trPr>
          <w:trHeight w:val="647"/>
          <w:jc w:val="center"/>
        </w:trPr>
        <w:tc>
          <w:tcPr>
            <w:tcW w:w="318" w:type="pct"/>
          </w:tcPr>
          <w:p w14:paraId="01C94FD3" w14:textId="17204DFE" w:rsidR="00E27F2C" w:rsidRPr="002457D7" w:rsidRDefault="00E27F2C" w:rsidP="00D37CDB">
            <w:pPr>
              <w:jc w:val="center"/>
              <w:rPr>
                <w:rFonts w:eastAsia="Arial Narrow" w:cstheme="minorHAnsi"/>
                <w:szCs w:val="20"/>
                <w:cs/>
                <w:lang w:val="fr-FR" w:bidi="hi-IN"/>
              </w:rPr>
            </w:pPr>
            <w:r w:rsidRPr="002457D7">
              <w:rPr>
                <w:rFonts w:eastAsia="Arial Narrow" w:cstheme="minorHAnsi"/>
                <w:szCs w:val="20"/>
                <w:cs/>
                <w:lang w:val="fr-FR" w:bidi="hi-IN"/>
              </w:rPr>
              <w:t>20</w:t>
            </w:r>
            <w:r w:rsidR="00354951">
              <w:rPr>
                <w:rFonts w:eastAsia="Arial Narrow" w:cstheme="minorHAnsi"/>
                <w:szCs w:val="20"/>
                <w:lang w:val="fr-FR" w:bidi="hi-IN"/>
              </w:rPr>
              <w:t>2</w:t>
            </w:r>
          </w:p>
        </w:tc>
        <w:tc>
          <w:tcPr>
            <w:tcW w:w="2206" w:type="pct"/>
          </w:tcPr>
          <w:p w14:paraId="2308110B" w14:textId="4D5CCB23" w:rsidR="00E27F2C" w:rsidRPr="008D31E3" w:rsidRDefault="00E27F2C" w:rsidP="00D37CDB">
            <w:pPr>
              <w:rPr>
                <w:rFonts w:cstheme="minorHAnsi"/>
                <w:szCs w:val="20"/>
                <w:lang w:val="fr-FR"/>
              </w:rPr>
            </w:pPr>
            <w:r w:rsidRPr="008D31E3">
              <w:rPr>
                <w:rFonts w:cstheme="minorHAnsi"/>
                <w:szCs w:val="20"/>
                <w:lang w:val="fr-FR"/>
              </w:rPr>
              <w:t xml:space="preserve">Nom de l’établissement du </w:t>
            </w:r>
            <w:r w:rsidR="00740220">
              <w:rPr>
                <w:rFonts w:cstheme="minorHAnsi"/>
                <w:szCs w:val="20"/>
                <w:lang w:val="fr-FR"/>
              </w:rPr>
              <w:t>poste de santé</w:t>
            </w:r>
            <w:r w:rsidRPr="008D31E3">
              <w:rPr>
                <w:rFonts w:cstheme="minorHAnsi"/>
                <w:szCs w:val="20"/>
                <w:lang w:val="fr-FR"/>
              </w:rPr>
              <w:t xml:space="preserve"> de référence</w:t>
            </w:r>
          </w:p>
        </w:tc>
        <w:tc>
          <w:tcPr>
            <w:tcW w:w="2099" w:type="pct"/>
          </w:tcPr>
          <w:p w14:paraId="0782A01A" w14:textId="77777777" w:rsidR="00E27F2C" w:rsidRPr="008D31E3" w:rsidRDefault="00E27F2C" w:rsidP="00D37CDB">
            <w:pPr>
              <w:spacing w:before="120" w:after="120"/>
              <w:rPr>
                <w:rFonts w:cstheme="minorHAnsi"/>
                <w:szCs w:val="20"/>
                <w:lang w:val="fr-FR"/>
              </w:rPr>
            </w:pPr>
            <w:r w:rsidRPr="008D31E3">
              <w:rPr>
                <w:rFonts w:cstheme="minorHAnsi"/>
                <w:szCs w:val="20"/>
                <w:lang w:val="fr-FR"/>
              </w:rPr>
              <w:t xml:space="preserve"> _________________________________</w:t>
            </w:r>
          </w:p>
        </w:tc>
        <w:tc>
          <w:tcPr>
            <w:tcW w:w="377" w:type="pct"/>
          </w:tcPr>
          <w:p w14:paraId="3944CC67" w14:textId="77777777" w:rsidR="00E27F2C" w:rsidRPr="008D31E3" w:rsidRDefault="00E27F2C" w:rsidP="00D37CDB">
            <w:pPr>
              <w:rPr>
                <w:rFonts w:cstheme="minorHAnsi"/>
                <w:b/>
                <w:bCs/>
                <w:szCs w:val="20"/>
                <w:lang w:val="fr-FR"/>
              </w:rPr>
            </w:pPr>
          </w:p>
        </w:tc>
      </w:tr>
    </w:tbl>
    <w:p w14:paraId="0FDED009" w14:textId="77777777" w:rsidR="00E27F2C" w:rsidRPr="008D31E3" w:rsidRDefault="00E27F2C" w:rsidP="00E27F2C">
      <w:pPr>
        <w:rPr>
          <w:rFonts w:eastAsia="Arial Narrow" w:cstheme="minorHAnsi"/>
          <w:b/>
          <w:bCs/>
          <w:sz w:val="20"/>
          <w:szCs w:val="20"/>
          <w:cs/>
          <w:lang w:val="fr-FR" w:bidi="hi-IN"/>
        </w:rPr>
      </w:pPr>
    </w:p>
    <w:p w14:paraId="71DFAF53" w14:textId="77777777" w:rsidR="00E27F2C" w:rsidRPr="008D31E3" w:rsidRDefault="00E27F2C" w:rsidP="00E27F2C">
      <w:pPr>
        <w:rPr>
          <w:rFonts w:cstheme="minorHAnsi"/>
          <w:sz w:val="20"/>
          <w:szCs w:val="20"/>
          <w:lang w:val="fr-FR" w:bidi="hi-IN"/>
        </w:rPr>
      </w:pPr>
    </w:p>
    <w:p w14:paraId="602FEA2C" w14:textId="1C819E81" w:rsidR="00981EDA" w:rsidRPr="008D31E3" w:rsidRDefault="00981EDA">
      <w:pPr>
        <w:spacing w:after="160" w:line="259" w:lineRule="auto"/>
        <w:rPr>
          <w:rFonts w:eastAsia="Arial Narrow" w:cstheme="minorHAnsi"/>
          <w:b/>
          <w:bCs/>
          <w:sz w:val="20"/>
          <w:szCs w:val="20"/>
          <w:cs/>
          <w:lang w:val="fr-FR" w:bidi="hi-IN"/>
        </w:rPr>
      </w:pPr>
    </w:p>
    <w:p w14:paraId="6388B0A8" w14:textId="77777777" w:rsidR="009A182E" w:rsidRDefault="009A182E">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2AB4BD5A" w14:textId="706B682E" w:rsidR="00E078EE" w:rsidRPr="008D31E3" w:rsidRDefault="00E078EE" w:rsidP="00E078EE">
      <w:pPr>
        <w:jc w:val="center"/>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3 : INFRASTRUCTURE GÉNÉRALE</w:t>
      </w:r>
    </w:p>
    <w:p w14:paraId="72D0F378" w14:textId="77777777" w:rsidR="00E078EE" w:rsidRPr="008D31E3" w:rsidRDefault="00E078EE" w:rsidP="00E078EE">
      <w:pPr>
        <w:jc w:val="center"/>
        <w:rPr>
          <w:rFonts w:eastAsia="Arial Narrow" w:cstheme="minorHAnsi"/>
          <w:b/>
          <w:bCs/>
          <w:sz w:val="20"/>
          <w:szCs w:val="20"/>
          <w:lang w:val="fr-FR" w:bidi="hi-IN"/>
        </w:rPr>
      </w:pPr>
    </w:p>
    <w:p w14:paraId="2F9F983E" w14:textId="039EACA8" w:rsidR="00204D88" w:rsidRPr="008D31E3" w:rsidRDefault="00E078EE" w:rsidP="00E078EE">
      <w:pPr>
        <w:jc w:val="center"/>
        <w:rPr>
          <w:rFonts w:cstheme="minorHAnsi"/>
          <w:sz w:val="20"/>
          <w:szCs w:val="20"/>
          <w:lang w:val="fr-FR"/>
        </w:rPr>
      </w:pPr>
      <w:r w:rsidRPr="008D31E3">
        <w:rPr>
          <w:rFonts w:eastAsia="Arial Narrow" w:cstheme="minorHAnsi"/>
          <w:b/>
          <w:bCs/>
          <w:sz w:val="20"/>
          <w:szCs w:val="20"/>
          <w:lang w:val="fr-FR" w:bidi="hi-IN"/>
        </w:rPr>
        <w:t>OBSERVATION GÉNÉRAL</w:t>
      </w:r>
      <w:r w:rsidR="00980CD2" w:rsidRPr="008D31E3">
        <w:rPr>
          <w:rFonts w:eastAsia="Arial Narrow" w:cstheme="minorHAnsi"/>
          <w:b/>
          <w:bCs/>
          <w:sz w:val="20"/>
          <w:szCs w:val="20"/>
          <w:lang w:val="fr-FR" w:bidi="hi-IN"/>
        </w:rPr>
        <w:t xml:space="preserve">E DE L'ÉTAT DE PRÉPARATION DE LA </w:t>
      </w:r>
      <w:r w:rsidR="00841DC3" w:rsidRPr="008D31E3">
        <w:rPr>
          <w:rFonts w:eastAsia="Arial Narrow" w:cstheme="minorHAnsi"/>
          <w:b/>
          <w:bCs/>
          <w:sz w:val="20"/>
          <w:szCs w:val="20"/>
          <w:lang w:val="fr-FR" w:bidi="hi-IN"/>
        </w:rPr>
        <w:t>STRUCTURE SANITAIRE</w:t>
      </w:r>
      <w:r w:rsidRPr="008D31E3">
        <w:rPr>
          <w:rFonts w:eastAsia="Arial Narrow" w:cstheme="minorHAnsi"/>
          <w:b/>
          <w:bCs/>
          <w:sz w:val="20"/>
          <w:szCs w:val="20"/>
          <w:lang w:val="fr-FR" w:bidi="hi-IN"/>
        </w:rPr>
        <w:t xml:space="preserve"> : LES INFORMATIONS DE CETTE SECTION SERONT RECUEILLIES SOIT PAR DES OBSERVATIONS, SOIT EN I</w:t>
      </w:r>
      <w:r w:rsidR="00980CD2" w:rsidRPr="008D31E3">
        <w:rPr>
          <w:rFonts w:eastAsia="Arial Narrow" w:cstheme="minorHAnsi"/>
          <w:b/>
          <w:bCs/>
          <w:sz w:val="20"/>
          <w:szCs w:val="20"/>
          <w:lang w:val="fr-FR" w:bidi="hi-IN"/>
        </w:rPr>
        <w:t xml:space="preserve">NTERROGEANT LE RESPONSABLE DE LA </w:t>
      </w:r>
      <w:r w:rsidR="00841DC3" w:rsidRPr="008D31E3">
        <w:rPr>
          <w:rFonts w:eastAsia="Arial Narrow" w:cstheme="minorHAnsi"/>
          <w:b/>
          <w:bCs/>
          <w:sz w:val="20"/>
          <w:szCs w:val="20"/>
          <w:lang w:val="fr-FR" w:bidi="hi-IN"/>
        </w:rPr>
        <w:t>STRUCTURE SANITAIRE</w:t>
      </w:r>
      <w:r w:rsidR="009754EC">
        <w:rPr>
          <w:rFonts w:eastAsia="Arial Narrow" w:cstheme="minorHAnsi"/>
          <w:b/>
          <w:bCs/>
          <w:sz w:val="20"/>
          <w:szCs w:val="20"/>
          <w:lang w:val="fr-FR" w:bidi="hi-IN"/>
        </w:rPr>
        <w:t xml:space="preserve"> OU SON REPRESENTANT</w:t>
      </w:r>
    </w:p>
    <w:tbl>
      <w:tblPr>
        <w:tblStyle w:val="Grilledutableau"/>
        <w:tblW w:w="5091" w:type="pct"/>
        <w:jc w:val="center"/>
        <w:tblLook w:val="04A0" w:firstRow="1" w:lastRow="0" w:firstColumn="1" w:lastColumn="0" w:noHBand="0" w:noVBand="1"/>
        <w:tblPrChange w:id="0" w:author="ZAIDOU Mouhammad" w:date="2024-10-26T15:37:00Z">
          <w:tblPr>
            <w:tblStyle w:val="Grilledutableau"/>
            <w:tblW w:w="5091" w:type="pct"/>
            <w:jc w:val="center"/>
            <w:tblLook w:val="04A0" w:firstRow="1" w:lastRow="0" w:firstColumn="1" w:lastColumn="0" w:noHBand="0" w:noVBand="1"/>
          </w:tblPr>
        </w:tblPrChange>
      </w:tblPr>
      <w:tblGrid>
        <w:gridCol w:w="1008"/>
        <w:gridCol w:w="3780"/>
        <w:gridCol w:w="1639"/>
        <w:gridCol w:w="1172"/>
        <w:gridCol w:w="1614"/>
        <w:gridCol w:w="736"/>
        <w:tblGridChange w:id="1">
          <w:tblGrid>
            <w:gridCol w:w="1006"/>
            <w:gridCol w:w="2"/>
            <w:gridCol w:w="71"/>
            <w:gridCol w:w="3594"/>
            <w:gridCol w:w="113"/>
            <w:gridCol w:w="2"/>
            <w:gridCol w:w="143"/>
            <w:gridCol w:w="864"/>
            <w:gridCol w:w="461"/>
            <w:gridCol w:w="171"/>
            <w:gridCol w:w="857"/>
            <w:gridCol w:w="236"/>
            <w:gridCol w:w="1578"/>
            <w:gridCol w:w="105"/>
            <w:gridCol w:w="8"/>
            <w:gridCol w:w="180"/>
            <w:gridCol w:w="550"/>
            <w:gridCol w:w="8"/>
          </w:tblGrid>
        </w:tblGridChange>
      </w:tblGrid>
      <w:tr w:rsidR="00A74C75" w:rsidRPr="004F7231" w14:paraId="650F0D42" w14:textId="77777777" w:rsidTr="0097658D">
        <w:trPr>
          <w:trHeight w:val="233"/>
          <w:tblHeader/>
          <w:jc w:val="center"/>
          <w:trPrChange w:id="2" w:author="ZAIDOU Mouhammad" w:date="2024-10-26T15:37:00Z">
            <w:trPr>
              <w:trHeight w:val="233"/>
              <w:tblHeader/>
              <w:jc w:val="center"/>
            </w:trPr>
          </w:trPrChange>
        </w:trPr>
        <w:tc>
          <w:tcPr>
            <w:tcW w:w="507" w:type="pct"/>
            <w:shd w:val="clear" w:color="auto" w:fill="BFBFBF" w:themeFill="background1" w:themeFillShade="BF"/>
            <w:vAlign w:val="center"/>
            <w:tcPrChange w:id="3" w:author="ZAIDOU Mouhammad" w:date="2024-10-26T15:37:00Z">
              <w:tcPr>
                <w:tcW w:w="505" w:type="pct"/>
                <w:shd w:val="clear" w:color="auto" w:fill="BFBFBF" w:themeFill="background1" w:themeFillShade="BF"/>
                <w:vAlign w:val="center"/>
              </w:tcPr>
            </w:tcPrChange>
          </w:tcPr>
          <w:p w14:paraId="18A05A0B" w14:textId="4370F87A" w:rsidR="00E078EE" w:rsidRPr="008D31E3" w:rsidRDefault="00E078EE" w:rsidP="00E078EE">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0" w:type="pct"/>
            <w:shd w:val="clear" w:color="auto" w:fill="BFBFBF" w:themeFill="background1" w:themeFillShade="BF"/>
            <w:vAlign w:val="center"/>
            <w:tcPrChange w:id="4" w:author="ZAIDOU Mouhammad" w:date="2024-10-26T15:37:00Z">
              <w:tcPr>
                <w:tcW w:w="1900" w:type="pct"/>
                <w:gridSpan w:val="4"/>
                <w:shd w:val="clear" w:color="auto" w:fill="BFBFBF" w:themeFill="background1" w:themeFillShade="BF"/>
                <w:vAlign w:val="center"/>
              </w:tcPr>
            </w:tcPrChange>
          </w:tcPr>
          <w:p w14:paraId="5AAB1177" w14:textId="79A8CC80" w:rsidR="00E078EE" w:rsidRPr="008D31E3" w:rsidRDefault="00E078EE" w:rsidP="00E078EE">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224" w:type="pct"/>
            <w:gridSpan w:val="3"/>
            <w:shd w:val="clear" w:color="auto" w:fill="BFBFBF" w:themeFill="background1" w:themeFillShade="BF"/>
            <w:vAlign w:val="center"/>
            <w:tcPrChange w:id="5" w:author="ZAIDOU Mouhammad" w:date="2024-10-26T15:37:00Z">
              <w:tcPr>
                <w:tcW w:w="2223" w:type="pct"/>
                <w:gridSpan w:val="10"/>
                <w:shd w:val="clear" w:color="auto" w:fill="BFBFBF" w:themeFill="background1" w:themeFillShade="BF"/>
                <w:vAlign w:val="center"/>
              </w:tcPr>
            </w:tcPrChange>
          </w:tcPr>
          <w:p w14:paraId="6FC9E848" w14:textId="12F6628E" w:rsidR="00E078EE" w:rsidRPr="008D31E3" w:rsidRDefault="00E078EE" w:rsidP="00E078EE">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70" w:type="pct"/>
            <w:shd w:val="clear" w:color="auto" w:fill="BFBFBF" w:themeFill="background1" w:themeFillShade="BF"/>
            <w:vAlign w:val="center"/>
            <w:tcPrChange w:id="6" w:author="ZAIDOU Mouhammad" w:date="2024-10-26T15:37:00Z">
              <w:tcPr>
                <w:tcW w:w="372" w:type="pct"/>
                <w:gridSpan w:val="3"/>
                <w:shd w:val="clear" w:color="auto" w:fill="BFBFBF" w:themeFill="background1" w:themeFillShade="BF"/>
                <w:vAlign w:val="center"/>
              </w:tcPr>
            </w:tcPrChange>
          </w:tcPr>
          <w:p w14:paraId="2FE0FB22" w14:textId="69E67370" w:rsidR="00E078EE" w:rsidRPr="008D31E3" w:rsidRDefault="00E078EE" w:rsidP="00E078EE">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E453B6" w:rsidRPr="004F7231" w14:paraId="443FFCD8" w14:textId="77777777" w:rsidTr="0097658D">
        <w:trPr>
          <w:trHeight w:val="376"/>
          <w:jc w:val="center"/>
          <w:trPrChange w:id="7" w:author="ZAIDOU Mouhammad" w:date="2024-10-26T15:37:00Z">
            <w:trPr>
              <w:trHeight w:val="376"/>
              <w:jc w:val="center"/>
            </w:trPr>
          </w:trPrChange>
        </w:trPr>
        <w:tc>
          <w:tcPr>
            <w:tcW w:w="507" w:type="pct"/>
            <w:tcPrChange w:id="8" w:author="ZAIDOU Mouhammad" w:date="2024-10-26T15:37:00Z">
              <w:tcPr>
                <w:tcW w:w="506" w:type="pct"/>
              </w:tcPr>
            </w:tcPrChange>
          </w:tcPr>
          <w:p w14:paraId="0D7C88E0" w14:textId="77777777" w:rsidR="00E453B6" w:rsidRPr="008D31E3" w:rsidRDefault="00E453B6" w:rsidP="00E453B6">
            <w:pPr>
              <w:jc w:val="center"/>
              <w:rPr>
                <w:rFonts w:cstheme="minorHAnsi"/>
                <w:b/>
                <w:bCs/>
                <w:szCs w:val="20"/>
                <w:lang w:val="fr-FR"/>
              </w:rPr>
            </w:pPr>
            <w:r w:rsidRPr="008D31E3">
              <w:rPr>
                <w:rFonts w:eastAsia="Arial Narrow" w:cs="Mangal"/>
                <w:b/>
                <w:bCs/>
                <w:szCs w:val="20"/>
                <w:cs/>
                <w:lang w:val="fr-FR" w:bidi="hi-IN"/>
              </w:rPr>
              <w:t>301</w:t>
            </w:r>
          </w:p>
        </w:tc>
        <w:tc>
          <w:tcPr>
            <w:tcW w:w="1900" w:type="pct"/>
            <w:tcPrChange w:id="9" w:author="ZAIDOU Mouhammad" w:date="2024-10-26T15:37:00Z">
              <w:tcPr>
                <w:tcW w:w="1901" w:type="pct"/>
                <w:gridSpan w:val="5"/>
              </w:tcPr>
            </w:tcPrChange>
          </w:tcPr>
          <w:p w14:paraId="7D9BC26D" w14:textId="79525828" w:rsidR="00E453B6" w:rsidRPr="008D31E3" w:rsidRDefault="00E453B6" w:rsidP="00E453B6">
            <w:pPr>
              <w:suppressAutoHyphens/>
              <w:rPr>
                <w:rFonts w:cstheme="minorHAnsi"/>
                <w:b/>
                <w:bCs/>
                <w:spacing w:val="-2"/>
                <w:szCs w:val="20"/>
                <w:lang w:val="fr-FR"/>
              </w:rPr>
            </w:pPr>
            <w:r w:rsidRPr="008D31E3">
              <w:rPr>
                <w:rFonts w:cstheme="minorHAnsi"/>
                <w:b/>
                <w:bCs/>
                <w:szCs w:val="20"/>
                <w:lang w:val="fr-FR"/>
              </w:rPr>
              <w:t xml:space="preserve">La </w:t>
            </w:r>
            <w:r>
              <w:rPr>
                <w:rFonts w:cstheme="minorHAnsi"/>
                <w:b/>
                <w:bCs/>
                <w:szCs w:val="20"/>
                <w:lang w:val="fr-FR"/>
              </w:rPr>
              <w:t>case</w:t>
            </w:r>
            <w:r w:rsidRPr="008D31E3">
              <w:rPr>
                <w:rFonts w:cstheme="minorHAnsi"/>
                <w:b/>
                <w:bCs/>
                <w:szCs w:val="20"/>
                <w:lang w:val="fr-FR"/>
              </w:rPr>
              <w:t xml:space="preserve"> de santé dispose-t-il des éléments suivants ?</w:t>
            </w:r>
          </w:p>
        </w:tc>
        <w:tc>
          <w:tcPr>
            <w:tcW w:w="824" w:type="pct"/>
            <w:shd w:val="clear" w:color="auto" w:fill="BFBFBF" w:themeFill="background1" w:themeFillShade="BF"/>
            <w:vAlign w:val="center"/>
            <w:tcPrChange w:id="10" w:author="ZAIDOU Mouhammad" w:date="2024-10-26T15:37:00Z">
              <w:tcPr>
                <w:tcW w:w="824" w:type="pct"/>
                <w:gridSpan w:val="4"/>
                <w:shd w:val="clear" w:color="auto" w:fill="BFBFBF" w:themeFill="background1" w:themeFillShade="BF"/>
                <w:vAlign w:val="center"/>
              </w:tcPr>
            </w:tcPrChange>
          </w:tcPr>
          <w:p w14:paraId="74587193" w14:textId="77777777" w:rsidR="00E453B6" w:rsidRPr="008D31E3" w:rsidRDefault="00E453B6" w:rsidP="00E453B6">
            <w:pPr>
              <w:tabs>
                <w:tab w:val="right" w:leader="dot" w:pos="4092"/>
              </w:tabs>
              <w:jc w:val="center"/>
              <w:rPr>
                <w:rFonts w:cstheme="minorHAnsi"/>
                <w:b/>
                <w:bCs/>
                <w:szCs w:val="20"/>
                <w:lang w:val="fr-FR"/>
              </w:rPr>
            </w:pPr>
            <w:r w:rsidRPr="008D31E3">
              <w:rPr>
                <w:rFonts w:cstheme="minorHAnsi"/>
                <w:b/>
                <w:bCs/>
                <w:szCs w:val="20"/>
                <w:lang w:val="fr-FR"/>
              </w:rPr>
              <w:t>Oui</w:t>
            </w:r>
          </w:p>
          <w:p w14:paraId="0FF8A9C8" w14:textId="4D41E76F" w:rsidR="00E453B6" w:rsidRPr="008D31E3" w:rsidRDefault="00E453B6">
            <w:pPr>
              <w:tabs>
                <w:tab w:val="right" w:leader="dot" w:pos="4092"/>
              </w:tabs>
              <w:rPr>
                <w:rFonts w:cstheme="minorHAnsi"/>
                <w:b/>
                <w:bCs/>
                <w:szCs w:val="20"/>
                <w:lang w:val="fr-FR"/>
              </w:rPr>
              <w:pPrChange w:id="11" w:author="ZAIDOU Mouhammad" w:date="2024-10-20T00:51:00Z">
                <w:pPr>
                  <w:tabs>
                    <w:tab w:val="right" w:leader="dot" w:pos="4092"/>
                  </w:tabs>
                  <w:jc w:val="center"/>
                </w:pPr>
              </w:pPrChange>
            </w:pPr>
            <w:del w:id="12" w:author="ZAIDOU Mouhammad" w:date="2024-10-20T00:51:00Z">
              <w:r w:rsidRPr="008D31E3" w:rsidDel="00E453B6">
                <w:rPr>
                  <w:rFonts w:cstheme="minorHAnsi"/>
                  <w:b/>
                  <w:bCs/>
                  <w:szCs w:val="20"/>
                  <w:lang w:val="fr-FR"/>
                </w:rPr>
                <w:delText>Non</w:delText>
              </w:r>
            </w:del>
          </w:p>
        </w:tc>
        <w:tc>
          <w:tcPr>
            <w:tcW w:w="1400" w:type="pct"/>
            <w:gridSpan w:val="2"/>
            <w:shd w:val="clear" w:color="auto" w:fill="BFBFBF" w:themeFill="background1" w:themeFillShade="BF"/>
            <w:vAlign w:val="center"/>
            <w:tcPrChange w:id="13" w:author="ZAIDOU Mouhammad" w:date="2024-10-26T15:37:00Z">
              <w:tcPr>
                <w:tcW w:w="1489" w:type="pct"/>
                <w:gridSpan w:val="6"/>
                <w:shd w:val="clear" w:color="auto" w:fill="BFBFBF" w:themeFill="background1" w:themeFillShade="BF"/>
                <w:vAlign w:val="center"/>
              </w:tcPr>
            </w:tcPrChange>
          </w:tcPr>
          <w:p w14:paraId="49E3F63F" w14:textId="77777777" w:rsidR="00E453B6" w:rsidRPr="008D31E3" w:rsidDel="00E453B6" w:rsidRDefault="00E453B6" w:rsidP="00E453B6">
            <w:pPr>
              <w:tabs>
                <w:tab w:val="right" w:leader="dot" w:pos="4092"/>
              </w:tabs>
              <w:jc w:val="center"/>
              <w:rPr>
                <w:del w:id="14" w:author="ZAIDOU Mouhammad" w:date="2024-10-20T00:51:00Z"/>
                <w:rFonts w:cstheme="minorHAnsi"/>
                <w:b/>
                <w:bCs/>
                <w:szCs w:val="20"/>
                <w:lang w:val="fr-FR"/>
              </w:rPr>
            </w:pPr>
            <w:ins w:id="15" w:author="ZAIDOU Mouhammad" w:date="2024-10-20T00:50:00Z">
              <w:r w:rsidRPr="008D31E3">
                <w:rPr>
                  <w:rFonts w:cstheme="minorHAnsi"/>
                  <w:b/>
                  <w:bCs/>
                  <w:szCs w:val="20"/>
                  <w:lang w:val="fr-FR"/>
                </w:rPr>
                <w:t>Non</w:t>
              </w:r>
            </w:ins>
            <w:del w:id="16" w:author="ZAIDOU Mouhammad" w:date="2024-10-20T00:50:00Z">
              <w:r w:rsidDel="00600385">
                <w:rPr>
                  <w:rFonts w:cstheme="minorHAnsi"/>
                  <w:b/>
                  <w:bCs/>
                  <w:szCs w:val="20"/>
                  <w:lang w:val="fr-FR"/>
                </w:rPr>
                <w:delText>Nombre (si Oui)</w:delText>
              </w:r>
            </w:del>
          </w:p>
          <w:p w14:paraId="0A75AFD5" w14:textId="25B5C8C5" w:rsidR="00E453B6" w:rsidDel="00E453B6" w:rsidRDefault="00E453B6">
            <w:pPr>
              <w:tabs>
                <w:tab w:val="right" w:leader="dot" w:pos="4092"/>
              </w:tabs>
              <w:rPr>
                <w:del w:id="17" w:author="ZAIDOU Mouhammad" w:date="2024-10-20T00:50:00Z"/>
                <w:rFonts w:cstheme="minorHAnsi"/>
                <w:b/>
                <w:bCs/>
                <w:szCs w:val="20"/>
                <w:lang w:val="fr-FR"/>
              </w:rPr>
              <w:pPrChange w:id="18" w:author="ZAIDOU Mouhammad" w:date="2024-10-20T00:50:00Z">
                <w:pPr>
                  <w:tabs>
                    <w:tab w:val="right" w:leader="dot" w:pos="4092"/>
                  </w:tabs>
                  <w:jc w:val="center"/>
                </w:pPr>
              </w:pPrChange>
            </w:pPr>
            <w:del w:id="19" w:author="ZAIDOU Mouhammad" w:date="2024-10-20T00:50:00Z">
              <w:r w:rsidDel="00E453B6">
                <w:rPr>
                  <w:rFonts w:cstheme="minorHAnsi"/>
                  <w:b/>
                  <w:bCs/>
                  <w:szCs w:val="20"/>
                  <w:lang w:val="fr-FR"/>
                </w:rPr>
                <w:delText>Etat</w:delText>
              </w:r>
            </w:del>
          </w:p>
          <w:p w14:paraId="2B8956B3" w14:textId="4E3BD200" w:rsidR="00E453B6" w:rsidRPr="008D31E3" w:rsidRDefault="00E453B6" w:rsidP="00E453B6">
            <w:pPr>
              <w:tabs>
                <w:tab w:val="right" w:leader="dot" w:pos="4092"/>
              </w:tabs>
              <w:jc w:val="center"/>
              <w:rPr>
                <w:rFonts w:cstheme="minorHAnsi"/>
                <w:b/>
                <w:bCs/>
                <w:szCs w:val="20"/>
                <w:lang w:val="fr-FR"/>
              </w:rPr>
            </w:pPr>
            <w:del w:id="20" w:author="ZAIDOU Mouhammad" w:date="2024-10-20T00:50:00Z">
              <w:r w:rsidDel="00E453B6">
                <w:rPr>
                  <w:rFonts w:cstheme="minorHAnsi"/>
                  <w:b/>
                  <w:bCs/>
                  <w:szCs w:val="20"/>
                  <w:lang w:val="fr-FR"/>
                </w:rPr>
                <w:delText>(1-Bon ; 2-Mauvais)</w:delText>
              </w:r>
            </w:del>
          </w:p>
        </w:tc>
        <w:tc>
          <w:tcPr>
            <w:tcW w:w="370" w:type="pct"/>
            <w:vMerge w:val="restart"/>
            <w:tcPrChange w:id="21" w:author="ZAIDOU Mouhammad" w:date="2024-10-26T15:37:00Z">
              <w:tcPr>
                <w:tcW w:w="281" w:type="pct"/>
                <w:gridSpan w:val="2"/>
                <w:vMerge w:val="restart"/>
              </w:tcPr>
            </w:tcPrChange>
          </w:tcPr>
          <w:p w14:paraId="4ECFE5FF" w14:textId="77777777" w:rsidR="00E453B6" w:rsidRPr="008D31E3" w:rsidRDefault="00E453B6" w:rsidP="00E453B6">
            <w:pPr>
              <w:rPr>
                <w:rFonts w:cstheme="minorHAnsi"/>
                <w:b/>
                <w:bCs/>
                <w:szCs w:val="20"/>
                <w:lang w:val="fr-FR"/>
              </w:rPr>
            </w:pPr>
          </w:p>
          <w:p w14:paraId="18B740BB" w14:textId="77777777" w:rsidR="00E453B6" w:rsidRPr="008D31E3" w:rsidRDefault="00E453B6" w:rsidP="00E453B6">
            <w:pPr>
              <w:rPr>
                <w:rFonts w:cstheme="minorHAnsi"/>
                <w:b/>
                <w:bCs/>
                <w:szCs w:val="20"/>
                <w:lang w:val="fr-FR"/>
              </w:rPr>
            </w:pPr>
          </w:p>
          <w:p w14:paraId="493AF849" w14:textId="77777777" w:rsidR="00E453B6" w:rsidRPr="008D31E3" w:rsidRDefault="00E453B6" w:rsidP="00E453B6">
            <w:pPr>
              <w:rPr>
                <w:rFonts w:cstheme="minorHAnsi"/>
                <w:b/>
                <w:bCs/>
                <w:szCs w:val="20"/>
                <w:lang w:val="fr-FR"/>
              </w:rPr>
            </w:pPr>
          </w:p>
          <w:p w14:paraId="7653E4C1" w14:textId="77777777" w:rsidR="00E453B6" w:rsidRPr="008D31E3" w:rsidRDefault="00E453B6" w:rsidP="00E453B6">
            <w:pPr>
              <w:rPr>
                <w:rFonts w:cstheme="minorHAnsi"/>
                <w:b/>
                <w:bCs/>
                <w:szCs w:val="20"/>
                <w:lang w:val="fr-FR"/>
              </w:rPr>
            </w:pPr>
          </w:p>
          <w:p w14:paraId="0B7BB0F5" w14:textId="77777777" w:rsidR="00E453B6" w:rsidRPr="008D31E3" w:rsidRDefault="00E453B6" w:rsidP="00E453B6">
            <w:pPr>
              <w:rPr>
                <w:rFonts w:cstheme="minorHAnsi"/>
                <w:b/>
                <w:bCs/>
                <w:szCs w:val="20"/>
                <w:lang w:val="fr-FR"/>
              </w:rPr>
            </w:pPr>
          </w:p>
          <w:p w14:paraId="23406FC3" w14:textId="77777777" w:rsidR="00E453B6" w:rsidRPr="008D31E3" w:rsidRDefault="00E453B6" w:rsidP="00E453B6">
            <w:pPr>
              <w:rPr>
                <w:rFonts w:cstheme="minorHAnsi"/>
                <w:b/>
                <w:bCs/>
                <w:szCs w:val="20"/>
                <w:lang w:val="fr-FR"/>
              </w:rPr>
            </w:pPr>
          </w:p>
          <w:p w14:paraId="7A0C4DA0" w14:textId="77777777" w:rsidR="00E453B6" w:rsidRPr="008D31E3" w:rsidRDefault="00E453B6" w:rsidP="00E453B6">
            <w:pPr>
              <w:rPr>
                <w:rFonts w:cstheme="minorHAnsi"/>
                <w:b/>
                <w:bCs/>
                <w:szCs w:val="20"/>
                <w:lang w:val="fr-FR"/>
              </w:rPr>
            </w:pPr>
          </w:p>
          <w:p w14:paraId="450ADF65" w14:textId="77777777" w:rsidR="00E453B6" w:rsidRPr="008D31E3" w:rsidRDefault="00E453B6" w:rsidP="00E453B6">
            <w:pPr>
              <w:rPr>
                <w:rFonts w:cstheme="minorHAnsi"/>
                <w:b/>
                <w:bCs/>
                <w:szCs w:val="20"/>
                <w:lang w:val="fr-FR"/>
              </w:rPr>
            </w:pPr>
          </w:p>
          <w:p w14:paraId="7FBB01C6" w14:textId="77777777" w:rsidR="00E453B6" w:rsidRPr="008D31E3" w:rsidRDefault="00E453B6" w:rsidP="00E453B6">
            <w:pPr>
              <w:rPr>
                <w:rFonts w:cstheme="minorHAnsi"/>
                <w:b/>
                <w:bCs/>
                <w:szCs w:val="20"/>
                <w:lang w:val="fr-FR"/>
              </w:rPr>
            </w:pPr>
          </w:p>
        </w:tc>
      </w:tr>
      <w:tr w:rsidR="00E453B6" w:rsidRPr="004F7231" w14:paraId="2344B625" w14:textId="77777777" w:rsidTr="0097658D">
        <w:trPr>
          <w:cantSplit/>
          <w:trHeight w:val="20"/>
          <w:jc w:val="center"/>
          <w:trPrChange w:id="22" w:author="ZAIDOU Mouhammad" w:date="2024-10-26T15:37:00Z">
            <w:trPr>
              <w:cantSplit/>
              <w:trHeight w:val="20"/>
              <w:jc w:val="center"/>
            </w:trPr>
          </w:trPrChange>
        </w:trPr>
        <w:tc>
          <w:tcPr>
            <w:tcW w:w="507" w:type="pct"/>
            <w:vAlign w:val="center"/>
            <w:tcPrChange w:id="23" w:author="ZAIDOU Mouhammad" w:date="2024-10-26T15:37:00Z">
              <w:tcPr>
                <w:tcW w:w="506" w:type="pct"/>
                <w:vAlign w:val="center"/>
              </w:tcPr>
            </w:tcPrChange>
          </w:tcPr>
          <w:p w14:paraId="65D3C44E"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Change w:id="24" w:author="ZAIDOU Mouhammad" w:date="2024-10-26T15:37:00Z">
              <w:tcPr>
                <w:tcW w:w="1901" w:type="pct"/>
                <w:gridSpan w:val="5"/>
                <w:vAlign w:val="center"/>
              </w:tcPr>
            </w:tcPrChange>
          </w:tcPr>
          <w:p w14:paraId="081EDC60" w14:textId="7DA9D24B"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lang w:val="fr-FR"/>
              </w:rPr>
              <w:t xml:space="preserve">Une salle d'attente avec des sièges </w:t>
            </w:r>
          </w:p>
        </w:tc>
        <w:tc>
          <w:tcPr>
            <w:tcW w:w="824" w:type="pct"/>
            <w:vAlign w:val="center"/>
            <w:tcPrChange w:id="25" w:author="ZAIDOU Mouhammad" w:date="2024-10-26T15:37:00Z">
              <w:tcPr>
                <w:tcW w:w="824" w:type="pct"/>
                <w:gridSpan w:val="4"/>
                <w:vAlign w:val="center"/>
              </w:tcPr>
            </w:tcPrChange>
          </w:tcPr>
          <w:p w14:paraId="10C8A005"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4F5D5671" w14:textId="2E51BCE6" w:rsidR="00E453B6" w:rsidRPr="008D31E3" w:rsidRDefault="00E453B6">
            <w:pPr>
              <w:pStyle w:val="ListParagraph1"/>
              <w:ind w:left="0"/>
              <w:rPr>
                <w:rFonts w:eastAsia="Times New Roman" w:cstheme="minorHAnsi"/>
                <w:color w:val="000000"/>
                <w:szCs w:val="20"/>
                <w:lang w:val="fr-FR" w:bidi="hi-IN"/>
              </w:rPr>
              <w:pPrChange w:id="26" w:author="ZAIDOU Mouhammad" w:date="2024-10-20T00:51:00Z">
                <w:pPr>
                  <w:pStyle w:val="ListParagraph1"/>
                  <w:ind w:left="0"/>
                  <w:jc w:val="center"/>
                </w:pPr>
              </w:pPrChange>
            </w:pPr>
            <w:del w:id="27" w:author="ZAIDOU Mouhammad" w:date="2024-10-20T00:51:00Z">
              <w:r w:rsidRPr="008D31E3" w:rsidDel="00E453B6">
                <w:rPr>
                  <w:rFonts w:eastAsia="Times New Roman" w:cstheme="minorHAnsi"/>
                  <w:color w:val="000000"/>
                  <w:szCs w:val="20"/>
                  <w:lang w:val="fr-FR" w:bidi="hi-IN"/>
                </w:rPr>
                <w:delText>2</w:delText>
              </w:r>
            </w:del>
          </w:p>
        </w:tc>
        <w:tc>
          <w:tcPr>
            <w:tcW w:w="1400" w:type="pct"/>
            <w:gridSpan w:val="2"/>
            <w:vAlign w:val="center"/>
            <w:tcPrChange w:id="28" w:author="ZAIDOU Mouhammad" w:date="2024-10-26T15:37:00Z">
              <w:tcPr>
                <w:tcW w:w="1489" w:type="pct"/>
                <w:gridSpan w:val="6"/>
                <w:vAlign w:val="center"/>
              </w:tcPr>
            </w:tcPrChange>
          </w:tcPr>
          <w:p w14:paraId="0694C7F5" w14:textId="77777777" w:rsidR="00E453B6" w:rsidRPr="008D31E3" w:rsidDel="00E453B6" w:rsidRDefault="00E453B6" w:rsidP="00E453B6">
            <w:pPr>
              <w:pStyle w:val="ListParagraph1"/>
              <w:ind w:left="0"/>
              <w:jc w:val="center"/>
              <w:rPr>
                <w:del w:id="29" w:author="ZAIDOU Mouhammad" w:date="2024-10-20T00:51:00Z"/>
                <w:rFonts w:eastAsia="Times New Roman" w:cstheme="minorHAnsi"/>
                <w:color w:val="000000"/>
                <w:szCs w:val="20"/>
                <w:lang w:val="fr-FR" w:bidi="hi-IN"/>
              </w:rPr>
            </w:pPr>
            <w:ins w:id="30" w:author="ZAIDOU Mouhammad" w:date="2024-10-20T00:50:00Z">
              <w:r w:rsidRPr="008D31E3">
                <w:rPr>
                  <w:rFonts w:eastAsia="Times New Roman" w:cstheme="minorHAnsi"/>
                  <w:color w:val="000000"/>
                  <w:szCs w:val="20"/>
                  <w:lang w:val="fr-FR" w:bidi="hi-IN"/>
                </w:rPr>
                <w:t>2</w:t>
              </w:r>
            </w:ins>
            <w:del w:id="31" w:author="ZAIDOU Mouhammad" w:date="2024-10-20T00:50:00Z">
              <w:r w:rsidDel="00600385">
                <w:rPr>
                  <w:rFonts w:eastAsia="Times New Roman" w:cstheme="minorHAnsi"/>
                  <w:color w:val="000000"/>
                  <w:szCs w:val="20"/>
                  <w:lang w:val="fr-FR" w:bidi="hi-IN"/>
                </w:rPr>
                <w:delText>-</w:delText>
              </w:r>
            </w:del>
          </w:p>
          <w:p w14:paraId="45CAC925" w14:textId="4B57E90F" w:rsidR="00E453B6" w:rsidRPr="008D31E3" w:rsidRDefault="00E453B6" w:rsidP="00E453B6">
            <w:pPr>
              <w:pStyle w:val="ListParagraph1"/>
              <w:ind w:left="0"/>
              <w:jc w:val="center"/>
              <w:rPr>
                <w:rFonts w:eastAsia="Times New Roman" w:cstheme="minorHAnsi"/>
                <w:color w:val="000000"/>
                <w:szCs w:val="20"/>
                <w:lang w:val="fr-FR" w:bidi="hi-IN"/>
              </w:rPr>
            </w:pPr>
            <w:del w:id="32" w:author="ZAIDOU Mouhammad" w:date="2024-10-20T00:50:00Z">
              <w:r w:rsidDel="00E453B6">
                <w:rPr>
                  <w:rFonts w:eastAsia="Times New Roman" w:cstheme="minorHAnsi"/>
                  <w:color w:val="000000"/>
                  <w:szCs w:val="20"/>
                  <w:lang w:val="fr-FR" w:bidi="hi-IN"/>
                </w:rPr>
                <w:delText>-</w:delText>
              </w:r>
            </w:del>
          </w:p>
        </w:tc>
        <w:tc>
          <w:tcPr>
            <w:tcW w:w="370" w:type="pct"/>
            <w:vMerge/>
            <w:tcPrChange w:id="33" w:author="ZAIDOU Mouhammad" w:date="2024-10-26T15:37:00Z">
              <w:tcPr>
                <w:tcW w:w="281" w:type="pct"/>
                <w:gridSpan w:val="2"/>
                <w:vMerge/>
              </w:tcPr>
            </w:tcPrChange>
          </w:tcPr>
          <w:p w14:paraId="0F935C32"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2B56DF83" w14:textId="77777777" w:rsidTr="0097658D">
        <w:trPr>
          <w:cantSplit/>
          <w:trHeight w:val="20"/>
          <w:jc w:val="center"/>
          <w:trPrChange w:id="34" w:author="ZAIDOU Mouhammad" w:date="2024-10-26T15:37:00Z">
            <w:trPr>
              <w:cantSplit/>
              <w:trHeight w:val="20"/>
              <w:jc w:val="center"/>
            </w:trPr>
          </w:trPrChange>
        </w:trPr>
        <w:tc>
          <w:tcPr>
            <w:tcW w:w="507" w:type="pct"/>
            <w:vAlign w:val="center"/>
            <w:tcPrChange w:id="35" w:author="ZAIDOU Mouhammad" w:date="2024-10-26T15:37:00Z">
              <w:tcPr>
                <w:tcW w:w="506" w:type="pct"/>
                <w:vAlign w:val="center"/>
              </w:tcPr>
            </w:tcPrChange>
          </w:tcPr>
          <w:p w14:paraId="1E0C63F6"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Change w:id="36" w:author="ZAIDOU Mouhammad" w:date="2024-10-26T15:37:00Z">
              <w:tcPr>
                <w:tcW w:w="1901" w:type="pct"/>
                <w:gridSpan w:val="5"/>
                <w:vAlign w:val="center"/>
              </w:tcPr>
            </w:tcPrChange>
          </w:tcPr>
          <w:p w14:paraId="5C63A8E3" w14:textId="504954EF" w:rsidR="00E453B6" w:rsidRPr="008D31E3" w:rsidRDefault="00E453B6" w:rsidP="00E453B6">
            <w:pPr>
              <w:pStyle w:val="ListParagraph1"/>
              <w:spacing w:after="0" w:line="240" w:lineRule="auto"/>
              <w:ind w:left="0"/>
              <w:rPr>
                <w:rFonts w:cstheme="minorHAnsi"/>
                <w:szCs w:val="20"/>
                <w:lang w:val="fr-FR" w:bidi="hi-IN"/>
              </w:rPr>
            </w:pPr>
            <w:r w:rsidRPr="008D31E3">
              <w:rPr>
                <w:rFonts w:cstheme="minorHAnsi"/>
                <w:szCs w:val="20"/>
                <w:lang w:val="fr-FR"/>
              </w:rPr>
              <w:t>Toilettes avec eau courante dans la salle d'attente</w:t>
            </w:r>
          </w:p>
        </w:tc>
        <w:tc>
          <w:tcPr>
            <w:tcW w:w="824" w:type="pct"/>
            <w:vAlign w:val="center"/>
            <w:tcPrChange w:id="37" w:author="ZAIDOU Mouhammad" w:date="2024-10-26T15:37:00Z">
              <w:tcPr>
                <w:tcW w:w="824" w:type="pct"/>
                <w:gridSpan w:val="4"/>
                <w:vAlign w:val="center"/>
              </w:tcPr>
            </w:tcPrChange>
          </w:tcPr>
          <w:p w14:paraId="0799DCCC"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564F4AE9" w14:textId="33DB8569" w:rsidR="00E453B6" w:rsidRPr="008D31E3" w:rsidRDefault="00E453B6">
            <w:pPr>
              <w:pStyle w:val="ListParagraph1"/>
              <w:ind w:left="0"/>
              <w:rPr>
                <w:rFonts w:eastAsia="Times New Roman" w:cstheme="minorHAnsi"/>
                <w:color w:val="000000"/>
                <w:szCs w:val="20"/>
                <w:lang w:val="fr-FR" w:bidi="hi-IN"/>
              </w:rPr>
              <w:pPrChange w:id="38" w:author="ZAIDOU Mouhammad" w:date="2024-10-20T00:51:00Z">
                <w:pPr>
                  <w:pStyle w:val="ListParagraph1"/>
                  <w:ind w:left="0"/>
                  <w:jc w:val="center"/>
                </w:pPr>
              </w:pPrChange>
            </w:pPr>
            <w:del w:id="39" w:author="ZAIDOU Mouhammad" w:date="2024-10-20T00:51:00Z">
              <w:r w:rsidRPr="008D31E3" w:rsidDel="00E453B6">
                <w:rPr>
                  <w:rFonts w:eastAsia="Times New Roman" w:cstheme="minorHAnsi"/>
                  <w:color w:val="000000"/>
                  <w:szCs w:val="20"/>
                  <w:lang w:val="fr-FR" w:bidi="hi-IN"/>
                </w:rPr>
                <w:delText>2</w:delText>
              </w:r>
            </w:del>
          </w:p>
        </w:tc>
        <w:tc>
          <w:tcPr>
            <w:tcW w:w="1400" w:type="pct"/>
            <w:gridSpan w:val="2"/>
            <w:vAlign w:val="center"/>
            <w:tcPrChange w:id="40" w:author="ZAIDOU Mouhammad" w:date="2024-10-26T15:37:00Z">
              <w:tcPr>
                <w:tcW w:w="1489" w:type="pct"/>
                <w:gridSpan w:val="6"/>
                <w:vAlign w:val="center"/>
              </w:tcPr>
            </w:tcPrChange>
          </w:tcPr>
          <w:p w14:paraId="60CC8B95" w14:textId="77777777" w:rsidR="00E453B6" w:rsidRPr="008D31E3" w:rsidDel="00E453B6" w:rsidRDefault="00E453B6" w:rsidP="00E453B6">
            <w:pPr>
              <w:pStyle w:val="ListParagraph1"/>
              <w:ind w:left="0"/>
              <w:jc w:val="center"/>
              <w:rPr>
                <w:del w:id="41" w:author="ZAIDOU Mouhammad" w:date="2024-10-20T00:51:00Z"/>
                <w:rFonts w:eastAsia="Times New Roman" w:cstheme="minorHAnsi"/>
                <w:color w:val="000000"/>
                <w:szCs w:val="20"/>
                <w:lang w:val="fr-FR" w:bidi="hi-IN"/>
              </w:rPr>
            </w:pPr>
            <w:ins w:id="42" w:author="ZAIDOU Mouhammad" w:date="2024-10-20T00:50:00Z">
              <w:r w:rsidRPr="008D31E3">
                <w:rPr>
                  <w:rFonts w:eastAsia="Times New Roman" w:cstheme="minorHAnsi"/>
                  <w:color w:val="000000"/>
                  <w:szCs w:val="20"/>
                  <w:lang w:val="fr-FR" w:bidi="hi-IN"/>
                </w:rPr>
                <w:t>2</w:t>
              </w:r>
            </w:ins>
            <w:del w:id="43" w:author="ZAIDOU Mouhammad" w:date="2024-10-20T00:50:00Z">
              <w:r w:rsidDel="00600385">
                <w:rPr>
                  <w:rFonts w:eastAsia="Times New Roman" w:cstheme="minorHAnsi"/>
                  <w:color w:val="000000"/>
                  <w:szCs w:val="20"/>
                  <w:lang w:val="fr-FR" w:bidi="hi-IN"/>
                </w:rPr>
                <w:delText>-</w:delText>
              </w:r>
            </w:del>
          </w:p>
          <w:p w14:paraId="64B91740" w14:textId="5D88B675" w:rsidR="00E453B6" w:rsidRPr="008D31E3" w:rsidRDefault="00E453B6" w:rsidP="00E453B6">
            <w:pPr>
              <w:pStyle w:val="ListParagraph1"/>
              <w:ind w:left="0"/>
              <w:jc w:val="center"/>
              <w:rPr>
                <w:rFonts w:eastAsia="Times New Roman" w:cstheme="minorHAnsi"/>
                <w:color w:val="000000"/>
                <w:szCs w:val="20"/>
                <w:lang w:val="fr-FR" w:bidi="hi-IN"/>
              </w:rPr>
            </w:pPr>
            <w:del w:id="44" w:author="ZAIDOU Mouhammad" w:date="2024-10-20T00:50:00Z">
              <w:r w:rsidDel="00E453B6">
                <w:rPr>
                  <w:rFonts w:eastAsia="Times New Roman" w:cstheme="minorHAnsi"/>
                  <w:color w:val="000000"/>
                  <w:szCs w:val="20"/>
                  <w:lang w:val="fr-FR" w:bidi="hi-IN"/>
                </w:rPr>
                <w:delText>-</w:delText>
              </w:r>
            </w:del>
          </w:p>
        </w:tc>
        <w:tc>
          <w:tcPr>
            <w:tcW w:w="370" w:type="pct"/>
            <w:vMerge/>
            <w:tcPrChange w:id="45" w:author="ZAIDOU Mouhammad" w:date="2024-10-26T15:37:00Z">
              <w:tcPr>
                <w:tcW w:w="281" w:type="pct"/>
                <w:gridSpan w:val="2"/>
                <w:vMerge/>
              </w:tcPr>
            </w:tcPrChange>
          </w:tcPr>
          <w:p w14:paraId="2BBDCC64"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73721C9B" w14:textId="77777777" w:rsidTr="0097658D">
        <w:trPr>
          <w:cantSplit/>
          <w:trHeight w:val="20"/>
          <w:jc w:val="center"/>
          <w:trPrChange w:id="46" w:author="ZAIDOU Mouhammad" w:date="2024-10-26T15:37:00Z">
            <w:trPr>
              <w:cantSplit/>
              <w:trHeight w:val="20"/>
              <w:jc w:val="center"/>
            </w:trPr>
          </w:trPrChange>
        </w:trPr>
        <w:tc>
          <w:tcPr>
            <w:tcW w:w="507" w:type="pct"/>
            <w:vAlign w:val="center"/>
            <w:tcPrChange w:id="47" w:author="ZAIDOU Mouhammad" w:date="2024-10-26T15:37:00Z">
              <w:tcPr>
                <w:tcW w:w="506" w:type="pct"/>
                <w:vAlign w:val="center"/>
              </w:tcPr>
            </w:tcPrChange>
          </w:tcPr>
          <w:p w14:paraId="3310FE07"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Change w:id="48" w:author="ZAIDOU Mouhammad" w:date="2024-10-26T15:37:00Z">
              <w:tcPr>
                <w:tcW w:w="1901" w:type="pct"/>
                <w:gridSpan w:val="5"/>
                <w:vAlign w:val="center"/>
              </w:tcPr>
            </w:tcPrChange>
          </w:tcPr>
          <w:p w14:paraId="2DEE1F92" w14:textId="31775060"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lang w:val="fr-FR"/>
              </w:rPr>
              <w:t>Dispositif de lavage des mains</w:t>
            </w:r>
          </w:p>
        </w:tc>
        <w:tc>
          <w:tcPr>
            <w:tcW w:w="824" w:type="pct"/>
            <w:vAlign w:val="center"/>
            <w:tcPrChange w:id="49" w:author="ZAIDOU Mouhammad" w:date="2024-10-26T15:37:00Z">
              <w:tcPr>
                <w:tcW w:w="824" w:type="pct"/>
                <w:gridSpan w:val="4"/>
                <w:vAlign w:val="center"/>
              </w:tcPr>
            </w:tcPrChange>
          </w:tcPr>
          <w:p w14:paraId="727F7040"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F188981" w14:textId="58132BAD" w:rsidR="00E453B6" w:rsidRPr="008D31E3" w:rsidRDefault="00E453B6">
            <w:pPr>
              <w:pStyle w:val="ListParagraph1"/>
              <w:ind w:left="0"/>
              <w:rPr>
                <w:rFonts w:eastAsia="Times New Roman" w:cstheme="minorHAnsi"/>
                <w:color w:val="000000"/>
                <w:szCs w:val="20"/>
                <w:lang w:val="fr-FR" w:bidi="hi-IN"/>
              </w:rPr>
              <w:pPrChange w:id="50" w:author="ZAIDOU Mouhammad" w:date="2024-10-20T00:51:00Z">
                <w:pPr>
                  <w:pStyle w:val="ListParagraph1"/>
                  <w:ind w:left="0"/>
                  <w:jc w:val="center"/>
                </w:pPr>
              </w:pPrChange>
            </w:pPr>
            <w:del w:id="51" w:author="ZAIDOU Mouhammad" w:date="2024-10-20T00:51:00Z">
              <w:r w:rsidRPr="008D31E3" w:rsidDel="00E453B6">
                <w:rPr>
                  <w:rFonts w:eastAsia="Times New Roman" w:cstheme="minorHAnsi"/>
                  <w:color w:val="000000"/>
                  <w:szCs w:val="20"/>
                  <w:lang w:val="fr-FR" w:bidi="hi-IN"/>
                </w:rPr>
                <w:delText>2</w:delText>
              </w:r>
            </w:del>
          </w:p>
        </w:tc>
        <w:tc>
          <w:tcPr>
            <w:tcW w:w="1400" w:type="pct"/>
            <w:gridSpan w:val="2"/>
            <w:vAlign w:val="center"/>
            <w:tcPrChange w:id="52" w:author="ZAIDOU Mouhammad" w:date="2024-10-26T15:37:00Z">
              <w:tcPr>
                <w:tcW w:w="1489" w:type="pct"/>
                <w:gridSpan w:val="6"/>
                <w:vAlign w:val="center"/>
              </w:tcPr>
            </w:tcPrChange>
          </w:tcPr>
          <w:p w14:paraId="30CBF600" w14:textId="77777777" w:rsidR="00E453B6" w:rsidRPr="008D31E3" w:rsidDel="00E453B6" w:rsidRDefault="00E453B6" w:rsidP="00E453B6">
            <w:pPr>
              <w:pStyle w:val="ListParagraph1"/>
              <w:ind w:left="0"/>
              <w:jc w:val="center"/>
              <w:rPr>
                <w:del w:id="53" w:author="ZAIDOU Mouhammad" w:date="2024-10-20T00:51:00Z"/>
                <w:rFonts w:eastAsia="Times New Roman" w:cstheme="minorHAnsi"/>
                <w:color w:val="000000"/>
                <w:szCs w:val="20"/>
                <w:lang w:val="fr-FR" w:bidi="hi-IN"/>
              </w:rPr>
            </w:pPr>
            <w:ins w:id="54" w:author="ZAIDOU Mouhammad" w:date="2024-10-20T00:50:00Z">
              <w:r w:rsidRPr="008D31E3">
                <w:rPr>
                  <w:rFonts w:eastAsia="Times New Roman" w:cstheme="minorHAnsi"/>
                  <w:color w:val="000000"/>
                  <w:szCs w:val="20"/>
                  <w:lang w:val="fr-FR" w:bidi="hi-IN"/>
                </w:rPr>
                <w:t>2</w:t>
              </w:r>
            </w:ins>
            <w:del w:id="55" w:author="ZAIDOU Mouhammad" w:date="2024-10-20T00:50:00Z">
              <w:r w:rsidDel="00600385">
                <w:rPr>
                  <w:rFonts w:eastAsia="Times New Roman" w:cstheme="minorHAnsi"/>
                  <w:color w:val="000000"/>
                  <w:szCs w:val="20"/>
                  <w:lang w:val="fr-FR" w:bidi="hi-IN"/>
                </w:rPr>
                <w:delText>-</w:delText>
              </w:r>
            </w:del>
          </w:p>
          <w:p w14:paraId="1AAF0485" w14:textId="11DB9ABD" w:rsidR="00E453B6" w:rsidRPr="008D31E3" w:rsidRDefault="00E453B6" w:rsidP="00E453B6">
            <w:pPr>
              <w:pStyle w:val="ListParagraph1"/>
              <w:ind w:left="0"/>
              <w:jc w:val="center"/>
              <w:rPr>
                <w:rFonts w:eastAsia="Times New Roman" w:cstheme="minorHAnsi"/>
                <w:color w:val="000000"/>
                <w:szCs w:val="20"/>
                <w:lang w:val="fr-FR" w:bidi="hi-IN"/>
              </w:rPr>
            </w:pPr>
            <w:del w:id="56" w:author="ZAIDOU Mouhammad" w:date="2024-10-20T00:50:00Z">
              <w:r w:rsidDel="00E453B6">
                <w:rPr>
                  <w:rFonts w:eastAsia="Times New Roman" w:cstheme="minorHAnsi"/>
                  <w:color w:val="000000"/>
                  <w:szCs w:val="20"/>
                  <w:lang w:val="fr-FR" w:bidi="hi-IN"/>
                </w:rPr>
                <w:delText>-</w:delText>
              </w:r>
            </w:del>
          </w:p>
        </w:tc>
        <w:tc>
          <w:tcPr>
            <w:tcW w:w="370" w:type="pct"/>
            <w:vMerge/>
            <w:tcPrChange w:id="57" w:author="ZAIDOU Mouhammad" w:date="2024-10-26T15:37:00Z">
              <w:tcPr>
                <w:tcW w:w="281" w:type="pct"/>
                <w:gridSpan w:val="2"/>
                <w:vMerge/>
              </w:tcPr>
            </w:tcPrChange>
          </w:tcPr>
          <w:p w14:paraId="474D16D7"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0A45388F" w14:textId="77777777" w:rsidTr="0097658D">
        <w:trPr>
          <w:cantSplit/>
          <w:trHeight w:val="20"/>
          <w:jc w:val="center"/>
          <w:trPrChange w:id="58" w:author="ZAIDOU Mouhammad" w:date="2024-10-26T15:37:00Z">
            <w:trPr>
              <w:cantSplit/>
              <w:trHeight w:val="20"/>
              <w:jc w:val="center"/>
            </w:trPr>
          </w:trPrChange>
        </w:trPr>
        <w:tc>
          <w:tcPr>
            <w:tcW w:w="507" w:type="pct"/>
            <w:vAlign w:val="center"/>
            <w:tcPrChange w:id="59" w:author="ZAIDOU Mouhammad" w:date="2024-10-26T15:37:00Z">
              <w:tcPr>
                <w:tcW w:w="506" w:type="pct"/>
                <w:vAlign w:val="center"/>
              </w:tcPr>
            </w:tcPrChange>
          </w:tcPr>
          <w:p w14:paraId="7BC052BA"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Change w:id="60" w:author="ZAIDOU Mouhammad" w:date="2024-10-26T15:37:00Z">
              <w:tcPr>
                <w:tcW w:w="1901" w:type="pct"/>
                <w:gridSpan w:val="5"/>
                <w:vAlign w:val="center"/>
              </w:tcPr>
            </w:tcPrChange>
          </w:tcPr>
          <w:p w14:paraId="1C32A37B" w14:textId="1BA75AAC"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lang w:val="fr-FR"/>
              </w:rPr>
              <w:t>Eau potable</w:t>
            </w:r>
          </w:p>
        </w:tc>
        <w:tc>
          <w:tcPr>
            <w:tcW w:w="824" w:type="pct"/>
            <w:vAlign w:val="center"/>
            <w:tcPrChange w:id="61" w:author="ZAIDOU Mouhammad" w:date="2024-10-26T15:37:00Z">
              <w:tcPr>
                <w:tcW w:w="824" w:type="pct"/>
                <w:gridSpan w:val="4"/>
                <w:vAlign w:val="center"/>
              </w:tcPr>
            </w:tcPrChange>
          </w:tcPr>
          <w:p w14:paraId="60457735"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6A2ADF85" w14:textId="70E019AA" w:rsidR="00E453B6" w:rsidRPr="008D31E3" w:rsidRDefault="00E453B6">
            <w:pPr>
              <w:pStyle w:val="ListParagraph1"/>
              <w:ind w:left="0"/>
              <w:rPr>
                <w:rFonts w:eastAsia="Times New Roman" w:cstheme="minorHAnsi"/>
                <w:color w:val="000000"/>
                <w:szCs w:val="20"/>
                <w:lang w:val="fr-FR" w:bidi="hi-IN"/>
              </w:rPr>
              <w:pPrChange w:id="62" w:author="ZAIDOU Mouhammad" w:date="2024-10-20T00:51:00Z">
                <w:pPr>
                  <w:pStyle w:val="ListParagraph1"/>
                  <w:ind w:left="0"/>
                  <w:jc w:val="center"/>
                </w:pPr>
              </w:pPrChange>
            </w:pPr>
            <w:del w:id="63" w:author="ZAIDOU Mouhammad" w:date="2024-10-20T00:51:00Z">
              <w:r w:rsidRPr="008D31E3" w:rsidDel="00E453B6">
                <w:rPr>
                  <w:rFonts w:eastAsia="Times New Roman" w:cstheme="minorHAnsi"/>
                  <w:color w:val="000000"/>
                  <w:szCs w:val="20"/>
                  <w:lang w:val="fr-FR" w:bidi="hi-IN"/>
                </w:rPr>
                <w:delText>2</w:delText>
              </w:r>
            </w:del>
          </w:p>
        </w:tc>
        <w:tc>
          <w:tcPr>
            <w:tcW w:w="1400" w:type="pct"/>
            <w:gridSpan w:val="2"/>
            <w:vAlign w:val="center"/>
            <w:tcPrChange w:id="64" w:author="ZAIDOU Mouhammad" w:date="2024-10-26T15:37:00Z">
              <w:tcPr>
                <w:tcW w:w="1489" w:type="pct"/>
                <w:gridSpan w:val="6"/>
                <w:vAlign w:val="center"/>
              </w:tcPr>
            </w:tcPrChange>
          </w:tcPr>
          <w:p w14:paraId="780D1EEE" w14:textId="77777777" w:rsidR="00E453B6" w:rsidRPr="008D31E3" w:rsidDel="00E453B6" w:rsidRDefault="00E453B6" w:rsidP="00E453B6">
            <w:pPr>
              <w:pStyle w:val="ListParagraph1"/>
              <w:ind w:left="0"/>
              <w:jc w:val="center"/>
              <w:rPr>
                <w:del w:id="65" w:author="ZAIDOU Mouhammad" w:date="2024-10-20T00:51:00Z"/>
                <w:rFonts w:eastAsia="Times New Roman" w:cstheme="minorHAnsi"/>
                <w:color w:val="000000"/>
                <w:szCs w:val="20"/>
                <w:lang w:val="fr-FR" w:bidi="hi-IN"/>
              </w:rPr>
            </w:pPr>
            <w:ins w:id="66" w:author="ZAIDOU Mouhammad" w:date="2024-10-20T00:50:00Z">
              <w:r w:rsidRPr="008D31E3">
                <w:rPr>
                  <w:rFonts w:eastAsia="Times New Roman" w:cstheme="minorHAnsi"/>
                  <w:color w:val="000000"/>
                  <w:szCs w:val="20"/>
                  <w:lang w:val="fr-FR" w:bidi="hi-IN"/>
                </w:rPr>
                <w:t>2</w:t>
              </w:r>
            </w:ins>
            <w:del w:id="67" w:author="ZAIDOU Mouhammad" w:date="2024-10-20T00:50:00Z">
              <w:r w:rsidDel="00600385">
                <w:rPr>
                  <w:rFonts w:eastAsia="Times New Roman" w:cstheme="minorHAnsi"/>
                  <w:color w:val="000000"/>
                  <w:szCs w:val="20"/>
                  <w:lang w:val="fr-FR" w:bidi="hi-IN"/>
                </w:rPr>
                <w:delText>-</w:delText>
              </w:r>
            </w:del>
          </w:p>
          <w:p w14:paraId="3A952864" w14:textId="75AFE5BB" w:rsidR="00E453B6" w:rsidRPr="008D31E3" w:rsidRDefault="00E453B6" w:rsidP="00E453B6">
            <w:pPr>
              <w:pStyle w:val="ListParagraph1"/>
              <w:ind w:left="0"/>
              <w:jc w:val="center"/>
              <w:rPr>
                <w:rFonts w:eastAsia="Times New Roman" w:cstheme="minorHAnsi"/>
                <w:color w:val="000000"/>
                <w:szCs w:val="20"/>
                <w:lang w:val="fr-FR" w:bidi="hi-IN"/>
              </w:rPr>
            </w:pPr>
            <w:del w:id="68" w:author="ZAIDOU Mouhammad" w:date="2024-10-20T00:50:00Z">
              <w:r w:rsidDel="00E453B6">
                <w:rPr>
                  <w:rFonts w:eastAsia="Times New Roman" w:cstheme="minorHAnsi"/>
                  <w:color w:val="000000"/>
                  <w:szCs w:val="20"/>
                  <w:lang w:val="fr-FR" w:bidi="hi-IN"/>
                </w:rPr>
                <w:delText>-</w:delText>
              </w:r>
            </w:del>
          </w:p>
        </w:tc>
        <w:tc>
          <w:tcPr>
            <w:tcW w:w="370" w:type="pct"/>
            <w:vMerge/>
            <w:tcPrChange w:id="69" w:author="ZAIDOU Mouhammad" w:date="2024-10-26T15:37:00Z">
              <w:tcPr>
                <w:tcW w:w="281" w:type="pct"/>
                <w:gridSpan w:val="2"/>
                <w:vMerge/>
              </w:tcPr>
            </w:tcPrChange>
          </w:tcPr>
          <w:p w14:paraId="073B5554"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116AE0E7" w14:textId="77777777" w:rsidTr="0097658D">
        <w:trPr>
          <w:cantSplit/>
          <w:trHeight w:val="70"/>
          <w:jc w:val="center"/>
          <w:trPrChange w:id="70" w:author="ZAIDOU Mouhammad" w:date="2024-10-26T15:37:00Z">
            <w:trPr>
              <w:cantSplit/>
              <w:trHeight w:val="70"/>
              <w:jc w:val="center"/>
            </w:trPr>
          </w:trPrChange>
        </w:trPr>
        <w:tc>
          <w:tcPr>
            <w:tcW w:w="507" w:type="pct"/>
            <w:vAlign w:val="center"/>
            <w:tcPrChange w:id="71" w:author="ZAIDOU Mouhammad" w:date="2024-10-26T15:37:00Z">
              <w:tcPr>
                <w:tcW w:w="506" w:type="pct"/>
                <w:vAlign w:val="center"/>
              </w:tcPr>
            </w:tcPrChange>
          </w:tcPr>
          <w:p w14:paraId="1C976C8A"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Change w:id="72" w:author="ZAIDOU Mouhammad" w:date="2024-10-26T15:37:00Z">
              <w:tcPr>
                <w:tcW w:w="1901" w:type="pct"/>
                <w:gridSpan w:val="5"/>
                <w:vAlign w:val="center"/>
              </w:tcPr>
            </w:tcPrChange>
          </w:tcPr>
          <w:p w14:paraId="782BB283" w14:textId="33F19661" w:rsidR="00E453B6" w:rsidRPr="009E18CE" w:rsidRDefault="00E453B6" w:rsidP="00E453B6">
            <w:pPr>
              <w:pStyle w:val="ListParagraph1"/>
              <w:spacing w:after="0" w:line="240" w:lineRule="auto"/>
              <w:ind w:left="0"/>
              <w:rPr>
                <w:rFonts w:cstheme="minorHAnsi"/>
                <w:szCs w:val="20"/>
                <w:lang w:val="fr-FR"/>
              </w:rPr>
            </w:pPr>
            <w:r w:rsidRPr="008D31E3">
              <w:rPr>
                <w:rFonts w:cstheme="minorHAnsi"/>
                <w:szCs w:val="20"/>
                <w:lang w:val="fr-FR"/>
              </w:rPr>
              <w:t>Alimentation en électricité</w:t>
            </w:r>
          </w:p>
        </w:tc>
        <w:tc>
          <w:tcPr>
            <w:tcW w:w="824" w:type="pct"/>
            <w:vAlign w:val="center"/>
            <w:tcPrChange w:id="73" w:author="ZAIDOU Mouhammad" w:date="2024-10-26T15:37:00Z">
              <w:tcPr>
                <w:tcW w:w="824" w:type="pct"/>
                <w:gridSpan w:val="4"/>
                <w:vAlign w:val="center"/>
              </w:tcPr>
            </w:tcPrChange>
          </w:tcPr>
          <w:p w14:paraId="724D28EC" w14:textId="77777777" w:rsidR="00E453B6" w:rsidRPr="008D31E3" w:rsidRDefault="00E453B6" w:rsidP="00E453B6">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15AC2026" w14:textId="6572705A" w:rsidR="00E453B6" w:rsidRPr="008D31E3" w:rsidRDefault="00E453B6">
            <w:pPr>
              <w:pStyle w:val="ListParagraph1"/>
              <w:spacing w:after="0"/>
              <w:ind w:left="0"/>
              <w:rPr>
                <w:rFonts w:eastAsia="Times New Roman" w:cstheme="minorHAnsi"/>
                <w:color w:val="000000"/>
                <w:szCs w:val="20"/>
                <w:lang w:val="fr-FR" w:bidi="hi-IN"/>
              </w:rPr>
              <w:pPrChange w:id="74" w:author="ZAIDOU Mouhammad" w:date="2024-10-20T00:51:00Z">
                <w:pPr>
                  <w:pStyle w:val="ListParagraph1"/>
                  <w:spacing w:after="0"/>
                  <w:ind w:left="0"/>
                  <w:jc w:val="center"/>
                </w:pPr>
              </w:pPrChange>
            </w:pPr>
            <w:del w:id="75" w:author="ZAIDOU Mouhammad" w:date="2024-10-20T00:51:00Z">
              <w:r w:rsidRPr="008D31E3" w:rsidDel="00E453B6">
                <w:rPr>
                  <w:rFonts w:eastAsia="Times New Roman" w:cstheme="minorHAnsi"/>
                  <w:color w:val="000000"/>
                  <w:szCs w:val="20"/>
                  <w:lang w:val="fr-FR" w:bidi="hi-IN"/>
                </w:rPr>
                <w:delText>2</w:delText>
              </w:r>
            </w:del>
          </w:p>
        </w:tc>
        <w:tc>
          <w:tcPr>
            <w:tcW w:w="1400" w:type="pct"/>
            <w:gridSpan w:val="2"/>
            <w:vAlign w:val="center"/>
            <w:tcPrChange w:id="76" w:author="ZAIDOU Mouhammad" w:date="2024-10-26T15:37:00Z">
              <w:tcPr>
                <w:tcW w:w="1489" w:type="pct"/>
                <w:gridSpan w:val="6"/>
                <w:vAlign w:val="center"/>
              </w:tcPr>
            </w:tcPrChange>
          </w:tcPr>
          <w:p w14:paraId="147D174D" w14:textId="77777777" w:rsidR="00E453B6" w:rsidRPr="008D31E3" w:rsidDel="00E453B6" w:rsidRDefault="00E453B6" w:rsidP="00E453B6">
            <w:pPr>
              <w:pStyle w:val="ListParagraph1"/>
              <w:spacing w:after="0"/>
              <w:ind w:left="0"/>
              <w:jc w:val="center"/>
              <w:rPr>
                <w:del w:id="77" w:author="ZAIDOU Mouhammad" w:date="2024-10-20T00:51:00Z"/>
                <w:rFonts w:eastAsia="Times New Roman" w:cstheme="minorHAnsi"/>
                <w:color w:val="000000"/>
                <w:szCs w:val="20"/>
                <w:lang w:val="fr-FR" w:bidi="hi-IN"/>
              </w:rPr>
            </w:pPr>
            <w:ins w:id="78" w:author="ZAIDOU Mouhammad" w:date="2024-10-20T00:50:00Z">
              <w:r w:rsidRPr="008D31E3">
                <w:rPr>
                  <w:rFonts w:eastAsia="Times New Roman" w:cstheme="minorHAnsi"/>
                  <w:color w:val="000000"/>
                  <w:szCs w:val="20"/>
                  <w:lang w:val="fr-FR" w:bidi="hi-IN"/>
                </w:rPr>
                <w:t>2</w:t>
              </w:r>
            </w:ins>
            <w:del w:id="79" w:author="ZAIDOU Mouhammad" w:date="2024-10-20T00:50:00Z">
              <w:r w:rsidDel="00600385">
                <w:rPr>
                  <w:rFonts w:eastAsia="Times New Roman" w:cstheme="minorHAnsi"/>
                  <w:color w:val="000000"/>
                  <w:szCs w:val="20"/>
                  <w:lang w:val="fr-FR" w:bidi="hi-IN"/>
                </w:rPr>
                <w:delText>-</w:delText>
              </w:r>
            </w:del>
          </w:p>
          <w:p w14:paraId="3590DFEE" w14:textId="0D8077B5" w:rsidR="00E453B6" w:rsidRPr="008D31E3" w:rsidRDefault="00E453B6" w:rsidP="00E453B6">
            <w:pPr>
              <w:pStyle w:val="ListParagraph1"/>
              <w:spacing w:after="0"/>
              <w:ind w:left="0"/>
              <w:jc w:val="center"/>
              <w:rPr>
                <w:rFonts w:eastAsia="Times New Roman" w:cstheme="minorHAnsi"/>
                <w:color w:val="000000"/>
                <w:szCs w:val="20"/>
                <w:lang w:val="fr-FR" w:bidi="hi-IN"/>
              </w:rPr>
            </w:pPr>
            <w:del w:id="80" w:author="ZAIDOU Mouhammad" w:date="2024-10-20T00:50:00Z">
              <w:r w:rsidDel="00E453B6">
                <w:rPr>
                  <w:rFonts w:eastAsia="Times New Roman" w:cstheme="minorHAnsi"/>
                  <w:color w:val="000000"/>
                  <w:szCs w:val="20"/>
                  <w:lang w:val="fr-FR" w:bidi="hi-IN"/>
                </w:rPr>
                <w:delText>-</w:delText>
              </w:r>
            </w:del>
          </w:p>
        </w:tc>
        <w:tc>
          <w:tcPr>
            <w:tcW w:w="370" w:type="pct"/>
            <w:vMerge/>
            <w:tcPrChange w:id="81" w:author="ZAIDOU Mouhammad" w:date="2024-10-26T15:37:00Z">
              <w:tcPr>
                <w:tcW w:w="281" w:type="pct"/>
                <w:gridSpan w:val="2"/>
                <w:vMerge/>
              </w:tcPr>
            </w:tcPrChange>
          </w:tcPr>
          <w:p w14:paraId="11EB7818" w14:textId="77777777" w:rsidR="00E453B6" w:rsidRPr="008D31E3" w:rsidRDefault="00E453B6" w:rsidP="00E453B6">
            <w:pPr>
              <w:pStyle w:val="ListParagraph1"/>
              <w:rPr>
                <w:rFonts w:eastAsia="Times New Roman" w:cstheme="minorHAnsi"/>
                <w:color w:val="000000"/>
                <w:szCs w:val="20"/>
                <w:lang w:val="fr-FR" w:bidi="hi-IN"/>
              </w:rPr>
            </w:pPr>
          </w:p>
        </w:tc>
      </w:tr>
      <w:tr w:rsidR="00C32133" w:rsidRPr="006930F9" w14:paraId="27D963A8" w14:textId="77777777" w:rsidTr="00E453B6">
        <w:tblPrEx>
          <w:jc w:val="left"/>
        </w:tblPrEx>
        <w:trPr>
          <w:trHeight w:val="376"/>
        </w:trPr>
        <w:tc>
          <w:tcPr>
            <w:tcW w:w="5000" w:type="pct"/>
            <w:gridSpan w:val="6"/>
            <w:shd w:val="clear" w:color="auto" w:fill="AEAAAA" w:themeFill="background2" w:themeFillShade="BF"/>
            <w:vAlign w:val="center"/>
          </w:tcPr>
          <w:p w14:paraId="324CFCE7" w14:textId="7E56B60B" w:rsidR="00C32133" w:rsidRPr="008D31E3" w:rsidRDefault="00C32133" w:rsidP="00C32133">
            <w:pPr>
              <w:jc w:val="center"/>
              <w:rPr>
                <w:rFonts w:cstheme="minorHAnsi"/>
                <w:b/>
                <w:szCs w:val="20"/>
                <w:lang w:val="fr-FR"/>
              </w:rPr>
            </w:pPr>
            <w:r>
              <w:rPr>
                <w:rFonts w:cstheme="minorHAnsi"/>
                <w:b/>
                <w:szCs w:val="20"/>
                <w:lang w:val="fr-FR"/>
              </w:rPr>
              <w:t>ESPACE</w:t>
            </w:r>
            <w:r w:rsidRPr="008D31E3">
              <w:rPr>
                <w:rFonts w:cstheme="minorHAnsi"/>
                <w:b/>
                <w:szCs w:val="20"/>
                <w:lang w:val="fr-FR"/>
              </w:rPr>
              <w:t xml:space="preserve"> DE TRAVAIL</w:t>
            </w:r>
          </w:p>
          <w:p w14:paraId="0C90BE18" w14:textId="2BCB9E86" w:rsidR="00C32133" w:rsidRPr="008D31E3" w:rsidRDefault="00C32133" w:rsidP="00C32133">
            <w:pPr>
              <w:jc w:val="center"/>
              <w:rPr>
                <w:rFonts w:cstheme="minorHAnsi"/>
                <w:bCs/>
                <w:i/>
                <w:iCs/>
                <w:szCs w:val="20"/>
                <w:lang w:val="fr-FR"/>
              </w:rPr>
            </w:pPr>
            <w:r w:rsidRPr="008D31E3">
              <w:rPr>
                <w:rFonts w:cstheme="minorHAnsi"/>
                <w:bCs/>
                <w:i/>
                <w:iCs/>
                <w:szCs w:val="20"/>
                <w:lang w:val="fr-FR"/>
              </w:rPr>
              <w:t>(Visite de la salle d'accouchement et enregistrement sur la base de l'observation)</w:t>
            </w:r>
          </w:p>
        </w:tc>
      </w:tr>
      <w:tr w:rsidR="006F7EF6" w:rsidRPr="004F7231" w14:paraId="33E640F0" w14:textId="77777777" w:rsidTr="0097658D">
        <w:tblPrEx>
          <w:jc w:val="left"/>
          <w:tblPrExChange w:id="82" w:author="ZAIDOU Mouhammad" w:date="2024-10-26T15:37:00Z">
            <w:tblPrEx>
              <w:jc w:val="left"/>
            </w:tblPrEx>
          </w:tblPrExChange>
        </w:tblPrEx>
        <w:trPr>
          <w:trHeight w:val="376"/>
          <w:trPrChange w:id="83" w:author="ZAIDOU Mouhammad" w:date="2024-10-26T15:37:00Z">
            <w:trPr>
              <w:trHeight w:val="376"/>
            </w:trPr>
          </w:trPrChange>
        </w:trPr>
        <w:tc>
          <w:tcPr>
            <w:tcW w:w="507" w:type="pct"/>
            <w:tcPrChange w:id="84" w:author="ZAIDOU Mouhammad" w:date="2024-10-26T15:37:00Z">
              <w:tcPr>
                <w:tcW w:w="505" w:type="pct"/>
              </w:tcPr>
            </w:tcPrChange>
          </w:tcPr>
          <w:p w14:paraId="5D8FD7DC" w14:textId="5E89BFE5" w:rsidR="00C32133" w:rsidRPr="00D257D7" w:rsidRDefault="00C32133" w:rsidP="00C32133">
            <w:pPr>
              <w:jc w:val="center"/>
              <w:rPr>
                <w:rFonts w:eastAsia="Arial Narrow" w:cstheme="minorHAnsi"/>
                <w:szCs w:val="20"/>
                <w:cs/>
                <w:lang w:val="fr-FR" w:bidi="hi-IN"/>
              </w:rPr>
            </w:pPr>
            <w:r w:rsidRPr="00D257D7">
              <w:rPr>
                <w:rFonts w:eastAsia="Arial Narrow" w:cstheme="minorHAnsi"/>
                <w:szCs w:val="20"/>
                <w:lang w:val="fr-FR" w:bidi="hi-IN"/>
              </w:rPr>
              <w:t>302</w:t>
            </w:r>
          </w:p>
        </w:tc>
        <w:tc>
          <w:tcPr>
            <w:tcW w:w="1900" w:type="pct"/>
            <w:tcPrChange w:id="85" w:author="ZAIDOU Mouhammad" w:date="2024-10-26T15:37:00Z">
              <w:tcPr>
                <w:tcW w:w="1900" w:type="pct"/>
                <w:gridSpan w:val="4"/>
              </w:tcPr>
            </w:tcPrChange>
          </w:tcPr>
          <w:p w14:paraId="7258F1DA" w14:textId="1AF3DC12" w:rsidR="00C32133" w:rsidRPr="008D31E3" w:rsidRDefault="00C32133" w:rsidP="00C32133">
            <w:pPr>
              <w:suppressAutoHyphens/>
              <w:rPr>
                <w:rFonts w:eastAsia="Arial Narrow" w:cstheme="minorHAnsi"/>
                <w:b/>
                <w:bCs/>
                <w:spacing w:val="-2"/>
                <w:szCs w:val="20"/>
                <w:cs/>
                <w:lang w:val="fr-FR" w:bidi="hi-IN"/>
              </w:rPr>
            </w:pPr>
            <w:r w:rsidRPr="008D31E3">
              <w:rPr>
                <w:rFonts w:cstheme="minorHAnsi"/>
                <w:b/>
                <w:bCs/>
                <w:szCs w:val="20"/>
                <w:lang w:val="fr-FR"/>
              </w:rPr>
              <w:t>L</w:t>
            </w:r>
            <w:r w:rsidR="00300C50">
              <w:rPr>
                <w:rFonts w:cstheme="minorHAnsi"/>
                <w:b/>
                <w:bCs/>
                <w:szCs w:val="20"/>
                <w:lang w:val="fr-FR"/>
              </w:rPr>
              <w:t xml:space="preserve">a case </w:t>
            </w:r>
            <w:r w:rsidRPr="008D31E3">
              <w:rPr>
                <w:rFonts w:cstheme="minorHAnsi"/>
                <w:b/>
                <w:bCs/>
                <w:szCs w:val="20"/>
                <w:lang w:val="fr-FR"/>
              </w:rPr>
              <w:t>de santé dispose-t-il d'une salle d</w:t>
            </w:r>
            <w:r w:rsidR="008C6411">
              <w:rPr>
                <w:rFonts w:cstheme="minorHAnsi"/>
                <w:b/>
                <w:bCs/>
                <w:szCs w:val="20"/>
                <w:lang w:val="fr-FR"/>
              </w:rPr>
              <w:t>’accouchement</w:t>
            </w:r>
            <w:r w:rsidRPr="008D31E3">
              <w:rPr>
                <w:rFonts w:cstheme="minorHAnsi"/>
                <w:b/>
                <w:bCs/>
                <w:szCs w:val="20"/>
                <w:lang w:val="fr-FR"/>
              </w:rPr>
              <w:t>?</w:t>
            </w:r>
          </w:p>
        </w:tc>
        <w:tc>
          <w:tcPr>
            <w:tcW w:w="2224" w:type="pct"/>
            <w:gridSpan w:val="3"/>
            <w:tcPrChange w:id="86" w:author="ZAIDOU Mouhammad" w:date="2024-10-26T15:37:00Z">
              <w:tcPr>
                <w:tcW w:w="2223" w:type="pct"/>
                <w:gridSpan w:val="10"/>
              </w:tcPr>
            </w:tcPrChange>
          </w:tcPr>
          <w:p w14:paraId="7795084E" w14:textId="360A76DA"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59433DB7" w14:textId="29D5D65D"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70" w:type="pct"/>
            <w:tcPrChange w:id="87" w:author="ZAIDOU Mouhammad" w:date="2024-10-26T15:37:00Z">
              <w:tcPr>
                <w:tcW w:w="372" w:type="pct"/>
                <w:gridSpan w:val="3"/>
              </w:tcPr>
            </w:tcPrChange>
          </w:tcPr>
          <w:p w14:paraId="1A438CF1" w14:textId="0B8D78F1" w:rsidR="00C32133" w:rsidRPr="008D31E3" w:rsidRDefault="00C32133" w:rsidP="00C32133">
            <w:pPr>
              <w:rPr>
                <w:rFonts w:cstheme="minorHAnsi"/>
                <w:b/>
                <w:bCs/>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55584" behindDoc="0" locked="0" layoutInCell="1" allowOverlap="1" wp14:anchorId="4572B3CB" wp14:editId="7C3E54CF">
                      <wp:simplePos x="0" y="0"/>
                      <wp:positionH relativeFrom="column">
                        <wp:posOffset>19685</wp:posOffset>
                      </wp:positionH>
                      <wp:positionV relativeFrom="paragraph">
                        <wp:posOffset>92393</wp:posOffset>
                      </wp:positionV>
                      <wp:extent cx="180975" cy="9525"/>
                      <wp:effectExtent l="0" t="57150" r="47625" b="85725"/>
                      <wp:wrapNone/>
                      <wp:docPr id="333293161" name="Straight Arrow Connector 333293161"/>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B81EC71" id="_x0000_t32" coordsize="21600,21600" o:spt="32" o:oned="t" path="m,l21600,21600e" filled="f">
                      <v:path arrowok="t" fillok="f" o:connecttype="none"/>
                      <o:lock v:ext="edit" shapetype="t"/>
                    </v:shapetype>
                    <v:shape id="Straight Arrow Connector 333293161" o:spid="_x0000_s1026" type="#_x0000_t32" style="position:absolute;margin-left:1.55pt;margin-top:7.3pt;width:14.25pt;height:.75pt;flip:y;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" strokecolor="black [3213]" strokeweight=".5pt">
                      <v:stroke endarrow="block" joinstyle="miter"/>
                    </v:shape>
                  </w:pict>
                </mc:Fallback>
              </mc:AlternateContent>
            </w:r>
          </w:p>
          <w:p w14:paraId="03A389B3" w14:textId="184E54A4" w:rsidR="00C32133" w:rsidRPr="008D31E3" w:rsidRDefault="005A564E" w:rsidP="00C32133">
            <w:pPr>
              <w:rPr>
                <w:rFonts w:cstheme="minorHAnsi"/>
                <w:b/>
                <w:bCs/>
                <w:szCs w:val="20"/>
                <w:lang w:val="fr-FR"/>
              </w:rPr>
            </w:pPr>
            <w:r>
              <w:rPr>
                <w:rFonts w:cstheme="minorHAnsi"/>
                <w:b/>
                <w:bCs/>
                <w:szCs w:val="20"/>
                <w:lang w:val="fr-FR"/>
              </w:rPr>
              <w:t>401</w:t>
            </w:r>
          </w:p>
        </w:tc>
      </w:tr>
      <w:tr w:rsidR="006F7EF6" w:rsidRPr="004F7231" w14:paraId="64CA9BC6" w14:textId="77777777" w:rsidTr="0097658D">
        <w:tblPrEx>
          <w:jc w:val="left"/>
          <w:tblPrExChange w:id="88" w:author="ZAIDOU Mouhammad" w:date="2024-10-26T15:37:00Z">
            <w:tblPrEx>
              <w:jc w:val="left"/>
            </w:tblPrEx>
          </w:tblPrExChange>
        </w:tblPrEx>
        <w:trPr>
          <w:trHeight w:val="376"/>
          <w:trPrChange w:id="89" w:author="ZAIDOU Mouhammad" w:date="2024-10-26T15:37:00Z">
            <w:trPr>
              <w:trHeight w:val="376"/>
            </w:trPr>
          </w:trPrChange>
        </w:trPr>
        <w:tc>
          <w:tcPr>
            <w:tcW w:w="507" w:type="pct"/>
            <w:tcPrChange w:id="90" w:author="ZAIDOU Mouhammad" w:date="2024-10-26T15:37:00Z">
              <w:tcPr>
                <w:tcW w:w="505" w:type="pct"/>
              </w:tcPr>
            </w:tcPrChange>
          </w:tcPr>
          <w:p w14:paraId="59D0DBB4" w14:textId="73037EEB" w:rsidR="00C32133" w:rsidRPr="00D257D7" w:rsidRDefault="00C32133" w:rsidP="00C32133">
            <w:pPr>
              <w:jc w:val="center"/>
              <w:rPr>
                <w:rFonts w:cstheme="minorHAnsi"/>
                <w:szCs w:val="20"/>
                <w:lang w:val="fr-FR"/>
              </w:rPr>
            </w:pPr>
            <w:r w:rsidRPr="00D257D7">
              <w:rPr>
                <w:rFonts w:eastAsia="Arial Narrow" w:cstheme="minorHAnsi"/>
                <w:szCs w:val="20"/>
                <w:cs/>
                <w:lang w:val="fr-FR" w:bidi="hi-IN"/>
              </w:rPr>
              <w:t>303</w:t>
            </w:r>
          </w:p>
        </w:tc>
        <w:tc>
          <w:tcPr>
            <w:tcW w:w="1900" w:type="pct"/>
            <w:tcPrChange w:id="91" w:author="ZAIDOU Mouhammad" w:date="2024-10-26T15:37:00Z">
              <w:tcPr>
                <w:tcW w:w="1900" w:type="pct"/>
                <w:gridSpan w:val="4"/>
              </w:tcPr>
            </w:tcPrChange>
          </w:tcPr>
          <w:p w14:paraId="3C8960A8" w14:textId="167C6031" w:rsidR="00C32133" w:rsidRPr="008D31E3" w:rsidRDefault="00C32133" w:rsidP="00C32133">
            <w:pPr>
              <w:suppressAutoHyphens/>
              <w:rPr>
                <w:rFonts w:cstheme="minorHAnsi"/>
                <w:b/>
                <w:bCs/>
                <w:spacing w:val="-2"/>
                <w:szCs w:val="20"/>
                <w:lang w:val="fr-FR"/>
              </w:rPr>
            </w:pPr>
            <w:r>
              <w:rPr>
                <w:rFonts w:cstheme="minorHAnsi"/>
                <w:b/>
                <w:bCs/>
                <w:szCs w:val="20"/>
                <w:lang w:val="fr-FR"/>
              </w:rPr>
              <w:t xml:space="preserve">Le </w:t>
            </w:r>
            <w:r w:rsidR="008C6411">
              <w:rPr>
                <w:rFonts w:cstheme="minorHAnsi"/>
                <w:b/>
                <w:bCs/>
                <w:szCs w:val="20"/>
                <w:lang w:val="fr-FR"/>
              </w:rPr>
              <w:t>case</w:t>
            </w:r>
            <w:r w:rsidR="008C6411" w:rsidRPr="00D37CDB">
              <w:rPr>
                <w:rFonts w:cstheme="minorHAnsi"/>
                <w:b/>
                <w:bCs/>
                <w:szCs w:val="20"/>
                <w:lang w:val="fr-FR"/>
              </w:rPr>
              <w:t xml:space="preserve"> </w:t>
            </w:r>
            <w:r w:rsidRPr="00D37CDB">
              <w:rPr>
                <w:rFonts w:cstheme="minorHAnsi"/>
                <w:b/>
                <w:bCs/>
                <w:szCs w:val="20"/>
                <w:lang w:val="fr-FR"/>
              </w:rPr>
              <w:t>de santé</w:t>
            </w:r>
            <w:r w:rsidRPr="008D31E3">
              <w:rPr>
                <w:rFonts w:cstheme="minorHAnsi"/>
                <w:b/>
                <w:bCs/>
                <w:szCs w:val="20"/>
                <w:lang w:val="fr-FR"/>
              </w:rPr>
              <w:t xml:space="preserve"> dispose-t-</w:t>
            </w:r>
            <w:r>
              <w:rPr>
                <w:rFonts w:cstheme="minorHAnsi"/>
                <w:b/>
                <w:bCs/>
                <w:szCs w:val="20"/>
                <w:lang w:val="fr-FR"/>
              </w:rPr>
              <w:t>il</w:t>
            </w:r>
            <w:r w:rsidRPr="008D31E3">
              <w:rPr>
                <w:rFonts w:cstheme="minorHAnsi"/>
                <w:b/>
                <w:bCs/>
                <w:szCs w:val="20"/>
                <w:lang w:val="fr-FR"/>
              </w:rPr>
              <w:t xml:space="preserve"> de toilettes fonctionnelles avec eau courante et chasse d'eau dans la salle d</w:t>
            </w:r>
            <w:r w:rsidR="008C6411">
              <w:rPr>
                <w:rFonts w:cstheme="minorHAnsi"/>
                <w:b/>
                <w:bCs/>
                <w:szCs w:val="20"/>
                <w:lang w:val="fr-FR"/>
              </w:rPr>
              <w:t>’accouchement</w:t>
            </w:r>
            <w:r w:rsidRPr="008D31E3">
              <w:rPr>
                <w:rFonts w:cstheme="minorHAnsi"/>
                <w:b/>
                <w:bCs/>
                <w:szCs w:val="20"/>
                <w:lang w:val="fr-FR"/>
              </w:rPr>
              <w:t xml:space="preserve"> ?</w:t>
            </w:r>
          </w:p>
        </w:tc>
        <w:tc>
          <w:tcPr>
            <w:tcW w:w="2224" w:type="pct"/>
            <w:gridSpan w:val="3"/>
            <w:tcPrChange w:id="92" w:author="ZAIDOU Mouhammad" w:date="2024-10-26T15:37:00Z">
              <w:tcPr>
                <w:tcW w:w="2223" w:type="pct"/>
                <w:gridSpan w:val="10"/>
              </w:tcPr>
            </w:tcPrChange>
          </w:tcPr>
          <w:p w14:paraId="32DACAE8"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30768C7F" w14:textId="2A436A0C"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70" w:type="pct"/>
            <w:tcPrChange w:id="93" w:author="ZAIDOU Mouhammad" w:date="2024-10-26T15:37:00Z">
              <w:tcPr>
                <w:tcW w:w="372" w:type="pct"/>
                <w:gridSpan w:val="3"/>
              </w:tcPr>
            </w:tcPrChange>
          </w:tcPr>
          <w:p w14:paraId="4EF8AA7E" w14:textId="77777777" w:rsidR="00C32133" w:rsidRPr="008D31E3" w:rsidRDefault="00C32133" w:rsidP="00C32133">
            <w:pPr>
              <w:rPr>
                <w:rFonts w:cstheme="minorHAnsi"/>
                <w:b/>
                <w:bCs/>
                <w:szCs w:val="20"/>
                <w:lang w:val="fr-FR"/>
              </w:rPr>
            </w:pPr>
          </w:p>
          <w:p w14:paraId="097EE958" w14:textId="6D084D0F" w:rsidR="00C32133" w:rsidRPr="008D31E3" w:rsidRDefault="00C32133" w:rsidP="00C32133">
            <w:pPr>
              <w:rPr>
                <w:rFonts w:cstheme="minorHAnsi"/>
                <w:szCs w:val="20"/>
                <w:lang w:val="fr-FR"/>
              </w:rPr>
            </w:pPr>
          </w:p>
          <w:p w14:paraId="72811F19" w14:textId="2FFF9207" w:rsidR="00C32133" w:rsidRPr="008D31E3" w:rsidRDefault="00C32133" w:rsidP="00C32133">
            <w:pPr>
              <w:rPr>
                <w:rFonts w:cstheme="minorHAnsi"/>
                <w:szCs w:val="20"/>
                <w:lang w:val="fr-FR"/>
              </w:rPr>
            </w:pPr>
          </w:p>
        </w:tc>
      </w:tr>
      <w:tr w:rsidR="00097B4E" w:rsidRPr="004F7231" w14:paraId="36D5038F" w14:textId="77777777" w:rsidTr="0097658D">
        <w:trPr>
          <w:trHeight w:val="747"/>
          <w:jc w:val="center"/>
          <w:trPrChange w:id="94" w:author="ZAIDOU Mouhammad" w:date="2024-10-26T15:37:00Z">
            <w:trPr>
              <w:gridAfter w:val="0"/>
              <w:wAfter w:w="4" w:type="pct"/>
              <w:trHeight w:val="747"/>
              <w:jc w:val="center"/>
            </w:trPr>
          </w:trPrChange>
        </w:trPr>
        <w:tc>
          <w:tcPr>
            <w:tcW w:w="507" w:type="pct"/>
            <w:tcPrChange w:id="95" w:author="ZAIDOU Mouhammad" w:date="2024-10-26T15:37:00Z">
              <w:tcPr>
                <w:tcW w:w="542" w:type="pct"/>
                <w:gridSpan w:val="3"/>
              </w:tcPr>
            </w:tcPrChange>
          </w:tcPr>
          <w:p w14:paraId="6ABDFC1B" w14:textId="032D2568" w:rsidR="00C32133" w:rsidRPr="00D257D7" w:rsidRDefault="00C32133" w:rsidP="00C32133">
            <w:pPr>
              <w:jc w:val="center"/>
              <w:rPr>
                <w:rFonts w:cstheme="minorHAnsi"/>
                <w:szCs w:val="20"/>
                <w:lang w:val="fr-FR"/>
              </w:rPr>
            </w:pPr>
            <w:r w:rsidRPr="00D257D7">
              <w:rPr>
                <w:rFonts w:eastAsia="Arial Narrow" w:cstheme="minorHAnsi"/>
                <w:szCs w:val="20"/>
                <w:cs/>
                <w:lang w:val="fr-FR" w:bidi="hi-IN"/>
              </w:rPr>
              <w:t>304</w:t>
            </w:r>
          </w:p>
        </w:tc>
        <w:tc>
          <w:tcPr>
            <w:tcW w:w="1900" w:type="pct"/>
            <w:tcPrChange w:id="96" w:author="ZAIDOU Mouhammad" w:date="2024-10-26T15:37:00Z">
              <w:tcPr>
                <w:tcW w:w="1936" w:type="pct"/>
                <w:gridSpan w:val="4"/>
              </w:tcPr>
            </w:tcPrChange>
          </w:tcPr>
          <w:p w14:paraId="157D79AB" w14:textId="604F079A" w:rsidR="00C32133" w:rsidRPr="008D31E3" w:rsidRDefault="00C32133" w:rsidP="00C32133">
            <w:pPr>
              <w:suppressAutoHyphens/>
              <w:rPr>
                <w:rFonts w:cstheme="minorHAnsi"/>
                <w:b/>
                <w:bCs/>
                <w:spacing w:val="-2"/>
                <w:szCs w:val="20"/>
                <w:lang w:val="fr-FR"/>
              </w:rPr>
            </w:pPr>
            <w:r w:rsidRPr="008D31E3">
              <w:rPr>
                <w:rFonts w:cstheme="minorHAnsi"/>
                <w:b/>
                <w:bCs/>
                <w:szCs w:val="20"/>
                <w:lang w:val="fr-FR"/>
              </w:rPr>
              <w:t>Les instruments et équipements suivants sont-ils disponibles et fonctionnels dans la salle d'accouchement ?</w:t>
            </w:r>
          </w:p>
        </w:tc>
        <w:tc>
          <w:tcPr>
            <w:tcW w:w="824" w:type="pct"/>
            <w:shd w:val="clear" w:color="auto" w:fill="BFBFBF" w:themeFill="background1" w:themeFillShade="BF"/>
            <w:vAlign w:val="center"/>
            <w:tcPrChange w:id="97" w:author="ZAIDOU Mouhammad" w:date="2024-10-26T15:37:00Z">
              <w:tcPr>
                <w:tcW w:w="666" w:type="pct"/>
                <w:gridSpan w:val="2"/>
                <w:shd w:val="clear" w:color="auto" w:fill="BFBFBF" w:themeFill="background1" w:themeFillShade="BF"/>
                <w:vAlign w:val="center"/>
              </w:tcPr>
            </w:tcPrChange>
          </w:tcPr>
          <w:p w14:paraId="09B15124" w14:textId="50D29385" w:rsidR="00C32133" w:rsidRPr="008D31E3" w:rsidRDefault="00C32133" w:rsidP="00C32133">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Disponible et fonctionnel</w:t>
            </w:r>
          </w:p>
        </w:tc>
        <w:tc>
          <w:tcPr>
            <w:tcW w:w="589" w:type="pct"/>
            <w:shd w:val="clear" w:color="auto" w:fill="BFBFBF" w:themeFill="background1" w:themeFillShade="BF"/>
            <w:vAlign w:val="center"/>
            <w:tcPrChange w:id="98" w:author="ZAIDOU Mouhammad" w:date="2024-10-26T15:37:00Z">
              <w:tcPr>
                <w:tcW w:w="635" w:type="pct"/>
                <w:gridSpan w:val="3"/>
                <w:shd w:val="clear" w:color="auto" w:fill="BFBFBF" w:themeFill="background1" w:themeFillShade="BF"/>
                <w:vAlign w:val="center"/>
              </w:tcPr>
            </w:tcPrChange>
          </w:tcPr>
          <w:p w14:paraId="72829882" w14:textId="6D6DD8DB" w:rsidR="00C32133" w:rsidRPr="008D31E3" w:rsidRDefault="00C32133" w:rsidP="00C32133">
            <w:pPr>
              <w:pStyle w:val="ListParagraph1"/>
              <w:spacing w:after="0"/>
              <w:ind w:left="0"/>
              <w:jc w:val="center"/>
              <w:rPr>
                <w:rFonts w:cstheme="minorHAnsi"/>
                <w:b/>
                <w:bCs/>
                <w:szCs w:val="20"/>
                <w:lang w:val="fr-FR"/>
              </w:rPr>
            </w:pPr>
            <w:r w:rsidRPr="008D31E3">
              <w:rPr>
                <w:rFonts w:cstheme="minorHAnsi"/>
                <w:b/>
                <w:bCs/>
                <w:szCs w:val="20"/>
                <w:lang w:val="fr-FR"/>
              </w:rPr>
              <w:t>Disponible mais pas fonctionnel</w:t>
            </w:r>
          </w:p>
        </w:tc>
        <w:tc>
          <w:tcPr>
            <w:tcW w:w="811" w:type="pct"/>
            <w:shd w:val="clear" w:color="auto" w:fill="BFBFBF" w:themeFill="background1" w:themeFillShade="BF"/>
            <w:vAlign w:val="center"/>
            <w:tcPrChange w:id="99" w:author="ZAIDOU Mouhammad" w:date="2024-10-26T15:37:00Z">
              <w:tcPr>
                <w:tcW w:w="846" w:type="pct"/>
                <w:gridSpan w:val="2"/>
                <w:shd w:val="clear" w:color="auto" w:fill="BFBFBF" w:themeFill="background1" w:themeFillShade="BF"/>
                <w:vAlign w:val="center"/>
              </w:tcPr>
            </w:tcPrChange>
          </w:tcPr>
          <w:p w14:paraId="1721A98B" w14:textId="701077AD" w:rsidR="00C32133" w:rsidRPr="008D31E3" w:rsidRDefault="00C32133" w:rsidP="00C32133">
            <w:pPr>
              <w:tabs>
                <w:tab w:val="right" w:leader="dot" w:pos="4092"/>
              </w:tabs>
              <w:jc w:val="center"/>
              <w:rPr>
                <w:rFonts w:cstheme="minorHAnsi"/>
                <w:b/>
                <w:bCs/>
                <w:szCs w:val="20"/>
                <w:lang w:val="fr-FR"/>
              </w:rPr>
            </w:pPr>
            <w:r w:rsidRPr="008D31E3">
              <w:rPr>
                <w:rFonts w:cstheme="minorHAnsi"/>
                <w:b/>
                <w:bCs/>
                <w:szCs w:val="20"/>
                <w:lang w:val="fr-FR"/>
              </w:rPr>
              <w:t>Indisponible</w:t>
            </w:r>
          </w:p>
        </w:tc>
        <w:tc>
          <w:tcPr>
            <w:tcW w:w="370" w:type="pct"/>
            <w:vMerge w:val="restart"/>
            <w:tcPrChange w:id="100" w:author="ZAIDOU Mouhammad" w:date="2024-10-26T15:37:00Z">
              <w:tcPr>
                <w:tcW w:w="371" w:type="pct"/>
                <w:gridSpan w:val="3"/>
                <w:vMerge w:val="restart"/>
              </w:tcPr>
            </w:tcPrChange>
          </w:tcPr>
          <w:p w14:paraId="0171E5C8" w14:textId="77777777" w:rsidR="00C32133" w:rsidRPr="008D31E3" w:rsidRDefault="00C32133" w:rsidP="00C32133">
            <w:pPr>
              <w:rPr>
                <w:rFonts w:cstheme="minorHAnsi"/>
                <w:b/>
                <w:bCs/>
                <w:szCs w:val="20"/>
                <w:lang w:val="fr-FR"/>
              </w:rPr>
            </w:pPr>
          </w:p>
          <w:p w14:paraId="0988EA8C" w14:textId="77777777" w:rsidR="00C32133" w:rsidRPr="008D31E3" w:rsidRDefault="00C32133" w:rsidP="00C32133">
            <w:pPr>
              <w:rPr>
                <w:rFonts w:cstheme="minorHAnsi"/>
                <w:szCs w:val="20"/>
                <w:lang w:val="fr-FR"/>
              </w:rPr>
            </w:pPr>
          </w:p>
          <w:p w14:paraId="649ABBE0" w14:textId="77777777" w:rsidR="00C32133" w:rsidRPr="008D31E3" w:rsidRDefault="00C32133" w:rsidP="00C32133">
            <w:pPr>
              <w:rPr>
                <w:rFonts w:cstheme="minorHAnsi"/>
                <w:szCs w:val="20"/>
                <w:lang w:val="fr-FR"/>
              </w:rPr>
            </w:pPr>
          </w:p>
          <w:p w14:paraId="1F265C80" w14:textId="77777777" w:rsidR="00C32133" w:rsidRPr="008D31E3" w:rsidRDefault="00C32133" w:rsidP="00C32133">
            <w:pPr>
              <w:rPr>
                <w:rFonts w:cstheme="minorHAnsi"/>
                <w:szCs w:val="20"/>
                <w:lang w:val="fr-FR"/>
              </w:rPr>
            </w:pPr>
          </w:p>
          <w:p w14:paraId="1DB76DAC" w14:textId="77777777" w:rsidR="00C32133" w:rsidRPr="008D31E3" w:rsidRDefault="00C32133" w:rsidP="00C32133">
            <w:pPr>
              <w:rPr>
                <w:rFonts w:cstheme="minorHAnsi"/>
                <w:szCs w:val="20"/>
                <w:lang w:val="fr-FR"/>
              </w:rPr>
            </w:pPr>
          </w:p>
          <w:p w14:paraId="20F72ACA" w14:textId="77777777" w:rsidR="00C32133" w:rsidRPr="008D31E3" w:rsidRDefault="00C32133" w:rsidP="00C32133">
            <w:pPr>
              <w:rPr>
                <w:rFonts w:cstheme="minorHAnsi"/>
                <w:szCs w:val="20"/>
                <w:lang w:val="fr-FR"/>
              </w:rPr>
            </w:pPr>
          </w:p>
          <w:p w14:paraId="45314FEA" w14:textId="77777777" w:rsidR="00C32133" w:rsidRPr="008D31E3" w:rsidRDefault="00C32133" w:rsidP="00C32133">
            <w:pPr>
              <w:rPr>
                <w:rFonts w:cstheme="minorHAnsi"/>
                <w:szCs w:val="20"/>
                <w:lang w:val="fr-FR"/>
              </w:rPr>
            </w:pPr>
          </w:p>
          <w:p w14:paraId="0FD39742" w14:textId="77777777" w:rsidR="00C32133" w:rsidRPr="008D31E3" w:rsidRDefault="00C32133" w:rsidP="00C32133">
            <w:pPr>
              <w:rPr>
                <w:rFonts w:cstheme="minorHAnsi"/>
                <w:szCs w:val="20"/>
                <w:lang w:val="fr-FR"/>
              </w:rPr>
            </w:pPr>
          </w:p>
          <w:p w14:paraId="435E6AE2" w14:textId="77777777" w:rsidR="00C32133" w:rsidRPr="008D31E3" w:rsidRDefault="00C32133" w:rsidP="00C32133">
            <w:pPr>
              <w:rPr>
                <w:rFonts w:cstheme="minorHAnsi"/>
                <w:szCs w:val="20"/>
                <w:lang w:val="fr-FR"/>
              </w:rPr>
            </w:pPr>
          </w:p>
          <w:p w14:paraId="18374AE1" w14:textId="77777777" w:rsidR="00C32133" w:rsidRPr="008D31E3" w:rsidRDefault="00C32133" w:rsidP="00C32133">
            <w:pPr>
              <w:rPr>
                <w:rFonts w:cstheme="minorHAnsi"/>
                <w:szCs w:val="20"/>
                <w:lang w:val="fr-FR"/>
              </w:rPr>
            </w:pPr>
          </w:p>
          <w:p w14:paraId="1C4046FF" w14:textId="77777777" w:rsidR="00C32133" w:rsidRPr="008D31E3" w:rsidRDefault="00C32133" w:rsidP="00C32133">
            <w:pPr>
              <w:rPr>
                <w:rFonts w:cstheme="minorHAnsi"/>
                <w:szCs w:val="20"/>
                <w:lang w:val="fr-FR"/>
              </w:rPr>
            </w:pPr>
          </w:p>
          <w:p w14:paraId="68F07362" w14:textId="77777777" w:rsidR="00C32133" w:rsidRPr="008D31E3" w:rsidRDefault="00C32133" w:rsidP="00C32133">
            <w:pPr>
              <w:rPr>
                <w:rFonts w:cstheme="minorHAnsi"/>
                <w:szCs w:val="20"/>
                <w:lang w:val="fr-FR"/>
              </w:rPr>
            </w:pPr>
          </w:p>
          <w:p w14:paraId="6B877321" w14:textId="77777777" w:rsidR="00C32133" w:rsidRPr="008D31E3" w:rsidRDefault="00C32133" w:rsidP="00C32133">
            <w:pPr>
              <w:rPr>
                <w:rFonts w:cstheme="minorHAnsi"/>
                <w:szCs w:val="20"/>
                <w:lang w:val="fr-FR"/>
              </w:rPr>
            </w:pPr>
          </w:p>
          <w:p w14:paraId="4658B4D8" w14:textId="77777777" w:rsidR="00C32133" w:rsidRPr="008D31E3" w:rsidRDefault="00C32133" w:rsidP="00C32133">
            <w:pPr>
              <w:rPr>
                <w:rFonts w:cstheme="minorHAnsi"/>
                <w:szCs w:val="20"/>
                <w:lang w:val="fr-FR"/>
              </w:rPr>
            </w:pPr>
          </w:p>
          <w:p w14:paraId="541EA60C" w14:textId="77777777" w:rsidR="00C32133" w:rsidRPr="008D31E3" w:rsidRDefault="00C32133" w:rsidP="00C32133">
            <w:pPr>
              <w:rPr>
                <w:rFonts w:cstheme="minorHAnsi"/>
                <w:szCs w:val="20"/>
                <w:lang w:val="fr-FR"/>
              </w:rPr>
            </w:pPr>
          </w:p>
        </w:tc>
      </w:tr>
      <w:tr w:rsidR="00097B4E" w:rsidRPr="004F7231" w14:paraId="70D16BF9" w14:textId="77777777" w:rsidTr="0097658D">
        <w:trPr>
          <w:trHeight w:val="20"/>
          <w:jc w:val="center"/>
          <w:trPrChange w:id="101" w:author="ZAIDOU Mouhammad" w:date="2024-10-26T15:37:00Z">
            <w:trPr>
              <w:gridAfter w:val="0"/>
              <w:wAfter w:w="4" w:type="pct"/>
              <w:trHeight w:val="20"/>
              <w:jc w:val="center"/>
            </w:trPr>
          </w:trPrChange>
        </w:trPr>
        <w:tc>
          <w:tcPr>
            <w:tcW w:w="507" w:type="pct"/>
            <w:tcPrChange w:id="102" w:author="ZAIDOU Mouhammad" w:date="2024-10-26T15:37:00Z">
              <w:tcPr>
                <w:tcW w:w="542" w:type="pct"/>
                <w:gridSpan w:val="3"/>
              </w:tcPr>
            </w:tcPrChange>
          </w:tcPr>
          <w:p w14:paraId="24F65FB0" w14:textId="77777777" w:rsidR="00C32133" w:rsidRPr="008D31E3" w:rsidRDefault="00C32133" w:rsidP="0097658D">
            <w:pPr>
              <w:pStyle w:val="ListParagraph1"/>
              <w:numPr>
                <w:ilvl w:val="0"/>
                <w:numId w:val="41"/>
              </w:numPr>
              <w:spacing w:after="0" w:line="240" w:lineRule="auto"/>
              <w:jc w:val="both"/>
              <w:rPr>
                <w:rFonts w:cstheme="minorHAnsi"/>
                <w:szCs w:val="20"/>
                <w:lang w:val="fr-FR"/>
              </w:rPr>
              <w:pPrChange w:id="103" w:author="ZAIDOU Mouhammad" w:date="2024-10-26T15:38:00Z">
                <w:pPr>
                  <w:pStyle w:val="ListParagraph1"/>
                  <w:numPr>
                    <w:numId w:val="2"/>
                  </w:numPr>
                  <w:spacing w:after="0" w:line="240" w:lineRule="auto"/>
                  <w:ind w:hanging="360"/>
                  <w:jc w:val="center"/>
                </w:pPr>
              </w:pPrChange>
            </w:pPr>
          </w:p>
        </w:tc>
        <w:tc>
          <w:tcPr>
            <w:tcW w:w="1900" w:type="pct"/>
            <w:tcPrChange w:id="104" w:author="ZAIDOU Mouhammad" w:date="2024-10-26T15:37:00Z">
              <w:tcPr>
                <w:tcW w:w="1936" w:type="pct"/>
                <w:gridSpan w:val="4"/>
              </w:tcPr>
            </w:tcPrChange>
          </w:tcPr>
          <w:p w14:paraId="1AC1BB81" w14:textId="3C82ECC7"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Table d</w:t>
            </w:r>
            <w:r>
              <w:rPr>
                <w:rFonts w:cstheme="minorHAnsi"/>
                <w:szCs w:val="20"/>
                <w:lang w:val="fr-FR"/>
              </w:rPr>
              <w:t>’accouchement</w:t>
            </w:r>
            <w:r w:rsidRPr="008D31E3">
              <w:rPr>
                <w:rFonts w:cstheme="minorHAnsi"/>
                <w:szCs w:val="20"/>
                <w:lang w:val="fr-FR"/>
              </w:rPr>
              <w:t xml:space="preserve">                            </w:t>
            </w:r>
          </w:p>
        </w:tc>
        <w:tc>
          <w:tcPr>
            <w:tcW w:w="824" w:type="pct"/>
            <w:tcPrChange w:id="105" w:author="ZAIDOU Mouhammad" w:date="2024-10-26T15:37:00Z">
              <w:tcPr>
                <w:tcW w:w="666" w:type="pct"/>
                <w:gridSpan w:val="2"/>
              </w:tcPr>
            </w:tcPrChange>
          </w:tcPr>
          <w:p w14:paraId="1543122B"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auto"/>
            <w:tcPrChange w:id="106" w:author="ZAIDOU Mouhammad" w:date="2024-10-26T15:37:00Z">
              <w:tcPr>
                <w:tcW w:w="635" w:type="pct"/>
                <w:gridSpan w:val="3"/>
                <w:shd w:val="clear" w:color="auto" w:fill="auto"/>
              </w:tcPr>
            </w:tcPrChange>
          </w:tcPr>
          <w:p w14:paraId="491CA7FA" w14:textId="14F4BBFF"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107" w:author="ZAIDOU Mouhammad" w:date="2024-10-26T15:37:00Z">
              <w:tcPr>
                <w:tcW w:w="846" w:type="pct"/>
                <w:gridSpan w:val="2"/>
              </w:tcPr>
            </w:tcPrChange>
          </w:tcPr>
          <w:p w14:paraId="6B65100A"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108" w:author="ZAIDOU Mouhammad" w:date="2024-10-26T15:37:00Z">
              <w:tcPr>
                <w:tcW w:w="371" w:type="pct"/>
                <w:gridSpan w:val="3"/>
                <w:vMerge/>
              </w:tcPr>
            </w:tcPrChange>
          </w:tcPr>
          <w:p w14:paraId="1F2530E4"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0AEA4F93" w14:textId="77777777" w:rsidTr="0097658D">
        <w:trPr>
          <w:trHeight w:val="20"/>
          <w:jc w:val="center"/>
          <w:trPrChange w:id="109" w:author="ZAIDOU Mouhammad" w:date="2024-10-26T15:37:00Z">
            <w:trPr>
              <w:gridAfter w:val="0"/>
              <w:wAfter w:w="4" w:type="pct"/>
              <w:trHeight w:val="20"/>
              <w:jc w:val="center"/>
            </w:trPr>
          </w:trPrChange>
        </w:trPr>
        <w:tc>
          <w:tcPr>
            <w:tcW w:w="507" w:type="pct"/>
            <w:tcPrChange w:id="110" w:author="ZAIDOU Mouhammad" w:date="2024-10-26T15:37:00Z">
              <w:tcPr>
                <w:tcW w:w="542" w:type="pct"/>
                <w:gridSpan w:val="3"/>
              </w:tcPr>
            </w:tcPrChange>
          </w:tcPr>
          <w:p w14:paraId="2D2824CC" w14:textId="77777777" w:rsidR="00C32133" w:rsidRPr="008D31E3" w:rsidRDefault="00C32133" w:rsidP="0097658D">
            <w:pPr>
              <w:pStyle w:val="ListParagraph1"/>
              <w:numPr>
                <w:ilvl w:val="0"/>
                <w:numId w:val="41"/>
              </w:numPr>
              <w:spacing w:after="0" w:line="240" w:lineRule="auto"/>
              <w:jc w:val="both"/>
              <w:rPr>
                <w:rFonts w:cstheme="minorHAnsi"/>
                <w:szCs w:val="20"/>
                <w:lang w:val="fr-FR"/>
              </w:rPr>
              <w:pPrChange w:id="111" w:author="ZAIDOU Mouhammad" w:date="2024-10-26T15:38:00Z">
                <w:pPr>
                  <w:pStyle w:val="ListParagraph1"/>
                  <w:numPr>
                    <w:numId w:val="2"/>
                  </w:numPr>
                  <w:spacing w:after="0" w:line="240" w:lineRule="auto"/>
                  <w:ind w:hanging="360"/>
                  <w:jc w:val="center"/>
                </w:pPr>
              </w:pPrChange>
            </w:pPr>
          </w:p>
        </w:tc>
        <w:tc>
          <w:tcPr>
            <w:tcW w:w="1900" w:type="pct"/>
            <w:tcPrChange w:id="112" w:author="ZAIDOU Mouhammad" w:date="2024-10-26T15:37:00Z">
              <w:tcPr>
                <w:tcW w:w="1936" w:type="pct"/>
                <w:gridSpan w:val="4"/>
              </w:tcPr>
            </w:tcPrChange>
          </w:tcPr>
          <w:p w14:paraId="78186AF7" w14:textId="21A415E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Lampe/éclairage réglable                              </w:t>
            </w:r>
          </w:p>
        </w:tc>
        <w:tc>
          <w:tcPr>
            <w:tcW w:w="824" w:type="pct"/>
            <w:tcPrChange w:id="113" w:author="ZAIDOU Mouhammad" w:date="2024-10-26T15:37:00Z">
              <w:tcPr>
                <w:tcW w:w="666" w:type="pct"/>
                <w:gridSpan w:val="2"/>
              </w:tcPr>
            </w:tcPrChange>
          </w:tcPr>
          <w:p w14:paraId="5BCC8329"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114" w:author="ZAIDOU Mouhammad" w:date="2024-10-26T15:37:00Z">
              <w:tcPr>
                <w:tcW w:w="635" w:type="pct"/>
                <w:gridSpan w:val="3"/>
              </w:tcPr>
            </w:tcPrChange>
          </w:tcPr>
          <w:p w14:paraId="4FD0986E"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115" w:author="ZAIDOU Mouhammad" w:date="2024-10-26T15:37:00Z">
              <w:tcPr>
                <w:tcW w:w="846" w:type="pct"/>
                <w:gridSpan w:val="2"/>
              </w:tcPr>
            </w:tcPrChange>
          </w:tcPr>
          <w:p w14:paraId="10749A51"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116" w:author="ZAIDOU Mouhammad" w:date="2024-10-26T15:37:00Z">
              <w:tcPr>
                <w:tcW w:w="371" w:type="pct"/>
                <w:gridSpan w:val="3"/>
                <w:vMerge/>
              </w:tcPr>
            </w:tcPrChange>
          </w:tcPr>
          <w:p w14:paraId="6450CD8C"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662AAD2A" w14:textId="77777777" w:rsidTr="0097658D">
        <w:trPr>
          <w:trHeight w:val="20"/>
          <w:jc w:val="center"/>
          <w:trPrChange w:id="117" w:author="ZAIDOU Mouhammad" w:date="2024-10-26T15:37:00Z">
            <w:trPr>
              <w:gridAfter w:val="0"/>
              <w:wAfter w:w="4" w:type="pct"/>
              <w:trHeight w:val="20"/>
              <w:jc w:val="center"/>
            </w:trPr>
          </w:trPrChange>
        </w:trPr>
        <w:tc>
          <w:tcPr>
            <w:tcW w:w="507" w:type="pct"/>
            <w:tcPrChange w:id="118" w:author="ZAIDOU Mouhammad" w:date="2024-10-26T15:37:00Z">
              <w:tcPr>
                <w:tcW w:w="542" w:type="pct"/>
                <w:gridSpan w:val="3"/>
              </w:tcPr>
            </w:tcPrChange>
          </w:tcPr>
          <w:p w14:paraId="59FB7A77" w14:textId="77777777" w:rsidR="00C32133" w:rsidRPr="008D31E3" w:rsidRDefault="00C32133" w:rsidP="0097658D">
            <w:pPr>
              <w:pStyle w:val="ListParagraph1"/>
              <w:numPr>
                <w:ilvl w:val="0"/>
                <w:numId w:val="41"/>
              </w:numPr>
              <w:spacing w:after="0" w:line="240" w:lineRule="auto"/>
              <w:jc w:val="both"/>
              <w:rPr>
                <w:rFonts w:cstheme="minorHAnsi"/>
                <w:szCs w:val="20"/>
                <w:lang w:val="fr-FR"/>
              </w:rPr>
              <w:pPrChange w:id="119" w:author="ZAIDOU Mouhammad" w:date="2024-10-26T15:38:00Z">
                <w:pPr>
                  <w:pStyle w:val="ListParagraph1"/>
                  <w:numPr>
                    <w:numId w:val="2"/>
                  </w:numPr>
                  <w:spacing w:after="0" w:line="240" w:lineRule="auto"/>
                  <w:ind w:hanging="360"/>
                  <w:jc w:val="center"/>
                </w:pPr>
              </w:pPrChange>
            </w:pPr>
          </w:p>
        </w:tc>
        <w:tc>
          <w:tcPr>
            <w:tcW w:w="1900" w:type="pct"/>
            <w:tcPrChange w:id="120" w:author="ZAIDOU Mouhammad" w:date="2024-10-26T15:37:00Z">
              <w:tcPr>
                <w:tcW w:w="1936" w:type="pct"/>
                <w:gridSpan w:val="4"/>
              </w:tcPr>
            </w:tcPrChange>
          </w:tcPr>
          <w:p w14:paraId="1F960CB0" w14:textId="4497A066"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Bouteille d'oxygène avec régulateur et masque                  </w:t>
            </w:r>
          </w:p>
        </w:tc>
        <w:tc>
          <w:tcPr>
            <w:tcW w:w="824" w:type="pct"/>
            <w:tcPrChange w:id="121" w:author="ZAIDOU Mouhammad" w:date="2024-10-26T15:37:00Z">
              <w:tcPr>
                <w:tcW w:w="666" w:type="pct"/>
                <w:gridSpan w:val="2"/>
              </w:tcPr>
            </w:tcPrChange>
          </w:tcPr>
          <w:p w14:paraId="5A716D2A"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122" w:author="ZAIDOU Mouhammad" w:date="2024-10-26T15:37:00Z">
              <w:tcPr>
                <w:tcW w:w="635" w:type="pct"/>
                <w:gridSpan w:val="3"/>
              </w:tcPr>
            </w:tcPrChange>
          </w:tcPr>
          <w:p w14:paraId="4C75CB0F"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123" w:author="ZAIDOU Mouhammad" w:date="2024-10-26T15:37:00Z">
              <w:tcPr>
                <w:tcW w:w="846" w:type="pct"/>
                <w:gridSpan w:val="2"/>
              </w:tcPr>
            </w:tcPrChange>
          </w:tcPr>
          <w:p w14:paraId="5DFBE061"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124" w:author="ZAIDOU Mouhammad" w:date="2024-10-26T15:37:00Z">
              <w:tcPr>
                <w:tcW w:w="371" w:type="pct"/>
                <w:gridSpan w:val="3"/>
                <w:vMerge/>
              </w:tcPr>
            </w:tcPrChange>
          </w:tcPr>
          <w:p w14:paraId="22DBD297"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012EF7B8" w14:textId="77777777" w:rsidTr="0097658D">
        <w:trPr>
          <w:trHeight w:val="20"/>
          <w:jc w:val="center"/>
          <w:trPrChange w:id="125" w:author="ZAIDOU Mouhammad" w:date="2024-10-26T15:37:00Z">
            <w:trPr>
              <w:gridAfter w:val="0"/>
              <w:wAfter w:w="4" w:type="pct"/>
              <w:trHeight w:val="20"/>
              <w:jc w:val="center"/>
            </w:trPr>
          </w:trPrChange>
        </w:trPr>
        <w:tc>
          <w:tcPr>
            <w:tcW w:w="507" w:type="pct"/>
            <w:tcPrChange w:id="126" w:author="ZAIDOU Mouhammad" w:date="2024-10-26T15:37:00Z">
              <w:tcPr>
                <w:tcW w:w="542" w:type="pct"/>
                <w:gridSpan w:val="3"/>
              </w:tcPr>
            </w:tcPrChange>
          </w:tcPr>
          <w:p w14:paraId="52D9ABCC" w14:textId="77777777" w:rsidR="00C32133" w:rsidRPr="008D31E3" w:rsidRDefault="00C32133" w:rsidP="0097658D">
            <w:pPr>
              <w:pStyle w:val="ListParagraph1"/>
              <w:numPr>
                <w:ilvl w:val="0"/>
                <w:numId w:val="41"/>
              </w:numPr>
              <w:spacing w:after="0" w:line="240" w:lineRule="auto"/>
              <w:jc w:val="both"/>
              <w:rPr>
                <w:rFonts w:cstheme="minorHAnsi"/>
                <w:szCs w:val="20"/>
                <w:lang w:val="fr-FR"/>
              </w:rPr>
              <w:pPrChange w:id="127" w:author="ZAIDOU Mouhammad" w:date="2024-10-26T15:38:00Z">
                <w:pPr>
                  <w:pStyle w:val="ListParagraph1"/>
                  <w:numPr>
                    <w:numId w:val="2"/>
                  </w:numPr>
                  <w:spacing w:after="0" w:line="240" w:lineRule="auto"/>
                  <w:ind w:hanging="360"/>
                  <w:jc w:val="center"/>
                </w:pPr>
              </w:pPrChange>
            </w:pPr>
          </w:p>
        </w:tc>
        <w:tc>
          <w:tcPr>
            <w:tcW w:w="1900" w:type="pct"/>
            <w:tcPrChange w:id="128" w:author="ZAIDOU Mouhammad" w:date="2024-10-26T15:37:00Z">
              <w:tcPr>
                <w:tcW w:w="1936" w:type="pct"/>
                <w:gridSpan w:val="4"/>
              </w:tcPr>
            </w:tcPrChange>
          </w:tcPr>
          <w:p w14:paraId="03A08C14" w14:textId="3579D8C1"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Aspirateur électrique intra-utérin</w:t>
            </w:r>
          </w:p>
        </w:tc>
        <w:tc>
          <w:tcPr>
            <w:tcW w:w="824" w:type="pct"/>
            <w:tcPrChange w:id="129" w:author="ZAIDOU Mouhammad" w:date="2024-10-26T15:37:00Z">
              <w:tcPr>
                <w:tcW w:w="666" w:type="pct"/>
                <w:gridSpan w:val="2"/>
              </w:tcPr>
            </w:tcPrChange>
          </w:tcPr>
          <w:p w14:paraId="412A7C02"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130" w:author="ZAIDOU Mouhammad" w:date="2024-10-26T15:37:00Z">
              <w:tcPr>
                <w:tcW w:w="635" w:type="pct"/>
                <w:gridSpan w:val="3"/>
              </w:tcPr>
            </w:tcPrChange>
          </w:tcPr>
          <w:p w14:paraId="15E44108"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131" w:author="ZAIDOU Mouhammad" w:date="2024-10-26T15:37:00Z">
              <w:tcPr>
                <w:tcW w:w="846" w:type="pct"/>
                <w:gridSpan w:val="2"/>
              </w:tcPr>
            </w:tcPrChange>
          </w:tcPr>
          <w:p w14:paraId="709F7D63"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132" w:author="ZAIDOU Mouhammad" w:date="2024-10-26T15:37:00Z">
              <w:tcPr>
                <w:tcW w:w="371" w:type="pct"/>
                <w:gridSpan w:val="3"/>
                <w:vMerge/>
              </w:tcPr>
            </w:tcPrChange>
          </w:tcPr>
          <w:p w14:paraId="319A229F"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0ABC3C7D" w14:textId="77777777" w:rsidTr="0097658D">
        <w:trPr>
          <w:trHeight w:val="20"/>
          <w:jc w:val="center"/>
          <w:trPrChange w:id="133" w:author="ZAIDOU Mouhammad" w:date="2024-10-26T15:37:00Z">
            <w:trPr>
              <w:gridAfter w:val="0"/>
              <w:wAfter w:w="4" w:type="pct"/>
              <w:trHeight w:val="20"/>
              <w:jc w:val="center"/>
            </w:trPr>
          </w:trPrChange>
        </w:trPr>
        <w:tc>
          <w:tcPr>
            <w:tcW w:w="507" w:type="pct"/>
            <w:tcPrChange w:id="134" w:author="ZAIDOU Mouhammad" w:date="2024-10-26T15:37:00Z">
              <w:tcPr>
                <w:tcW w:w="542" w:type="pct"/>
                <w:gridSpan w:val="3"/>
              </w:tcPr>
            </w:tcPrChange>
          </w:tcPr>
          <w:p w14:paraId="01E20C0A" w14:textId="77777777" w:rsidR="00C32133" w:rsidRPr="008D31E3" w:rsidRDefault="00C32133" w:rsidP="0097658D">
            <w:pPr>
              <w:pStyle w:val="ListParagraph1"/>
              <w:numPr>
                <w:ilvl w:val="0"/>
                <w:numId w:val="41"/>
              </w:numPr>
              <w:spacing w:after="0" w:line="240" w:lineRule="auto"/>
              <w:jc w:val="both"/>
              <w:rPr>
                <w:rFonts w:cstheme="minorHAnsi"/>
                <w:szCs w:val="20"/>
                <w:lang w:val="fr-FR"/>
              </w:rPr>
              <w:pPrChange w:id="135" w:author="ZAIDOU Mouhammad" w:date="2024-10-26T15:38:00Z">
                <w:pPr>
                  <w:pStyle w:val="ListParagraph1"/>
                  <w:numPr>
                    <w:numId w:val="2"/>
                  </w:numPr>
                  <w:spacing w:after="0" w:line="240" w:lineRule="auto"/>
                  <w:ind w:hanging="360"/>
                  <w:jc w:val="center"/>
                </w:pPr>
              </w:pPrChange>
            </w:pPr>
          </w:p>
        </w:tc>
        <w:tc>
          <w:tcPr>
            <w:tcW w:w="1900" w:type="pct"/>
            <w:tcPrChange w:id="136" w:author="ZAIDOU Mouhammad" w:date="2024-10-26T15:37:00Z">
              <w:tcPr>
                <w:tcW w:w="1936" w:type="pct"/>
                <w:gridSpan w:val="4"/>
              </w:tcPr>
            </w:tcPrChange>
          </w:tcPr>
          <w:p w14:paraId="57F485F8" w14:textId="0AFD25C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Ampoule d'aspiration                               </w:t>
            </w:r>
          </w:p>
        </w:tc>
        <w:tc>
          <w:tcPr>
            <w:tcW w:w="824" w:type="pct"/>
            <w:tcPrChange w:id="137" w:author="ZAIDOU Mouhammad" w:date="2024-10-26T15:37:00Z">
              <w:tcPr>
                <w:tcW w:w="666" w:type="pct"/>
                <w:gridSpan w:val="2"/>
              </w:tcPr>
            </w:tcPrChange>
          </w:tcPr>
          <w:p w14:paraId="5AC4521F"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138" w:author="ZAIDOU Mouhammad" w:date="2024-10-26T15:37:00Z">
              <w:tcPr>
                <w:tcW w:w="635" w:type="pct"/>
                <w:gridSpan w:val="3"/>
              </w:tcPr>
            </w:tcPrChange>
          </w:tcPr>
          <w:p w14:paraId="388F4462"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139" w:author="ZAIDOU Mouhammad" w:date="2024-10-26T15:37:00Z">
              <w:tcPr>
                <w:tcW w:w="846" w:type="pct"/>
                <w:gridSpan w:val="2"/>
              </w:tcPr>
            </w:tcPrChange>
          </w:tcPr>
          <w:p w14:paraId="6B3F2443"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140" w:author="ZAIDOU Mouhammad" w:date="2024-10-26T15:37:00Z">
              <w:tcPr>
                <w:tcW w:w="371" w:type="pct"/>
                <w:gridSpan w:val="3"/>
                <w:vMerge/>
              </w:tcPr>
            </w:tcPrChange>
          </w:tcPr>
          <w:p w14:paraId="705F152C"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649BA9C8" w14:textId="77777777" w:rsidTr="0097658D">
        <w:trPr>
          <w:trHeight w:val="20"/>
          <w:jc w:val="center"/>
          <w:trPrChange w:id="141" w:author="ZAIDOU Mouhammad" w:date="2024-10-26T15:37:00Z">
            <w:trPr>
              <w:gridAfter w:val="0"/>
              <w:wAfter w:w="4" w:type="pct"/>
              <w:trHeight w:val="20"/>
              <w:jc w:val="center"/>
            </w:trPr>
          </w:trPrChange>
        </w:trPr>
        <w:tc>
          <w:tcPr>
            <w:tcW w:w="507" w:type="pct"/>
            <w:tcPrChange w:id="142" w:author="ZAIDOU Mouhammad" w:date="2024-10-26T15:37:00Z">
              <w:tcPr>
                <w:tcW w:w="542" w:type="pct"/>
                <w:gridSpan w:val="3"/>
              </w:tcPr>
            </w:tcPrChange>
          </w:tcPr>
          <w:p w14:paraId="7269327E" w14:textId="77777777" w:rsidR="00C32133" w:rsidRPr="008D31E3" w:rsidRDefault="00C32133" w:rsidP="0097658D">
            <w:pPr>
              <w:pStyle w:val="ListParagraph1"/>
              <w:numPr>
                <w:ilvl w:val="0"/>
                <w:numId w:val="41"/>
              </w:numPr>
              <w:spacing w:after="0" w:line="240" w:lineRule="auto"/>
              <w:jc w:val="both"/>
              <w:rPr>
                <w:rFonts w:cstheme="minorHAnsi"/>
                <w:szCs w:val="20"/>
                <w:lang w:val="fr-FR"/>
              </w:rPr>
              <w:pPrChange w:id="143" w:author="ZAIDOU Mouhammad" w:date="2024-10-26T15:38:00Z">
                <w:pPr>
                  <w:pStyle w:val="ListParagraph1"/>
                  <w:numPr>
                    <w:numId w:val="2"/>
                  </w:numPr>
                  <w:spacing w:after="0" w:line="240" w:lineRule="auto"/>
                  <w:ind w:hanging="360"/>
                  <w:jc w:val="center"/>
                </w:pPr>
              </w:pPrChange>
            </w:pPr>
          </w:p>
        </w:tc>
        <w:tc>
          <w:tcPr>
            <w:tcW w:w="1900" w:type="pct"/>
            <w:tcPrChange w:id="144" w:author="ZAIDOU Mouhammad" w:date="2024-10-26T15:37:00Z">
              <w:tcPr>
                <w:tcW w:w="1936" w:type="pct"/>
                <w:gridSpan w:val="4"/>
              </w:tcPr>
            </w:tcPrChange>
          </w:tcPr>
          <w:p w14:paraId="48C2F69F" w14:textId="48936E9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ins w:id="145" w:author="ZAIDOU Mouhammad" w:date="2024-10-19T19:56:00Z">
              <w:r w:rsidR="004D3A9F">
                <w:rPr>
                  <w:rFonts w:cstheme="minorHAnsi"/>
                  <w:szCs w:val="20"/>
                  <w:lang w:val="fr-FR"/>
                </w:rPr>
                <w:t>(Antispasmodique)</w:t>
              </w:r>
            </w:ins>
            <w:del w:id="146" w:author="ZAIDOU Mouhammad" w:date="2024-10-19T19:56:00Z">
              <w:r w:rsidRPr="008D31E3" w:rsidDel="004D3A9F">
                <w:rPr>
                  <w:rFonts w:cstheme="minorHAnsi"/>
                  <w:szCs w:val="20"/>
                  <w:lang w:val="fr-FR"/>
                </w:rPr>
                <w:delText xml:space="preserve">   </w:delText>
              </w:r>
            </w:del>
            <w:r w:rsidRPr="008D31E3">
              <w:rPr>
                <w:rFonts w:cstheme="minorHAnsi"/>
                <w:szCs w:val="20"/>
                <w:lang w:val="fr-FR"/>
              </w:rPr>
              <w:t xml:space="preserve">          </w:t>
            </w:r>
          </w:p>
        </w:tc>
        <w:tc>
          <w:tcPr>
            <w:tcW w:w="824" w:type="pct"/>
            <w:tcPrChange w:id="147" w:author="ZAIDOU Mouhammad" w:date="2024-10-26T15:37:00Z">
              <w:tcPr>
                <w:tcW w:w="666" w:type="pct"/>
                <w:gridSpan w:val="2"/>
              </w:tcPr>
            </w:tcPrChange>
          </w:tcPr>
          <w:p w14:paraId="7A7C0C7F"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148" w:author="ZAIDOU Mouhammad" w:date="2024-10-26T15:37:00Z">
              <w:tcPr>
                <w:tcW w:w="635" w:type="pct"/>
                <w:gridSpan w:val="3"/>
              </w:tcPr>
            </w:tcPrChange>
          </w:tcPr>
          <w:p w14:paraId="03F86312"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149" w:author="ZAIDOU Mouhammad" w:date="2024-10-26T15:37:00Z">
              <w:tcPr>
                <w:tcW w:w="846" w:type="pct"/>
                <w:gridSpan w:val="2"/>
              </w:tcPr>
            </w:tcPrChange>
          </w:tcPr>
          <w:p w14:paraId="6AFD51A0"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150" w:author="ZAIDOU Mouhammad" w:date="2024-10-26T15:37:00Z">
              <w:tcPr>
                <w:tcW w:w="371" w:type="pct"/>
                <w:gridSpan w:val="3"/>
                <w:vMerge/>
              </w:tcPr>
            </w:tcPrChange>
          </w:tcPr>
          <w:p w14:paraId="133147C9" w14:textId="77777777" w:rsidR="00C32133" w:rsidRPr="008D31E3" w:rsidRDefault="00C32133" w:rsidP="00C32133">
            <w:pPr>
              <w:pStyle w:val="ListParagraph1"/>
              <w:rPr>
                <w:rFonts w:eastAsia="Times New Roman" w:cstheme="minorHAnsi"/>
                <w:color w:val="000000"/>
                <w:szCs w:val="20"/>
                <w:lang w:val="fr-FR" w:bidi="hi-IN"/>
              </w:rPr>
            </w:pPr>
          </w:p>
        </w:tc>
      </w:tr>
      <w:tr w:rsidR="004D3A9F" w:rsidRPr="004F7231" w14:paraId="7C3B1F9D" w14:textId="77777777" w:rsidTr="0097658D">
        <w:trPr>
          <w:trHeight w:val="20"/>
          <w:jc w:val="center"/>
          <w:ins w:id="151" w:author="ZAIDOU Mouhammad" w:date="2024-10-19T19:56:00Z"/>
          <w:trPrChange w:id="152" w:author="ZAIDOU Mouhammad" w:date="2024-10-26T15:37:00Z">
            <w:trPr>
              <w:gridAfter w:val="0"/>
              <w:wAfter w:w="4" w:type="pct"/>
              <w:trHeight w:val="20"/>
              <w:jc w:val="center"/>
            </w:trPr>
          </w:trPrChange>
        </w:trPr>
        <w:tc>
          <w:tcPr>
            <w:tcW w:w="507" w:type="pct"/>
            <w:tcPrChange w:id="153" w:author="ZAIDOU Mouhammad" w:date="2024-10-26T15:37:00Z">
              <w:tcPr>
                <w:tcW w:w="542" w:type="pct"/>
                <w:gridSpan w:val="3"/>
              </w:tcPr>
            </w:tcPrChange>
          </w:tcPr>
          <w:p w14:paraId="7EA53089" w14:textId="77777777" w:rsidR="004D3A9F" w:rsidRPr="008D31E3" w:rsidRDefault="004D3A9F" w:rsidP="0097658D">
            <w:pPr>
              <w:pStyle w:val="ListParagraph1"/>
              <w:numPr>
                <w:ilvl w:val="0"/>
                <w:numId w:val="41"/>
              </w:numPr>
              <w:spacing w:after="0" w:line="240" w:lineRule="auto"/>
              <w:jc w:val="both"/>
              <w:rPr>
                <w:ins w:id="154" w:author="ZAIDOU Mouhammad" w:date="2024-10-19T19:56:00Z"/>
                <w:rFonts w:cstheme="minorHAnsi"/>
                <w:szCs w:val="20"/>
                <w:lang w:val="fr-FR"/>
              </w:rPr>
              <w:pPrChange w:id="155" w:author="ZAIDOU Mouhammad" w:date="2024-10-26T15:38:00Z">
                <w:pPr>
                  <w:pStyle w:val="ListParagraph1"/>
                  <w:numPr>
                    <w:numId w:val="2"/>
                  </w:numPr>
                  <w:spacing w:after="0" w:line="240" w:lineRule="auto"/>
                  <w:ind w:hanging="360"/>
                  <w:jc w:val="center"/>
                </w:pPr>
              </w:pPrChange>
            </w:pPr>
          </w:p>
        </w:tc>
        <w:tc>
          <w:tcPr>
            <w:tcW w:w="1900" w:type="pct"/>
            <w:tcPrChange w:id="156" w:author="ZAIDOU Mouhammad" w:date="2024-10-26T15:37:00Z">
              <w:tcPr>
                <w:tcW w:w="1936" w:type="pct"/>
                <w:gridSpan w:val="4"/>
              </w:tcPr>
            </w:tcPrChange>
          </w:tcPr>
          <w:p w14:paraId="2243F7E6" w14:textId="7AB75A4B" w:rsidR="004D3A9F" w:rsidRPr="008D31E3" w:rsidRDefault="004D3A9F" w:rsidP="004D3A9F">
            <w:pPr>
              <w:pStyle w:val="ListParagraph1"/>
              <w:spacing w:after="0" w:line="240" w:lineRule="auto"/>
              <w:ind w:left="0"/>
              <w:rPr>
                <w:ins w:id="157" w:author="ZAIDOU Mouhammad" w:date="2024-10-19T19:56:00Z"/>
                <w:rFonts w:cstheme="minorHAnsi"/>
                <w:szCs w:val="20"/>
                <w:lang w:val="fr-FR"/>
              </w:rPr>
            </w:pPr>
            <w:ins w:id="158" w:author="ZAIDOU Mouhammad" w:date="2024-10-19T19:56:00Z">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824" w:type="pct"/>
            <w:tcPrChange w:id="159" w:author="ZAIDOU Mouhammad" w:date="2024-10-26T15:37:00Z">
              <w:tcPr>
                <w:tcW w:w="666" w:type="pct"/>
                <w:gridSpan w:val="2"/>
              </w:tcPr>
            </w:tcPrChange>
          </w:tcPr>
          <w:p w14:paraId="2489FD43" w14:textId="44FB5308" w:rsidR="004D3A9F" w:rsidRPr="008D31E3" w:rsidRDefault="004D3A9F" w:rsidP="004D3A9F">
            <w:pPr>
              <w:pStyle w:val="ListParagraph1"/>
              <w:ind w:left="0"/>
              <w:jc w:val="center"/>
              <w:rPr>
                <w:ins w:id="160" w:author="ZAIDOU Mouhammad" w:date="2024-10-19T19:56:00Z"/>
                <w:rFonts w:eastAsia="Times New Roman" w:cstheme="minorHAnsi"/>
                <w:color w:val="000000"/>
                <w:szCs w:val="20"/>
                <w:lang w:val="fr-FR" w:bidi="hi-IN"/>
              </w:rPr>
            </w:pPr>
            <w:ins w:id="161" w:author="ZAIDOU Mouhammad" w:date="2024-10-19T19:59:00Z">
              <w:r w:rsidRPr="008D31E3">
                <w:rPr>
                  <w:rFonts w:eastAsia="Times New Roman" w:cstheme="minorHAnsi"/>
                  <w:color w:val="000000"/>
                  <w:szCs w:val="20"/>
                  <w:lang w:val="fr-FR" w:bidi="hi-IN"/>
                </w:rPr>
                <w:t>1</w:t>
              </w:r>
            </w:ins>
          </w:p>
        </w:tc>
        <w:tc>
          <w:tcPr>
            <w:tcW w:w="589" w:type="pct"/>
            <w:tcPrChange w:id="162" w:author="ZAIDOU Mouhammad" w:date="2024-10-26T15:37:00Z">
              <w:tcPr>
                <w:tcW w:w="635" w:type="pct"/>
                <w:gridSpan w:val="3"/>
              </w:tcPr>
            </w:tcPrChange>
          </w:tcPr>
          <w:p w14:paraId="5CC5AA7C" w14:textId="78AD23C8" w:rsidR="004D3A9F" w:rsidRPr="008D31E3" w:rsidRDefault="004D3A9F" w:rsidP="004D3A9F">
            <w:pPr>
              <w:pStyle w:val="ListParagraph1"/>
              <w:ind w:left="0"/>
              <w:jc w:val="center"/>
              <w:rPr>
                <w:ins w:id="163" w:author="ZAIDOU Mouhammad" w:date="2024-10-19T19:56:00Z"/>
                <w:rFonts w:eastAsia="Times New Roman" w:cstheme="minorHAnsi"/>
                <w:color w:val="000000"/>
                <w:szCs w:val="20"/>
                <w:lang w:val="fr-FR" w:bidi="hi-IN"/>
              </w:rPr>
            </w:pPr>
            <w:ins w:id="164" w:author="ZAIDOU Mouhammad" w:date="2024-10-19T19:59:00Z">
              <w:r w:rsidRPr="008D31E3">
                <w:rPr>
                  <w:rFonts w:eastAsia="Times New Roman" w:cstheme="minorHAnsi"/>
                  <w:color w:val="000000"/>
                  <w:szCs w:val="20"/>
                  <w:lang w:val="fr-FR" w:bidi="hi-IN"/>
                </w:rPr>
                <w:t>2</w:t>
              </w:r>
            </w:ins>
          </w:p>
        </w:tc>
        <w:tc>
          <w:tcPr>
            <w:tcW w:w="811" w:type="pct"/>
            <w:tcPrChange w:id="165" w:author="ZAIDOU Mouhammad" w:date="2024-10-26T15:37:00Z">
              <w:tcPr>
                <w:tcW w:w="846" w:type="pct"/>
                <w:gridSpan w:val="2"/>
              </w:tcPr>
            </w:tcPrChange>
          </w:tcPr>
          <w:p w14:paraId="262A4B43" w14:textId="2542B39B" w:rsidR="004D3A9F" w:rsidRPr="008D31E3" w:rsidRDefault="004D3A9F" w:rsidP="004D3A9F">
            <w:pPr>
              <w:pStyle w:val="ListParagraph1"/>
              <w:ind w:left="0"/>
              <w:jc w:val="center"/>
              <w:rPr>
                <w:ins w:id="166" w:author="ZAIDOU Mouhammad" w:date="2024-10-19T19:56:00Z"/>
                <w:rFonts w:eastAsia="Times New Roman" w:cstheme="minorHAnsi"/>
                <w:color w:val="000000"/>
                <w:szCs w:val="20"/>
                <w:lang w:val="fr-FR" w:bidi="hi-IN"/>
              </w:rPr>
            </w:pPr>
            <w:ins w:id="167" w:author="ZAIDOU Mouhammad" w:date="2024-10-19T19:59:00Z">
              <w:r w:rsidRPr="008D31E3">
                <w:rPr>
                  <w:rFonts w:eastAsia="Times New Roman" w:cstheme="minorHAnsi"/>
                  <w:color w:val="000000"/>
                  <w:szCs w:val="20"/>
                  <w:lang w:val="fr-FR" w:bidi="hi-IN"/>
                </w:rPr>
                <w:t>3</w:t>
              </w:r>
            </w:ins>
          </w:p>
        </w:tc>
        <w:tc>
          <w:tcPr>
            <w:tcW w:w="370" w:type="pct"/>
            <w:vMerge/>
            <w:tcPrChange w:id="168" w:author="ZAIDOU Mouhammad" w:date="2024-10-26T15:37:00Z">
              <w:tcPr>
                <w:tcW w:w="371" w:type="pct"/>
                <w:gridSpan w:val="3"/>
                <w:vMerge/>
              </w:tcPr>
            </w:tcPrChange>
          </w:tcPr>
          <w:p w14:paraId="3F96189D" w14:textId="77777777" w:rsidR="004D3A9F" w:rsidRPr="008D31E3" w:rsidRDefault="004D3A9F" w:rsidP="004D3A9F">
            <w:pPr>
              <w:pStyle w:val="ListParagraph1"/>
              <w:rPr>
                <w:ins w:id="169" w:author="ZAIDOU Mouhammad" w:date="2024-10-19T19:56:00Z"/>
                <w:rFonts w:eastAsia="Times New Roman" w:cstheme="minorHAnsi"/>
                <w:color w:val="000000"/>
                <w:szCs w:val="20"/>
                <w:lang w:val="fr-FR" w:bidi="hi-IN"/>
              </w:rPr>
            </w:pPr>
          </w:p>
        </w:tc>
      </w:tr>
      <w:tr w:rsidR="004D3A9F" w:rsidRPr="004F7231" w14:paraId="6D84EF07" w14:textId="77777777" w:rsidTr="0097658D">
        <w:trPr>
          <w:trHeight w:val="20"/>
          <w:jc w:val="center"/>
          <w:ins w:id="170" w:author="ZAIDOU Mouhammad" w:date="2024-10-19T19:56:00Z"/>
          <w:trPrChange w:id="171" w:author="ZAIDOU Mouhammad" w:date="2024-10-26T15:37:00Z">
            <w:trPr>
              <w:gridAfter w:val="0"/>
              <w:wAfter w:w="4" w:type="pct"/>
              <w:trHeight w:val="20"/>
              <w:jc w:val="center"/>
            </w:trPr>
          </w:trPrChange>
        </w:trPr>
        <w:tc>
          <w:tcPr>
            <w:tcW w:w="507" w:type="pct"/>
            <w:tcPrChange w:id="172" w:author="ZAIDOU Mouhammad" w:date="2024-10-26T15:37:00Z">
              <w:tcPr>
                <w:tcW w:w="542" w:type="pct"/>
                <w:gridSpan w:val="3"/>
              </w:tcPr>
            </w:tcPrChange>
          </w:tcPr>
          <w:p w14:paraId="5A962984" w14:textId="2EBBEA09" w:rsidR="004D3A9F" w:rsidRPr="008D31E3" w:rsidRDefault="004D3A9F" w:rsidP="0097658D">
            <w:pPr>
              <w:pStyle w:val="ListParagraph1"/>
              <w:numPr>
                <w:ilvl w:val="0"/>
                <w:numId w:val="41"/>
              </w:numPr>
              <w:spacing w:after="0" w:line="240" w:lineRule="auto"/>
              <w:jc w:val="both"/>
              <w:rPr>
                <w:ins w:id="173" w:author="ZAIDOU Mouhammad" w:date="2024-10-19T19:56:00Z"/>
                <w:rFonts w:cstheme="minorHAnsi"/>
                <w:szCs w:val="20"/>
                <w:lang w:val="fr-FR"/>
              </w:rPr>
              <w:pPrChange w:id="174" w:author="ZAIDOU Mouhammad" w:date="2024-10-26T15:38:00Z">
                <w:pPr>
                  <w:pStyle w:val="ListParagraph1"/>
                  <w:numPr>
                    <w:numId w:val="36"/>
                  </w:numPr>
                  <w:spacing w:after="0" w:line="240" w:lineRule="auto"/>
                  <w:ind w:hanging="360"/>
                  <w:jc w:val="center"/>
                </w:pPr>
              </w:pPrChange>
            </w:pPr>
          </w:p>
        </w:tc>
        <w:tc>
          <w:tcPr>
            <w:tcW w:w="1900" w:type="pct"/>
            <w:tcPrChange w:id="175" w:author="ZAIDOU Mouhammad" w:date="2024-10-26T15:37:00Z">
              <w:tcPr>
                <w:tcW w:w="1936" w:type="pct"/>
                <w:gridSpan w:val="4"/>
              </w:tcPr>
            </w:tcPrChange>
          </w:tcPr>
          <w:p w14:paraId="4DC3A536" w14:textId="1664C53F" w:rsidR="004D3A9F" w:rsidRPr="008D31E3" w:rsidRDefault="004D3A9F" w:rsidP="004D3A9F">
            <w:pPr>
              <w:pStyle w:val="ListParagraph1"/>
              <w:spacing w:after="0" w:line="240" w:lineRule="auto"/>
              <w:ind w:left="0"/>
              <w:rPr>
                <w:ins w:id="176" w:author="ZAIDOU Mouhammad" w:date="2024-10-19T19:56:00Z"/>
                <w:rFonts w:cstheme="minorHAnsi"/>
                <w:szCs w:val="20"/>
                <w:lang w:val="fr-FR"/>
              </w:rPr>
            </w:pPr>
            <w:ins w:id="177" w:author="ZAIDOU Mouhammad" w:date="2024-10-19T19:56:00Z">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824" w:type="pct"/>
            <w:tcPrChange w:id="178" w:author="ZAIDOU Mouhammad" w:date="2024-10-26T15:37:00Z">
              <w:tcPr>
                <w:tcW w:w="666" w:type="pct"/>
                <w:gridSpan w:val="2"/>
              </w:tcPr>
            </w:tcPrChange>
          </w:tcPr>
          <w:p w14:paraId="65A5F6E9" w14:textId="760D8CAC" w:rsidR="004D3A9F" w:rsidRPr="008D31E3" w:rsidRDefault="004D3A9F" w:rsidP="004D3A9F">
            <w:pPr>
              <w:pStyle w:val="ListParagraph1"/>
              <w:ind w:left="0"/>
              <w:jc w:val="center"/>
              <w:rPr>
                <w:ins w:id="179" w:author="ZAIDOU Mouhammad" w:date="2024-10-19T19:56:00Z"/>
                <w:rFonts w:eastAsia="Times New Roman" w:cstheme="minorHAnsi"/>
                <w:color w:val="000000"/>
                <w:szCs w:val="20"/>
                <w:lang w:val="fr-FR" w:bidi="hi-IN"/>
              </w:rPr>
            </w:pPr>
            <w:ins w:id="180" w:author="ZAIDOU Mouhammad" w:date="2024-10-19T19:59:00Z">
              <w:r w:rsidRPr="008D31E3">
                <w:rPr>
                  <w:rFonts w:eastAsia="Times New Roman" w:cstheme="minorHAnsi"/>
                  <w:color w:val="000000"/>
                  <w:szCs w:val="20"/>
                  <w:lang w:val="fr-FR" w:bidi="hi-IN"/>
                </w:rPr>
                <w:t>1</w:t>
              </w:r>
            </w:ins>
          </w:p>
        </w:tc>
        <w:tc>
          <w:tcPr>
            <w:tcW w:w="589" w:type="pct"/>
            <w:tcPrChange w:id="181" w:author="ZAIDOU Mouhammad" w:date="2024-10-26T15:37:00Z">
              <w:tcPr>
                <w:tcW w:w="635" w:type="pct"/>
                <w:gridSpan w:val="3"/>
              </w:tcPr>
            </w:tcPrChange>
          </w:tcPr>
          <w:p w14:paraId="2AFE30DF" w14:textId="00DA888A" w:rsidR="004D3A9F" w:rsidRPr="008D31E3" w:rsidRDefault="004D3A9F" w:rsidP="004D3A9F">
            <w:pPr>
              <w:pStyle w:val="ListParagraph1"/>
              <w:ind w:left="0"/>
              <w:jc w:val="center"/>
              <w:rPr>
                <w:ins w:id="182" w:author="ZAIDOU Mouhammad" w:date="2024-10-19T19:56:00Z"/>
                <w:rFonts w:eastAsia="Times New Roman" w:cstheme="minorHAnsi"/>
                <w:color w:val="000000"/>
                <w:szCs w:val="20"/>
                <w:lang w:val="fr-FR" w:bidi="hi-IN"/>
              </w:rPr>
            </w:pPr>
            <w:ins w:id="183" w:author="ZAIDOU Mouhammad" w:date="2024-10-19T19:59:00Z">
              <w:r w:rsidRPr="008D31E3">
                <w:rPr>
                  <w:rFonts w:eastAsia="Times New Roman" w:cstheme="minorHAnsi"/>
                  <w:color w:val="000000"/>
                  <w:szCs w:val="20"/>
                  <w:lang w:val="fr-FR" w:bidi="hi-IN"/>
                </w:rPr>
                <w:t>2</w:t>
              </w:r>
            </w:ins>
          </w:p>
        </w:tc>
        <w:tc>
          <w:tcPr>
            <w:tcW w:w="811" w:type="pct"/>
            <w:tcPrChange w:id="184" w:author="ZAIDOU Mouhammad" w:date="2024-10-26T15:37:00Z">
              <w:tcPr>
                <w:tcW w:w="846" w:type="pct"/>
                <w:gridSpan w:val="2"/>
              </w:tcPr>
            </w:tcPrChange>
          </w:tcPr>
          <w:p w14:paraId="74A5A7E3" w14:textId="5AB4D8BE" w:rsidR="004D3A9F" w:rsidRPr="008D31E3" w:rsidRDefault="004D3A9F" w:rsidP="004D3A9F">
            <w:pPr>
              <w:pStyle w:val="ListParagraph1"/>
              <w:ind w:left="0"/>
              <w:jc w:val="center"/>
              <w:rPr>
                <w:ins w:id="185" w:author="ZAIDOU Mouhammad" w:date="2024-10-19T19:56:00Z"/>
                <w:rFonts w:eastAsia="Times New Roman" w:cstheme="minorHAnsi"/>
                <w:color w:val="000000"/>
                <w:szCs w:val="20"/>
                <w:lang w:val="fr-FR" w:bidi="hi-IN"/>
              </w:rPr>
            </w:pPr>
            <w:ins w:id="186" w:author="ZAIDOU Mouhammad" w:date="2024-10-19T19:59:00Z">
              <w:r w:rsidRPr="008D31E3">
                <w:rPr>
                  <w:rFonts w:eastAsia="Times New Roman" w:cstheme="minorHAnsi"/>
                  <w:color w:val="000000"/>
                  <w:szCs w:val="20"/>
                  <w:lang w:val="fr-FR" w:bidi="hi-IN"/>
                </w:rPr>
                <w:t>3</w:t>
              </w:r>
            </w:ins>
          </w:p>
        </w:tc>
        <w:tc>
          <w:tcPr>
            <w:tcW w:w="370" w:type="pct"/>
            <w:tcPrChange w:id="187" w:author="ZAIDOU Mouhammad" w:date="2024-10-26T15:37:00Z">
              <w:tcPr>
                <w:tcW w:w="371" w:type="pct"/>
                <w:gridSpan w:val="3"/>
              </w:tcPr>
            </w:tcPrChange>
          </w:tcPr>
          <w:p w14:paraId="1226973E" w14:textId="77777777" w:rsidR="004D3A9F" w:rsidRPr="008D31E3" w:rsidRDefault="004D3A9F" w:rsidP="004D3A9F">
            <w:pPr>
              <w:pStyle w:val="ListParagraph1"/>
              <w:rPr>
                <w:ins w:id="188" w:author="ZAIDOU Mouhammad" w:date="2024-10-19T19:56:00Z"/>
                <w:rFonts w:eastAsia="Times New Roman" w:cstheme="minorHAnsi"/>
                <w:color w:val="000000"/>
                <w:szCs w:val="20"/>
                <w:lang w:val="fr-FR" w:bidi="hi-IN"/>
              </w:rPr>
            </w:pPr>
          </w:p>
        </w:tc>
      </w:tr>
      <w:tr w:rsidR="004D3A9F" w:rsidRPr="004F7231" w14:paraId="45C22D95" w14:textId="77777777" w:rsidTr="0097658D">
        <w:trPr>
          <w:trHeight w:val="20"/>
          <w:jc w:val="center"/>
          <w:ins w:id="189" w:author="ZAIDOU Mouhammad" w:date="2024-10-19T19:56:00Z"/>
          <w:trPrChange w:id="190" w:author="ZAIDOU Mouhammad" w:date="2024-10-26T15:37:00Z">
            <w:trPr>
              <w:gridAfter w:val="0"/>
              <w:wAfter w:w="4" w:type="pct"/>
              <w:trHeight w:val="20"/>
              <w:jc w:val="center"/>
            </w:trPr>
          </w:trPrChange>
        </w:trPr>
        <w:tc>
          <w:tcPr>
            <w:tcW w:w="507" w:type="pct"/>
            <w:tcPrChange w:id="191" w:author="ZAIDOU Mouhammad" w:date="2024-10-26T15:37:00Z">
              <w:tcPr>
                <w:tcW w:w="542" w:type="pct"/>
                <w:gridSpan w:val="3"/>
              </w:tcPr>
            </w:tcPrChange>
          </w:tcPr>
          <w:p w14:paraId="15A1326E" w14:textId="5832BB86" w:rsidR="004D3A9F" w:rsidRPr="008D31E3" w:rsidRDefault="004D3A9F" w:rsidP="0097658D">
            <w:pPr>
              <w:pStyle w:val="ListParagraph1"/>
              <w:numPr>
                <w:ilvl w:val="0"/>
                <w:numId w:val="41"/>
              </w:numPr>
              <w:spacing w:after="0" w:line="240" w:lineRule="auto"/>
              <w:jc w:val="both"/>
              <w:rPr>
                <w:ins w:id="192" w:author="ZAIDOU Mouhammad" w:date="2024-10-19T19:56:00Z"/>
                <w:rFonts w:cstheme="minorHAnsi"/>
                <w:szCs w:val="20"/>
                <w:lang w:val="fr-FR"/>
              </w:rPr>
              <w:pPrChange w:id="193" w:author="ZAIDOU Mouhammad" w:date="2024-10-26T15:38:00Z">
                <w:pPr>
                  <w:pStyle w:val="ListParagraph1"/>
                  <w:numPr>
                    <w:numId w:val="37"/>
                  </w:numPr>
                  <w:spacing w:after="0" w:line="240" w:lineRule="auto"/>
                  <w:ind w:hanging="360"/>
                  <w:jc w:val="center"/>
                </w:pPr>
              </w:pPrChange>
            </w:pPr>
          </w:p>
        </w:tc>
        <w:tc>
          <w:tcPr>
            <w:tcW w:w="1900" w:type="pct"/>
            <w:tcPrChange w:id="194" w:author="ZAIDOU Mouhammad" w:date="2024-10-26T15:37:00Z">
              <w:tcPr>
                <w:tcW w:w="1936" w:type="pct"/>
                <w:gridSpan w:val="4"/>
              </w:tcPr>
            </w:tcPrChange>
          </w:tcPr>
          <w:p w14:paraId="64185251" w14:textId="34EFA027" w:rsidR="004D3A9F" w:rsidRPr="008D31E3" w:rsidRDefault="004D3A9F" w:rsidP="004D3A9F">
            <w:pPr>
              <w:pStyle w:val="ListParagraph1"/>
              <w:spacing w:after="0" w:line="240" w:lineRule="auto"/>
              <w:ind w:left="0"/>
              <w:rPr>
                <w:ins w:id="195" w:author="ZAIDOU Mouhammad" w:date="2024-10-19T19:56:00Z"/>
                <w:rFonts w:cstheme="minorHAnsi"/>
                <w:szCs w:val="20"/>
                <w:lang w:val="fr-FR"/>
              </w:rPr>
            </w:pPr>
            <w:ins w:id="196" w:author="ZAIDOU Mouhammad" w:date="2024-10-19T19:56:00Z">
              <w:r w:rsidRPr="008D31E3">
                <w:rPr>
                  <w:rFonts w:cstheme="minorHAnsi"/>
                  <w:szCs w:val="20"/>
                  <w:lang w:val="fr-FR"/>
                </w:rPr>
                <w:t xml:space="preserve">Médicament d'urgence dans le plateau/chariot de l'équipement    </w:t>
              </w:r>
              <w:r>
                <w:rPr>
                  <w:rFonts w:cstheme="minorHAnsi"/>
                  <w:szCs w:val="20"/>
                  <w:lang w:val="fr-FR"/>
                </w:rPr>
                <w:t xml:space="preserve"> ( </w:t>
              </w:r>
            </w:ins>
            <w:ins w:id="197" w:author="ZAIDOU Mouhammad" w:date="2024-10-19T19:57:00Z">
              <w:r>
                <w:rPr>
                  <w:rFonts w:cstheme="minorHAnsi"/>
                  <w:szCs w:val="20"/>
                  <w:lang w:val="fr-FR"/>
                </w:rPr>
                <w:t>Acide tranexamique ou Exacyl</w:t>
              </w:r>
            </w:ins>
            <w:ins w:id="198" w:author="ZAIDOU Mouhammad" w:date="2024-10-19T19:56:00Z">
              <w:r>
                <w:rPr>
                  <w:rFonts w:cstheme="minorHAnsi"/>
                  <w:szCs w:val="20"/>
                  <w:lang w:val="fr-FR"/>
                </w:rPr>
                <w:t>)</w:t>
              </w:r>
              <w:r w:rsidRPr="008D31E3">
                <w:rPr>
                  <w:rFonts w:cstheme="minorHAnsi"/>
                  <w:szCs w:val="20"/>
                  <w:lang w:val="fr-FR"/>
                </w:rPr>
                <w:t xml:space="preserve">             </w:t>
              </w:r>
            </w:ins>
          </w:p>
        </w:tc>
        <w:tc>
          <w:tcPr>
            <w:tcW w:w="824" w:type="pct"/>
            <w:tcPrChange w:id="199" w:author="ZAIDOU Mouhammad" w:date="2024-10-26T15:37:00Z">
              <w:tcPr>
                <w:tcW w:w="666" w:type="pct"/>
                <w:gridSpan w:val="2"/>
              </w:tcPr>
            </w:tcPrChange>
          </w:tcPr>
          <w:p w14:paraId="141ADBA6" w14:textId="478DA0FB" w:rsidR="004D3A9F" w:rsidRPr="008D31E3" w:rsidRDefault="004D3A9F" w:rsidP="004D3A9F">
            <w:pPr>
              <w:pStyle w:val="ListParagraph1"/>
              <w:ind w:left="0"/>
              <w:jc w:val="center"/>
              <w:rPr>
                <w:ins w:id="200" w:author="ZAIDOU Mouhammad" w:date="2024-10-19T19:56:00Z"/>
                <w:rFonts w:eastAsia="Times New Roman" w:cstheme="minorHAnsi"/>
                <w:color w:val="000000"/>
                <w:szCs w:val="20"/>
                <w:lang w:val="fr-FR" w:bidi="hi-IN"/>
              </w:rPr>
            </w:pPr>
            <w:ins w:id="201" w:author="ZAIDOU Mouhammad" w:date="2024-10-19T19:59:00Z">
              <w:r w:rsidRPr="008D31E3">
                <w:rPr>
                  <w:rFonts w:eastAsia="Times New Roman" w:cstheme="minorHAnsi"/>
                  <w:color w:val="000000"/>
                  <w:szCs w:val="20"/>
                  <w:lang w:val="fr-FR" w:bidi="hi-IN"/>
                </w:rPr>
                <w:t>1</w:t>
              </w:r>
            </w:ins>
          </w:p>
        </w:tc>
        <w:tc>
          <w:tcPr>
            <w:tcW w:w="589" w:type="pct"/>
            <w:tcPrChange w:id="202" w:author="ZAIDOU Mouhammad" w:date="2024-10-26T15:37:00Z">
              <w:tcPr>
                <w:tcW w:w="635" w:type="pct"/>
                <w:gridSpan w:val="3"/>
              </w:tcPr>
            </w:tcPrChange>
          </w:tcPr>
          <w:p w14:paraId="65692A32" w14:textId="1F65A8A2" w:rsidR="004D3A9F" w:rsidRPr="008D31E3" w:rsidRDefault="004D3A9F" w:rsidP="004D3A9F">
            <w:pPr>
              <w:pStyle w:val="ListParagraph1"/>
              <w:ind w:left="0"/>
              <w:jc w:val="center"/>
              <w:rPr>
                <w:ins w:id="203" w:author="ZAIDOU Mouhammad" w:date="2024-10-19T19:56:00Z"/>
                <w:rFonts w:eastAsia="Times New Roman" w:cstheme="minorHAnsi"/>
                <w:color w:val="000000"/>
                <w:szCs w:val="20"/>
                <w:lang w:val="fr-FR" w:bidi="hi-IN"/>
              </w:rPr>
            </w:pPr>
            <w:ins w:id="204" w:author="ZAIDOU Mouhammad" w:date="2024-10-19T19:59:00Z">
              <w:r w:rsidRPr="008D31E3">
                <w:rPr>
                  <w:rFonts w:eastAsia="Times New Roman" w:cstheme="minorHAnsi"/>
                  <w:color w:val="000000"/>
                  <w:szCs w:val="20"/>
                  <w:lang w:val="fr-FR" w:bidi="hi-IN"/>
                </w:rPr>
                <w:t>2</w:t>
              </w:r>
            </w:ins>
          </w:p>
        </w:tc>
        <w:tc>
          <w:tcPr>
            <w:tcW w:w="811" w:type="pct"/>
            <w:tcPrChange w:id="205" w:author="ZAIDOU Mouhammad" w:date="2024-10-26T15:37:00Z">
              <w:tcPr>
                <w:tcW w:w="846" w:type="pct"/>
                <w:gridSpan w:val="2"/>
              </w:tcPr>
            </w:tcPrChange>
          </w:tcPr>
          <w:p w14:paraId="0E84B787" w14:textId="1A031476" w:rsidR="004D3A9F" w:rsidRPr="008D31E3" w:rsidRDefault="004D3A9F" w:rsidP="004D3A9F">
            <w:pPr>
              <w:pStyle w:val="ListParagraph1"/>
              <w:ind w:left="0"/>
              <w:jc w:val="center"/>
              <w:rPr>
                <w:ins w:id="206" w:author="ZAIDOU Mouhammad" w:date="2024-10-19T19:56:00Z"/>
                <w:rFonts w:eastAsia="Times New Roman" w:cstheme="minorHAnsi"/>
                <w:color w:val="000000"/>
                <w:szCs w:val="20"/>
                <w:lang w:val="fr-FR" w:bidi="hi-IN"/>
              </w:rPr>
            </w:pPr>
            <w:ins w:id="207" w:author="ZAIDOU Mouhammad" w:date="2024-10-19T19:59:00Z">
              <w:r w:rsidRPr="008D31E3">
                <w:rPr>
                  <w:rFonts w:eastAsia="Times New Roman" w:cstheme="minorHAnsi"/>
                  <w:color w:val="000000"/>
                  <w:szCs w:val="20"/>
                  <w:lang w:val="fr-FR" w:bidi="hi-IN"/>
                </w:rPr>
                <w:t>3</w:t>
              </w:r>
            </w:ins>
          </w:p>
        </w:tc>
        <w:tc>
          <w:tcPr>
            <w:tcW w:w="370" w:type="pct"/>
            <w:tcPrChange w:id="208" w:author="ZAIDOU Mouhammad" w:date="2024-10-26T15:37:00Z">
              <w:tcPr>
                <w:tcW w:w="371" w:type="pct"/>
                <w:gridSpan w:val="3"/>
              </w:tcPr>
            </w:tcPrChange>
          </w:tcPr>
          <w:p w14:paraId="14817715" w14:textId="77777777" w:rsidR="004D3A9F" w:rsidRPr="008D31E3" w:rsidRDefault="004D3A9F" w:rsidP="004D3A9F">
            <w:pPr>
              <w:pStyle w:val="ListParagraph1"/>
              <w:rPr>
                <w:ins w:id="209" w:author="ZAIDOU Mouhammad" w:date="2024-10-19T19:56:00Z"/>
                <w:rFonts w:eastAsia="Times New Roman" w:cstheme="minorHAnsi"/>
                <w:color w:val="000000"/>
                <w:szCs w:val="20"/>
                <w:lang w:val="fr-FR" w:bidi="hi-IN"/>
              </w:rPr>
            </w:pPr>
          </w:p>
        </w:tc>
      </w:tr>
      <w:tr w:rsidR="004D3A9F" w:rsidRPr="004F7231" w14:paraId="559BE327" w14:textId="77777777" w:rsidTr="0097658D">
        <w:trPr>
          <w:trHeight w:val="20"/>
          <w:jc w:val="center"/>
          <w:ins w:id="210" w:author="ZAIDOU Mouhammad" w:date="2024-10-19T19:56:00Z"/>
          <w:trPrChange w:id="211" w:author="ZAIDOU Mouhammad" w:date="2024-10-26T15:37:00Z">
            <w:trPr>
              <w:gridAfter w:val="0"/>
              <w:wAfter w:w="4" w:type="pct"/>
              <w:trHeight w:val="20"/>
              <w:jc w:val="center"/>
            </w:trPr>
          </w:trPrChange>
        </w:trPr>
        <w:tc>
          <w:tcPr>
            <w:tcW w:w="507" w:type="pct"/>
            <w:tcPrChange w:id="212" w:author="ZAIDOU Mouhammad" w:date="2024-10-26T15:37:00Z">
              <w:tcPr>
                <w:tcW w:w="542" w:type="pct"/>
                <w:gridSpan w:val="3"/>
              </w:tcPr>
            </w:tcPrChange>
          </w:tcPr>
          <w:p w14:paraId="089B3832" w14:textId="59365D98" w:rsidR="004D3A9F" w:rsidRPr="008D31E3" w:rsidRDefault="004D3A9F" w:rsidP="0097658D">
            <w:pPr>
              <w:pStyle w:val="ListParagraph1"/>
              <w:numPr>
                <w:ilvl w:val="0"/>
                <w:numId w:val="41"/>
              </w:numPr>
              <w:spacing w:after="0" w:line="240" w:lineRule="auto"/>
              <w:jc w:val="both"/>
              <w:rPr>
                <w:ins w:id="213" w:author="ZAIDOU Mouhammad" w:date="2024-10-19T19:56:00Z"/>
                <w:rFonts w:cstheme="minorHAnsi"/>
                <w:szCs w:val="20"/>
                <w:lang w:val="fr-FR"/>
              </w:rPr>
              <w:pPrChange w:id="214" w:author="ZAIDOU Mouhammad" w:date="2024-10-26T15:38:00Z">
                <w:pPr>
                  <w:pStyle w:val="ListParagraph1"/>
                  <w:numPr>
                    <w:numId w:val="38"/>
                  </w:numPr>
                  <w:spacing w:after="0" w:line="240" w:lineRule="auto"/>
                  <w:ind w:hanging="360"/>
                  <w:jc w:val="center"/>
                </w:pPr>
              </w:pPrChange>
            </w:pPr>
          </w:p>
        </w:tc>
        <w:tc>
          <w:tcPr>
            <w:tcW w:w="1900" w:type="pct"/>
            <w:tcPrChange w:id="215" w:author="ZAIDOU Mouhammad" w:date="2024-10-26T15:37:00Z">
              <w:tcPr>
                <w:tcW w:w="1936" w:type="pct"/>
                <w:gridSpan w:val="4"/>
              </w:tcPr>
            </w:tcPrChange>
          </w:tcPr>
          <w:p w14:paraId="45C78D63" w14:textId="76F1F8F1" w:rsidR="004D3A9F" w:rsidRPr="008D31E3" w:rsidRDefault="004D3A9F" w:rsidP="004D3A9F">
            <w:pPr>
              <w:pStyle w:val="ListParagraph1"/>
              <w:spacing w:after="0" w:line="240" w:lineRule="auto"/>
              <w:ind w:left="0"/>
              <w:rPr>
                <w:ins w:id="216" w:author="ZAIDOU Mouhammad" w:date="2024-10-19T19:56:00Z"/>
                <w:rFonts w:cstheme="minorHAnsi"/>
                <w:szCs w:val="20"/>
                <w:lang w:val="fr-FR"/>
              </w:rPr>
            </w:pPr>
            <w:ins w:id="217" w:author="ZAIDOU Mouhammad" w:date="2024-10-19T19:56:00Z">
              <w:r w:rsidRPr="008D31E3">
                <w:rPr>
                  <w:rFonts w:cstheme="minorHAnsi"/>
                  <w:szCs w:val="20"/>
                  <w:lang w:val="fr-FR"/>
                </w:rPr>
                <w:t xml:space="preserve">Médicament d'urgence dans le plateau/chariot de l'équipement    </w:t>
              </w:r>
              <w:r>
                <w:rPr>
                  <w:rFonts w:cstheme="minorHAnsi"/>
                  <w:szCs w:val="20"/>
                  <w:lang w:val="fr-FR"/>
                </w:rPr>
                <w:t xml:space="preserve"> ( </w:t>
              </w:r>
            </w:ins>
            <w:ins w:id="218" w:author="ZAIDOU Mouhammad" w:date="2024-10-19T19:57:00Z">
              <w:r>
                <w:rPr>
                  <w:rFonts w:cstheme="minorHAnsi"/>
                  <w:szCs w:val="20"/>
                  <w:lang w:val="fr-FR"/>
                </w:rPr>
                <w:t xml:space="preserve">Sulfate de </w:t>
              </w:r>
              <w:proofErr w:type="spellStart"/>
              <w:r>
                <w:rPr>
                  <w:rFonts w:cstheme="minorHAnsi"/>
                  <w:szCs w:val="20"/>
                  <w:lang w:val="fr-FR"/>
                </w:rPr>
                <w:t>magnesium</w:t>
              </w:r>
            </w:ins>
            <w:proofErr w:type="spellEnd"/>
            <w:ins w:id="219" w:author="ZAIDOU Mouhammad" w:date="2024-10-19T19:56:00Z">
              <w:r>
                <w:rPr>
                  <w:rFonts w:cstheme="minorHAnsi"/>
                  <w:szCs w:val="20"/>
                  <w:lang w:val="fr-FR"/>
                </w:rPr>
                <w:t>)</w:t>
              </w:r>
              <w:r w:rsidRPr="008D31E3">
                <w:rPr>
                  <w:rFonts w:cstheme="minorHAnsi"/>
                  <w:szCs w:val="20"/>
                  <w:lang w:val="fr-FR"/>
                </w:rPr>
                <w:t xml:space="preserve">             </w:t>
              </w:r>
            </w:ins>
          </w:p>
        </w:tc>
        <w:tc>
          <w:tcPr>
            <w:tcW w:w="824" w:type="pct"/>
            <w:tcPrChange w:id="220" w:author="ZAIDOU Mouhammad" w:date="2024-10-26T15:37:00Z">
              <w:tcPr>
                <w:tcW w:w="666" w:type="pct"/>
                <w:gridSpan w:val="2"/>
              </w:tcPr>
            </w:tcPrChange>
          </w:tcPr>
          <w:p w14:paraId="1387E3C9" w14:textId="3822E68B" w:rsidR="004D3A9F" w:rsidRPr="008D31E3" w:rsidRDefault="004D3A9F" w:rsidP="004D3A9F">
            <w:pPr>
              <w:pStyle w:val="ListParagraph1"/>
              <w:ind w:left="0"/>
              <w:jc w:val="center"/>
              <w:rPr>
                <w:ins w:id="221" w:author="ZAIDOU Mouhammad" w:date="2024-10-19T19:56:00Z"/>
                <w:rFonts w:eastAsia="Times New Roman" w:cstheme="minorHAnsi"/>
                <w:color w:val="000000"/>
                <w:szCs w:val="20"/>
                <w:lang w:val="fr-FR" w:bidi="hi-IN"/>
              </w:rPr>
            </w:pPr>
            <w:ins w:id="222" w:author="ZAIDOU Mouhammad" w:date="2024-10-19T19:59:00Z">
              <w:r w:rsidRPr="008D31E3">
                <w:rPr>
                  <w:rFonts w:eastAsia="Times New Roman" w:cstheme="minorHAnsi"/>
                  <w:color w:val="000000"/>
                  <w:szCs w:val="20"/>
                  <w:lang w:val="fr-FR" w:bidi="hi-IN"/>
                </w:rPr>
                <w:t>1</w:t>
              </w:r>
            </w:ins>
          </w:p>
        </w:tc>
        <w:tc>
          <w:tcPr>
            <w:tcW w:w="589" w:type="pct"/>
            <w:tcPrChange w:id="223" w:author="ZAIDOU Mouhammad" w:date="2024-10-26T15:37:00Z">
              <w:tcPr>
                <w:tcW w:w="635" w:type="pct"/>
                <w:gridSpan w:val="3"/>
              </w:tcPr>
            </w:tcPrChange>
          </w:tcPr>
          <w:p w14:paraId="5F3A612C" w14:textId="2DF324E2" w:rsidR="004D3A9F" w:rsidRPr="008D31E3" w:rsidRDefault="004D3A9F" w:rsidP="004D3A9F">
            <w:pPr>
              <w:pStyle w:val="ListParagraph1"/>
              <w:ind w:left="0"/>
              <w:jc w:val="center"/>
              <w:rPr>
                <w:ins w:id="224" w:author="ZAIDOU Mouhammad" w:date="2024-10-19T19:56:00Z"/>
                <w:rFonts w:eastAsia="Times New Roman" w:cstheme="minorHAnsi"/>
                <w:color w:val="000000"/>
                <w:szCs w:val="20"/>
                <w:lang w:val="fr-FR" w:bidi="hi-IN"/>
              </w:rPr>
            </w:pPr>
            <w:ins w:id="225" w:author="ZAIDOU Mouhammad" w:date="2024-10-19T19:59:00Z">
              <w:r w:rsidRPr="008D31E3">
                <w:rPr>
                  <w:rFonts w:eastAsia="Times New Roman" w:cstheme="minorHAnsi"/>
                  <w:color w:val="000000"/>
                  <w:szCs w:val="20"/>
                  <w:lang w:val="fr-FR" w:bidi="hi-IN"/>
                </w:rPr>
                <w:t>2</w:t>
              </w:r>
            </w:ins>
          </w:p>
        </w:tc>
        <w:tc>
          <w:tcPr>
            <w:tcW w:w="811" w:type="pct"/>
            <w:tcPrChange w:id="226" w:author="ZAIDOU Mouhammad" w:date="2024-10-26T15:37:00Z">
              <w:tcPr>
                <w:tcW w:w="846" w:type="pct"/>
                <w:gridSpan w:val="2"/>
              </w:tcPr>
            </w:tcPrChange>
          </w:tcPr>
          <w:p w14:paraId="5DAEB5F1" w14:textId="63DAC964" w:rsidR="004D3A9F" w:rsidRPr="008D31E3" w:rsidRDefault="004D3A9F" w:rsidP="004D3A9F">
            <w:pPr>
              <w:pStyle w:val="ListParagraph1"/>
              <w:ind w:left="0"/>
              <w:jc w:val="center"/>
              <w:rPr>
                <w:ins w:id="227" w:author="ZAIDOU Mouhammad" w:date="2024-10-19T19:56:00Z"/>
                <w:rFonts w:eastAsia="Times New Roman" w:cstheme="minorHAnsi"/>
                <w:color w:val="000000"/>
                <w:szCs w:val="20"/>
                <w:lang w:val="fr-FR" w:bidi="hi-IN"/>
              </w:rPr>
            </w:pPr>
            <w:ins w:id="228" w:author="ZAIDOU Mouhammad" w:date="2024-10-19T19:59:00Z">
              <w:r w:rsidRPr="008D31E3">
                <w:rPr>
                  <w:rFonts w:eastAsia="Times New Roman" w:cstheme="minorHAnsi"/>
                  <w:color w:val="000000"/>
                  <w:szCs w:val="20"/>
                  <w:lang w:val="fr-FR" w:bidi="hi-IN"/>
                </w:rPr>
                <w:t>3</w:t>
              </w:r>
            </w:ins>
          </w:p>
        </w:tc>
        <w:tc>
          <w:tcPr>
            <w:tcW w:w="370" w:type="pct"/>
            <w:tcPrChange w:id="229" w:author="ZAIDOU Mouhammad" w:date="2024-10-26T15:37:00Z">
              <w:tcPr>
                <w:tcW w:w="371" w:type="pct"/>
                <w:gridSpan w:val="3"/>
              </w:tcPr>
            </w:tcPrChange>
          </w:tcPr>
          <w:p w14:paraId="1286BA0B" w14:textId="77777777" w:rsidR="004D3A9F" w:rsidRPr="008D31E3" w:rsidRDefault="004D3A9F" w:rsidP="004D3A9F">
            <w:pPr>
              <w:pStyle w:val="ListParagraph1"/>
              <w:rPr>
                <w:ins w:id="230" w:author="ZAIDOU Mouhammad" w:date="2024-10-19T19:56:00Z"/>
                <w:rFonts w:eastAsia="Times New Roman" w:cstheme="minorHAnsi"/>
                <w:color w:val="000000"/>
                <w:szCs w:val="20"/>
                <w:lang w:val="fr-FR" w:bidi="hi-IN"/>
              </w:rPr>
            </w:pPr>
          </w:p>
        </w:tc>
      </w:tr>
      <w:tr w:rsidR="004D3A9F" w:rsidRPr="004F7231" w14:paraId="194292F4" w14:textId="77777777" w:rsidTr="0097658D">
        <w:trPr>
          <w:trHeight w:val="20"/>
          <w:jc w:val="center"/>
          <w:ins w:id="231" w:author="ZAIDOU Mouhammad" w:date="2024-10-19T19:57:00Z"/>
          <w:trPrChange w:id="232" w:author="ZAIDOU Mouhammad" w:date="2024-10-26T15:37:00Z">
            <w:trPr>
              <w:gridAfter w:val="0"/>
              <w:wAfter w:w="4" w:type="pct"/>
              <w:trHeight w:val="20"/>
              <w:jc w:val="center"/>
            </w:trPr>
          </w:trPrChange>
        </w:trPr>
        <w:tc>
          <w:tcPr>
            <w:tcW w:w="507" w:type="pct"/>
            <w:tcPrChange w:id="233" w:author="ZAIDOU Mouhammad" w:date="2024-10-26T15:37:00Z">
              <w:tcPr>
                <w:tcW w:w="542" w:type="pct"/>
                <w:gridSpan w:val="3"/>
              </w:tcPr>
            </w:tcPrChange>
          </w:tcPr>
          <w:p w14:paraId="2DDFB8F6" w14:textId="77777777" w:rsidR="004D3A9F" w:rsidRPr="008D31E3" w:rsidRDefault="004D3A9F" w:rsidP="0097658D">
            <w:pPr>
              <w:pStyle w:val="ListParagraph1"/>
              <w:numPr>
                <w:ilvl w:val="0"/>
                <w:numId w:val="41"/>
              </w:numPr>
              <w:spacing w:after="0" w:line="240" w:lineRule="auto"/>
              <w:jc w:val="both"/>
              <w:rPr>
                <w:ins w:id="234" w:author="ZAIDOU Mouhammad" w:date="2024-10-19T19:57:00Z"/>
                <w:rFonts w:cstheme="minorHAnsi"/>
                <w:szCs w:val="20"/>
                <w:lang w:val="fr-FR"/>
              </w:rPr>
              <w:pPrChange w:id="235" w:author="ZAIDOU Mouhammad" w:date="2024-10-26T15:38:00Z">
                <w:pPr>
                  <w:pStyle w:val="ListParagraph1"/>
                  <w:numPr>
                    <w:numId w:val="36"/>
                  </w:numPr>
                  <w:spacing w:after="0" w:line="240" w:lineRule="auto"/>
                  <w:ind w:hanging="360"/>
                  <w:jc w:val="center"/>
                </w:pPr>
              </w:pPrChange>
            </w:pPr>
          </w:p>
        </w:tc>
        <w:tc>
          <w:tcPr>
            <w:tcW w:w="1900" w:type="pct"/>
            <w:tcPrChange w:id="236" w:author="ZAIDOU Mouhammad" w:date="2024-10-26T15:37:00Z">
              <w:tcPr>
                <w:tcW w:w="1936" w:type="pct"/>
                <w:gridSpan w:val="4"/>
              </w:tcPr>
            </w:tcPrChange>
          </w:tcPr>
          <w:p w14:paraId="7AC778E0" w14:textId="14CD1A80" w:rsidR="004D3A9F" w:rsidRPr="008D31E3" w:rsidRDefault="004D3A9F" w:rsidP="004D3A9F">
            <w:pPr>
              <w:pStyle w:val="ListParagraph1"/>
              <w:spacing w:after="0" w:line="240" w:lineRule="auto"/>
              <w:ind w:left="0"/>
              <w:rPr>
                <w:ins w:id="237" w:author="ZAIDOU Mouhammad" w:date="2024-10-19T19:57:00Z"/>
                <w:rFonts w:cstheme="minorHAnsi"/>
                <w:szCs w:val="20"/>
                <w:lang w:val="fr-FR"/>
              </w:rPr>
            </w:pPr>
            <w:ins w:id="238" w:author="ZAIDOU Mouhammad" w:date="2024-10-19T19:57:00Z">
              <w:r w:rsidRPr="008D31E3">
                <w:rPr>
                  <w:rFonts w:cstheme="minorHAnsi"/>
                  <w:szCs w:val="20"/>
                  <w:lang w:val="fr-FR"/>
                </w:rPr>
                <w:t xml:space="preserve">Médicament d'urgence dans le plateau/chariot de l'équipement    </w:t>
              </w:r>
              <w:r>
                <w:rPr>
                  <w:rFonts w:cstheme="minorHAnsi"/>
                  <w:szCs w:val="20"/>
                  <w:lang w:val="fr-FR"/>
                </w:rPr>
                <w:t xml:space="preserve"> ( Nif</w:t>
              </w:r>
            </w:ins>
            <w:ins w:id="239" w:author="ZAIDOU Mouhammad" w:date="2024-10-19T19:58:00Z">
              <w:r>
                <w:rPr>
                  <w:rFonts w:cstheme="minorHAnsi"/>
                  <w:szCs w:val="20"/>
                  <w:lang w:val="fr-FR"/>
                </w:rPr>
                <w:t>édipine</w:t>
              </w:r>
            </w:ins>
            <w:ins w:id="240" w:author="ZAIDOU Mouhammad" w:date="2024-10-19T19:57:00Z">
              <w:r>
                <w:rPr>
                  <w:rFonts w:cstheme="minorHAnsi"/>
                  <w:szCs w:val="20"/>
                  <w:lang w:val="fr-FR"/>
                </w:rPr>
                <w:t>)</w:t>
              </w:r>
              <w:r w:rsidRPr="008D31E3">
                <w:rPr>
                  <w:rFonts w:cstheme="minorHAnsi"/>
                  <w:szCs w:val="20"/>
                  <w:lang w:val="fr-FR"/>
                </w:rPr>
                <w:t xml:space="preserve">             </w:t>
              </w:r>
            </w:ins>
          </w:p>
        </w:tc>
        <w:tc>
          <w:tcPr>
            <w:tcW w:w="824" w:type="pct"/>
            <w:tcPrChange w:id="241" w:author="ZAIDOU Mouhammad" w:date="2024-10-26T15:37:00Z">
              <w:tcPr>
                <w:tcW w:w="666" w:type="pct"/>
                <w:gridSpan w:val="2"/>
              </w:tcPr>
            </w:tcPrChange>
          </w:tcPr>
          <w:p w14:paraId="51751C77" w14:textId="293D4FCB" w:rsidR="004D3A9F" w:rsidRPr="008D31E3" w:rsidRDefault="004D3A9F" w:rsidP="004D3A9F">
            <w:pPr>
              <w:pStyle w:val="ListParagraph1"/>
              <w:ind w:left="0"/>
              <w:jc w:val="center"/>
              <w:rPr>
                <w:ins w:id="242" w:author="ZAIDOU Mouhammad" w:date="2024-10-19T19:57:00Z"/>
                <w:rFonts w:eastAsia="Times New Roman" w:cstheme="minorHAnsi"/>
                <w:color w:val="000000"/>
                <w:szCs w:val="20"/>
                <w:lang w:val="fr-FR" w:bidi="hi-IN"/>
              </w:rPr>
            </w:pPr>
            <w:ins w:id="243" w:author="ZAIDOU Mouhammad" w:date="2024-10-19T19:59: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244" w:author="ZAIDOU Mouhammad" w:date="2024-10-26T15:37:00Z">
              <w:tcPr>
                <w:tcW w:w="635" w:type="pct"/>
                <w:gridSpan w:val="3"/>
                <w:shd w:val="clear" w:color="auto" w:fill="BFBFBF" w:themeFill="background1" w:themeFillShade="BF"/>
              </w:tcPr>
            </w:tcPrChange>
          </w:tcPr>
          <w:p w14:paraId="14D1DB13" w14:textId="302AD9DE" w:rsidR="004D3A9F" w:rsidRPr="008D31E3" w:rsidRDefault="004D3A9F" w:rsidP="004D3A9F">
            <w:pPr>
              <w:pStyle w:val="ListParagraph1"/>
              <w:ind w:left="0"/>
              <w:jc w:val="center"/>
              <w:rPr>
                <w:ins w:id="245" w:author="ZAIDOU Mouhammad" w:date="2024-10-19T19:57:00Z"/>
                <w:rFonts w:eastAsia="Times New Roman" w:cstheme="minorHAnsi"/>
                <w:color w:val="000000"/>
                <w:szCs w:val="20"/>
                <w:lang w:val="fr-FR" w:bidi="hi-IN"/>
              </w:rPr>
            </w:pPr>
            <w:ins w:id="246" w:author="ZAIDOU Mouhammad" w:date="2024-10-19T19:59:00Z">
              <w:r w:rsidRPr="008D31E3">
                <w:rPr>
                  <w:rFonts w:eastAsia="Times New Roman" w:cstheme="minorHAnsi"/>
                  <w:color w:val="000000"/>
                  <w:szCs w:val="20"/>
                  <w:lang w:val="fr-FR" w:bidi="hi-IN"/>
                </w:rPr>
                <w:t>2</w:t>
              </w:r>
            </w:ins>
          </w:p>
        </w:tc>
        <w:tc>
          <w:tcPr>
            <w:tcW w:w="811" w:type="pct"/>
            <w:tcPrChange w:id="247" w:author="ZAIDOU Mouhammad" w:date="2024-10-26T15:37:00Z">
              <w:tcPr>
                <w:tcW w:w="846" w:type="pct"/>
                <w:gridSpan w:val="2"/>
              </w:tcPr>
            </w:tcPrChange>
          </w:tcPr>
          <w:p w14:paraId="51CE1336" w14:textId="76F4D92F" w:rsidR="004D3A9F" w:rsidRPr="008D31E3" w:rsidRDefault="004D3A9F" w:rsidP="004D3A9F">
            <w:pPr>
              <w:pStyle w:val="ListParagraph1"/>
              <w:ind w:left="0"/>
              <w:jc w:val="center"/>
              <w:rPr>
                <w:ins w:id="248" w:author="ZAIDOU Mouhammad" w:date="2024-10-19T19:57:00Z"/>
                <w:rFonts w:eastAsia="Times New Roman" w:cstheme="minorHAnsi"/>
                <w:color w:val="000000"/>
                <w:szCs w:val="20"/>
                <w:lang w:val="fr-FR" w:bidi="hi-IN"/>
              </w:rPr>
            </w:pPr>
            <w:ins w:id="249" w:author="ZAIDOU Mouhammad" w:date="2024-10-19T19:59:00Z">
              <w:r w:rsidRPr="008D31E3">
                <w:rPr>
                  <w:rFonts w:eastAsia="Times New Roman" w:cstheme="minorHAnsi"/>
                  <w:color w:val="000000"/>
                  <w:szCs w:val="20"/>
                  <w:lang w:val="fr-FR" w:bidi="hi-IN"/>
                </w:rPr>
                <w:t>3</w:t>
              </w:r>
            </w:ins>
          </w:p>
        </w:tc>
        <w:tc>
          <w:tcPr>
            <w:tcW w:w="370" w:type="pct"/>
            <w:tcPrChange w:id="250" w:author="ZAIDOU Mouhammad" w:date="2024-10-26T15:37:00Z">
              <w:tcPr>
                <w:tcW w:w="371" w:type="pct"/>
                <w:gridSpan w:val="3"/>
              </w:tcPr>
            </w:tcPrChange>
          </w:tcPr>
          <w:p w14:paraId="69C3D801" w14:textId="77777777" w:rsidR="004D3A9F" w:rsidRPr="008D31E3" w:rsidRDefault="004D3A9F" w:rsidP="004D3A9F">
            <w:pPr>
              <w:pStyle w:val="ListParagraph1"/>
              <w:rPr>
                <w:ins w:id="251" w:author="ZAIDOU Mouhammad" w:date="2024-10-19T19:57:00Z"/>
                <w:rFonts w:eastAsia="Times New Roman" w:cstheme="minorHAnsi"/>
                <w:color w:val="000000"/>
                <w:szCs w:val="20"/>
                <w:lang w:val="fr-FR" w:bidi="hi-IN"/>
              </w:rPr>
            </w:pPr>
          </w:p>
        </w:tc>
      </w:tr>
      <w:tr w:rsidR="004D3A9F" w:rsidRPr="004F7231" w14:paraId="5F8912B8" w14:textId="77777777" w:rsidTr="0097658D">
        <w:trPr>
          <w:trHeight w:val="20"/>
          <w:jc w:val="center"/>
          <w:ins w:id="252" w:author="ZAIDOU Mouhammad" w:date="2024-10-19T19:57:00Z"/>
          <w:trPrChange w:id="253" w:author="ZAIDOU Mouhammad" w:date="2024-10-26T15:37:00Z">
            <w:trPr>
              <w:gridAfter w:val="0"/>
              <w:wAfter w:w="4" w:type="pct"/>
              <w:trHeight w:val="20"/>
              <w:jc w:val="center"/>
            </w:trPr>
          </w:trPrChange>
        </w:trPr>
        <w:tc>
          <w:tcPr>
            <w:tcW w:w="507" w:type="pct"/>
            <w:tcPrChange w:id="254" w:author="ZAIDOU Mouhammad" w:date="2024-10-26T15:37:00Z">
              <w:tcPr>
                <w:tcW w:w="542" w:type="pct"/>
                <w:gridSpan w:val="3"/>
              </w:tcPr>
            </w:tcPrChange>
          </w:tcPr>
          <w:p w14:paraId="62D343D6" w14:textId="77777777" w:rsidR="004D3A9F" w:rsidRPr="008D31E3" w:rsidRDefault="004D3A9F" w:rsidP="0097658D">
            <w:pPr>
              <w:pStyle w:val="ListParagraph1"/>
              <w:numPr>
                <w:ilvl w:val="0"/>
                <w:numId w:val="41"/>
              </w:numPr>
              <w:spacing w:after="0" w:line="240" w:lineRule="auto"/>
              <w:jc w:val="both"/>
              <w:rPr>
                <w:ins w:id="255" w:author="ZAIDOU Mouhammad" w:date="2024-10-19T19:57:00Z"/>
                <w:rFonts w:cstheme="minorHAnsi"/>
                <w:szCs w:val="20"/>
                <w:lang w:val="fr-FR"/>
              </w:rPr>
              <w:pPrChange w:id="256" w:author="ZAIDOU Mouhammad" w:date="2024-10-26T15:38:00Z">
                <w:pPr>
                  <w:pStyle w:val="ListParagraph1"/>
                  <w:numPr>
                    <w:numId w:val="36"/>
                  </w:numPr>
                  <w:spacing w:after="0" w:line="240" w:lineRule="auto"/>
                  <w:ind w:hanging="360"/>
                  <w:jc w:val="center"/>
                </w:pPr>
              </w:pPrChange>
            </w:pPr>
          </w:p>
        </w:tc>
        <w:tc>
          <w:tcPr>
            <w:tcW w:w="1900" w:type="pct"/>
            <w:tcPrChange w:id="257" w:author="ZAIDOU Mouhammad" w:date="2024-10-26T15:37:00Z">
              <w:tcPr>
                <w:tcW w:w="1936" w:type="pct"/>
                <w:gridSpan w:val="4"/>
              </w:tcPr>
            </w:tcPrChange>
          </w:tcPr>
          <w:p w14:paraId="5DDE5862" w14:textId="576EA95E" w:rsidR="004D3A9F" w:rsidRPr="008D31E3" w:rsidRDefault="004D3A9F" w:rsidP="004D3A9F">
            <w:pPr>
              <w:pStyle w:val="ListParagraph1"/>
              <w:spacing w:after="0" w:line="240" w:lineRule="auto"/>
              <w:ind w:left="0"/>
              <w:rPr>
                <w:ins w:id="258" w:author="ZAIDOU Mouhammad" w:date="2024-10-19T19:57:00Z"/>
                <w:rFonts w:cstheme="minorHAnsi"/>
                <w:szCs w:val="20"/>
                <w:lang w:val="fr-FR"/>
              </w:rPr>
            </w:pPr>
            <w:ins w:id="259" w:author="ZAIDOU Mouhammad" w:date="2024-10-19T19:58:00Z">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824" w:type="pct"/>
            <w:tcPrChange w:id="260" w:author="ZAIDOU Mouhammad" w:date="2024-10-26T15:37:00Z">
              <w:tcPr>
                <w:tcW w:w="666" w:type="pct"/>
                <w:gridSpan w:val="2"/>
              </w:tcPr>
            </w:tcPrChange>
          </w:tcPr>
          <w:p w14:paraId="35F19A2B" w14:textId="468F63D9" w:rsidR="004D3A9F" w:rsidRPr="008D31E3" w:rsidRDefault="004D3A9F" w:rsidP="004D3A9F">
            <w:pPr>
              <w:pStyle w:val="ListParagraph1"/>
              <w:ind w:left="0"/>
              <w:jc w:val="center"/>
              <w:rPr>
                <w:ins w:id="261" w:author="ZAIDOU Mouhammad" w:date="2024-10-19T19:57:00Z"/>
                <w:rFonts w:eastAsia="Times New Roman" w:cstheme="minorHAnsi"/>
                <w:color w:val="000000"/>
                <w:szCs w:val="20"/>
                <w:lang w:val="fr-FR" w:bidi="hi-IN"/>
              </w:rPr>
            </w:pPr>
            <w:ins w:id="262" w:author="ZAIDOU Mouhammad" w:date="2024-10-19T19:59: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263" w:author="ZAIDOU Mouhammad" w:date="2024-10-26T15:37:00Z">
              <w:tcPr>
                <w:tcW w:w="635" w:type="pct"/>
                <w:gridSpan w:val="3"/>
                <w:shd w:val="clear" w:color="auto" w:fill="BFBFBF" w:themeFill="background1" w:themeFillShade="BF"/>
              </w:tcPr>
            </w:tcPrChange>
          </w:tcPr>
          <w:p w14:paraId="10B4330C" w14:textId="05F6462A" w:rsidR="004D3A9F" w:rsidRPr="008D31E3" w:rsidRDefault="004D3A9F" w:rsidP="004D3A9F">
            <w:pPr>
              <w:pStyle w:val="ListParagraph1"/>
              <w:ind w:left="0"/>
              <w:jc w:val="center"/>
              <w:rPr>
                <w:ins w:id="264" w:author="ZAIDOU Mouhammad" w:date="2024-10-19T19:57:00Z"/>
                <w:rFonts w:eastAsia="Times New Roman" w:cstheme="minorHAnsi"/>
                <w:color w:val="000000"/>
                <w:szCs w:val="20"/>
                <w:lang w:val="fr-FR" w:bidi="hi-IN"/>
              </w:rPr>
            </w:pPr>
            <w:ins w:id="265" w:author="ZAIDOU Mouhammad" w:date="2024-10-19T19:59:00Z">
              <w:r w:rsidRPr="008D31E3">
                <w:rPr>
                  <w:rFonts w:eastAsia="Times New Roman" w:cstheme="minorHAnsi"/>
                  <w:color w:val="000000"/>
                  <w:szCs w:val="20"/>
                  <w:lang w:val="fr-FR" w:bidi="hi-IN"/>
                </w:rPr>
                <w:t>2</w:t>
              </w:r>
            </w:ins>
          </w:p>
        </w:tc>
        <w:tc>
          <w:tcPr>
            <w:tcW w:w="811" w:type="pct"/>
            <w:tcPrChange w:id="266" w:author="ZAIDOU Mouhammad" w:date="2024-10-26T15:37:00Z">
              <w:tcPr>
                <w:tcW w:w="846" w:type="pct"/>
                <w:gridSpan w:val="2"/>
              </w:tcPr>
            </w:tcPrChange>
          </w:tcPr>
          <w:p w14:paraId="6C171B83" w14:textId="53EE73ED" w:rsidR="004D3A9F" w:rsidRPr="008D31E3" w:rsidRDefault="004D3A9F" w:rsidP="004D3A9F">
            <w:pPr>
              <w:pStyle w:val="ListParagraph1"/>
              <w:ind w:left="0"/>
              <w:jc w:val="center"/>
              <w:rPr>
                <w:ins w:id="267" w:author="ZAIDOU Mouhammad" w:date="2024-10-19T19:57:00Z"/>
                <w:rFonts w:eastAsia="Times New Roman" w:cstheme="minorHAnsi"/>
                <w:color w:val="000000"/>
                <w:szCs w:val="20"/>
                <w:lang w:val="fr-FR" w:bidi="hi-IN"/>
              </w:rPr>
            </w:pPr>
            <w:ins w:id="268" w:author="ZAIDOU Mouhammad" w:date="2024-10-19T19:59:00Z">
              <w:r w:rsidRPr="008D31E3">
                <w:rPr>
                  <w:rFonts w:eastAsia="Times New Roman" w:cstheme="minorHAnsi"/>
                  <w:color w:val="000000"/>
                  <w:szCs w:val="20"/>
                  <w:lang w:val="fr-FR" w:bidi="hi-IN"/>
                </w:rPr>
                <w:t>3</w:t>
              </w:r>
            </w:ins>
          </w:p>
        </w:tc>
        <w:tc>
          <w:tcPr>
            <w:tcW w:w="370" w:type="pct"/>
            <w:tcPrChange w:id="269" w:author="ZAIDOU Mouhammad" w:date="2024-10-26T15:37:00Z">
              <w:tcPr>
                <w:tcW w:w="371" w:type="pct"/>
                <w:gridSpan w:val="3"/>
              </w:tcPr>
            </w:tcPrChange>
          </w:tcPr>
          <w:p w14:paraId="4D876DB8" w14:textId="77777777" w:rsidR="004D3A9F" w:rsidRPr="008D31E3" w:rsidRDefault="004D3A9F" w:rsidP="004D3A9F">
            <w:pPr>
              <w:pStyle w:val="ListParagraph1"/>
              <w:rPr>
                <w:ins w:id="270" w:author="ZAIDOU Mouhammad" w:date="2024-10-19T19:57:00Z"/>
                <w:rFonts w:eastAsia="Times New Roman" w:cstheme="minorHAnsi"/>
                <w:color w:val="000000"/>
                <w:szCs w:val="20"/>
                <w:lang w:val="fr-FR" w:bidi="hi-IN"/>
              </w:rPr>
            </w:pPr>
          </w:p>
        </w:tc>
      </w:tr>
      <w:tr w:rsidR="004D3A9F" w:rsidRPr="004F7231" w14:paraId="4CDED107" w14:textId="77777777" w:rsidTr="0097658D">
        <w:trPr>
          <w:trHeight w:val="20"/>
          <w:jc w:val="center"/>
          <w:trPrChange w:id="271" w:author="ZAIDOU Mouhammad" w:date="2024-10-26T15:37:00Z">
            <w:trPr>
              <w:gridAfter w:val="0"/>
              <w:wAfter w:w="4" w:type="pct"/>
              <w:trHeight w:val="20"/>
              <w:jc w:val="center"/>
            </w:trPr>
          </w:trPrChange>
        </w:trPr>
        <w:tc>
          <w:tcPr>
            <w:tcW w:w="507" w:type="pct"/>
            <w:tcPrChange w:id="272" w:author="ZAIDOU Mouhammad" w:date="2024-10-26T15:37:00Z">
              <w:tcPr>
                <w:tcW w:w="542" w:type="pct"/>
                <w:gridSpan w:val="3"/>
              </w:tcPr>
            </w:tcPrChange>
          </w:tcPr>
          <w:p w14:paraId="42CD4D99"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273" w:author="ZAIDOU Mouhammad" w:date="2024-10-26T15:38:00Z">
                <w:pPr>
                  <w:pStyle w:val="ListParagraph1"/>
                  <w:numPr>
                    <w:numId w:val="36"/>
                  </w:numPr>
                  <w:spacing w:after="0" w:line="240" w:lineRule="auto"/>
                  <w:ind w:hanging="360"/>
                  <w:jc w:val="center"/>
                </w:pPr>
              </w:pPrChange>
            </w:pPr>
          </w:p>
        </w:tc>
        <w:tc>
          <w:tcPr>
            <w:tcW w:w="1900" w:type="pct"/>
            <w:tcPrChange w:id="274" w:author="ZAIDOU Mouhammad" w:date="2024-10-26T15:37:00Z">
              <w:tcPr>
                <w:tcW w:w="1936" w:type="pct"/>
                <w:gridSpan w:val="4"/>
              </w:tcPr>
            </w:tcPrChange>
          </w:tcPr>
          <w:p w14:paraId="5926CEA8" w14:textId="0A05BBF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Kit d'accouchement normal</w:t>
            </w:r>
            <w:del w:id="275" w:author="ZAIDOU Mouhammad" w:date="2024-10-19T20:00:00Z">
              <w:r w:rsidRPr="008D31E3" w:rsidDel="005C468D">
                <w:rPr>
                  <w:rFonts w:cstheme="minorHAnsi"/>
                  <w:szCs w:val="20"/>
                  <w:lang w:val="fr-FR"/>
                </w:rPr>
                <w:delText xml:space="preserve"> </w:delText>
              </w:r>
            </w:del>
            <w:ins w:id="276" w:author="ZAIDOU Mouhammad" w:date="2024-10-19T20:00:00Z">
              <w:r w:rsidR="005C468D">
                <w:rPr>
                  <w:rFonts w:cstheme="minorHAnsi"/>
                  <w:szCs w:val="20"/>
                  <w:lang w:val="fr-FR"/>
                </w:rPr>
                <w:t> : Pince de Kocher</w:t>
              </w:r>
            </w:ins>
            <w:r w:rsidRPr="008D31E3">
              <w:rPr>
                <w:rFonts w:cstheme="minorHAnsi"/>
                <w:szCs w:val="20"/>
                <w:lang w:val="fr-FR"/>
              </w:rPr>
              <w:t xml:space="preserve">                           </w:t>
            </w:r>
          </w:p>
        </w:tc>
        <w:tc>
          <w:tcPr>
            <w:tcW w:w="824" w:type="pct"/>
            <w:tcPrChange w:id="277" w:author="ZAIDOU Mouhammad" w:date="2024-10-26T15:37:00Z">
              <w:tcPr>
                <w:tcW w:w="666" w:type="pct"/>
                <w:gridSpan w:val="2"/>
              </w:tcPr>
            </w:tcPrChange>
          </w:tcPr>
          <w:p w14:paraId="40D2E85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Change w:id="278" w:author="ZAIDOU Mouhammad" w:date="2024-10-26T15:37:00Z">
              <w:tcPr>
                <w:tcW w:w="635" w:type="pct"/>
                <w:gridSpan w:val="3"/>
                <w:shd w:val="clear" w:color="auto" w:fill="BFBFBF" w:themeFill="background1" w:themeFillShade="BF"/>
              </w:tcPr>
            </w:tcPrChange>
          </w:tcPr>
          <w:p w14:paraId="7627F4E5" w14:textId="04975E49"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279" w:author="ZAIDOU Mouhammad" w:date="2024-10-26T15:37:00Z">
              <w:tcPr>
                <w:tcW w:w="846" w:type="pct"/>
                <w:gridSpan w:val="2"/>
              </w:tcPr>
            </w:tcPrChange>
          </w:tcPr>
          <w:p w14:paraId="75EAE43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Change w:id="280" w:author="ZAIDOU Mouhammad" w:date="2024-10-26T15:37:00Z">
              <w:tcPr>
                <w:tcW w:w="371" w:type="pct"/>
                <w:gridSpan w:val="3"/>
              </w:tcPr>
            </w:tcPrChange>
          </w:tcPr>
          <w:p w14:paraId="4F42B321" w14:textId="77777777" w:rsidR="004D3A9F" w:rsidRPr="008D31E3" w:rsidRDefault="004D3A9F" w:rsidP="004D3A9F">
            <w:pPr>
              <w:pStyle w:val="ListParagraph1"/>
              <w:rPr>
                <w:rFonts w:eastAsia="Times New Roman" w:cstheme="minorHAnsi"/>
                <w:color w:val="000000"/>
                <w:szCs w:val="20"/>
                <w:lang w:val="fr-FR" w:bidi="hi-IN"/>
              </w:rPr>
            </w:pPr>
          </w:p>
        </w:tc>
      </w:tr>
      <w:tr w:rsidR="005C468D" w:rsidRPr="004F7231" w14:paraId="73E6070C" w14:textId="77777777" w:rsidTr="0097658D">
        <w:trPr>
          <w:trHeight w:val="20"/>
          <w:jc w:val="center"/>
          <w:ins w:id="281" w:author="ZAIDOU Mouhammad" w:date="2024-10-19T20:00:00Z"/>
          <w:trPrChange w:id="282" w:author="ZAIDOU Mouhammad" w:date="2024-10-26T15:37:00Z">
            <w:trPr>
              <w:gridAfter w:val="0"/>
              <w:wAfter w:w="4" w:type="pct"/>
              <w:trHeight w:val="20"/>
              <w:jc w:val="center"/>
            </w:trPr>
          </w:trPrChange>
        </w:trPr>
        <w:tc>
          <w:tcPr>
            <w:tcW w:w="507" w:type="pct"/>
            <w:tcPrChange w:id="283" w:author="ZAIDOU Mouhammad" w:date="2024-10-26T15:37:00Z">
              <w:tcPr>
                <w:tcW w:w="542" w:type="pct"/>
                <w:gridSpan w:val="3"/>
              </w:tcPr>
            </w:tcPrChange>
          </w:tcPr>
          <w:p w14:paraId="03C2D7EB" w14:textId="77777777" w:rsidR="005C468D" w:rsidRPr="008D31E3" w:rsidRDefault="005C468D" w:rsidP="0097658D">
            <w:pPr>
              <w:pStyle w:val="ListParagraph1"/>
              <w:numPr>
                <w:ilvl w:val="0"/>
                <w:numId w:val="41"/>
              </w:numPr>
              <w:spacing w:after="0" w:line="240" w:lineRule="auto"/>
              <w:jc w:val="both"/>
              <w:rPr>
                <w:ins w:id="284" w:author="ZAIDOU Mouhammad" w:date="2024-10-19T20:00:00Z"/>
                <w:rFonts w:cstheme="minorHAnsi"/>
                <w:szCs w:val="20"/>
                <w:lang w:val="fr-FR"/>
              </w:rPr>
              <w:pPrChange w:id="285" w:author="ZAIDOU Mouhammad" w:date="2024-10-26T15:38:00Z">
                <w:pPr>
                  <w:pStyle w:val="ListParagraph1"/>
                  <w:numPr>
                    <w:numId w:val="39"/>
                  </w:numPr>
                  <w:spacing w:after="0" w:line="240" w:lineRule="auto"/>
                  <w:ind w:left="360" w:hanging="360"/>
                  <w:jc w:val="both"/>
                </w:pPr>
              </w:pPrChange>
            </w:pPr>
          </w:p>
        </w:tc>
        <w:tc>
          <w:tcPr>
            <w:tcW w:w="1900" w:type="pct"/>
            <w:tcPrChange w:id="286" w:author="ZAIDOU Mouhammad" w:date="2024-10-26T15:37:00Z">
              <w:tcPr>
                <w:tcW w:w="1936" w:type="pct"/>
                <w:gridSpan w:val="4"/>
              </w:tcPr>
            </w:tcPrChange>
          </w:tcPr>
          <w:p w14:paraId="64E1F74F" w14:textId="639EAFFF" w:rsidR="005C468D" w:rsidRPr="008D31E3" w:rsidRDefault="005C468D" w:rsidP="00E13526">
            <w:pPr>
              <w:pStyle w:val="ListParagraph1"/>
              <w:spacing w:after="0" w:line="240" w:lineRule="auto"/>
              <w:ind w:left="0"/>
              <w:rPr>
                <w:ins w:id="287" w:author="ZAIDOU Mouhammad" w:date="2024-10-19T20:00:00Z"/>
                <w:rFonts w:cstheme="minorHAnsi"/>
                <w:szCs w:val="20"/>
                <w:lang w:val="fr-FR"/>
              </w:rPr>
            </w:pPr>
            <w:ins w:id="288" w:author="ZAIDOU Mouhammad" w:date="2024-10-19T20:00:00Z">
              <w:r w:rsidRPr="008D31E3">
                <w:rPr>
                  <w:rFonts w:cstheme="minorHAnsi"/>
                  <w:szCs w:val="20"/>
                  <w:lang w:val="fr-FR"/>
                </w:rPr>
                <w:t>Kit d'accouchement normal</w:t>
              </w:r>
              <w:r>
                <w:rPr>
                  <w:rFonts w:cstheme="minorHAnsi"/>
                  <w:szCs w:val="20"/>
                  <w:lang w:val="fr-FR"/>
                </w:rPr>
                <w:t xml:space="preserve"> : Ciseau pour cordon </w:t>
              </w:r>
            </w:ins>
            <w:ins w:id="289" w:author="ZAIDOU Mouhammad" w:date="2024-10-19T20:01:00Z">
              <w:r>
                <w:rPr>
                  <w:rFonts w:cstheme="minorHAnsi"/>
                  <w:szCs w:val="20"/>
                  <w:lang w:val="fr-FR"/>
                </w:rPr>
                <w:t>ombilical</w:t>
              </w:r>
            </w:ins>
            <w:ins w:id="290" w:author="ZAIDOU Mouhammad" w:date="2024-10-19T20:00:00Z">
              <w:r w:rsidRPr="008D31E3">
                <w:rPr>
                  <w:rFonts w:cstheme="minorHAnsi"/>
                  <w:szCs w:val="20"/>
                  <w:lang w:val="fr-FR"/>
                </w:rPr>
                <w:t xml:space="preserve">  </w:t>
              </w:r>
            </w:ins>
          </w:p>
        </w:tc>
        <w:tc>
          <w:tcPr>
            <w:tcW w:w="824" w:type="pct"/>
            <w:tcPrChange w:id="291" w:author="ZAIDOU Mouhammad" w:date="2024-10-26T15:37:00Z">
              <w:tcPr>
                <w:tcW w:w="666" w:type="pct"/>
                <w:gridSpan w:val="2"/>
              </w:tcPr>
            </w:tcPrChange>
          </w:tcPr>
          <w:p w14:paraId="4BD98098" w14:textId="77777777" w:rsidR="005C468D" w:rsidRPr="008D31E3" w:rsidRDefault="005C468D" w:rsidP="00E13526">
            <w:pPr>
              <w:pStyle w:val="ListParagraph1"/>
              <w:ind w:left="0"/>
              <w:jc w:val="center"/>
              <w:rPr>
                <w:ins w:id="292" w:author="ZAIDOU Mouhammad" w:date="2024-10-19T20:00:00Z"/>
                <w:rFonts w:eastAsia="Times New Roman" w:cstheme="minorHAnsi"/>
                <w:color w:val="000000"/>
                <w:szCs w:val="20"/>
                <w:lang w:val="fr-FR" w:bidi="hi-IN"/>
              </w:rPr>
            </w:pPr>
            <w:ins w:id="293" w:author="ZAIDOU Mouhammad" w:date="2024-10-19T20:00: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294" w:author="ZAIDOU Mouhammad" w:date="2024-10-26T15:37:00Z">
              <w:tcPr>
                <w:tcW w:w="635" w:type="pct"/>
                <w:gridSpan w:val="3"/>
                <w:shd w:val="clear" w:color="auto" w:fill="BFBFBF" w:themeFill="background1" w:themeFillShade="BF"/>
              </w:tcPr>
            </w:tcPrChange>
          </w:tcPr>
          <w:p w14:paraId="72271A76" w14:textId="77777777" w:rsidR="005C468D" w:rsidRPr="008D31E3" w:rsidRDefault="005C468D" w:rsidP="00E13526">
            <w:pPr>
              <w:pStyle w:val="ListParagraph1"/>
              <w:ind w:left="0"/>
              <w:jc w:val="center"/>
              <w:rPr>
                <w:ins w:id="295" w:author="ZAIDOU Mouhammad" w:date="2024-10-19T20:00:00Z"/>
                <w:rFonts w:eastAsia="Times New Roman" w:cstheme="minorHAnsi"/>
                <w:color w:val="000000"/>
                <w:szCs w:val="20"/>
                <w:lang w:val="fr-FR" w:bidi="hi-IN"/>
              </w:rPr>
            </w:pPr>
            <w:ins w:id="296" w:author="ZAIDOU Mouhammad" w:date="2024-10-19T20:00:00Z">
              <w:r w:rsidRPr="008D31E3">
                <w:rPr>
                  <w:rFonts w:eastAsia="Times New Roman" w:cstheme="minorHAnsi"/>
                  <w:color w:val="000000"/>
                  <w:szCs w:val="20"/>
                  <w:lang w:val="fr-FR" w:bidi="hi-IN"/>
                </w:rPr>
                <w:t>2</w:t>
              </w:r>
            </w:ins>
          </w:p>
        </w:tc>
        <w:tc>
          <w:tcPr>
            <w:tcW w:w="811" w:type="pct"/>
            <w:tcPrChange w:id="297" w:author="ZAIDOU Mouhammad" w:date="2024-10-26T15:37:00Z">
              <w:tcPr>
                <w:tcW w:w="846" w:type="pct"/>
                <w:gridSpan w:val="2"/>
              </w:tcPr>
            </w:tcPrChange>
          </w:tcPr>
          <w:p w14:paraId="612F1980" w14:textId="77777777" w:rsidR="005C468D" w:rsidRPr="008D31E3" w:rsidRDefault="005C468D" w:rsidP="00E13526">
            <w:pPr>
              <w:pStyle w:val="ListParagraph1"/>
              <w:ind w:left="0"/>
              <w:jc w:val="center"/>
              <w:rPr>
                <w:ins w:id="298" w:author="ZAIDOU Mouhammad" w:date="2024-10-19T20:00:00Z"/>
                <w:rFonts w:eastAsia="Times New Roman" w:cstheme="minorHAnsi"/>
                <w:color w:val="000000"/>
                <w:szCs w:val="20"/>
                <w:lang w:val="fr-FR" w:bidi="hi-IN"/>
              </w:rPr>
            </w:pPr>
            <w:ins w:id="299" w:author="ZAIDOU Mouhammad" w:date="2024-10-19T20:00:00Z">
              <w:r w:rsidRPr="008D31E3">
                <w:rPr>
                  <w:rFonts w:eastAsia="Times New Roman" w:cstheme="minorHAnsi"/>
                  <w:color w:val="000000"/>
                  <w:szCs w:val="20"/>
                  <w:lang w:val="fr-FR" w:bidi="hi-IN"/>
                </w:rPr>
                <w:t>3</w:t>
              </w:r>
            </w:ins>
          </w:p>
        </w:tc>
        <w:tc>
          <w:tcPr>
            <w:tcW w:w="370" w:type="pct"/>
            <w:tcPrChange w:id="300" w:author="ZAIDOU Mouhammad" w:date="2024-10-26T15:37:00Z">
              <w:tcPr>
                <w:tcW w:w="371" w:type="pct"/>
                <w:gridSpan w:val="3"/>
              </w:tcPr>
            </w:tcPrChange>
          </w:tcPr>
          <w:p w14:paraId="66F22E45" w14:textId="77777777" w:rsidR="005C468D" w:rsidRPr="008D31E3" w:rsidRDefault="005C468D" w:rsidP="00E13526">
            <w:pPr>
              <w:pStyle w:val="ListParagraph1"/>
              <w:rPr>
                <w:ins w:id="301" w:author="ZAIDOU Mouhammad" w:date="2024-10-19T20:00:00Z"/>
                <w:rFonts w:eastAsia="Times New Roman" w:cstheme="minorHAnsi"/>
                <w:color w:val="000000"/>
                <w:szCs w:val="20"/>
                <w:lang w:val="fr-FR" w:bidi="hi-IN"/>
              </w:rPr>
            </w:pPr>
          </w:p>
        </w:tc>
      </w:tr>
      <w:tr w:rsidR="005C468D" w:rsidRPr="004F7231" w14:paraId="1716ECD0" w14:textId="77777777" w:rsidTr="0097658D">
        <w:trPr>
          <w:trHeight w:val="20"/>
          <w:jc w:val="center"/>
          <w:ins w:id="302" w:author="ZAIDOU Mouhammad" w:date="2024-10-19T20:00:00Z"/>
          <w:trPrChange w:id="303" w:author="ZAIDOU Mouhammad" w:date="2024-10-26T15:37:00Z">
            <w:trPr>
              <w:gridAfter w:val="0"/>
              <w:wAfter w:w="4" w:type="pct"/>
              <w:trHeight w:val="20"/>
              <w:jc w:val="center"/>
            </w:trPr>
          </w:trPrChange>
        </w:trPr>
        <w:tc>
          <w:tcPr>
            <w:tcW w:w="507" w:type="pct"/>
            <w:tcPrChange w:id="304" w:author="ZAIDOU Mouhammad" w:date="2024-10-26T15:37:00Z">
              <w:tcPr>
                <w:tcW w:w="542" w:type="pct"/>
                <w:gridSpan w:val="3"/>
              </w:tcPr>
            </w:tcPrChange>
          </w:tcPr>
          <w:p w14:paraId="15B9EE38" w14:textId="77777777" w:rsidR="005C468D" w:rsidRPr="008D31E3" w:rsidRDefault="005C468D" w:rsidP="0097658D">
            <w:pPr>
              <w:pStyle w:val="ListParagraph1"/>
              <w:numPr>
                <w:ilvl w:val="0"/>
                <w:numId w:val="41"/>
              </w:numPr>
              <w:spacing w:after="0" w:line="240" w:lineRule="auto"/>
              <w:jc w:val="both"/>
              <w:rPr>
                <w:ins w:id="305" w:author="ZAIDOU Mouhammad" w:date="2024-10-19T20:00:00Z"/>
                <w:rFonts w:cstheme="minorHAnsi"/>
                <w:szCs w:val="20"/>
                <w:lang w:val="fr-FR"/>
              </w:rPr>
              <w:pPrChange w:id="306" w:author="ZAIDOU Mouhammad" w:date="2024-10-26T15:38:00Z">
                <w:pPr>
                  <w:pStyle w:val="ListParagraph1"/>
                  <w:numPr>
                    <w:numId w:val="39"/>
                  </w:numPr>
                  <w:spacing w:after="0" w:line="240" w:lineRule="auto"/>
                  <w:ind w:left="360" w:hanging="360"/>
                  <w:jc w:val="both"/>
                </w:pPr>
              </w:pPrChange>
            </w:pPr>
          </w:p>
        </w:tc>
        <w:tc>
          <w:tcPr>
            <w:tcW w:w="1900" w:type="pct"/>
            <w:tcPrChange w:id="307" w:author="ZAIDOU Mouhammad" w:date="2024-10-26T15:37:00Z">
              <w:tcPr>
                <w:tcW w:w="1936" w:type="pct"/>
                <w:gridSpan w:val="4"/>
              </w:tcPr>
            </w:tcPrChange>
          </w:tcPr>
          <w:p w14:paraId="18F48967" w14:textId="6C3FF2DC" w:rsidR="005C468D" w:rsidRPr="008D31E3" w:rsidRDefault="005C468D" w:rsidP="00E13526">
            <w:pPr>
              <w:pStyle w:val="ListParagraph1"/>
              <w:spacing w:after="0" w:line="240" w:lineRule="auto"/>
              <w:ind w:left="0"/>
              <w:rPr>
                <w:ins w:id="308" w:author="ZAIDOU Mouhammad" w:date="2024-10-19T20:00:00Z"/>
                <w:rFonts w:cstheme="minorHAnsi"/>
                <w:szCs w:val="20"/>
                <w:lang w:val="fr-FR"/>
              </w:rPr>
            </w:pPr>
            <w:ins w:id="309" w:author="ZAIDOU Mouhammad" w:date="2024-10-19T20:00:00Z">
              <w:r w:rsidRPr="008D31E3">
                <w:rPr>
                  <w:rFonts w:cstheme="minorHAnsi"/>
                  <w:szCs w:val="20"/>
                  <w:lang w:val="fr-FR"/>
                </w:rPr>
                <w:t xml:space="preserve">Kit d'accouchement normal   </w:t>
              </w:r>
            </w:ins>
            <w:ins w:id="310" w:author="ZAIDOU Mouhammad" w:date="2024-10-19T20:01:00Z">
              <w:r>
                <w:rPr>
                  <w:rFonts w:cstheme="minorHAnsi"/>
                  <w:szCs w:val="20"/>
                  <w:lang w:val="fr-FR"/>
                </w:rPr>
                <w:t>: Clamp de bar</w:t>
              </w:r>
            </w:ins>
            <w:ins w:id="311" w:author="ZAIDOU Mouhammad" w:date="2024-10-19T20:00:00Z">
              <w:r w:rsidRPr="008D31E3">
                <w:rPr>
                  <w:rFonts w:cstheme="minorHAnsi"/>
                  <w:szCs w:val="20"/>
                  <w:lang w:val="fr-FR"/>
                </w:rPr>
                <w:t xml:space="preserve">                         </w:t>
              </w:r>
            </w:ins>
          </w:p>
        </w:tc>
        <w:tc>
          <w:tcPr>
            <w:tcW w:w="824" w:type="pct"/>
            <w:tcPrChange w:id="312" w:author="ZAIDOU Mouhammad" w:date="2024-10-26T15:37:00Z">
              <w:tcPr>
                <w:tcW w:w="666" w:type="pct"/>
                <w:gridSpan w:val="2"/>
              </w:tcPr>
            </w:tcPrChange>
          </w:tcPr>
          <w:p w14:paraId="7847EA97" w14:textId="77777777" w:rsidR="005C468D" w:rsidRPr="008D31E3" w:rsidRDefault="005C468D" w:rsidP="00E13526">
            <w:pPr>
              <w:pStyle w:val="ListParagraph1"/>
              <w:ind w:left="0"/>
              <w:jc w:val="center"/>
              <w:rPr>
                <w:ins w:id="313" w:author="ZAIDOU Mouhammad" w:date="2024-10-19T20:00:00Z"/>
                <w:rFonts w:eastAsia="Times New Roman" w:cstheme="minorHAnsi"/>
                <w:color w:val="000000"/>
                <w:szCs w:val="20"/>
                <w:lang w:val="fr-FR" w:bidi="hi-IN"/>
              </w:rPr>
            </w:pPr>
            <w:ins w:id="314" w:author="ZAIDOU Mouhammad" w:date="2024-10-19T20:00: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315" w:author="ZAIDOU Mouhammad" w:date="2024-10-26T15:37:00Z">
              <w:tcPr>
                <w:tcW w:w="635" w:type="pct"/>
                <w:gridSpan w:val="3"/>
                <w:shd w:val="clear" w:color="auto" w:fill="BFBFBF" w:themeFill="background1" w:themeFillShade="BF"/>
              </w:tcPr>
            </w:tcPrChange>
          </w:tcPr>
          <w:p w14:paraId="79FF8934" w14:textId="77777777" w:rsidR="005C468D" w:rsidRPr="008D31E3" w:rsidRDefault="005C468D" w:rsidP="00E13526">
            <w:pPr>
              <w:pStyle w:val="ListParagraph1"/>
              <w:ind w:left="0"/>
              <w:jc w:val="center"/>
              <w:rPr>
                <w:ins w:id="316" w:author="ZAIDOU Mouhammad" w:date="2024-10-19T20:00:00Z"/>
                <w:rFonts w:eastAsia="Times New Roman" w:cstheme="minorHAnsi"/>
                <w:color w:val="000000"/>
                <w:szCs w:val="20"/>
                <w:lang w:val="fr-FR" w:bidi="hi-IN"/>
              </w:rPr>
            </w:pPr>
            <w:ins w:id="317" w:author="ZAIDOU Mouhammad" w:date="2024-10-19T20:00:00Z">
              <w:r w:rsidRPr="008D31E3">
                <w:rPr>
                  <w:rFonts w:eastAsia="Times New Roman" w:cstheme="minorHAnsi"/>
                  <w:color w:val="000000"/>
                  <w:szCs w:val="20"/>
                  <w:lang w:val="fr-FR" w:bidi="hi-IN"/>
                </w:rPr>
                <w:t>2</w:t>
              </w:r>
            </w:ins>
          </w:p>
        </w:tc>
        <w:tc>
          <w:tcPr>
            <w:tcW w:w="811" w:type="pct"/>
            <w:tcPrChange w:id="318" w:author="ZAIDOU Mouhammad" w:date="2024-10-26T15:37:00Z">
              <w:tcPr>
                <w:tcW w:w="846" w:type="pct"/>
                <w:gridSpan w:val="2"/>
              </w:tcPr>
            </w:tcPrChange>
          </w:tcPr>
          <w:p w14:paraId="5B3F94BD" w14:textId="77777777" w:rsidR="005C468D" w:rsidRPr="008D31E3" w:rsidRDefault="005C468D" w:rsidP="00E13526">
            <w:pPr>
              <w:pStyle w:val="ListParagraph1"/>
              <w:ind w:left="0"/>
              <w:jc w:val="center"/>
              <w:rPr>
                <w:ins w:id="319" w:author="ZAIDOU Mouhammad" w:date="2024-10-19T20:00:00Z"/>
                <w:rFonts w:eastAsia="Times New Roman" w:cstheme="minorHAnsi"/>
                <w:color w:val="000000"/>
                <w:szCs w:val="20"/>
                <w:lang w:val="fr-FR" w:bidi="hi-IN"/>
              </w:rPr>
            </w:pPr>
            <w:ins w:id="320" w:author="ZAIDOU Mouhammad" w:date="2024-10-19T20:00:00Z">
              <w:r w:rsidRPr="008D31E3">
                <w:rPr>
                  <w:rFonts w:eastAsia="Times New Roman" w:cstheme="minorHAnsi"/>
                  <w:color w:val="000000"/>
                  <w:szCs w:val="20"/>
                  <w:lang w:val="fr-FR" w:bidi="hi-IN"/>
                </w:rPr>
                <w:t>3</w:t>
              </w:r>
            </w:ins>
          </w:p>
        </w:tc>
        <w:tc>
          <w:tcPr>
            <w:tcW w:w="370" w:type="pct"/>
            <w:tcPrChange w:id="321" w:author="ZAIDOU Mouhammad" w:date="2024-10-26T15:37:00Z">
              <w:tcPr>
                <w:tcW w:w="371" w:type="pct"/>
                <w:gridSpan w:val="3"/>
              </w:tcPr>
            </w:tcPrChange>
          </w:tcPr>
          <w:p w14:paraId="3139F273" w14:textId="77777777" w:rsidR="005C468D" w:rsidRPr="008D31E3" w:rsidRDefault="005C468D" w:rsidP="00E13526">
            <w:pPr>
              <w:pStyle w:val="ListParagraph1"/>
              <w:rPr>
                <w:ins w:id="322" w:author="ZAIDOU Mouhammad" w:date="2024-10-19T20:00:00Z"/>
                <w:rFonts w:eastAsia="Times New Roman" w:cstheme="minorHAnsi"/>
                <w:color w:val="000000"/>
                <w:szCs w:val="20"/>
                <w:lang w:val="fr-FR" w:bidi="hi-IN"/>
              </w:rPr>
            </w:pPr>
          </w:p>
        </w:tc>
      </w:tr>
      <w:tr w:rsidR="005C468D" w:rsidRPr="004F7231" w14:paraId="5A140B80" w14:textId="77777777" w:rsidTr="0097658D">
        <w:trPr>
          <w:trHeight w:val="20"/>
          <w:jc w:val="center"/>
          <w:ins w:id="323" w:author="ZAIDOU Mouhammad" w:date="2024-10-19T20:00:00Z"/>
          <w:trPrChange w:id="324" w:author="ZAIDOU Mouhammad" w:date="2024-10-26T15:37:00Z">
            <w:trPr>
              <w:gridAfter w:val="0"/>
              <w:wAfter w:w="4" w:type="pct"/>
              <w:trHeight w:val="20"/>
              <w:jc w:val="center"/>
            </w:trPr>
          </w:trPrChange>
        </w:trPr>
        <w:tc>
          <w:tcPr>
            <w:tcW w:w="507" w:type="pct"/>
            <w:tcPrChange w:id="325" w:author="ZAIDOU Mouhammad" w:date="2024-10-26T15:37:00Z">
              <w:tcPr>
                <w:tcW w:w="542" w:type="pct"/>
                <w:gridSpan w:val="3"/>
              </w:tcPr>
            </w:tcPrChange>
          </w:tcPr>
          <w:p w14:paraId="416029BD" w14:textId="77777777" w:rsidR="005C468D" w:rsidRPr="008D31E3" w:rsidRDefault="005C468D" w:rsidP="0097658D">
            <w:pPr>
              <w:pStyle w:val="ListParagraph1"/>
              <w:numPr>
                <w:ilvl w:val="0"/>
                <w:numId w:val="41"/>
              </w:numPr>
              <w:spacing w:after="0" w:line="240" w:lineRule="auto"/>
              <w:jc w:val="both"/>
              <w:rPr>
                <w:ins w:id="326" w:author="ZAIDOU Mouhammad" w:date="2024-10-19T20:00:00Z"/>
                <w:rFonts w:cstheme="minorHAnsi"/>
                <w:szCs w:val="20"/>
                <w:lang w:val="fr-FR"/>
              </w:rPr>
              <w:pPrChange w:id="327" w:author="ZAIDOU Mouhammad" w:date="2024-10-26T15:38:00Z">
                <w:pPr>
                  <w:pStyle w:val="ListParagraph1"/>
                  <w:numPr>
                    <w:numId w:val="39"/>
                  </w:numPr>
                  <w:spacing w:after="0" w:line="240" w:lineRule="auto"/>
                  <w:ind w:left="360" w:hanging="360"/>
                  <w:jc w:val="both"/>
                </w:pPr>
              </w:pPrChange>
            </w:pPr>
          </w:p>
        </w:tc>
        <w:tc>
          <w:tcPr>
            <w:tcW w:w="1900" w:type="pct"/>
            <w:tcPrChange w:id="328" w:author="ZAIDOU Mouhammad" w:date="2024-10-26T15:37:00Z">
              <w:tcPr>
                <w:tcW w:w="1936" w:type="pct"/>
                <w:gridSpan w:val="4"/>
              </w:tcPr>
            </w:tcPrChange>
          </w:tcPr>
          <w:p w14:paraId="212E1F4A" w14:textId="2BB700C5" w:rsidR="005C468D" w:rsidRPr="008D31E3" w:rsidRDefault="005C468D" w:rsidP="00E13526">
            <w:pPr>
              <w:pStyle w:val="ListParagraph1"/>
              <w:spacing w:after="0" w:line="240" w:lineRule="auto"/>
              <w:ind w:left="0"/>
              <w:rPr>
                <w:ins w:id="329" w:author="ZAIDOU Mouhammad" w:date="2024-10-19T20:00:00Z"/>
                <w:rFonts w:cstheme="minorHAnsi"/>
                <w:szCs w:val="20"/>
                <w:lang w:val="fr-FR"/>
              </w:rPr>
            </w:pPr>
            <w:ins w:id="330" w:author="ZAIDOU Mouhammad" w:date="2024-10-19T20:00:00Z">
              <w:r w:rsidRPr="008D31E3">
                <w:rPr>
                  <w:rFonts w:cstheme="minorHAnsi"/>
                  <w:szCs w:val="20"/>
                  <w:lang w:val="fr-FR"/>
                </w:rPr>
                <w:t xml:space="preserve">Kit d'accouchement normal   </w:t>
              </w:r>
            </w:ins>
            <w:ins w:id="331" w:author="ZAIDOU Mouhammad" w:date="2024-10-19T20:01:00Z">
              <w:r>
                <w:rPr>
                  <w:rFonts w:cstheme="minorHAnsi"/>
                  <w:szCs w:val="20"/>
                  <w:lang w:val="fr-FR"/>
                </w:rPr>
                <w:t>: Pince à rompre</w:t>
              </w:r>
            </w:ins>
            <w:ins w:id="332" w:author="ZAIDOU Mouhammad" w:date="2024-10-19T20:00:00Z">
              <w:r w:rsidRPr="008D31E3">
                <w:rPr>
                  <w:rFonts w:cstheme="minorHAnsi"/>
                  <w:szCs w:val="20"/>
                  <w:lang w:val="fr-FR"/>
                </w:rPr>
                <w:t xml:space="preserve">                         </w:t>
              </w:r>
            </w:ins>
          </w:p>
        </w:tc>
        <w:tc>
          <w:tcPr>
            <w:tcW w:w="824" w:type="pct"/>
            <w:tcPrChange w:id="333" w:author="ZAIDOU Mouhammad" w:date="2024-10-26T15:37:00Z">
              <w:tcPr>
                <w:tcW w:w="666" w:type="pct"/>
                <w:gridSpan w:val="2"/>
              </w:tcPr>
            </w:tcPrChange>
          </w:tcPr>
          <w:p w14:paraId="01731561" w14:textId="77777777" w:rsidR="005C468D" w:rsidRPr="008D31E3" w:rsidRDefault="005C468D" w:rsidP="00E13526">
            <w:pPr>
              <w:pStyle w:val="ListParagraph1"/>
              <w:ind w:left="0"/>
              <w:jc w:val="center"/>
              <w:rPr>
                <w:ins w:id="334" w:author="ZAIDOU Mouhammad" w:date="2024-10-19T20:00:00Z"/>
                <w:rFonts w:eastAsia="Times New Roman" w:cstheme="minorHAnsi"/>
                <w:color w:val="000000"/>
                <w:szCs w:val="20"/>
                <w:lang w:val="fr-FR" w:bidi="hi-IN"/>
              </w:rPr>
            </w:pPr>
            <w:ins w:id="335" w:author="ZAIDOU Mouhammad" w:date="2024-10-19T20:00: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336" w:author="ZAIDOU Mouhammad" w:date="2024-10-26T15:37:00Z">
              <w:tcPr>
                <w:tcW w:w="635" w:type="pct"/>
                <w:gridSpan w:val="3"/>
                <w:shd w:val="clear" w:color="auto" w:fill="BFBFBF" w:themeFill="background1" w:themeFillShade="BF"/>
              </w:tcPr>
            </w:tcPrChange>
          </w:tcPr>
          <w:p w14:paraId="3707E642" w14:textId="77777777" w:rsidR="005C468D" w:rsidRPr="008D31E3" w:rsidRDefault="005C468D" w:rsidP="00E13526">
            <w:pPr>
              <w:pStyle w:val="ListParagraph1"/>
              <w:ind w:left="0"/>
              <w:jc w:val="center"/>
              <w:rPr>
                <w:ins w:id="337" w:author="ZAIDOU Mouhammad" w:date="2024-10-19T20:00:00Z"/>
                <w:rFonts w:eastAsia="Times New Roman" w:cstheme="minorHAnsi"/>
                <w:color w:val="000000"/>
                <w:szCs w:val="20"/>
                <w:lang w:val="fr-FR" w:bidi="hi-IN"/>
              </w:rPr>
            </w:pPr>
            <w:ins w:id="338" w:author="ZAIDOU Mouhammad" w:date="2024-10-19T20:00:00Z">
              <w:r w:rsidRPr="008D31E3">
                <w:rPr>
                  <w:rFonts w:eastAsia="Times New Roman" w:cstheme="minorHAnsi"/>
                  <w:color w:val="000000"/>
                  <w:szCs w:val="20"/>
                  <w:lang w:val="fr-FR" w:bidi="hi-IN"/>
                </w:rPr>
                <w:t>2</w:t>
              </w:r>
            </w:ins>
          </w:p>
        </w:tc>
        <w:tc>
          <w:tcPr>
            <w:tcW w:w="811" w:type="pct"/>
            <w:tcPrChange w:id="339" w:author="ZAIDOU Mouhammad" w:date="2024-10-26T15:37:00Z">
              <w:tcPr>
                <w:tcW w:w="846" w:type="pct"/>
                <w:gridSpan w:val="2"/>
              </w:tcPr>
            </w:tcPrChange>
          </w:tcPr>
          <w:p w14:paraId="45193869" w14:textId="77777777" w:rsidR="005C468D" w:rsidRPr="008D31E3" w:rsidRDefault="005C468D" w:rsidP="00E13526">
            <w:pPr>
              <w:pStyle w:val="ListParagraph1"/>
              <w:ind w:left="0"/>
              <w:jc w:val="center"/>
              <w:rPr>
                <w:ins w:id="340" w:author="ZAIDOU Mouhammad" w:date="2024-10-19T20:00:00Z"/>
                <w:rFonts w:eastAsia="Times New Roman" w:cstheme="minorHAnsi"/>
                <w:color w:val="000000"/>
                <w:szCs w:val="20"/>
                <w:lang w:val="fr-FR" w:bidi="hi-IN"/>
              </w:rPr>
            </w:pPr>
            <w:ins w:id="341" w:author="ZAIDOU Mouhammad" w:date="2024-10-19T20:00:00Z">
              <w:r w:rsidRPr="008D31E3">
                <w:rPr>
                  <w:rFonts w:eastAsia="Times New Roman" w:cstheme="minorHAnsi"/>
                  <w:color w:val="000000"/>
                  <w:szCs w:val="20"/>
                  <w:lang w:val="fr-FR" w:bidi="hi-IN"/>
                </w:rPr>
                <w:t>3</w:t>
              </w:r>
            </w:ins>
          </w:p>
        </w:tc>
        <w:tc>
          <w:tcPr>
            <w:tcW w:w="370" w:type="pct"/>
            <w:tcPrChange w:id="342" w:author="ZAIDOU Mouhammad" w:date="2024-10-26T15:37:00Z">
              <w:tcPr>
                <w:tcW w:w="371" w:type="pct"/>
                <w:gridSpan w:val="3"/>
              </w:tcPr>
            </w:tcPrChange>
          </w:tcPr>
          <w:p w14:paraId="7395EF8E" w14:textId="77777777" w:rsidR="005C468D" w:rsidRPr="008D31E3" w:rsidRDefault="005C468D" w:rsidP="00E13526">
            <w:pPr>
              <w:pStyle w:val="ListParagraph1"/>
              <w:rPr>
                <w:ins w:id="343" w:author="ZAIDOU Mouhammad" w:date="2024-10-19T20:00:00Z"/>
                <w:rFonts w:eastAsia="Times New Roman" w:cstheme="minorHAnsi"/>
                <w:color w:val="000000"/>
                <w:szCs w:val="20"/>
                <w:lang w:val="fr-FR" w:bidi="hi-IN"/>
              </w:rPr>
            </w:pPr>
          </w:p>
        </w:tc>
      </w:tr>
      <w:tr w:rsidR="005C468D" w:rsidRPr="004F7231" w14:paraId="5EBDFA05" w14:textId="77777777" w:rsidTr="0097658D">
        <w:trPr>
          <w:trHeight w:val="20"/>
          <w:jc w:val="center"/>
          <w:ins w:id="344" w:author="ZAIDOU Mouhammad" w:date="2024-10-19T20:00:00Z"/>
          <w:trPrChange w:id="345" w:author="ZAIDOU Mouhammad" w:date="2024-10-26T15:37:00Z">
            <w:trPr>
              <w:gridAfter w:val="0"/>
              <w:wAfter w:w="4" w:type="pct"/>
              <w:trHeight w:val="20"/>
              <w:jc w:val="center"/>
            </w:trPr>
          </w:trPrChange>
        </w:trPr>
        <w:tc>
          <w:tcPr>
            <w:tcW w:w="507" w:type="pct"/>
            <w:tcPrChange w:id="346" w:author="ZAIDOU Mouhammad" w:date="2024-10-26T15:37:00Z">
              <w:tcPr>
                <w:tcW w:w="542" w:type="pct"/>
                <w:gridSpan w:val="3"/>
              </w:tcPr>
            </w:tcPrChange>
          </w:tcPr>
          <w:p w14:paraId="4E0A2383" w14:textId="77777777" w:rsidR="005C468D" w:rsidRPr="008D31E3" w:rsidRDefault="005C468D" w:rsidP="0097658D">
            <w:pPr>
              <w:pStyle w:val="ListParagraph1"/>
              <w:numPr>
                <w:ilvl w:val="0"/>
                <w:numId w:val="41"/>
              </w:numPr>
              <w:spacing w:after="0" w:line="240" w:lineRule="auto"/>
              <w:jc w:val="both"/>
              <w:rPr>
                <w:ins w:id="347" w:author="ZAIDOU Mouhammad" w:date="2024-10-19T20:00:00Z"/>
                <w:rFonts w:cstheme="minorHAnsi"/>
                <w:szCs w:val="20"/>
                <w:lang w:val="fr-FR"/>
              </w:rPr>
              <w:pPrChange w:id="348" w:author="ZAIDOU Mouhammad" w:date="2024-10-26T15:38:00Z">
                <w:pPr>
                  <w:pStyle w:val="ListParagraph1"/>
                  <w:numPr>
                    <w:numId w:val="39"/>
                  </w:numPr>
                  <w:spacing w:after="0" w:line="240" w:lineRule="auto"/>
                  <w:ind w:left="360" w:hanging="360"/>
                  <w:jc w:val="both"/>
                </w:pPr>
              </w:pPrChange>
            </w:pPr>
          </w:p>
        </w:tc>
        <w:tc>
          <w:tcPr>
            <w:tcW w:w="1900" w:type="pct"/>
            <w:tcPrChange w:id="349" w:author="ZAIDOU Mouhammad" w:date="2024-10-26T15:37:00Z">
              <w:tcPr>
                <w:tcW w:w="1936" w:type="pct"/>
                <w:gridSpan w:val="4"/>
              </w:tcPr>
            </w:tcPrChange>
          </w:tcPr>
          <w:p w14:paraId="760135A6" w14:textId="0D44049E" w:rsidR="005C468D" w:rsidRPr="008D31E3" w:rsidRDefault="005C468D" w:rsidP="00E13526">
            <w:pPr>
              <w:pStyle w:val="ListParagraph1"/>
              <w:spacing w:after="0" w:line="240" w:lineRule="auto"/>
              <w:ind w:left="0"/>
              <w:rPr>
                <w:ins w:id="350" w:author="ZAIDOU Mouhammad" w:date="2024-10-19T20:00:00Z"/>
                <w:rFonts w:cstheme="minorHAnsi"/>
                <w:szCs w:val="20"/>
                <w:lang w:val="fr-FR"/>
              </w:rPr>
            </w:pPr>
            <w:ins w:id="351" w:author="ZAIDOU Mouhammad" w:date="2024-10-19T20:00:00Z">
              <w:r w:rsidRPr="008D31E3">
                <w:rPr>
                  <w:rFonts w:cstheme="minorHAnsi"/>
                  <w:szCs w:val="20"/>
                  <w:lang w:val="fr-FR"/>
                </w:rPr>
                <w:t>Kit d'accouchement normal</w:t>
              </w:r>
            </w:ins>
            <w:ins w:id="352" w:author="ZAIDOU Mouhammad" w:date="2024-10-19T20:01:00Z">
              <w:r>
                <w:rPr>
                  <w:rFonts w:cstheme="minorHAnsi"/>
                  <w:szCs w:val="20"/>
                  <w:lang w:val="fr-FR"/>
                </w:rPr>
                <w:t> : Compresses stériles</w:t>
              </w:r>
            </w:ins>
            <w:ins w:id="353" w:author="ZAIDOU Mouhammad" w:date="2024-10-19T20:00:00Z">
              <w:r w:rsidRPr="008D31E3">
                <w:rPr>
                  <w:rFonts w:cstheme="minorHAnsi"/>
                  <w:szCs w:val="20"/>
                  <w:lang w:val="fr-FR"/>
                </w:rPr>
                <w:t xml:space="preserve">                          </w:t>
              </w:r>
            </w:ins>
          </w:p>
        </w:tc>
        <w:tc>
          <w:tcPr>
            <w:tcW w:w="824" w:type="pct"/>
            <w:tcPrChange w:id="354" w:author="ZAIDOU Mouhammad" w:date="2024-10-26T15:37:00Z">
              <w:tcPr>
                <w:tcW w:w="666" w:type="pct"/>
                <w:gridSpan w:val="2"/>
              </w:tcPr>
            </w:tcPrChange>
          </w:tcPr>
          <w:p w14:paraId="27741213" w14:textId="77777777" w:rsidR="005C468D" w:rsidRPr="008D31E3" w:rsidRDefault="005C468D" w:rsidP="00E13526">
            <w:pPr>
              <w:pStyle w:val="ListParagraph1"/>
              <w:ind w:left="0"/>
              <w:jc w:val="center"/>
              <w:rPr>
                <w:ins w:id="355" w:author="ZAIDOU Mouhammad" w:date="2024-10-19T20:00:00Z"/>
                <w:rFonts w:eastAsia="Times New Roman" w:cstheme="minorHAnsi"/>
                <w:color w:val="000000"/>
                <w:szCs w:val="20"/>
                <w:lang w:val="fr-FR" w:bidi="hi-IN"/>
              </w:rPr>
            </w:pPr>
            <w:ins w:id="356" w:author="ZAIDOU Mouhammad" w:date="2024-10-19T20:00: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357" w:author="ZAIDOU Mouhammad" w:date="2024-10-26T15:37:00Z">
              <w:tcPr>
                <w:tcW w:w="635" w:type="pct"/>
                <w:gridSpan w:val="3"/>
                <w:shd w:val="clear" w:color="auto" w:fill="BFBFBF" w:themeFill="background1" w:themeFillShade="BF"/>
              </w:tcPr>
            </w:tcPrChange>
          </w:tcPr>
          <w:p w14:paraId="2AE6249E" w14:textId="77777777" w:rsidR="005C468D" w:rsidRPr="008D31E3" w:rsidRDefault="005C468D" w:rsidP="00E13526">
            <w:pPr>
              <w:pStyle w:val="ListParagraph1"/>
              <w:ind w:left="0"/>
              <w:jc w:val="center"/>
              <w:rPr>
                <w:ins w:id="358" w:author="ZAIDOU Mouhammad" w:date="2024-10-19T20:00:00Z"/>
                <w:rFonts w:eastAsia="Times New Roman" w:cstheme="minorHAnsi"/>
                <w:color w:val="000000"/>
                <w:szCs w:val="20"/>
                <w:lang w:val="fr-FR" w:bidi="hi-IN"/>
              </w:rPr>
            </w:pPr>
            <w:ins w:id="359" w:author="ZAIDOU Mouhammad" w:date="2024-10-19T20:00:00Z">
              <w:r w:rsidRPr="008D31E3">
                <w:rPr>
                  <w:rFonts w:eastAsia="Times New Roman" w:cstheme="minorHAnsi"/>
                  <w:color w:val="000000"/>
                  <w:szCs w:val="20"/>
                  <w:lang w:val="fr-FR" w:bidi="hi-IN"/>
                </w:rPr>
                <w:t>2</w:t>
              </w:r>
            </w:ins>
          </w:p>
        </w:tc>
        <w:tc>
          <w:tcPr>
            <w:tcW w:w="811" w:type="pct"/>
            <w:tcPrChange w:id="360" w:author="ZAIDOU Mouhammad" w:date="2024-10-26T15:37:00Z">
              <w:tcPr>
                <w:tcW w:w="846" w:type="pct"/>
                <w:gridSpan w:val="2"/>
              </w:tcPr>
            </w:tcPrChange>
          </w:tcPr>
          <w:p w14:paraId="5A178056" w14:textId="77777777" w:rsidR="005C468D" w:rsidRPr="008D31E3" w:rsidRDefault="005C468D" w:rsidP="00E13526">
            <w:pPr>
              <w:pStyle w:val="ListParagraph1"/>
              <w:ind w:left="0"/>
              <w:jc w:val="center"/>
              <w:rPr>
                <w:ins w:id="361" w:author="ZAIDOU Mouhammad" w:date="2024-10-19T20:00:00Z"/>
                <w:rFonts w:eastAsia="Times New Roman" w:cstheme="minorHAnsi"/>
                <w:color w:val="000000"/>
                <w:szCs w:val="20"/>
                <w:lang w:val="fr-FR" w:bidi="hi-IN"/>
              </w:rPr>
            </w:pPr>
            <w:ins w:id="362" w:author="ZAIDOU Mouhammad" w:date="2024-10-19T20:00:00Z">
              <w:r w:rsidRPr="008D31E3">
                <w:rPr>
                  <w:rFonts w:eastAsia="Times New Roman" w:cstheme="minorHAnsi"/>
                  <w:color w:val="000000"/>
                  <w:szCs w:val="20"/>
                  <w:lang w:val="fr-FR" w:bidi="hi-IN"/>
                </w:rPr>
                <w:t>3</w:t>
              </w:r>
            </w:ins>
          </w:p>
        </w:tc>
        <w:tc>
          <w:tcPr>
            <w:tcW w:w="370" w:type="pct"/>
            <w:tcPrChange w:id="363" w:author="ZAIDOU Mouhammad" w:date="2024-10-26T15:37:00Z">
              <w:tcPr>
                <w:tcW w:w="371" w:type="pct"/>
                <w:gridSpan w:val="3"/>
              </w:tcPr>
            </w:tcPrChange>
          </w:tcPr>
          <w:p w14:paraId="52A35342" w14:textId="77777777" w:rsidR="005C468D" w:rsidRPr="008D31E3" w:rsidRDefault="005C468D" w:rsidP="00E13526">
            <w:pPr>
              <w:pStyle w:val="ListParagraph1"/>
              <w:rPr>
                <w:ins w:id="364" w:author="ZAIDOU Mouhammad" w:date="2024-10-19T20:00:00Z"/>
                <w:rFonts w:eastAsia="Times New Roman" w:cstheme="minorHAnsi"/>
                <w:color w:val="000000"/>
                <w:szCs w:val="20"/>
                <w:lang w:val="fr-FR" w:bidi="hi-IN"/>
              </w:rPr>
            </w:pPr>
          </w:p>
        </w:tc>
      </w:tr>
      <w:tr w:rsidR="005C468D" w:rsidRPr="004F7231" w14:paraId="5D50B414" w14:textId="77777777" w:rsidTr="0097658D">
        <w:trPr>
          <w:trHeight w:val="20"/>
          <w:jc w:val="center"/>
          <w:ins w:id="365" w:author="ZAIDOU Mouhammad" w:date="2024-10-19T20:00:00Z"/>
          <w:trPrChange w:id="366" w:author="ZAIDOU Mouhammad" w:date="2024-10-26T15:37:00Z">
            <w:trPr>
              <w:gridAfter w:val="0"/>
              <w:wAfter w:w="4" w:type="pct"/>
              <w:trHeight w:val="20"/>
              <w:jc w:val="center"/>
            </w:trPr>
          </w:trPrChange>
        </w:trPr>
        <w:tc>
          <w:tcPr>
            <w:tcW w:w="507" w:type="pct"/>
            <w:tcPrChange w:id="367" w:author="ZAIDOU Mouhammad" w:date="2024-10-26T15:37:00Z">
              <w:tcPr>
                <w:tcW w:w="542" w:type="pct"/>
                <w:gridSpan w:val="3"/>
              </w:tcPr>
            </w:tcPrChange>
          </w:tcPr>
          <w:p w14:paraId="04A9F7DB" w14:textId="77777777" w:rsidR="005C468D" w:rsidRPr="008D31E3" w:rsidRDefault="005C468D" w:rsidP="0097658D">
            <w:pPr>
              <w:pStyle w:val="ListParagraph1"/>
              <w:numPr>
                <w:ilvl w:val="0"/>
                <w:numId w:val="41"/>
              </w:numPr>
              <w:spacing w:after="0" w:line="240" w:lineRule="auto"/>
              <w:jc w:val="both"/>
              <w:rPr>
                <w:ins w:id="368" w:author="ZAIDOU Mouhammad" w:date="2024-10-19T20:00:00Z"/>
                <w:rFonts w:cstheme="minorHAnsi"/>
                <w:szCs w:val="20"/>
                <w:lang w:val="fr-FR"/>
              </w:rPr>
              <w:pPrChange w:id="369" w:author="ZAIDOU Mouhammad" w:date="2024-10-26T15:38:00Z">
                <w:pPr>
                  <w:pStyle w:val="ListParagraph1"/>
                  <w:numPr>
                    <w:numId w:val="39"/>
                  </w:numPr>
                  <w:spacing w:after="0" w:line="240" w:lineRule="auto"/>
                  <w:ind w:left="360" w:hanging="360"/>
                  <w:jc w:val="both"/>
                </w:pPr>
              </w:pPrChange>
            </w:pPr>
          </w:p>
        </w:tc>
        <w:tc>
          <w:tcPr>
            <w:tcW w:w="1900" w:type="pct"/>
            <w:tcPrChange w:id="370" w:author="ZAIDOU Mouhammad" w:date="2024-10-26T15:37:00Z">
              <w:tcPr>
                <w:tcW w:w="1936" w:type="pct"/>
                <w:gridSpan w:val="4"/>
              </w:tcPr>
            </w:tcPrChange>
          </w:tcPr>
          <w:p w14:paraId="0796303A" w14:textId="159350DB" w:rsidR="005C468D" w:rsidRPr="008D31E3" w:rsidRDefault="005C468D" w:rsidP="00E13526">
            <w:pPr>
              <w:pStyle w:val="ListParagraph1"/>
              <w:spacing w:after="0" w:line="240" w:lineRule="auto"/>
              <w:ind w:left="0"/>
              <w:rPr>
                <w:ins w:id="371" w:author="ZAIDOU Mouhammad" w:date="2024-10-19T20:00:00Z"/>
                <w:rFonts w:cstheme="minorHAnsi"/>
                <w:szCs w:val="20"/>
                <w:lang w:val="fr-FR"/>
              </w:rPr>
            </w:pPr>
            <w:ins w:id="372" w:author="ZAIDOU Mouhammad" w:date="2024-10-19T20:00:00Z">
              <w:r w:rsidRPr="008D31E3">
                <w:rPr>
                  <w:rFonts w:cstheme="minorHAnsi"/>
                  <w:szCs w:val="20"/>
                  <w:lang w:val="fr-FR"/>
                </w:rPr>
                <w:t>Kit d'accouchement normal</w:t>
              </w:r>
            </w:ins>
            <w:ins w:id="373" w:author="ZAIDOU Mouhammad" w:date="2024-10-19T20:01:00Z">
              <w:r>
                <w:rPr>
                  <w:rFonts w:cstheme="minorHAnsi"/>
                  <w:szCs w:val="20"/>
                  <w:lang w:val="fr-FR"/>
                </w:rPr>
                <w:t> : Gants stériles</w:t>
              </w:r>
            </w:ins>
            <w:ins w:id="374" w:author="ZAIDOU Mouhammad" w:date="2024-10-19T20:00:00Z">
              <w:r w:rsidRPr="008D31E3">
                <w:rPr>
                  <w:rFonts w:cstheme="minorHAnsi"/>
                  <w:szCs w:val="20"/>
                  <w:lang w:val="fr-FR"/>
                </w:rPr>
                <w:t xml:space="preserve">                            </w:t>
              </w:r>
            </w:ins>
          </w:p>
        </w:tc>
        <w:tc>
          <w:tcPr>
            <w:tcW w:w="824" w:type="pct"/>
            <w:tcPrChange w:id="375" w:author="ZAIDOU Mouhammad" w:date="2024-10-26T15:37:00Z">
              <w:tcPr>
                <w:tcW w:w="666" w:type="pct"/>
                <w:gridSpan w:val="2"/>
              </w:tcPr>
            </w:tcPrChange>
          </w:tcPr>
          <w:p w14:paraId="27C4E63B" w14:textId="77777777" w:rsidR="005C468D" w:rsidRPr="008D31E3" w:rsidRDefault="005C468D" w:rsidP="00E13526">
            <w:pPr>
              <w:pStyle w:val="ListParagraph1"/>
              <w:ind w:left="0"/>
              <w:jc w:val="center"/>
              <w:rPr>
                <w:ins w:id="376" w:author="ZAIDOU Mouhammad" w:date="2024-10-19T20:00:00Z"/>
                <w:rFonts w:eastAsia="Times New Roman" w:cstheme="minorHAnsi"/>
                <w:color w:val="000000"/>
                <w:szCs w:val="20"/>
                <w:lang w:val="fr-FR" w:bidi="hi-IN"/>
              </w:rPr>
            </w:pPr>
            <w:ins w:id="377" w:author="ZAIDOU Mouhammad" w:date="2024-10-19T20:00: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378" w:author="ZAIDOU Mouhammad" w:date="2024-10-26T15:37:00Z">
              <w:tcPr>
                <w:tcW w:w="635" w:type="pct"/>
                <w:gridSpan w:val="3"/>
                <w:shd w:val="clear" w:color="auto" w:fill="BFBFBF" w:themeFill="background1" w:themeFillShade="BF"/>
              </w:tcPr>
            </w:tcPrChange>
          </w:tcPr>
          <w:p w14:paraId="47C13203" w14:textId="77777777" w:rsidR="005C468D" w:rsidRPr="008D31E3" w:rsidRDefault="005C468D" w:rsidP="00E13526">
            <w:pPr>
              <w:pStyle w:val="ListParagraph1"/>
              <w:ind w:left="0"/>
              <w:jc w:val="center"/>
              <w:rPr>
                <w:ins w:id="379" w:author="ZAIDOU Mouhammad" w:date="2024-10-19T20:00:00Z"/>
                <w:rFonts w:eastAsia="Times New Roman" w:cstheme="minorHAnsi"/>
                <w:color w:val="000000"/>
                <w:szCs w:val="20"/>
                <w:lang w:val="fr-FR" w:bidi="hi-IN"/>
              </w:rPr>
            </w:pPr>
            <w:ins w:id="380" w:author="ZAIDOU Mouhammad" w:date="2024-10-19T20:00:00Z">
              <w:r w:rsidRPr="008D31E3">
                <w:rPr>
                  <w:rFonts w:eastAsia="Times New Roman" w:cstheme="minorHAnsi"/>
                  <w:color w:val="000000"/>
                  <w:szCs w:val="20"/>
                  <w:lang w:val="fr-FR" w:bidi="hi-IN"/>
                </w:rPr>
                <w:t>2</w:t>
              </w:r>
            </w:ins>
          </w:p>
        </w:tc>
        <w:tc>
          <w:tcPr>
            <w:tcW w:w="811" w:type="pct"/>
            <w:tcPrChange w:id="381" w:author="ZAIDOU Mouhammad" w:date="2024-10-26T15:37:00Z">
              <w:tcPr>
                <w:tcW w:w="846" w:type="pct"/>
                <w:gridSpan w:val="2"/>
              </w:tcPr>
            </w:tcPrChange>
          </w:tcPr>
          <w:p w14:paraId="59A868FE" w14:textId="77777777" w:rsidR="005C468D" w:rsidRPr="008D31E3" w:rsidRDefault="005C468D" w:rsidP="00E13526">
            <w:pPr>
              <w:pStyle w:val="ListParagraph1"/>
              <w:ind w:left="0"/>
              <w:jc w:val="center"/>
              <w:rPr>
                <w:ins w:id="382" w:author="ZAIDOU Mouhammad" w:date="2024-10-19T20:00:00Z"/>
                <w:rFonts w:eastAsia="Times New Roman" w:cstheme="minorHAnsi"/>
                <w:color w:val="000000"/>
                <w:szCs w:val="20"/>
                <w:lang w:val="fr-FR" w:bidi="hi-IN"/>
              </w:rPr>
            </w:pPr>
            <w:ins w:id="383" w:author="ZAIDOU Mouhammad" w:date="2024-10-19T20:00:00Z">
              <w:r w:rsidRPr="008D31E3">
                <w:rPr>
                  <w:rFonts w:eastAsia="Times New Roman" w:cstheme="minorHAnsi"/>
                  <w:color w:val="000000"/>
                  <w:szCs w:val="20"/>
                  <w:lang w:val="fr-FR" w:bidi="hi-IN"/>
                </w:rPr>
                <w:t>3</w:t>
              </w:r>
            </w:ins>
          </w:p>
        </w:tc>
        <w:tc>
          <w:tcPr>
            <w:tcW w:w="370" w:type="pct"/>
            <w:tcPrChange w:id="384" w:author="ZAIDOU Mouhammad" w:date="2024-10-26T15:37:00Z">
              <w:tcPr>
                <w:tcW w:w="371" w:type="pct"/>
                <w:gridSpan w:val="3"/>
              </w:tcPr>
            </w:tcPrChange>
          </w:tcPr>
          <w:p w14:paraId="2CD0B230" w14:textId="77777777" w:rsidR="005C468D" w:rsidRPr="008D31E3" w:rsidRDefault="005C468D" w:rsidP="00E13526">
            <w:pPr>
              <w:pStyle w:val="ListParagraph1"/>
              <w:rPr>
                <w:ins w:id="385" w:author="ZAIDOU Mouhammad" w:date="2024-10-19T20:00:00Z"/>
                <w:rFonts w:eastAsia="Times New Roman" w:cstheme="minorHAnsi"/>
                <w:color w:val="000000"/>
                <w:szCs w:val="20"/>
                <w:lang w:val="fr-FR" w:bidi="hi-IN"/>
              </w:rPr>
            </w:pPr>
          </w:p>
        </w:tc>
      </w:tr>
      <w:tr w:rsidR="005C468D" w:rsidRPr="004F7231" w14:paraId="44F24E08" w14:textId="77777777" w:rsidTr="0097658D">
        <w:trPr>
          <w:trHeight w:val="20"/>
          <w:jc w:val="center"/>
          <w:ins w:id="386" w:author="ZAIDOU Mouhammad" w:date="2024-10-19T20:00:00Z"/>
          <w:trPrChange w:id="387" w:author="ZAIDOU Mouhammad" w:date="2024-10-26T15:37:00Z">
            <w:trPr>
              <w:gridAfter w:val="0"/>
              <w:wAfter w:w="4" w:type="pct"/>
              <w:trHeight w:val="20"/>
              <w:jc w:val="center"/>
            </w:trPr>
          </w:trPrChange>
        </w:trPr>
        <w:tc>
          <w:tcPr>
            <w:tcW w:w="507" w:type="pct"/>
            <w:tcPrChange w:id="388" w:author="ZAIDOU Mouhammad" w:date="2024-10-26T15:37:00Z">
              <w:tcPr>
                <w:tcW w:w="542" w:type="pct"/>
                <w:gridSpan w:val="3"/>
              </w:tcPr>
            </w:tcPrChange>
          </w:tcPr>
          <w:p w14:paraId="7C193888" w14:textId="77777777" w:rsidR="005C468D" w:rsidRPr="008D31E3" w:rsidRDefault="005C468D" w:rsidP="0097658D">
            <w:pPr>
              <w:pStyle w:val="ListParagraph1"/>
              <w:numPr>
                <w:ilvl w:val="0"/>
                <w:numId w:val="41"/>
              </w:numPr>
              <w:spacing w:after="0" w:line="240" w:lineRule="auto"/>
              <w:jc w:val="both"/>
              <w:rPr>
                <w:ins w:id="389" w:author="ZAIDOU Mouhammad" w:date="2024-10-19T20:00:00Z"/>
                <w:rFonts w:cstheme="minorHAnsi"/>
                <w:szCs w:val="20"/>
                <w:lang w:val="fr-FR"/>
              </w:rPr>
              <w:pPrChange w:id="390" w:author="ZAIDOU Mouhammad" w:date="2024-10-26T15:38:00Z">
                <w:pPr>
                  <w:pStyle w:val="ListParagraph1"/>
                  <w:numPr>
                    <w:numId w:val="39"/>
                  </w:numPr>
                  <w:spacing w:after="0" w:line="240" w:lineRule="auto"/>
                  <w:ind w:left="360" w:hanging="360"/>
                  <w:jc w:val="both"/>
                </w:pPr>
              </w:pPrChange>
            </w:pPr>
          </w:p>
        </w:tc>
        <w:tc>
          <w:tcPr>
            <w:tcW w:w="1900" w:type="pct"/>
            <w:tcPrChange w:id="391" w:author="ZAIDOU Mouhammad" w:date="2024-10-26T15:37:00Z">
              <w:tcPr>
                <w:tcW w:w="1936" w:type="pct"/>
                <w:gridSpan w:val="4"/>
              </w:tcPr>
            </w:tcPrChange>
          </w:tcPr>
          <w:p w14:paraId="6E9AAE5E" w14:textId="4C7EEE93" w:rsidR="005C468D" w:rsidRPr="008D31E3" w:rsidRDefault="005C468D" w:rsidP="00E13526">
            <w:pPr>
              <w:pStyle w:val="ListParagraph1"/>
              <w:spacing w:after="0" w:line="240" w:lineRule="auto"/>
              <w:ind w:left="0"/>
              <w:rPr>
                <w:ins w:id="392" w:author="ZAIDOU Mouhammad" w:date="2024-10-19T20:00:00Z"/>
                <w:rFonts w:cstheme="minorHAnsi"/>
                <w:szCs w:val="20"/>
                <w:lang w:val="fr-FR"/>
              </w:rPr>
            </w:pPr>
            <w:proofErr w:type="spellStart"/>
            <w:ins w:id="393" w:author="ZAIDOU Mouhammad" w:date="2024-10-19T20:03:00Z">
              <w:r>
                <w:rPr>
                  <w:rFonts w:cstheme="minorHAnsi"/>
                  <w:szCs w:val="20"/>
                  <w:lang w:val="fr-FR"/>
                </w:rPr>
                <w:t>Equipement</w:t>
              </w:r>
              <w:proofErr w:type="spellEnd"/>
              <w:r>
                <w:rPr>
                  <w:rFonts w:cstheme="minorHAnsi"/>
                  <w:szCs w:val="20"/>
                  <w:lang w:val="fr-FR"/>
                </w:rPr>
                <w:t xml:space="preserve"> adapté pour accouchement style libre</w:t>
              </w:r>
            </w:ins>
            <w:ins w:id="394" w:author="ZAIDOU Mouhammad" w:date="2024-10-19T20:00:00Z">
              <w:r w:rsidRPr="008D31E3">
                <w:rPr>
                  <w:rFonts w:cstheme="minorHAnsi"/>
                  <w:szCs w:val="20"/>
                  <w:lang w:val="fr-FR"/>
                </w:rPr>
                <w:t xml:space="preserve">                            </w:t>
              </w:r>
            </w:ins>
          </w:p>
        </w:tc>
        <w:tc>
          <w:tcPr>
            <w:tcW w:w="824" w:type="pct"/>
            <w:tcPrChange w:id="395" w:author="ZAIDOU Mouhammad" w:date="2024-10-26T15:37:00Z">
              <w:tcPr>
                <w:tcW w:w="666" w:type="pct"/>
                <w:gridSpan w:val="2"/>
              </w:tcPr>
            </w:tcPrChange>
          </w:tcPr>
          <w:p w14:paraId="3F203AD1" w14:textId="77777777" w:rsidR="005C468D" w:rsidRPr="008D31E3" w:rsidRDefault="005C468D" w:rsidP="00E13526">
            <w:pPr>
              <w:pStyle w:val="ListParagraph1"/>
              <w:ind w:left="0"/>
              <w:jc w:val="center"/>
              <w:rPr>
                <w:ins w:id="396" w:author="ZAIDOU Mouhammad" w:date="2024-10-19T20:00:00Z"/>
                <w:rFonts w:eastAsia="Times New Roman" w:cstheme="minorHAnsi"/>
                <w:color w:val="000000"/>
                <w:szCs w:val="20"/>
                <w:lang w:val="fr-FR" w:bidi="hi-IN"/>
              </w:rPr>
            </w:pPr>
            <w:ins w:id="397" w:author="ZAIDOU Mouhammad" w:date="2024-10-19T20:00:00Z">
              <w:r w:rsidRPr="008D31E3">
                <w:rPr>
                  <w:rFonts w:eastAsia="Times New Roman" w:cstheme="minorHAnsi"/>
                  <w:color w:val="000000"/>
                  <w:szCs w:val="20"/>
                  <w:lang w:val="fr-FR" w:bidi="hi-IN"/>
                </w:rPr>
                <w:t>1</w:t>
              </w:r>
            </w:ins>
          </w:p>
        </w:tc>
        <w:tc>
          <w:tcPr>
            <w:tcW w:w="589" w:type="pct"/>
            <w:shd w:val="clear" w:color="auto" w:fill="BFBFBF" w:themeFill="background1" w:themeFillShade="BF"/>
            <w:tcPrChange w:id="398" w:author="ZAIDOU Mouhammad" w:date="2024-10-26T15:37:00Z">
              <w:tcPr>
                <w:tcW w:w="635" w:type="pct"/>
                <w:gridSpan w:val="3"/>
                <w:shd w:val="clear" w:color="auto" w:fill="BFBFBF" w:themeFill="background1" w:themeFillShade="BF"/>
              </w:tcPr>
            </w:tcPrChange>
          </w:tcPr>
          <w:p w14:paraId="527D48B4" w14:textId="77777777" w:rsidR="005C468D" w:rsidRPr="008D31E3" w:rsidRDefault="005C468D" w:rsidP="00E13526">
            <w:pPr>
              <w:pStyle w:val="ListParagraph1"/>
              <w:ind w:left="0"/>
              <w:jc w:val="center"/>
              <w:rPr>
                <w:ins w:id="399" w:author="ZAIDOU Mouhammad" w:date="2024-10-19T20:00:00Z"/>
                <w:rFonts w:eastAsia="Times New Roman" w:cstheme="minorHAnsi"/>
                <w:color w:val="000000"/>
                <w:szCs w:val="20"/>
                <w:lang w:val="fr-FR" w:bidi="hi-IN"/>
              </w:rPr>
            </w:pPr>
            <w:ins w:id="400" w:author="ZAIDOU Mouhammad" w:date="2024-10-19T20:00:00Z">
              <w:r w:rsidRPr="008D31E3">
                <w:rPr>
                  <w:rFonts w:eastAsia="Times New Roman" w:cstheme="minorHAnsi"/>
                  <w:color w:val="000000"/>
                  <w:szCs w:val="20"/>
                  <w:lang w:val="fr-FR" w:bidi="hi-IN"/>
                </w:rPr>
                <w:t>2</w:t>
              </w:r>
            </w:ins>
          </w:p>
        </w:tc>
        <w:tc>
          <w:tcPr>
            <w:tcW w:w="811" w:type="pct"/>
            <w:tcPrChange w:id="401" w:author="ZAIDOU Mouhammad" w:date="2024-10-26T15:37:00Z">
              <w:tcPr>
                <w:tcW w:w="846" w:type="pct"/>
                <w:gridSpan w:val="2"/>
              </w:tcPr>
            </w:tcPrChange>
          </w:tcPr>
          <w:p w14:paraId="2B5B06FF" w14:textId="77777777" w:rsidR="005C468D" w:rsidRPr="008D31E3" w:rsidRDefault="005C468D" w:rsidP="00E13526">
            <w:pPr>
              <w:pStyle w:val="ListParagraph1"/>
              <w:ind w:left="0"/>
              <w:jc w:val="center"/>
              <w:rPr>
                <w:ins w:id="402" w:author="ZAIDOU Mouhammad" w:date="2024-10-19T20:00:00Z"/>
                <w:rFonts w:eastAsia="Times New Roman" w:cstheme="minorHAnsi"/>
                <w:color w:val="000000"/>
                <w:szCs w:val="20"/>
                <w:lang w:val="fr-FR" w:bidi="hi-IN"/>
              </w:rPr>
            </w:pPr>
            <w:ins w:id="403" w:author="ZAIDOU Mouhammad" w:date="2024-10-19T20:00:00Z">
              <w:r w:rsidRPr="008D31E3">
                <w:rPr>
                  <w:rFonts w:eastAsia="Times New Roman" w:cstheme="minorHAnsi"/>
                  <w:color w:val="000000"/>
                  <w:szCs w:val="20"/>
                  <w:lang w:val="fr-FR" w:bidi="hi-IN"/>
                </w:rPr>
                <w:t>3</w:t>
              </w:r>
            </w:ins>
          </w:p>
        </w:tc>
        <w:tc>
          <w:tcPr>
            <w:tcW w:w="370" w:type="pct"/>
            <w:tcPrChange w:id="404" w:author="ZAIDOU Mouhammad" w:date="2024-10-26T15:37:00Z">
              <w:tcPr>
                <w:tcW w:w="371" w:type="pct"/>
                <w:gridSpan w:val="3"/>
              </w:tcPr>
            </w:tcPrChange>
          </w:tcPr>
          <w:p w14:paraId="5E2823CD" w14:textId="77777777" w:rsidR="005C468D" w:rsidRPr="008D31E3" w:rsidRDefault="005C468D" w:rsidP="00E13526">
            <w:pPr>
              <w:pStyle w:val="ListParagraph1"/>
              <w:rPr>
                <w:ins w:id="405" w:author="ZAIDOU Mouhammad" w:date="2024-10-19T20:00:00Z"/>
                <w:rFonts w:eastAsia="Times New Roman" w:cstheme="minorHAnsi"/>
                <w:color w:val="000000"/>
                <w:szCs w:val="20"/>
                <w:lang w:val="fr-FR" w:bidi="hi-IN"/>
              </w:rPr>
            </w:pPr>
          </w:p>
        </w:tc>
      </w:tr>
      <w:tr w:rsidR="004D3A9F" w:rsidRPr="004F7231" w14:paraId="3FCEAEA5" w14:textId="77777777" w:rsidTr="0097658D">
        <w:trPr>
          <w:trHeight w:val="20"/>
          <w:jc w:val="center"/>
          <w:trPrChange w:id="406" w:author="ZAIDOU Mouhammad" w:date="2024-10-26T15:37:00Z">
            <w:trPr>
              <w:gridAfter w:val="0"/>
              <w:wAfter w:w="4" w:type="pct"/>
              <w:trHeight w:val="20"/>
              <w:jc w:val="center"/>
            </w:trPr>
          </w:trPrChange>
        </w:trPr>
        <w:tc>
          <w:tcPr>
            <w:tcW w:w="507" w:type="pct"/>
            <w:tcPrChange w:id="407" w:author="ZAIDOU Mouhammad" w:date="2024-10-26T15:37:00Z">
              <w:tcPr>
                <w:tcW w:w="542" w:type="pct"/>
                <w:gridSpan w:val="3"/>
              </w:tcPr>
            </w:tcPrChange>
          </w:tcPr>
          <w:p w14:paraId="1B05E3CB"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08" w:author="ZAIDOU Mouhammad" w:date="2024-10-26T15:38:00Z">
                <w:pPr>
                  <w:pStyle w:val="ListParagraph1"/>
                  <w:numPr>
                    <w:numId w:val="36"/>
                  </w:numPr>
                  <w:spacing w:after="0" w:line="240" w:lineRule="auto"/>
                  <w:ind w:hanging="360"/>
                  <w:jc w:val="center"/>
                </w:pPr>
              </w:pPrChange>
            </w:pPr>
          </w:p>
        </w:tc>
        <w:tc>
          <w:tcPr>
            <w:tcW w:w="1900" w:type="pct"/>
            <w:tcPrChange w:id="409" w:author="ZAIDOU Mouhammad" w:date="2024-10-26T15:37:00Z">
              <w:tcPr>
                <w:tcW w:w="1936" w:type="pct"/>
                <w:gridSpan w:val="4"/>
              </w:tcPr>
            </w:tcPrChange>
          </w:tcPr>
          <w:p w14:paraId="4C00ABF3" w14:textId="776E5EAB"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Pince à forceps </w:t>
            </w:r>
          </w:p>
        </w:tc>
        <w:tc>
          <w:tcPr>
            <w:tcW w:w="824" w:type="pct"/>
            <w:tcPrChange w:id="410" w:author="ZAIDOU Mouhammad" w:date="2024-10-26T15:37:00Z">
              <w:tcPr>
                <w:tcW w:w="666" w:type="pct"/>
                <w:gridSpan w:val="2"/>
              </w:tcPr>
            </w:tcPrChange>
          </w:tcPr>
          <w:p w14:paraId="50D174E0"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411" w:author="ZAIDOU Mouhammad" w:date="2024-10-26T15:37:00Z">
              <w:tcPr>
                <w:tcW w:w="635" w:type="pct"/>
                <w:gridSpan w:val="3"/>
              </w:tcPr>
            </w:tcPrChange>
          </w:tcPr>
          <w:p w14:paraId="0E7D88EC"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412" w:author="ZAIDOU Mouhammad" w:date="2024-10-26T15:37:00Z">
              <w:tcPr>
                <w:tcW w:w="846" w:type="pct"/>
                <w:gridSpan w:val="2"/>
              </w:tcPr>
            </w:tcPrChange>
          </w:tcPr>
          <w:p w14:paraId="00FA8D8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Change w:id="413" w:author="ZAIDOU Mouhammad" w:date="2024-10-26T15:37:00Z">
              <w:tcPr>
                <w:tcW w:w="371" w:type="pct"/>
                <w:gridSpan w:val="3"/>
              </w:tcPr>
            </w:tcPrChange>
          </w:tcPr>
          <w:p w14:paraId="2713DB3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B664238" w14:textId="77777777" w:rsidTr="0097658D">
        <w:trPr>
          <w:trHeight w:val="243"/>
          <w:jc w:val="center"/>
          <w:ins w:id="414" w:author="ZAIDOU Mouhammad" w:date="2024-10-19T19:50:00Z"/>
          <w:trPrChange w:id="415" w:author="ZAIDOU Mouhammad" w:date="2024-10-26T15:37:00Z">
            <w:trPr>
              <w:gridAfter w:val="0"/>
              <w:wAfter w:w="4" w:type="pct"/>
              <w:trHeight w:val="243"/>
              <w:jc w:val="center"/>
            </w:trPr>
          </w:trPrChange>
        </w:trPr>
        <w:tc>
          <w:tcPr>
            <w:tcW w:w="507" w:type="pct"/>
            <w:tcPrChange w:id="416" w:author="ZAIDOU Mouhammad" w:date="2024-10-26T15:37:00Z">
              <w:tcPr>
                <w:tcW w:w="542" w:type="pct"/>
                <w:gridSpan w:val="3"/>
              </w:tcPr>
            </w:tcPrChange>
          </w:tcPr>
          <w:p w14:paraId="0FDF5F66" w14:textId="77777777" w:rsidR="004D3A9F" w:rsidRPr="008D31E3" w:rsidRDefault="004D3A9F" w:rsidP="0097658D">
            <w:pPr>
              <w:pStyle w:val="ListParagraph1"/>
              <w:numPr>
                <w:ilvl w:val="0"/>
                <w:numId w:val="41"/>
              </w:numPr>
              <w:spacing w:after="0" w:line="240" w:lineRule="auto"/>
              <w:jc w:val="both"/>
              <w:rPr>
                <w:ins w:id="417" w:author="ZAIDOU Mouhammad" w:date="2024-10-19T19:50:00Z"/>
                <w:rFonts w:cstheme="minorHAnsi"/>
                <w:szCs w:val="20"/>
                <w:lang w:val="fr-FR"/>
              </w:rPr>
              <w:pPrChange w:id="418" w:author="ZAIDOU Mouhammad" w:date="2024-10-26T15:38:00Z">
                <w:pPr>
                  <w:pStyle w:val="ListParagraph1"/>
                  <w:numPr>
                    <w:numId w:val="35"/>
                  </w:numPr>
                  <w:spacing w:after="0" w:line="240" w:lineRule="auto"/>
                  <w:ind w:hanging="360"/>
                  <w:jc w:val="center"/>
                </w:pPr>
              </w:pPrChange>
            </w:pPr>
          </w:p>
        </w:tc>
        <w:tc>
          <w:tcPr>
            <w:tcW w:w="1900" w:type="pct"/>
            <w:tcPrChange w:id="419" w:author="ZAIDOU Mouhammad" w:date="2024-10-26T15:37:00Z">
              <w:tcPr>
                <w:tcW w:w="1936" w:type="pct"/>
                <w:gridSpan w:val="4"/>
              </w:tcPr>
            </w:tcPrChange>
          </w:tcPr>
          <w:p w14:paraId="075B95B7" w14:textId="77777777" w:rsidR="004D3A9F" w:rsidRPr="008D31E3" w:rsidRDefault="004D3A9F" w:rsidP="004D3A9F">
            <w:pPr>
              <w:pStyle w:val="ListParagraph1"/>
              <w:spacing w:after="0" w:line="240" w:lineRule="auto"/>
              <w:ind w:left="0"/>
              <w:rPr>
                <w:ins w:id="420" w:author="ZAIDOU Mouhammad" w:date="2024-10-19T19:50:00Z"/>
                <w:rFonts w:cstheme="minorHAnsi"/>
                <w:szCs w:val="20"/>
                <w:lang w:val="fr-FR"/>
              </w:rPr>
            </w:pPr>
            <w:ins w:id="421" w:author="ZAIDOU Mouhammad" w:date="2024-10-19T19:50:00Z">
              <w:r>
                <w:rPr>
                  <w:rFonts w:cstheme="minorHAnsi"/>
                  <w:szCs w:val="20"/>
                  <w:lang w:val="fr-FR"/>
                </w:rPr>
                <w:t>Ventouse</w:t>
              </w:r>
            </w:ins>
          </w:p>
        </w:tc>
        <w:tc>
          <w:tcPr>
            <w:tcW w:w="824" w:type="pct"/>
            <w:tcPrChange w:id="422" w:author="ZAIDOU Mouhammad" w:date="2024-10-26T15:37:00Z">
              <w:tcPr>
                <w:tcW w:w="666" w:type="pct"/>
                <w:gridSpan w:val="2"/>
              </w:tcPr>
            </w:tcPrChange>
          </w:tcPr>
          <w:p w14:paraId="5F8B2FCC" w14:textId="77777777" w:rsidR="004D3A9F" w:rsidRPr="008D31E3" w:rsidRDefault="004D3A9F" w:rsidP="004D3A9F">
            <w:pPr>
              <w:pStyle w:val="ListParagraph1"/>
              <w:ind w:left="0"/>
              <w:jc w:val="center"/>
              <w:rPr>
                <w:ins w:id="423" w:author="ZAIDOU Mouhammad" w:date="2024-10-19T19:50:00Z"/>
                <w:rFonts w:eastAsia="Times New Roman" w:cstheme="minorHAnsi"/>
                <w:color w:val="000000"/>
                <w:szCs w:val="20"/>
                <w:lang w:val="fr-FR" w:bidi="hi-IN"/>
              </w:rPr>
            </w:pPr>
          </w:p>
        </w:tc>
        <w:tc>
          <w:tcPr>
            <w:tcW w:w="589" w:type="pct"/>
            <w:tcPrChange w:id="424" w:author="ZAIDOU Mouhammad" w:date="2024-10-26T15:37:00Z">
              <w:tcPr>
                <w:tcW w:w="635" w:type="pct"/>
                <w:gridSpan w:val="3"/>
              </w:tcPr>
            </w:tcPrChange>
          </w:tcPr>
          <w:p w14:paraId="79B5864A" w14:textId="77777777" w:rsidR="004D3A9F" w:rsidRPr="008D31E3" w:rsidRDefault="004D3A9F" w:rsidP="004D3A9F">
            <w:pPr>
              <w:pStyle w:val="ListParagraph1"/>
              <w:ind w:left="0"/>
              <w:jc w:val="center"/>
              <w:rPr>
                <w:ins w:id="425" w:author="ZAIDOU Mouhammad" w:date="2024-10-19T19:50:00Z"/>
                <w:rFonts w:eastAsia="Times New Roman" w:cstheme="minorHAnsi"/>
                <w:color w:val="000000"/>
                <w:szCs w:val="20"/>
                <w:lang w:val="fr-FR" w:bidi="hi-IN"/>
              </w:rPr>
            </w:pPr>
          </w:p>
        </w:tc>
        <w:tc>
          <w:tcPr>
            <w:tcW w:w="811" w:type="pct"/>
            <w:tcPrChange w:id="426" w:author="ZAIDOU Mouhammad" w:date="2024-10-26T15:37:00Z">
              <w:tcPr>
                <w:tcW w:w="846" w:type="pct"/>
                <w:gridSpan w:val="2"/>
              </w:tcPr>
            </w:tcPrChange>
          </w:tcPr>
          <w:p w14:paraId="43EDB546" w14:textId="77777777" w:rsidR="004D3A9F" w:rsidRPr="008D31E3" w:rsidRDefault="004D3A9F" w:rsidP="004D3A9F">
            <w:pPr>
              <w:pStyle w:val="ListParagraph1"/>
              <w:ind w:left="0"/>
              <w:jc w:val="center"/>
              <w:rPr>
                <w:ins w:id="427" w:author="ZAIDOU Mouhammad" w:date="2024-10-19T19:50:00Z"/>
                <w:rFonts w:eastAsia="Times New Roman" w:cstheme="minorHAnsi"/>
                <w:color w:val="000000"/>
                <w:szCs w:val="20"/>
                <w:lang w:val="fr-FR" w:bidi="hi-IN"/>
              </w:rPr>
            </w:pPr>
          </w:p>
        </w:tc>
        <w:tc>
          <w:tcPr>
            <w:tcW w:w="370" w:type="pct"/>
            <w:tcPrChange w:id="428" w:author="ZAIDOU Mouhammad" w:date="2024-10-26T15:37:00Z">
              <w:tcPr>
                <w:tcW w:w="371" w:type="pct"/>
                <w:gridSpan w:val="3"/>
              </w:tcPr>
            </w:tcPrChange>
          </w:tcPr>
          <w:p w14:paraId="115029F4" w14:textId="77777777" w:rsidR="004D3A9F" w:rsidRPr="008D31E3" w:rsidRDefault="004D3A9F" w:rsidP="004D3A9F">
            <w:pPr>
              <w:pStyle w:val="ListParagraph1"/>
              <w:rPr>
                <w:ins w:id="429" w:author="ZAIDOU Mouhammad" w:date="2024-10-19T19:50:00Z"/>
                <w:rFonts w:eastAsia="Times New Roman" w:cstheme="minorHAnsi"/>
                <w:color w:val="000000"/>
                <w:szCs w:val="20"/>
                <w:lang w:val="fr-FR" w:bidi="hi-IN"/>
              </w:rPr>
            </w:pPr>
          </w:p>
        </w:tc>
      </w:tr>
      <w:tr w:rsidR="004D3A9F" w:rsidRPr="004F7231" w14:paraId="784910C7" w14:textId="77777777" w:rsidTr="0097658D">
        <w:trPr>
          <w:trHeight w:val="243"/>
          <w:jc w:val="center"/>
          <w:trPrChange w:id="430" w:author="ZAIDOU Mouhammad" w:date="2024-10-26T15:37:00Z">
            <w:trPr>
              <w:gridAfter w:val="0"/>
              <w:wAfter w:w="4" w:type="pct"/>
              <w:trHeight w:val="243"/>
              <w:jc w:val="center"/>
            </w:trPr>
          </w:trPrChange>
        </w:trPr>
        <w:tc>
          <w:tcPr>
            <w:tcW w:w="507" w:type="pct"/>
            <w:tcPrChange w:id="431" w:author="ZAIDOU Mouhammad" w:date="2024-10-26T15:37:00Z">
              <w:tcPr>
                <w:tcW w:w="542" w:type="pct"/>
                <w:gridSpan w:val="3"/>
              </w:tcPr>
            </w:tcPrChange>
          </w:tcPr>
          <w:p w14:paraId="770EBC1A"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32" w:author="ZAIDOU Mouhammad" w:date="2024-10-26T15:38:00Z">
                <w:pPr>
                  <w:pStyle w:val="ListParagraph1"/>
                  <w:numPr>
                    <w:numId w:val="35"/>
                  </w:numPr>
                  <w:spacing w:after="0" w:line="240" w:lineRule="auto"/>
                  <w:ind w:hanging="360"/>
                  <w:jc w:val="center"/>
                </w:pPr>
              </w:pPrChange>
            </w:pPr>
          </w:p>
        </w:tc>
        <w:tc>
          <w:tcPr>
            <w:tcW w:w="1900" w:type="pct"/>
            <w:tcPrChange w:id="433" w:author="ZAIDOU Mouhammad" w:date="2024-10-26T15:37:00Z">
              <w:tcPr>
                <w:tcW w:w="1936" w:type="pct"/>
                <w:gridSpan w:val="4"/>
              </w:tcPr>
            </w:tcPrChange>
          </w:tcPr>
          <w:p w14:paraId="0B5336F9" w14:textId="05C251E2"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Pince à </w:t>
            </w:r>
            <w:r>
              <w:rPr>
                <w:rFonts w:cstheme="minorHAnsi"/>
                <w:szCs w:val="20"/>
                <w:lang w:val="fr-FR"/>
              </w:rPr>
              <w:t>cœur</w:t>
            </w:r>
            <w:r w:rsidRPr="008D31E3">
              <w:rPr>
                <w:rFonts w:cstheme="minorHAnsi"/>
                <w:szCs w:val="20"/>
                <w:lang w:val="fr-FR"/>
              </w:rPr>
              <w:t xml:space="preserve">                     </w:t>
            </w:r>
          </w:p>
        </w:tc>
        <w:tc>
          <w:tcPr>
            <w:tcW w:w="824" w:type="pct"/>
            <w:tcPrChange w:id="434" w:author="ZAIDOU Mouhammad" w:date="2024-10-26T15:37:00Z">
              <w:tcPr>
                <w:tcW w:w="666" w:type="pct"/>
                <w:gridSpan w:val="2"/>
              </w:tcPr>
            </w:tcPrChange>
          </w:tcPr>
          <w:p w14:paraId="127095F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435" w:author="ZAIDOU Mouhammad" w:date="2024-10-26T15:37:00Z">
              <w:tcPr>
                <w:tcW w:w="635" w:type="pct"/>
                <w:gridSpan w:val="3"/>
              </w:tcPr>
            </w:tcPrChange>
          </w:tcPr>
          <w:p w14:paraId="04353431"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436" w:author="ZAIDOU Mouhammad" w:date="2024-10-26T15:37:00Z">
              <w:tcPr>
                <w:tcW w:w="846" w:type="pct"/>
                <w:gridSpan w:val="2"/>
              </w:tcPr>
            </w:tcPrChange>
          </w:tcPr>
          <w:p w14:paraId="081FF60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val="restart"/>
            <w:tcPrChange w:id="437" w:author="ZAIDOU Mouhammad" w:date="2024-10-26T15:37:00Z">
              <w:tcPr>
                <w:tcW w:w="371" w:type="pct"/>
                <w:gridSpan w:val="3"/>
                <w:vMerge w:val="restart"/>
              </w:tcPr>
            </w:tcPrChange>
          </w:tcPr>
          <w:p w14:paraId="4D2DFCD3"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27104B5" w14:textId="77777777" w:rsidTr="0097658D">
        <w:trPr>
          <w:trHeight w:val="243"/>
          <w:jc w:val="center"/>
          <w:trPrChange w:id="438" w:author="ZAIDOU Mouhammad" w:date="2024-10-26T15:37:00Z">
            <w:trPr>
              <w:gridAfter w:val="0"/>
              <w:wAfter w:w="4" w:type="pct"/>
              <w:trHeight w:val="243"/>
              <w:jc w:val="center"/>
            </w:trPr>
          </w:trPrChange>
        </w:trPr>
        <w:tc>
          <w:tcPr>
            <w:tcW w:w="507" w:type="pct"/>
            <w:tcPrChange w:id="439" w:author="ZAIDOU Mouhammad" w:date="2024-10-26T15:37:00Z">
              <w:tcPr>
                <w:tcW w:w="542" w:type="pct"/>
                <w:gridSpan w:val="3"/>
              </w:tcPr>
            </w:tcPrChange>
          </w:tcPr>
          <w:p w14:paraId="2615923D"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40" w:author="ZAIDOU Mouhammad" w:date="2024-10-26T15:38:00Z">
                <w:pPr>
                  <w:pStyle w:val="ListParagraph1"/>
                  <w:numPr>
                    <w:numId w:val="35"/>
                  </w:numPr>
                  <w:spacing w:after="0" w:line="240" w:lineRule="auto"/>
                  <w:ind w:hanging="360"/>
                  <w:jc w:val="center"/>
                </w:pPr>
              </w:pPrChange>
            </w:pPr>
          </w:p>
        </w:tc>
        <w:tc>
          <w:tcPr>
            <w:tcW w:w="1900" w:type="pct"/>
            <w:tcPrChange w:id="441" w:author="ZAIDOU Mouhammad" w:date="2024-10-26T15:37:00Z">
              <w:tcPr>
                <w:tcW w:w="1936" w:type="pct"/>
                <w:gridSpan w:val="4"/>
              </w:tcPr>
            </w:tcPrChange>
          </w:tcPr>
          <w:p w14:paraId="2497F006" w14:textId="40CC244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Plateau réniforme (Haricots)</w:t>
            </w:r>
          </w:p>
        </w:tc>
        <w:tc>
          <w:tcPr>
            <w:tcW w:w="824" w:type="pct"/>
            <w:tcPrChange w:id="442" w:author="ZAIDOU Mouhammad" w:date="2024-10-26T15:37:00Z">
              <w:tcPr>
                <w:tcW w:w="666" w:type="pct"/>
                <w:gridSpan w:val="2"/>
              </w:tcPr>
            </w:tcPrChange>
          </w:tcPr>
          <w:p w14:paraId="73DFE30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43" w:author="ZAIDOU Mouhammad" w:date="2024-10-26T15:37:00Z">
              <w:tcPr>
                <w:tcW w:w="635" w:type="pct"/>
                <w:gridSpan w:val="3"/>
                <w:shd w:val="clear" w:color="auto" w:fill="000000" w:themeFill="text1"/>
              </w:tcPr>
            </w:tcPrChange>
          </w:tcPr>
          <w:p w14:paraId="6F1677DC" w14:textId="036AA648"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444" w:author="ZAIDOU Mouhammad" w:date="2024-10-26T15:37:00Z">
              <w:tcPr>
                <w:tcW w:w="846" w:type="pct"/>
                <w:gridSpan w:val="2"/>
              </w:tcPr>
            </w:tcPrChange>
          </w:tcPr>
          <w:p w14:paraId="4C0122CA"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45" w:author="ZAIDOU Mouhammad" w:date="2024-10-26T15:37:00Z">
              <w:tcPr>
                <w:tcW w:w="371" w:type="pct"/>
                <w:gridSpan w:val="3"/>
                <w:vMerge/>
              </w:tcPr>
            </w:tcPrChange>
          </w:tcPr>
          <w:p w14:paraId="62A08090"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DEC61AA" w14:textId="77777777" w:rsidTr="0097658D">
        <w:trPr>
          <w:trHeight w:val="243"/>
          <w:jc w:val="center"/>
          <w:trPrChange w:id="446" w:author="ZAIDOU Mouhammad" w:date="2024-10-26T15:37:00Z">
            <w:trPr>
              <w:gridAfter w:val="0"/>
              <w:wAfter w:w="4" w:type="pct"/>
              <w:trHeight w:val="243"/>
              <w:jc w:val="center"/>
            </w:trPr>
          </w:trPrChange>
        </w:trPr>
        <w:tc>
          <w:tcPr>
            <w:tcW w:w="507" w:type="pct"/>
            <w:tcPrChange w:id="447" w:author="ZAIDOU Mouhammad" w:date="2024-10-26T15:37:00Z">
              <w:tcPr>
                <w:tcW w:w="542" w:type="pct"/>
                <w:gridSpan w:val="3"/>
              </w:tcPr>
            </w:tcPrChange>
          </w:tcPr>
          <w:p w14:paraId="04CE58EB"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48" w:author="ZAIDOU Mouhammad" w:date="2024-10-26T15:38:00Z">
                <w:pPr>
                  <w:pStyle w:val="ListParagraph1"/>
                  <w:numPr>
                    <w:numId w:val="35"/>
                  </w:numPr>
                  <w:spacing w:after="0" w:line="240" w:lineRule="auto"/>
                  <w:ind w:hanging="360"/>
                  <w:jc w:val="center"/>
                </w:pPr>
              </w:pPrChange>
            </w:pPr>
          </w:p>
        </w:tc>
        <w:tc>
          <w:tcPr>
            <w:tcW w:w="1900" w:type="pct"/>
            <w:tcPrChange w:id="449" w:author="ZAIDOU Mouhammad" w:date="2024-10-26T15:37:00Z">
              <w:tcPr>
                <w:tcW w:w="1936" w:type="pct"/>
                <w:gridSpan w:val="4"/>
              </w:tcPr>
            </w:tcPrChange>
          </w:tcPr>
          <w:p w14:paraId="7B35D595" w14:textId="6129D26A"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Seringue</w:t>
            </w:r>
            <w:r>
              <w:rPr>
                <w:rFonts w:cstheme="minorHAnsi"/>
                <w:szCs w:val="20"/>
                <w:lang w:val="fr-FR"/>
              </w:rPr>
              <w:t>s</w:t>
            </w:r>
            <w:r w:rsidRPr="008D31E3">
              <w:rPr>
                <w:rFonts w:cstheme="minorHAnsi"/>
                <w:szCs w:val="20"/>
                <w:lang w:val="fr-FR"/>
              </w:rPr>
              <w:t xml:space="preserve"> et canule</w:t>
            </w:r>
            <w:r>
              <w:rPr>
                <w:rFonts w:cstheme="minorHAnsi"/>
                <w:szCs w:val="20"/>
                <w:lang w:val="fr-FR"/>
              </w:rPr>
              <w:t>s</w:t>
            </w:r>
            <w:r w:rsidRPr="008D31E3">
              <w:rPr>
                <w:rFonts w:cstheme="minorHAnsi"/>
                <w:szCs w:val="20"/>
                <w:lang w:val="fr-FR"/>
              </w:rPr>
              <w:t xml:space="preserve"> AMIU (Aspiration manuelle intra-utérine)                       </w:t>
            </w:r>
          </w:p>
        </w:tc>
        <w:tc>
          <w:tcPr>
            <w:tcW w:w="824" w:type="pct"/>
            <w:tcPrChange w:id="450" w:author="ZAIDOU Mouhammad" w:date="2024-10-26T15:37:00Z">
              <w:tcPr>
                <w:tcW w:w="666" w:type="pct"/>
                <w:gridSpan w:val="2"/>
              </w:tcPr>
            </w:tcPrChange>
          </w:tcPr>
          <w:p w14:paraId="5B4FA76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51" w:author="ZAIDOU Mouhammad" w:date="2024-10-26T15:37:00Z">
              <w:tcPr>
                <w:tcW w:w="635" w:type="pct"/>
                <w:gridSpan w:val="3"/>
                <w:shd w:val="clear" w:color="auto" w:fill="000000" w:themeFill="text1"/>
              </w:tcPr>
            </w:tcPrChange>
          </w:tcPr>
          <w:p w14:paraId="19D5A7AF" w14:textId="2D79C125"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452" w:author="ZAIDOU Mouhammad" w:date="2024-10-26T15:37:00Z">
              <w:tcPr>
                <w:tcW w:w="846" w:type="pct"/>
                <w:gridSpan w:val="2"/>
              </w:tcPr>
            </w:tcPrChange>
          </w:tcPr>
          <w:p w14:paraId="348E9DD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53" w:author="ZAIDOU Mouhammad" w:date="2024-10-26T15:37:00Z">
              <w:tcPr>
                <w:tcW w:w="371" w:type="pct"/>
                <w:gridSpan w:val="3"/>
                <w:vMerge/>
              </w:tcPr>
            </w:tcPrChange>
          </w:tcPr>
          <w:p w14:paraId="5E49526F"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271CBA1" w14:textId="77777777" w:rsidTr="0097658D">
        <w:trPr>
          <w:trHeight w:val="243"/>
          <w:jc w:val="center"/>
          <w:trPrChange w:id="454" w:author="ZAIDOU Mouhammad" w:date="2024-10-26T15:37:00Z">
            <w:trPr>
              <w:gridAfter w:val="0"/>
              <w:wAfter w:w="4" w:type="pct"/>
              <w:trHeight w:val="243"/>
              <w:jc w:val="center"/>
            </w:trPr>
          </w:trPrChange>
        </w:trPr>
        <w:tc>
          <w:tcPr>
            <w:tcW w:w="507" w:type="pct"/>
            <w:tcPrChange w:id="455" w:author="ZAIDOU Mouhammad" w:date="2024-10-26T15:37:00Z">
              <w:tcPr>
                <w:tcW w:w="542" w:type="pct"/>
                <w:gridSpan w:val="3"/>
              </w:tcPr>
            </w:tcPrChange>
          </w:tcPr>
          <w:p w14:paraId="306B7B78"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56" w:author="ZAIDOU Mouhammad" w:date="2024-10-26T15:38:00Z">
                <w:pPr>
                  <w:pStyle w:val="ListParagraph1"/>
                  <w:numPr>
                    <w:numId w:val="35"/>
                  </w:numPr>
                  <w:spacing w:after="0" w:line="240" w:lineRule="auto"/>
                  <w:ind w:hanging="360"/>
                  <w:jc w:val="center"/>
                </w:pPr>
              </w:pPrChange>
            </w:pPr>
          </w:p>
        </w:tc>
        <w:tc>
          <w:tcPr>
            <w:tcW w:w="1900" w:type="pct"/>
            <w:tcPrChange w:id="457" w:author="ZAIDOU Mouhammad" w:date="2024-10-26T15:37:00Z">
              <w:tcPr>
                <w:tcW w:w="1936" w:type="pct"/>
                <w:gridSpan w:val="4"/>
              </w:tcPr>
            </w:tcPrChange>
          </w:tcPr>
          <w:p w14:paraId="266C73BA" w14:textId="45362F1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Tambour                               </w:t>
            </w:r>
          </w:p>
        </w:tc>
        <w:tc>
          <w:tcPr>
            <w:tcW w:w="824" w:type="pct"/>
            <w:tcPrChange w:id="458" w:author="ZAIDOU Mouhammad" w:date="2024-10-26T15:37:00Z">
              <w:tcPr>
                <w:tcW w:w="666" w:type="pct"/>
                <w:gridSpan w:val="2"/>
              </w:tcPr>
            </w:tcPrChange>
          </w:tcPr>
          <w:p w14:paraId="29A064D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459" w:author="ZAIDOU Mouhammad" w:date="2024-10-26T15:37:00Z">
              <w:tcPr>
                <w:tcW w:w="635" w:type="pct"/>
                <w:gridSpan w:val="3"/>
              </w:tcPr>
            </w:tcPrChange>
          </w:tcPr>
          <w:p w14:paraId="09493D6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460" w:author="ZAIDOU Mouhammad" w:date="2024-10-26T15:37:00Z">
              <w:tcPr>
                <w:tcW w:w="846" w:type="pct"/>
                <w:gridSpan w:val="2"/>
              </w:tcPr>
            </w:tcPrChange>
          </w:tcPr>
          <w:p w14:paraId="59C5AC8D"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61" w:author="ZAIDOU Mouhammad" w:date="2024-10-26T15:37:00Z">
              <w:tcPr>
                <w:tcW w:w="371" w:type="pct"/>
                <w:gridSpan w:val="3"/>
                <w:vMerge/>
              </w:tcPr>
            </w:tcPrChange>
          </w:tcPr>
          <w:p w14:paraId="0F797B09"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5AFB8DA" w14:textId="77777777" w:rsidTr="0097658D">
        <w:trPr>
          <w:trHeight w:val="243"/>
          <w:jc w:val="center"/>
          <w:trPrChange w:id="462" w:author="ZAIDOU Mouhammad" w:date="2024-10-26T15:37:00Z">
            <w:trPr>
              <w:gridAfter w:val="0"/>
              <w:wAfter w:w="4" w:type="pct"/>
              <w:trHeight w:val="243"/>
              <w:jc w:val="center"/>
            </w:trPr>
          </w:trPrChange>
        </w:trPr>
        <w:tc>
          <w:tcPr>
            <w:tcW w:w="507" w:type="pct"/>
            <w:tcPrChange w:id="463" w:author="ZAIDOU Mouhammad" w:date="2024-10-26T15:37:00Z">
              <w:tcPr>
                <w:tcW w:w="542" w:type="pct"/>
                <w:gridSpan w:val="3"/>
              </w:tcPr>
            </w:tcPrChange>
          </w:tcPr>
          <w:p w14:paraId="229DC4A5"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64" w:author="ZAIDOU Mouhammad" w:date="2024-10-26T15:38:00Z">
                <w:pPr>
                  <w:pStyle w:val="ListParagraph1"/>
                  <w:numPr>
                    <w:numId w:val="35"/>
                  </w:numPr>
                  <w:spacing w:after="0" w:line="240" w:lineRule="auto"/>
                  <w:ind w:hanging="360"/>
                  <w:jc w:val="center"/>
                </w:pPr>
              </w:pPrChange>
            </w:pPr>
          </w:p>
        </w:tc>
        <w:tc>
          <w:tcPr>
            <w:tcW w:w="1900" w:type="pct"/>
            <w:tcPrChange w:id="465" w:author="ZAIDOU Mouhammad" w:date="2024-10-26T15:37:00Z">
              <w:tcPr>
                <w:tcW w:w="1936" w:type="pct"/>
                <w:gridSpan w:val="4"/>
              </w:tcPr>
            </w:tcPrChange>
          </w:tcPr>
          <w:p w14:paraId="198DA9A9" w14:textId="2ED7A6AF"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Ciseaux à cordon                               </w:t>
            </w:r>
          </w:p>
        </w:tc>
        <w:tc>
          <w:tcPr>
            <w:tcW w:w="824" w:type="pct"/>
            <w:tcPrChange w:id="466" w:author="ZAIDOU Mouhammad" w:date="2024-10-26T15:37:00Z">
              <w:tcPr>
                <w:tcW w:w="666" w:type="pct"/>
                <w:gridSpan w:val="2"/>
              </w:tcPr>
            </w:tcPrChange>
          </w:tcPr>
          <w:p w14:paraId="6AB28951"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67" w:author="ZAIDOU Mouhammad" w:date="2024-10-26T15:37:00Z">
              <w:tcPr>
                <w:tcW w:w="635" w:type="pct"/>
                <w:gridSpan w:val="3"/>
                <w:shd w:val="clear" w:color="auto" w:fill="000000" w:themeFill="text1"/>
              </w:tcPr>
            </w:tcPrChange>
          </w:tcPr>
          <w:p w14:paraId="5E4AC8DB" w14:textId="32F369A1"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468" w:author="ZAIDOU Mouhammad" w:date="2024-10-26T15:37:00Z">
              <w:tcPr>
                <w:tcW w:w="846" w:type="pct"/>
                <w:gridSpan w:val="2"/>
              </w:tcPr>
            </w:tcPrChange>
          </w:tcPr>
          <w:p w14:paraId="760870F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69" w:author="ZAIDOU Mouhammad" w:date="2024-10-26T15:37:00Z">
              <w:tcPr>
                <w:tcW w:w="371" w:type="pct"/>
                <w:gridSpan w:val="3"/>
                <w:vMerge/>
              </w:tcPr>
            </w:tcPrChange>
          </w:tcPr>
          <w:p w14:paraId="3CE3AEA5"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8C9E132" w14:textId="77777777" w:rsidTr="0097658D">
        <w:trPr>
          <w:trHeight w:val="243"/>
          <w:jc w:val="center"/>
          <w:trPrChange w:id="470" w:author="ZAIDOU Mouhammad" w:date="2024-10-26T15:37:00Z">
            <w:trPr>
              <w:gridAfter w:val="0"/>
              <w:wAfter w:w="4" w:type="pct"/>
              <w:trHeight w:val="243"/>
              <w:jc w:val="center"/>
            </w:trPr>
          </w:trPrChange>
        </w:trPr>
        <w:tc>
          <w:tcPr>
            <w:tcW w:w="507" w:type="pct"/>
            <w:tcPrChange w:id="471" w:author="ZAIDOU Mouhammad" w:date="2024-10-26T15:37:00Z">
              <w:tcPr>
                <w:tcW w:w="542" w:type="pct"/>
                <w:gridSpan w:val="3"/>
              </w:tcPr>
            </w:tcPrChange>
          </w:tcPr>
          <w:p w14:paraId="41532C8E"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72" w:author="ZAIDOU Mouhammad" w:date="2024-10-26T15:38:00Z">
                <w:pPr>
                  <w:pStyle w:val="ListParagraph1"/>
                  <w:numPr>
                    <w:numId w:val="35"/>
                  </w:numPr>
                  <w:spacing w:after="0" w:line="240" w:lineRule="auto"/>
                  <w:ind w:hanging="360"/>
                  <w:jc w:val="center"/>
                </w:pPr>
              </w:pPrChange>
            </w:pPr>
          </w:p>
        </w:tc>
        <w:tc>
          <w:tcPr>
            <w:tcW w:w="1900" w:type="pct"/>
            <w:tcPrChange w:id="473" w:author="ZAIDOU Mouhammad" w:date="2024-10-26T15:37:00Z">
              <w:tcPr>
                <w:tcW w:w="1936" w:type="pct"/>
                <w:gridSpan w:val="4"/>
              </w:tcPr>
            </w:tcPrChange>
          </w:tcPr>
          <w:p w14:paraId="2EE1279E" w14:textId="1AB83FED"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Pinces à cordon                              </w:t>
            </w:r>
          </w:p>
        </w:tc>
        <w:tc>
          <w:tcPr>
            <w:tcW w:w="824" w:type="pct"/>
            <w:tcPrChange w:id="474" w:author="ZAIDOU Mouhammad" w:date="2024-10-26T15:37:00Z">
              <w:tcPr>
                <w:tcW w:w="666" w:type="pct"/>
                <w:gridSpan w:val="2"/>
              </w:tcPr>
            </w:tcPrChange>
          </w:tcPr>
          <w:p w14:paraId="0EB99EAF"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75" w:author="ZAIDOU Mouhammad" w:date="2024-10-26T15:37:00Z">
              <w:tcPr>
                <w:tcW w:w="635" w:type="pct"/>
                <w:gridSpan w:val="3"/>
                <w:shd w:val="clear" w:color="auto" w:fill="000000" w:themeFill="text1"/>
              </w:tcPr>
            </w:tcPrChange>
          </w:tcPr>
          <w:p w14:paraId="02096197" w14:textId="016EE962"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476" w:author="ZAIDOU Mouhammad" w:date="2024-10-26T15:37:00Z">
              <w:tcPr>
                <w:tcW w:w="846" w:type="pct"/>
                <w:gridSpan w:val="2"/>
              </w:tcPr>
            </w:tcPrChange>
          </w:tcPr>
          <w:p w14:paraId="3CF1924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77" w:author="ZAIDOU Mouhammad" w:date="2024-10-26T15:37:00Z">
              <w:tcPr>
                <w:tcW w:w="371" w:type="pct"/>
                <w:gridSpan w:val="3"/>
                <w:vMerge/>
              </w:tcPr>
            </w:tcPrChange>
          </w:tcPr>
          <w:p w14:paraId="1A8699E0"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6522528" w14:textId="77777777" w:rsidTr="0097658D">
        <w:trPr>
          <w:trHeight w:val="243"/>
          <w:jc w:val="center"/>
          <w:trPrChange w:id="478" w:author="ZAIDOU Mouhammad" w:date="2024-10-26T15:37:00Z">
            <w:trPr>
              <w:gridAfter w:val="0"/>
              <w:wAfter w:w="4" w:type="pct"/>
              <w:trHeight w:val="243"/>
              <w:jc w:val="center"/>
            </w:trPr>
          </w:trPrChange>
        </w:trPr>
        <w:tc>
          <w:tcPr>
            <w:tcW w:w="507" w:type="pct"/>
            <w:tcPrChange w:id="479" w:author="ZAIDOU Mouhammad" w:date="2024-10-26T15:37:00Z">
              <w:tcPr>
                <w:tcW w:w="542" w:type="pct"/>
                <w:gridSpan w:val="3"/>
              </w:tcPr>
            </w:tcPrChange>
          </w:tcPr>
          <w:p w14:paraId="33D10532"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80" w:author="ZAIDOU Mouhammad" w:date="2024-10-26T15:38:00Z">
                <w:pPr>
                  <w:pStyle w:val="ListParagraph1"/>
                  <w:numPr>
                    <w:numId w:val="35"/>
                  </w:numPr>
                  <w:spacing w:after="0" w:line="240" w:lineRule="auto"/>
                  <w:ind w:hanging="360"/>
                  <w:jc w:val="center"/>
                </w:pPr>
              </w:pPrChange>
            </w:pPr>
          </w:p>
        </w:tc>
        <w:tc>
          <w:tcPr>
            <w:tcW w:w="1900" w:type="pct"/>
            <w:tcPrChange w:id="481" w:author="ZAIDOU Mouhammad" w:date="2024-10-26T15:37:00Z">
              <w:tcPr>
                <w:tcW w:w="1936" w:type="pct"/>
                <w:gridSpan w:val="4"/>
              </w:tcPr>
            </w:tcPrChange>
          </w:tcPr>
          <w:p w14:paraId="74C11452" w14:textId="331B2D1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Clamp de Bar                                 </w:t>
            </w:r>
          </w:p>
        </w:tc>
        <w:tc>
          <w:tcPr>
            <w:tcW w:w="824" w:type="pct"/>
            <w:tcPrChange w:id="482" w:author="ZAIDOU Mouhammad" w:date="2024-10-26T15:37:00Z">
              <w:tcPr>
                <w:tcW w:w="666" w:type="pct"/>
                <w:gridSpan w:val="2"/>
              </w:tcPr>
            </w:tcPrChange>
          </w:tcPr>
          <w:p w14:paraId="2E3580B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83" w:author="ZAIDOU Mouhammad" w:date="2024-10-26T15:37:00Z">
              <w:tcPr>
                <w:tcW w:w="635" w:type="pct"/>
                <w:gridSpan w:val="3"/>
                <w:shd w:val="clear" w:color="auto" w:fill="000000" w:themeFill="text1"/>
              </w:tcPr>
            </w:tcPrChange>
          </w:tcPr>
          <w:p w14:paraId="559851FC" w14:textId="5AD7DB14"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484" w:author="ZAIDOU Mouhammad" w:date="2024-10-26T15:37:00Z">
              <w:tcPr>
                <w:tcW w:w="846" w:type="pct"/>
                <w:gridSpan w:val="2"/>
              </w:tcPr>
            </w:tcPrChange>
          </w:tcPr>
          <w:p w14:paraId="4F8E186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85" w:author="ZAIDOU Mouhammad" w:date="2024-10-26T15:37:00Z">
              <w:tcPr>
                <w:tcW w:w="371" w:type="pct"/>
                <w:gridSpan w:val="3"/>
                <w:vMerge/>
              </w:tcPr>
            </w:tcPrChange>
          </w:tcPr>
          <w:p w14:paraId="194AD175"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2F53AA7" w14:textId="77777777" w:rsidTr="0097658D">
        <w:trPr>
          <w:trHeight w:val="243"/>
          <w:jc w:val="center"/>
          <w:trPrChange w:id="486" w:author="ZAIDOU Mouhammad" w:date="2024-10-26T15:37:00Z">
            <w:trPr>
              <w:gridAfter w:val="0"/>
              <w:wAfter w:w="4" w:type="pct"/>
              <w:trHeight w:val="243"/>
              <w:jc w:val="center"/>
            </w:trPr>
          </w:trPrChange>
        </w:trPr>
        <w:tc>
          <w:tcPr>
            <w:tcW w:w="507" w:type="pct"/>
            <w:tcPrChange w:id="487" w:author="ZAIDOU Mouhammad" w:date="2024-10-26T15:37:00Z">
              <w:tcPr>
                <w:tcW w:w="542" w:type="pct"/>
                <w:gridSpan w:val="3"/>
              </w:tcPr>
            </w:tcPrChange>
          </w:tcPr>
          <w:p w14:paraId="78685D73"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88" w:author="ZAIDOU Mouhammad" w:date="2024-10-26T15:38:00Z">
                <w:pPr>
                  <w:pStyle w:val="ListParagraph1"/>
                  <w:numPr>
                    <w:numId w:val="35"/>
                  </w:numPr>
                  <w:spacing w:after="0" w:line="240" w:lineRule="auto"/>
                  <w:ind w:hanging="360"/>
                  <w:jc w:val="center"/>
                </w:pPr>
              </w:pPrChange>
            </w:pPr>
          </w:p>
        </w:tc>
        <w:tc>
          <w:tcPr>
            <w:tcW w:w="1900" w:type="pct"/>
            <w:tcPrChange w:id="489" w:author="ZAIDOU Mouhammad" w:date="2024-10-26T15:37:00Z">
              <w:tcPr>
                <w:tcW w:w="1936" w:type="pct"/>
                <w:gridSpan w:val="4"/>
              </w:tcPr>
            </w:tcPrChange>
          </w:tcPr>
          <w:p w14:paraId="56D5F086" w14:textId="193C30C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Support à perfusion                                </w:t>
            </w:r>
          </w:p>
        </w:tc>
        <w:tc>
          <w:tcPr>
            <w:tcW w:w="824" w:type="pct"/>
            <w:tcPrChange w:id="490" w:author="ZAIDOU Mouhammad" w:date="2024-10-26T15:37:00Z">
              <w:tcPr>
                <w:tcW w:w="666" w:type="pct"/>
                <w:gridSpan w:val="2"/>
              </w:tcPr>
            </w:tcPrChange>
          </w:tcPr>
          <w:p w14:paraId="6879264F"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91" w:author="ZAIDOU Mouhammad" w:date="2024-10-26T15:37:00Z">
              <w:tcPr>
                <w:tcW w:w="635" w:type="pct"/>
                <w:gridSpan w:val="3"/>
                <w:shd w:val="clear" w:color="auto" w:fill="000000" w:themeFill="text1"/>
              </w:tcPr>
            </w:tcPrChange>
          </w:tcPr>
          <w:p w14:paraId="0ABF988B" w14:textId="62EB8AA5"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492" w:author="ZAIDOU Mouhammad" w:date="2024-10-26T15:37:00Z">
              <w:tcPr>
                <w:tcW w:w="846" w:type="pct"/>
                <w:gridSpan w:val="2"/>
              </w:tcPr>
            </w:tcPrChange>
          </w:tcPr>
          <w:p w14:paraId="734BB8ED"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493" w:author="ZAIDOU Mouhammad" w:date="2024-10-26T15:37:00Z">
              <w:tcPr>
                <w:tcW w:w="371" w:type="pct"/>
                <w:gridSpan w:val="3"/>
                <w:vMerge/>
              </w:tcPr>
            </w:tcPrChange>
          </w:tcPr>
          <w:p w14:paraId="3B025149"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B788BE1" w14:textId="77777777" w:rsidTr="0097658D">
        <w:trPr>
          <w:trHeight w:val="243"/>
          <w:jc w:val="center"/>
          <w:trPrChange w:id="494" w:author="ZAIDOU Mouhammad" w:date="2024-10-26T15:37:00Z">
            <w:trPr>
              <w:gridAfter w:val="0"/>
              <w:wAfter w:w="4" w:type="pct"/>
              <w:trHeight w:val="243"/>
              <w:jc w:val="center"/>
            </w:trPr>
          </w:trPrChange>
        </w:trPr>
        <w:tc>
          <w:tcPr>
            <w:tcW w:w="507" w:type="pct"/>
            <w:tcPrChange w:id="495" w:author="ZAIDOU Mouhammad" w:date="2024-10-26T15:37:00Z">
              <w:tcPr>
                <w:tcW w:w="542" w:type="pct"/>
                <w:gridSpan w:val="3"/>
              </w:tcPr>
            </w:tcPrChange>
          </w:tcPr>
          <w:p w14:paraId="74D81067"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496" w:author="ZAIDOU Mouhammad" w:date="2024-10-26T15:38:00Z">
                <w:pPr>
                  <w:pStyle w:val="ListParagraph1"/>
                  <w:numPr>
                    <w:numId w:val="35"/>
                  </w:numPr>
                  <w:spacing w:after="0" w:line="240" w:lineRule="auto"/>
                  <w:ind w:hanging="360"/>
                  <w:jc w:val="center"/>
                </w:pPr>
              </w:pPrChange>
            </w:pPr>
          </w:p>
        </w:tc>
        <w:tc>
          <w:tcPr>
            <w:tcW w:w="1900" w:type="pct"/>
            <w:tcPrChange w:id="497" w:author="ZAIDOU Mouhammad" w:date="2024-10-26T15:37:00Z">
              <w:tcPr>
                <w:tcW w:w="1936" w:type="pct"/>
                <w:gridSpan w:val="4"/>
              </w:tcPr>
            </w:tcPrChange>
          </w:tcPr>
          <w:p w14:paraId="1FFA234D" w14:textId="0D69CB9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Kit de perfusion intraveineuse                                  </w:t>
            </w:r>
          </w:p>
        </w:tc>
        <w:tc>
          <w:tcPr>
            <w:tcW w:w="824" w:type="pct"/>
            <w:tcPrChange w:id="498" w:author="ZAIDOU Mouhammad" w:date="2024-10-26T15:37:00Z">
              <w:tcPr>
                <w:tcW w:w="666" w:type="pct"/>
                <w:gridSpan w:val="2"/>
              </w:tcPr>
            </w:tcPrChange>
          </w:tcPr>
          <w:p w14:paraId="5A28F964"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499" w:author="ZAIDOU Mouhammad" w:date="2024-10-26T15:37:00Z">
              <w:tcPr>
                <w:tcW w:w="635" w:type="pct"/>
                <w:gridSpan w:val="3"/>
                <w:shd w:val="clear" w:color="auto" w:fill="000000" w:themeFill="text1"/>
              </w:tcPr>
            </w:tcPrChange>
          </w:tcPr>
          <w:p w14:paraId="70F468E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500" w:author="ZAIDOU Mouhammad" w:date="2024-10-26T15:37:00Z">
              <w:tcPr>
                <w:tcW w:w="846" w:type="pct"/>
                <w:gridSpan w:val="2"/>
              </w:tcPr>
            </w:tcPrChange>
          </w:tcPr>
          <w:p w14:paraId="6B69AEF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501" w:author="ZAIDOU Mouhammad" w:date="2024-10-26T15:37:00Z">
              <w:tcPr>
                <w:tcW w:w="371" w:type="pct"/>
                <w:gridSpan w:val="3"/>
                <w:vMerge/>
              </w:tcPr>
            </w:tcPrChange>
          </w:tcPr>
          <w:p w14:paraId="5069874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1FD87A57" w14:textId="77777777" w:rsidTr="0097658D">
        <w:trPr>
          <w:trHeight w:val="243"/>
          <w:jc w:val="center"/>
          <w:trPrChange w:id="502" w:author="ZAIDOU Mouhammad" w:date="2024-10-26T15:37:00Z">
            <w:trPr>
              <w:gridAfter w:val="0"/>
              <w:wAfter w:w="4" w:type="pct"/>
              <w:trHeight w:val="243"/>
              <w:jc w:val="center"/>
            </w:trPr>
          </w:trPrChange>
        </w:trPr>
        <w:tc>
          <w:tcPr>
            <w:tcW w:w="507" w:type="pct"/>
            <w:tcPrChange w:id="503" w:author="ZAIDOU Mouhammad" w:date="2024-10-26T15:37:00Z">
              <w:tcPr>
                <w:tcW w:w="542" w:type="pct"/>
                <w:gridSpan w:val="3"/>
              </w:tcPr>
            </w:tcPrChange>
          </w:tcPr>
          <w:p w14:paraId="5A9B410E"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504" w:author="ZAIDOU Mouhammad" w:date="2024-10-26T15:38:00Z">
                <w:pPr>
                  <w:pStyle w:val="ListParagraph1"/>
                  <w:numPr>
                    <w:numId w:val="35"/>
                  </w:numPr>
                  <w:spacing w:after="0" w:line="240" w:lineRule="auto"/>
                  <w:ind w:hanging="360"/>
                  <w:jc w:val="center"/>
                </w:pPr>
              </w:pPrChange>
            </w:pPr>
          </w:p>
        </w:tc>
        <w:tc>
          <w:tcPr>
            <w:tcW w:w="1900" w:type="pct"/>
            <w:tcPrChange w:id="505" w:author="ZAIDOU Mouhammad" w:date="2024-10-26T15:37:00Z">
              <w:tcPr>
                <w:tcW w:w="1936" w:type="pct"/>
                <w:gridSpan w:val="4"/>
              </w:tcPr>
            </w:tcPrChange>
          </w:tcPr>
          <w:p w14:paraId="111B9BEB" w14:textId="72CE308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Sonde urinaire                             </w:t>
            </w:r>
          </w:p>
        </w:tc>
        <w:tc>
          <w:tcPr>
            <w:tcW w:w="824" w:type="pct"/>
            <w:tcPrChange w:id="506" w:author="ZAIDOU Mouhammad" w:date="2024-10-26T15:37:00Z">
              <w:tcPr>
                <w:tcW w:w="666" w:type="pct"/>
                <w:gridSpan w:val="2"/>
              </w:tcPr>
            </w:tcPrChange>
          </w:tcPr>
          <w:p w14:paraId="6B39341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507" w:author="ZAIDOU Mouhammad" w:date="2024-10-26T15:37:00Z">
              <w:tcPr>
                <w:tcW w:w="635" w:type="pct"/>
                <w:gridSpan w:val="3"/>
                <w:shd w:val="clear" w:color="auto" w:fill="000000" w:themeFill="text1"/>
              </w:tcPr>
            </w:tcPrChange>
          </w:tcPr>
          <w:p w14:paraId="0C8FB577"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508" w:author="ZAIDOU Mouhammad" w:date="2024-10-26T15:37:00Z">
              <w:tcPr>
                <w:tcW w:w="846" w:type="pct"/>
                <w:gridSpan w:val="2"/>
              </w:tcPr>
            </w:tcPrChange>
          </w:tcPr>
          <w:p w14:paraId="003153C0"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509" w:author="ZAIDOU Mouhammad" w:date="2024-10-26T15:37:00Z">
              <w:tcPr>
                <w:tcW w:w="371" w:type="pct"/>
                <w:gridSpan w:val="3"/>
                <w:vMerge/>
              </w:tcPr>
            </w:tcPrChange>
          </w:tcPr>
          <w:p w14:paraId="7F66A518"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592BAF92" w14:textId="77777777" w:rsidTr="0097658D">
        <w:trPr>
          <w:trHeight w:val="243"/>
          <w:jc w:val="center"/>
          <w:trPrChange w:id="510" w:author="ZAIDOU Mouhammad" w:date="2024-10-26T15:37:00Z">
            <w:trPr>
              <w:gridAfter w:val="0"/>
              <w:wAfter w:w="4" w:type="pct"/>
              <w:trHeight w:val="243"/>
              <w:jc w:val="center"/>
            </w:trPr>
          </w:trPrChange>
        </w:trPr>
        <w:tc>
          <w:tcPr>
            <w:tcW w:w="507" w:type="pct"/>
            <w:tcPrChange w:id="511" w:author="ZAIDOU Mouhammad" w:date="2024-10-26T15:37:00Z">
              <w:tcPr>
                <w:tcW w:w="542" w:type="pct"/>
                <w:gridSpan w:val="3"/>
              </w:tcPr>
            </w:tcPrChange>
          </w:tcPr>
          <w:p w14:paraId="4EDA1DC4"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512" w:author="ZAIDOU Mouhammad" w:date="2024-10-26T15:38:00Z">
                <w:pPr>
                  <w:pStyle w:val="ListParagraph1"/>
                  <w:numPr>
                    <w:numId w:val="35"/>
                  </w:numPr>
                  <w:spacing w:after="0" w:line="240" w:lineRule="auto"/>
                  <w:ind w:hanging="360"/>
                  <w:jc w:val="center"/>
                </w:pPr>
              </w:pPrChange>
            </w:pPr>
          </w:p>
        </w:tc>
        <w:tc>
          <w:tcPr>
            <w:tcW w:w="1900" w:type="pct"/>
            <w:tcPrChange w:id="513" w:author="ZAIDOU Mouhammad" w:date="2024-10-26T15:37:00Z">
              <w:tcPr>
                <w:tcW w:w="1936" w:type="pct"/>
                <w:gridSpan w:val="4"/>
              </w:tcPr>
            </w:tcPrChange>
          </w:tcPr>
          <w:p w14:paraId="20B4D0F5" w14:textId="63CD074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Coton et compresse stérilisés                         </w:t>
            </w:r>
          </w:p>
        </w:tc>
        <w:tc>
          <w:tcPr>
            <w:tcW w:w="824" w:type="pct"/>
            <w:tcPrChange w:id="514" w:author="ZAIDOU Mouhammad" w:date="2024-10-26T15:37:00Z">
              <w:tcPr>
                <w:tcW w:w="666" w:type="pct"/>
                <w:gridSpan w:val="2"/>
              </w:tcPr>
            </w:tcPrChange>
          </w:tcPr>
          <w:p w14:paraId="53C0F7E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515" w:author="ZAIDOU Mouhammad" w:date="2024-10-26T15:37:00Z">
              <w:tcPr>
                <w:tcW w:w="635" w:type="pct"/>
                <w:gridSpan w:val="3"/>
                <w:shd w:val="clear" w:color="auto" w:fill="000000" w:themeFill="text1"/>
              </w:tcPr>
            </w:tcPrChange>
          </w:tcPr>
          <w:p w14:paraId="2CF456C1" w14:textId="14266C4B"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516" w:author="ZAIDOU Mouhammad" w:date="2024-10-26T15:37:00Z">
              <w:tcPr>
                <w:tcW w:w="846" w:type="pct"/>
                <w:gridSpan w:val="2"/>
              </w:tcPr>
            </w:tcPrChange>
          </w:tcPr>
          <w:p w14:paraId="34B0F62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517" w:author="ZAIDOU Mouhammad" w:date="2024-10-26T15:37:00Z">
              <w:tcPr>
                <w:tcW w:w="371" w:type="pct"/>
                <w:gridSpan w:val="3"/>
                <w:vMerge/>
              </w:tcPr>
            </w:tcPrChange>
          </w:tcPr>
          <w:p w14:paraId="03E0911D"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D5452EA" w14:textId="77777777" w:rsidTr="0097658D">
        <w:trPr>
          <w:trHeight w:val="243"/>
          <w:jc w:val="center"/>
          <w:trPrChange w:id="518" w:author="ZAIDOU Mouhammad" w:date="2024-10-26T15:37:00Z">
            <w:trPr>
              <w:gridAfter w:val="0"/>
              <w:wAfter w:w="4" w:type="pct"/>
              <w:trHeight w:val="243"/>
              <w:jc w:val="center"/>
            </w:trPr>
          </w:trPrChange>
        </w:trPr>
        <w:tc>
          <w:tcPr>
            <w:tcW w:w="507" w:type="pct"/>
            <w:tcPrChange w:id="519" w:author="ZAIDOU Mouhammad" w:date="2024-10-26T15:37:00Z">
              <w:tcPr>
                <w:tcW w:w="542" w:type="pct"/>
                <w:gridSpan w:val="3"/>
              </w:tcPr>
            </w:tcPrChange>
          </w:tcPr>
          <w:p w14:paraId="7BFB4A0E"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520" w:author="ZAIDOU Mouhammad" w:date="2024-10-26T15:38:00Z">
                <w:pPr>
                  <w:pStyle w:val="ListParagraph1"/>
                  <w:numPr>
                    <w:numId w:val="35"/>
                  </w:numPr>
                  <w:spacing w:after="0" w:line="240" w:lineRule="auto"/>
                  <w:ind w:hanging="360"/>
                  <w:jc w:val="center"/>
                </w:pPr>
              </w:pPrChange>
            </w:pPr>
          </w:p>
        </w:tc>
        <w:tc>
          <w:tcPr>
            <w:tcW w:w="1900" w:type="pct"/>
            <w:tcPrChange w:id="521" w:author="ZAIDOU Mouhammad" w:date="2024-10-26T15:37:00Z">
              <w:tcPr>
                <w:tcW w:w="1936" w:type="pct"/>
                <w:gridSpan w:val="4"/>
              </w:tcPr>
            </w:tcPrChange>
          </w:tcPr>
          <w:p w14:paraId="7254E901" w14:textId="7D5D81B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Stérilisateur à haute pression / Autoclave                      </w:t>
            </w:r>
          </w:p>
        </w:tc>
        <w:tc>
          <w:tcPr>
            <w:tcW w:w="824" w:type="pct"/>
            <w:tcPrChange w:id="522" w:author="ZAIDOU Mouhammad" w:date="2024-10-26T15:37:00Z">
              <w:tcPr>
                <w:tcW w:w="666" w:type="pct"/>
                <w:gridSpan w:val="2"/>
              </w:tcPr>
            </w:tcPrChange>
          </w:tcPr>
          <w:p w14:paraId="3E7BB72F"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523" w:author="ZAIDOU Mouhammad" w:date="2024-10-26T15:37:00Z">
              <w:tcPr>
                <w:tcW w:w="635" w:type="pct"/>
                <w:gridSpan w:val="3"/>
              </w:tcPr>
            </w:tcPrChange>
          </w:tcPr>
          <w:p w14:paraId="2B2F6E9A"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524" w:author="ZAIDOU Mouhammad" w:date="2024-10-26T15:37:00Z">
              <w:tcPr>
                <w:tcW w:w="846" w:type="pct"/>
                <w:gridSpan w:val="2"/>
              </w:tcPr>
            </w:tcPrChange>
          </w:tcPr>
          <w:p w14:paraId="55B2CC5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525" w:author="ZAIDOU Mouhammad" w:date="2024-10-26T15:37:00Z">
              <w:tcPr>
                <w:tcW w:w="371" w:type="pct"/>
                <w:gridSpan w:val="3"/>
                <w:vMerge/>
              </w:tcPr>
            </w:tcPrChange>
          </w:tcPr>
          <w:p w14:paraId="4755B02C" w14:textId="77777777" w:rsidR="004D3A9F" w:rsidRPr="008D31E3" w:rsidRDefault="004D3A9F" w:rsidP="004D3A9F">
            <w:pPr>
              <w:pStyle w:val="ListParagraph1"/>
              <w:rPr>
                <w:rFonts w:eastAsia="Times New Roman" w:cstheme="minorHAnsi"/>
                <w:color w:val="000000"/>
                <w:szCs w:val="20"/>
                <w:lang w:val="fr-FR" w:bidi="hi-IN"/>
              </w:rPr>
            </w:pPr>
          </w:p>
        </w:tc>
      </w:tr>
      <w:tr w:rsidR="0097658D" w:rsidRPr="002D084C" w14:paraId="72355373" w14:textId="77777777" w:rsidTr="0097658D">
        <w:tblPrEx>
          <w:jc w:val="left"/>
          <w:tblPrExChange w:id="526" w:author="ZAIDOU Mouhammad" w:date="2024-10-26T15:38:00Z">
            <w:tblPrEx>
              <w:jc w:val="left"/>
            </w:tblPrEx>
          </w:tblPrExChange>
        </w:tblPrEx>
        <w:trPr>
          <w:trHeight w:val="243"/>
          <w:ins w:id="527" w:author="ZAIDOU Mouhammad" w:date="2024-10-26T15:36:00Z"/>
          <w:trPrChange w:id="528" w:author="ZAIDOU Mouhammad" w:date="2024-10-26T15:38:00Z">
            <w:trPr>
              <w:trHeight w:val="243"/>
            </w:trPr>
          </w:trPrChange>
        </w:trPr>
        <w:tc>
          <w:tcPr>
            <w:tcW w:w="507" w:type="pct"/>
            <w:tcPrChange w:id="529" w:author="ZAIDOU Mouhammad" w:date="2024-10-26T15:38:00Z">
              <w:tcPr>
                <w:tcW w:w="507" w:type="pct"/>
                <w:gridSpan w:val="2"/>
              </w:tcPr>
            </w:tcPrChange>
          </w:tcPr>
          <w:p w14:paraId="15D5A448" w14:textId="77777777" w:rsidR="0097658D" w:rsidRPr="00EC5256" w:rsidRDefault="0097658D" w:rsidP="0097658D">
            <w:pPr>
              <w:pStyle w:val="ListParagraph1"/>
              <w:numPr>
                <w:ilvl w:val="0"/>
                <w:numId w:val="41"/>
              </w:numPr>
              <w:spacing w:after="0" w:line="240" w:lineRule="auto"/>
              <w:jc w:val="both"/>
              <w:rPr>
                <w:ins w:id="530" w:author="ZAIDOU Mouhammad" w:date="2024-10-26T15:36:00Z"/>
                <w:rFonts w:ascii="Arial" w:hAnsi="Arial" w:cs="Arial"/>
                <w:szCs w:val="20"/>
                <w:lang w:val="fr-FR"/>
              </w:rPr>
              <w:pPrChange w:id="531" w:author="ZAIDOU Mouhammad" w:date="2024-10-26T15:38:00Z">
                <w:pPr>
                  <w:pStyle w:val="ListParagraph1"/>
                  <w:numPr>
                    <w:numId w:val="2"/>
                  </w:numPr>
                  <w:spacing w:after="0" w:line="240" w:lineRule="auto"/>
                  <w:ind w:hanging="360"/>
                  <w:jc w:val="center"/>
                </w:pPr>
              </w:pPrChange>
            </w:pPr>
          </w:p>
        </w:tc>
        <w:tc>
          <w:tcPr>
            <w:tcW w:w="1900" w:type="pct"/>
            <w:vAlign w:val="bottom"/>
            <w:tcPrChange w:id="532" w:author="ZAIDOU Mouhammad" w:date="2024-10-26T15:38:00Z">
              <w:tcPr>
                <w:tcW w:w="1842" w:type="pct"/>
                <w:gridSpan w:val="2"/>
                <w:vAlign w:val="bottom"/>
              </w:tcPr>
            </w:tcPrChange>
          </w:tcPr>
          <w:p w14:paraId="400C2AE2" w14:textId="77777777" w:rsidR="0097658D" w:rsidRPr="00EC5256" w:rsidRDefault="0097658D" w:rsidP="00C61737">
            <w:pPr>
              <w:pStyle w:val="ListParagraph1"/>
              <w:spacing w:after="0" w:line="240" w:lineRule="auto"/>
              <w:ind w:left="0"/>
              <w:rPr>
                <w:ins w:id="533" w:author="ZAIDOU Mouhammad" w:date="2024-10-26T15:36:00Z"/>
                <w:rFonts w:ascii="Arial" w:hAnsi="Arial" w:cs="Arial"/>
                <w:szCs w:val="20"/>
                <w:lang w:val="fr-FR"/>
              </w:rPr>
            </w:pPr>
            <w:ins w:id="534" w:author="ZAIDOU Mouhammad" w:date="2024-10-26T15:36:00Z">
              <w:r>
                <w:rPr>
                  <w:rFonts w:ascii="Calibri" w:hAnsi="Calibri" w:cs="Calibri"/>
                  <w:color w:val="000000"/>
                  <w:sz w:val="22"/>
                </w:rPr>
                <w:t>Kit de suture  (</w:t>
              </w:r>
              <w:proofErr w:type="spellStart"/>
              <w:r>
                <w:rPr>
                  <w:rFonts w:ascii="Calibri" w:hAnsi="Calibri" w:cs="Calibri"/>
                  <w:color w:val="000000"/>
                  <w:sz w:val="22"/>
                </w:rPr>
                <w:t>pince</w:t>
              </w:r>
              <w:proofErr w:type="spellEnd"/>
              <w:r>
                <w:rPr>
                  <w:rFonts w:ascii="Calibri" w:hAnsi="Calibri" w:cs="Calibri"/>
                  <w:color w:val="000000"/>
                  <w:sz w:val="22"/>
                </w:rPr>
                <w:t>)</w:t>
              </w:r>
              <w:del w:id="535" w:author="ZAIDOU Mouhammad" w:date="2024-10-26T14:11:00Z">
                <w:r w:rsidDel="0074756F">
                  <w:rPr>
                    <w:rFonts w:ascii="Calibri" w:hAnsi="Calibri" w:cs="Calibri"/>
                    <w:color w:val="000000"/>
                    <w:sz w:val="22"/>
                  </w:rPr>
                  <w:delText>Kit de suture  (pince)</w:delText>
                </w:r>
              </w:del>
            </w:ins>
          </w:p>
        </w:tc>
        <w:tc>
          <w:tcPr>
            <w:tcW w:w="824" w:type="pct"/>
            <w:tcPrChange w:id="536" w:author="ZAIDOU Mouhammad" w:date="2024-10-26T15:38:00Z">
              <w:tcPr>
                <w:tcW w:w="564" w:type="pct"/>
                <w:gridSpan w:val="4"/>
              </w:tcPr>
            </w:tcPrChange>
          </w:tcPr>
          <w:p w14:paraId="2DD5F9F1" w14:textId="77777777" w:rsidR="0097658D" w:rsidRPr="00EC5256" w:rsidRDefault="0097658D" w:rsidP="00C61737">
            <w:pPr>
              <w:pStyle w:val="ListParagraph1"/>
              <w:ind w:left="0"/>
              <w:jc w:val="center"/>
              <w:rPr>
                <w:ins w:id="537" w:author="ZAIDOU Mouhammad" w:date="2024-10-26T15:36:00Z"/>
                <w:rFonts w:ascii="Arial" w:eastAsia="Times New Roman" w:hAnsi="Arial" w:cs="Arial"/>
                <w:color w:val="000000"/>
                <w:szCs w:val="20"/>
                <w:lang w:val="fr-FR" w:bidi="hi-IN"/>
              </w:rPr>
            </w:pPr>
            <w:ins w:id="538" w:author="ZAIDOU Mouhammad" w:date="2024-10-26T15:36:00Z">
              <w:r w:rsidRPr="00EC5256">
                <w:rPr>
                  <w:rFonts w:ascii="Arial" w:eastAsia="Times New Roman" w:hAnsi="Arial" w:cs="Arial"/>
                  <w:color w:val="000000"/>
                  <w:szCs w:val="20"/>
                  <w:lang w:val="fr-FR" w:bidi="hi-IN"/>
                </w:rPr>
                <w:t>1</w:t>
              </w:r>
              <w:del w:id="539"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540" w:author="ZAIDOU Mouhammad" w:date="2024-10-26T15:38:00Z">
              <w:tcPr>
                <w:tcW w:w="748" w:type="pct"/>
                <w:gridSpan w:val="3"/>
              </w:tcPr>
            </w:tcPrChange>
          </w:tcPr>
          <w:p w14:paraId="04E2643A" w14:textId="77777777" w:rsidR="0097658D" w:rsidRPr="00EC5256" w:rsidRDefault="0097658D" w:rsidP="00C61737">
            <w:pPr>
              <w:pStyle w:val="ListParagraph1"/>
              <w:ind w:left="0"/>
              <w:jc w:val="center"/>
              <w:rPr>
                <w:ins w:id="541" w:author="ZAIDOU Mouhammad" w:date="2024-10-26T15:36:00Z"/>
                <w:rFonts w:ascii="Arial" w:eastAsia="Times New Roman" w:hAnsi="Arial" w:cs="Arial"/>
                <w:color w:val="000000"/>
                <w:szCs w:val="20"/>
                <w:lang w:val="fr-FR" w:bidi="hi-IN"/>
              </w:rPr>
            </w:pPr>
            <w:ins w:id="542" w:author="ZAIDOU Mouhammad" w:date="2024-10-26T15:36:00Z">
              <w:r w:rsidRPr="00EC5256">
                <w:rPr>
                  <w:rFonts w:ascii="Arial" w:eastAsia="Times New Roman" w:hAnsi="Arial" w:cs="Arial"/>
                  <w:color w:val="000000"/>
                  <w:szCs w:val="20"/>
                  <w:lang w:val="fr-FR" w:bidi="hi-IN"/>
                </w:rPr>
                <w:t>2</w:t>
              </w:r>
              <w:del w:id="543"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544" w:author="ZAIDOU Mouhammad" w:date="2024-10-26T15:38:00Z">
              <w:tcPr>
                <w:tcW w:w="912" w:type="pct"/>
                <w:gridSpan w:val="2"/>
              </w:tcPr>
            </w:tcPrChange>
          </w:tcPr>
          <w:p w14:paraId="7C2BB818" w14:textId="77777777" w:rsidR="0097658D" w:rsidRPr="00EC5256" w:rsidRDefault="0097658D" w:rsidP="00C61737">
            <w:pPr>
              <w:pStyle w:val="ListParagraph1"/>
              <w:ind w:left="0"/>
              <w:jc w:val="center"/>
              <w:rPr>
                <w:ins w:id="545" w:author="ZAIDOU Mouhammad" w:date="2024-10-26T15:36:00Z"/>
                <w:rFonts w:ascii="Arial" w:eastAsia="Times New Roman" w:hAnsi="Arial" w:cs="Arial"/>
                <w:color w:val="000000"/>
                <w:szCs w:val="20"/>
                <w:lang w:val="fr-FR" w:bidi="hi-IN"/>
              </w:rPr>
            </w:pPr>
            <w:ins w:id="546" w:author="ZAIDOU Mouhammad" w:date="2024-10-26T15:36:00Z">
              <w:r w:rsidRPr="00EC5256">
                <w:rPr>
                  <w:rFonts w:ascii="Arial" w:eastAsia="Times New Roman" w:hAnsi="Arial" w:cs="Arial"/>
                  <w:color w:val="000000"/>
                  <w:szCs w:val="20"/>
                  <w:lang w:val="fr-FR" w:bidi="hi-IN"/>
                </w:rPr>
                <w:t>3</w:t>
              </w:r>
              <w:del w:id="547"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val="restart"/>
            <w:tcPrChange w:id="548" w:author="ZAIDOU Mouhammad" w:date="2024-10-26T15:38:00Z">
              <w:tcPr>
                <w:tcW w:w="428" w:type="pct"/>
                <w:gridSpan w:val="5"/>
                <w:vMerge w:val="restart"/>
              </w:tcPr>
            </w:tcPrChange>
          </w:tcPr>
          <w:p w14:paraId="3442654F" w14:textId="77777777" w:rsidR="0097658D" w:rsidRPr="00EC5256" w:rsidRDefault="0097658D" w:rsidP="00C61737">
            <w:pPr>
              <w:pStyle w:val="ListParagraph1"/>
              <w:rPr>
                <w:ins w:id="549" w:author="ZAIDOU Mouhammad" w:date="2024-10-26T15:36:00Z"/>
                <w:rFonts w:ascii="Arial" w:eastAsia="Times New Roman" w:hAnsi="Arial" w:cs="Arial"/>
                <w:color w:val="000000"/>
                <w:szCs w:val="20"/>
                <w:lang w:val="fr-FR" w:bidi="hi-IN"/>
              </w:rPr>
            </w:pPr>
          </w:p>
        </w:tc>
      </w:tr>
      <w:tr w:rsidR="0097658D" w:rsidRPr="002D084C" w14:paraId="656BF46E" w14:textId="77777777" w:rsidTr="0097658D">
        <w:tblPrEx>
          <w:jc w:val="left"/>
          <w:tblPrExChange w:id="550" w:author="ZAIDOU Mouhammad" w:date="2024-10-26T15:38:00Z">
            <w:tblPrEx>
              <w:jc w:val="left"/>
            </w:tblPrEx>
          </w:tblPrExChange>
        </w:tblPrEx>
        <w:trPr>
          <w:trHeight w:val="243"/>
          <w:ins w:id="551" w:author="ZAIDOU Mouhammad" w:date="2024-10-26T15:36:00Z"/>
          <w:trPrChange w:id="552" w:author="ZAIDOU Mouhammad" w:date="2024-10-26T15:38:00Z">
            <w:trPr>
              <w:trHeight w:val="243"/>
            </w:trPr>
          </w:trPrChange>
        </w:trPr>
        <w:tc>
          <w:tcPr>
            <w:tcW w:w="507" w:type="pct"/>
            <w:tcPrChange w:id="553" w:author="ZAIDOU Mouhammad" w:date="2024-10-26T15:38:00Z">
              <w:tcPr>
                <w:tcW w:w="507" w:type="pct"/>
                <w:gridSpan w:val="2"/>
              </w:tcPr>
            </w:tcPrChange>
          </w:tcPr>
          <w:p w14:paraId="02CF551F" w14:textId="77777777" w:rsidR="0097658D" w:rsidRPr="00EC5256" w:rsidRDefault="0097658D" w:rsidP="0097658D">
            <w:pPr>
              <w:pStyle w:val="ListParagraph1"/>
              <w:numPr>
                <w:ilvl w:val="0"/>
                <w:numId w:val="41"/>
              </w:numPr>
              <w:spacing w:after="0" w:line="240" w:lineRule="auto"/>
              <w:jc w:val="both"/>
              <w:rPr>
                <w:ins w:id="554" w:author="ZAIDOU Mouhammad" w:date="2024-10-26T15:36:00Z"/>
                <w:rFonts w:ascii="Arial" w:hAnsi="Arial" w:cs="Arial"/>
                <w:szCs w:val="20"/>
                <w:lang w:val="fr-FR"/>
              </w:rPr>
              <w:pPrChange w:id="555" w:author="ZAIDOU Mouhammad" w:date="2024-10-26T15:38:00Z">
                <w:pPr>
                  <w:pStyle w:val="ListParagraph1"/>
                  <w:numPr>
                    <w:numId w:val="40"/>
                  </w:numPr>
                  <w:spacing w:after="0" w:line="240" w:lineRule="auto"/>
                  <w:ind w:left="360" w:hanging="360"/>
                  <w:jc w:val="both"/>
                </w:pPr>
              </w:pPrChange>
            </w:pPr>
          </w:p>
        </w:tc>
        <w:tc>
          <w:tcPr>
            <w:tcW w:w="1900" w:type="pct"/>
            <w:vAlign w:val="bottom"/>
            <w:tcPrChange w:id="556" w:author="ZAIDOU Mouhammad" w:date="2024-10-26T15:38:00Z">
              <w:tcPr>
                <w:tcW w:w="1842" w:type="pct"/>
                <w:gridSpan w:val="2"/>
                <w:vAlign w:val="bottom"/>
              </w:tcPr>
            </w:tcPrChange>
          </w:tcPr>
          <w:p w14:paraId="670140C7" w14:textId="77777777" w:rsidR="0097658D" w:rsidRPr="00EC5256" w:rsidRDefault="0097658D" w:rsidP="00C61737">
            <w:pPr>
              <w:pStyle w:val="ListParagraph1"/>
              <w:spacing w:after="0" w:line="240" w:lineRule="auto"/>
              <w:ind w:left="0"/>
              <w:rPr>
                <w:ins w:id="557" w:author="ZAIDOU Mouhammad" w:date="2024-10-26T15:36:00Z"/>
                <w:lang w:val="fr-FR"/>
              </w:rPr>
            </w:pPr>
            <w:ins w:id="558" w:author="ZAIDOU Mouhammad" w:date="2024-10-26T15:36:00Z">
              <w:r>
                <w:rPr>
                  <w:rFonts w:ascii="Calibri" w:hAnsi="Calibri" w:cs="Calibri"/>
                  <w:color w:val="000000"/>
                  <w:sz w:val="22"/>
                </w:rPr>
                <w:t>Kit de suture  (</w:t>
              </w:r>
              <w:proofErr w:type="spellStart"/>
              <w:r>
                <w:rPr>
                  <w:rFonts w:ascii="Calibri" w:hAnsi="Calibri" w:cs="Calibri"/>
                  <w:color w:val="000000"/>
                  <w:sz w:val="22"/>
                </w:rPr>
                <w:t>porte</w:t>
              </w:r>
              <w:proofErr w:type="spellEnd"/>
              <w:r>
                <w:rPr>
                  <w:rFonts w:ascii="Calibri" w:hAnsi="Calibri" w:cs="Calibri"/>
                  <w:color w:val="000000"/>
                  <w:sz w:val="22"/>
                </w:rPr>
                <w:t xml:space="preserve"> aiguille)</w:t>
              </w:r>
              <w:del w:id="559" w:author="ZAIDOU Mouhammad" w:date="2024-10-26T14:11:00Z">
                <w:r w:rsidDel="0074756F">
                  <w:rPr>
                    <w:rFonts w:ascii="Calibri" w:hAnsi="Calibri" w:cs="Calibri"/>
                    <w:color w:val="000000"/>
                    <w:sz w:val="22"/>
                  </w:rPr>
                  <w:delText>Kit de suture  (porte aiguille)</w:delText>
                </w:r>
              </w:del>
            </w:ins>
          </w:p>
        </w:tc>
        <w:tc>
          <w:tcPr>
            <w:tcW w:w="824" w:type="pct"/>
            <w:tcPrChange w:id="560" w:author="ZAIDOU Mouhammad" w:date="2024-10-26T15:38:00Z">
              <w:tcPr>
                <w:tcW w:w="564" w:type="pct"/>
                <w:gridSpan w:val="4"/>
              </w:tcPr>
            </w:tcPrChange>
          </w:tcPr>
          <w:p w14:paraId="361F0D2E" w14:textId="77777777" w:rsidR="0097658D" w:rsidRPr="00EC5256" w:rsidRDefault="0097658D" w:rsidP="00C61737">
            <w:pPr>
              <w:pStyle w:val="ListParagraph1"/>
              <w:ind w:left="0"/>
              <w:jc w:val="center"/>
              <w:rPr>
                <w:ins w:id="561" w:author="ZAIDOU Mouhammad" w:date="2024-10-26T15:36:00Z"/>
                <w:rFonts w:ascii="Arial" w:eastAsia="Times New Roman" w:hAnsi="Arial" w:cs="Arial"/>
                <w:color w:val="000000"/>
                <w:szCs w:val="20"/>
                <w:lang w:val="fr-FR" w:bidi="hi-IN"/>
              </w:rPr>
            </w:pPr>
            <w:ins w:id="562" w:author="ZAIDOU Mouhammad" w:date="2024-10-26T15:36:00Z">
              <w:r w:rsidRPr="00EC5256">
                <w:rPr>
                  <w:rFonts w:ascii="Arial" w:eastAsia="Times New Roman" w:hAnsi="Arial" w:cs="Arial"/>
                  <w:color w:val="000000"/>
                  <w:szCs w:val="20"/>
                  <w:lang w:val="fr-FR" w:bidi="hi-IN"/>
                </w:rPr>
                <w:t>1</w:t>
              </w:r>
              <w:del w:id="563"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564" w:author="ZAIDOU Mouhammad" w:date="2024-10-26T15:38:00Z">
              <w:tcPr>
                <w:tcW w:w="748" w:type="pct"/>
                <w:gridSpan w:val="3"/>
              </w:tcPr>
            </w:tcPrChange>
          </w:tcPr>
          <w:p w14:paraId="604963FE" w14:textId="77777777" w:rsidR="0097658D" w:rsidRPr="00EC5256" w:rsidRDefault="0097658D" w:rsidP="00C61737">
            <w:pPr>
              <w:pStyle w:val="ListParagraph1"/>
              <w:ind w:left="0"/>
              <w:jc w:val="center"/>
              <w:rPr>
                <w:ins w:id="565" w:author="ZAIDOU Mouhammad" w:date="2024-10-26T15:36:00Z"/>
                <w:rFonts w:ascii="Arial" w:eastAsia="Times New Roman" w:hAnsi="Arial" w:cs="Arial"/>
                <w:color w:val="000000"/>
                <w:szCs w:val="20"/>
                <w:lang w:val="fr-FR" w:bidi="hi-IN"/>
              </w:rPr>
            </w:pPr>
            <w:ins w:id="566" w:author="ZAIDOU Mouhammad" w:date="2024-10-26T15:36:00Z">
              <w:r w:rsidRPr="00EC5256">
                <w:rPr>
                  <w:rFonts w:ascii="Arial" w:eastAsia="Times New Roman" w:hAnsi="Arial" w:cs="Arial"/>
                  <w:color w:val="000000"/>
                  <w:szCs w:val="20"/>
                  <w:lang w:val="fr-FR" w:bidi="hi-IN"/>
                </w:rPr>
                <w:t>2</w:t>
              </w:r>
              <w:del w:id="567"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568" w:author="ZAIDOU Mouhammad" w:date="2024-10-26T15:38:00Z">
              <w:tcPr>
                <w:tcW w:w="912" w:type="pct"/>
                <w:gridSpan w:val="2"/>
              </w:tcPr>
            </w:tcPrChange>
          </w:tcPr>
          <w:p w14:paraId="7A8DEFA5" w14:textId="77777777" w:rsidR="0097658D" w:rsidRPr="00EC5256" w:rsidRDefault="0097658D" w:rsidP="00C61737">
            <w:pPr>
              <w:pStyle w:val="ListParagraph1"/>
              <w:ind w:left="0"/>
              <w:jc w:val="center"/>
              <w:rPr>
                <w:ins w:id="569" w:author="ZAIDOU Mouhammad" w:date="2024-10-26T15:36:00Z"/>
                <w:rFonts w:ascii="Arial" w:eastAsia="Times New Roman" w:hAnsi="Arial" w:cs="Arial"/>
                <w:color w:val="000000"/>
                <w:szCs w:val="20"/>
                <w:lang w:val="fr-FR" w:bidi="hi-IN"/>
              </w:rPr>
            </w:pPr>
            <w:ins w:id="570" w:author="ZAIDOU Mouhammad" w:date="2024-10-26T15:36:00Z">
              <w:r w:rsidRPr="00EC5256">
                <w:rPr>
                  <w:rFonts w:ascii="Arial" w:eastAsia="Times New Roman" w:hAnsi="Arial" w:cs="Arial"/>
                  <w:color w:val="000000"/>
                  <w:szCs w:val="20"/>
                  <w:lang w:val="fr-FR" w:bidi="hi-IN"/>
                </w:rPr>
                <w:t>3</w:t>
              </w:r>
              <w:del w:id="571"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572" w:author="ZAIDOU Mouhammad" w:date="2024-10-26T15:38:00Z">
              <w:tcPr>
                <w:tcW w:w="428" w:type="pct"/>
                <w:gridSpan w:val="5"/>
                <w:vMerge/>
              </w:tcPr>
            </w:tcPrChange>
          </w:tcPr>
          <w:p w14:paraId="322F8E1E" w14:textId="77777777" w:rsidR="0097658D" w:rsidRPr="00EC5256" w:rsidRDefault="0097658D" w:rsidP="00C61737">
            <w:pPr>
              <w:pStyle w:val="ListParagraph1"/>
              <w:rPr>
                <w:ins w:id="573" w:author="ZAIDOU Mouhammad" w:date="2024-10-26T15:36:00Z"/>
                <w:rFonts w:ascii="Arial" w:eastAsia="Times New Roman" w:hAnsi="Arial" w:cs="Arial"/>
                <w:color w:val="000000"/>
                <w:szCs w:val="20"/>
                <w:lang w:val="fr-FR" w:bidi="hi-IN"/>
              </w:rPr>
            </w:pPr>
          </w:p>
        </w:tc>
      </w:tr>
      <w:tr w:rsidR="0097658D" w:rsidRPr="002D084C" w14:paraId="6D3F436F" w14:textId="77777777" w:rsidTr="0097658D">
        <w:tblPrEx>
          <w:jc w:val="left"/>
          <w:tblPrExChange w:id="574" w:author="ZAIDOU Mouhammad" w:date="2024-10-26T15:38:00Z">
            <w:tblPrEx>
              <w:jc w:val="left"/>
            </w:tblPrEx>
          </w:tblPrExChange>
        </w:tblPrEx>
        <w:trPr>
          <w:trHeight w:val="243"/>
          <w:ins w:id="575" w:author="ZAIDOU Mouhammad" w:date="2024-10-26T15:36:00Z"/>
          <w:trPrChange w:id="576" w:author="ZAIDOU Mouhammad" w:date="2024-10-26T15:38:00Z">
            <w:trPr>
              <w:trHeight w:val="243"/>
            </w:trPr>
          </w:trPrChange>
        </w:trPr>
        <w:tc>
          <w:tcPr>
            <w:tcW w:w="507" w:type="pct"/>
            <w:tcPrChange w:id="577" w:author="ZAIDOU Mouhammad" w:date="2024-10-26T15:38:00Z">
              <w:tcPr>
                <w:tcW w:w="507" w:type="pct"/>
                <w:gridSpan w:val="2"/>
              </w:tcPr>
            </w:tcPrChange>
          </w:tcPr>
          <w:p w14:paraId="798D1080" w14:textId="77777777" w:rsidR="0097658D" w:rsidRPr="00EC5256" w:rsidRDefault="0097658D" w:rsidP="0097658D">
            <w:pPr>
              <w:pStyle w:val="ListParagraph1"/>
              <w:numPr>
                <w:ilvl w:val="0"/>
                <w:numId w:val="41"/>
              </w:numPr>
              <w:spacing w:after="0" w:line="240" w:lineRule="auto"/>
              <w:jc w:val="both"/>
              <w:rPr>
                <w:ins w:id="578" w:author="ZAIDOU Mouhammad" w:date="2024-10-26T15:36:00Z"/>
                <w:rFonts w:ascii="Arial" w:hAnsi="Arial" w:cs="Arial"/>
                <w:szCs w:val="20"/>
                <w:lang w:val="fr-FR"/>
              </w:rPr>
              <w:pPrChange w:id="579" w:author="ZAIDOU Mouhammad" w:date="2024-10-26T15:38:00Z">
                <w:pPr>
                  <w:pStyle w:val="ListParagraph1"/>
                  <w:numPr>
                    <w:numId w:val="40"/>
                  </w:numPr>
                  <w:spacing w:after="0" w:line="240" w:lineRule="auto"/>
                  <w:ind w:left="360" w:hanging="360"/>
                  <w:jc w:val="both"/>
                </w:pPr>
              </w:pPrChange>
            </w:pPr>
          </w:p>
        </w:tc>
        <w:tc>
          <w:tcPr>
            <w:tcW w:w="1900" w:type="pct"/>
            <w:vAlign w:val="bottom"/>
            <w:tcPrChange w:id="580" w:author="ZAIDOU Mouhammad" w:date="2024-10-26T15:38:00Z">
              <w:tcPr>
                <w:tcW w:w="1842" w:type="pct"/>
                <w:gridSpan w:val="2"/>
                <w:vAlign w:val="bottom"/>
              </w:tcPr>
            </w:tcPrChange>
          </w:tcPr>
          <w:p w14:paraId="33BEF7F6" w14:textId="77777777" w:rsidR="0097658D" w:rsidRPr="00EC5256" w:rsidRDefault="0097658D" w:rsidP="00C61737">
            <w:pPr>
              <w:pStyle w:val="ListParagraph1"/>
              <w:spacing w:after="0" w:line="240" w:lineRule="auto"/>
              <w:ind w:left="0"/>
              <w:rPr>
                <w:ins w:id="581" w:author="ZAIDOU Mouhammad" w:date="2024-10-26T15:36:00Z"/>
                <w:lang w:val="fr-FR"/>
              </w:rPr>
            </w:pPr>
            <w:ins w:id="582" w:author="ZAIDOU Mouhammad" w:date="2024-10-26T15:36:00Z">
              <w:r>
                <w:rPr>
                  <w:rFonts w:ascii="Calibri" w:hAnsi="Calibri" w:cs="Calibri"/>
                  <w:color w:val="000000"/>
                  <w:sz w:val="22"/>
                </w:rPr>
                <w:t>Kit de suture  (ciseaux)</w:t>
              </w:r>
              <w:del w:id="583" w:author="ZAIDOU Mouhammad" w:date="2024-10-26T14:11:00Z">
                <w:r w:rsidDel="0074756F">
                  <w:rPr>
                    <w:rFonts w:ascii="Calibri" w:hAnsi="Calibri" w:cs="Calibri"/>
                    <w:color w:val="000000"/>
                    <w:sz w:val="22"/>
                  </w:rPr>
                  <w:delText>Kit de suture  (ciseaux)</w:delText>
                </w:r>
              </w:del>
            </w:ins>
          </w:p>
        </w:tc>
        <w:tc>
          <w:tcPr>
            <w:tcW w:w="824" w:type="pct"/>
            <w:tcPrChange w:id="584" w:author="ZAIDOU Mouhammad" w:date="2024-10-26T15:38:00Z">
              <w:tcPr>
                <w:tcW w:w="564" w:type="pct"/>
                <w:gridSpan w:val="4"/>
              </w:tcPr>
            </w:tcPrChange>
          </w:tcPr>
          <w:p w14:paraId="403B5CC7" w14:textId="77777777" w:rsidR="0097658D" w:rsidRPr="00EC5256" w:rsidRDefault="0097658D" w:rsidP="00C61737">
            <w:pPr>
              <w:pStyle w:val="ListParagraph1"/>
              <w:ind w:left="0"/>
              <w:jc w:val="center"/>
              <w:rPr>
                <w:ins w:id="585" w:author="ZAIDOU Mouhammad" w:date="2024-10-26T15:36:00Z"/>
                <w:rFonts w:ascii="Arial" w:eastAsia="Times New Roman" w:hAnsi="Arial" w:cs="Arial"/>
                <w:color w:val="000000"/>
                <w:szCs w:val="20"/>
                <w:lang w:val="fr-FR" w:bidi="hi-IN"/>
              </w:rPr>
            </w:pPr>
            <w:ins w:id="586" w:author="ZAIDOU Mouhammad" w:date="2024-10-26T15:36:00Z">
              <w:r w:rsidRPr="00EC5256">
                <w:rPr>
                  <w:rFonts w:ascii="Arial" w:eastAsia="Times New Roman" w:hAnsi="Arial" w:cs="Arial"/>
                  <w:color w:val="000000"/>
                  <w:szCs w:val="20"/>
                  <w:lang w:val="fr-FR" w:bidi="hi-IN"/>
                </w:rPr>
                <w:t>1</w:t>
              </w:r>
              <w:del w:id="587"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588" w:author="ZAIDOU Mouhammad" w:date="2024-10-26T15:38:00Z">
              <w:tcPr>
                <w:tcW w:w="748" w:type="pct"/>
                <w:gridSpan w:val="3"/>
              </w:tcPr>
            </w:tcPrChange>
          </w:tcPr>
          <w:p w14:paraId="406311EA" w14:textId="77777777" w:rsidR="0097658D" w:rsidRPr="00EC5256" w:rsidRDefault="0097658D" w:rsidP="00C61737">
            <w:pPr>
              <w:pStyle w:val="ListParagraph1"/>
              <w:ind w:left="0"/>
              <w:jc w:val="center"/>
              <w:rPr>
                <w:ins w:id="589" w:author="ZAIDOU Mouhammad" w:date="2024-10-26T15:36:00Z"/>
                <w:rFonts w:ascii="Arial" w:eastAsia="Times New Roman" w:hAnsi="Arial" w:cs="Arial"/>
                <w:color w:val="000000"/>
                <w:szCs w:val="20"/>
                <w:lang w:val="fr-FR" w:bidi="hi-IN"/>
              </w:rPr>
            </w:pPr>
            <w:ins w:id="590" w:author="ZAIDOU Mouhammad" w:date="2024-10-26T15:36:00Z">
              <w:r w:rsidRPr="00EC5256">
                <w:rPr>
                  <w:rFonts w:ascii="Arial" w:eastAsia="Times New Roman" w:hAnsi="Arial" w:cs="Arial"/>
                  <w:color w:val="000000"/>
                  <w:szCs w:val="20"/>
                  <w:lang w:val="fr-FR" w:bidi="hi-IN"/>
                </w:rPr>
                <w:t>2</w:t>
              </w:r>
              <w:del w:id="591"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592" w:author="ZAIDOU Mouhammad" w:date="2024-10-26T15:38:00Z">
              <w:tcPr>
                <w:tcW w:w="912" w:type="pct"/>
                <w:gridSpan w:val="2"/>
              </w:tcPr>
            </w:tcPrChange>
          </w:tcPr>
          <w:p w14:paraId="33B30CC2" w14:textId="77777777" w:rsidR="0097658D" w:rsidRPr="00EC5256" w:rsidRDefault="0097658D" w:rsidP="00C61737">
            <w:pPr>
              <w:pStyle w:val="ListParagraph1"/>
              <w:ind w:left="0"/>
              <w:jc w:val="center"/>
              <w:rPr>
                <w:ins w:id="593" w:author="ZAIDOU Mouhammad" w:date="2024-10-26T15:36:00Z"/>
                <w:rFonts w:ascii="Arial" w:eastAsia="Times New Roman" w:hAnsi="Arial" w:cs="Arial"/>
                <w:color w:val="000000"/>
                <w:szCs w:val="20"/>
                <w:lang w:val="fr-FR" w:bidi="hi-IN"/>
              </w:rPr>
            </w:pPr>
            <w:ins w:id="594" w:author="ZAIDOU Mouhammad" w:date="2024-10-26T15:36:00Z">
              <w:r w:rsidRPr="00EC5256">
                <w:rPr>
                  <w:rFonts w:ascii="Arial" w:eastAsia="Times New Roman" w:hAnsi="Arial" w:cs="Arial"/>
                  <w:color w:val="000000"/>
                  <w:szCs w:val="20"/>
                  <w:lang w:val="fr-FR" w:bidi="hi-IN"/>
                </w:rPr>
                <w:t>3</w:t>
              </w:r>
              <w:del w:id="595"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596" w:author="ZAIDOU Mouhammad" w:date="2024-10-26T15:38:00Z">
              <w:tcPr>
                <w:tcW w:w="428" w:type="pct"/>
                <w:gridSpan w:val="5"/>
                <w:vMerge/>
              </w:tcPr>
            </w:tcPrChange>
          </w:tcPr>
          <w:p w14:paraId="76FD44A4" w14:textId="77777777" w:rsidR="0097658D" w:rsidRPr="00EC5256" w:rsidRDefault="0097658D" w:rsidP="00C61737">
            <w:pPr>
              <w:pStyle w:val="ListParagraph1"/>
              <w:rPr>
                <w:ins w:id="597" w:author="ZAIDOU Mouhammad" w:date="2024-10-26T15:36:00Z"/>
                <w:rFonts w:ascii="Arial" w:eastAsia="Times New Roman" w:hAnsi="Arial" w:cs="Arial"/>
                <w:color w:val="000000"/>
                <w:szCs w:val="20"/>
                <w:lang w:val="fr-FR" w:bidi="hi-IN"/>
              </w:rPr>
            </w:pPr>
          </w:p>
        </w:tc>
      </w:tr>
      <w:tr w:rsidR="0097658D" w:rsidRPr="002D084C" w14:paraId="05359E56" w14:textId="77777777" w:rsidTr="0097658D">
        <w:tblPrEx>
          <w:jc w:val="left"/>
          <w:tblPrExChange w:id="598" w:author="ZAIDOU Mouhammad" w:date="2024-10-26T15:38:00Z">
            <w:tblPrEx>
              <w:jc w:val="left"/>
            </w:tblPrEx>
          </w:tblPrExChange>
        </w:tblPrEx>
        <w:trPr>
          <w:trHeight w:val="243"/>
          <w:ins w:id="599" w:author="ZAIDOU Mouhammad" w:date="2024-10-26T15:36:00Z"/>
          <w:trPrChange w:id="600" w:author="ZAIDOU Mouhammad" w:date="2024-10-26T15:38:00Z">
            <w:trPr>
              <w:trHeight w:val="243"/>
            </w:trPr>
          </w:trPrChange>
        </w:trPr>
        <w:tc>
          <w:tcPr>
            <w:tcW w:w="507" w:type="pct"/>
            <w:tcPrChange w:id="601" w:author="ZAIDOU Mouhammad" w:date="2024-10-26T15:38:00Z">
              <w:tcPr>
                <w:tcW w:w="507" w:type="pct"/>
                <w:gridSpan w:val="2"/>
              </w:tcPr>
            </w:tcPrChange>
          </w:tcPr>
          <w:p w14:paraId="2F0ADCE8" w14:textId="77777777" w:rsidR="0097658D" w:rsidRPr="00EC5256" w:rsidRDefault="0097658D" w:rsidP="0097658D">
            <w:pPr>
              <w:pStyle w:val="ListParagraph1"/>
              <w:numPr>
                <w:ilvl w:val="0"/>
                <w:numId w:val="41"/>
              </w:numPr>
              <w:spacing w:after="0" w:line="240" w:lineRule="auto"/>
              <w:jc w:val="both"/>
              <w:rPr>
                <w:ins w:id="602" w:author="ZAIDOU Mouhammad" w:date="2024-10-26T15:36:00Z"/>
                <w:rFonts w:ascii="Arial" w:hAnsi="Arial" w:cs="Arial"/>
                <w:szCs w:val="20"/>
                <w:lang w:val="fr-FR"/>
              </w:rPr>
              <w:pPrChange w:id="603" w:author="ZAIDOU Mouhammad" w:date="2024-10-26T15:38:00Z">
                <w:pPr>
                  <w:pStyle w:val="ListParagraph1"/>
                  <w:numPr>
                    <w:numId w:val="40"/>
                  </w:numPr>
                  <w:spacing w:after="0" w:line="240" w:lineRule="auto"/>
                  <w:ind w:left="360" w:hanging="360"/>
                  <w:jc w:val="both"/>
                </w:pPr>
              </w:pPrChange>
            </w:pPr>
          </w:p>
        </w:tc>
        <w:tc>
          <w:tcPr>
            <w:tcW w:w="1900" w:type="pct"/>
            <w:vAlign w:val="bottom"/>
            <w:tcPrChange w:id="604" w:author="ZAIDOU Mouhammad" w:date="2024-10-26T15:38:00Z">
              <w:tcPr>
                <w:tcW w:w="1842" w:type="pct"/>
                <w:gridSpan w:val="2"/>
                <w:vAlign w:val="bottom"/>
              </w:tcPr>
            </w:tcPrChange>
          </w:tcPr>
          <w:p w14:paraId="4EC97331" w14:textId="77777777" w:rsidR="0097658D" w:rsidRPr="00EC5256" w:rsidRDefault="0097658D" w:rsidP="00C61737">
            <w:pPr>
              <w:pStyle w:val="ListParagraph1"/>
              <w:spacing w:after="0" w:line="240" w:lineRule="auto"/>
              <w:ind w:left="0"/>
              <w:rPr>
                <w:ins w:id="605" w:author="ZAIDOU Mouhammad" w:date="2024-10-26T15:36:00Z"/>
                <w:lang w:val="fr-FR"/>
              </w:rPr>
            </w:pPr>
            <w:ins w:id="606" w:author="ZAIDOU Mouhammad" w:date="2024-10-26T15:36:00Z">
              <w:r>
                <w:rPr>
                  <w:rFonts w:ascii="Calibri" w:hAnsi="Calibri" w:cs="Calibri"/>
                  <w:color w:val="000000"/>
                  <w:sz w:val="22"/>
                </w:rPr>
                <w:t>Kit de suture  (lames)</w:t>
              </w:r>
              <w:del w:id="607" w:author="ZAIDOU Mouhammad" w:date="2024-10-26T14:11:00Z">
                <w:r w:rsidDel="0074756F">
                  <w:rPr>
                    <w:rFonts w:ascii="Calibri" w:hAnsi="Calibri" w:cs="Calibri"/>
                    <w:color w:val="000000"/>
                    <w:sz w:val="22"/>
                  </w:rPr>
                  <w:delText>Kit de suture  (lames)</w:delText>
                </w:r>
              </w:del>
            </w:ins>
          </w:p>
        </w:tc>
        <w:tc>
          <w:tcPr>
            <w:tcW w:w="824" w:type="pct"/>
            <w:tcPrChange w:id="608" w:author="ZAIDOU Mouhammad" w:date="2024-10-26T15:38:00Z">
              <w:tcPr>
                <w:tcW w:w="564" w:type="pct"/>
                <w:gridSpan w:val="4"/>
              </w:tcPr>
            </w:tcPrChange>
          </w:tcPr>
          <w:p w14:paraId="21550082" w14:textId="77777777" w:rsidR="0097658D" w:rsidRPr="00EC5256" w:rsidRDefault="0097658D" w:rsidP="00C61737">
            <w:pPr>
              <w:pStyle w:val="ListParagraph1"/>
              <w:ind w:left="0"/>
              <w:jc w:val="center"/>
              <w:rPr>
                <w:ins w:id="609" w:author="ZAIDOU Mouhammad" w:date="2024-10-26T15:36:00Z"/>
                <w:rFonts w:ascii="Arial" w:eastAsia="Times New Roman" w:hAnsi="Arial" w:cs="Arial"/>
                <w:color w:val="000000"/>
                <w:szCs w:val="20"/>
                <w:lang w:val="fr-FR" w:bidi="hi-IN"/>
              </w:rPr>
            </w:pPr>
            <w:ins w:id="610" w:author="ZAIDOU Mouhammad" w:date="2024-10-26T15:36:00Z">
              <w:r w:rsidRPr="00EC5256">
                <w:rPr>
                  <w:rFonts w:ascii="Arial" w:eastAsia="Times New Roman" w:hAnsi="Arial" w:cs="Arial"/>
                  <w:color w:val="000000"/>
                  <w:szCs w:val="20"/>
                  <w:lang w:val="fr-FR" w:bidi="hi-IN"/>
                </w:rPr>
                <w:t>1</w:t>
              </w:r>
              <w:del w:id="611"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612" w:author="ZAIDOU Mouhammad" w:date="2024-10-26T15:38:00Z">
              <w:tcPr>
                <w:tcW w:w="748" w:type="pct"/>
                <w:gridSpan w:val="3"/>
              </w:tcPr>
            </w:tcPrChange>
          </w:tcPr>
          <w:p w14:paraId="55014FAB" w14:textId="77777777" w:rsidR="0097658D" w:rsidRPr="00EC5256" w:rsidRDefault="0097658D" w:rsidP="00C61737">
            <w:pPr>
              <w:pStyle w:val="ListParagraph1"/>
              <w:ind w:left="0"/>
              <w:jc w:val="center"/>
              <w:rPr>
                <w:ins w:id="613" w:author="ZAIDOU Mouhammad" w:date="2024-10-26T15:36:00Z"/>
                <w:rFonts w:ascii="Arial" w:eastAsia="Times New Roman" w:hAnsi="Arial" w:cs="Arial"/>
                <w:color w:val="000000"/>
                <w:szCs w:val="20"/>
                <w:lang w:val="fr-FR" w:bidi="hi-IN"/>
              </w:rPr>
            </w:pPr>
            <w:ins w:id="614" w:author="ZAIDOU Mouhammad" w:date="2024-10-26T15:36:00Z">
              <w:r w:rsidRPr="00EC5256">
                <w:rPr>
                  <w:rFonts w:ascii="Arial" w:eastAsia="Times New Roman" w:hAnsi="Arial" w:cs="Arial"/>
                  <w:color w:val="000000"/>
                  <w:szCs w:val="20"/>
                  <w:lang w:val="fr-FR" w:bidi="hi-IN"/>
                </w:rPr>
                <w:t>2</w:t>
              </w:r>
              <w:del w:id="615"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616" w:author="ZAIDOU Mouhammad" w:date="2024-10-26T15:38:00Z">
              <w:tcPr>
                <w:tcW w:w="912" w:type="pct"/>
                <w:gridSpan w:val="2"/>
              </w:tcPr>
            </w:tcPrChange>
          </w:tcPr>
          <w:p w14:paraId="2E5A4829" w14:textId="77777777" w:rsidR="0097658D" w:rsidRPr="00EC5256" w:rsidRDefault="0097658D" w:rsidP="00C61737">
            <w:pPr>
              <w:pStyle w:val="ListParagraph1"/>
              <w:ind w:left="0"/>
              <w:jc w:val="center"/>
              <w:rPr>
                <w:ins w:id="617" w:author="ZAIDOU Mouhammad" w:date="2024-10-26T15:36:00Z"/>
                <w:rFonts w:ascii="Arial" w:eastAsia="Times New Roman" w:hAnsi="Arial" w:cs="Arial"/>
                <w:color w:val="000000"/>
                <w:szCs w:val="20"/>
                <w:lang w:val="fr-FR" w:bidi="hi-IN"/>
              </w:rPr>
            </w:pPr>
            <w:ins w:id="618" w:author="ZAIDOU Mouhammad" w:date="2024-10-26T15:36:00Z">
              <w:r w:rsidRPr="00EC5256">
                <w:rPr>
                  <w:rFonts w:ascii="Arial" w:eastAsia="Times New Roman" w:hAnsi="Arial" w:cs="Arial"/>
                  <w:color w:val="000000"/>
                  <w:szCs w:val="20"/>
                  <w:lang w:val="fr-FR" w:bidi="hi-IN"/>
                </w:rPr>
                <w:t>3</w:t>
              </w:r>
              <w:del w:id="619"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620" w:author="ZAIDOU Mouhammad" w:date="2024-10-26T15:38:00Z">
              <w:tcPr>
                <w:tcW w:w="428" w:type="pct"/>
                <w:gridSpan w:val="5"/>
                <w:vMerge/>
              </w:tcPr>
            </w:tcPrChange>
          </w:tcPr>
          <w:p w14:paraId="588F1C18" w14:textId="77777777" w:rsidR="0097658D" w:rsidRPr="00EC5256" w:rsidRDefault="0097658D" w:rsidP="00C61737">
            <w:pPr>
              <w:pStyle w:val="ListParagraph1"/>
              <w:rPr>
                <w:ins w:id="621" w:author="ZAIDOU Mouhammad" w:date="2024-10-26T15:36:00Z"/>
                <w:rFonts w:ascii="Arial" w:eastAsia="Times New Roman" w:hAnsi="Arial" w:cs="Arial"/>
                <w:color w:val="000000"/>
                <w:szCs w:val="20"/>
                <w:lang w:val="fr-FR" w:bidi="hi-IN"/>
              </w:rPr>
            </w:pPr>
          </w:p>
        </w:tc>
      </w:tr>
      <w:tr w:rsidR="0097658D" w:rsidRPr="002D084C" w14:paraId="2095495F" w14:textId="77777777" w:rsidTr="0097658D">
        <w:tblPrEx>
          <w:jc w:val="left"/>
          <w:tblPrExChange w:id="622" w:author="ZAIDOU Mouhammad" w:date="2024-10-26T15:38:00Z">
            <w:tblPrEx>
              <w:jc w:val="left"/>
            </w:tblPrEx>
          </w:tblPrExChange>
        </w:tblPrEx>
        <w:trPr>
          <w:trHeight w:val="243"/>
          <w:ins w:id="623" w:author="ZAIDOU Mouhammad" w:date="2024-10-26T15:36:00Z"/>
          <w:trPrChange w:id="624" w:author="ZAIDOU Mouhammad" w:date="2024-10-26T15:38:00Z">
            <w:trPr>
              <w:trHeight w:val="243"/>
            </w:trPr>
          </w:trPrChange>
        </w:trPr>
        <w:tc>
          <w:tcPr>
            <w:tcW w:w="507" w:type="pct"/>
            <w:tcPrChange w:id="625" w:author="ZAIDOU Mouhammad" w:date="2024-10-26T15:38:00Z">
              <w:tcPr>
                <w:tcW w:w="507" w:type="pct"/>
                <w:gridSpan w:val="2"/>
              </w:tcPr>
            </w:tcPrChange>
          </w:tcPr>
          <w:p w14:paraId="75080602" w14:textId="77777777" w:rsidR="0097658D" w:rsidRPr="00EC5256" w:rsidRDefault="0097658D" w:rsidP="0097658D">
            <w:pPr>
              <w:pStyle w:val="ListParagraph1"/>
              <w:numPr>
                <w:ilvl w:val="0"/>
                <w:numId w:val="41"/>
              </w:numPr>
              <w:spacing w:after="0" w:line="240" w:lineRule="auto"/>
              <w:jc w:val="both"/>
              <w:rPr>
                <w:ins w:id="626" w:author="ZAIDOU Mouhammad" w:date="2024-10-26T15:36:00Z"/>
                <w:rFonts w:ascii="Arial" w:hAnsi="Arial" w:cs="Arial"/>
                <w:szCs w:val="20"/>
                <w:lang w:val="fr-FR"/>
              </w:rPr>
              <w:pPrChange w:id="627" w:author="ZAIDOU Mouhammad" w:date="2024-10-26T15:38:00Z">
                <w:pPr>
                  <w:pStyle w:val="ListParagraph1"/>
                  <w:numPr>
                    <w:numId w:val="40"/>
                  </w:numPr>
                  <w:spacing w:after="0" w:line="240" w:lineRule="auto"/>
                  <w:ind w:left="360" w:hanging="360"/>
                  <w:jc w:val="both"/>
                </w:pPr>
              </w:pPrChange>
            </w:pPr>
          </w:p>
        </w:tc>
        <w:tc>
          <w:tcPr>
            <w:tcW w:w="1900" w:type="pct"/>
            <w:vAlign w:val="bottom"/>
            <w:tcPrChange w:id="628" w:author="ZAIDOU Mouhammad" w:date="2024-10-26T15:38:00Z">
              <w:tcPr>
                <w:tcW w:w="1842" w:type="pct"/>
                <w:gridSpan w:val="2"/>
                <w:vAlign w:val="bottom"/>
              </w:tcPr>
            </w:tcPrChange>
          </w:tcPr>
          <w:p w14:paraId="4FDB607B" w14:textId="77777777" w:rsidR="0097658D" w:rsidRPr="00EC5256" w:rsidRDefault="0097658D" w:rsidP="00C61737">
            <w:pPr>
              <w:pStyle w:val="ListParagraph1"/>
              <w:spacing w:after="0" w:line="240" w:lineRule="auto"/>
              <w:ind w:left="0"/>
              <w:rPr>
                <w:ins w:id="629" w:author="ZAIDOU Mouhammad" w:date="2024-10-26T15:36:00Z"/>
                <w:lang w:val="fr-FR"/>
              </w:rPr>
            </w:pPr>
            <w:ins w:id="630" w:author="ZAIDOU Mouhammad" w:date="2024-10-26T15:36:00Z">
              <w:r>
                <w:rPr>
                  <w:rFonts w:ascii="Calibri" w:hAnsi="Calibri" w:cs="Calibri"/>
                  <w:color w:val="000000"/>
                  <w:sz w:val="22"/>
                </w:rPr>
                <w:t>Kit de suture  (</w:t>
              </w:r>
              <w:proofErr w:type="spellStart"/>
              <w:r>
                <w:rPr>
                  <w:rFonts w:ascii="Calibri" w:hAnsi="Calibri" w:cs="Calibri"/>
                  <w:color w:val="000000"/>
                  <w:sz w:val="22"/>
                </w:rPr>
                <w:t>fils</w:t>
              </w:r>
              <w:proofErr w:type="spellEnd"/>
              <w:r>
                <w:rPr>
                  <w:rFonts w:ascii="Calibri" w:hAnsi="Calibri" w:cs="Calibri"/>
                  <w:color w:val="000000"/>
                  <w:sz w:val="22"/>
                </w:rPr>
                <w:t>)</w:t>
              </w:r>
              <w:del w:id="631" w:author="ZAIDOU Mouhammad" w:date="2024-10-26T14:11:00Z">
                <w:r w:rsidDel="0074756F">
                  <w:rPr>
                    <w:rFonts w:ascii="Calibri" w:hAnsi="Calibri" w:cs="Calibri"/>
                    <w:color w:val="000000"/>
                    <w:sz w:val="22"/>
                  </w:rPr>
                  <w:delText>Kit de suture  (fils)</w:delText>
                </w:r>
              </w:del>
            </w:ins>
          </w:p>
        </w:tc>
        <w:tc>
          <w:tcPr>
            <w:tcW w:w="824" w:type="pct"/>
            <w:tcPrChange w:id="632" w:author="ZAIDOU Mouhammad" w:date="2024-10-26T15:38:00Z">
              <w:tcPr>
                <w:tcW w:w="564" w:type="pct"/>
                <w:gridSpan w:val="4"/>
              </w:tcPr>
            </w:tcPrChange>
          </w:tcPr>
          <w:p w14:paraId="2E111BC9" w14:textId="77777777" w:rsidR="0097658D" w:rsidRPr="00EC5256" w:rsidRDefault="0097658D" w:rsidP="00C61737">
            <w:pPr>
              <w:pStyle w:val="ListParagraph1"/>
              <w:ind w:left="0"/>
              <w:jc w:val="center"/>
              <w:rPr>
                <w:ins w:id="633" w:author="ZAIDOU Mouhammad" w:date="2024-10-26T15:36:00Z"/>
                <w:rFonts w:ascii="Arial" w:eastAsia="Times New Roman" w:hAnsi="Arial" w:cs="Arial"/>
                <w:color w:val="000000"/>
                <w:szCs w:val="20"/>
                <w:lang w:val="fr-FR" w:bidi="hi-IN"/>
              </w:rPr>
            </w:pPr>
            <w:ins w:id="634" w:author="ZAIDOU Mouhammad" w:date="2024-10-26T15:36:00Z">
              <w:r w:rsidRPr="00EC5256">
                <w:rPr>
                  <w:rFonts w:ascii="Arial" w:eastAsia="Times New Roman" w:hAnsi="Arial" w:cs="Arial"/>
                  <w:color w:val="000000"/>
                  <w:szCs w:val="20"/>
                  <w:lang w:val="fr-FR" w:bidi="hi-IN"/>
                </w:rPr>
                <w:t>1</w:t>
              </w:r>
              <w:del w:id="635"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636" w:author="ZAIDOU Mouhammad" w:date="2024-10-26T15:38:00Z">
              <w:tcPr>
                <w:tcW w:w="748" w:type="pct"/>
                <w:gridSpan w:val="3"/>
              </w:tcPr>
            </w:tcPrChange>
          </w:tcPr>
          <w:p w14:paraId="6163C456" w14:textId="77777777" w:rsidR="0097658D" w:rsidRPr="00EC5256" w:rsidRDefault="0097658D" w:rsidP="00C61737">
            <w:pPr>
              <w:pStyle w:val="ListParagraph1"/>
              <w:ind w:left="0"/>
              <w:jc w:val="center"/>
              <w:rPr>
                <w:ins w:id="637" w:author="ZAIDOU Mouhammad" w:date="2024-10-26T15:36:00Z"/>
                <w:rFonts w:ascii="Arial" w:eastAsia="Times New Roman" w:hAnsi="Arial" w:cs="Arial"/>
                <w:color w:val="000000"/>
                <w:szCs w:val="20"/>
                <w:lang w:val="fr-FR" w:bidi="hi-IN"/>
              </w:rPr>
            </w:pPr>
            <w:ins w:id="638" w:author="ZAIDOU Mouhammad" w:date="2024-10-26T15:36:00Z">
              <w:r w:rsidRPr="00EC5256">
                <w:rPr>
                  <w:rFonts w:ascii="Arial" w:eastAsia="Times New Roman" w:hAnsi="Arial" w:cs="Arial"/>
                  <w:color w:val="000000"/>
                  <w:szCs w:val="20"/>
                  <w:lang w:val="fr-FR" w:bidi="hi-IN"/>
                </w:rPr>
                <w:t>2</w:t>
              </w:r>
              <w:del w:id="639"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640" w:author="ZAIDOU Mouhammad" w:date="2024-10-26T15:38:00Z">
              <w:tcPr>
                <w:tcW w:w="912" w:type="pct"/>
                <w:gridSpan w:val="2"/>
              </w:tcPr>
            </w:tcPrChange>
          </w:tcPr>
          <w:p w14:paraId="4B6FFAAC" w14:textId="77777777" w:rsidR="0097658D" w:rsidRPr="00EC5256" w:rsidRDefault="0097658D" w:rsidP="00C61737">
            <w:pPr>
              <w:pStyle w:val="ListParagraph1"/>
              <w:ind w:left="0"/>
              <w:jc w:val="center"/>
              <w:rPr>
                <w:ins w:id="641" w:author="ZAIDOU Mouhammad" w:date="2024-10-26T15:36:00Z"/>
                <w:rFonts w:ascii="Arial" w:eastAsia="Times New Roman" w:hAnsi="Arial" w:cs="Arial"/>
                <w:color w:val="000000"/>
                <w:szCs w:val="20"/>
                <w:lang w:val="fr-FR" w:bidi="hi-IN"/>
              </w:rPr>
            </w:pPr>
            <w:ins w:id="642" w:author="ZAIDOU Mouhammad" w:date="2024-10-26T15:36:00Z">
              <w:r w:rsidRPr="00EC5256">
                <w:rPr>
                  <w:rFonts w:ascii="Arial" w:eastAsia="Times New Roman" w:hAnsi="Arial" w:cs="Arial"/>
                  <w:color w:val="000000"/>
                  <w:szCs w:val="20"/>
                  <w:lang w:val="fr-FR" w:bidi="hi-IN"/>
                </w:rPr>
                <w:t>3</w:t>
              </w:r>
              <w:del w:id="643"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644" w:author="ZAIDOU Mouhammad" w:date="2024-10-26T15:38:00Z">
              <w:tcPr>
                <w:tcW w:w="428" w:type="pct"/>
                <w:gridSpan w:val="5"/>
                <w:vMerge/>
              </w:tcPr>
            </w:tcPrChange>
          </w:tcPr>
          <w:p w14:paraId="21F073C0" w14:textId="77777777" w:rsidR="0097658D" w:rsidRPr="00EC5256" w:rsidRDefault="0097658D" w:rsidP="00C61737">
            <w:pPr>
              <w:pStyle w:val="ListParagraph1"/>
              <w:rPr>
                <w:ins w:id="645" w:author="ZAIDOU Mouhammad" w:date="2024-10-26T15:36:00Z"/>
                <w:rFonts w:ascii="Arial" w:eastAsia="Times New Roman" w:hAnsi="Arial" w:cs="Arial"/>
                <w:color w:val="000000"/>
                <w:szCs w:val="20"/>
                <w:lang w:val="fr-FR" w:bidi="hi-IN"/>
              </w:rPr>
            </w:pPr>
          </w:p>
        </w:tc>
      </w:tr>
      <w:tr w:rsidR="0097658D" w:rsidRPr="002D084C" w14:paraId="4178C0C8" w14:textId="77777777" w:rsidTr="0097658D">
        <w:tblPrEx>
          <w:jc w:val="left"/>
          <w:tblPrExChange w:id="646" w:author="ZAIDOU Mouhammad" w:date="2024-10-26T15:38:00Z">
            <w:tblPrEx>
              <w:jc w:val="left"/>
            </w:tblPrEx>
          </w:tblPrExChange>
        </w:tblPrEx>
        <w:trPr>
          <w:trHeight w:val="243"/>
          <w:ins w:id="647" w:author="ZAIDOU Mouhammad" w:date="2024-10-26T15:36:00Z"/>
          <w:trPrChange w:id="648" w:author="ZAIDOU Mouhammad" w:date="2024-10-26T15:38:00Z">
            <w:trPr>
              <w:trHeight w:val="243"/>
            </w:trPr>
          </w:trPrChange>
        </w:trPr>
        <w:tc>
          <w:tcPr>
            <w:tcW w:w="507" w:type="pct"/>
            <w:tcPrChange w:id="649" w:author="ZAIDOU Mouhammad" w:date="2024-10-26T15:38:00Z">
              <w:tcPr>
                <w:tcW w:w="507" w:type="pct"/>
                <w:gridSpan w:val="2"/>
              </w:tcPr>
            </w:tcPrChange>
          </w:tcPr>
          <w:p w14:paraId="1A2C72F8" w14:textId="77777777" w:rsidR="0097658D" w:rsidRPr="00EC5256" w:rsidRDefault="0097658D" w:rsidP="0097658D">
            <w:pPr>
              <w:pStyle w:val="ListParagraph1"/>
              <w:numPr>
                <w:ilvl w:val="0"/>
                <w:numId w:val="41"/>
              </w:numPr>
              <w:spacing w:after="0" w:line="240" w:lineRule="auto"/>
              <w:jc w:val="both"/>
              <w:rPr>
                <w:ins w:id="650" w:author="ZAIDOU Mouhammad" w:date="2024-10-26T15:36:00Z"/>
                <w:rFonts w:ascii="Arial" w:hAnsi="Arial" w:cs="Arial"/>
                <w:szCs w:val="20"/>
                <w:lang w:val="fr-FR"/>
              </w:rPr>
              <w:pPrChange w:id="651" w:author="ZAIDOU Mouhammad" w:date="2024-10-26T15:38:00Z">
                <w:pPr>
                  <w:pStyle w:val="ListParagraph1"/>
                  <w:numPr>
                    <w:numId w:val="40"/>
                  </w:numPr>
                  <w:spacing w:after="0" w:line="240" w:lineRule="auto"/>
                  <w:ind w:left="360" w:hanging="360"/>
                  <w:jc w:val="both"/>
                </w:pPr>
              </w:pPrChange>
            </w:pPr>
          </w:p>
        </w:tc>
        <w:tc>
          <w:tcPr>
            <w:tcW w:w="1900" w:type="pct"/>
            <w:vAlign w:val="bottom"/>
            <w:tcPrChange w:id="652" w:author="ZAIDOU Mouhammad" w:date="2024-10-26T15:38:00Z">
              <w:tcPr>
                <w:tcW w:w="1842" w:type="pct"/>
                <w:gridSpan w:val="2"/>
                <w:vAlign w:val="bottom"/>
              </w:tcPr>
            </w:tcPrChange>
          </w:tcPr>
          <w:p w14:paraId="36434313" w14:textId="77777777" w:rsidR="0097658D" w:rsidRPr="00EC5256" w:rsidRDefault="0097658D" w:rsidP="00C61737">
            <w:pPr>
              <w:pStyle w:val="ListParagraph1"/>
              <w:spacing w:after="0" w:line="240" w:lineRule="auto"/>
              <w:ind w:left="0"/>
              <w:rPr>
                <w:ins w:id="653" w:author="ZAIDOU Mouhammad" w:date="2024-10-26T15:36:00Z"/>
                <w:lang w:val="fr-FR"/>
              </w:rPr>
            </w:pPr>
            <w:ins w:id="654" w:author="ZAIDOU Mouhammad" w:date="2024-10-26T15:36:00Z">
              <w:r>
                <w:rPr>
                  <w:rFonts w:ascii="Calibri" w:hAnsi="Calibri" w:cs="Calibri"/>
                  <w:color w:val="000000"/>
                  <w:sz w:val="22"/>
                </w:rPr>
                <w:t xml:space="preserve">Kit de suture  (compresses </w:t>
              </w:r>
              <w:proofErr w:type="spellStart"/>
              <w:r>
                <w:rPr>
                  <w:rFonts w:ascii="Calibri" w:hAnsi="Calibri" w:cs="Calibri"/>
                  <w:color w:val="000000"/>
                  <w:sz w:val="22"/>
                </w:rPr>
                <w:t>stériles</w:t>
              </w:r>
              <w:proofErr w:type="spellEnd"/>
              <w:r>
                <w:rPr>
                  <w:rFonts w:ascii="Calibri" w:hAnsi="Calibri" w:cs="Calibri"/>
                  <w:color w:val="000000"/>
                  <w:sz w:val="22"/>
                </w:rPr>
                <w:t>)</w:t>
              </w:r>
              <w:del w:id="655" w:author="ZAIDOU Mouhammad" w:date="2024-10-26T14:11:00Z">
                <w:r w:rsidDel="0074756F">
                  <w:rPr>
                    <w:rFonts w:ascii="Calibri" w:hAnsi="Calibri" w:cs="Calibri"/>
                    <w:color w:val="000000"/>
                    <w:sz w:val="22"/>
                  </w:rPr>
                  <w:delText>Kit de suture  (compresses stériles)</w:delText>
                </w:r>
              </w:del>
            </w:ins>
          </w:p>
        </w:tc>
        <w:tc>
          <w:tcPr>
            <w:tcW w:w="824" w:type="pct"/>
            <w:tcPrChange w:id="656" w:author="ZAIDOU Mouhammad" w:date="2024-10-26T15:38:00Z">
              <w:tcPr>
                <w:tcW w:w="564" w:type="pct"/>
                <w:gridSpan w:val="4"/>
              </w:tcPr>
            </w:tcPrChange>
          </w:tcPr>
          <w:p w14:paraId="4D710578" w14:textId="77777777" w:rsidR="0097658D" w:rsidRPr="00EC5256" w:rsidRDefault="0097658D" w:rsidP="00C61737">
            <w:pPr>
              <w:pStyle w:val="ListParagraph1"/>
              <w:ind w:left="0"/>
              <w:jc w:val="center"/>
              <w:rPr>
                <w:ins w:id="657" w:author="ZAIDOU Mouhammad" w:date="2024-10-26T15:36:00Z"/>
                <w:rFonts w:ascii="Arial" w:eastAsia="Times New Roman" w:hAnsi="Arial" w:cs="Arial"/>
                <w:color w:val="000000"/>
                <w:szCs w:val="20"/>
                <w:lang w:val="fr-FR" w:bidi="hi-IN"/>
              </w:rPr>
            </w:pPr>
            <w:ins w:id="658" w:author="ZAIDOU Mouhammad" w:date="2024-10-26T15:36:00Z">
              <w:r w:rsidRPr="00EC5256">
                <w:rPr>
                  <w:rFonts w:ascii="Arial" w:eastAsia="Times New Roman" w:hAnsi="Arial" w:cs="Arial"/>
                  <w:color w:val="000000"/>
                  <w:szCs w:val="20"/>
                  <w:lang w:val="fr-FR" w:bidi="hi-IN"/>
                </w:rPr>
                <w:t>1</w:t>
              </w:r>
              <w:del w:id="659"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660" w:author="ZAIDOU Mouhammad" w:date="2024-10-26T15:38:00Z">
              <w:tcPr>
                <w:tcW w:w="748" w:type="pct"/>
                <w:gridSpan w:val="3"/>
              </w:tcPr>
            </w:tcPrChange>
          </w:tcPr>
          <w:p w14:paraId="03EBB712" w14:textId="77777777" w:rsidR="0097658D" w:rsidRPr="00EC5256" w:rsidRDefault="0097658D" w:rsidP="00C61737">
            <w:pPr>
              <w:pStyle w:val="ListParagraph1"/>
              <w:ind w:left="0"/>
              <w:jc w:val="center"/>
              <w:rPr>
                <w:ins w:id="661" w:author="ZAIDOU Mouhammad" w:date="2024-10-26T15:36:00Z"/>
                <w:rFonts w:ascii="Arial" w:eastAsia="Times New Roman" w:hAnsi="Arial" w:cs="Arial"/>
                <w:color w:val="000000"/>
                <w:szCs w:val="20"/>
                <w:lang w:val="fr-FR" w:bidi="hi-IN"/>
              </w:rPr>
            </w:pPr>
            <w:ins w:id="662" w:author="ZAIDOU Mouhammad" w:date="2024-10-26T15:36:00Z">
              <w:r w:rsidRPr="00EC5256">
                <w:rPr>
                  <w:rFonts w:ascii="Arial" w:eastAsia="Times New Roman" w:hAnsi="Arial" w:cs="Arial"/>
                  <w:color w:val="000000"/>
                  <w:szCs w:val="20"/>
                  <w:lang w:val="fr-FR" w:bidi="hi-IN"/>
                </w:rPr>
                <w:t>2</w:t>
              </w:r>
              <w:del w:id="663"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664" w:author="ZAIDOU Mouhammad" w:date="2024-10-26T15:38:00Z">
              <w:tcPr>
                <w:tcW w:w="912" w:type="pct"/>
                <w:gridSpan w:val="2"/>
              </w:tcPr>
            </w:tcPrChange>
          </w:tcPr>
          <w:p w14:paraId="04DAE54A" w14:textId="77777777" w:rsidR="0097658D" w:rsidRPr="00EC5256" w:rsidRDefault="0097658D" w:rsidP="00C61737">
            <w:pPr>
              <w:pStyle w:val="ListParagraph1"/>
              <w:ind w:left="0"/>
              <w:jc w:val="center"/>
              <w:rPr>
                <w:ins w:id="665" w:author="ZAIDOU Mouhammad" w:date="2024-10-26T15:36:00Z"/>
                <w:rFonts w:ascii="Arial" w:eastAsia="Times New Roman" w:hAnsi="Arial" w:cs="Arial"/>
                <w:color w:val="000000"/>
                <w:szCs w:val="20"/>
                <w:lang w:val="fr-FR" w:bidi="hi-IN"/>
              </w:rPr>
            </w:pPr>
            <w:ins w:id="666" w:author="ZAIDOU Mouhammad" w:date="2024-10-26T15:36:00Z">
              <w:r w:rsidRPr="00EC5256">
                <w:rPr>
                  <w:rFonts w:ascii="Arial" w:eastAsia="Times New Roman" w:hAnsi="Arial" w:cs="Arial"/>
                  <w:color w:val="000000"/>
                  <w:szCs w:val="20"/>
                  <w:lang w:val="fr-FR" w:bidi="hi-IN"/>
                </w:rPr>
                <w:t>3</w:t>
              </w:r>
              <w:del w:id="667"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668" w:author="ZAIDOU Mouhammad" w:date="2024-10-26T15:38:00Z">
              <w:tcPr>
                <w:tcW w:w="428" w:type="pct"/>
                <w:gridSpan w:val="5"/>
                <w:vMerge/>
              </w:tcPr>
            </w:tcPrChange>
          </w:tcPr>
          <w:p w14:paraId="5C9B00C1" w14:textId="77777777" w:rsidR="0097658D" w:rsidRPr="00EC5256" w:rsidRDefault="0097658D" w:rsidP="00C61737">
            <w:pPr>
              <w:pStyle w:val="ListParagraph1"/>
              <w:rPr>
                <w:ins w:id="669" w:author="ZAIDOU Mouhammad" w:date="2024-10-26T15:36:00Z"/>
                <w:rFonts w:ascii="Arial" w:eastAsia="Times New Roman" w:hAnsi="Arial" w:cs="Arial"/>
                <w:color w:val="000000"/>
                <w:szCs w:val="20"/>
                <w:lang w:val="fr-FR" w:bidi="hi-IN"/>
              </w:rPr>
            </w:pPr>
          </w:p>
        </w:tc>
      </w:tr>
      <w:tr w:rsidR="0097658D" w:rsidRPr="002D084C" w14:paraId="50B7FA99" w14:textId="77777777" w:rsidTr="0097658D">
        <w:tblPrEx>
          <w:jc w:val="left"/>
          <w:tblPrExChange w:id="670" w:author="ZAIDOU Mouhammad" w:date="2024-10-26T15:38:00Z">
            <w:tblPrEx>
              <w:jc w:val="left"/>
            </w:tblPrEx>
          </w:tblPrExChange>
        </w:tblPrEx>
        <w:trPr>
          <w:trHeight w:val="243"/>
          <w:ins w:id="671" w:author="ZAIDOU Mouhammad" w:date="2024-10-26T15:36:00Z"/>
          <w:trPrChange w:id="672" w:author="ZAIDOU Mouhammad" w:date="2024-10-26T15:38:00Z">
            <w:trPr>
              <w:trHeight w:val="243"/>
            </w:trPr>
          </w:trPrChange>
        </w:trPr>
        <w:tc>
          <w:tcPr>
            <w:tcW w:w="507" w:type="pct"/>
            <w:tcPrChange w:id="673" w:author="ZAIDOU Mouhammad" w:date="2024-10-26T15:38:00Z">
              <w:tcPr>
                <w:tcW w:w="507" w:type="pct"/>
                <w:gridSpan w:val="2"/>
              </w:tcPr>
            </w:tcPrChange>
          </w:tcPr>
          <w:p w14:paraId="50889C3C" w14:textId="77777777" w:rsidR="0097658D" w:rsidRPr="00EC5256" w:rsidRDefault="0097658D" w:rsidP="0097658D">
            <w:pPr>
              <w:pStyle w:val="ListParagraph1"/>
              <w:numPr>
                <w:ilvl w:val="0"/>
                <w:numId w:val="41"/>
              </w:numPr>
              <w:spacing w:after="0" w:line="240" w:lineRule="auto"/>
              <w:jc w:val="both"/>
              <w:rPr>
                <w:ins w:id="674" w:author="ZAIDOU Mouhammad" w:date="2024-10-26T15:36:00Z"/>
                <w:rFonts w:ascii="Arial" w:hAnsi="Arial" w:cs="Arial"/>
                <w:szCs w:val="20"/>
                <w:lang w:val="fr-FR"/>
              </w:rPr>
              <w:pPrChange w:id="675" w:author="ZAIDOU Mouhammad" w:date="2024-10-26T15:38:00Z">
                <w:pPr>
                  <w:pStyle w:val="ListParagraph1"/>
                  <w:numPr>
                    <w:numId w:val="40"/>
                  </w:numPr>
                  <w:spacing w:after="0" w:line="240" w:lineRule="auto"/>
                  <w:ind w:left="360" w:hanging="360"/>
                  <w:jc w:val="both"/>
                </w:pPr>
              </w:pPrChange>
            </w:pPr>
          </w:p>
        </w:tc>
        <w:tc>
          <w:tcPr>
            <w:tcW w:w="1900" w:type="pct"/>
            <w:vAlign w:val="bottom"/>
            <w:tcPrChange w:id="676" w:author="ZAIDOU Mouhammad" w:date="2024-10-26T15:38:00Z">
              <w:tcPr>
                <w:tcW w:w="1842" w:type="pct"/>
                <w:gridSpan w:val="2"/>
                <w:vAlign w:val="bottom"/>
              </w:tcPr>
            </w:tcPrChange>
          </w:tcPr>
          <w:p w14:paraId="23DE9300" w14:textId="77777777" w:rsidR="0097658D" w:rsidRPr="00EC5256" w:rsidRDefault="0097658D" w:rsidP="00C61737">
            <w:pPr>
              <w:pStyle w:val="ListParagraph1"/>
              <w:spacing w:after="0" w:line="240" w:lineRule="auto"/>
              <w:ind w:left="0"/>
              <w:rPr>
                <w:ins w:id="677" w:author="ZAIDOU Mouhammad" w:date="2024-10-26T15:36:00Z"/>
                <w:lang w:val="fr-FR"/>
              </w:rPr>
            </w:pPr>
            <w:ins w:id="678" w:author="ZAIDOU Mouhammad" w:date="2024-10-26T15:36:00Z">
              <w:r>
                <w:rPr>
                  <w:rFonts w:ascii="Calibri" w:hAnsi="Calibri" w:cs="Calibri"/>
                  <w:color w:val="000000"/>
                  <w:sz w:val="22"/>
                </w:rPr>
                <w:t>Kit de suture  (</w:t>
              </w:r>
              <w:proofErr w:type="spellStart"/>
              <w:r>
                <w:rPr>
                  <w:rFonts w:ascii="Calibri" w:hAnsi="Calibri" w:cs="Calibri"/>
                  <w:color w:val="000000"/>
                  <w:sz w:val="22"/>
                </w:rPr>
                <w:t>gants</w:t>
              </w:r>
              <w:proofErr w:type="spellEnd"/>
              <w:r>
                <w:rPr>
                  <w:rFonts w:ascii="Calibri" w:hAnsi="Calibri" w:cs="Calibri"/>
                  <w:color w:val="000000"/>
                  <w:sz w:val="22"/>
                </w:rPr>
                <w:t xml:space="preserve"> </w:t>
              </w:r>
              <w:proofErr w:type="spellStart"/>
              <w:r>
                <w:rPr>
                  <w:rFonts w:ascii="Calibri" w:hAnsi="Calibri" w:cs="Calibri"/>
                  <w:color w:val="000000"/>
                  <w:sz w:val="22"/>
                </w:rPr>
                <w:t>stériles</w:t>
              </w:r>
              <w:proofErr w:type="spellEnd"/>
              <w:r>
                <w:rPr>
                  <w:rFonts w:ascii="Calibri" w:hAnsi="Calibri" w:cs="Calibri"/>
                  <w:color w:val="000000"/>
                  <w:sz w:val="22"/>
                </w:rPr>
                <w:t>)</w:t>
              </w:r>
              <w:del w:id="679" w:author="ZAIDOU Mouhammad" w:date="2024-10-26T14:11:00Z">
                <w:r w:rsidDel="0074756F">
                  <w:rPr>
                    <w:rFonts w:ascii="Calibri" w:hAnsi="Calibri" w:cs="Calibri"/>
                    <w:color w:val="000000"/>
                    <w:sz w:val="22"/>
                  </w:rPr>
                  <w:delText>Kit de suture  (gants stériles)</w:delText>
                </w:r>
              </w:del>
            </w:ins>
          </w:p>
        </w:tc>
        <w:tc>
          <w:tcPr>
            <w:tcW w:w="824" w:type="pct"/>
            <w:tcPrChange w:id="680" w:author="ZAIDOU Mouhammad" w:date="2024-10-26T15:38:00Z">
              <w:tcPr>
                <w:tcW w:w="564" w:type="pct"/>
                <w:gridSpan w:val="4"/>
              </w:tcPr>
            </w:tcPrChange>
          </w:tcPr>
          <w:p w14:paraId="2CBA1B60" w14:textId="77777777" w:rsidR="0097658D" w:rsidRPr="00EC5256" w:rsidRDefault="0097658D" w:rsidP="00C61737">
            <w:pPr>
              <w:pStyle w:val="ListParagraph1"/>
              <w:ind w:left="0"/>
              <w:jc w:val="center"/>
              <w:rPr>
                <w:ins w:id="681" w:author="ZAIDOU Mouhammad" w:date="2024-10-26T15:36:00Z"/>
                <w:rFonts w:ascii="Arial" w:eastAsia="Times New Roman" w:hAnsi="Arial" w:cs="Arial"/>
                <w:color w:val="000000"/>
                <w:szCs w:val="20"/>
                <w:lang w:val="fr-FR" w:bidi="hi-IN"/>
              </w:rPr>
            </w:pPr>
            <w:ins w:id="682" w:author="ZAIDOU Mouhammad" w:date="2024-10-26T15:36:00Z">
              <w:r w:rsidRPr="00EC5256">
                <w:rPr>
                  <w:rFonts w:ascii="Arial" w:eastAsia="Times New Roman" w:hAnsi="Arial" w:cs="Arial"/>
                  <w:color w:val="000000"/>
                  <w:szCs w:val="20"/>
                  <w:lang w:val="fr-FR" w:bidi="hi-IN"/>
                </w:rPr>
                <w:t>1</w:t>
              </w:r>
              <w:del w:id="683"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tcPrChange w:id="684" w:author="ZAIDOU Mouhammad" w:date="2024-10-26T15:38:00Z">
              <w:tcPr>
                <w:tcW w:w="748" w:type="pct"/>
                <w:gridSpan w:val="3"/>
              </w:tcPr>
            </w:tcPrChange>
          </w:tcPr>
          <w:p w14:paraId="7AB90A70" w14:textId="77777777" w:rsidR="0097658D" w:rsidRPr="00EC5256" w:rsidRDefault="0097658D" w:rsidP="00C61737">
            <w:pPr>
              <w:pStyle w:val="ListParagraph1"/>
              <w:ind w:left="0"/>
              <w:jc w:val="center"/>
              <w:rPr>
                <w:ins w:id="685" w:author="ZAIDOU Mouhammad" w:date="2024-10-26T15:36:00Z"/>
                <w:rFonts w:ascii="Arial" w:eastAsia="Times New Roman" w:hAnsi="Arial" w:cs="Arial"/>
                <w:color w:val="000000"/>
                <w:szCs w:val="20"/>
                <w:lang w:val="fr-FR" w:bidi="hi-IN"/>
              </w:rPr>
            </w:pPr>
            <w:ins w:id="686" w:author="ZAIDOU Mouhammad" w:date="2024-10-26T15:36:00Z">
              <w:r w:rsidRPr="00EC5256">
                <w:rPr>
                  <w:rFonts w:ascii="Arial" w:eastAsia="Times New Roman" w:hAnsi="Arial" w:cs="Arial"/>
                  <w:color w:val="000000"/>
                  <w:szCs w:val="20"/>
                  <w:lang w:val="fr-FR" w:bidi="hi-IN"/>
                </w:rPr>
                <w:t>2</w:t>
              </w:r>
              <w:del w:id="687"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tcPrChange w:id="688" w:author="ZAIDOU Mouhammad" w:date="2024-10-26T15:38:00Z">
              <w:tcPr>
                <w:tcW w:w="912" w:type="pct"/>
                <w:gridSpan w:val="2"/>
              </w:tcPr>
            </w:tcPrChange>
          </w:tcPr>
          <w:p w14:paraId="27D25F5A" w14:textId="77777777" w:rsidR="0097658D" w:rsidRPr="00EC5256" w:rsidRDefault="0097658D" w:rsidP="00C61737">
            <w:pPr>
              <w:pStyle w:val="ListParagraph1"/>
              <w:ind w:left="0"/>
              <w:jc w:val="center"/>
              <w:rPr>
                <w:ins w:id="689" w:author="ZAIDOU Mouhammad" w:date="2024-10-26T15:36:00Z"/>
                <w:rFonts w:ascii="Arial" w:eastAsia="Times New Roman" w:hAnsi="Arial" w:cs="Arial"/>
                <w:color w:val="000000"/>
                <w:szCs w:val="20"/>
                <w:lang w:val="fr-FR" w:bidi="hi-IN"/>
              </w:rPr>
            </w:pPr>
            <w:ins w:id="690" w:author="ZAIDOU Mouhammad" w:date="2024-10-26T15:36:00Z">
              <w:r w:rsidRPr="00EC5256">
                <w:rPr>
                  <w:rFonts w:ascii="Arial" w:eastAsia="Times New Roman" w:hAnsi="Arial" w:cs="Arial"/>
                  <w:color w:val="000000"/>
                  <w:szCs w:val="20"/>
                  <w:lang w:val="fr-FR" w:bidi="hi-IN"/>
                </w:rPr>
                <w:t>3</w:t>
              </w:r>
              <w:del w:id="691"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692" w:author="ZAIDOU Mouhammad" w:date="2024-10-26T15:38:00Z">
              <w:tcPr>
                <w:tcW w:w="428" w:type="pct"/>
                <w:gridSpan w:val="5"/>
                <w:vMerge/>
              </w:tcPr>
            </w:tcPrChange>
          </w:tcPr>
          <w:p w14:paraId="4CA0D27E" w14:textId="77777777" w:rsidR="0097658D" w:rsidRPr="00EC5256" w:rsidRDefault="0097658D" w:rsidP="00C61737">
            <w:pPr>
              <w:pStyle w:val="ListParagraph1"/>
              <w:rPr>
                <w:ins w:id="693" w:author="ZAIDOU Mouhammad" w:date="2024-10-26T15:36:00Z"/>
                <w:rFonts w:ascii="Arial" w:eastAsia="Times New Roman" w:hAnsi="Arial" w:cs="Arial"/>
                <w:color w:val="000000"/>
                <w:szCs w:val="20"/>
                <w:lang w:val="fr-FR" w:bidi="hi-IN"/>
              </w:rPr>
            </w:pPr>
          </w:p>
        </w:tc>
      </w:tr>
      <w:tr w:rsidR="0097658D" w:rsidRPr="002D084C" w14:paraId="045913DD" w14:textId="77777777" w:rsidTr="0097658D">
        <w:trPr>
          <w:trHeight w:val="243"/>
          <w:jc w:val="center"/>
          <w:ins w:id="694" w:author="ZAIDOU Mouhammad" w:date="2024-10-26T15:36:00Z"/>
          <w:trPrChange w:id="695" w:author="ZAIDOU Mouhammad" w:date="2024-10-26T15:38:00Z">
            <w:trPr>
              <w:trHeight w:val="243"/>
              <w:jc w:val="center"/>
            </w:trPr>
          </w:trPrChange>
        </w:trPr>
        <w:tc>
          <w:tcPr>
            <w:tcW w:w="507" w:type="pct"/>
            <w:tcPrChange w:id="696" w:author="ZAIDOU Mouhammad" w:date="2024-10-26T15:38:00Z">
              <w:tcPr>
                <w:tcW w:w="507" w:type="pct"/>
                <w:gridSpan w:val="2"/>
              </w:tcPr>
            </w:tcPrChange>
          </w:tcPr>
          <w:p w14:paraId="3D159CB8" w14:textId="77777777" w:rsidR="0097658D" w:rsidRPr="00EC5256" w:rsidRDefault="0097658D" w:rsidP="0097658D">
            <w:pPr>
              <w:pStyle w:val="ListParagraph1"/>
              <w:numPr>
                <w:ilvl w:val="0"/>
                <w:numId w:val="41"/>
              </w:numPr>
              <w:spacing w:after="0" w:line="240" w:lineRule="auto"/>
              <w:jc w:val="both"/>
              <w:rPr>
                <w:ins w:id="697" w:author="ZAIDOU Mouhammad" w:date="2024-10-26T15:36:00Z"/>
                <w:rFonts w:ascii="Arial" w:hAnsi="Arial" w:cs="Arial"/>
                <w:szCs w:val="20"/>
                <w:lang w:val="fr-FR"/>
              </w:rPr>
              <w:pPrChange w:id="698" w:author="ZAIDOU Mouhammad" w:date="2024-10-26T15:38:00Z">
                <w:pPr>
                  <w:pStyle w:val="ListParagraph1"/>
                  <w:numPr>
                    <w:numId w:val="40"/>
                  </w:numPr>
                  <w:spacing w:after="0" w:line="240" w:lineRule="auto"/>
                  <w:ind w:left="360" w:hanging="360"/>
                  <w:jc w:val="both"/>
                </w:pPr>
              </w:pPrChange>
            </w:pPr>
          </w:p>
        </w:tc>
        <w:tc>
          <w:tcPr>
            <w:tcW w:w="1900" w:type="pct"/>
            <w:vAlign w:val="bottom"/>
            <w:tcPrChange w:id="699" w:author="ZAIDOU Mouhammad" w:date="2024-10-26T15:38:00Z">
              <w:tcPr>
                <w:tcW w:w="1842" w:type="pct"/>
                <w:gridSpan w:val="2"/>
                <w:vAlign w:val="bottom"/>
              </w:tcPr>
            </w:tcPrChange>
          </w:tcPr>
          <w:p w14:paraId="012A1038" w14:textId="77777777" w:rsidR="0097658D" w:rsidRPr="00EC5256" w:rsidRDefault="0097658D" w:rsidP="00C61737">
            <w:pPr>
              <w:pStyle w:val="ListParagraph1"/>
              <w:spacing w:after="0" w:line="240" w:lineRule="auto"/>
              <w:ind w:left="0"/>
              <w:rPr>
                <w:ins w:id="700" w:author="ZAIDOU Mouhammad" w:date="2024-10-26T15:36:00Z"/>
                <w:lang w:val="fr-FR"/>
              </w:rPr>
            </w:pPr>
            <w:ins w:id="701" w:author="ZAIDOU Mouhammad" w:date="2024-10-26T15:36:00Z">
              <w:r>
                <w:rPr>
                  <w:rFonts w:ascii="Calibri" w:hAnsi="Calibri" w:cs="Calibri"/>
                  <w:color w:val="000000"/>
                  <w:sz w:val="22"/>
                </w:rPr>
                <w:t>Kit de suture  (</w:t>
              </w:r>
              <w:proofErr w:type="spellStart"/>
              <w:r>
                <w:rPr>
                  <w:rFonts w:ascii="Calibri" w:hAnsi="Calibri" w:cs="Calibri"/>
                  <w:color w:val="000000"/>
                  <w:sz w:val="22"/>
                </w:rPr>
                <w:t>bétadine</w:t>
              </w:r>
              <w:proofErr w:type="spellEnd"/>
              <w:r>
                <w:rPr>
                  <w:rFonts w:ascii="Calibri" w:hAnsi="Calibri" w:cs="Calibri"/>
                  <w:color w:val="000000"/>
                  <w:sz w:val="22"/>
                </w:rPr>
                <w:t>)</w:t>
              </w:r>
              <w:del w:id="702" w:author="ZAIDOU Mouhammad" w:date="2024-10-26T14:11:00Z">
                <w:r w:rsidDel="0074756F">
                  <w:rPr>
                    <w:rFonts w:ascii="Calibri" w:hAnsi="Calibri" w:cs="Calibri"/>
                    <w:color w:val="000000"/>
                    <w:sz w:val="22"/>
                  </w:rPr>
                  <w:delText>Kit de suture  (bétadine)</w:delText>
                </w:r>
              </w:del>
            </w:ins>
          </w:p>
        </w:tc>
        <w:tc>
          <w:tcPr>
            <w:tcW w:w="824" w:type="pct"/>
            <w:tcPrChange w:id="703" w:author="ZAIDOU Mouhammad" w:date="2024-10-26T15:38:00Z">
              <w:tcPr>
                <w:tcW w:w="564" w:type="pct"/>
                <w:gridSpan w:val="4"/>
              </w:tcPr>
            </w:tcPrChange>
          </w:tcPr>
          <w:p w14:paraId="45BCF1DC" w14:textId="77777777" w:rsidR="0097658D" w:rsidRPr="00EC5256" w:rsidRDefault="0097658D" w:rsidP="00C61737">
            <w:pPr>
              <w:pStyle w:val="ListParagraph1"/>
              <w:ind w:left="0"/>
              <w:jc w:val="center"/>
              <w:rPr>
                <w:ins w:id="704" w:author="ZAIDOU Mouhammad" w:date="2024-10-26T15:36:00Z"/>
                <w:rFonts w:ascii="Arial" w:eastAsia="Times New Roman" w:hAnsi="Arial" w:cs="Arial"/>
                <w:color w:val="000000"/>
                <w:szCs w:val="20"/>
                <w:lang w:val="fr-FR" w:bidi="hi-IN"/>
              </w:rPr>
            </w:pPr>
            <w:ins w:id="705" w:author="ZAIDOU Mouhammad" w:date="2024-10-26T15:36:00Z">
              <w:r w:rsidRPr="00EC5256">
                <w:rPr>
                  <w:rFonts w:ascii="Arial" w:eastAsia="Times New Roman" w:hAnsi="Arial" w:cs="Arial"/>
                  <w:color w:val="000000"/>
                  <w:szCs w:val="20"/>
                  <w:lang w:val="fr-FR" w:bidi="hi-IN"/>
                </w:rPr>
                <w:t>1</w:t>
              </w:r>
              <w:del w:id="706" w:author="ZAIDOU Mouhammad" w:date="2024-10-26T14:11:00Z">
                <w:r w:rsidRPr="00EC5256" w:rsidDel="0074756F">
                  <w:rPr>
                    <w:rFonts w:ascii="Arial" w:eastAsia="Times New Roman" w:hAnsi="Arial" w:cs="Arial"/>
                    <w:color w:val="000000"/>
                    <w:szCs w:val="20"/>
                    <w:lang w:val="fr-FR" w:bidi="hi-IN"/>
                  </w:rPr>
                  <w:delText>1</w:delText>
                </w:r>
              </w:del>
            </w:ins>
          </w:p>
        </w:tc>
        <w:tc>
          <w:tcPr>
            <w:tcW w:w="589" w:type="pct"/>
            <w:shd w:val="clear" w:color="auto" w:fill="auto"/>
            <w:tcPrChange w:id="707" w:author="ZAIDOU Mouhammad" w:date="2024-10-26T15:38:00Z">
              <w:tcPr>
                <w:tcW w:w="748" w:type="pct"/>
                <w:gridSpan w:val="3"/>
                <w:shd w:val="clear" w:color="auto" w:fill="auto"/>
              </w:tcPr>
            </w:tcPrChange>
          </w:tcPr>
          <w:p w14:paraId="7C9763A1" w14:textId="77777777" w:rsidR="0097658D" w:rsidRPr="00EC5256" w:rsidRDefault="0097658D" w:rsidP="00C61737">
            <w:pPr>
              <w:pStyle w:val="ListParagraph1"/>
              <w:ind w:left="0"/>
              <w:jc w:val="center"/>
              <w:rPr>
                <w:ins w:id="708" w:author="ZAIDOU Mouhammad" w:date="2024-10-26T15:36:00Z"/>
                <w:rFonts w:ascii="Arial" w:eastAsia="Times New Roman" w:hAnsi="Arial" w:cs="Arial"/>
                <w:color w:val="000000"/>
                <w:szCs w:val="20"/>
                <w:lang w:val="fr-FR" w:bidi="hi-IN"/>
              </w:rPr>
            </w:pPr>
            <w:ins w:id="709" w:author="ZAIDOU Mouhammad" w:date="2024-10-26T15:36:00Z">
              <w:r w:rsidRPr="00EC5256">
                <w:rPr>
                  <w:rFonts w:ascii="Arial" w:eastAsia="Times New Roman" w:hAnsi="Arial" w:cs="Arial"/>
                  <w:color w:val="000000"/>
                  <w:szCs w:val="20"/>
                  <w:lang w:val="fr-FR" w:bidi="hi-IN"/>
                </w:rPr>
                <w:t>2</w:t>
              </w:r>
              <w:del w:id="710" w:author="ZAIDOU Mouhammad" w:date="2024-10-26T14:11:00Z">
                <w:r w:rsidRPr="00EC5256" w:rsidDel="0074756F">
                  <w:rPr>
                    <w:rFonts w:ascii="Arial" w:eastAsia="Times New Roman" w:hAnsi="Arial" w:cs="Arial"/>
                    <w:color w:val="000000"/>
                    <w:szCs w:val="20"/>
                    <w:lang w:val="fr-FR" w:bidi="hi-IN"/>
                  </w:rPr>
                  <w:delText>2</w:delText>
                </w:r>
              </w:del>
            </w:ins>
          </w:p>
        </w:tc>
        <w:tc>
          <w:tcPr>
            <w:tcW w:w="811" w:type="pct"/>
            <w:shd w:val="clear" w:color="auto" w:fill="auto"/>
            <w:tcPrChange w:id="711" w:author="ZAIDOU Mouhammad" w:date="2024-10-26T15:38:00Z">
              <w:tcPr>
                <w:tcW w:w="912" w:type="pct"/>
                <w:gridSpan w:val="2"/>
                <w:shd w:val="clear" w:color="auto" w:fill="auto"/>
              </w:tcPr>
            </w:tcPrChange>
          </w:tcPr>
          <w:p w14:paraId="56D61392" w14:textId="77777777" w:rsidR="0097658D" w:rsidRPr="00EC5256" w:rsidRDefault="0097658D" w:rsidP="00C61737">
            <w:pPr>
              <w:pStyle w:val="ListParagraph1"/>
              <w:ind w:left="0"/>
              <w:jc w:val="center"/>
              <w:rPr>
                <w:ins w:id="712" w:author="ZAIDOU Mouhammad" w:date="2024-10-26T15:36:00Z"/>
                <w:rFonts w:ascii="Arial" w:eastAsia="Times New Roman" w:hAnsi="Arial" w:cs="Arial"/>
                <w:color w:val="000000"/>
                <w:szCs w:val="20"/>
                <w:lang w:val="fr-FR" w:bidi="hi-IN"/>
              </w:rPr>
            </w:pPr>
            <w:ins w:id="713" w:author="ZAIDOU Mouhammad" w:date="2024-10-26T15:36:00Z">
              <w:r w:rsidRPr="00EC5256">
                <w:rPr>
                  <w:rFonts w:ascii="Arial" w:eastAsia="Times New Roman" w:hAnsi="Arial" w:cs="Arial"/>
                  <w:color w:val="000000"/>
                  <w:szCs w:val="20"/>
                  <w:lang w:val="fr-FR" w:bidi="hi-IN"/>
                </w:rPr>
                <w:t>3</w:t>
              </w:r>
              <w:del w:id="714" w:author="ZAIDOU Mouhammad" w:date="2024-10-26T14:11:00Z">
                <w:r w:rsidRPr="00EC5256" w:rsidDel="0074756F">
                  <w:rPr>
                    <w:rFonts w:ascii="Arial" w:eastAsia="Times New Roman" w:hAnsi="Arial" w:cs="Arial"/>
                    <w:color w:val="000000"/>
                    <w:szCs w:val="20"/>
                    <w:lang w:val="fr-FR" w:bidi="hi-IN"/>
                  </w:rPr>
                  <w:delText>3</w:delText>
                </w:r>
              </w:del>
            </w:ins>
          </w:p>
        </w:tc>
        <w:tc>
          <w:tcPr>
            <w:tcW w:w="370" w:type="pct"/>
            <w:vMerge/>
            <w:tcPrChange w:id="715" w:author="ZAIDOU Mouhammad" w:date="2024-10-26T15:38:00Z">
              <w:tcPr>
                <w:tcW w:w="428" w:type="pct"/>
                <w:gridSpan w:val="5"/>
                <w:vMerge/>
              </w:tcPr>
            </w:tcPrChange>
          </w:tcPr>
          <w:p w14:paraId="6DB99A15" w14:textId="77777777" w:rsidR="0097658D" w:rsidRPr="00EC5256" w:rsidRDefault="0097658D" w:rsidP="00C61737">
            <w:pPr>
              <w:pStyle w:val="ListParagraph1"/>
              <w:rPr>
                <w:ins w:id="716" w:author="ZAIDOU Mouhammad" w:date="2024-10-26T15:36:00Z"/>
                <w:rFonts w:ascii="Arial" w:eastAsia="Times New Roman" w:hAnsi="Arial" w:cs="Arial"/>
                <w:color w:val="000000"/>
                <w:szCs w:val="20"/>
                <w:lang w:val="fr-FR" w:bidi="hi-IN"/>
              </w:rPr>
            </w:pPr>
          </w:p>
        </w:tc>
      </w:tr>
      <w:tr w:rsidR="004D3A9F" w:rsidRPr="004F7231" w14:paraId="27C2F896" w14:textId="77777777" w:rsidTr="0097658D">
        <w:trPr>
          <w:trHeight w:val="243"/>
          <w:jc w:val="center"/>
          <w:trPrChange w:id="717" w:author="ZAIDOU Mouhammad" w:date="2024-10-26T15:37:00Z">
            <w:trPr>
              <w:gridAfter w:val="0"/>
              <w:wAfter w:w="4" w:type="pct"/>
              <w:trHeight w:val="243"/>
              <w:jc w:val="center"/>
            </w:trPr>
          </w:trPrChange>
        </w:trPr>
        <w:tc>
          <w:tcPr>
            <w:tcW w:w="507" w:type="pct"/>
            <w:tcPrChange w:id="718" w:author="ZAIDOU Mouhammad" w:date="2024-10-26T15:37:00Z">
              <w:tcPr>
                <w:tcW w:w="542" w:type="pct"/>
                <w:gridSpan w:val="3"/>
              </w:tcPr>
            </w:tcPrChange>
          </w:tcPr>
          <w:p w14:paraId="51CAB05B"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19" w:author="ZAIDOU Mouhammad" w:date="2024-10-26T15:38:00Z">
                <w:pPr>
                  <w:pStyle w:val="ListParagraph1"/>
                  <w:numPr>
                    <w:numId w:val="35"/>
                  </w:numPr>
                  <w:spacing w:after="0" w:line="240" w:lineRule="auto"/>
                  <w:ind w:hanging="360"/>
                  <w:jc w:val="center"/>
                </w:pPr>
              </w:pPrChange>
            </w:pPr>
          </w:p>
        </w:tc>
        <w:tc>
          <w:tcPr>
            <w:tcW w:w="1900" w:type="pct"/>
            <w:tcPrChange w:id="720" w:author="ZAIDOU Mouhammad" w:date="2024-10-26T15:37:00Z">
              <w:tcPr>
                <w:tcW w:w="1936" w:type="pct"/>
                <w:gridSpan w:val="4"/>
              </w:tcPr>
            </w:tcPrChange>
          </w:tcPr>
          <w:p w14:paraId="67DC8519" w14:textId="13E0F2BD"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Kit de test de grossesse urinaire                            </w:t>
            </w:r>
          </w:p>
        </w:tc>
        <w:tc>
          <w:tcPr>
            <w:tcW w:w="824" w:type="pct"/>
            <w:tcPrChange w:id="721" w:author="ZAIDOU Mouhammad" w:date="2024-10-26T15:37:00Z">
              <w:tcPr>
                <w:tcW w:w="666" w:type="pct"/>
                <w:gridSpan w:val="2"/>
              </w:tcPr>
            </w:tcPrChange>
          </w:tcPr>
          <w:p w14:paraId="11EAFB7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22" w:author="ZAIDOU Mouhammad" w:date="2024-10-26T15:37:00Z">
              <w:tcPr>
                <w:tcW w:w="635" w:type="pct"/>
                <w:gridSpan w:val="3"/>
                <w:shd w:val="clear" w:color="auto" w:fill="000000" w:themeFill="text1"/>
              </w:tcPr>
            </w:tcPrChange>
          </w:tcPr>
          <w:p w14:paraId="7EBD7624" w14:textId="64E68D13"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23" w:author="ZAIDOU Mouhammad" w:date="2024-10-26T15:37:00Z">
              <w:tcPr>
                <w:tcW w:w="846" w:type="pct"/>
                <w:gridSpan w:val="2"/>
              </w:tcPr>
            </w:tcPrChange>
          </w:tcPr>
          <w:p w14:paraId="456A3D9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24" w:author="ZAIDOU Mouhammad" w:date="2024-10-26T15:37:00Z">
              <w:tcPr>
                <w:tcW w:w="371" w:type="pct"/>
                <w:gridSpan w:val="3"/>
                <w:vMerge/>
              </w:tcPr>
            </w:tcPrChange>
          </w:tcPr>
          <w:p w14:paraId="17C97CBC"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0282081" w14:textId="77777777" w:rsidTr="0097658D">
        <w:trPr>
          <w:trHeight w:val="243"/>
          <w:jc w:val="center"/>
          <w:trPrChange w:id="725" w:author="ZAIDOU Mouhammad" w:date="2024-10-26T15:37:00Z">
            <w:trPr>
              <w:gridAfter w:val="0"/>
              <w:wAfter w:w="4" w:type="pct"/>
              <w:trHeight w:val="243"/>
              <w:jc w:val="center"/>
            </w:trPr>
          </w:trPrChange>
        </w:trPr>
        <w:tc>
          <w:tcPr>
            <w:tcW w:w="507" w:type="pct"/>
            <w:tcPrChange w:id="726" w:author="ZAIDOU Mouhammad" w:date="2024-10-26T15:37:00Z">
              <w:tcPr>
                <w:tcW w:w="542" w:type="pct"/>
                <w:gridSpan w:val="3"/>
              </w:tcPr>
            </w:tcPrChange>
          </w:tcPr>
          <w:p w14:paraId="7DC7667C"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27" w:author="ZAIDOU Mouhammad" w:date="2024-10-26T15:38:00Z">
                <w:pPr>
                  <w:pStyle w:val="ListParagraph1"/>
                  <w:numPr>
                    <w:numId w:val="35"/>
                  </w:numPr>
                  <w:spacing w:after="0" w:line="240" w:lineRule="auto"/>
                  <w:ind w:hanging="360"/>
                  <w:jc w:val="center"/>
                </w:pPr>
              </w:pPrChange>
            </w:pPr>
          </w:p>
        </w:tc>
        <w:tc>
          <w:tcPr>
            <w:tcW w:w="1900" w:type="pct"/>
            <w:tcPrChange w:id="728" w:author="ZAIDOU Mouhammad" w:date="2024-10-26T15:37:00Z">
              <w:tcPr>
                <w:tcW w:w="1936" w:type="pct"/>
                <w:gridSpan w:val="4"/>
              </w:tcPr>
            </w:tcPrChange>
          </w:tcPr>
          <w:p w14:paraId="65B394A3" w14:textId="28805E8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Lavage des mains à l'eau courante au point d'utilisation </w:t>
            </w:r>
          </w:p>
        </w:tc>
        <w:tc>
          <w:tcPr>
            <w:tcW w:w="824" w:type="pct"/>
            <w:tcPrChange w:id="729" w:author="ZAIDOU Mouhammad" w:date="2024-10-26T15:37:00Z">
              <w:tcPr>
                <w:tcW w:w="666" w:type="pct"/>
                <w:gridSpan w:val="2"/>
              </w:tcPr>
            </w:tcPrChange>
          </w:tcPr>
          <w:p w14:paraId="355A1924"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730" w:author="ZAIDOU Mouhammad" w:date="2024-10-26T15:37:00Z">
              <w:tcPr>
                <w:tcW w:w="635" w:type="pct"/>
                <w:gridSpan w:val="3"/>
              </w:tcPr>
            </w:tcPrChange>
          </w:tcPr>
          <w:p w14:paraId="5C835171"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731" w:author="ZAIDOU Mouhammad" w:date="2024-10-26T15:37:00Z">
              <w:tcPr>
                <w:tcW w:w="846" w:type="pct"/>
                <w:gridSpan w:val="2"/>
              </w:tcPr>
            </w:tcPrChange>
          </w:tcPr>
          <w:p w14:paraId="34D85450"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32" w:author="ZAIDOU Mouhammad" w:date="2024-10-26T15:37:00Z">
              <w:tcPr>
                <w:tcW w:w="371" w:type="pct"/>
                <w:gridSpan w:val="3"/>
                <w:vMerge/>
              </w:tcPr>
            </w:tcPrChange>
          </w:tcPr>
          <w:p w14:paraId="6A2748F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2B3D4DE" w14:textId="77777777" w:rsidTr="0097658D">
        <w:trPr>
          <w:trHeight w:val="243"/>
          <w:jc w:val="center"/>
          <w:trPrChange w:id="733" w:author="ZAIDOU Mouhammad" w:date="2024-10-26T15:37:00Z">
            <w:trPr>
              <w:gridAfter w:val="0"/>
              <w:wAfter w:w="4" w:type="pct"/>
              <w:trHeight w:val="243"/>
              <w:jc w:val="center"/>
            </w:trPr>
          </w:trPrChange>
        </w:trPr>
        <w:tc>
          <w:tcPr>
            <w:tcW w:w="507" w:type="pct"/>
            <w:tcPrChange w:id="734" w:author="ZAIDOU Mouhammad" w:date="2024-10-26T15:37:00Z">
              <w:tcPr>
                <w:tcW w:w="542" w:type="pct"/>
                <w:gridSpan w:val="3"/>
              </w:tcPr>
            </w:tcPrChange>
          </w:tcPr>
          <w:p w14:paraId="1E739B61"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35" w:author="ZAIDOU Mouhammad" w:date="2024-10-26T15:38:00Z">
                <w:pPr>
                  <w:pStyle w:val="ListParagraph1"/>
                  <w:numPr>
                    <w:numId w:val="35"/>
                  </w:numPr>
                  <w:spacing w:after="0" w:line="240" w:lineRule="auto"/>
                  <w:ind w:hanging="360"/>
                  <w:jc w:val="center"/>
                </w:pPr>
              </w:pPrChange>
            </w:pPr>
          </w:p>
        </w:tc>
        <w:tc>
          <w:tcPr>
            <w:tcW w:w="1900" w:type="pct"/>
            <w:tcPrChange w:id="736" w:author="ZAIDOU Mouhammad" w:date="2024-10-26T15:37:00Z">
              <w:tcPr>
                <w:tcW w:w="1936" w:type="pct"/>
                <w:gridSpan w:val="4"/>
              </w:tcPr>
            </w:tcPrChange>
          </w:tcPr>
          <w:p w14:paraId="541C99A7" w14:textId="36D3493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Robinets actionnés par le coude  </w:t>
            </w:r>
          </w:p>
        </w:tc>
        <w:tc>
          <w:tcPr>
            <w:tcW w:w="824" w:type="pct"/>
            <w:tcPrChange w:id="737" w:author="ZAIDOU Mouhammad" w:date="2024-10-26T15:37:00Z">
              <w:tcPr>
                <w:tcW w:w="666" w:type="pct"/>
                <w:gridSpan w:val="2"/>
              </w:tcPr>
            </w:tcPrChange>
          </w:tcPr>
          <w:p w14:paraId="683F737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738" w:author="ZAIDOU Mouhammad" w:date="2024-10-26T15:37:00Z">
              <w:tcPr>
                <w:tcW w:w="635" w:type="pct"/>
                <w:gridSpan w:val="3"/>
              </w:tcPr>
            </w:tcPrChange>
          </w:tcPr>
          <w:p w14:paraId="653E316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739" w:author="ZAIDOU Mouhammad" w:date="2024-10-26T15:37:00Z">
              <w:tcPr>
                <w:tcW w:w="846" w:type="pct"/>
                <w:gridSpan w:val="2"/>
              </w:tcPr>
            </w:tcPrChange>
          </w:tcPr>
          <w:p w14:paraId="1DF99EE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40" w:author="ZAIDOU Mouhammad" w:date="2024-10-26T15:37:00Z">
              <w:tcPr>
                <w:tcW w:w="371" w:type="pct"/>
                <w:gridSpan w:val="3"/>
                <w:vMerge/>
              </w:tcPr>
            </w:tcPrChange>
          </w:tcPr>
          <w:p w14:paraId="0C51A1AB"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40D0194" w14:textId="77777777" w:rsidTr="0097658D">
        <w:trPr>
          <w:trHeight w:val="243"/>
          <w:jc w:val="center"/>
          <w:trPrChange w:id="741" w:author="ZAIDOU Mouhammad" w:date="2024-10-26T15:37:00Z">
            <w:trPr>
              <w:gridAfter w:val="0"/>
              <w:wAfter w:w="4" w:type="pct"/>
              <w:trHeight w:val="243"/>
              <w:jc w:val="center"/>
            </w:trPr>
          </w:trPrChange>
        </w:trPr>
        <w:tc>
          <w:tcPr>
            <w:tcW w:w="507" w:type="pct"/>
            <w:tcPrChange w:id="742" w:author="ZAIDOU Mouhammad" w:date="2024-10-26T15:37:00Z">
              <w:tcPr>
                <w:tcW w:w="542" w:type="pct"/>
                <w:gridSpan w:val="3"/>
              </w:tcPr>
            </w:tcPrChange>
          </w:tcPr>
          <w:p w14:paraId="37FA27E2"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43" w:author="ZAIDOU Mouhammad" w:date="2024-10-26T15:38:00Z">
                <w:pPr>
                  <w:pStyle w:val="ListParagraph1"/>
                  <w:numPr>
                    <w:numId w:val="35"/>
                  </w:numPr>
                  <w:spacing w:after="0" w:line="240" w:lineRule="auto"/>
                  <w:ind w:hanging="360"/>
                  <w:jc w:val="center"/>
                </w:pPr>
              </w:pPrChange>
            </w:pPr>
          </w:p>
        </w:tc>
        <w:tc>
          <w:tcPr>
            <w:tcW w:w="1900" w:type="pct"/>
            <w:tcPrChange w:id="744" w:author="ZAIDOU Mouhammad" w:date="2024-10-26T15:37:00Z">
              <w:tcPr>
                <w:tcW w:w="1936" w:type="pct"/>
                <w:gridSpan w:val="4"/>
              </w:tcPr>
            </w:tcPrChange>
          </w:tcPr>
          <w:p w14:paraId="12D8DDC6" w14:textId="2DB9A28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Lavabo large et profond pour éviter les éclaboussures et la rétention d'eau</w:t>
            </w:r>
          </w:p>
        </w:tc>
        <w:tc>
          <w:tcPr>
            <w:tcW w:w="824" w:type="pct"/>
            <w:tcPrChange w:id="745" w:author="ZAIDOU Mouhammad" w:date="2024-10-26T15:37:00Z">
              <w:tcPr>
                <w:tcW w:w="666" w:type="pct"/>
                <w:gridSpan w:val="2"/>
              </w:tcPr>
            </w:tcPrChange>
          </w:tcPr>
          <w:p w14:paraId="24C0B22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Change w:id="746" w:author="ZAIDOU Mouhammad" w:date="2024-10-26T15:37:00Z">
              <w:tcPr>
                <w:tcW w:w="635" w:type="pct"/>
                <w:gridSpan w:val="3"/>
              </w:tcPr>
            </w:tcPrChange>
          </w:tcPr>
          <w:p w14:paraId="0F7F1EA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Change w:id="747" w:author="ZAIDOU Mouhammad" w:date="2024-10-26T15:37:00Z">
              <w:tcPr>
                <w:tcW w:w="846" w:type="pct"/>
                <w:gridSpan w:val="2"/>
              </w:tcPr>
            </w:tcPrChange>
          </w:tcPr>
          <w:p w14:paraId="1AC7545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48" w:author="ZAIDOU Mouhammad" w:date="2024-10-26T15:37:00Z">
              <w:tcPr>
                <w:tcW w:w="371" w:type="pct"/>
                <w:gridSpan w:val="3"/>
                <w:vMerge/>
              </w:tcPr>
            </w:tcPrChange>
          </w:tcPr>
          <w:p w14:paraId="6BFA7FFD"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1B91C1B" w14:textId="77777777" w:rsidTr="0097658D">
        <w:trPr>
          <w:trHeight w:val="243"/>
          <w:jc w:val="center"/>
          <w:trPrChange w:id="749" w:author="ZAIDOU Mouhammad" w:date="2024-10-26T15:37:00Z">
            <w:trPr>
              <w:gridAfter w:val="0"/>
              <w:wAfter w:w="4" w:type="pct"/>
              <w:trHeight w:val="243"/>
              <w:jc w:val="center"/>
            </w:trPr>
          </w:trPrChange>
        </w:trPr>
        <w:tc>
          <w:tcPr>
            <w:tcW w:w="507" w:type="pct"/>
            <w:tcPrChange w:id="750" w:author="ZAIDOU Mouhammad" w:date="2024-10-26T15:37:00Z">
              <w:tcPr>
                <w:tcW w:w="542" w:type="pct"/>
                <w:gridSpan w:val="3"/>
              </w:tcPr>
            </w:tcPrChange>
          </w:tcPr>
          <w:p w14:paraId="02023734"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51" w:author="ZAIDOU Mouhammad" w:date="2024-10-26T15:38:00Z">
                <w:pPr>
                  <w:pStyle w:val="ListParagraph1"/>
                  <w:numPr>
                    <w:numId w:val="35"/>
                  </w:numPr>
                  <w:spacing w:after="0" w:line="240" w:lineRule="auto"/>
                  <w:ind w:hanging="360"/>
                  <w:jc w:val="center"/>
                </w:pPr>
              </w:pPrChange>
            </w:pPr>
          </w:p>
        </w:tc>
        <w:tc>
          <w:tcPr>
            <w:tcW w:w="1900" w:type="pct"/>
            <w:tcPrChange w:id="752" w:author="ZAIDOU Mouhammad" w:date="2024-10-26T15:37:00Z">
              <w:tcPr>
                <w:tcW w:w="1936" w:type="pct"/>
                <w:gridSpan w:val="4"/>
              </w:tcPr>
            </w:tcPrChange>
          </w:tcPr>
          <w:p w14:paraId="2A0C6E5B" w14:textId="6566193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Savon antiseptique avec porte-savon/antiseptique liquide avec distributeur.</w:t>
            </w:r>
          </w:p>
        </w:tc>
        <w:tc>
          <w:tcPr>
            <w:tcW w:w="824" w:type="pct"/>
            <w:tcPrChange w:id="753" w:author="ZAIDOU Mouhammad" w:date="2024-10-26T15:37:00Z">
              <w:tcPr>
                <w:tcW w:w="666" w:type="pct"/>
                <w:gridSpan w:val="2"/>
              </w:tcPr>
            </w:tcPrChange>
          </w:tcPr>
          <w:p w14:paraId="39F24FD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54" w:author="ZAIDOU Mouhammad" w:date="2024-10-26T15:37:00Z">
              <w:tcPr>
                <w:tcW w:w="635" w:type="pct"/>
                <w:gridSpan w:val="3"/>
                <w:shd w:val="clear" w:color="auto" w:fill="000000" w:themeFill="text1"/>
              </w:tcPr>
            </w:tcPrChange>
          </w:tcPr>
          <w:p w14:paraId="1FED86C2" w14:textId="66864845"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55" w:author="ZAIDOU Mouhammad" w:date="2024-10-26T15:37:00Z">
              <w:tcPr>
                <w:tcW w:w="846" w:type="pct"/>
                <w:gridSpan w:val="2"/>
              </w:tcPr>
            </w:tcPrChange>
          </w:tcPr>
          <w:p w14:paraId="765774EC"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56" w:author="ZAIDOU Mouhammad" w:date="2024-10-26T15:37:00Z">
              <w:tcPr>
                <w:tcW w:w="371" w:type="pct"/>
                <w:gridSpan w:val="3"/>
                <w:vMerge/>
              </w:tcPr>
            </w:tcPrChange>
          </w:tcPr>
          <w:p w14:paraId="142D87A2"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75FE1EB" w14:textId="77777777" w:rsidTr="0097658D">
        <w:trPr>
          <w:trHeight w:val="243"/>
          <w:jc w:val="center"/>
          <w:trPrChange w:id="757" w:author="ZAIDOU Mouhammad" w:date="2024-10-26T15:37:00Z">
            <w:trPr>
              <w:gridAfter w:val="0"/>
              <w:wAfter w:w="4" w:type="pct"/>
              <w:trHeight w:val="243"/>
              <w:jc w:val="center"/>
            </w:trPr>
          </w:trPrChange>
        </w:trPr>
        <w:tc>
          <w:tcPr>
            <w:tcW w:w="507" w:type="pct"/>
            <w:tcPrChange w:id="758" w:author="ZAIDOU Mouhammad" w:date="2024-10-26T15:37:00Z">
              <w:tcPr>
                <w:tcW w:w="542" w:type="pct"/>
                <w:gridSpan w:val="3"/>
              </w:tcPr>
            </w:tcPrChange>
          </w:tcPr>
          <w:p w14:paraId="257811E0"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59" w:author="ZAIDOU Mouhammad" w:date="2024-10-26T15:38:00Z">
                <w:pPr>
                  <w:pStyle w:val="ListParagraph1"/>
                  <w:numPr>
                    <w:numId w:val="35"/>
                  </w:numPr>
                  <w:spacing w:after="0" w:line="240" w:lineRule="auto"/>
                  <w:ind w:hanging="360"/>
                  <w:jc w:val="center"/>
                </w:pPr>
              </w:pPrChange>
            </w:pPr>
          </w:p>
        </w:tc>
        <w:tc>
          <w:tcPr>
            <w:tcW w:w="1900" w:type="pct"/>
            <w:tcPrChange w:id="760" w:author="ZAIDOU Mouhammad" w:date="2024-10-26T15:37:00Z">
              <w:tcPr>
                <w:tcW w:w="1936" w:type="pct"/>
                <w:gridSpan w:val="4"/>
              </w:tcPr>
            </w:tcPrChange>
          </w:tcPr>
          <w:p w14:paraId="0A527E98" w14:textId="43A59E4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Produit de friction pour les mains à base d'alcool </w:t>
            </w:r>
          </w:p>
        </w:tc>
        <w:tc>
          <w:tcPr>
            <w:tcW w:w="824" w:type="pct"/>
            <w:tcPrChange w:id="761" w:author="ZAIDOU Mouhammad" w:date="2024-10-26T15:37:00Z">
              <w:tcPr>
                <w:tcW w:w="666" w:type="pct"/>
                <w:gridSpan w:val="2"/>
              </w:tcPr>
            </w:tcPrChange>
          </w:tcPr>
          <w:p w14:paraId="19CF33E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62" w:author="ZAIDOU Mouhammad" w:date="2024-10-26T15:37:00Z">
              <w:tcPr>
                <w:tcW w:w="635" w:type="pct"/>
                <w:gridSpan w:val="3"/>
                <w:shd w:val="clear" w:color="auto" w:fill="000000" w:themeFill="text1"/>
              </w:tcPr>
            </w:tcPrChange>
          </w:tcPr>
          <w:p w14:paraId="3D063473" w14:textId="42F8986A"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63" w:author="ZAIDOU Mouhammad" w:date="2024-10-26T15:37:00Z">
              <w:tcPr>
                <w:tcW w:w="846" w:type="pct"/>
                <w:gridSpan w:val="2"/>
              </w:tcPr>
            </w:tcPrChange>
          </w:tcPr>
          <w:p w14:paraId="32170754"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64" w:author="ZAIDOU Mouhammad" w:date="2024-10-26T15:37:00Z">
              <w:tcPr>
                <w:tcW w:w="371" w:type="pct"/>
                <w:gridSpan w:val="3"/>
                <w:vMerge/>
              </w:tcPr>
            </w:tcPrChange>
          </w:tcPr>
          <w:p w14:paraId="3880FC68"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7F531D4" w14:textId="77777777" w:rsidTr="0097658D">
        <w:trPr>
          <w:trHeight w:val="243"/>
          <w:jc w:val="center"/>
          <w:trPrChange w:id="765" w:author="ZAIDOU Mouhammad" w:date="2024-10-26T15:37:00Z">
            <w:trPr>
              <w:gridAfter w:val="0"/>
              <w:wAfter w:w="4" w:type="pct"/>
              <w:trHeight w:val="243"/>
              <w:jc w:val="center"/>
            </w:trPr>
          </w:trPrChange>
        </w:trPr>
        <w:tc>
          <w:tcPr>
            <w:tcW w:w="507" w:type="pct"/>
            <w:tcPrChange w:id="766" w:author="ZAIDOU Mouhammad" w:date="2024-10-26T15:37:00Z">
              <w:tcPr>
                <w:tcW w:w="542" w:type="pct"/>
                <w:gridSpan w:val="3"/>
              </w:tcPr>
            </w:tcPrChange>
          </w:tcPr>
          <w:p w14:paraId="446AE0CB"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67" w:author="ZAIDOU Mouhammad" w:date="2024-10-26T15:38:00Z">
                <w:pPr>
                  <w:pStyle w:val="ListParagraph1"/>
                  <w:numPr>
                    <w:numId w:val="35"/>
                  </w:numPr>
                  <w:spacing w:after="0" w:line="240" w:lineRule="auto"/>
                  <w:ind w:hanging="360"/>
                  <w:jc w:val="center"/>
                </w:pPr>
              </w:pPrChange>
            </w:pPr>
          </w:p>
        </w:tc>
        <w:tc>
          <w:tcPr>
            <w:tcW w:w="1900" w:type="pct"/>
            <w:tcPrChange w:id="768" w:author="ZAIDOU Mouhammad" w:date="2024-10-26T15:37:00Z">
              <w:tcPr>
                <w:tcW w:w="1936" w:type="pct"/>
                <w:gridSpan w:val="4"/>
              </w:tcPr>
            </w:tcPrChange>
          </w:tcPr>
          <w:p w14:paraId="533E9F37" w14:textId="5266D067"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Affichage des instructions relatives au lavage des mains au point d'utilisation </w:t>
            </w:r>
          </w:p>
        </w:tc>
        <w:tc>
          <w:tcPr>
            <w:tcW w:w="824" w:type="pct"/>
            <w:tcPrChange w:id="769" w:author="ZAIDOU Mouhammad" w:date="2024-10-26T15:37:00Z">
              <w:tcPr>
                <w:tcW w:w="666" w:type="pct"/>
                <w:gridSpan w:val="2"/>
              </w:tcPr>
            </w:tcPrChange>
          </w:tcPr>
          <w:p w14:paraId="246EE82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70" w:author="ZAIDOU Mouhammad" w:date="2024-10-26T15:37:00Z">
              <w:tcPr>
                <w:tcW w:w="635" w:type="pct"/>
                <w:gridSpan w:val="3"/>
                <w:shd w:val="clear" w:color="auto" w:fill="000000" w:themeFill="text1"/>
              </w:tcPr>
            </w:tcPrChange>
          </w:tcPr>
          <w:p w14:paraId="4DCD24F1" w14:textId="3B10EC14"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71" w:author="ZAIDOU Mouhammad" w:date="2024-10-26T15:37:00Z">
              <w:tcPr>
                <w:tcW w:w="846" w:type="pct"/>
                <w:gridSpan w:val="2"/>
              </w:tcPr>
            </w:tcPrChange>
          </w:tcPr>
          <w:p w14:paraId="520F064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72" w:author="ZAIDOU Mouhammad" w:date="2024-10-26T15:37:00Z">
              <w:tcPr>
                <w:tcW w:w="371" w:type="pct"/>
                <w:gridSpan w:val="3"/>
                <w:vMerge/>
              </w:tcPr>
            </w:tcPrChange>
          </w:tcPr>
          <w:p w14:paraId="257155CC"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423F440" w14:textId="77777777" w:rsidTr="0097658D">
        <w:trPr>
          <w:trHeight w:val="243"/>
          <w:jc w:val="center"/>
          <w:trPrChange w:id="773" w:author="ZAIDOU Mouhammad" w:date="2024-10-26T15:37:00Z">
            <w:trPr>
              <w:gridAfter w:val="0"/>
              <w:wAfter w:w="4" w:type="pct"/>
              <w:trHeight w:val="243"/>
              <w:jc w:val="center"/>
            </w:trPr>
          </w:trPrChange>
        </w:trPr>
        <w:tc>
          <w:tcPr>
            <w:tcW w:w="507" w:type="pct"/>
            <w:tcPrChange w:id="774" w:author="ZAIDOU Mouhammad" w:date="2024-10-26T15:37:00Z">
              <w:tcPr>
                <w:tcW w:w="542" w:type="pct"/>
                <w:gridSpan w:val="3"/>
              </w:tcPr>
            </w:tcPrChange>
          </w:tcPr>
          <w:p w14:paraId="648546C3"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75" w:author="ZAIDOU Mouhammad" w:date="2024-10-26T15:38:00Z">
                <w:pPr>
                  <w:pStyle w:val="ListParagraph1"/>
                  <w:numPr>
                    <w:numId w:val="35"/>
                  </w:numPr>
                  <w:spacing w:after="0" w:line="240" w:lineRule="auto"/>
                  <w:ind w:hanging="360"/>
                  <w:jc w:val="center"/>
                </w:pPr>
              </w:pPrChange>
            </w:pPr>
          </w:p>
        </w:tc>
        <w:tc>
          <w:tcPr>
            <w:tcW w:w="1900" w:type="pct"/>
            <w:tcPrChange w:id="776" w:author="ZAIDOU Mouhammad" w:date="2024-10-26T15:37:00Z">
              <w:tcPr>
                <w:tcW w:w="1936" w:type="pct"/>
                <w:gridSpan w:val="4"/>
              </w:tcPr>
            </w:tcPrChange>
          </w:tcPr>
          <w:p w14:paraId="67F8A23F" w14:textId="736DD44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Équipement de protection individuelle (EPI)</w:t>
            </w:r>
          </w:p>
        </w:tc>
        <w:tc>
          <w:tcPr>
            <w:tcW w:w="824" w:type="pct"/>
            <w:tcPrChange w:id="777" w:author="ZAIDOU Mouhammad" w:date="2024-10-26T15:37:00Z">
              <w:tcPr>
                <w:tcW w:w="666" w:type="pct"/>
                <w:gridSpan w:val="2"/>
              </w:tcPr>
            </w:tcPrChange>
          </w:tcPr>
          <w:p w14:paraId="48752AF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78" w:author="ZAIDOU Mouhammad" w:date="2024-10-26T15:37:00Z">
              <w:tcPr>
                <w:tcW w:w="635" w:type="pct"/>
                <w:gridSpan w:val="3"/>
                <w:shd w:val="clear" w:color="auto" w:fill="000000" w:themeFill="text1"/>
              </w:tcPr>
            </w:tcPrChange>
          </w:tcPr>
          <w:p w14:paraId="51FD5A82" w14:textId="6F0CBFDE"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79" w:author="ZAIDOU Mouhammad" w:date="2024-10-26T15:37:00Z">
              <w:tcPr>
                <w:tcW w:w="846" w:type="pct"/>
                <w:gridSpan w:val="2"/>
              </w:tcPr>
            </w:tcPrChange>
          </w:tcPr>
          <w:p w14:paraId="7F8609D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80" w:author="ZAIDOU Mouhammad" w:date="2024-10-26T15:37:00Z">
              <w:tcPr>
                <w:tcW w:w="371" w:type="pct"/>
                <w:gridSpan w:val="3"/>
                <w:vMerge/>
              </w:tcPr>
            </w:tcPrChange>
          </w:tcPr>
          <w:p w14:paraId="54344410"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3240A31" w14:textId="77777777" w:rsidTr="0097658D">
        <w:trPr>
          <w:trHeight w:val="243"/>
          <w:jc w:val="center"/>
          <w:trPrChange w:id="781" w:author="ZAIDOU Mouhammad" w:date="2024-10-26T15:37:00Z">
            <w:trPr>
              <w:gridAfter w:val="0"/>
              <w:wAfter w:w="4" w:type="pct"/>
              <w:trHeight w:val="243"/>
              <w:jc w:val="center"/>
            </w:trPr>
          </w:trPrChange>
        </w:trPr>
        <w:tc>
          <w:tcPr>
            <w:tcW w:w="507" w:type="pct"/>
            <w:tcPrChange w:id="782" w:author="ZAIDOU Mouhammad" w:date="2024-10-26T15:37:00Z">
              <w:tcPr>
                <w:tcW w:w="542" w:type="pct"/>
                <w:gridSpan w:val="3"/>
              </w:tcPr>
            </w:tcPrChange>
          </w:tcPr>
          <w:p w14:paraId="225E1E4F"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83" w:author="ZAIDOU Mouhammad" w:date="2024-10-26T15:38:00Z">
                <w:pPr>
                  <w:pStyle w:val="ListParagraph1"/>
                  <w:numPr>
                    <w:numId w:val="35"/>
                  </w:numPr>
                  <w:spacing w:after="0" w:line="240" w:lineRule="auto"/>
                  <w:ind w:hanging="360"/>
                  <w:jc w:val="center"/>
                </w:pPr>
              </w:pPrChange>
            </w:pPr>
          </w:p>
        </w:tc>
        <w:tc>
          <w:tcPr>
            <w:tcW w:w="1900" w:type="pct"/>
            <w:tcPrChange w:id="784" w:author="ZAIDOU Mouhammad" w:date="2024-10-26T15:37:00Z">
              <w:tcPr>
                <w:tcW w:w="1936" w:type="pct"/>
                <w:gridSpan w:val="4"/>
              </w:tcPr>
            </w:tcPrChange>
          </w:tcPr>
          <w:p w14:paraId="0FBD7546" w14:textId="4E8E3D1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Désinfectant </w:t>
            </w:r>
          </w:p>
        </w:tc>
        <w:tc>
          <w:tcPr>
            <w:tcW w:w="824" w:type="pct"/>
            <w:tcPrChange w:id="785" w:author="ZAIDOU Mouhammad" w:date="2024-10-26T15:37:00Z">
              <w:tcPr>
                <w:tcW w:w="666" w:type="pct"/>
                <w:gridSpan w:val="2"/>
              </w:tcPr>
            </w:tcPrChange>
          </w:tcPr>
          <w:p w14:paraId="7248B73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86" w:author="ZAIDOU Mouhammad" w:date="2024-10-26T15:37:00Z">
              <w:tcPr>
                <w:tcW w:w="635" w:type="pct"/>
                <w:gridSpan w:val="3"/>
                <w:shd w:val="clear" w:color="auto" w:fill="000000" w:themeFill="text1"/>
              </w:tcPr>
            </w:tcPrChange>
          </w:tcPr>
          <w:p w14:paraId="6AA9F9C5" w14:textId="6F9E3B77"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87" w:author="ZAIDOU Mouhammad" w:date="2024-10-26T15:37:00Z">
              <w:tcPr>
                <w:tcW w:w="846" w:type="pct"/>
                <w:gridSpan w:val="2"/>
              </w:tcPr>
            </w:tcPrChange>
          </w:tcPr>
          <w:p w14:paraId="15DFE258"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88" w:author="ZAIDOU Mouhammad" w:date="2024-10-26T15:37:00Z">
              <w:tcPr>
                <w:tcW w:w="371" w:type="pct"/>
                <w:gridSpan w:val="3"/>
                <w:vMerge/>
              </w:tcPr>
            </w:tcPrChange>
          </w:tcPr>
          <w:p w14:paraId="48FB1366"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D523340" w14:textId="77777777" w:rsidTr="0097658D">
        <w:trPr>
          <w:trHeight w:val="243"/>
          <w:jc w:val="center"/>
          <w:trPrChange w:id="789" w:author="ZAIDOU Mouhammad" w:date="2024-10-26T15:37:00Z">
            <w:trPr>
              <w:gridAfter w:val="0"/>
              <w:wAfter w:w="4" w:type="pct"/>
              <w:trHeight w:val="243"/>
              <w:jc w:val="center"/>
            </w:trPr>
          </w:trPrChange>
        </w:trPr>
        <w:tc>
          <w:tcPr>
            <w:tcW w:w="507" w:type="pct"/>
            <w:tcPrChange w:id="790" w:author="ZAIDOU Mouhammad" w:date="2024-10-26T15:37:00Z">
              <w:tcPr>
                <w:tcW w:w="542" w:type="pct"/>
                <w:gridSpan w:val="3"/>
              </w:tcPr>
            </w:tcPrChange>
          </w:tcPr>
          <w:p w14:paraId="78A7E758"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91" w:author="ZAIDOU Mouhammad" w:date="2024-10-26T15:38:00Z">
                <w:pPr>
                  <w:pStyle w:val="ListParagraph1"/>
                  <w:numPr>
                    <w:numId w:val="35"/>
                  </w:numPr>
                  <w:spacing w:after="0" w:line="240" w:lineRule="auto"/>
                  <w:ind w:hanging="360"/>
                  <w:jc w:val="center"/>
                </w:pPr>
              </w:pPrChange>
            </w:pPr>
          </w:p>
        </w:tc>
        <w:tc>
          <w:tcPr>
            <w:tcW w:w="1900" w:type="pct"/>
            <w:tcPrChange w:id="792" w:author="ZAIDOU Mouhammad" w:date="2024-10-26T15:37:00Z">
              <w:tcPr>
                <w:tcW w:w="1936" w:type="pct"/>
                <w:gridSpan w:val="4"/>
              </w:tcPr>
            </w:tcPrChange>
          </w:tcPr>
          <w:p w14:paraId="5C630A3C" w14:textId="37E699B4"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Produits de nettoyage </w:t>
            </w:r>
          </w:p>
        </w:tc>
        <w:tc>
          <w:tcPr>
            <w:tcW w:w="824" w:type="pct"/>
            <w:tcPrChange w:id="793" w:author="ZAIDOU Mouhammad" w:date="2024-10-26T15:37:00Z">
              <w:tcPr>
                <w:tcW w:w="666" w:type="pct"/>
                <w:gridSpan w:val="2"/>
              </w:tcPr>
            </w:tcPrChange>
          </w:tcPr>
          <w:p w14:paraId="5E8C95F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794" w:author="ZAIDOU Mouhammad" w:date="2024-10-26T15:37:00Z">
              <w:tcPr>
                <w:tcW w:w="635" w:type="pct"/>
                <w:gridSpan w:val="3"/>
                <w:shd w:val="clear" w:color="auto" w:fill="000000" w:themeFill="text1"/>
              </w:tcPr>
            </w:tcPrChange>
          </w:tcPr>
          <w:p w14:paraId="5261C300" w14:textId="01DCD21C"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795" w:author="ZAIDOU Mouhammad" w:date="2024-10-26T15:37:00Z">
              <w:tcPr>
                <w:tcW w:w="846" w:type="pct"/>
                <w:gridSpan w:val="2"/>
              </w:tcPr>
            </w:tcPrChange>
          </w:tcPr>
          <w:p w14:paraId="0B82BF87"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796" w:author="ZAIDOU Mouhammad" w:date="2024-10-26T15:37:00Z">
              <w:tcPr>
                <w:tcW w:w="371" w:type="pct"/>
                <w:gridSpan w:val="3"/>
                <w:vMerge/>
              </w:tcPr>
            </w:tcPrChange>
          </w:tcPr>
          <w:p w14:paraId="31FA606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3B3E2E9" w14:textId="77777777" w:rsidTr="0097658D">
        <w:trPr>
          <w:trHeight w:val="243"/>
          <w:jc w:val="center"/>
          <w:trPrChange w:id="797" w:author="ZAIDOU Mouhammad" w:date="2024-10-26T15:37:00Z">
            <w:trPr>
              <w:gridAfter w:val="0"/>
              <w:wAfter w:w="4" w:type="pct"/>
              <w:trHeight w:val="243"/>
              <w:jc w:val="center"/>
            </w:trPr>
          </w:trPrChange>
        </w:trPr>
        <w:tc>
          <w:tcPr>
            <w:tcW w:w="507" w:type="pct"/>
            <w:tcPrChange w:id="798" w:author="ZAIDOU Mouhammad" w:date="2024-10-26T15:37:00Z">
              <w:tcPr>
                <w:tcW w:w="542" w:type="pct"/>
                <w:gridSpan w:val="3"/>
              </w:tcPr>
            </w:tcPrChange>
          </w:tcPr>
          <w:p w14:paraId="05850F8C"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799" w:author="ZAIDOU Mouhammad" w:date="2024-10-26T15:38:00Z">
                <w:pPr>
                  <w:pStyle w:val="ListParagraph1"/>
                  <w:numPr>
                    <w:numId w:val="35"/>
                  </w:numPr>
                  <w:spacing w:after="0" w:line="240" w:lineRule="auto"/>
                  <w:ind w:hanging="360"/>
                  <w:jc w:val="center"/>
                </w:pPr>
              </w:pPrChange>
            </w:pPr>
          </w:p>
        </w:tc>
        <w:tc>
          <w:tcPr>
            <w:tcW w:w="1900" w:type="pct"/>
            <w:tcPrChange w:id="800" w:author="ZAIDOU Mouhammad" w:date="2024-10-26T15:37:00Z">
              <w:tcPr>
                <w:tcW w:w="1936" w:type="pct"/>
                <w:gridSpan w:val="4"/>
              </w:tcPr>
            </w:tcPrChange>
          </w:tcPr>
          <w:p w14:paraId="5CB2138C" w14:textId="29DFE842" w:rsidR="004D3A9F" w:rsidRPr="008D31E3" w:rsidRDefault="004D3A9F" w:rsidP="004D3A9F">
            <w:pPr>
              <w:pStyle w:val="ListParagraph1"/>
              <w:spacing w:after="0" w:line="240" w:lineRule="auto"/>
              <w:ind w:left="0"/>
              <w:rPr>
                <w:rFonts w:cstheme="minorHAnsi"/>
                <w:szCs w:val="20"/>
                <w:highlight w:val="yellow"/>
                <w:lang w:val="fr-FR"/>
              </w:rPr>
            </w:pPr>
            <w:r w:rsidRPr="008D31E3">
              <w:rPr>
                <w:rFonts w:cstheme="minorHAnsi"/>
                <w:szCs w:val="20"/>
                <w:lang w:val="fr-FR"/>
              </w:rPr>
              <w:t xml:space="preserve">Poubelles à code couleur au point de production des déchets </w:t>
            </w:r>
          </w:p>
        </w:tc>
        <w:tc>
          <w:tcPr>
            <w:tcW w:w="824" w:type="pct"/>
            <w:tcPrChange w:id="801" w:author="ZAIDOU Mouhammad" w:date="2024-10-26T15:37:00Z">
              <w:tcPr>
                <w:tcW w:w="666" w:type="pct"/>
                <w:gridSpan w:val="2"/>
              </w:tcPr>
            </w:tcPrChange>
          </w:tcPr>
          <w:p w14:paraId="36A4C9B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auto"/>
            <w:tcPrChange w:id="802" w:author="ZAIDOU Mouhammad" w:date="2024-10-26T15:37:00Z">
              <w:tcPr>
                <w:tcW w:w="635" w:type="pct"/>
                <w:gridSpan w:val="3"/>
                <w:shd w:val="clear" w:color="auto" w:fill="auto"/>
              </w:tcPr>
            </w:tcPrChange>
          </w:tcPr>
          <w:p w14:paraId="6ADB1B83" w14:textId="61FFA6F0" w:rsidR="004D3A9F" w:rsidRPr="008D31E3" w:rsidRDefault="004D3A9F" w:rsidP="004D3A9F">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811" w:type="pct"/>
            <w:tcPrChange w:id="803" w:author="ZAIDOU Mouhammad" w:date="2024-10-26T15:37:00Z">
              <w:tcPr>
                <w:tcW w:w="846" w:type="pct"/>
                <w:gridSpan w:val="2"/>
              </w:tcPr>
            </w:tcPrChange>
          </w:tcPr>
          <w:p w14:paraId="72BB6CF8"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804" w:author="ZAIDOU Mouhammad" w:date="2024-10-26T15:37:00Z">
              <w:tcPr>
                <w:tcW w:w="371" w:type="pct"/>
                <w:gridSpan w:val="3"/>
                <w:vMerge/>
              </w:tcPr>
            </w:tcPrChange>
          </w:tcPr>
          <w:p w14:paraId="1B505404"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59A86649" w14:textId="77777777" w:rsidTr="0097658D">
        <w:trPr>
          <w:trHeight w:val="243"/>
          <w:jc w:val="center"/>
          <w:trPrChange w:id="805" w:author="ZAIDOU Mouhammad" w:date="2024-10-26T15:37:00Z">
            <w:trPr>
              <w:gridAfter w:val="0"/>
              <w:wAfter w:w="4" w:type="pct"/>
              <w:trHeight w:val="243"/>
              <w:jc w:val="center"/>
            </w:trPr>
          </w:trPrChange>
        </w:trPr>
        <w:tc>
          <w:tcPr>
            <w:tcW w:w="507" w:type="pct"/>
            <w:tcPrChange w:id="806" w:author="ZAIDOU Mouhammad" w:date="2024-10-26T15:37:00Z">
              <w:tcPr>
                <w:tcW w:w="542" w:type="pct"/>
                <w:gridSpan w:val="3"/>
              </w:tcPr>
            </w:tcPrChange>
          </w:tcPr>
          <w:p w14:paraId="5714ED18" w14:textId="77777777" w:rsidR="004D3A9F" w:rsidRPr="008D31E3" w:rsidRDefault="004D3A9F" w:rsidP="0097658D">
            <w:pPr>
              <w:pStyle w:val="ListParagraph1"/>
              <w:numPr>
                <w:ilvl w:val="0"/>
                <w:numId w:val="41"/>
              </w:numPr>
              <w:spacing w:after="0" w:line="240" w:lineRule="auto"/>
              <w:jc w:val="both"/>
              <w:rPr>
                <w:rFonts w:cstheme="minorHAnsi"/>
                <w:szCs w:val="20"/>
                <w:lang w:val="fr-FR"/>
              </w:rPr>
              <w:pPrChange w:id="807" w:author="ZAIDOU Mouhammad" w:date="2024-10-26T15:38:00Z">
                <w:pPr>
                  <w:pStyle w:val="ListParagraph1"/>
                  <w:numPr>
                    <w:numId w:val="35"/>
                  </w:numPr>
                  <w:spacing w:after="0" w:line="240" w:lineRule="auto"/>
                  <w:ind w:hanging="360"/>
                  <w:jc w:val="center"/>
                </w:pPr>
              </w:pPrChange>
            </w:pPr>
          </w:p>
        </w:tc>
        <w:tc>
          <w:tcPr>
            <w:tcW w:w="1900" w:type="pct"/>
            <w:tcPrChange w:id="808" w:author="ZAIDOU Mouhammad" w:date="2024-10-26T15:37:00Z">
              <w:tcPr>
                <w:tcW w:w="1936" w:type="pct"/>
                <w:gridSpan w:val="4"/>
              </w:tcPr>
            </w:tcPrChange>
          </w:tcPr>
          <w:p w14:paraId="58D893A6" w14:textId="1511487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Sacs en plastique au point de production des déchets</w:t>
            </w:r>
          </w:p>
        </w:tc>
        <w:tc>
          <w:tcPr>
            <w:tcW w:w="824" w:type="pct"/>
            <w:tcPrChange w:id="809" w:author="ZAIDOU Mouhammad" w:date="2024-10-26T15:37:00Z">
              <w:tcPr>
                <w:tcW w:w="666" w:type="pct"/>
                <w:gridSpan w:val="2"/>
              </w:tcPr>
            </w:tcPrChange>
          </w:tcPr>
          <w:p w14:paraId="07A530A8"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Change w:id="810" w:author="ZAIDOU Mouhammad" w:date="2024-10-26T15:37:00Z">
              <w:tcPr>
                <w:tcW w:w="635" w:type="pct"/>
                <w:gridSpan w:val="3"/>
                <w:shd w:val="clear" w:color="auto" w:fill="000000" w:themeFill="text1"/>
              </w:tcPr>
            </w:tcPrChange>
          </w:tcPr>
          <w:p w14:paraId="67485F57" w14:textId="456CDB01"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Change w:id="811" w:author="ZAIDOU Mouhammad" w:date="2024-10-26T15:37:00Z">
              <w:tcPr>
                <w:tcW w:w="846" w:type="pct"/>
                <w:gridSpan w:val="2"/>
              </w:tcPr>
            </w:tcPrChange>
          </w:tcPr>
          <w:p w14:paraId="5E7E834A"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Change w:id="812" w:author="ZAIDOU Mouhammad" w:date="2024-10-26T15:37:00Z">
              <w:tcPr>
                <w:tcW w:w="371" w:type="pct"/>
                <w:gridSpan w:val="3"/>
                <w:vMerge/>
              </w:tcPr>
            </w:tcPrChange>
          </w:tcPr>
          <w:p w14:paraId="367FA34C" w14:textId="77777777" w:rsidR="004D3A9F" w:rsidRPr="008D31E3" w:rsidRDefault="004D3A9F" w:rsidP="004D3A9F">
            <w:pPr>
              <w:pStyle w:val="ListParagraph1"/>
              <w:rPr>
                <w:rFonts w:eastAsia="Times New Roman" w:cstheme="minorHAnsi"/>
                <w:color w:val="000000"/>
                <w:szCs w:val="20"/>
                <w:lang w:val="fr-FR" w:bidi="hi-IN"/>
              </w:rPr>
            </w:pPr>
          </w:p>
        </w:tc>
      </w:tr>
    </w:tbl>
    <w:p w14:paraId="77CAC8D5" w14:textId="77777777" w:rsidR="006D5C46" w:rsidRPr="008D31E3" w:rsidRDefault="006D5C46">
      <w:pPr>
        <w:rPr>
          <w:rFonts w:cstheme="minorHAnsi"/>
          <w:sz w:val="20"/>
          <w:szCs w:val="20"/>
          <w:lang w:val="fr-FR"/>
        </w:rPr>
        <w:sectPr w:rsidR="006D5C46" w:rsidRPr="008D31E3" w:rsidSect="00204D88">
          <w:footerReference w:type="default" r:id="rId8"/>
          <w:pgSz w:w="11906" w:h="16838"/>
          <w:pgMar w:top="709" w:right="991" w:bottom="1440" w:left="1134" w:header="708" w:footer="708" w:gutter="0"/>
          <w:cols w:space="708"/>
          <w:docGrid w:linePitch="360"/>
        </w:sectPr>
      </w:pPr>
    </w:p>
    <w:p w14:paraId="1EF0E700" w14:textId="54752F0A" w:rsidR="006D5C46" w:rsidRPr="008D31E3" w:rsidRDefault="006D5C46" w:rsidP="009A182E">
      <w:pPr>
        <w:spacing w:line="276" w:lineRule="auto"/>
        <w:jc w:val="center"/>
        <w:rPr>
          <w:rFonts w:cstheme="minorHAnsi"/>
          <w:sz w:val="24"/>
          <w:szCs w:val="24"/>
          <w:lang w:val="fr-FR"/>
        </w:rPr>
      </w:pPr>
      <w:r w:rsidRPr="008D31E3">
        <w:rPr>
          <w:rFonts w:cstheme="minorHAnsi"/>
          <w:b/>
          <w:bCs/>
          <w:sz w:val="24"/>
          <w:szCs w:val="24"/>
          <w:lang w:val="fr-FR"/>
        </w:rPr>
        <w:lastRenderedPageBreak/>
        <w:t>SECTION 4</w:t>
      </w:r>
      <w:r w:rsidR="009A182E">
        <w:rPr>
          <w:rFonts w:cstheme="minorHAnsi"/>
          <w:b/>
          <w:bCs/>
          <w:sz w:val="24"/>
          <w:szCs w:val="24"/>
          <w:lang w:val="fr-FR"/>
        </w:rPr>
        <w:t xml:space="preserve"> : </w:t>
      </w:r>
      <w:r w:rsidR="009A182E" w:rsidRPr="009A182E">
        <w:rPr>
          <w:rFonts w:cstheme="minorHAnsi"/>
          <w:b/>
          <w:bCs/>
          <w:sz w:val="24"/>
          <w:szCs w:val="24"/>
          <w:lang w:val="fr-FR"/>
        </w:rPr>
        <w:t>RESSOURCES HUMAINES</w:t>
      </w: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1F1610" w:rsidRPr="006930F9" w14:paraId="21E71E03" w14:textId="77777777" w:rsidTr="00FF19BE">
        <w:trPr>
          <w:cantSplit/>
          <w:trHeight w:val="108"/>
        </w:trPr>
        <w:tc>
          <w:tcPr>
            <w:tcW w:w="136" w:type="pct"/>
          </w:tcPr>
          <w:p w14:paraId="1ADABFD2" w14:textId="77777777" w:rsidR="001F1610" w:rsidRPr="008D31E3" w:rsidRDefault="001F1610" w:rsidP="001F1610">
            <w:pPr>
              <w:widowControl w:val="0"/>
              <w:rPr>
                <w:rFonts w:cstheme="minorHAnsi"/>
                <w:b/>
                <w:bCs/>
                <w:sz w:val="20"/>
                <w:szCs w:val="20"/>
                <w:lang w:val="fr-FR"/>
              </w:rPr>
            </w:pPr>
            <w:r w:rsidRPr="008D31E3">
              <w:rPr>
                <w:rFonts w:cstheme="minorHAnsi"/>
                <w:b/>
                <w:bCs/>
                <w:sz w:val="20"/>
                <w:szCs w:val="20"/>
                <w:lang w:val="fr-FR"/>
              </w:rPr>
              <w:t>401</w:t>
            </w:r>
          </w:p>
        </w:tc>
        <w:tc>
          <w:tcPr>
            <w:tcW w:w="4864" w:type="pct"/>
            <w:gridSpan w:val="12"/>
            <w:shd w:val="clear" w:color="auto" w:fill="auto"/>
            <w:tcMar>
              <w:top w:w="72" w:type="dxa"/>
              <w:left w:w="144" w:type="dxa"/>
              <w:bottom w:w="72" w:type="dxa"/>
              <w:right w:w="144" w:type="dxa"/>
            </w:tcMar>
          </w:tcPr>
          <w:p w14:paraId="54FDA671" w14:textId="4EA741FD" w:rsidR="001F1610" w:rsidRPr="008D31E3" w:rsidRDefault="001F1610" w:rsidP="00277384">
            <w:pPr>
              <w:widowControl w:val="0"/>
              <w:rPr>
                <w:rFonts w:cstheme="minorHAnsi"/>
                <w:b/>
                <w:bCs/>
                <w:sz w:val="20"/>
                <w:szCs w:val="20"/>
                <w:lang w:val="fr-FR"/>
              </w:rPr>
            </w:pPr>
            <w:r w:rsidRPr="008D31E3">
              <w:rPr>
                <w:rFonts w:cstheme="minorHAnsi"/>
                <w:b/>
                <w:bCs/>
                <w:sz w:val="20"/>
                <w:szCs w:val="20"/>
                <w:lang w:val="fr-FR"/>
              </w:rPr>
              <w:t xml:space="preserve">Veuillez fournir des détails sur le personnel </w:t>
            </w:r>
            <w:r w:rsidR="00277384" w:rsidRPr="008D31E3">
              <w:rPr>
                <w:rFonts w:cstheme="minorHAnsi"/>
                <w:b/>
                <w:bCs/>
                <w:sz w:val="20"/>
                <w:szCs w:val="20"/>
                <w:lang w:val="fr-FR"/>
              </w:rPr>
              <w:t xml:space="preserve">autorisé </w:t>
            </w:r>
            <w:r w:rsidRPr="008D31E3">
              <w:rPr>
                <w:rFonts w:cstheme="minorHAnsi"/>
                <w:b/>
                <w:bCs/>
                <w:sz w:val="20"/>
                <w:szCs w:val="20"/>
                <w:lang w:val="fr-FR"/>
              </w:rPr>
              <w:t>et disponible</w:t>
            </w:r>
          </w:p>
        </w:tc>
      </w:tr>
      <w:tr w:rsidR="001F1610" w:rsidRPr="006930F9" w14:paraId="443CF98F" w14:textId="77777777" w:rsidTr="001629FA">
        <w:trPr>
          <w:cantSplit/>
          <w:trHeight w:val="1448"/>
        </w:trPr>
        <w:tc>
          <w:tcPr>
            <w:tcW w:w="136" w:type="pct"/>
          </w:tcPr>
          <w:p w14:paraId="3A770E37" w14:textId="77777777" w:rsidR="001F1610" w:rsidRPr="008D31E3" w:rsidRDefault="001F1610" w:rsidP="001F1610">
            <w:pPr>
              <w:widowControl w:val="0"/>
              <w:rPr>
                <w:rFonts w:cstheme="minorHAnsi"/>
                <w:sz w:val="20"/>
                <w:szCs w:val="20"/>
                <w:lang w:val="fr-FR"/>
              </w:rPr>
            </w:pPr>
            <w:proofErr w:type="spellStart"/>
            <w:r w:rsidRPr="008D31E3">
              <w:rPr>
                <w:rFonts w:cstheme="minorHAnsi"/>
                <w:sz w:val="20"/>
                <w:szCs w:val="20"/>
                <w:lang w:val="fr-FR"/>
              </w:rPr>
              <w:t>Sl</w:t>
            </w:r>
            <w:proofErr w:type="spellEnd"/>
            <w:r w:rsidRPr="008D31E3">
              <w:rPr>
                <w:rFonts w:cstheme="minorHAnsi"/>
                <w:sz w:val="20"/>
                <w:szCs w:val="20"/>
                <w:lang w:val="fr-FR"/>
              </w:rPr>
              <w:t xml:space="preserve"> #</w:t>
            </w:r>
          </w:p>
        </w:tc>
        <w:tc>
          <w:tcPr>
            <w:tcW w:w="390" w:type="pct"/>
            <w:shd w:val="clear" w:color="auto" w:fill="auto"/>
            <w:tcMar>
              <w:top w:w="72" w:type="dxa"/>
              <w:left w:w="144" w:type="dxa"/>
              <w:bottom w:w="72" w:type="dxa"/>
              <w:right w:w="144" w:type="dxa"/>
            </w:tcMar>
            <w:hideMark/>
          </w:tcPr>
          <w:p w14:paraId="4176ACA5" w14:textId="537C911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Désignation du personnel </w:t>
            </w:r>
            <w:r w:rsidR="001B505B" w:rsidRPr="008D31E3">
              <w:rPr>
                <w:rFonts w:cstheme="minorHAnsi"/>
                <w:sz w:val="20"/>
                <w:szCs w:val="20"/>
                <w:lang w:val="fr-FR"/>
              </w:rPr>
              <w:t>autorisé</w:t>
            </w:r>
          </w:p>
          <w:p w14:paraId="6C63A6E4" w14:textId="00CA1986"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5" w:type="pct"/>
            <w:shd w:val="clear" w:color="auto" w:fill="auto"/>
            <w:tcMar>
              <w:top w:w="72" w:type="dxa"/>
              <w:left w:w="144" w:type="dxa"/>
              <w:bottom w:w="72" w:type="dxa"/>
              <w:right w:w="144" w:type="dxa"/>
            </w:tcMar>
            <w:hideMark/>
          </w:tcPr>
          <w:p w14:paraId="501B5EB1"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Ce poste est-il actuellement vacant ?</w:t>
            </w:r>
          </w:p>
          <w:p w14:paraId="450C9054"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(Oui -1, Non – 2)</w:t>
            </w:r>
          </w:p>
          <w:p w14:paraId="0E09D32A"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 xml:space="preserve"> </w:t>
            </w:r>
          </w:p>
          <w:p w14:paraId="2E35135F" w14:textId="1B46BAE7" w:rsidR="001F1610" w:rsidRPr="008D31E3" w:rsidRDefault="001F1610" w:rsidP="00C64F4B">
            <w:pPr>
              <w:widowControl w:val="0"/>
              <w:jc w:val="center"/>
              <w:rPr>
                <w:rFonts w:cstheme="minorHAnsi"/>
                <w:sz w:val="20"/>
                <w:szCs w:val="20"/>
                <w:lang w:val="fr-FR"/>
              </w:rPr>
            </w:pPr>
            <w:r w:rsidRPr="008D31E3">
              <w:rPr>
                <w:rFonts w:cstheme="minorHAnsi"/>
                <w:b/>
                <w:sz w:val="20"/>
                <w:szCs w:val="20"/>
                <w:lang w:val="fr-FR"/>
              </w:rPr>
              <w:t xml:space="preserve">[Si </w:t>
            </w:r>
            <w:r w:rsidR="00C64F4B" w:rsidRPr="008D31E3">
              <w:rPr>
                <w:rFonts w:cstheme="minorHAnsi"/>
                <w:b/>
                <w:sz w:val="20"/>
                <w:szCs w:val="20"/>
                <w:lang w:val="fr-FR"/>
              </w:rPr>
              <w:t>oui</w:t>
            </w:r>
            <w:r w:rsidRPr="008D31E3">
              <w:rPr>
                <w:rFonts w:cstheme="minorHAnsi"/>
                <w:b/>
                <w:sz w:val="20"/>
                <w:szCs w:val="20"/>
                <w:lang w:val="fr-FR"/>
              </w:rPr>
              <w:t>, passez au point 12]</w:t>
            </w:r>
          </w:p>
        </w:tc>
        <w:tc>
          <w:tcPr>
            <w:tcW w:w="392" w:type="pct"/>
            <w:shd w:val="clear" w:color="auto" w:fill="auto"/>
            <w:tcMar>
              <w:top w:w="72" w:type="dxa"/>
              <w:left w:w="144" w:type="dxa"/>
              <w:bottom w:w="72" w:type="dxa"/>
              <w:right w:w="144" w:type="dxa"/>
            </w:tcMar>
            <w:hideMark/>
          </w:tcPr>
          <w:p w14:paraId="4578B846"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Sexe </w:t>
            </w:r>
          </w:p>
          <w:p w14:paraId="43421FAF" w14:textId="77777777" w:rsidR="001F1610" w:rsidRPr="008D31E3" w:rsidRDefault="001F1610" w:rsidP="001F1610">
            <w:pPr>
              <w:widowControl w:val="0"/>
              <w:jc w:val="center"/>
              <w:rPr>
                <w:rFonts w:cstheme="minorHAnsi"/>
                <w:sz w:val="20"/>
                <w:szCs w:val="20"/>
                <w:lang w:val="fr-FR"/>
              </w:rPr>
            </w:pPr>
          </w:p>
          <w:p w14:paraId="50C69471" w14:textId="2E9A8593"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(Homme-1, Femme -2, Autre -3)</w:t>
            </w:r>
          </w:p>
        </w:tc>
        <w:tc>
          <w:tcPr>
            <w:tcW w:w="451" w:type="pct"/>
            <w:shd w:val="clear" w:color="auto" w:fill="auto"/>
            <w:tcMar>
              <w:top w:w="72" w:type="dxa"/>
              <w:left w:w="144" w:type="dxa"/>
              <w:bottom w:w="72" w:type="dxa"/>
              <w:right w:w="144" w:type="dxa"/>
            </w:tcMar>
            <w:hideMark/>
          </w:tcPr>
          <w:p w14:paraId="5F43E5C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Niveau d'études</w:t>
            </w:r>
            <w:r w:rsidRPr="008D31E3">
              <w:rPr>
                <w:rFonts w:cstheme="minorHAnsi"/>
                <w:sz w:val="20"/>
                <w:szCs w:val="20"/>
                <w:lang w:val="fr-FR"/>
              </w:rPr>
              <w:br/>
            </w:r>
          </w:p>
          <w:p w14:paraId="54D8ED3F" w14:textId="4AD2AC4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w:t>
            </w:r>
            <w:r w:rsidRPr="008D31E3">
              <w:rPr>
                <w:rFonts w:cstheme="minorHAnsi"/>
                <w:b/>
                <w:bCs/>
                <w:sz w:val="20"/>
                <w:szCs w:val="20"/>
                <w:lang w:val="fr-FR"/>
              </w:rPr>
              <w:t>UTILISER LES CODES</w:t>
            </w:r>
            <w:r w:rsidRPr="008D31E3">
              <w:rPr>
                <w:rFonts w:cstheme="minorHAnsi"/>
                <w:sz w:val="20"/>
                <w:szCs w:val="20"/>
                <w:lang w:val="fr-FR"/>
              </w:rPr>
              <w:t>]</w:t>
            </w:r>
          </w:p>
        </w:tc>
        <w:tc>
          <w:tcPr>
            <w:tcW w:w="317" w:type="pct"/>
            <w:shd w:val="clear" w:color="auto" w:fill="auto"/>
            <w:tcMar>
              <w:top w:w="72" w:type="dxa"/>
              <w:left w:w="144" w:type="dxa"/>
              <w:bottom w:w="72" w:type="dxa"/>
              <w:right w:w="144" w:type="dxa"/>
            </w:tcMar>
            <w:hideMark/>
          </w:tcPr>
          <w:p w14:paraId="0F280759" w14:textId="1061236E" w:rsidR="001F1610" w:rsidRPr="008D31E3" w:rsidRDefault="00BB75BF" w:rsidP="001F1610">
            <w:pPr>
              <w:widowControl w:val="0"/>
              <w:jc w:val="center"/>
              <w:rPr>
                <w:rFonts w:cstheme="minorHAnsi"/>
                <w:sz w:val="20"/>
                <w:szCs w:val="20"/>
                <w:lang w:val="fr-FR"/>
              </w:rPr>
            </w:pPr>
            <w:r w:rsidRPr="008D31E3">
              <w:rPr>
                <w:rFonts w:cstheme="minorHAnsi"/>
                <w:sz w:val="20"/>
                <w:szCs w:val="20"/>
                <w:lang w:val="fr-FR"/>
              </w:rPr>
              <w:t>Formation complémentaire sur la</w:t>
            </w:r>
            <w:r w:rsidR="001F1610" w:rsidRPr="008D31E3">
              <w:rPr>
                <w:rFonts w:cstheme="minorHAnsi"/>
                <w:sz w:val="20"/>
                <w:szCs w:val="20"/>
                <w:lang w:val="fr-FR"/>
              </w:rPr>
              <w:t xml:space="preserve"> PF</w:t>
            </w:r>
          </w:p>
          <w:p w14:paraId="041FE126" w14:textId="0DAE95DC" w:rsidR="001F1610" w:rsidRPr="008D31E3" w:rsidRDefault="001F1610" w:rsidP="001F1610">
            <w:pPr>
              <w:widowControl w:val="0"/>
              <w:jc w:val="center"/>
              <w:rPr>
                <w:rFonts w:cstheme="minorHAnsi"/>
                <w:sz w:val="20"/>
                <w:szCs w:val="20"/>
                <w:lang w:val="fr-FR"/>
              </w:rPr>
            </w:pPr>
            <w:r w:rsidRPr="008D31E3">
              <w:rPr>
                <w:rFonts w:cstheme="minorHAnsi"/>
                <w:b/>
                <w:bCs/>
                <w:sz w:val="20"/>
                <w:szCs w:val="20"/>
                <w:lang w:val="fr-FR"/>
              </w:rPr>
              <w:t>[UTILISER LES CODES]</w:t>
            </w:r>
          </w:p>
        </w:tc>
        <w:tc>
          <w:tcPr>
            <w:tcW w:w="460" w:type="pct"/>
            <w:shd w:val="clear" w:color="auto" w:fill="auto"/>
            <w:tcMar>
              <w:top w:w="72" w:type="dxa"/>
              <w:left w:w="144" w:type="dxa"/>
              <w:bottom w:w="72" w:type="dxa"/>
              <w:right w:w="144" w:type="dxa"/>
            </w:tcMar>
            <w:hideMark/>
          </w:tcPr>
          <w:p w14:paraId="110F00E0"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Cette personne fournit-elle actuellement des services de PF ? </w:t>
            </w:r>
          </w:p>
          <w:p w14:paraId="07A13E8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 xml:space="preserve">(Oui -1, Non-2) </w:t>
            </w:r>
          </w:p>
          <w:p w14:paraId="266DAA4A" w14:textId="4FE9BBBB" w:rsidR="001F1610" w:rsidRPr="008D31E3" w:rsidRDefault="001F1610" w:rsidP="001F1610">
            <w:pPr>
              <w:widowControl w:val="0"/>
              <w:jc w:val="center"/>
              <w:rPr>
                <w:rFonts w:cstheme="minorHAnsi"/>
                <w:sz w:val="20"/>
                <w:szCs w:val="20"/>
                <w:lang w:val="fr-FR"/>
              </w:rPr>
            </w:pPr>
            <w:r w:rsidRPr="008D31E3">
              <w:rPr>
                <w:rFonts w:cstheme="minorHAnsi"/>
                <w:b/>
                <w:sz w:val="20"/>
                <w:szCs w:val="20"/>
                <w:lang w:val="fr-FR"/>
              </w:rPr>
              <w:t>[Si Non, passez à 9]</w:t>
            </w:r>
          </w:p>
        </w:tc>
        <w:tc>
          <w:tcPr>
            <w:tcW w:w="435" w:type="pct"/>
            <w:shd w:val="clear" w:color="auto" w:fill="auto"/>
            <w:tcMar>
              <w:top w:w="72" w:type="dxa"/>
              <w:left w:w="144" w:type="dxa"/>
              <w:bottom w:w="72" w:type="dxa"/>
              <w:right w:w="144" w:type="dxa"/>
            </w:tcMar>
            <w:hideMark/>
          </w:tcPr>
          <w:p w14:paraId="5CC192D3"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Quelles sont les méthodes qu'il/elle propose ? </w:t>
            </w:r>
          </w:p>
          <w:p w14:paraId="092A8FA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RÉPONSES MULTIPLES</w:t>
            </w:r>
          </w:p>
          <w:p w14:paraId="273FBE02" w14:textId="40D6D6AF" w:rsidR="001F1610" w:rsidRPr="008D31E3" w:rsidRDefault="001F1610" w:rsidP="001F1610">
            <w:pPr>
              <w:widowControl w:val="0"/>
              <w:jc w:val="center"/>
              <w:rPr>
                <w:rFonts w:cstheme="minorHAnsi"/>
                <w:b/>
                <w:bCs/>
                <w:sz w:val="20"/>
                <w:szCs w:val="20"/>
                <w:lang w:val="fr-FR"/>
              </w:rPr>
            </w:pPr>
            <w:r w:rsidRPr="008D31E3">
              <w:rPr>
                <w:rFonts w:cstheme="minorHAnsi"/>
                <w:b/>
                <w:sz w:val="20"/>
                <w:szCs w:val="20"/>
                <w:lang w:val="fr-FR"/>
              </w:rPr>
              <w:t>[UTILISER LES CODES]</w:t>
            </w:r>
          </w:p>
        </w:tc>
        <w:tc>
          <w:tcPr>
            <w:tcW w:w="374" w:type="pct"/>
            <w:shd w:val="clear" w:color="auto" w:fill="auto"/>
            <w:tcMar>
              <w:top w:w="72" w:type="dxa"/>
              <w:left w:w="144" w:type="dxa"/>
              <w:bottom w:w="72" w:type="dxa"/>
              <w:right w:w="144" w:type="dxa"/>
            </w:tcMar>
          </w:tcPr>
          <w:p w14:paraId="74455BBF" w14:textId="760AF51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Forma</w:t>
            </w:r>
            <w:r w:rsidR="00BC215C" w:rsidRPr="008D31E3">
              <w:rPr>
                <w:rFonts w:cstheme="minorHAnsi"/>
                <w:sz w:val="20"/>
                <w:szCs w:val="20"/>
                <w:lang w:val="fr-FR"/>
              </w:rPr>
              <w:t xml:space="preserve">tion supplémentaire reçue sur </w:t>
            </w:r>
            <w:r w:rsidR="00C64F4B" w:rsidRPr="008D31E3">
              <w:rPr>
                <w:rFonts w:cstheme="minorHAnsi"/>
                <w:sz w:val="20"/>
                <w:szCs w:val="20"/>
                <w:lang w:val="fr-FR"/>
              </w:rPr>
              <w:t>les SMNI</w:t>
            </w:r>
            <w:r w:rsidRPr="008D31E3">
              <w:rPr>
                <w:rFonts w:cstheme="minorHAnsi"/>
                <w:sz w:val="20"/>
                <w:szCs w:val="20"/>
                <w:lang w:val="fr-FR"/>
              </w:rPr>
              <w:t xml:space="preserve"> ?</w:t>
            </w:r>
          </w:p>
          <w:p w14:paraId="23DD9A83" w14:textId="77777777" w:rsidR="001F1610" w:rsidRPr="008D31E3" w:rsidRDefault="001F1610" w:rsidP="001F1610">
            <w:pPr>
              <w:widowControl w:val="0"/>
              <w:jc w:val="center"/>
              <w:rPr>
                <w:rFonts w:cstheme="minorHAnsi"/>
                <w:b/>
                <w:bCs/>
                <w:sz w:val="20"/>
                <w:szCs w:val="20"/>
                <w:lang w:val="fr-FR"/>
              </w:rPr>
            </w:pPr>
          </w:p>
          <w:p w14:paraId="077D4B44" w14:textId="77777777" w:rsidR="001F1610" w:rsidRPr="008D31E3" w:rsidRDefault="001F1610" w:rsidP="001F1610">
            <w:pPr>
              <w:widowControl w:val="0"/>
              <w:jc w:val="center"/>
              <w:rPr>
                <w:rFonts w:cstheme="minorHAnsi"/>
                <w:b/>
                <w:bCs/>
                <w:sz w:val="20"/>
                <w:szCs w:val="20"/>
                <w:lang w:val="fr-FR"/>
              </w:rPr>
            </w:pPr>
          </w:p>
          <w:p w14:paraId="1A783672" w14:textId="6CBD219A"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533" w:type="pct"/>
            <w:shd w:val="clear" w:color="auto" w:fill="auto"/>
            <w:tcMar>
              <w:top w:w="72" w:type="dxa"/>
              <w:left w:w="144" w:type="dxa"/>
              <w:bottom w:w="72" w:type="dxa"/>
              <w:right w:w="144" w:type="dxa"/>
            </w:tcMar>
          </w:tcPr>
          <w:p w14:paraId="72D9725C"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Cette personne fournit-elle actuellement un service de SMNI ? </w:t>
            </w:r>
          </w:p>
          <w:p w14:paraId="1B05271D"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(Oui -1, Non-2) </w:t>
            </w:r>
          </w:p>
          <w:p w14:paraId="544F4FA4" w14:textId="187821C3" w:rsidR="001F1610" w:rsidRPr="008D31E3" w:rsidRDefault="001F1610" w:rsidP="001F1610">
            <w:pPr>
              <w:widowControl w:val="0"/>
              <w:jc w:val="center"/>
              <w:rPr>
                <w:rFonts w:cstheme="minorHAnsi"/>
                <w:b/>
                <w:bCs/>
                <w:sz w:val="20"/>
                <w:szCs w:val="20"/>
                <w:lang w:val="fr-FR"/>
              </w:rPr>
            </w:pPr>
            <w:r w:rsidRPr="008D31E3">
              <w:rPr>
                <w:rFonts w:cstheme="minorHAnsi"/>
                <w:b/>
                <w:sz w:val="20"/>
                <w:szCs w:val="20"/>
                <w:lang w:val="fr-FR"/>
              </w:rPr>
              <w:t>[Si non, passez au membre du personnel suivant]</w:t>
            </w:r>
          </w:p>
        </w:tc>
        <w:tc>
          <w:tcPr>
            <w:tcW w:w="422" w:type="pct"/>
          </w:tcPr>
          <w:p w14:paraId="386C55B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Quels sont les services de SMNI qu'il/elle fournit ?</w:t>
            </w:r>
          </w:p>
          <w:p w14:paraId="2F209AC1" w14:textId="77777777" w:rsidR="001F1610" w:rsidRPr="008D31E3" w:rsidRDefault="001F1610" w:rsidP="001F1610">
            <w:pPr>
              <w:widowControl w:val="0"/>
              <w:jc w:val="center"/>
              <w:rPr>
                <w:rFonts w:cstheme="minorHAnsi"/>
                <w:sz w:val="20"/>
                <w:szCs w:val="20"/>
                <w:lang w:val="fr-FR"/>
              </w:rPr>
            </w:pPr>
          </w:p>
          <w:p w14:paraId="10DDB91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PLUSIEURS RÉPONSES</w:t>
            </w:r>
          </w:p>
          <w:p w14:paraId="43C9B48C" w14:textId="2511FB60"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02" w:type="pct"/>
          </w:tcPr>
          <w:p w14:paraId="21CD2669" w14:textId="77777777" w:rsidR="001F1610" w:rsidRPr="008D31E3" w:rsidRDefault="001F1610" w:rsidP="001F1610">
            <w:pPr>
              <w:widowControl w:val="0"/>
              <w:jc w:val="center"/>
              <w:rPr>
                <w:rFonts w:cstheme="minorHAnsi"/>
                <w:sz w:val="20"/>
                <w:szCs w:val="20"/>
                <w:vertAlign w:val="superscript"/>
                <w:lang w:val="fr-FR"/>
              </w:rPr>
            </w:pPr>
            <w:r w:rsidRPr="008D31E3">
              <w:rPr>
                <w:rFonts w:cstheme="minorHAnsi"/>
                <w:sz w:val="20"/>
                <w:szCs w:val="20"/>
                <w:lang w:val="fr-FR"/>
              </w:rPr>
              <w:t>Pourquoi le poste est-il actuellement vacant ?</w:t>
            </w:r>
          </w:p>
          <w:p w14:paraId="5647476F" w14:textId="77777777" w:rsidR="001F1610" w:rsidRPr="008D31E3" w:rsidRDefault="001F1610" w:rsidP="001F1610">
            <w:pPr>
              <w:widowControl w:val="0"/>
              <w:jc w:val="center"/>
              <w:rPr>
                <w:rFonts w:cstheme="minorHAnsi"/>
                <w:sz w:val="20"/>
                <w:szCs w:val="20"/>
                <w:vertAlign w:val="superscript"/>
                <w:lang w:val="fr-FR"/>
              </w:rPr>
            </w:pPr>
          </w:p>
          <w:p w14:paraId="49DE2BED" w14:textId="078C5D7F"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3" w:type="pct"/>
          </w:tcPr>
          <w:p w14:paraId="1BCFB24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Depuis combien de temps ce poste est-il vacant</w:t>
            </w:r>
          </w:p>
          <w:p w14:paraId="09F6CBD9" w14:textId="77777777" w:rsidR="001F1610" w:rsidRPr="008D31E3" w:rsidRDefault="001F1610" w:rsidP="001F1610">
            <w:pPr>
              <w:widowControl w:val="0"/>
              <w:jc w:val="center"/>
              <w:rPr>
                <w:rFonts w:cstheme="minorHAnsi"/>
                <w:sz w:val="20"/>
                <w:szCs w:val="20"/>
                <w:lang w:val="fr-FR"/>
              </w:rPr>
            </w:pPr>
          </w:p>
          <w:p w14:paraId="14094F89" w14:textId="5BF701F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(en mois, 0 si moins d'un mois)</w:t>
            </w:r>
          </w:p>
        </w:tc>
      </w:tr>
      <w:tr w:rsidR="001F1610" w:rsidRPr="004F7231" w14:paraId="0E0E0801" w14:textId="77777777" w:rsidTr="001629FA">
        <w:trPr>
          <w:cantSplit/>
          <w:trHeight w:val="18"/>
        </w:trPr>
        <w:tc>
          <w:tcPr>
            <w:tcW w:w="136" w:type="pct"/>
          </w:tcPr>
          <w:p w14:paraId="723EC507"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tcPr>
          <w:p w14:paraId="6D1994D4" w14:textId="1951C961"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(2)</w:t>
            </w:r>
          </w:p>
        </w:tc>
        <w:tc>
          <w:tcPr>
            <w:tcW w:w="395" w:type="pct"/>
            <w:shd w:val="clear" w:color="auto" w:fill="auto"/>
            <w:tcMar>
              <w:top w:w="72" w:type="dxa"/>
              <w:left w:w="144" w:type="dxa"/>
              <w:bottom w:w="72" w:type="dxa"/>
              <w:right w:w="144" w:type="dxa"/>
            </w:tcMar>
          </w:tcPr>
          <w:p w14:paraId="096F6974" w14:textId="390C7598"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(3)</w:t>
            </w:r>
          </w:p>
        </w:tc>
        <w:tc>
          <w:tcPr>
            <w:tcW w:w="392" w:type="pct"/>
            <w:shd w:val="clear" w:color="auto" w:fill="auto"/>
            <w:tcMar>
              <w:top w:w="72" w:type="dxa"/>
              <w:left w:w="144" w:type="dxa"/>
              <w:bottom w:w="72" w:type="dxa"/>
              <w:right w:w="144" w:type="dxa"/>
            </w:tcMar>
          </w:tcPr>
          <w:p w14:paraId="122D31EE" w14:textId="0571D4C5"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(4)</w:t>
            </w:r>
          </w:p>
        </w:tc>
        <w:tc>
          <w:tcPr>
            <w:tcW w:w="451" w:type="pct"/>
            <w:shd w:val="clear" w:color="auto" w:fill="auto"/>
            <w:tcMar>
              <w:top w:w="72" w:type="dxa"/>
              <w:left w:w="144" w:type="dxa"/>
              <w:bottom w:w="72" w:type="dxa"/>
              <w:right w:w="144" w:type="dxa"/>
            </w:tcMar>
          </w:tcPr>
          <w:p w14:paraId="6AE12012" w14:textId="3751BC9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(5)</w:t>
            </w:r>
          </w:p>
        </w:tc>
        <w:tc>
          <w:tcPr>
            <w:tcW w:w="317" w:type="pct"/>
            <w:shd w:val="clear" w:color="auto" w:fill="auto"/>
            <w:tcMar>
              <w:top w:w="72" w:type="dxa"/>
              <w:left w:w="144" w:type="dxa"/>
              <w:bottom w:w="72" w:type="dxa"/>
              <w:right w:w="144" w:type="dxa"/>
            </w:tcMar>
          </w:tcPr>
          <w:p w14:paraId="59983D9C" w14:textId="587E18C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(6)</w:t>
            </w:r>
          </w:p>
        </w:tc>
        <w:tc>
          <w:tcPr>
            <w:tcW w:w="460" w:type="pct"/>
            <w:shd w:val="clear" w:color="auto" w:fill="auto"/>
            <w:tcMar>
              <w:top w:w="72" w:type="dxa"/>
              <w:left w:w="144" w:type="dxa"/>
              <w:bottom w:w="72" w:type="dxa"/>
              <w:right w:w="144" w:type="dxa"/>
            </w:tcMar>
          </w:tcPr>
          <w:p w14:paraId="4080793E" w14:textId="2E7EB8CE"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(7)</w:t>
            </w:r>
          </w:p>
        </w:tc>
        <w:tc>
          <w:tcPr>
            <w:tcW w:w="435" w:type="pct"/>
            <w:shd w:val="clear" w:color="auto" w:fill="auto"/>
            <w:tcMar>
              <w:top w:w="72" w:type="dxa"/>
              <w:left w:w="144" w:type="dxa"/>
              <w:bottom w:w="72" w:type="dxa"/>
              <w:right w:w="144" w:type="dxa"/>
            </w:tcMar>
          </w:tcPr>
          <w:p w14:paraId="1BB804C2" w14:textId="4B8A32BB"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(8)</w:t>
            </w:r>
          </w:p>
        </w:tc>
        <w:tc>
          <w:tcPr>
            <w:tcW w:w="374" w:type="pct"/>
            <w:shd w:val="clear" w:color="auto" w:fill="auto"/>
            <w:tcMar>
              <w:top w:w="72" w:type="dxa"/>
              <w:left w:w="144" w:type="dxa"/>
              <w:bottom w:w="72" w:type="dxa"/>
              <w:right w:w="144" w:type="dxa"/>
            </w:tcMar>
          </w:tcPr>
          <w:p w14:paraId="7D9B5A05" w14:textId="2EEA7E35"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(9)</w:t>
            </w:r>
          </w:p>
        </w:tc>
        <w:tc>
          <w:tcPr>
            <w:tcW w:w="533" w:type="pct"/>
            <w:shd w:val="clear" w:color="auto" w:fill="auto"/>
            <w:tcMar>
              <w:top w:w="72" w:type="dxa"/>
              <w:left w:w="144" w:type="dxa"/>
              <w:bottom w:w="72" w:type="dxa"/>
              <w:right w:w="144" w:type="dxa"/>
            </w:tcMar>
          </w:tcPr>
          <w:p w14:paraId="4BD95FF6" w14:textId="7B11C35C"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(10)</w:t>
            </w:r>
          </w:p>
        </w:tc>
        <w:tc>
          <w:tcPr>
            <w:tcW w:w="422" w:type="pct"/>
          </w:tcPr>
          <w:p w14:paraId="6D433ACE" w14:textId="25D60BF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(11)</w:t>
            </w:r>
          </w:p>
        </w:tc>
        <w:tc>
          <w:tcPr>
            <w:tcW w:w="302" w:type="pct"/>
          </w:tcPr>
          <w:p w14:paraId="4733D3E4" w14:textId="3568F634"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(12)</w:t>
            </w:r>
          </w:p>
        </w:tc>
        <w:tc>
          <w:tcPr>
            <w:tcW w:w="393" w:type="pct"/>
          </w:tcPr>
          <w:p w14:paraId="2A54B0C4" w14:textId="75027FE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(13)</w:t>
            </w:r>
          </w:p>
        </w:tc>
      </w:tr>
      <w:tr w:rsidR="001F1610" w:rsidRPr="004F7231" w14:paraId="0563E1E0" w14:textId="77777777" w:rsidTr="001629FA">
        <w:trPr>
          <w:trHeight w:val="170"/>
        </w:trPr>
        <w:tc>
          <w:tcPr>
            <w:tcW w:w="136" w:type="pct"/>
          </w:tcPr>
          <w:p w14:paraId="4B55B5B3"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hideMark/>
          </w:tcPr>
          <w:p w14:paraId="32287BBB" w14:textId="015A38BE"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55904" behindDoc="0" locked="0" layoutInCell="1" allowOverlap="1" wp14:anchorId="7D3F7835" wp14:editId="06F38963">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AF9099E" id="Group 20" o:spid="_x0000_s1026" style="position:absolute;margin-left:14.1pt;margin-top:2.25pt;width:23.1pt;height:12pt;z-index:2521559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02461CEF"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10343BF4" w14:textId="56D0B5D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CA5853D"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M    F    O</w:t>
            </w:r>
          </w:p>
          <w:p w14:paraId="1C85F635" w14:textId="74F57C67" w:rsidR="001F1610" w:rsidRPr="008D31E3" w:rsidRDefault="001F1610" w:rsidP="001F1610">
            <w:pPr>
              <w:widowControl w:val="0"/>
              <w:spacing w:line="180" w:lineRule="exact"/>
              <w:rPr>
                <w:rFonts w:cstheme="minorHAnsi"/>
                <w:sz w:val="20"/>
                <w:szCs w:val="20"/>
                <w:lang w:val="fr-FR"/>
              </w:rPr>
            </w:pPr>
            <w:r w:rsidRPr="008D31E3">
              <w:rPr>
                <w:rFonts w:cstheme="minorHAnsi"/>
                <w:sz w:val="20"/>
                <w:szCs w:val="20"/>
                <w:lang w:val="fr-FR"/>
              </w:rPr>
              <w:t xml:space="preserve">  1    2     3</w:t>
            </w:r>
          </w:p>
        </w:tc>
        <w:tc>
          <w:tcPr>
            <w:tcW w:w="451" w:type="pct"/>
            <w:shd w:val="clear" w:color="auto" w:fill="auto"/>
            <w:tcMar>
              <w:top w:w="72" w:type="dxa"/>
              <w:left w:w="144" w:type="dxa"/>
              <w:bottom w:w="72" w:type="dxa"/>
              <w:right w:w="144" w:type="dxa"/>
            </w:tcMar>
            <w:hideMark/>
          </w:tcPr>
          <w:p w14:paraId="5A430D38" w14:textId="41741D9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56928" behindDoc="0" locked="0" layoutInCell="1" allowOverlap="1" wp14:anchorId="1E9EEB3E" wp14:editId="51B35967">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6A06BBC" id="Group 1920869360" o:spid="_x0000_s1026" style="position:absolute;margin-left:15.75pt;margin-top:.15pt;width:23.1pt;height:12pt;z-index:2521569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p>
        </w:tc>
        <w:tc>
          <w:tcPr>
            <w:tcW w:w="317" w:type="pct"/>
            <w:shd w:val="clear" w:color="auto" w:fill="auto"/>
            <w:tcMar>
              <w:top w:w="72" w:type="dxa"/>
              <w:left w:w="144" w:type="dxa"/>
              <w:bottom w:w="72" w:type="dxa"/>
              <w:right w:w="144" w:type="dxa"/>
            </w:tcMar>
            <w:hideMark/>
          </w:tcPr>
          <w:p w14:paraId="595EFF80" w14:textId="1D1DB72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57952" behindDoc="0" locked="0" layoutInCell="1" allowOverlap="1" wp14:anchorId="180702DF" wp14:editId="6005D9FC">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14B166B8" id="Rectangle 221" o:spid="_x0000_s1026" style="position:absolute;margin-left:13.5pt;margin-top:2.75pt;width:11.55pt;height:12pt;z-index:25215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p>
        </w:tc>
        <w:tc>
          <w:tcPr>
            <w:tcW w:w="460" w:type="pct"/>
            <w:shd w:val="clear" w:color="auto" w:fill="auto"/>
            <w:tcMar>
              <w:top w:w="72" w:type="dxa"/>
              <w:left w:w="144" w:type="dxa"/>
              <w:bottom w:w="72" w:type="dxa"/>
              <w:right w:w="144" w:type="dxa"/>
            </w:tcMar>
            <w:hideMark/>
          </w:tcPr>
          <w:p w14:paraId="1F0315D5"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457B3DA4" w14:textId="5469621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3F88E0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16D6708" w14:textId="17B466DC"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58976" behindDoc="0" locked="0" layoutInCell="1" allowOverlap="1" wp14:anchorId="7EDABF8A" wp14:editId="28F30520">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B8E02F4" id="Group 41" o:spid="_x0000_s1026" style="position:absolute;margin-left:11.5pt;margin-top:2.6pt;width:23.1pt;height:12pt;z-index:252158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4F7231">
              <w:rPr>
                <w:rFonts w:eastAsia="Arial Narrow" w:cstheme="minorHAnsi"/>
                <w:noProof/>
                <w:sz w:val="20"/>
                <w:szCs w:val="20"/>
                <w:lang w:val="fr-FR" w:eastAsia="fr-FR"/>
              </w:rPr>
              <mc:AlternateContent>
                <mc:Choice Requires="wpg">
                  <w:drawing>
                    <wp:anchor distT="0" distB="0" distL="114300" distR="114300" simplePos="0" relativeHeight="252160000" behindDoc="0" locked="0" layoutInCell="1" allowOverlap="1" wp14:anchorId="0E1856FF" wp14:editId="56CE3B38">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BCCDBA0" id="Group 44" o:spid="_x0000_s1026" style="position:absolute;margin-left:11.5pt;margin-top:24.6pt;width:23.1pt;height:12pt;z-index:2521600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p>
        </w:tc>
        <w:tc>
          <w:tcPr>
            <w:tcW w:w="533" w:type="pct"/>
            <w:shd w:val="clear" w:color="auto" w:fill="auto"/>
            <w:tcMar>
              <w:top w:w="72" w:type="dxa"/>
              <w:left w:w="144" w:type="dxa"/>
              <w:bottom w:w="72" w:type="dxa"/>
              <w:right w:w="144" w:type="dxa"/>
            </w:tcMar>
            <w:hideMark/>
          </w:tcPr>
          <w:p w14:paraId="0815EEC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4C59ACFB" w14:textId="4C758FD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274DEFBA"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3F2848A" w14:textId="5E3F08F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65120" behindDoc="0" locked="0" layoutInCell="1" allowOverlap="1" wp14:anchorId="3348EA77" wp14:editId="0F57AA2E">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5D552B92" id="Rectangle 221" o:spid="_x0000_s1026" style="position:absolute;margin-left:18.7pt;margin-top:74.1pt;width:11.55pt;height:12pt;z-index:25216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4096" behindDoc="0" locked="0" layoutInCell="1" allowOverlap="1" wp14:anchorId="31285D1C" wp14:editId="7488D010">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18472319" id="Rectangle 221" o:spid="_x0000_s1026" style="position:absolute;margin-left:18.7pt;margin-top:57.6pt;width:11.55pt;height:12pt;z-index:25216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3072" behindDoc="0" locked="0" layoutInCell="1" allowOverlap="1" wp14:anchorId="3FA2EE4C" wp14:editId="689CB672">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03BF86D0" id="Rectangle 221" o:spid="_x0000_s1026" style="position:absolute;margin-left:18.2pt;margin-top:41.1pt;width:11.55pt;height:12pt;z-index:25216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2048" behindDoc="0" locked="0" layoutInCell="1" allowOverlap="1" wp14:anchorId="5F100F46" wp14:editId="0626E4CC">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44ECDDCA" id="Rectangle 221" o:spid="_x0000_s1026" style="position:absolute;margin-left:18.2pt;margin-top:23.1pt;width:11.55pt;height:12pt;z-index:25216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1024" behindDoc="0" locked="0" layoutInCell="1" allowOverlap="1" wp14:anchorId="1D241CF6" wp14:editId="0D77BB59">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A929ABD" id="Rectangle 221" o:spid="_x0000_s1026" style="position:absolute;margin-left:18.2pt;margin-top:2.6pt;width:11.55pt;height:12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p>
        </w:tc>
        <w:tc>
          <w:tcPr>
            <w:tcW w:w="393" w:type="pct"/>
          </w:tcPr>
          <w:p w14:paraId="39D39765" w14:textId="4EEB04A7"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66144" behindDoc="0" locked="0" layoutInCell="1" allowOverlap="1" wp14:anchorId="291E67C4" wp14:editId="0E7F8FAA">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5B19A0E" id="Group 87" o:spid="_x0000_s1026" style="position:absolute;margin-left:12.55pt;margin-top:2.5pt;width:23.85pt;height:12pt;z-index:25216614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BG&#10;TmiFAgAA7wcAAA4AAAAAAAAAAAAAAAAALgIAAGRycy9lMm9Eb2MueG1sUEsBAi0AFAAGAAgAAAAh&#10;ANgQdzfdAAAABgEAAA8AAAAAAAAAAAAAAAAA3w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p>
        </w:tc>
      </w:tr>
      <w:tr w:rsidR="001F1610" w:rsidRPr="004F7231" w14:paraId="576077BA" w14:textId="77777777" w:rsidTr="001629FA">
        <w:trPr>
          <w:trHeight w:val="170"/>
        </w:trPr>
        <w:tc>
          <w:tcPr>
            <w:tcW w:w="136" w:type="pct"/>
          </w:tcPr>
          <w:p w14:paraId="63DCFC3B"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2</w:t>
            </w:r>
          </w:p>
        </w:tc>
        <w:tc>
          <w:tcPr>
            <w:tcW w:w="390" w:type="pct"/>
            <w:shd w:val="clear" w:color="auto" w:fill="auto"/>
            <w:tcMar>
              <w:top w:w="72" w:type="dxa"/>
              <w:left w:w="144" w:type="dxa"/>
              <w:bottom w:w="72" w:type="dxa"/>
              <w:right w:w="144" w:type="dxa"/>
            </w:tcMar>
            <w:hideMark/>
          </w:tcPr>
          <w:p w14:paraId="2FC54391" w14:textId="648CF64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67168" behindDoc="0" locked="0" layoutInCell="1" allowOverlap="1" wp14:anchorId="0ECFD0AA" wp14:editId="5584D44F">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F0DFDDE" id="Group 23" o:spid="_x0000_s1026" style="position:absolute;margin-left:13.1pt;margin-top:-1.45pt;width:23.1pt;height:12pt;z-index:2521671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3DBDED3D" w14:textId="033DD350"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3A4315A7" w14:textId="38D90E5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3AA26F00" w14:textId="181FEAFA"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68192" behindDoc="0" locked="0" layoutInCell="1" allowOverlap="1" wp14:anchorId="1B864014" wp14:editId="08550F25">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FCF5211" id="Group 1920869363" o:spid="_x0000_s1026" style="position:absolute;margin-left:15.7pt;margin-top:-1pt;width:23.1pt;height:12pt;z-index:2521681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048929D9" w14:textId="2BBE2E9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69216" behindDoc="0" locked="0" layoutInCell="1" allowOverlap="1" wp14:anchorId="3A0F2629" wp14:editId="7237C6A9">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0319D3BA" id="Rectangle 221" o:spid="_x0000_s1026" style="position:absolute;margin-left:13.5pt;margin-top:-2.45pt;width:11.55pt;height:12pt;z-index:25216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1D170AF4" w14:textId="3DC7976A"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180BF10F"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D2B8BB1" w14:textId="3E245D2F"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0240" behindDoc="0" locked="0" layoutInCell="1" allowOverlap="1" wp14:anchorId="1417B3D6" wp14:editId="6C5AD176">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789A815" id="Group 52" o:spid="_x0000_s1026" style="position:absolute;margin-left:12pt;margin-top:14.9pt;width:23.1pt;height:12pt;z-index:2521702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2A9AC478" w14:textId="0EED3131"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0E6FE7CB"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61C130F"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E142F1F" w14:textId="519D541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71264" behindDoc="0" locked="0" layoutInCell="1" allowOverlap="1" wp14:anchorId="1BB0DA31" wp14:editId="6AAF54BA">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30BA11F8" id="Group 88" o:spid="_x0000_s1026" style="position:absolute;margin-left:12.55pt;margin-top:2.5pt;width:23.85pt;height:12pt;z-index:25217126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5iAIAAO8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NeuMPmIAgAA7wcAAA4AAAAAAAAAAAAAAAAALgIAAGRycy9lMm9Eb2MueG1sUEsBAi0AFAAGAAgA&#10;AAAhANgQdzfdAAAABgEAAA8AAAAAAAAAAAAAAAAA4g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p>
        </w:tc>
      </w:tr>
      <w:tr w:rsidR="001F1610" w:rsidRPr="004F7231" w14:paraId="67906D9D" w14:textId="77777777" w:rsidTr="001629FA">
        <w:trPr>
          <w:trHeight w:val="170"/>
        </w:trPr>
        <w:tc>
          <w:tcPr>
            <w:tcW w:w="136" w:type="pct"/>
          </w:tcPr>
          <w:p w14:paraId="2ADDEEA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3</w:t>
            </w:r>
          </w:p>
        </w:tc>
        <w:tc>
          <w:tcPr>
            <w:tcW w:w="390" w:type="pct"/>
            <w:shd w:val="clear" w:color="auto" w:fill="auto"/>
            <w:tcMar>
              <w:top w:w="72" w:type="dxa"/>
              <w:left w:w="144" w:type="dxa"/>
              <w:bottom w:w="72" w:type="dxa"/>
              <w:right w:w="144" w:type="dxa"/>
            </w:tcMar>
            <w:hideMark/>
          </w:tcPr>
          <w:p w14:paraId="1F18DBC7" w14:textId="68B98C6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2288" behindDoc="0" locked="0" layoutInCell="1" allowOverlap="1" wp14:anchorId="314BF574" wp14:editId="4A143928">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8BF3339" id="Group 26" o:spid="_x0000_s1026" style="position:absolute;margin-left:12.6pt;margin-top:-.65pt;width:23.1pt;height:12pt;z-index:252172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p>
        </w:tc>
        <w:tc>
          <w:tcPr>
            <w:tcW w:w="395" w:type="pct"/>
            <w:shd w:val="clear" w:color="auto" w:fill="auto"/>
            <w:tcMar>
              <w:top w:w="72" w:type="dxa"/>
              <w:left w:w="144" w:type="dxa"/>
              <w:bottom w:w="72" w:type="dxa"/>
              <w:right w:w="144" w:type="dxa"/>
            </w:tcMar>
            <w:hideMark/>
          </w:tcPr>
          <w:p w14:paraId="17B41EBD" w14:textId="5EFBA48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40BEA09" w14:textId="12382CC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081E5003" w14:textId="069DA4E2"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3312" behindDoc="0" locked="0" layoutInCell="1" allowOverlap="1" wp14:anchorId="68CB2FEA" wp14:editId="55FA1E97">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E753669" id="Group 1920869366" o:spid="_x0000_s1026" style="position:absolute;margin-left:15.75pt;margin-top:-1.25pt;width:23.1pt;height:12pt;z-index:2521733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p>
        </w:tc>
        <w:tc>
          <w:tcPr>
            <w:tcW w:w="317" w:type="pct"/>
            <w:shd w:val="clear" w:color="auto" w:fill="auto"/>
            <w:tcMar>
              <w:top w:w="72" w:type="dxa"/>
              <w:left w:w="144" w:type="dxa"/>
              <w:bottom w:w="72" w:type="dxa"/>
              <w:right w:w="144" w:type="dxa"/>
            </w:tcMar>
            <w:hideMark/>
          </w:tcPr>
          <w:p w14:paraId="0DF03692" w14:textId="479FD379"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74336" behindDoc="0" locked="0" layoutInCell="1" allowOverlap="1" wp14:anchorId="5980A199" wp14:editId="36C43FD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7FFE0FEA" id="Rectangle 221" o:spid="_x0000_s1026" style="position:absolute;margin-left:13.5pt;margin-top:-1.15pt;width:11.55pt;height:12pt;z-index:25217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536A2A59" w14:textId="1E3EC65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AE771B9"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0C029470" w14:textId="77777777" w:rsidR="001F1610" w:rsidRPr="008D31E3" w:rsidRDefault="001F1610" w:rsidP="001F1610">
            <w:pPr>
              <w:widowControl w:val="0"/>
              <w:spacing w:line="180" w:lineRule="exact"/>
              <w:rPr>
                <w:rFonts w:cstheme="minorHAnsi"/>
                <w:sz w:val="20"/>
                <w:szCs w:val="20"/>
                <w:lang w:val="fr-FR"/>
              </w:rPr>
            </w:pPr>
          </w:p>
        </w:tc>
        <w:tc>
          <w:tcPr>
            <w:tcW w:w="533" w:type="pct"/>
            <w:shd w:val="clear" w:color="auto" w:fill="auto"/>
            <w:tcMar>
              <w:top w:w="72" w:type="dxa"/>
              <w:left w:w="144" w:type="dxa"/>
              <w:bottom w:w="72" w:type="dxa"/>
              <w:right w:w="144" w:type="dxa"/>
            </w:tcMar>
            <w:hideMark/>
          </w:tcPr>
          <w:p w14:paraId="5A053213" w14:textId="1D444D5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145EF53F"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19F32C6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0FB664D" w14:textId="44BFAD5F"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75360" behindDoc="0" locked="0" layoutInCell="1" allowOverlap="1" wp14:anchorId="086AE9F6" wp14:editId="089E2AAF">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ACAA4D5" id="Group 91" o:spid="_x0000_s1026" style="position:absolute;margin-left:12.55pt;margin-top:2.5pt;width:23.85pt;height:12pt;z-index:25217536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p>
        </w:tc>
      </w:tr>
      <w:tr w:rsidR="001F1610" w:rsidRPr="004F7231" w14:paraId="54513531" w14:textId="77777777" w:rsidTr="001629FA">
        <w:trPr>
          <w:trHeight w:val="170"/>
        </w:trPr>
        <w:tc>
          <w:tcPr>
            <w:tcW w:w="136" w:type="pct"/>
          </w:tcPr>
          <w:p w14:paraId="2ACA117A"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4</w:t>
            </w:r>
          </w:p>
        </w:tc>
        <w:tc>
          <w:tcPr>
            <w:tcW w:w="390" w:type="pct"/>
            <w:shd w:val="clear" w:color="auto" w:fill="auto"/>
            <w:tcMar>
              <w:top w:w="72" w:type="dxa"/>
              <w:left w:w="144" w:type="dxa"/>
              <w:bottom w:w="72" w:type="dxa"/>
              <w:right w:w="144" w:type="dxa"/>
            </w:tcMar>
            <w:hideMark/>
          </w:tcPr>
          <w:p w14:paraId="250D4F50" w14:textId="1CF9A9C3"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6384" behindDoc="0" locked="0" layoutInCell="1" allowOverlap="1" wp14:anchorId="30F25A9C" wp14:editId="5C8AD20F">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4054EE8" id="Group 29" o:spid="_x0000_s1026" style="position:absolute;margin-left:12.1pt;margin-top:-1.85pt;width:23.1pt;height:12pt;z-index:252176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0AA86950" w14:textId="0529F354"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9DCCCD8" w14:textId="08FF216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26AB6FCF" w14:textId="22009A84"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7408" behindDoc="0" locked="0" layoutInCell="1" allowOverlap="1" wp14:anchorId="0C348F4D" wp14:editId="576A2C2D">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504A2B8" id="Group 1920869369" o:spid="_x0000_s1026" style="position:absolute;margin-left:15.4pt;margin-top:-1.05pt;width:23.1pt;height:12pt;z-index:252177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19ED1D10" w14:textId="3518EA66"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78432" behindDoc="0" locked="0" layoutInCell="1" allowOverlap="1" wp14:anchorId="17E52A4B" wp14:editId="4D942D8D">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0D19018C" id="Rectangle 221" o:spid="_x0000_s1026" style="position:absolute;margin-left:14pt;margin-top:-1.35pt;width:11.55pt;height:12pt;z-index:25217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p>
        </w:tc>
        <w:tc>
          <w:tcPr>
            <w:tcW w:w="460" w:type="pct"/>
            <w:shd w:val="clear" w:color="auto" w:fill="auto"/>
            <w:tcMar>
              <w:top w:w="72" w:type="dxa"/>
              <w:left w:w="144" w:type="dxa"/>
              <w:bottom w:w="72" w:type="dxa"/>
              <w:right w:w="144" w:type="dxa"/>
            </w:tcMar>
            <w:hideMark/>
          </w:tcPr>
          <w:p w14:paraId="38809F84" w14:textId="64AF6AAC"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3974675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41AD4D05" w14:textId="59001A4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9456" behindDoc="0" locked="0" layoutInCell="1" allowOverlap="1" wp14:anchorId="73FCBDBA" wp14:editId="420781A8">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BF2DFB6" id="Group 55" o:spid="_x0000_s1026" style="position:absolute;margin-left:11.5pt;margin-top:-1pt;width:23.1pt;height:12pt;z-index:252179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30709F8B" w14:textId="3B51D2B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6BA57275"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524DFF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32B13BD5" w14:textId="2692B64B"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80480" behindDoc="0" locked="0" layoutInCell="1" allowOverlap="1" wp14:anchorId="65682832" wp14:editId="67DAF4E8">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765FF4BF" id="Group 98" o:spid="_x0000_s1026" style="position:absolute;margin-left:12.55pt;margin-top:2.5pt;width:23.85pt;height:12pt;z-index:25218048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Q5iAIAAPA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FU9xDmIAgAA8AcAAA4AAAAAAAAAAAAAAAAALgIAAGRycy9lMm9Eb2MueG1sUEsBAi0AFAAGAAgA&#10;AAAhANgQdzfdAAAABgEAAA8AAAAAAAAAAAAAAAAA4g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p>
        </w:tc>
      </w:tr>
      <w:tr w:rsidR="001F1610" w:rsidRPr="004F7231" w14:paraId="63101463" w14:textId="77777777" w:rsidTr="001629FA">
        <w:trPr>
          <w:trHeight w:val="170"/>
        </w:trPr>
        <w:tc>
          <w:tcPr>
            <w:tcW w:w="136" w:type="pct"/>
          </w:tcPr>
          <w:p w14:paraId="4A727856"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5</w:t>
            </w:r>
          </w:p>
        </w:tc>
        <w:tc>
          <w:tcPr>
            <w:tcW w:w="390" w:type="pct"/>
            <w:shd w:val="clear" w:color="auto" w:fill="auto"/>
            <w:tcMar>
              <w:top w:w="72" w:type="dxa"/>
              <w:left w:w="144" w:type="dxa"/>
              <w:bottom w:w="72" w:type="dxa"/>
              <w:right w:w="144" w:type="dxa"/>
            </w:tcMar>
            <w:hideMark/>
          </w:tcPr>
          <w:p w14:paraId="247F456C" w14:textId="4C8B9227"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81504" behindDoc="0" locked="0" layoutInCell="1" allowOverlap="1" wp14:anchorId="2172CC32" wp14:editId="4C104E77">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6D7CCC0" id="Group 32" o:spid="_x0000_s1026" style="position:absolute;margin-left:11.65pt;margin-top:-1.05pt;width:23.1pt;height:12pt;z-index:252181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41971355" w14:textId="7656236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5BCD6836" w14:textId="7849EEB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7223D2A1" w14:textId="16DE8901"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82528" behindDoc="0" locked="0" layoutInCell="1" allowOverlap="1" wp14:anchorId="723AA5F4" wp14:editId="4EFD837E">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B53F375" id="Group 1920869372" o:spid="_x0000_s1026" style="position:absolute;margin-left:15.45pt;margin-top:0;width:23.1pt;height:12pt;z-index:252182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635463B8" w14:textId="15F3F0F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83552" behindDoc="0" locked="0" layoutInCell="1" allowOverlap="1" wp14:anchorId="4A6ED32C" wp14:editId="18A80A5D">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6ACA6D22" id="Rectangle 221" o:spid="_x0000_s1026" style="position:absolute;margin-left:14pt;margin-top:-1.55pt;width:11.55pt;height:12pt;z-index:25218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37828627" w14:textId="4D7AFCA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56146C2"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FE449FC" w14:textId="302B253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84576" behindDoc="0" locked="0" layoutInCell="1" allowOverlap="1" wp14:anchorId="023F3F9F" wp14:editId="4F786751">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529717" id="Group 58" o:spid="_x0000_s1026" style="position:absolute;margin-left:11.5pt;margin-top:-.7pt;width:23.1pt;height:12pt;z-index:2521845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p>
        </w:tc>
        <w:tc>
          <w:tcPr>
            <w:tcW w:w="533" w:type="pct"/>
            <w:shd w:val="clear" w:color="auto" w:fill="auto"/>
            <w:tcMar>
              <w:top w:w="72" w:type="dxa"/>
              <w:left w:w="144" w:type="dxa"/>
              <w:bottom w:w="72" w:type="dxa"/>
              <w:right w:w="144" w:type="dxa"/>
            </w:tcMar>
            <w:hideMark/>
          </w:tcPr>
          <w:p w14:paraId="13F7034B" w14:textId="4997F50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06461750"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9F8FAFB"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6FC13B62" w14:textId="4E71C28A"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85600" behindDoc="0" locked="0" layoutInCell="1" allowOverlap="1" wp14:anchorId="7D41185F" wp14:editId="4550F876">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37BC9EA0" id="Group 103" o:spid="_x0000_s1026" style="position:absolute;margin-left:12.55pt;margin-top:2.5pt;width:23.85pt;height:12pt;z-index:252185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p>
        </w:tc>
      </w:tr>
      <w:tr w:rsidR="001F1610" w:rsidRPr="006930F9" w14:paraId="2485F09B" w14:textId="77777777" w:rsidTr="001629FA">
        <w:trPr>
          <w:trHeight w:val="170"/>
        </w:trPr>
        <w:tc>
          <w:tcPr>
            <w:tcW w:w="5000" w:type="pct"/>
            <w:gridSpan w:val="13"/>
          </w:tcPr>
          <w:p w14:paraId="7D5A5B0F" w14:textId="6EF23DA5"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(2) : </w:t>
            </w:r>
            <w:r w:rsidR="006B32E8">
              <w:rPr>
                <w:rFonts w:cstheme="minorHAnsi"/>
                <w:bCs/>
                <w:sz w:val="20"/>
                <w:szCs w:val="20"/>
                <w:lang w:val="fr-FR"/>
              </w:rPr>
              <w:t>ASC</w:t>
            </w:r>
            <w:r w:rsidRPr="008D31E3">
              <w:rPr>
                <w:rFonts w:cstheme="minorHAnsi"/>
                <w:bCs/>
                <w:sz w:val="20"/>
                <w:szCs w:val="20"/>
                <w:lang w:val="fr-FR"/>
              </w:rPr>
              <w:t xml:space="preserve"> =1, </w:t>
            </w:r>
            <w:r w:rsidR="00CA367C">
              <w:rPr>
                <w:rFonts w:cstheme="minorHAnsi"/>
                <w:bCs/>
                <w:sz w:val="20"/>
                <w:szCs w:val="20"/>
                <w:lang w:val="fr-FR"/>
              </w:rPr>
              <w:t>matrone</w:t>
            </w:r>
            <w:r w:rsidR="00CA367C" w:rsidRPr="008D31E3">
              <w:rPr>
                <w:rFonts w:cstheme="minorHAnsi"/>
                <w:bCs/>
                <w:sz w:val="20"/>
                <w:szCs w:val="20"/>
                <w:lang w:val="fr-FR"/>
              </w:rPr>
              <w:t xml:space="preserve"> </w:t>
            </w:r>
            <w:r w:rsidRPr="008D31E3">
              <w:rPr>
                <w:rFonts w:cstheme="minorHAnsi"/>
                <w:bCs/>
                <w:sz w:val="20"/>
                <w:szCs w:val="20"/>
                <w:lang w:val="fr-FR"/>
              </w:rPr>
              <w:t xml:space="preserve">=2, </w:t>
            </w:r>
            <w:r w:rsidR="00CA367C">
              <w:rPr>
                <w:rFonts w:cstheme="minorHAnsi"/>
                <w:bCs/>
                <w:sz w:val="20"/>
                <w:szCs w:val="20"/>
                <w:lang w:val="fr-FR"/>
              </w:rPr>
              <w:t>DSDOM</w:t>
            </w:r>
            <w:r w:rsidR="00CA367C" w:rsidRPr="008D31E3">
              <w:rPr>
                <w:rFonts w:cstheme="minorHAnsi"/>
                <w:bCs/>
                <w:sz w:val="20"/>
                <w:szCs w:val="20"/>
                <w:lang w:val="fr-FR"/>
              </w:rPr>
              <w:t xml:space="preserve"> </w:t>
            </w:r>
            <w:r w:rsidRPr="008D31E3">
              <w:rPr>
                <w:rFonts w:cstheme="minorHAnsi"/>
                <w:bCs/>
                <w:sz w:val="20"/>
                <w:szCs w:val="20"/>
                <w:lang w:val="fr-FR"/>
              </w:rPr>
              <w:t>=3, autres=96</w:t>
            </w:r>
          </w:p>
          <w:p w14:paraId="0E6459E5" w14:textId="5E33D282"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(5) : </w:t>
            </w:r>
            <w:r w:rsidRPr="008D31E3">
              <w:rPr>
                <w:rFonts w:cstheme="minorHAnsi"/>
                <w:bCs/>
                <w:sz w:val="20"/>
                <w:szCs w:val="20"/>
                <w:lang w:val="fr-FR"/>
              </w:rPr>
              <w:t>(</w:t>
            </w:r>
            <w:r w:rsidR="00C33B85" w:rsidRPr="008D31E3">
              <w:rPr>
                <w:rFonts w:cstheme="minorHAnsi"/>
                <w:bCs/>
                <w:sz w:val="20"/>
                <w:szCs w:val="20"/>
                <w:lang w:val="fr-FR"/>
              </w:rPr>
              <w:t>Aucun niveau=0, primaire=1, secondaire=2, baccalauréat=3, licence=4, maîtrise=5, master=6, doctorat=7, autres=96)</w:t>
            </w:r>
          </w:p>
          <w:p w14:paraId="3AD95B04" w14:textId="7868B8FD"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(6) : </w:t>
            </w:r>
            <w:r w:rsidRPr="008D31E3">
              <w:rPr>
                <w:rFonts w:cstheme="minorHAnsi"/>
                <w:bCs/>
                <w:sz w:val="20"/>
                <w:szCs w:val="20"/>
                <w:lang w:val="fr-FR"/>
              </w:rPr>
              <w:t xml:space="preserve">Aucun=0, </w:t>
            </w:r>
            <w:r w:rsidR="00C33B85" w:rsidRPr="008D31E3">
              <w:rPr>
                <w:rFonts w:cstheme="minorHAnsi"/>
                <w:bCs/>
                <w:sz w:val="20"/>
                <w:szCs w:val="20"/>
                <w:lang w:val="fr-FR"/>
              </w:rPr>
              <w:t>DIU</w:t>
            </w:r>
            <w:r w:rsidRPr="008D31E3">
              <w:rPr>
                <w:rFonts w:cstheme="minorHAnsi"/>
                <w:bCs/>
                <w:sz w:val="20"/>
                <w:szCs w:val="20"/>
                <w:lang w:val="fr-FR"/>
              </w:rPr>
              <w:t>=1, Contraceptif injectable =</w:t>
            </w:r>
            <w:r w:rsidR="00BB6C74" w:rsidRPr="008D31E3">
              <w:rPr>
                <w:rFonts w:cstheme="minorHAnsi"/>
                <w:bCs/>
                <w:sz w:val="20"/>
                <w:szCs w:val="20"/>
                <w:lang w:val="fr-FR"/>
              </w:rPr>
              <w:t>2</w:t>
            </w:r>
            <w:r w:rsidRPr="008D31E3">
              <w:rPr>
                <w:rFonts w:cstheme="minorHAnsi"/>
                <w:bCs/>
                <w:sz w:val="20"/>
                <w:szCs w:val="20"/>
                <w:lang w:val="fr-FR"/>
              </w:rPr>
              <w:t xml:space="preserve">, Implants = </w:t>
            </w:r>
            <w:r w:rsidR="00BB6C74" w:rsidRPr="008D31E3">
              <w:rPr>
                <w:rFonts w:cstheme="minorHAnsi"/>
                <w:bCs/>
                <w:sz w:val="20"/>
                <w:szCs w:val="20"/>
                <w:lang w:val="fr-FR"/>
              </w:rPr>
              <w:t>3</w:t>
            </w:r>
            <w:r w:rsidRPr="008D31E3">
              <w:rPr>
                <w:rFonts w:cstheme="minorHAnsi"/>
                <w:bCs/>
                <w:sz w:val="20"/>
                <w:szCs w:val="20"/>
                <w:lang w:val="fr-FR"/>
              </w:rPr>
              <w:t>, Stérilisation féminine =</w:t>
            </w:r>
            <w:r w:rsidR="00BB6C74" w:rsidRPr="008D31E3">
              <w:rPr>
                <w:rFonts w:cstheme="minorHAnsi"/>
                <w:bCs/>
                <w:sz w:val="20"/>
                <w:szCs w:val="20"/>
                <w:lang w:val="fr-FR"/>
              </w:rPr>
              <w:t>4</w:t>
            </w:r>
            <w:r w:rsidRPr="008D31E3">
              <w:rPr>
                <w:rFonts w:cstheme="minorHAnsi"/>
                <w:bCs/>
                <w:sz w:val="20"/>
                <w:szCs w:val="20"/>
                <w:lang w:val="fr-FR"/>
              </w:rPr>
              <w:t>, Stérilis</w:t>
            </w:r>
            <w:r w:rsidR="00C33B85" w:rsidRPr="008D31E3">
              <w:rPr>
                <w:rFonts w:cstheme="minorHAnsi"/>
                <w:bCs/>
                <w:sz w:val="20"/>
                <w:szCs w:val="20"/>
                <w:lang w:val="fr-FR"/>
              </w:rPr>
              <w:t xml:space="preserve">ation masculine = </w:t>
            </w:r>
            <w:r w:rsidR="00A2323F" w:rsidRPr="008D31E3">
              <w:rPr>
                <w:rFonts w:cstheme="minorHAnsi"/>
                <w:bCs/>
                <w:sz w:val="20"/>
                <w:szCs w:val="20"/>
                <w:lang w:val="fr-FR"/>
              </w:rPr>
              <w:t>5, Retrait</w:t>
            </w:r>
            <w:r w:rsidR="00C33B85" w:rsidRPr="008D31E3">
              <w:rPr>
                <w:rFonts w:cstheme="minorHAnsi"/>
                <w:bCs/>
                <w:sz w:val="20"/>
                <w:szCs w:val="20"/>
                <w:lang w:val="fr-FR"/>
              </w:rPr>
              <w:t xml:space="preserve"> du DIU</w:t>
            </w:r>
            <w:r w:rsidRPr="008D31E3">
              <w:rPr>
                <w:rFonts w:cstheme="minorHAnsi"/>
                <w:bCs/>
                <w:sz w:val="20"/>
                <w:szCs w:val="20"/>
                <w:lang w:val="fr-FR"/>
              </w:rPr>
              <w:t xml:space="preserve"> = </w:t>
            </w:r>
            <w:r w:rsidR="00BB6C74" w:rsidRPr="008D31E3">
              <w:rPr>
                <w:rFonts w:cstheme="minorHAnsi"/>
                <w:bCs/>
                <w:sz w:val="20"/>
                <w:szCs w:val="20"/>
                <w:lang w:val="fr-FR"/>
              </w:rPr>
              <w:t xml:space="preserve">6, </w:t>
            </w:r>
            <w:r w:rsidRPr="008D31E3">
              <w:rPr>
                <w:rFonts w:cstheme="minorHAnsi"/>
                <w:bCs/>
                <w:sz w:val="20"/>
                <w:szCs w:val="20"/>
                <w:lang w:val="fr-FR"/>
              </w:rPr>
              <w:t xml:space="preserve">Retrait des implants = </w:t>
            </w:r>
            <w:r w:rsidR="00BB6C74" w:rsidRPr="008D31E3">
              <w:rPr>
                <w:rFonts w:cstheme="minorHAnsi"/>
                <w:bCs/>
                <w:sz w:val="20"/>
                <w:szCs w:val="20"/>
                <w:lang w:val="fr-FR"/>
              </w:rPr>
              <w:t>7</w:t>
            </w:r>
          </w:p>
          <w:p w14:paraId="3F858477" w14:textId="3C3D7033" w:rsidR="001F1610" w:rsidRPr="008D31E3" w:rsidRDefault="001F1610" w:rsidP="004804A9">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(8) </w:t>
            </w:r>
            <w:r w:rsidRPr="008D31E3">
              <w:rPr>
                <w:rFonts w:cstheme="minorHAnsi"/>
                <w:bCs/>
                <w:sz w:val="20"/>
                <w:szCs w:val="20"/>
                <w:lang w:val="fr-FR"/>
              </w:rPr>
              <w:t xml:space="preserve">: </w:t>
            </w:r>
            <w:r w:rsidR="004804A9" w:rsidRPr="008D31E3">
              <w:rPr>
                <w:rFonts w:cstheme="minorHAnsi"/>
                <w:bCs/>
                <w:sz w:val="20"/>
                <w:szCs w:val="20"/>
                <w:lang w:val="fr-FR"/>
              </w:rPr>
              <w:t xml:space="preserve">Pilules=A, Injectables= B, Préservatif masculin=C,    Préservatif féminin= D, Contraception d’urgence=E, Allaitement maternel exclusif (MAMA)= </w:t>
            </w:r>
            <w:r w:rsidR="00A74F33">
              <w:rPr>
                <w:rFonts w:cstheme="minorHAnsi"/>
                <w:bCs/>
                <w:sz w:val="20"/>
                <w:szCs w:val="20"/>
                <w:lang w:val="fr-FR"/>
              </w:rPr>
              <w:t>F</w:t>
            </w:r>
            <w:r w:rsidR="00E4136A" w:rsidRPr="008D31E3">
              <w:rPr>
                <w:rFonts w:cstheme="minorHAnsi"/>
                <w:bCs/>
                <w:sz w:val="20"/>
                <w:szCs w:val="20"/>
                <w:lang w:val="fr-FR"/>
              </w:rPr>
              <w:t xml:space="preserve">,  Méthode des jours fixes (MJF)= </w:t>
            </w:r>
            <w:r w:rsidR="00F850F4">
              <w:rPr>
                <w:rFonts w:cstheme="minorHAnsi"/>
                <w:bCs/>
                <w:sz w:val="20"/>
                <w:szCs w:val="20"/>
                <w:lang w:val="fr-FR"/>
              </w:rPr>
              <w:t>J</w:t>
            </w:r>
          </w:p>
          <w:p w14:paraId="0037A52C" w14:textId="633F37B6"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(9) </w:t>
            </w:r>
            <w:r w:rsidRPr="008D31E3">
              <w:rPr>
                <w:rFonts w:cstheme="minorHAnsi"/>
                <w:bCs/>
                <w:sz w:val="20"/>
                <w:szCs w:val="20"/>
                <w:lang w:val="fr-FR"/>
              </w:rPr>
              <w:t>: Aucun=0, Soins obstétricaux d'urgence complets (</w:t>
            </w:r>
            <w:r w:rsidR="0082033E" w:rsidRPr="008D31E3">
              <w:rPr>
                <w:rFonts w:cstheme="minorHAnsi"/>
                <w:bCs/>
                <w:sz w:val="20"/>
                <w:szCs w:val="20"/>
                <w:lang w:val="fr-FR"/>
              </w:rPr>
              <w:t>SONUC)</w:t>
            </w:r>
            <w:r w:rsidRPr="008D31E3">
              <w:rPr>
                <w:rFonts w:cstheme="minorHAnsi"/>
                <w:bCs/>
                <w:sz w:val="20"/>
                <w:szCs w:val="20"/>
                <w:lang w:val="fr-FR"/>
              </w:rPr>
              <w:t>)=1, Soins obstétricaux d'urgence de base (</w:t>
            </w:r>
            <w:r w:rsidR="0082033E" w:rsidRPr="008D31E3">
              <w:rPr>
                <w:rFonts w:cstheme="minorHAnsi"/>
                <w:bCs/>
                <w:sz w:val="20"/>
                <w:szCs w:val="20"/>
                <w:lang w:val="fr-FR"/>
              </w:rPr>
              <w:t>SONUB</w:t>
            </w:r>
            <w:r w:rsidRPr="008D31E3">
              <w:rPr>
                <w:rFonts w:cstheme="minorHAnsi"/>
                <w:bCs/>
                <w:sz w:val="20"/>
                <w:szCs w:val="20"/>
                <w:lang w:val="fr-FR"/>
              </w:rPr>
              <w:t>)=2, Accoucheur qualifié=3, Prévention des infections et gestion des déchets=4, Diagnostic et traitement des IST et du VIH/SIDA=5, Prévention de la transmission du VIH/SIDA de la mère à l'enfant (PTME)=6, Pratique de l'alimen</w:t>
            </w:r>
            <w:r w:rsidR="0082033E" w:rsidRPr="008D31E3">
              <w:rPr>
                <w:rFonts w:cstheme="minorHAnsi"/>
                <w:bCs/>
                <w:sz w:val="20"/>
                <w:szCs w:val="20"/>
                <w:lang w:val="fr-FR"/>
              </w:rPr>
              <w:t xml:space="preserve">tation maternelle et infantile </w:t>
            </w:r>
            <w:r w:rsidRPr="008D31E3">
              <w:rPr>
                <w:rFonts w:cstheme="minorHAnsi"/>
                <w:bCs/>
                <w:sz w:val="20"/>
                <w:szCs w:val="20"/>
                <w:lang w:val="fr-FR"/>
              </w:rPr>
              <w:t xml:space="preserve">et soins aux nouveau-nés=7, Soins complets en cas d'avortement </w:t>
            </w:r>
            <w:r w:rsidR="0082033E" w:rsidRPr="008D31E3">
              <w:rPr>
                <w:rFonts w:cstheme="minorHAnsi"/>
                <w:bCs/>
                <w:sz w:val="20"/>
                <w:szCs w:val="20"/>
                <w:lang w:val="fr-FR"/>
              </w:rPr>
              <w:t>=</w:t>
            </w:r>
            <w:r w:rsidRPr="008D31E3">
              <w:rPr>
                <w:rFonts w:cstheme="minorHAnsi"/>
                <w:bCs/>
                <w:sz w:val="20"/>
                <w:szCs w:val="20"/>
                <w:lang w:val="fr-FR"/>
              </w:rPr>
              <w:t>8, Prise en charge intégrée des maladies de l'enfance (</w:t>
            </w:r>
            <w:r w:rsidR="0082033E" w:rsidRPr="008D31E3">
              <w:rPr>
                <w:rFonts w:cstheme="minorHAnsi"/>
                <w:bCs/>
                <w:sz w:val="20"/>
                <w:szCs w:val="20"/>
                <w:lang w:val="fr-FR"/>
              </w:rPr>
              <w:t>PCIME</w:t>
            </w:r>
            <w:r w:rsidRPr="008D31E3">
              <w:rPr>
                <w:rFonts w:cstheme="minorHAnsi"/>
                <w:bCs/>
                <w:sz w:val="20"/>
                <w:szCs w:val="20"/>
                <w:lang w:val="fr-FR"/>
              </w:rPr>
              <w:t>)=9, Questions relatives à la santé des adolescents=10, Services de vaccination=11, Services de transfusion sanguine=12, ECG=13, Échographie=14</w:t>
            </w:r>
          </w:p>
          <w:p w14:paraId="71C83796" w14:textId="0CC758C7"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(11) : </w:t>
            </w:r>
            <w:r w:rsidR="0082033E" w:rsidRPr="008D31E3">
              <w:rPr>
                <w:rFonts w:cstheme="minorHAnsi"/>
                <w:bCs/>
                <w:sz w:val="20"/>
                <w:szCs w:val="20"/>
                <w:lang w:val="fr-FR"/>
              </w:rPr>
              <w:t>CPN</w:t>
            </w:r>
            <w:r w:rsidRPr="008D31E3">
              <w:rPr>
                <w:rFonts w:cstheme="minorHAnsi"/>
                <w:bCs/>
                <w:sz w:val="20"/>
                <w:szCs w:val="20"/>
                <w:lang w:val="fr-FR"/>
              </w:rPr>
              <w:t>=A, accouchement normal=B, césarienne=C, gestion des complications maternelles=D, gestion des complications néonatales=E, vaccination=F, traitement des maladies infantiles=G</w:t>
            </w:r>
          </w:p>
          <w:p w14:paraId="4CC7B560" w14:textId="6095BB91" w:rsidR="001F1610" w:rsidRPr="008D31E3" w:rsidRDefault="001F1610" w:rsidP="00EC0350">
            <w:pPr>
              <w:widowControl w:val="0"/>
              <w:spacing w:line="276" w:lineRule="auto"/>
              <w:ind w:left="2268" w:right="79" w:hanging="2126"/>
              <w:rPr>
                <w:rFonts w:cstheme="minorHAnsi"/>
                <w:sz w:val="20"/>
                <w:szCs w:val="20"/>
                <w:lang w:val="fr-FR"/>
              </w:rPr>
            </w:pPr>
            <w:r w:rsidRPr="008D31E3">
              <w:rPr>
                <w:rFonts w:cstheme="minorHAnsi"/>
                <w:b/>
                <w:bCs/>
                <w:sz w:val="20"/>
                <w:szCs w:val="20"/>
                <w:lang w:val="fr-FR"/>
              </w:rPr>
              <w:t xml:space="preserve">Codes pour la colonne (12) : </w:t>
            </w:r>
            <w:r w:rsidRPr="008D31E3">
              <w:rPr>
                <w:rFonts w:cstheme="minorHAnsi"/>
                <w:bCs/>
                <w:sz w:val="20"/>
                <w:szCs w:val="20"/>
                <w:lang w:val="fr-FR"/>
              </w:rPr>
              <w:t xml:space="preserve">Non recruté/nommé=1, </w:t>
            </w:r>
            <w:r w:rsidR="00EC0350" w:rsidRPr="008D31E3">
              <w:rPr>
                <w:rFonts w:cstheme="minorHAnsi"/>
                <w:bCs/>
                <w:sz w:val="20"/>
                <w:szCs w:val="20"/>
                <w:lang w:val="fr-FR"/>
              </w:rPr>
              <w:t>En détachement dans une autre</w:t>
            </w:r>
            <w:r w:rsidR="00841DC3" w:rsidRPr="008D31E3">
              <w:rPr>
                <w:rFonts w:cstheme="minorHAnsi"/>
                <w:bCs/>
                <w:sz w:val="20"/>
                <w:szCs w:val="20"/>
                <w:lang w:val="fr-FR"/>
              </w:rPr>
              <w:t xml:space="preserve"> </w:t>
            </w:r>
            <w:r w:rsidR="00CA62C1" w:rsidRPr="008D31E3">
              <w:rPr>
                <w:rFonts w:cstheme="minorHAnsi"/>
                <w:bCs/>
                <w:sz w:val="20"/>
                <w:szCs w:val="20"/>
                <w:lang w:val="fr-FR"/>
              </w:rPr>
              <w:t>structure</w:t>
            </w:r>
            <w:r w:rsidRPr="008D31E3">
              <w:rPr>
                <w:rFonts w:cstheme="minorHAnsi"/>
                <w:bCs/>
                <w:sz w:val="20"/>
                <w:szCs w:val="20"/>
                <w:lang w:val="fr-FR"/>
              </w:rPr>
              <w:t xml:space="preserve"> de santé=2, En congé/poursuivant des études supérieures ou une formation pendant plus de 6 mois=</w:t>
            </w:r>
            <w:r w:rsidR="00F313DF" w:rsidRPr="008D31E3">
              <w:rPr>
                <w:rFonts w:cstheme="minorHAnsi"/>
                <w:bCs/>
                <w:sz w:val="20"/>
                <w:szCs w:val="20"/>
                <w:lang w:val="fr-FR"/>
              </w:rPr>
              <w:t>3, Absent du travail</w:t>
            </w:r>
            <w:r w:rsidRPr="008D31E3">
              <w:rPr>
                <w:rFonts w:cstheme="minorHAnsi"/>
                <w:bCs/>
                <w:sz w:val="20"/>
                <w:szCs w:val="20"/>
                <w:lang w:val="fr-FR"/>
              </w:rPr>
              <w:t>=4, Autre=5</w:t>
            </w:r>
          </w:p>
        </w:tc>
      </w:tr>
    </w:tbl>
    <w:p w14:paraId="416C1DC9" w14:textId="77777777" w:rsidR="006D5C46" w:rsidRPr="008D31E3" w:rsidRDefault="006D5C46">
      <w:pPr>
        <w:rPr>
          <w:rFonts w:cstheme="minorHAnsi"/>
          <w:sz w:val="20"/>
          <w:szCs w:val="20"/>
          <w:lang w:val="fr-FR"/>
        </w:rPr>
        <w:sectPr w:rsidR="006D5C46" w:rsidRPr="008D31E3" w:rsidSect="006D5C46">
          <w:pgSz w:w="16838" w:h="11906" w:orient="landscape"/>
          <w:pgMar w:top="709" w:right="709" w:bottom="709" w:left="1440" w:header="709" w:footer="709" w:gutter="0"/>
          <w:cols w:space="708"/>
          <w:docGrid w:linePitch="360"/>
        </w:sectPr>
      </w:pPr>
    </w:p>
    <w:p w14:paraId="2BAC54B1" w14:textId="4CC81667" w:rsidR="00E75C64" w:rsidRPr="008D31E3" w:rsidRDefault="003524BA" w:rsidP="00E75C64">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5 : DISPONIBILITÉ DES SERVICES</w:t>
      </w:r>
    </w:p>
    <w:tbl>
      <w:tblPr>
        <w:tblStyle w:val="Grilledutableau"/>
        <w:tblW w:w="5622" w:type="pct"/>
        <w:jc w:val="center"/>
        <w:tblLook w:val="04A0" w:firstRow="1" w:lastRow="0" w:firstColumn="1" w:lastColumn="0" w:noHBand="0" w:noVBand="1"/>
      </w:tblPr>
      <w:tblGrid>
        <w:gridCol w:w="547"/>
        <w:gridCol w:w="2377"/>
        <w:gridCol w:w="2745"/>
        <w:gridCol w:w="1536"/>
        <w:gridCol w:w="959"/>
        <w:gridCol w:w="2415"/>
        <w:gridCol w:w="1202"/>
      </w:tblGrid>
      <w:tr w:rsidR="003524BA" w:rsidRPr="004F7231" w14:paraId="31235D23" w14:textId="77777777" w:rsidTr="007E1A37">
        <w:trPr>
          <w:trHeight w:val="233"/>
          <w:tblHeader/>
          <w:jc w:val="center"/>
        </w:trPr>
        <w:tc>
          <w:tcPr>
            <w:tcW w:w="232" w:type="pct"/>
            <w:shd w:val="clear" w:color="auto" w:fill="BFBFBF" w:themeFill="background1" w:themeFillShade="BF"/>
            <w:vAlign w:val="center"/>
          </w:tcPr>
          <w:p w14:paraId="0D39D89B" w14:textId="14ED1976" w:rsidR="003524BA" w:rsidRPr="008D31E3" w:rsidRDefault="003524BA" w:rsidP="003524BA">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174" w:type="pct"/>
            <w:gridSpan w:val="2"/>
            <w:shd w:val="clear" w:color="auto" w:fill="BFBFBF" w:themeFill="background1" w:themeFillShade="BF"/>
            <w:vAlign w:val="center"/>
          </w:tcPr>
          <w:p w14:paraId="7F375EAA" w14:textId="1C580E16" w:rsidR="003524BA" w:rsidRPr="008D31E3" w:rsidRDefault="003524BA" w:rsidP="003524BA">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84" w:type="pct"/>
            <w:gridSpan w:val="3"/>
            <w:shd w:val="clear" w:color="auto" w:fill="BFBFBF" w:themeFill="background1" w:themeFillShade="BF"/>
            <w:vAlign w:val="center"/>
          </w:tcPr>
          <w:p w14:paraId="0A378DFB" w14:textId="07131952" w:rsidR="003524BA" w:rsidRPr="008D31E3" w:rsidRDefault="003524BA" w:rsidP="003524BA">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510" w:type="pct"/>
            <w:shd w:val="clear" w:color="auto" w:fill="BFBFBF" w:themeFill="background1" w:themeFillShade="BF"/>
            <w:vAlign w:val="center"/>
          </w:tcPr>
          <w:p w14:paraId="104E9128" w14:textId="74CB27CA" w:rsidR="003524BA" w:rsidRPr="008D31E3" w:rsidRDefault="003524BA" w:rsidP="003524BA">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3524BA" w:rsidRPr="004F7231" w14:paraId="4E132BCA" w14:textId="77777777" w:rsidTr="007E1A37">
        <w:tblPrEx>
          <w:jc w:val="left"/>
        </w:tblPrEx>
        <w:trPr>
          <w:trHeight w:val="20"/>
        </w:trPr>
        <w:tc>
          <w:tcPr>
            <w:tcW w:w="232" w:type="pct"/>
          </w:tcPr>
          <w:p w14:paraId="34B8C4A2" w14:textId="2D0762F2" w:rsidR="003524BA" w:rsidRPr="008D31E3" w:rsidRDefault="003524BA" w:rsidP="003524BA">
            <w:pPr>
              <w:jc w:val="center"/>
              <w:rPr>
                <w:rFonts w:eastAsia="Arial Narrow" w:cstheme="minorHAnsi"/>
                <w:b/>
                <w:bCs/>
                <w:szCs w:val="20"/>
                <w:lang w:val="fr-FR" w:bidi="hi-IN"/>
              </w:rPr>
            </w:pPr>
            <w:r w:rsidRPr="008D31E3">
              <w:rPr>
                <w:rFonts w:eastAsia="Arial Narrow" w:cstheme="minorHAnsi"/>
                <w:b/>
                <w:bCs/>
                <w:szCs w:val="20"/>
                <w:lang w:val="fr-FR" w:bidi="hi-IN"/>
              </w:rPr>
              <w:t>501</w:t>
            </w:r>
          </w:p>
        </w:tc>
        <w:tc>
          <w:tcPr>
            <w:tcW w:w="2174" w:type="pct"/>
            <w:gridSpan w:val="2"/>
          </w:tcPr>
          <w:p w14:paraId="2F5C482E" w14:textId="1C062F31" w:rsidR="003524BA" w:rsidRPr="008D31E3" w:rsidRDefault="00D81B40" w:rsidP="002745EA">
            <w:pPr>
              <w:rPr>
                <w:rFonts w:eastAsia="Arial Narrow" w:cstheme="minorHAnsi"/>
                <w:b/>
                <w:bCs/>
                <w:szCs w:val="20"/>
                <w:lang w:val="fr-FR" w:bidi="hi-IN"/>
              </w:rPr>
            </w:pPr>
            <w:r w:rsidRPr="00D81B40">
              <w:rPr>
                <w:rFonts w:eastAsia="Arial Narrow" w:cstheme="minorHAnsi"/>
                <w:b/>
                <w:bCs/>
                <w:szCs w:val="20"/>
                <w:lang w:val="fr-FR" w:bidi="hi-IN"/>
              </w:rPr>
              <w:t>Est-ce</w:t>
            </w:r>
            <w:r w:rsidR="009D37B7" w:rsidRPr="008D31E3">
              <w:rPr>
                <w:rFonts w:eastAsia="Arial Narrow" w:cstheme="minorHAnsi"/>
                <w:b/>
                <w:bCs/>
                <w:szCs w:val="20"/>
                <w:lang w:val="fr-FR" w:bidi="hi-IN"/>
              </w:rPr>
              <w:t xml:space="preserve"> que </w:t>
            </w:r>
            <w:proofErr w:type="gramStart"/>
            <w:r>
              <w:rPr>
                <w:rFonts w:eastAsia="Arial Narrow" w:cstheme="minorHAnsi"/>
                <w:b/>
                <w:bCs/>
                <w:szCs w:val="20"/>
                <w:lang w:val="fr-FR" w:bidi="hi-IN"/>
              </w:rPr>
              <w:t xml:space="preserve">ce </w:t>
            </w:r>
            <w:r w:rsidR="001D4B7C">
              <w:rPr>
                <w:rFonts w:eastAsia="Arial Narrow" w:cstheme="minorHAnsi"/>
                <w:b/>
                <w:bCs/>
                <w:szCs w:val="20"/>
                <w:lang w:val="fr-FR" w:bidi="hi-IN"/>
              </w:rPr>
              <w:t>case</w:t>
            </w:r>
            <w:proofErr w:type="gramEnd"/>
            <w:r w:rsidR="001D4B7C">
              <w:rPr>
                <w:rFonts w:eastAsia="Arial Narrow" w:cstheme="minorHAnsi"/>
                <w:b/>
                <w:bCs/>
                <w:szCs w:val="20"/>
                <w:lang w:val="fr-FR" w:bidi="hi-IN"/>
              </w:rPr>
              <w:t xml:space="preserve"> </w:t>
            </w:r>
            <w:r>
              <w:rPr>
                <w:rFonts w:eastAsia="Arial Narrow" w:cstheme="minorHAnsi"/>
                <w:b/>
                <w:bCs/>
                <w:szCs w:val="20"/>
                <w:lang w:val="fr-FR" w:bidi="hi-IN"/>
              </w:rPr>
              <w:t>de santé</w:t>
            </w:r>
            <w:r w:rsidR="009D37B7" w:rsidRPr="008D31E3">
              <w:rPr>
                <w:rFonts w:eastAsia="Arial Narrow" w:cstheme="minorHAnsi"/>
                <w:b/>
                <w:bCs/>
                <w:szCs w:val="20"/>
                <w:lang w:val="fr-FR" w:bidi="hi-IN"/>
              </w:rPr>
              <w:t xml:space="preserve"> propose </w:t>
            </w:r>
            <w:r w:rsidR="002745EA" w:rsidRPr="008D31E3">
              <w:rPr>
                <w:rFonts w:eastAsia="Arial Narrow" w:cstheme="minorHAnsi"/>
                <w:b/>
                <w:bCs/>
                <w:szCs w:val="20"/>
                <w:lang w:val="fr-FR" w:bidi="hi-IN"/>
              </w:rPr>
              <w:t>un service</w:t>
            </w:r>
            <w:r w:rsidR="009D37B7" w:rsidRPr="008D31E3">
              <w:rPr>
                <w:rFonts w:eastAsia="Arial Narrow" w:cstheme="minorHAnsi"/>
                <w:b/>
                <w:bCs/>
                <w:szCs w:val="20"/>
                <w:lang w:val="fr-FR" w:bidi="hi-IN"/>
              </w:rPr>
              <w:t xml:space="preserve"> de SMNI?</w:t>
            </w:r>
          </w:p>
        </w:tc>
        <w:tc>
          <w:tcPr>
            <w:tcW w:w="2084" w:type="pct"/>
            <w:gridSpan w:val="3"/>
          </w:tcPr>
          <w:p w14:paraId="5A26BB91" w14:textId="0E9CD1BC" w:rsidR="003524BA" w:rsidRPr="008D31E3" w:rsidRDefault="009D37B7" w:rsidP="003524BA">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003524BA" w:rsidRPr="008D31E3">
              <w:rPr>
                <w:rFonts w:eastAsia="Arial Narrow" w:cs="Mangal"/>
                <w:szCs w:val="20"/>
                <w:cs/>
                <w:lang w:val="fr-FR" w:bidi="hi-IN"/>
              </w:rPr>
              <w:tab/>
              <w:t>1</w:t>
            </w:r>
          </w:p>
          <w:p w14:paraId="64F9A51B" w14:textId="55ACB7EF" w:rsidR="003524BA" w:rsidRPr="008D31E3" w:rsidRDefault="003524BA" w:rsidP="003524BA">
            <w:pPr>
              <w:tabs>
                <w:tab w:val="right" w:leader="dot" w:pos="4092"/>
              </w:tabs>
              <w:rPr>
                <w:rFonts w:eastAsia="Arial Narrow" w:cstheme="minorHAnsi"/>
                <w:szCs w:val="20"/>
                <w:lang w:val="fr-FR" w:bidi="hi-IN"/>
              </w:rPr>
            </w:pPr>
            <w:r w:rsidRPr="008D31E3">
              <w:rPr>
                <w:rFonts w:eastAsia="Arial Narrow" w:cstheme="minorHAnsi"/>
                <w:szCs w:val="20"/>
                <w:lang w:val="fr-FR" w:bidi="hi-IN"/>
              </w:rPr>
              <w:t>No</w:t>
            </w:r>
            <w:r w:rsidR="009D37B7" w:rsidRPr="008D31E3">
              <w:rPr>
                <w:rFonts w:eastAsia="Arial Narrow" w:cstheme="minorHAnsi"/>
                <w:szCs w:val="20"/>
                <w:lang w:val="fr-FR" w:bidi="hi-IN"/>
              </w:rPr>
              <w:t>n</w:t>
            </w:r>
            <w:r w:rsidRPr="008D31E3">
              <w:rPr>
                <w:rFonts w:eastAsia="Arial Narrow" w:cs="Mangal"/>
                <w:szCs w:val="20"/>
                <w:cs/>
                <w:lang w:val="fr-FR" w:bidi="hi-IN"/>
              </w:rPr>
              <w:tab/>
              <w:t>2</w:t>
            </w:r>
          </w:p>
        </w:tc>
        <w:tc>
          <w:tcPr>
            <w:tcW w:w="510" w:type="pct"/>
          </w:tcPr>
          <w:p w14:paraId="526FB333" w14:textId="5E1940F0" w:rsidR="003524BA" w:rsidRPr="008D31E3" w:rsidRDefault="00D81B40" w:rsidP="003524BA">
            <w:pPr>
              <w:jc w:val="center"/>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2187648" behindDoc="0" locked="0" layoutInCell="1" allowOverlap="1" wp14:anchorId="000BBA84" wp14:editId="0E9E6243">
                      <wp:simplePos x="0" y="0"/>
                      <wp:positionH relativeFrom="column">
                        <wp:posOffset>63804</wp:posOffset>
                      </wp:positionH>
                      <wp:positionV relativeFrom="paragraph">
                        <wp:posOffset>120310</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B4A365" id="Straight Arrow Connector 75" o:spid="_x0000_s1026" type="#_x0000_t32" style="position:absolute;margin-left:5pt;margin-top:9.45pt;width:14.25pt;height:.75pt;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10;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" strokecolor="black [3213]" strokeweight=".5pt">
                      <v:stroke endarrow="block" joinstyle="miter"/>
                    </v:shape>
                  </w:pict>
                </mc:Fallback>
              </mc:AlternateContent>
            </w:r>
          </w:p>
          <w:p w14:paraId="247C4296" w14:textId="3565B081" w:rsidR="003524BA" w:rsidRPr="008D31E3" w:rsidRDefault="003524BA" w:rsidP="003524BA">
            <w:pPr>
              <w:jc w:val="center"/>
              <w:rPr>
                <w:rFonts w:eastAsia="Arial Narrow" w:cstheme="minorHAnsi"/>
                <w:szCs w:val="20"/>
                <w:lang w:val="fr-FR" w:bidi="hi-IN"/>
              </w:rPr>
            </w:pPr>
            <w:r w:rsidRPr="008D31E3">
              <w:rPr>
                <w:rFonts w:eastAsia="Arial Narrow" w:cstheme="minorHAnsi"/>
                <w:szCs w:val="20"/>
                <w:lang w:val="fr-FR" w:bidi="hi-IN"/>
              </w:rPr>
              <w:t>506</w:t>
            </w:r>
          </w:p>
        </w:tc>
      </w:tr>
      <w:tr w:rsidR="00FF4E31" w:rsidRPr="006930F9" w14:paraId="090B1F26" w14:textId="77777777" w:rsidTr="007E1A37">
        <w:tblPrEx>
          <w:jc w:val="left"/>
        </w:tblPrEx>
        <w:trPr>
          <w:trHeight w:val="2655"/>
        </w:trPr>
        <w:tc>
          <w:tcPr>
            <w:tcW w:w="232" w:type="pct"/>
          </w:tcPr>
          <w:p w14:paraId="5083C02B" w14:textId="6D2BD078" w:rsidR="00FF4E31" w:rsidRPr="008D31E3" w:rsidRDefault="00FF4E31" w:rsidP="00FF4E31">
            <w:pPr>
              <w:jc w:val="center"/>
              <w:rPr>
                <w:rFonts w:cstheme="minorHAnsi"/>
                <w:szCs w:val="20"/>
                <w:lang w:val="fr-FR"/>
              </w:rPr>
            </w:pPr>
          </w:p>
        </w:tc>
        <w:tc>
          <w:tcPr>
            <w:tcW w:w="1009" w:type="pct"/>
          </w:tcPr>
          <w:p w14:paraId="69701F04" w14:textId="4CC08609"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lang w:val="fr-FR" w:bidi="hi-IN"/>
              </w:rPr>
              <w:t>Liste des services SMNI</w:t>
            </w:r>
          </w:p>
        </w:tc>
        <w:tc>
          <w:tcPr>
            <w:tcW w:w="1165" w:type="pct"/>
          </w:tcPr>
          <w:p w14:paraId="4727B6AC" w14:textId="1212E77B" w:rsidR="00FF4E31" w:rsidRPr="008D31E3" w:rsidRDefault="00FF4E31" w:rsidP="008D31E3">
            <w:pPr>
              <w:pStyle w:val="ListParagraph1"/>
              <w:ind w:left="0"/>
              <w:rPr>
                <w:rFonts w:eastAsia="Times New Roman" w:cstheme="minorHAnsi"/>
                <w:color w:val="000000"/>
                <w:szCs w:val="20"/>
                <w:lang w:val="fr-FR" w:bidi="hi-IN"/>
              </w:rPr>
            </w:pPr>
            <w:r w:rsidRPr="008D31E3">
              <w:rPr>
                <w:rFonts w:eastAsia="Times New Roman" w:cstheme="minorHAnsi"/>
                <w:b/>
                <w:bCs/>
                <w:color w:val="000000"/>
                <w:szCs w:val="20"/>
                <w:lang w:val="fr-FR" w:bidi="hi-IN"/>
              </w:rPr>
              <w:t xml:space="preserve">502. A quelle fréquence ce service est-il fourni dans </w:t>
            </w:r>
            <w:r w:rsidR="00D06511">
              <w:rPr>
                <w:rFonts w:eastAsia="Times New Roman" w:cstheme="minorHAnsi"/>
                <w:b/>
                <w:bCs/>
                <w:color w:val="000000"/>
                <w:szCs w:val="20"/>
                <w:lang w:val="fr-FR" w:bidi="hi-IN"/>
              </w:rPr>
              <w:t>la case</w:t>
            </w:r>
            <w:r w:rsidR="00D81B40">
              <w:rPr>
                <w:rFonts w:eastAsia="Times New Roman" w:cstheme="minorHAnsi"/>
                <w:b/>
                <w:bCs/>
                <w:color w:val="000000"/>
                <w:szCs w:val="20"/>
                <w:lang w:val="fr-FR" w:bidi="hi-IN"/>
              </w:rPr>
              <w:t xml:space="preserve"> de santé</w:t>
            </w:r>
            <w:r w:rsidRPr="008D31E3">
              <w:rPr>
                <w:rFonts w:eastAsia="Times New Roman" w:cstheme="minorHAnsi"/>
                <w:b/>
                <w:bCs/>
                <w:color w:val="000000"/>
                <w:szCs w:val="20"/>
                <w:lang w:val="fr-FR" w:bidi="hi-IN"/>
              </w:rPr>
              <w:t xml:space="preserve"> ?</w:t>
            </w:r>
          </w:p>
          <w:p w14:paraId="536C028D" w14:textId="77777777" w:rsidR="009503F0" w:rsidRDefault="00FF4E31" w:rsidP="009503F0">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(Régulièrement=1, Occasionnellement=2, </w:t>
            </w:r>
          </w:p>
          <w:p w14:paraId="5997D241" w14:textId="6FA621CF" w:rsidR="00FF4E31" w:rsidRPr="008D31E3" w:rsidRDefault="00FF4E31" w:rsidP="008D31E3">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tout=3)</w:t>
            </w:r>
          </w:p>
          <w:p w14:paraId="3069E56D" w14:textId="77777777" w:rsidR="00FF4E31" w:rsidRPr="008D31E3" w:rsidRDefault="00FF4E31" w:rsidP="008D31E3">
            <w:pPr>
              <w:pStyle w:val="ListParagraph1"/>
              <w:ind w:left="0"/>
              <w:rPr>
                <w:rFonts w:eastAsia="Times New Roman" w:cstheme="minorHAnsi"/>
                <w:color w:val="000000"/>
                <w:szCs w:val="20"/>
                <w:lang w:val="fr-FR" w:bidi="hi-IN"/>
              </w:rPr>
            </w:pPr>
          </w:p>
          <w:p w14:paraId="7989EF14" w14:textId="699349F5" w:rsidR="00FF4E31" w:rsidRPr="008D31E3" w:rsidRDefault="00FF4E31" w:rsidP="00FF4E31">
            <w:pPr>
              <w:pStyle w:val="ListParagraph1"/>
              <w:ind w:left="0"/>
              <w:rPr>
                <w:rFonts w:eastAsia="Times New Roman" w:cstheme="minorHAnsi"/>
                <w:bCs/>
                <w:i/>
                <w:iCs/>
                <w:color w:val="000000"/>
                <w:szCs w:val="20"/>
                <w:lang w:val="fr-FR" w:bidi="hi-IN"/>
              </w:rPr>
            </w:pPr>
            <w:r w:rsidRPr="008D31E3">
              <w:rPr>
                <w:rFonts w:eastAsia="Times New Roman" w:cstheme="minorHAnsi"/>
                <w:bCs/>
                <w:i/>
                <w:iCs/>
                <w:color w:val="000000"/>
                <w:szCs w:val="20"/>
                <w:lang w:val="fr-FR" w:bidi="hi-IN"/>
              </w:rPr>
              <w:t xml:space="preserve">[Si la réponse est 3, passez à 505]  </w:t>
            </w:r>
          </w:p>
        </w:tc>
        <w:tc>
          <w:tcPr>
            <w:tcW w:w="652" w:type="pct"/>
          </w:tcPr>
          <w:p w14:paraId="71C9DD9C" w14:textId="080E63CF" w:rsidR="00FF4E31" w:rsidRPr="008D31E3" w:rsidRDefault="00FF4E31" w:rsidP="008D31E3">
            <w:pPr>
              <w:pStyle w:val="ListParagraph1"/>
              <w:ind w:left="0"/>
              <w:rPr>
                <w:rFonts w:cstheme="minorHAnsi"/>
                <w:bCs/>
                <w:szCs w:val="20"/>
                <w:lang w:val="fr-FR"/>
              </w:rPr>
            </w:pPr>
            <w:r w:rsidRPr="008D31E3">
              <w:rPr>
                <w:rFonts w:cstheme="minorHAnsi"/>
                <w:b/>
                <w:szCs w:val="20"/>
                <w:lang w:val="fr-FR"/>
              </w:rPr>
              <w:t>503. Ce service est-il fourni gratuitement ?</w:t>
            </w:r>
          </w:p>
          <w:p w14:paraId="6847A0F5" w14:textId="77777777" w:rsidR="00FF4E31" w:rsidRPr="008D31E3" w:rsidRDefault="00FF4E31" w:rsidP="008D31E3">
            <w:pPr>
              <w:pStyle w:val="ListParagraph1"/>
              <w:ind w:left="0"/>
              <w:rPr>
                <w:rFonts w:cstheme="minorHAnsi"/>
                <w:bCs/>
                <w:szCs w:val="20"/>
                <w:lang w:val="fr-FR"/>
              </w:rPr>
            </w:pPr>
            <w:r w:rsidRPr="008D31E3">
              <w:rPr>
                <w:rFonts w:cstheme="minorHAnsi"/>
                <w:bCs/>
                <w:szCs w:val="20"/>
                <w:lang w:val="fr-FR"/>
              </w:rPr>
              <w:t>(Oui=1, Non=2)</w:t>
            </w:r>
          </w:p>
          <w:p w14:paraId="1EF6B770" w14:textId="77777777" w:rsidR="00FF4E31" w:rsidRPr="008D31E3" w:rsidRDefault="00FF4E31" w:rsidP="00FF4E31">
            <w:pPr>
              <w:pStyle w:val="ListParagraph1"/>
              <w:rPr>
                <w:rFonts w:cstheme="minorHAnsi"/>
                <w:bCs/>
                <w:szCs w:val="20"/>
                <w:lang w:val="fr-FR"/>
              </w:rPr>
            </w:pPr>
          </w:p>
          <w:p w14:paraId="3A0C556A" w14:textId="79E814C2" w:rsidR="00FF4E31" w:rsidRPr="008D31E3" w:rsidRDefault="00FF4E31" w:rsidP="00FF4E31">
            <w:pPr>
              <w:pStyle w:val="ListParagraph1"/>
              <w:ind w:left="0"/>
              <w:rPr>
                <w:rFonts w:cstheme="minorHAnsi"/>
                <w:b/>
                <w:bCs/>
                <w:i/>
                <w:iCs/>
                <w:szCs w:val="20"/>
                <w:lang w:val="fr-FR"/>
              </w:rPr>
            </w:pPr>
            <w:r w:rsidRPr="008D31E3">
              <w:rPr>
                <w:rFonts w:cstheme="minorHAnsi"/>
                <w:bCs/>
                <w:i/>
                <w:iCs/>
                <w:szCs w:val="20"/>
                <w:lang w:val="fr-FR"/>
              </w:rPr>
              <w:t xml:space="preserve">[Si la réponse est 1, passez au service suivant.]  </w:t>
            </w:r>
          </w:p>
        </w:tc>
        <w:tc>
          <w:tcPr>
            <w:tcW w:w="407" w:type="pct"/>
          </w:tcPr>
          <w:p w14:paraId="577144D8" w14:textId="77777777" w:rsidR="00FF4E31" w:rsidRPr="008D31E3" w:rsidRDefault="00FF4E31" w:rsidP="00FF4E31">
            <w:pPr>
              <w:tabs>
                <w:tab w:val="right" w:leader="dot" w:pos="4092"/>
              </w:tabs>
              <w:jc w:val="center"/>
              <w:rPr>
                <w:rFonts w:cstheme="minorHAnsi"/>
                <w:b/>
                <w:szCs w:val="20"/>
                <w:lang w:val="fr-FR"/>
              </w:rPr>
            </w:pPr>
            <w:r w:rsidRPr="008D31E3">
              <w:rPr>
                <w:rFonts w:cstheme="minorHAnsi"/>
                <w:b/>
                <w:szCs w:val="20"/>
                <w:lang w:val="fr-FR"/>
              </w:rPr>
              <w:t>504. Combien cela coûte-t-il par unité ?</w:t>
            </w:r>
          </w:p>
          <w:p w14:paraId="2F6B01BD" w14:textId="77777777" w:rsidR="00FF4E31" w:rsidRPr="008D31E3" w:rsidRDefault="00FF4E31" w:rsidP="00FF4E31">
            <w:pPr>
              <w:tabs>
                <w:tab w:val="right" w:leader="dot" w:pos="4092"/>
              </w:tabs>
              <w:jc w:val="center"/>
              <w:rPr>
                <w:rFonts w:cstheme="minorHAnsi"/>
                <w:bCs/>
                <w:szCs w:val="20"/>
                <w:lang w:val="fr-FR"/>
              </w:rPr>
            </w:pPr>
          </w:p>
          <w:p w14:paraId="0DD9B6A2" w14:textId="77777777" w:rsidR="00FF4E31" w:rsidRPr="008D31E3" w:rsidRDefault="00FF4E31" w:rsidP="008D31E3">
            <w:pPr>
              <w:tabs>
                <w:tab w:val="right" w:leader="dot" w:pos="4092"/>
              </w:tabs>
              <w:rPr>
                <w:rFonts w:cstheme="minorHAnsi"/>
                <w:bCs/>
                <w:szCs w:val="20"/>
                <w:lang w:val="fr-FR"/>
              </w:rPr>
            </w:pPr>
          </w:p>
          <w:p w14:paraId="3BC3673B" w14:textId="74402B22" w:rsidR="00FF4E31" w:rsidRPr="008D31E3" w:rsidRDefault="00FF4E31" w:rsidP="00FF4E31">
            <w:pPr>
              <w:tabs>
                <w:tab w:val="right" w:leader="dot" w:pos="4092"/>
              </w:tabs>
              <w:jc w:val="center"/>
              <w:rPr>
                <w:rFonts w:cstheme="minorHAnsi"/>
                <w:bCs/>
                <w:szCs w:val="20"/>
                <w:lang w:val="fr-FR"/>
              </w:rPr>
            </w:pPr>
            <w:r w:rsidRPr="008D31E3">
              <w:rPr>
                <w:rFonts w:cstheme="minorHAnsi"/>
                <w:bCs/>
                <w:szCs w:val="20"/>
                <w:lang w:val="fr-FR"/>
              </w:rPr>
              <w:t>(en monnaie locale)</w:t>
            </w:r>
          </w:p>
        </w:tc>
        <w:tc>
          <w:tcPr>
            <w:tcW w:w="1025" w:type="pct"/>
          </w:tcPr>
          <w:p w14:paraId="76DE3188" w14:textId="41FA1C86" w:rsidR="00FF4E31" w:rsidRPr="008D31E3" w:rsidRDefault="00FF4E31" w:rsidP="009503F0">
            <w:pPr>
              <w:tabs>
                <w:tab w:val="right" w:leader="dot" w:pos="4092"/>
              </w:tabs>
              <w:jc w:val="center"/>
              <w:rPr>
                <w:rFonts w:cstheme="minorHAnsi"/>
                <w:bCs/>
                <w:szCs w:val="20"/>
                <w:lang w:val="fr-FR"/>
              </w:rPr>
            </w:pPr>
            <w:r w:rsidRPr="008D31E3">
              <w:rPr>
                <w:rFonts w:cstheme="minorHAnsi"/>
                <w:b/>
                <w:szCs w:val="20"/>
                <w:lang w:val="fr-FR"/>
              </w:rPr>
              <w:t xml:space="preserve">505. Quelles sont les raisons de la </w:t>
            </w:r>
            <w:r w:rsidR="00D81B40" w:rsidRPr="008D31E3">
              <w:rPr>
                <w:rFonts w:cstheme="minorHAnsi"/>
                <w:b/>
                <w:szCs w:val="20"/>
                <w:lang w:val="fr-FR"/>
              </w:rPr>
              <w:t>non-disponibilité</w:t>
            </w:r>
            <w:r w:rsidRPr="008D31E3">
              <w:rPr>
                <w:rFonts w:cstheme="minorHAnsi"/>
                <w:b/>
                <w:szCs w:val="20"/>
                <w:lang w:val="fr-FR"/>
              </w:rPr>
              <w:t xml:space="preserve"> du service ?</w:t>
            </w:r>
          </w:p>
          <w:p w14:paraId="7271DFE1" w14:textId="11B13C81" w:rsidR="00FF4E31" w:rsidRPr="008D31E3" w:rsidRDefault="00FF4E31" w:rsidP="009F503C">
            <w:pPr>
              <w:rPr>
                <w:rFonts w:cstheme="minorHAnsi"/>
                <w:bCs/>
                <w:szCs w:val="20"/>
                <w:lang w:val="fr-FR"/>
              </w:rPr>
            </w:pPr>
            <w:r w:rsidRPr="008D31E3">
              <w:rPr>
                <w:rFonts w:cstheme="minorHAnsi"/>
                <w:bCs/>
                <w:szCs w:val="20"/>
                <w:lang w:val="fr-FR"/>
              </w:rPr>
              <w:t xml:space="preserve">(Aucun personnel qualifié disponible=1, </w:t>
            </w:r>
            <w:r w:rsidR="009F503C" w:rsidRPr="008D31E3">
              <w:rPr>
                <w:rFonts w:cstheme="minorHAnsi"/>
                <w:bCs/>
                <w:szCs w:val="20"/>
                <w:lang w:val="fr-FR"/>
              </w:rPr>
              <w:t xml:space="preserve">Fournitures non disponibles=2, Infrastructures non disponibles=3, Le client ne veut pas=4, </w:t>
            </w:r>
            <w:r w:rsidR="00E33B0E">
              <w:rPr>
                <w:rFonts w:cstheme="minorHAnsi"/>
                <w:bCs/>
                <w:szCs w:val="20"/>
                <w:lang w:val="fr-FR"/>
              </w:rPr>
              <w:t>Pas dans le paquet de service</w:t>
            </w:r>
            <w:r w:rsidR="00E33B0E" w:rsidRPr="008D31E3">
              <w:rPr>
                <w:rFonts w:cstheme="minorHAnsi"/>
                <w:bCs/>
                <w:szCs w:val="20"/>
                <w:lang w:val="fr-FR"/>
              </w:rPr>
              <w:t>=</w:t>
            </w:r>
            <w:r w:rsidR="00E33B0E">
              <w:rPr>
                <w:rFonts w:cstheme="minorHAnsi"/>
                <w:bCs/>
                <w:szCs w:val="20"/>
                <w:lang w:val="fr-FR"/>
              </w:rPr>
              <w:t xml:space="preserve">5, </w:t>
            </w:r>
            <w:r w:rsidR="009F503C" w:rsidRPr="008D31E3">
              <w:rPr>
                <w:rFonts w:cstheme="minorHAnsi"/>
                <w:bCs/>
                <w:szCs w:val="20"/>
                <w:lang w:val="fr-FR"/>
              </w:rPr>
              <w:t>Autres(précisez)=</w:t>
            </w:r>
            <w:r w:rsidR="00E33B0E">
              <w:rPr>
                <w:rFonts w:cstheme="minorHAnsi"/>
                <w:bCs/>
                <w:szCs w:val="20"/>
                <w:lang w:val="fr-FR"/>
              </w:rPr>
              <w:t>6</w:t>
            </w:r>
            <w:r w:rsidRPr="008D31E3">
              <w:rPr>
                <w:rFonts w:cstheme="minorHAnsi"/>
                <w:bCs/>
                <w:szCs w:val="20"/>
                <w:lang w:val="fr-FR"/>
              </w:rPr>
              <w:t>)</w:t>
            </w:r>
          </w:p>
        </w:tc>
        <w:tc>
          <w:tcPr>
            <w:tcW w:w="510" w:type="pct"/>
          </w:tcPr>
          <w:p w14:paraId="347BB63D" w14:textId="499ADD25" w:rsidR="00FF4E31" w:rsidRPr="008D31E3" w:rsidRDefault="00FF4E31" w:rsidP="00FF4E31">
            <w:pPr>
              <w:rPr>
                <w:rFonts w:cstheme="minorHAnsi"/>
                <w:b/>
                <w:szCs w:val="20"/>
                <w:lang w:val="fr-FR"/>
              </w:rPr>
            </w:pPr>
          </w:p>
        </w:tc>
      </w:tr>
      <w:tr w:rsidR="00FF4E31" w:rsidRPr="006930F9" w14:paraId="1EC6E849" w14:textId="77777777" w:rsidTr="00E33C74">
        <w:tblPrEx>
          <w:jc w:val="left"/>
        </w:tblPrEx>
        <w:trPr>
          <w:cantSplit/>
          <w:trHeight w:val="20"/>
        </w:trPr>
        <w:tc>
          <w:tcPr>
            <w:tcW w:w="5000" w:type="pct"/>
            <w:gridSpan w:val="7"/>
            <w:shd w:val="clear" w:color="auto" w:fill="DEEAF6" w:themeFill="accent1" w:themeFillTint="33"/>
            <w:vAlign w:val="center"/>
          </w:tcPr>
          <w:p w14:paraId="0AB6B83E" w14:textId="30A846C4" w:rsidR="00FF4E31" w:rsidRPr="008D31E3" w:rsidRDefault="00FF4E31" w:rsidP="006300E8">
            <w:pPr>
              <w:spacing w:before="40" w:after="60"/>
              <w:rPr>
                <w:rFonts w:cstheme="minorHAnsi"/>
                <w:b/>
                <w:bCs/>
                <w:szCs w:val="20"/>
                <w:lang w:val="fr-FR"/>
              </w:rPr>
            </w:pPr>
            <w:r w:rsidRPr="008D31E3">
              <w:rPr>
                <w:rFonts w:cstheme="minorHAnsi"/>
                <w:b/>
                <w:bCs/>
                <w:szCs w:val="20"/>
                <w:lang w:val="fr-FR"/>
              </w:rPr>
              <w:t xml:space="preserve">A. </w:t>
            </w:r>
            <w:r w:rsidR="00C12C0B" w:rsidRPr="008D31E3">
              <w:rPr>
                <w:rFonts w:cstheme="minorHAnsi"/>
                <w:b/>
                <w:bCs/>
                <w:szCs w:val="20"/>
                <w:lang w:val="fr-FR"/>
              </w:rPr>
              <w:t>Les s</w:t>
            </w:r>
            <w:r w:rsidRPr="008D31E3">
              <w:rPr>
                <w:rFonts w:cstheme="minorHAnsi"/>
                <w:b/>
                <w:bCs/>
                <w:szCs w:val="20"/>
                <w:lang w:val="fr-FR"/>
              </w:rPr>
              <w:t>ervices de CPN</w:t>
            </w:r>
            <w:r w:rsidR="00C12C0B" w:rsidRPr="008D31E3">
              <w:rPr>
                <w:rFonts w:cstheme="minorHAnsi"/>
                <w:b/>
                <w:bCs/>
                <w:szCs w:val="20"/>
                <w:lang w:val="fr-FR"/>
              </w:rPr>
              <w:t xml:space="preserve"> sont-ils disponibles ? Oui Non</w:t>
            </w:r>
            <w:r w:rsidRPr="008D31E3">
              <w:rPr>
                <w:rFonts w:cstheme="minorHAnsi"/>
                <w:b/>
                <w:bCs/>
                <w:szCs w:val="20"/>
                <w:lang w:val="fr-FR"/>
              </w:rPr>
              <w:t xml:space="preserve"> [Si </w:t>
            </w:r>
            <w:r w:rsidR="00AC4B7B">
              <w:rPr>
                <w:rFonts w:cstheme="minorHAnsi"/>
                <w:b/>
                <w:bCs/>
                <w:szCs w:val="20"/>
                <w:lang w:val="fr-FR"/>
              </w:rPr>
              <w:t>« N</w:t>
            </w:r>
            <w:r w:rsidRPr="008D31E3">
              <w:rPr>
                <w:rFonts w:cstheme="minorHAnsi"/>
                <w:b/>
                <w:bCs/>
                <w:szCs w:val="20"/>
                <w:lang w:val="fr-FR"/>
              </w:rPr>
              <w:t>on</w:t>
            </w:r>
            <w:r w:rsidR="00AC4B7B">
              <w:rPr>
                <w:rFonts w:cstheme="minorHAnsi"/>
                <w:b/>
                <w:bCs/>
                <w:szCs w:val="20"/>
                <w:lang w:val="fr-FR"/>
              </w:rPr>
              <w:t> »</w:t>
            </w:r>
            <w:r w:rsidRPr="008D31E3">
              <w:rPr>
                <w:rFonts w:cstheme="minorHAnsi"/>
                <w:b/>
                <w:bCs/>
                <w:szCs w:val="20"/>
                <w:lang w:val="fr-FR"/>
              </w:rPr>
              <w:t xml:space="preserve"> Passez à l'option B (Services d'accouchement)]</w:t>
            </w:r>
          </w:p>
        </w:tc>
      </w:tr>
      <w:tr w:rsidR="00FF4E31" w:rsidRPr="004F7231" w14:paraId="2C326119" w14:textId="77777777" w:rsidTr="007E1A37">
        <w:tblPrEx>
          <w:jc w:val="left"/>
        </w:tblPrEx>
        <w:trPr>
          <w:cantSplit/>
          <w:trHeight w:val="301"/>
        </w:trPr>
        <w:tc>
          <w:tcPr>
            <w:tcW w:w="232" w:type="pct"/>
          </w:tcPr>
          <w:p w14:paraId="4FC9F01E"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110D8033" w14:textId="5A8946FB" w:rsidR="00FF4E31" w:rsidRPr="008D31E3" w:rsidRDefault="00FF4E31" w:rsidP="00FF4E31">
            <w:pPr>
              <w:rPr>
                <w:rFonts w:cstheme="minorHAnsi"/>
                <w:bCs/>
                <w:szCs w:val="20"/>
                <w:lang w:val="fr-FR"/>
              </w:rPr>
            </w:pPr>
            <w:r w:rsidRPr="008D31E3">
              <w:rPr>
                <w:rFonts w:cstheme="minorHAnsi"/>
                <w:szCs w:val="20"/>
                <w:lang w:val="fr-FR"/>
              </w:rPr>
              <w:t>Enregistrement</w:t>
            </w:r>
          </w:p>
        </w:tc>
        <w:tc>
          <w:tcPr>
            <w:tcW w:w="1165" w:type="pct"/>
          </w:tcPr>
          <w:p w14:paraId="4DFBDB1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2104AB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60FD82D" w14:textId="77777777" w:rsidR="00FF4E31" w:rsidRPr="008D31E3" w:rsidRDefault="00FF4E31" w:rsidP="00FF4E31">
            <w:pPr>
              <w:rPr>
                <w:rFonts w:cstheme="minorHAnsi"/>
                <w:bCs/>
                <w:szCs w:val="20"/>
                <w:lang w:val="fr-FR"/>
              </w:rPr>
            </w:pPr>
          </w:p>
        </w:tc>
        <w:tc>
          <w:tcPr>
            <w:tcW w:w="1025" w:type="pct"/>
          </w:tcPr>
          <w:p w14:paraId="38E513E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473A8CA5" w14:textId="77777777" w:rsidR="00FF4E31" w:rsidRPr="008D31E3" w:rsidRDefault="00FF4E31" w:rsidP="00FF4E31">
            <w:pPr>
              <w:rPr>
                <w:rFonts w:cstheme="minorHAnsi"/>
                <w:bCs/>
                <w:szCs w:val="20"/>
                <w:lang w:val="fr-FR"/>
              </w:rPr>
            </w:pPr>
          </w:p>
        </w:tc>
      </w:tr>
      <w:tr w:rsidR="00FF4E31" w:rsidRPr="004F7231" w14:paraId="357BE0D5" w14:textId="77777777" w:rsidTr="007E1A37">
        <w:tblPrEx>
          <w:jc w:val="left"/>
        </w:tblPrEx>
        <w:trPr>
          <w:cantSplit/>
          <w:trHeight w:val="307"/>
        </w:trPr>
        <w:tc>
          <w:tcPr>
            <w:tcW w:w="232" w:type="pct"/>
          </w:tcPr>
          <w:p w14:paraId="23C3B6AE"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2643E656" w14:textId="244074CF" w:rsidR="00FF4E31" w:rsidRPr="008D31E3" w:rsidRDefault="00FF4E31" w:rsidP="00FF4E31">
            <w:pPr>
              <w:rPr>
                <w:rFonts w:cstheme="minorHAnsi"/>
                <w:bCs/>
                <w:szCs w:val="20"/>
                <w:lang w:val="fr-FR"/>
              </w:rPr>
            </w:pPr>
            <w:r w:rsidRPr="008D31E3">
              <w:rPr>
                <w:rFonts w:cstheme="minorHAnsi"/>
                <w:szCs w:val="20"/>
                <w:lang w:val="fr-FR"/>
              </w:rPr>
              <w:t>Examen physique</w:t>
            </w:r>
          </w:p>
        </w:tc>
        <w:tc>
          <w:tcPr>
            <w:tcW w:w="1165" w:type="pct"/>
          </w:tcPr>
          <w:p w14:paraId="15E842C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A5624A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5C91780" w14:textId="77777777" w:rsidR="00FF4E31" w:rsidRPr="008D31E3" w:rsidRDefault="00FF4E31" w:rsidP="00FF4E31">
            <w:pPr>
              <w:rPr>
                <w:rFonts w:cstheme="minorHAnsi"/>
                <w:bCs/>
                <w:szCs w:val="20"/>
                <w:lang w:val="fr-FR"/>
              </w:rPr>
            </w:pPr>
          </w:p>
        </w:tc>
        <w:tc>
          <w:tcPr>
            <w:tcW w:w="1025" w:type="pct"/>
          </w:tcPr>
          <w:p w14:paraId="2E97548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E91ABE1" w14:textId="77777777" w:rsidR="00FF4E31" w:rsidRPr="008D31E3" w:rsidRDefault="00FF4E31" w:rsidP="00FF4E31">
            <w:pPr>
              <w:rPr>
                <w:rFonts w:cstheme="minorHAnsi"/>
                <w:bCs/>
                <w:szCs w:val="20"/>
                <w:lang w:val="fr-FR"/>
              </w:rPr>
            </w:pPr>
          </w:p>
        </w:tc>
      </w:tr>
      <w:tr w:rsidR="00FF4E31" w:rsidRPr="004F7231" w14:paraId="511A63EE" w14:textId="77777777" w:rsidTr="007E1A37">
        <w:tblPrEx>
          <w:jc w:val="left"/>
        </w:tblPrEx>
        <w:trPr>
          <w:cantSplit/>
          <w:trHeight w:val="20"/>
        </w:trPr>
        <w:tc>
          <w:tcPr>
            <w:tcW w:w="232" w:type="pct"/>
          </w:tcPr>
          <w:p w14:paraId="6C6D1C39"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30E0B689" w14:textId="1188F426" w:rsidR="00FF4E31" w:rsidRPr="008D31E3" w:rsidRDefault="00FF4E31" w:rsidP="00FF4E31">
            <w:pPr>
              <w:rPr>
                <w:rFonts w:cstheme="minorHAnsi"/>
                <w:bCs/>
                <w:szCs w:val="20"/>
                <w:lang w:val="fr-FR"/>
              </w:rPr>
            </w:pPr>
            <w:r w:rsidRPr="008D31E3">
              <w:rPr>
                <w:rFonts w:cstheme="minorHAnsi"/>
                <w:szCs w:val="20"/>
                <w:lang w:val="fr-FR"/>
              </w:rPr>
              <w:t>Prise de poids</w:t>
            </w:r>
          </w:p>
        </w:tc>
        <w:tc>
          <w:tcPr>
            <w:tcW w:w="1165" w:type="pct"/>
          </w:tcPr>
          <w:p w14:paraId="37C77B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ACADD1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39118EB" w14:textId="77777777" w:rsidR="00FF4E31" w:rsidRPr="008D31E3" w:rsidRDefault="00FF4E31" w:rsidP="00FF4E31">
            <w:pPr>
              <w:rPr>
                <w:rFonts w:cstheme="minorHAnsi"/>
                <w:bCs/>
                <w:szCs w:val="20"/>
                <w:lang w:val="fr-FR"/>
              </w:rPr>
            </w:pPr>
          </w:p>
        </w:tc>
        <w:tc>
          <w:tcPr>
            <w:tcW w:w="1025" w:type="pct"/>
          </w:tcPr>
          <w:p w14:paraId="0075CD8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25BA6CA" w14:textId="77777777" w:rsidR="00FF4E31" w:rsidRPr="008D31E3" w:rsidRDefault="00FF4E31" w:rsidP="00FF4E31">
            <w:pPr>
              <w:rPr>
                <w:rFonts w:cstheme="minorHAnsi"/>
                <w:bCs/>
                <w:szCs w:val="20"/>
                <w:lang w:val="fr-FR"/>
              </w:rPr>
            </w:pPr>
          </w:p>
        </w:tc>
      </w:tr>
      <w:tr w:rsidR="00FF4E31" w:rsidRPr="004F7231" w14:paraId="3BCE1D64" w14:textId="77777777" w:rsidTr="007E1A37">
        <w:tblPrEx>
          <w:jc w:val="left"/>
        </w:tblPrEx>
        <w:trPr>
          <w:cantSplit/>
          <w:trHeight w:val="20"/>
        </w:trPr>
        <w:tc>
          <w:tcPr>
            <w:tcW w:w="232" w:type="pct"/>
          </w:tcPr>
          <w:p w14:paraId="7C7890E0"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385AE566" w14:textId="1AC2E60F" w:rsidR="00FF4E31" w:rsidRPr="008D31E3" w:rsidRDefault="00FF4E31" w:rsidP="00FF4E31">
            <w:pPr>
              <w:rPr>
                <w:rFonts w:cstheme="minorHAnsi"/>
                <w:bCs/>
                <w:szCs w:val="20"/>
                <w:lang w:val="fr-FR"/>
              </w:rPr>
            </w:pPr>
            <w:r w:rsidRPr="008D31E3">
              <w:rPr>
                <w:rFonts w:cstheme="minorHAnsi"/>
                <w:szCs w:val="20"/>
                <w:lang w:val="fr-FR"/>
              </w:rPr>
              <w:t>Mesure de la tension artérielle</w:t>
            </w:r>
          </w:p>
        </w:tc>
        <w:tc>
          <w:tcPr>
            <w:tcW w:w="1165" w:type="pct"/>
          </w:tcPr>
          <w:p w14:paraId="121F55F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732C63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1EC119D" w14:textId="77777777" w:rsidR="00FF4E31" w:rsidRPr="008D31E3" w:rsidRDefault="00FF4E31" w:rsidP="00FF4E31">
            <w:pPr>
              <w:rPr>
                <w:rFonts w:cstheme="minorHAnsi"/>
                <w:bCs/>
                <w:szCs w:val="20"/>
                <w:lang w:val="fr-FR"/>
              </w:rPr>
            </w:pPr>
          </w:p>
        </w:tc>
        <w:tc>
          <w:tcPr>
            <w:tcW w:w="1025" w:type="pct"/>
          </w:tcPr>
          <w:p w14:paraId="686C8CC0"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7607DFD" w14:textId="77777777" w:rsidR="00FF4E31" w:rsidRPr="008D31E3" w:rsidRDefault="00FF4E31" w:rsidP="00FF4E31">
            <w:pPr>
              <w:rPr>
                <w:rFonts w:cstheme="minorHAnsi"/>
                <w:bCs/>
                <w:szCs w:val="20"/>
                <w:lang w:val="fr-FR"/>
              </w:rPr>
            </w:pPr>
          </w:p>
        </w:tc>
      </w:tr>
      <w:tr w:rsidR="00FF4E31" w:rsidRPr="004F7231" w14:paraId="4CD2E49E" w14:textId="77777777" w:rsidTr="007E1A37">
        <w:tblPrEx>
          <w:jc w:val="left"/>
        </w:tblPrEx>
        <w:trPr>
          <w:cantSplit/>
          <w:trHeight w:val="20"/>
        </w:trPr>
        <w:tc>
          <w:tcPr>
            <w:tcW w:w="232" w:type="pct"/>
          </w:tcPr>
          <w:p w14:paraId="6D4A4DEE"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569CA409" w14:textId="2CB183FB" w:rsidR="00FF4E31" w:rsidRPr="008D31E3" w:rsidRDefault="00FF4E31" w:rsidP="00FF4E31">
            <w:pPr>
              <w:rPr>
                <w:rFonts w:cstheme="minorHAnsi"/>
                <w:bCs/>
                <w:szCs w:val="20"/>
                <w:lang w:val="fr-FR"/>
              </w:rPr>
            </w:pPr>
            <w:r w:rsidRPr="008D31E3">
              <w:rPr>
                <w:rFonts w:cstheme="minorHAnsi"/>
                <w:szCs w:val="20"/>
                <w:lang w:val="fr-FR"/>
              </w:rPr>
              <w:t>Examen de l'abdomen</w:t>
            </w:r>
          </w:p>
        </w:tc>
        <w:tc>
          <w:tcPr>
            <w:tcW w:w="1165" w:type="pct"/>
          </w:tcPr>
          <w:p w14:paraId="524DE1C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0DBA0C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4B4CEEF" w14:textId="77777777" w:rsidR="00FF4E31" w:rsidRPr="008D31E3" w:rsidRDefault="00FF4E31" w:rsidP="00FF4E31">
            <w:pPr>
              <w:rPr>
                <w:rFonts w:cstheme="minorHAnsi"/>
                <w:bCs/>
                <w:szCs w:val="20"/>
                <w:lang w:val="fr-FR"/>
              </w:rPr>
            </w:pPr>
          </w:p>
        </w:tc>
        <w:tc>
          <w:tcPr>
            <w:tcW w:w="1025" w:type="pct"/>
          </w:tcPr>
          <w:p w14:paraId="37738755"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61B9FEB" w14:textId="77777777" w:rsidR="00FF4E31" w:rsidRPr="008D31E3" w:rsidRDefault="00FF4E31" w:rsidP="00FF4E31">
            <w:pPr>
              <w:rPr>
                <w:rFonts w:cstheme="minorHAnsi"/>
                <w:bCs/>
                <w:szCs w:val="20"/>
                <w:lang w:val="fr-FR"/>
              </w:rPr>
            </w:pPr>
          </w:p>
        </w:tc>
      </w:tr>
      <w:tr w:rsidR="00FF4E31" w:rsidRPr="004F7231" w14:paraId="49EE601C" w14:textId="77777777" w:rsidTr="007E1A37">
        <w:tblPrEx>
          <w:jc w:val="left"/>
        </w:tblPrEx>
        <w:trPr>
          <w:cantSplit/>
          <w:trHeight w:val="20"/>
        </w:trPr>
        <w:tc>
          <w:tcPr>
            <w:tcW w:w="232" w:type="pct"/>
          </w:tcPr>
          <w:p w14:paraId="519970F7"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068F9F55" w14:textId="5A04864B" w:rsidR="00FF4E31" w:rsidRPr="008D31E3" w:rsidRDefault="00FF4E31" w:rsidP="00FF4E31">
            <w:pPr>
              <w:rPr>
                <w:rFonts w:cstheme="minorHAnsi"/>
                <w:bCs/>
                <w:szCs w:val="20"/>
                <w:lang w:val="fr-FR"/>
              </w:rPr>
            </w:pPr>
            <w:r w:rsidRPr="008D31E3">
              <w:rPr>
                <w:rFonts w:cstheme="minorHAnsi"/>
                <w:szCs w:val="20"/>
                <w:lang w:val="fr-FR"/>
              </w:rPr>
              <w:t>Traitement des signes de danger</w:t>
            </w:r>
          </w:p>
        </w:tc>
        <w:tc>
          <w:tcPr>
            <w:tcW w:w="1165" w:type="pct"/>
          </w:tcPr>
          <w:p w14:paraId="4EE02D0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92D869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2914F82" w14:textId="77777777" w:rsidR="00FF4E31" w:rsidRPr="008D31E3" w:rsidRDefault="00FF4E31" w:rsidP="00FF4E31">
            <w:pPr>
              <w:rPr>
                <w:rFonts w:cstheme="minorHAnsi"/>
                <w:bCs/>
                <w:szCs w:val="20"/>
                <w:lang w:val="fr-FR"/>
              </w:rPr>
            </w:pPr>
          </w:p>
        </w:tc>
        <w:tc>
          <w:tcPr>
            <w:tcW w:w="1025" w:type="pct"/>
          </w:tcPr>
          <w:p w14:paraId="0BA4035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E212DFF" w14:textId="77777777" w:rsidR="00FF4E31" w:rsidRPr="008D31E3" w:rsidRDefault="00FF4E31" w:rsidP="00FF4E31">
            <w:pPr>
              <w:rPr>
                <w:rFonts w:cstheme="minorHAnsi"/>
                <w:bCs/>
                <w:szCs w:val="20"/>
                <w:lang w:val="fr-FR"/>
              </w:rPr>
            </w:pPr>
          </w:p>
        </w:tc>
      </w:tr>
      <w:tr w:rsidR="00FF4E31" w:rsidRPr="004F7231" w14:paraId="2207D56D" w14:textId="77777777" w:rsidTr="007E1A37">
        <w:tblPrEx>
          <w:jc w:val="left"/>
        </w:tblPrEx>
        <w:trPr>
          <w:cantSplit/>
          <w:trHeight w:val="20"/>
        </w:trPr>
        <w:tc>
          <w:tcPr>
            <w:tcW w:w="232" w:type="pct"/>
          </w:tcPr>
          <w:p w14:paraId="58E9EF28"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2188BB55" w14:textId="0DDFEF14" w:rsidR="00FF4E31" w:rsidRPr="008D31E3" w:rsidRDefault="00FF4E31" w:rsidP="009E5489">
            <w:pPr>
              <w:rPr>
                <w:rFonts w:cstheme="minorHAnsi"/>
                <w:bCs/>
                <w:szCs w:val="20"/>
                <w:lang w:val="fr-FR"/>
              </w:rPr>
            </w:pPr>
            <w:r w:rsidRPr="008D31E3">
              <w:rPr>
                <w:rFonts w:cstheme="minorHAnsi"/>
                <w:szCs w:val="20"/>
                <w:lang w:val="fr-FR"/>
              </w:rPr>
              <w:t xml:space="preserve">Supplémentation en </w:t>
            </w:r>
            <w:r w:rsidR="009E5489" w:rsidRPr="008D31E3">
              <w:rPr>
                <w:rFonts w:cstheme="minorHAnsi"/>
                <w:szCs w:val="20"/>
                <w:lang w:val="fr-FR"/>
              </w:rPr>
              <w:t>fer acide folique</w:t>
            </w:r>
          </w:p>
        </w:tc>
        <w:tc>
          <w:tcPr>
            <w:tcW w:w="1165" w:type="pct"/>
          </w:tcPr>
          <w:p w14:paraId="158771A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81F582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58687A5" w14:textId="77777777" w:rsidR="00FF4E31" w:rsidRPr="008D31E3" w:rsidRDefault="00FF4E31" w:rsidP="00FF4E31">
            <w:pPr>
              <w:rPr>
                <w:rFonts w:cstheme="minorHAnsi"/>
                <w:bCs/>
                <w:szCs w:val="20"/>
                <w:lang w:val="fr-FR"/>
              </w:rPr>
            </w:pPr>
          </w:p>
        </w:tc>
        <w:tc>
          <w:tcPr>
            <w:tcW w:w="1025" w:type="pct"/>
          </w:tcPr>
          <w:p w14:paraId="050EA1D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D640B07" w14:textId="77777777" w:rsidR="00FF4E31" w:rsidRPr="008D31E3" w:rsidRDefault="00FF4E31" w:rsidP="00FF4E31">
            <w:pPr>
              <w:rPr>
                <w:rFonts w:cstheme="minorHAnsi"/>
                <w:bCs/>
                <w:szCs w:val="20"/>
                <w:lang w:val="fr-FR"/>
              </w:rPr>
            </w:pPr>
          </w:p>
        </w:tc>
      </w:tr>
      <w:tr w:rsidR="00FF4E31" w:rsidRPr="004F7231" w14:paraId="390A4D4B" w14:textId="77777777" w:rsidTr="007E1A37">
        <w:tblPrEx>
          <w:jc w:val="left"/>
        </w:tblPrEx>
        <w:trPr>
          <w:cantSplit/>
          <w:trHeight w:val="20"/>
        </w:trPr>
        <w:tc>
          <w:tcPr>
            <w:tcW w:w="232" w:type="pct"/>
          </w:tcPr>
          <w:p w14:paraId="0783A2B1"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60052682" w14:textId="73787665" w:rsidR="00FF4E31" w:rsidRPr="008D31E3" w:rsidRDefault="00FF4E31" w:rsidP="00FF4E31">
            <w:pPr>
              <w:rPr>
                <w:rFonts w:cstheme="minorHAnsi"/>
                <w:bCs/>
                <w:szCs w:val="20"/>
                <w:lang w:val="fr-FR"/>
              </w:rPr>
            </w:pPr>
            <w:r w:rsidRPr="008D31E3">
              <w:rPr>
                <w:rFonts w:cstheme="minorHAnsi"/>
                <w:szCs w:val="20"/>
                <w:lang w:val="fr-FR"/>
              </w:rPr>
              <w:t>Test de grossesse</w:t>
            </w:r>
          </w:p>
        </w:tc>
        <w:tc>
          <w:tcPr>
            <w:tcW w:w="1165" w:type="pct"/>
          </w:tcPr>
          <w:p w14:paraId="40A32AA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EA767C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745692F" w14:textId="77777777" w:rsidR="00FF4E31" w:rsidRPr="008D31E3" w:rsidRDefault="00FF4E31" w:rsidP="00FF4E31">
            <w:pPr>
              <w:rPr>
                <w:rFonts w:cstheme="minorHAnsi"/>
                <w:bCs/>
                <w:szCs w:val="20"/>
                <w:lang w:val="fr-FR"/>
              </w:rPr>
            </w:pPr>
          </w:p>
        </w:tc>
        <w:tc>
          <w:tcPr>
            <w:tcW w:w="1025" w:type="pct"/>
          </w:tcPr>
          <w:p w14:paraId="0CE0D76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8B4BED9" w14:textId="77777777" w:rsidR="00FF4E31" w:rsidRPr="008D31E3" w:rsidRDefault="00FF4E31" w:rsidP="00FF4E31">
            <w:pPr>
              <w:rPr>
                <w:rFonts w:cstheme="minorHAnsi"/>
                <w:bCs/>
                <w:szCs w:val="20"/>
                <w:lang w:val="fr-FR"/>
              </w:rPr>
            </w:pPr>
          </w:p>
        </w:tc>
      </w:tr>
      <w:tr w:rsidR="00FF4E31" w:rsidRPr="004F7231" w14:paraId="351923AD" w14:textId="77777777" w:rsidTr="007E1A37">
        <w:tblPrEx>
          <w:jc w:val="left"/>
        </w:tblPrEx>
        <w:trPr>
          <w:cantSplit/>
          <w:trHeight w:val="20"/>
        </w:trPr>
        <w:tc>
          <w:tcPr>
            <w:tcW w:w="232" w:type="pct"/>
          </w:tcPr>
          <w:p w14:paraId="5B441481"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5DD38608" w14:textId="543BEAE5" w:rsidR="00FF4E31" w:rsidRPr="008D31E3" w:rsidRDefault="00521118" w:rsidP="00FF4E31">
            <w:pPr>
              <w:rPr>
                <w:rFonts w:cstheme="minorHAnsi"/>
                <w:bCs/>
                <w:szCs w:val="20"/>
                <w:lang w:val="fr-FR"/>
              </w:rPr>
            </w:pPr>
            <w:r w:rsidRPr="008D31E3">
              <w:rPr>
                <w:rFonts w:cstheme="minorHAnsi"/>
                <w:szCs w:val="20"/>
                <w:lang w:val="fr-FR"/>
              </w:rPr>
              <w:t xml:space="preserve">Vaccination contre le tétanos </w:t>
            </w:r>
          </w:p>
        </w:tc>
        <w:tc>
          <w:tcPr>
            <w:tcW w:w="1165" w:type="pct"/>
          </w:tcPr>
          <w:p w14:paraId="16C9D3B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7CB37F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A2FED6E" w14:textId="77777777" w:rsidR="00FF4E31" w:rsidRPr="008D31E3" w:rsidRDefault="00FF4E31" w:rsidP="00FF4E31">
            <w:pPr>
              <w:rPr>
                <w:rFonts w:cstheme="minorHAnsi"/>
                <w:bCs/>
                <w:szCs w:val="20"/>
                <w:lang w:val="fr-FR"/>
              </w:rPr>
            </w:pPr>
          </w:p>
        </w:tc>
        <w:tc>
          <w:tcPr>
            <w:tcW w:w="1025" w:type="pct"/>
          </w:tcPr>
          <w:p w14:paraId="0BB46CD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3C0C382" w14:textId="77777777" w:rsidR="00FF4E31" w:rsidRPr="008D31E3" w:rsidRDefault="00FF4E31" w:rsidP="00FF4E31">
            <w:pPr>
              <w:rPr>
                <w:rFonts w:cstheme="minorHAnsi"/>
                <w:bCs/>
                <w:szCs w:val="20"/>
                <w:lang w:val="fr-FR"/>
              </w:rPr>
            </w:pPr>
          </w:p>
        </w:tc>
      </w:tr>
      <w:tr w:rsidR="00FF4E31" w:rsidRPr="004F7231" w14:paraId="2165E2AE" w14:textId="77777777" w:rsidTr="007E1A37">
        <w:tblPrEx>
          <w:jc w:val="left"/>
        </w:tblPrEx>
        <w:trPr>
          <w:cantSplit/>
          <w:trHeight w:val="20"/>
        </w:trPr>
        <w:tc>
          <w:tcPr>
            <w:tcW w:w="232" w:type="pct"/>
          </w:tcPr>
          <w:p w14:paraId="6EE704AD"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2FAB6612" w14:textId="6E06ACD9" w:rsidR="00FF4E31" w:rsidRPr="008D31E3" w:rsidRDefault="00800741" w:rsidP="00A2246D">
            <w:pPr>
              <w:rPr>
                <w:rFonts w:cstheme="minorHAnsi"/>
                <w:bCs/>
                <w:szCs w:val="20"/>
                <w:lang w:val="fr-FR"/>
              </w:rPr>
            </w:pPr>
            <w:r w:rsidRPr="008D31E3">
              <w:rPr>
                <w:rFonts w:cstheme="minorHAnsi"/>
                <w:szCs w:val="20"/>
                <w:lang w:val="fr-FR"/>
              </w:rPr>
              <w:t>Déparasitage</w:t>
            </w:r>
          </w:p>
        </w:tc>
        <w:tc>
          <w:tcPr>
            <w:tcW w:w="1165" w:type="pct"/>
          </w:tcPr>
          <w:p w14:paraId="5D7798E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030CF7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B951A38" w14:textId="77777777" w:rsidR="00FF4E31" w:rsidRPr="008D31E3" w:rsidRDefault="00FF4E31" w:rsidP="00FF4E31">
            <w:pPr>
              <w:rPr>
                <w:rFonts w:cstheme="minorHAnsi"/>
                <w:bCs/>
                <w:szCs w:val="20"/>
                <w:lang w:val="fr-FR"/>
              </w:rPr>
            </w:pPr>
          </w:p>
        </w:tc>
        <w:tc>
          <w:tcPr>
            <w:tcW w:w="1025" w:type="pct"/>
          </w:tcPr>
          <w:p w14:paraId="221BC37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E258B83" w14:textId="77777777" w:rsidR="00FF4E31" w:rsidRPr="008D31E3" w:rsidRDefault="00FF4E31" w:rsidP="00FF4E31">
            <w:pPr>
              <w:rPr>
                <w:rFonts w:cstheme="minorHAnsi"/>
                <w:bCs/>
                <w:szCs w:val="20"/>
                <w:lang w:val="fr-FR"/>
              </w:rPr>
            </w:pPr>
          </w:p>
        </w:tc>
      </w:tr>
      <w:tr w:rsidR="00FF4E31" w:rsidRPr="004F7231" w14:paraId="03FC5AD7" w14:textId="77777777" w:rsidTr="007E1A37">
        <w:tblPrEx>
          <w:jc w:val="left"/>
        </w:tblPrEx>
        <w:trPr>
          <w:cantSplit/>
          <w:trHeight w:val="20"/>
        </w:trPr>
        <w:tc>
          <w:tcPr>
            <w:tcW w:w="232" w:type="pct"/>
          </w:tcPr>
          <w:p w14:paraId="7E34AC9C"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45CEDA67" w14:textId="772BE885" w:rsidR="00FF4E31" w:rsidRPr="008D31E3" w:rsidRDefault="00800741" w:rsidP="00225A21">
            <w:pPr>
              <w:rPr>
                <w:rFonts w:cstheme="minorHAnsi"/>
                <w:bCs/>
                <w:szCs w:val="20"/>
                <w:lang w:val="fr-FR"/>
              </w:rPr>
            </w:pPr>
            <w:r w:rsidRPr="008D31E3">
              <w:rPr>
                <w:rFonts w:cstheme="minorHAnsi"/>
                <w:szCs w:val="20"/>
                <w:lang w:val="fr-FR"/>
              </w:rPr>
              <w:t>Conseils en nutrition</w:t>
            </w:r>
          </w:p>
        </w:tc>
        <w:tc>
          <w:tcPr>
            <w:tcW w:w="1165" w:type="pct"/>
          </w:tcPr>
          <w:p w14:paraId="2B9D737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263721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C1D0911" w14:textId="77777777" w:rsidR="00FF4E31" w:rsidRPr="008D31E3" w:rsidRDefault="00FF4E31" w:rsidP="00FF4E31">
            <w:pPr>
              <w:rPr>
                <w:rFonts w:cstheme="minorHAnsi"/>
                <w:bCs/>
                <w:szCs w:val="20"/>
                <w:lang w:val="fr-FR"/>
              </w:rPr>
            </w:pPr>
          </w:p>
        </w:tc>
        <w:tc>
          <w:tcPr>
            <w:tcW w:w="1025" w:type="pct"/>
          </w:tcPr>
          <w:p w14:paraId="10F19E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065FF35" w14:textId="77777777" w:rsidR="00FF4E31" w:rsidRPr="008D31E3" w:rsidRDefault="00FF4E31" w:rsidP="00FF4E31">
            <w:pPr>
              <w:rPr>
                <w:rFonts w:cstheme="minorHAnsi"/>
                <w:bCs/>
                <w:szCs w:val="20"/>
                <w:lang w:val="fr-FR"/>
              </w:rPr>
            </w:pPr>
          </w:p>
        </w:tc>
      </w:tr>
      <w:tr w:rsidR="00FF4E31" w:rsidRPr="004F7231" w14:paraId="18A7D5C3" w14:textId="77777777" w:rsidTr="007E1A37">
        <w:tblPrEx>
          <w:jc w:val="left"/>
        </w:tblPrEx>
        <w:trPr>
          <w:cantSplit/>
          <w:trHeight w:val="20"/>
        </w:trPr>
        <w:tc>
          <w:tcPr>
            <w:tcW w:w="232" w:type="pct"/>
          </w:tcPr>
          <w:p w14:paraId="0335A1A2"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3B8667D1" w14:textId="4739DCDC" w:rsidR="00FF4E31" w:rsidRPr="008D31E3" w:rsidRDefault="00800741" w:rsidP="00FF4E31">
            <w:pPr>
              <w:rPr>
                <w:rFonts w:cstheme="minorHAnsi"/>
                <w:bCs/>
                <w:szCs w:val="20"/>
                <w:lang w:val="fr-FR"/>
              </w:rPr>
            </w:pPr>
            <w:r w:rsidRPr="008D31E3">
              <w:rPr>
                <w:rFonts w:cstheme="minorHAnsi"/>
                <w:szCs w:val="20"/>
                <w:lang w:val="fr-FR"/>
              </w:rPr>
              <w:t xml:space="preserve">Conseils de préparation à l’accouchement </w:t>
            </w:r>
          </w:p>
        </w:tc>
        <w:tc>
          <w:tcPr>
            <w:tcW w:w="1165" w:type="pct"/>
          </w:tcPr>
          <w:p w14:paraId="2E499DF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93DB976"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000CE91" w14:textId="77777777" w:rsidR="00FF4E31" w:rsidRPr="008D31E3" w:rsidRDefault="00FF4E31" w:rsidP="00FF4E31">
            <w:pPr>
              <w:rPr>
                <w:rFonts w:cstheme="minorHAnsi"/>
                <w:bCs/>
                <w:szCs w:val="20"/>
                <w:lang w:val="fr-FR"/>
              </w:rPr>
            </w:pPr>
          </w:p>
        </w:tc>
        <w:tc>
          <w:tcPr>
            <w:tcW w:w="1025" w:type="pct"/>
          </w:tcPr>
          <w:p w14:paraId="2A015D5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1663264" w14:textId="77777777" w:rsidR="00FF4E31" w:rsidRPr="008D31E3" w:rsidRDefault="00FF4E31" w:rsidP="00FF4E31">
            <w:pPr>
              <w:rPr>
                <w:rFonts w:cstheme="minorHAnsi"/>
                <w:bCs/>
                <w:szCs w:val="20"/>
                <w:lang w:val="fr-FR"/>
              </w:rPr>
            </w:pPr>
          </w:p>
        </w:tc>
      </w:tr>
      <w:tr w:rsidR="00FF4E31" w:rsidRPr="004F7231" w14:paraId="4893D3E0" w14:textId="77777777" w:rsidTr="007E1A37">
        <w:tblPrEx>
          <w:jc w:val="left"/>
        </w:tblPrEx>
        <w:trPr>
          <w:cantSplit/>
          <w:trHeight w:val="20"/>
        </w:trPr>
        <w:tc>
          <w:tcPr>
            <w:tcW w:w="232" w:type="pct"/>
          </w:tcPr>
          <w:p w14:paraId="4A461F43"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7F2A3723" w14:textId="4A1B5DA2" w:rsidR="00FF4E31" w:rsidRPr="008D31E3" w:rsidRDefault="00800741" w:rsidP="00FF4E31">
            <w:pPr>
              <w:rPr>
                <w:rFonts w:cstheme="minorHAnsi"/>
                <w:bCs/>
                <w:szCs w:val="20"/>
                <w:lang w:val="fr-FR"/>
              </w:rPr>
            </w:pPr>
            <w:r w:rsidRPr="008D31E3">
              <w:rPr>
                <w:rFonts w:cstheme="minorHAnsi"/>
                <w:szCs w:val="20"/>
                <w:lang w:val="fr-FR"/>
              </w:rPr>
              <w:t>Conseils en PF</w:t>
            </w:r>
          </w:p>
        </w:tc>
        <w:tc>
          <w:tcPr>
            <w:tcW w:w="1165" w:type="pct"/>
          </w:tcPr>
          <w:p w14:paraId="119225D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EC260C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2078A8E" w14:textId="77777777" w:rsidR="00FF4E31" w:rsidRPr="008D31E3" w:rsidRDefault="00FF4E31" w:rsidP="00FF4E31">
            <w:pPr>
              <w:rPr>
                <w:rFonts w:cstheme="minorHAnsi"/>
                <w:bCs/>
                <w:szCs w:val="20"/>
                <w:lang w:val="fr-FR"/>
              </w:rPr>
            </w:pPr>
          </w:p>
        </w:tc>
        <w:tc>
          <w:tcPr>
            <w:tcW w:w="1025" w:type="pct"/>
          </w:tcPr>
          <w:p w14:paraId="265B68B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BCDFDF1" w14:textId="77777777" w:rsidR="00FF4E31" w:rsidRPr="008D31E3" w:rsidRDefault="00FF4E31" w:rsidP="00FF4E31">
            <w:pPr>
              <w:rPr>
                <w:rFonts w:cstheme="minorHAnsi"/>
                <w:bCs/>
                <w:szCs w:val="20"/>
                <w:lang w:val="fr-FR"/>
              </w:rPr>
            </w:pPr>
          </w:p>
        </w:tc>
      </w:tr>
      <w:tr w:rsidR="00FF4E31" w:rsidRPr="004F7231" w14:paraId="192A3273" w14:textId="77777777" w:rsidTr="007E1A37">
        <w:tblPrEx>
          <w:jc w:val="left"/>
        </w:tblPrEx>
        <w:trPr>
          <w:cantSplit/>
          <w:trHeight w:val="20"/>
        </w:trPr>
        <w:tc>
          <w:tcPr>
            <w:tcW w:w="232" w:type="pct"/>
          </w:tcPr>
          <w:p w14:paraId="6A342398" w14:textId="77777777" w:rsidR="00FF4E31" w:rsidRPr="008D31E3" w:rsidRDefault="00FF4E31" w:rsidP="00FF4E31">
            <w:pPr>
              <w:pStyle w:val="Paragraphedeliste"/>
              <w:numPr>
                <w:ilvl w:val="0"/>
                <w:numId w:val="13"/>
              </w:numPr>
              <w:spacing w:after="0"/>
              <w:jc w:val="right"/>
              <w:rPr>
                <w:rFonts w:cstheme="minorHAnsi"/>
                <w:bCs/>
                <w:szCs w:val="20"/>
                <w:lang w:val="fr-FR"/>
              </w:rPr>
            </w:pPr>
          </w:p>
        </w:tc>
        <w:tc>
          <w:tcPr>
            <w:tcW w:w="1009" w:type="pct"/>
          </w:tcPr>
          <w:p w14:paraId="6D467BA5" w14:textId="42AF9463" w:rsidR="00FF4E31" w:rsidRPr="008D31E3" w:rsidRDefault="00800741" w:rsidP="00800741">
            <w:pPr>
              <w:rPr>
                <w:rFonts w:cstheme="minorHAnsi"/>
                <w:bCs/>
                <w:szCs w:val="20"/>
                <w:lang w:val="fr-FR"/>
              </w:rPr>
            </w:pPr>
            <w:r w:rsidRPr="008D31E3">
              <w:rPr>
                <w:rFonts w:cstheme="minorHAnsi"/>
                <w:szCs w:val="20"/>
                <w:lang w:val="fr-FR"/>
              </w:rPr>
              <w:t xml:space="preserve">Conseils sur </w:t>
            </w:r>
            <w:r w:rsidR="00AC4B7B" w:rsidRPr="00AC4B7B">
              <w:rPr>
                <w:rFonts w:cstheme="minorHAnsi"/>
                <w:szCs w:val="20"/>
                <w:lang w:val="fr-FR"/>
              </w:rPr>
              <w:t>l’accouchement en</w:t>
            </w:r>
            <w:r w:rsidRPr="008D31E3">
              <w:rPr>
                <w:rFonts w:cstheme="minorHAnsi"/>
                <w:szCs w:val="20"/>
                <w:lang w:val="fr-FR"/>
              </w:rPr>
              <w:t xml:space="preserve"> structure sanitaire</w:t>
            </w:r>
            <w:r w:rsidR="00FF4E31" w:rsidRPr="008D31E3">
              <w:rPr>
                <w:rFonts w:cstheme="minorHAnsi"/>
                <w:szCs w:val="20"/>
                <w:lang w:val="fr-FR"/>
              </w:rPr>
              <w:t xml:space="preserve"> </w:t>
            </w:r>
          </w:p>
        </w:tc>
        <w:tc>
          <w:tcPr>
            <w:tcW w:w="1165" w:type="pct"/>
          </w:tcPr>
          <w:p w14:paraId="44026BB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BEA3D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4515C14" w14:textId="77777777" w:rsidR="00FF4E31" w:rsidRPr="008D31E3" w:rsidRDefault="00FF4E31" w:rsidP="00FF4E31">
            <w:pPr>
              <w:rPr>
                <w:rFonts w:cstheme="minorHAnsi"/>
                <w:bCs/>
                <w:szCs w:val="20"/>
                <w:lang w:val="fr-FR"/>
              </w:rPr>
            </w:pPr>
          </w:p>
        </w:tc>
        <w:tc>
          <w:tcPr>
            <w:tcW w:w="1025" w:type="pct"/>
          </w:tcPr>
          <w:p w14:paraId="5046421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262F3A8" w14:textId="77777777" w:rsidR="00FF4E31" w:rsidRPr="008D31E3" w:rsidRDefault="00FF4E31" w:rsidP="00FF4E31">
            <w:pPr>
              <w:rPr>
                <w:rFonts w:cstheme="minorHAnsi"/>
                <w:bCs/>
                <w:szCs w:val="20"/>
                <w:lang w:val="fr-FR"/>
              </w:rPr>
            </w:pPr>
          </w:p>
        </w:tc>
      </w:tr>
      <w:tr w:rsidR="00FF4E31" w:rsidRPr="006930F9" w14:paraId="1F3EEFFC" w14:textId="77777777" w:rsidTr="00E33C74">
        <w:tblPrEx>
          <w:jc w:val="left"/>
        </w:tblPrEx>
        <w:trPr>
          <w:cantSplit/>
          <w:trHeight w:val="20"/>
        </w:trPr>
        <w:tc>
          <w:tcPr>
            <w:tcW w:w="5000" w:type="pct"/>
            <w:gridSpan w:val="7"/>
            <w:shd w:val="clear" w:color="auto" w:fill="DEEAF6" w:themeFill="accent1" w:themeFillTint="33"/>
            <w:vAlign w:val="center"/>
          </w:tcPr>
          <w:p w14:paraId="02DE2505" w14:textId="36579105" w:rsidR="00FF4E31" w:rsidRPr="008D31E3" w:rsidRDefault="00773A4F" w:rsidP="007C79D2">
            <w:pPr>
              <w:spacing w:before="40" w:after="60"/>
              <w:rPr>
                <w:rFonts w:cstheme="minorHAnsi"/>
                <w:b/>
                <w:bCs/>
                <w:szCs w:val="20"/>
                <w:lang w:val="fr-FR"/>
              </w:rPr>
            </w:pPr>
            <w:r w:rsidRPr="008D31E3">
              <w:rPr>
                <w:rFonts w:cstheme="minorHAnsi"/>
                <w:b/>
                <w:bCs/>
                <w:szCs w:val="20"/>
                <w:lang w:val="fr-FR"/>
              </w:rPr>
              <w:t>B. Les s</w:t>
            </w:r>
            <w:r w:rsidR="00FF4E31" w:rsidRPr="008D31E3">
              <w:rPr>
                <w:rFonts w:cstheme="minorHAnsi"/>
                <w:b/>
                <w:bCs/>
                <w:szCs w:val="20"/>
                <w:lang w:val="fr-FR"/>
              </w:rPr>
              <w:t xml:space="preserve">ervices d'accouchement </w:t>
            </w:r>
            <w:r w:rsidRPr="008D31E3">
              <w:rPr>
                <w:rFonts w:cstheme="minorHAnsi"/>
                <w:b/>
                <w:bCs/>
                <w:szCs w:val="20"/>
                <w:lang w:val="fr-FR"/>
              </w:rPr>
              <w:t>sont-ils disponibles ? Oui Non</w:t>
            </w:r>
            <w:r w:rsidR="00FF4E31" w:rsidRPr="008D31E3">
              <w:rPr>
                <w:rFonts w:cstheme="minorHAnsi"/>
                <w:b/>
                <w:bCs/>
                <w:szCs w:val="20"/>
                <w:lang w:val="fr-FR"/>
              </w:rPr>
              <w:t xml:space="preserve"> [Si non Passez à l'option C (Services </w:t>
            </w:r>
            <w:r w:rsidR="007C79D2" w:rsidRPr="008D31E3">
              <w:rPr>
                <w:rFonts w:cstheme="minorHAnsi"/>
                <w:b/>
                <w:bCs/>
                <w:szCs w:val="20"/>
                <w:lang w:val="fr-FR"/>
              </w:rPr>
              <w:t>de postpartum</w:t>
            </w:r>
            <w:r w:rsidR="00FF4E31" w:rsidRPr="008D31E3">
              <w:rPr>
                <w:rFonts w:cstheme="minorHAnsi"/>
                <w:b/>
                <w:bCs/>
                <w:szCs w:val="20"/>
                <w:lang w:val="fr-FR"/>
              </w:rPr>
              <w:t>)]</w:t>
            </w:r>
          </w:p>
        </w:tc>
      </w:tr>
      <w:tr w:rsidR="00FF4E31" w:rsidRPr="004F7231" w14:paraId="790F815C" w14:textId="77777777" w:rsidTr="007E1A37">
        <w:tblPrEx>
          <w:jc w:val="left"/>
        </w:tblPrEx>
        <w:trPr>
          <w:cantSplit/>
          <w:trHeight w:val="20"/>
        </w:trPr>
        <w:tc>
          <w:tcPr>
            <w:tcW w:w="232" w:type="pct"/>
          </w:tcPr>
          <w:p w14:paraId="4C894EBF" w14:textId="77777777" w:rsidR="00FF4E31" w:rsidRPr="008D31E3" w:rsidRDefault="00FF4E31" w:rsidP="00FF4E31">
            <w:pPr>
              <w:pStyle w:val="Paragraphedeliste"/>
              <w:numPr>
                <w:ilvl w:val="0"/>
                <w:numId w:val="14"/>
              </w:numPr>
              <w:spacing w:after="0"/>
              <w:jc w:val="right"/>
              <w:rPr>
                <w:rFonts w:cstheme="minorHAnsi"/>
                <w:bCs/>
                <w:szCs w:val="20"/>
                <w:lang w:val="fr-FR"/>
              </w:rPr>
            </w:pPr>
          </w:p>
        </w:tc>
        <w:tc>
          <w:tcPr>
            <w:tcW w:w="1009" w:type="pct"/>
          </w:tcPr>
          <w:p w14:paraId="4A9EC8B5" w14:textId="7A06CDD0" w:rsidR="00FF4E31" w:rsidRPr="008D31E3" w:rsidRDefault="00C476C7" w:rsidP="00FF4E31">
            <w:pPr>
              <w:rPr>
                <w:rFonts w:cstheme="minorHAnsi"/>
                <w:bCs/>
                <w:szCs w:val="20"/>
                <w:lang w:val="fr-FR"/>
              </w:rPr>
            </w:pPr>
            <w:r w:rsidRPr="008D31E3">
              <w:rPr>
                <w:rFonts w:cstheme="minorHAnsi"/>
                <w:szCs w:val="20"/>
                <w:lang w:val="fr-FR"/>
              </w:rPr>
              <w:t>A</w:t>
            </w:r>
            <w:r w:rsidR="00FF4E31" w:rsidRPr="008D31E3">
              <w:rPr>
                <w:rFonts w:cstheme="minorHAnsi"/>
                <w:szCs w:val="20"/>
                <w:lang w:val="fr-FR"/>
              </w:rPr>
              <w:t>ccouchement normal</w:t>
            </w:r>
          </w:p>
        </w:tc>
        <w:tc>
          <w:tcPr>
            <w:tcW w:w="1165" w:type="pct"/>
          </w:tcPr>
          <w:p w14:paraId="4886A0F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FDB16EC"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30B5618" w14:textId="77777777" w:rsidR="00FF4E31" w:rsidRPr="008D31E3" w:rsidRDefault="00FF4E31" w:rsidP="00FF4E31">
            <w:pPr>
              <w:rPr>
                <w:rFonts w:cstheme="minorHAnsi"/>
                <w:bCs/>
                <w:szCs w:val="20"/>
                <w:lang w:val="fr-FR"/>
              </w:rPr>
            </w:pPr>
          </w:p>
        </w:tc>
        <w:tc>
          <w:tcPr>
            <w:tcW w:w="1025" w:type="pct"/>
          </w:tcPr>
          <w:p w14:paraId="24F2A20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0B3E88B7" w14:textId="77777777" w:rsidR="00FF4E31" w:rsidRPr="008D31E3" w:rsidRDefault="00FF4E31" w:rsidP="00FF4E31">
            <w:pPr>
              <w:rPr>
                <w:rFonts w:cstheme="minorHAnsi"/>
                <w:bCs/>
                <w:szCs w:val="20"/>
                <w:lang w:val="fr-FR"/>
              </w:rPr>
            </w:pPr>
          </w:p>
        </w:tc>
      </w:tr>
      <w:tr w:rsidR="00FF4E31" w:rsidRPr="004F7231" w14:paraId="30ED7F9C" w14:textId="77777777" w:rsidTr="007E1A37">
        <w:tblPrEx>
          <w:jc w:val="left"/>
        </w:tblPrEx>
        <w:trPr>
          <w:cantSplit/>
          <w:trHeight w:val="20"/>
        </w:trPr>
        <w:tc>
          <w:tcPr>
            <w:tcW w:w="232" w:type="pct"/>
          </w:tcPr>
          <w:p w14:paraId="62E29F0E" w14:textId="77777777" w:rsidR="00FF4E31" w:rsidRPr="008D31E3" w:rsidRDefault="00FF4E31" w:rsidP="00FF4E31">
            <w:pPr>
              <w:pStyle w:val="Paragraphedeliste"/>
              <w:numPr>
                <w:ilvl w:val="0"/>
                <w:numId w:val="14"/>
              </w:numPr>
              <w:spacing w:after="0"/>
              <w:jc w:val="right"/>
              <w:rPr>
                <w:rFonts w:cstheme="minorHAnsi"/>
                <w:bCs/>
                <w:szCs w:val="20"/>
                <w:lang w:val="fr-FR"/>
              </w:rPr>
            </w:pPr>
          </w:p>
        </w:tc>
        <w:tc>
          <w:tcPr>
            <w:tcW w:w="1009" w:type="pct"/>
          </w:tcPr>
          <w:p w14:paraId="2AFCC703" w14:textId="50139D4C" w:rsidR="00FF4E31" w:rsidRPr="008D31E3" w:rsidRDefault="00FF4E31" w:rsidP="00C12C0B">
            <w:pPr>
              <w:rPr>
                <w:rFonts w:cstheme="minorHAnsi"/>
                <w:bCs/>
                <w:szCs w:val="20"/>
                <w:lang w:val="fr-FR"/>
              </w:rPr>
            </w:pPr>
            <w:r w:rsidRPr="008D31E3">
              <w:rPr>
                <w:rFonts w:cstheme="minorHAnsi"/>
                <w:szCs w:val="20"/>
                <w:lang w:val="fr-FR"/>
              </w:rPr>
              <w:t>Utilisation du partogra</w:t>
            </w:r>
            <w:r w:rsidR="00C12C0B" w:rsidRPr="008D31E3">
              <w:rPr>
                <w:rFonts w:cstheme="minorHAnsi"/>
                <w:szCs w:val="20"/>
                <w:lang w:val="fr-FR"/>
              </w:rPr>
              <w:t>mme</w:t>
            </w:r>
          </w:p>
        </w:tc>
        <w:tc>
          <w:tcPr>
            <w:tcW w:w="1165" w:type="pct"/>
          </w:tcPr>
          <w:p w14:paraId="3E6B794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C18AC0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98C5F76" w14:textId="77777777" w:rsidR="00FF4E31" w:rsidRPr="008D31E3" w:rsidRDefault="00FF4E31" w:rsidP="00FF4E31">
            <w:pPr>
              <w:rPr>
                <w:rFonts w:cstheme="minorHAnsi"/>
                <w:bCs/>
                <w:szCs w:val="20"/>
                <w:lang w:val="fr-FR"/>
              </w:rPr>
            </w:pPr>
          </w:p>
        </w:tc>
        <w:tc>
          <w:tcPr>
            <w:tcW w:w="1025" w:type="pct"/>
          </w:tcPr>
          <w:p w14:paraId="393700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0E140416" w14:textId="77777777" w:rsidR="00FF4E31" w:rsidRPr="008D31E3" w:rsidRDefault="00FF4E31" w:rsidP="00FF4E31">
            <w:pPr>
              <w:rPr>
                <w:rFonts w:cstheme="minorHAnsi"/>
                <w:bCs/>
                <w:szCs w:val="20"/>
                <w:lang w:val="fr-FR"/>
              </w:rPr>
            </w:pPr>
          </w:p>
        </w:tc>
      </w:tr>
      <w:tr w:rsidR="00FF4E31" w:rsidRPr="006930F9" w14:paraId="620E95AF" w14:textId="77777777" w:rsidTr="00E33C74">
        <w:tblPrEx>
          <w:jc w:val="left"/>
        </w:tblPrEx>
        <w:trPr>
          <w:cantSplit/>
          <w:trHeight w:val="20"/>
        </w:trPr>
        <w:tc>
          <w:tcPr>
            <w:tcW w:w="5000" w:type="pct"/>
            <w:gridSpan w:val="7"/>
            <w:shd w:val="clear" w:color="auto" w:fill="DEEAF6" w:themeFill="accent1" w:themeFillTint="33"/>
            <w:vAlign w:val="center"/>
          </w:tcPr>
          <w:p w14:paraId="23F0A59F" w14:textId="4F6F9248" w:rsidR="00FF4E31" w:rsidRPr="008D31E3" w:rsidRDefault="00773A4F" w:rsidP="007C79D2">
            <w:pPr>
              <w:spacing w:before="40" w:after="60"/>
              <w:rPr>
                <w:rFonts w:cstheme="minorHAnsi"/>
                <w:b/>
                <w:bCs/>
                <w:szCs w:val="20"/>
                <w:lang w:val="fr-FR"/>
              </w:rPr>
            </w:pPr>
            <w:r w:rsidRPr="008D31E3">
              <w:rPr>
                <w:rFonts w:cstheme="minorHAnsi"/>
                <w:b/>
                <w:bCs/>
                <w:szCs w:val="20"/>
                <w:lang w:val="fr-FR"/>
              </w:rPr>
              <w:t>C. Les s</w:t>
            </w:r>
            <w:r w:rsidR="00FF4E31" w:rsidRPr="008D31E3">
              <w:rPr>
                <w:rFonts w:cstheme="minorHAnsi"/>
                <w:b/>
                <w:bCs/>
                <w:szCs w:val="20"/>
                <w:lang w:val="fr-FR"/>
              </w:rPr>
              <w:t xml:space="preserve">ervices </w:t>
            </w:r>
            <w:r w:rsidR="007C79D2" w:rsidRPr="008D31E3">
              <w:rPr>
                <w:rFonts w:cstheme="minorHAnsi"/>
                <w:b/>
                <w:bCs/>
                <w:szCs w:val="20"/>
                <w:lang w:val="fr-FR"/>
              </w:rPr>
              <w:t>de postpartum</w:t>
            </w:r>
            <w:r w:rsidRPr="008D31E3">
              <w:rPr>
                <w:rFonts w:cstheme="minorHAnsi"/>
                <w:b/>
                <w:bCs/>
                <w:szCs w:val="20"/>
                <w:lang w:val="fr-FR"/>
              </w:rPr>
              <w:t xml:space="preserve"> sont-ils disponibles ? Oui Non</w:t>
            </w:r>
            <w:r w:rsidR="00FF4E31" w:rsidRPr="008D31E3">
              <w:rPr>
                <w:rFonts w:cstheme="minorHAnsi"/>
                <w:b/>
                <w:bCs/>
                <w:szCs w:val="20"/>
                <w:lang w:val="fr-FR"/>
              </w:rPr>
              <w:t xml:space="preserve"> [Si non Passez à l'option D (Services essentiels aux nouveau-nés)].</w:t>
            </w:r>
          </w:p>
        </w:tc>
      </w:tr>
      <w:tr w:rsidR="00FF4E31" w:rsidRPr="004F7231" w14:paraId="6569A155" w14:textId="77777777" w:rsidTr="007E1A37">
        <w:tblPrEx>
          <w:jc w:val="left"/>
        </w:tblPrEx>
        <w:trPr>
          <w:cantSplit/>
          <w:trHeight w:val="20"/>
        </w:trPr>
        <w:tc>
          <w:tcPr>
            <w:tcW w:w="232" w:type="pct"/>
          </w:tcPr>
          <w:p w14:paraId="64913B01" w14:textId="77777777" w:rsidR="00FF4E31" w:rsidRPr="008D31E3" w:rsidRDefault="00FF4E31" w:rsidP="00FF4E31">
            <w:pPr>
              <w:pStyle w:val="Paragraphedeliste"/>
              <w:numPr>
                <w:ilvl w:val="0"/>
                <w:numId w:val="15"/>
              </w:numPr>
              <w:spacing w:after="0"/>
              <w:jc w:val="right"/>
              <w:rPr>
                <w:rFonts w:cstheme="minorHAnsi"/>
                <w:bCs/>
                <w:szCs w:val="20"/>
                <w:lang w:val="fr-FR"/>
              </w:rPr>
            </w:pPr>
          </w:p>
        </w:tc>
        <w:tc>
          <w:tcPr>
            <w:tcW w:w="1009" w:type="pct"/>
          </w:tcPr>
          <w:p w14:paraId="32918CCD" w14:textId="34517232" w:rsidR="00FF4E31" w:rsidRPr="008D31E3" w:rsidRDefault="00FF4E31" w:rsidP="00FF4E31">
            <w:pPr>
              <w:rPr>
                <w:rFonts w:cstheme="minorHAnsi"/>
                <w:bCs/>
                <w:szCs w:val="20"/>
                <w:lang w:val="fr-FR"/>
              </w:rPr>
            </w:pPr>
            <w:r w:rsidRPr="008D31E3">
              <w:rPr>
                <w:rFonts w:cstheme="minorHAnsi"/>
                <w:szCs w:val="20"/>
                <w:lang w:val="fr-FR"/>
              </w:rPr>
              <w:t>Utilisation systématique d'</w:t>
            </w:r>
            <w:proofErr w:type="spellStart"/>
            <w:r w:rsidRPr="008D31E3">
              <w:rPr>
                <w:rFonts w:cstheme="minorHAnsi"/>
                <w:szCs w:val="20"/>
                <w:lang w:val="fr-FR"/>
              </w:rPr>
              <w:t>utérotoniques</w:t>
            </w:r>
            <w:proofErr w:type="spellEnd"/>
          </w:p>
        </w:tc>
        <w:tc>
          <w:tcPr>
            <w:tcW w:w="1165" w:type="pct"/>
          </w:tcPr>
          <w:p w14:paraId="14D35C7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B8FA384"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080C7B6" w14:textId="77777777" w:rsidR="00FF4E31" w:rsidRPr="008D31E3" w:rsidRDefault="00FF4E31" w:rsidP="00FF4E31">
            <w:pPr>
              <w:rPr>
                <w:rFonts w:cstheme="minorHAnsi"/>
                <w:bCs/>
                <w:szCs w:val="20"/>
                <w:lang w:val="fr-FR"/>
              </w:rPr>
            </w:pPr>
          </w:p>
        </w:tc>
        <w:tc>
          <w:tcPr>
            <w:tcW w:w="1025" w:type="pct"/>
          </w:tcPr>
          <w:p w14:paraId="077A52E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7ACB5430" w14:textId="77777777" w:rsidR="00FF4E31" w:rsidRPr="008D31E3" w:rsidRDefault="00FF4E31" w:rsidP="00FF4E31">
            <w:pPr>
              <w:rPr>
                <w:rFonts w:cstheme="minorHAnsi"/>
                <w:bCs/>
                <w:szCs w:val="20"/>
                <w:lang w:val="fr-FR"/>
              </w:rPr>
            </w:pPr>
          </w:p>
        </w:tc>
      </w:tr>
      <w:tr w:rsidR="00FF4E31" w:rsidRPr="004F7231" w14:paraId="2515F4B9" w14:textId="77777777" w:rsidTr="007E1A37">
        <w:tblPrEx>
          <w:jc w:val="left"/>
        </w:tblPrEx>
        <w:trPr>
          <w:cantSplit/>
          <w:trHeight w:val="20"/>
        </w:trPr>
        <w:tc>
          <w:tcPr>
            <w:tcW w:w="232" w:type="pct"/>
          </w:tcPr>
          <w:p w14:paraId="205F294D" w14:textId="77777777" w:rsidR="00FF4E31" w:rsidRPr="008D31E3" w:rsidRDefault="00FF4E31" w:rsidP="00FF4E31">
            <w:pPr>
              <w:pStyle w:val="Paragraphedeliste"/>
              <w:numPr>
                <w:ilvl w:val="0"/>
                <w:numId w:val="15"/>
              </w:numPr>
              <w:spacing w:after="0"/>
              <w:jc w:val="right"/>
              <w:rPr>
                <w:rFonts w:cstheme="minorHAnsi"/>
                <w:bCs/>
                <w:szCs w:val="20"/>
                <w:lang w:val="fr-FR"/>
              </w:rPr>
            </w:pPr>
          </w:p>
        </w:tc>
        <w:tc>
          <w:tcPr>
            <w:tcW w:w="1009" w:type="pct"/>
          </w:tcPr>
          <w:p w14:paraId="7DC02644" w14:textId="35422437" w:rsidR="00FF4E31" w:rsidRPr="008D31E3" w:rsidRDefault="00FF4E31" w:rsidP="00FF4E31">
            <w:pPr>
              <w:rPr>
                <w:rFonts w:cstheme="minorHAnsi"/>
                <w:bCs/>
                <w:szCs w:val="20"/>
                <w:lang w:val="fr-FR"/>
              </w:rPr>
            </w:pPr>
            <w:r w:rsidRPr="008D31E3">
              <w:rPr>
                <w:rFonts w:cstheme="minorHAnsi"/>
                <w:szCs w:val="20"/>
                <w:lang w:val="fr-FR"/>
              </w:rPr>
              <w:t>Estimation de la perte de sang</w:t>
            </w:r>
          </w:p>
        </w:tc>
        <w:tc>
          <w:tcPr>
            <w:tcW w:w="1165" w:type="pct"/>
          </w:tcPr>
          <w:p w14:paraId="4F8900D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5F298A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6D79A0F" w14:textId="77777777" w:rsidR="00FF4E31" w:rsidRPr="008D31E3" w:rsidRDefault="00FF4E31" w:rsidP="00FF4E31">
            <w:pPr>
              <w:rPr>
                <w:rFonts w:cstheme="minorHAnsi"/>
                <w:bCs/>
                <w:szCs w:val="20"/>
                <w:lang w:val="fr-FR"/>
              </w:rPr>
            </w:pPr>
          </w:p>
        </w:tc>
        <w:tc>
          <w:tcPr>
            <w:tcW w:w="1025" w:type="pct"/>
          </w:tcPr>
          <w:p w14:paraId="283E054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E5DF1E6" w14:textId="77777777" w:rsidR="00FF4E31" w:rsidRPr="008D31E3" w:rsidRDefault="00FF4E31" w:rsidP="00FF4E31">
            <w:pPr>
              <w:rPr>
                <w:rFonts w:cstheme="minorHAnsi"/>
                <w:bCs/>
                <w:szCs w:val="20"/>
                <w:lang w:val="fr-FR"/>
              </w:rPr>
            </w:pPr>
          </w:p>
        </w:tc>
      </w:tr>
      <w:tr w:rsidR="00FF4E31" w:rsidRPr="004F7231" w14:paraId="6E59A706" w14:textId="77777777" w:rsidTr="007E1A37">
        <w:tblPrEx>
          <w:jc w:val="left"/>
        </w:tblPrEx>
        <w:trPr>
          <w:cantSplit/>
          <w:trHeight w:val="20"/>
        </w:trPr>
        <w:tc>
          <w:tcPr>
            <w:tcW w:w="232" w:type="pct"/>
          </w:tcPr>
          <w:p w14:paraId="565A33E6" w14:textId="77777777" w:rsidR="00FF4E31" w:rsidRPr="008D31E3" w:rsidRDefault="00FF4E31" w:rsidP="00FF4E31">
            <w:pPr>
              <w:pStyle w:val="Paragraphedeliste"/>
              <w:numPr>
                <w:ilvl w:val="0"/>
                <w:numId w:val="15"/>
              </w:numPr>
              <w:spacing w:after="0"/>
              <w:jc w:val="right"/>
              <w:rPr>
                <w:rFonts w:cstheme="minorHAnsi"/>
                <w:bCs/>
                <w:szCs w:val="20"/>
                <w:lang w:val="fr-FR"/>
              </w:rPr>
            </w:pPr>
          </w:p>
        </w:tc>
        <w:tc>
          <w:tcPr>
            <w:tcW w:w="1009" w:type="pct"/>
          </w:tcPr>
          <w:p w14:paraId="5D85DE76" w14:textId="12D93EF3" w:rsidR="00FF4E31" w:rsidRPr="008D31E3" w:rsidRDefault="00FF4E31" w:rsidP="00FF4E31">
            <w:pPr>
              <w:rPr>
                <w:rFonts w:cstheme="minorHAnsi"/>
                <w:bCs/>
                <w:szCs w:val="20"/>
                <w:lang w:val="fr-FR"/>
              </w:rPr>
            </w:pPr>
            <w:r w:rsidRPr="008D31E3">
              <w:rPr>
                <w:rFonts w:cstheme="minorHAnsi"/>
                <w:szCs w:val="20"/>
                <w:lang w:val="fr-FR"/>
              </w:rPr>
              <w:t>Massage utérin en cas d'hémorragie grave</w:t>
            </w:r>
          </w:p>
        </w:tc>
        <w:tc>
          <w:tcPr>
            <w:tcW w:w="1165" w:type="pct"/>
          </w:tcPr>
          <w:p w14:paraId="73B441E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55086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D3DBE25" w14:textId="77777777" w:rsidR="00FF4E31" w:rsidRPr="008D31E3" w:rsidRDefault="00FF4E31" w:rsidP="00FF4E31">
            <w:pPr>
              <w:rPr>
                <w:rFonts w:cstheme="minorHAnsi"/>
                <w:bCs/>
                <w:szCs w:val="20"/>
                <w:lang w:val="fr-FR"/>
              </w:rPr>
            </w:pPr>
          </w:p>
        </w:tc>
        <w:tc>
          <w:tcPr>
            <w:tcW w:w="1025" w:type="pct"/>
          </w:tcPr>
          <w:p w14:paraId="24B480C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BBD75B6" w14:textId="77777777" w:rsidR="00FF4E31" w:rsidRPr="008D31E3" w:rsidRDefault="00FF4E31" w:rsidP="00FF4E31">
            <w:pPr>
              <w:rPr>
                <w:rFonts w:cstheme="minorHAnsi"/>
                <w:bCs/>
                <w:szCs w:val="20"/>
                <w:lang w:val="fr-FR"/>
              </w:rPr>
            </w:pPr>
          </w:p>
        </w:tc>
      </w:tr>
      <w:tr w:rsidR="00FF4E31" w:rsidRPr="004F7231" w14:paraId="3D7FB322" w14:textId="77777777" w:rsidTr="007E1A37">
        <w:tblPrEx>
          <w:jc w:val="left"/>
        </w:tblPrEx>
        <w:trPr>
          <w:cantSplit/>
          <w:trHeight w:val="20"/>
        </w:trPr>
        <w:tc>
          <w:tcPr>
            <w:tcW w:w="232" w:type="pct"/>
          </w:tcPr>
          <w:p w14:paraId="00697E34" w14:textId="77777777" w:rsidR="00FF4E31" w:rsidRPr="008D31E3" w:rsidRDefault="00FF4E31" w:rsidP="00FF4E31">
            <w:pPr>
              <w:pStyle w:val="Paragraphedeliste"/>
              <w:numPr>
                <w:ilvl w:val="0"/>
                <w:numId w:val="15"/>
              </w:numPr>
              <w:spacing w:after="0"/>
              <w:jc w:val="right"/>
              <w:rPr>
                <w:rFonts w:cstheme="minorHAnsi"/>
                <w:bCs/>
                <w:szCs w:val="20"/>
                <w:lang w:val="fr-FR"/>
              </w:rPr>
            </w:pPr>
          </w:p>
        </w:tc>
        <w:tc>
          <w:tcPr>
            <w:tcW w:w="1009" w:type="pct"/>
          </w:tcPr>
          <w:p w14:paraId="6A1B4F74" w14:textId="3916E43B" w:rsidR="00FF4E31" w:rsidRPr="008D31E3" w:rsidRDefault="00FF4E31" w:rsidP="00FF4E31">
            <w:pPr>
              <w:rPr>
                <w:rFonts w:cstheme="minorHAnsi"/>
                <w:bCs/>
                <w:szCs w:val="20"/>
                <w:lang w:val="fr-FR"/>
              </w:rPr>
            </w:pPr>
            <w:r w:rsidRPr="008D31E3">
              <w:rPr>
                <w:rFonts w:cstheme="minorHAnsi"/>
                <w:szCs w:val="20"/>
                <w:lang w:val="fr-FR"/>
              </w:rPr>
              <w:t>Mise en place immédiate de l'allaitement</w:t>
            </w:r>
          </w:p>
        </w:tc>
        <w:tc>
          <w:tcPr>
            <w:tcW w:w="1165" w:type="pct"/>
          </w:tcPr>
          <w:p w14:paraId="34C408A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F8DE6E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1DF469D" w14:textId="77777777" w:rsidR="00FF4E31" w:rsidRPr="008D31E3" w:rsidRDefault="00FF4E31" w:rsidP="00FF4E31">
            <w:pPr>
              <w:rPr>
                <w:rFonts w:cstheme="minorHAnsi"/>
                <w:bCs/>
                <w:szCs w:val="20"/>
                <w:lang w:val="fr-FR"/>
              </w:rPr>
            </w:pPr>
          </w:p>
        </w:tc>
        <w:tc>
          <w:tcPr>
            <w:tcW w:w="1025" w:type="pct"/>
          </w:tcPr>
          <w:p w14:paraId="4DA4DF0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90E1D1D" w14:textId="77777777" w:rsidR="00FF4E31" w:rsidRPr="008D31E3" w:rsidRDefault="00FF4E31" w:rsidP="00FF4E31">
            <w:pPr>
              <w:rPr>
                <w:rFonts w:cstheme="minorHAnsi"/>
                <w:bCs/>
                <w:szCs w:val="20"/>
                <w:lang w:val="fr-FR"/>
              </w:rPr>
            </w:pPr>
          </w:p>
        </w:tc>
      </w:tr>
      <w:tr w:rsidR="00FF4E31" w:rsidRPr="004F7231" w14:paraId="2DEDDE30" w14:textId="77777777" w:rsidTr="007E1A37">
        <w:tblPrEx>
          <w:jc w:val="left"/>
        </w:tblPrEx>
        <w:trPr>
          <w:cantSplit/>
          <w:trHeight w:val="20"/>
        </w:trPr>
        <w:tc>
          <w:tcPr>
            <w:tcW w:w="232" w:type="pct"/>
          </w:tcPr>
          <w:p w14:paraId="6707F1C5" w14:textId="77777777" w:rsidR="00FF4E31" w:rsidRPr="008D31E3" w:rsidRDefault="00FF4E31" w:rsidP="00FF4E31">
            <w:pPr>
              <w:pStyle w:val="Paragraphedeliste"/>
              <w:numPr>
                <w:ilvl w:val="0"/>
                <w:numId w:val="15"/>
              </w:numPr>
              <w:spacing w:after="0"/>
              <w:jc w:val="right"/>
              <w:rPr>
                <w:rFonts w:cstheme="minorHAnsi"/>
                <w:bCs/>
                <w:szCs w:val="20"/>
                <w:lang w:val="fr-FR"/>
              </w:rPr>
            </w:pPr>
          </w:p>
        </w:tc>
        <w:tc>
          <w:tcPr>
            <w:tcW w:w="1009" w:type="pct"/>
          </w:tcPr>
          <w:p w14:paraId="36D30B47" w14:textId="00EA5054" w:rsidR="00FF4E31" w:rsidRPr="008D31E3" w:rsidRDefault="00FF4E31" w:rsidP="00FF4E31">
            <w:pPr>
              <w:rPr>
                <w:rFonts w:cstheme="minorHAnsi"/>
                <w:bCs/>
                <w:szCs w:val="20"/>
                <w:lang w:val="fr-FR"/>
              </w:rPr>
            </w:pPr>
            <w:r w:rsidRPr="008D31E3">
              <w:rPr>
                <w:rFonts w:cstheme="minorHAnsi"/>
                <w:szCs w:val="20"/>
                <w:lang w:val="fr-FR"/>
              </w:rPr>
              <w:t>Prise en charge des complications du post-partum précoce</w:t>
            </w:r>
          </w:p>
        </w:tc>
        <w:tc>
          <w:tcPr>
            <w:tcW w:w="1165" w:type="pct"/>
          </w:tcPr>
          <w:p w14:paraId="59646E2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CE35D7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9862D2C" w14:textId="77777777" w:rsidR="00FF4E31" w:rsidRPr="008D31E3" w:rsidRDefault="00FF4E31" w:rsidP="00FF4E31">
            <w:pPr>
              <w:rPr>
                <w:rFonts w:cstheme="minorHAnsi"/>
                <w:bCs/>
                <w:szCs w:val="20"/>
                <w:lang w:val="fr-FR"/>
              </w:rPr>
            </w:pPr>
          </w:p>
        </w:tc>
        <w:tc>
          <w:tcPr>
            <w:tcW w:w="1025" w:type="pct"/>
          </w:tcPr>
          <w:p w14:paraId="6B7FC3A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F80DEBE" w14:textId="77777777" w:rsidR="00FF4E31" w:rsidRPr="008D31E3" w:rsidRDefault="00FF4E31" w:rsidP="00FF4E31">
            <w:pPr>
              <w:rPr>
                <w:rFonts w:cstheme="minorHAnsi"/>
                <w:bCs/>
                <w:szCs w:val="20"/>
                <w:lang w:val="fr-FR"/>
              </w:rPr>
            </w:pPr>
          </w:p>
        </w:tc>
      </w:tr>
      <w:tr w:rsidR="00FF4E31" w:rsidRPr="006930F9" w14:paraId="3A5FDA51" w14:textId="77777777" w:rsidTr="00E33C74">
        <w:tblPrEx>
          <w:jc w:val="left"/>
        </w:tblPrEx>
        <w:trPr>
          <w:cantSplit/>
          <w:trHeight w:val="20"/>
        </w:trPr>
        <w:tc>
          <w:tcPr>
            <w:tcW w:w="5000" w:type="pct"/>
            <w:gridSpan w:val="7"/>
            <w:shd w:val="clear" w:color="auto" w:fill="DEEAF6" w:themeFill="accent1" w:themeFillTint="33"/>
            <w:vAlign w:val="center"/>
          </w:tcPr>
          <w:p w14:paraId="1971B600" w14:textId="547C7C53" w:rsidR="00FF4E31" w:rsidRPr="008D31E3" w:rsidRDefault="00864789" w:rsidP="00B60A0A">
            <w:pPr>
              <w:spacing w:before="40" w:after="60"/>
              <w:rPr>
                <w:rFonts w:cstheme="minorHAnsi"/>
                <w:b/>
                <w:bCs/>
                <w:szCs w:val="20"/>
                <w:lang w:val="fr-FR"/>
              </w:rPr>
            </w:pPr>
            <w:r w:rsidRPr="008D31E3">
              <w:rPr>
                <w:rFonts w:eastAsia="Arial Narrow" w:cstheme="minorHAnsi"/>
                <w:b/>
                <w:noProof/>
                <w:spacing w:val="-2"/>
                <w:szCs w:val="20"/>
                <w:lang w:val="fr-FR" w:eastAsia="en-IN" w:bidi="hi-IN"/>
              </w:rPr>
              <w:t>D. Les s</w:t>
            </w:r>
            <w:r w:rsidR="00FF4E31" w:rsidRPr="008D31E3">
              <w:rPr>
                <w:rFonts w:eastAsia="Arial Narrow" w:cstheme="minorHAnsi"/>
                <w:b/>
                <w:noProof/>
                <w:spacing w:val="-2"/>
                <w:szCs w:val="20"/>
                <w:lang w:val="fr-FR" w:eastAsia="en-IN" w:bidi="hi-IN"/>
              </w:rPr>
              <w:t xml:space="preserve">ervices essentiels aux nouveau-nés </w:t>
            </w:r>
            <w:r w:rsidRPr="008D31E3">
              <w:rPr>
                <w:rFonts w:cstheme="minorHAnsi"/>
                <w:b/>
                <w:bCs/>
                <w:szCs w:val="20"/>
                <w:lang w:val="fr-FR"/>
              </w:rPr>
              <w:t xml:space="preserve">sont-ils disponibles ? Oui Non </w:t>
            </w:r>
            <w:r w:rsidR="00FF4E31" w:rsidRPr="008D31E3">
              <w:rPr>
                <w:rFonts w:eastAsia="Arial Narrow" w:cstheme="minorHAnsi"/>
                <w:b/>
                <w:noProof/>
                <w:spacing w:val="-2"/>
                <w:szCs w:val="20"/>
                <w:lang w:val="fr-FR" w:eastAsia="en-IN" w:bidi="hi-IN"/>
              </w:rPr>
              <w:t xml:space="preserve">[Si non Passez à l'option E (services </w:t>
            </w:r>
            <w:r w:rsidR="00B60A0A" w:rsidRPr="008D31E3">
              <w:rPr>
                <w:rFonts w:eastAsia="Arial Narrow" w:cstheme="minorHAnsi"/>
                <w:b/>
                <w:noProof/>
                <w:spacing w:val="-2"/>
                <w:szCs w:val="20"/>
                <w:lang w:val="fr-FR" w:eastAsia="en-IN" w:bidi="hi-IN"/>
              </w:rPr>
              <w:t>de santé infantile</w:t>
            </w:r>
            <w:r w:rsidR="00FF4E31" w:rsidRPr="008D31E3">
              <w:rPr>
                <w:rFonts w:eastAsia="Arial Narrow" w:cstheme="minorHAnsi"/>
                <w:b/>
                <w:noProof/>
                <w:spacing w:val="-2"/>
                <w:szCs w:val="20"/>
                <w:lang w:val="fr-FR" w:eastAsia="en-IN" w:bidi="hi-IN"/>
              </w:rPr>
              <w:t>)].</w:t>
            </w:r>
          </w:p>
        </w:tc>
      </w:tr>
      <w:tr w:rsidR="00FF4E31" w:rsidRPr="004F7231" w14:paraId="514B3E2A" w14:textId="77777777" w:rsidTr="007E1A37">
        <w:tblPrEx>
          <w:jc w:val="left"/>
        </w:tblPrEx>
        <w:trPr>
          <w:cantSplit/>
          <w:trHeight w:val="20"/>
        </w:trPr>
        <w:tc>
          <w:tcPr>
            <w:tcW w:w="232" w:type="pct"/>
          </w:tcPr>
          <w:p w14:paraId="0A4737BC" w14:textId="77777777" w:rsidR="00FF4E31" w:rsidRPr="008D31E3" w:rsidRDefault="00FF4E31" w:rsidP="00FF4E31">
            <w:pPr>
              <w:pStyle w:val="Paragraphedeliste"/>
              <w:numPr>
                <w:ilvl w:val="0"/>
                <w:numId w:val="16"/>
              </w:numPr>
              <w:spacing w:after="0"/>
              <w:jc w:val="right"/>
              <w:rPr>
                <w:rFonts w:cstheme="minorHAnsi"/>
                <w:bCs/>
                <w:szCs w:val="20"/>
                <w:lang w:val="fr-FR"/>
              </w:rPr>
            </w:pPr>
          </w:p>
        </w:tc>
        <w:tc>
          <w:tcPr>
            <w:tcW w:w="1009" w:type="pct"/>
          </w:tcPr>
          <w:p w14:paraId="6931E6C2" w14:textId="62397097" w:rsidR="00FF4E31" w:rsidRPr="008D31E3" w:rsidRDefault="00FF4E31" w:rsidP="00FF4E31">
            <w:pPr>
              <w:rPr>
                <w:rFonts w:cstheme="minorHAnsi"/>
                <w:bCs/>
                <w:szCs w:val="20"/>
                <w:lang w:val="fr-FR"/>
              </w:rPr>
            </w:pPr>
            <w:r w:rsidRPr="008D31E3">
              <w:rPr>
                <w:rFonts w:cstheme="minorHAnsi"/>
                <w:szCs w:val="20"/>
                <w:lang w:val="fr-FR"/>
              </w:rPr>
              <w:t>Réanimation néonatale</w:t>
            </w:r>
          </w:p>
        </w:tc>
        <w:tc>
          <w:tcPr>
            <w:tcW w:w="1165" w:type="pct"/>
          </w:tcPr>
          <w:p w14:paraId="3A6E9AE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039AED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FF551E8" w14:textId="77777777" w:rsidR="00FF4E31" w:rsidRPr="008D31E3" w:rsidRDefault="00FF4E31" w:rsidP="00FF4E31">
            <w:pPr>
              <w:rPr>
                <w:rFonts w:cstheme="minorHAnsi"/>
                <w:bCs/>
                <w:szCs w:val="20"/>
                <w:lang w:val="fr-FR"/>
              </w:rPr>
            </w:pPr>
          </w:p>
        </w:tc>
        <w:tc>
          <w:tcPr>
            <w:tcW w:w="1025" w:type="pct"/>
          </w:tcPr>
          <w:p w14:paraId="01542F6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15AAB76B" w14:textId="77777777" w:rsidR="00FF4E31" w:rsidRPr="008D31E3" w:rsidRDefault="00FF4E31" w:rsidP="00FF4E31">
            <w:pPr>
              <w:rPr>
                <w:rFonts w:cstheme="minorHAnsi"/>
                <w:bCs/>
                <w:szCs w:val="20"/>
                <w:lang w:val="fr-FR"/>
              </w:rPr>
            </w:pPr>
          </w:p>
        </w:tc>
      </w:tr>
      <w:tr w:rsidR="00FF4E31" w:rsidRPr="004F7231" w14:paraId="4C20CB5A" w14:textId="77777777" w:rsidTr="007E1A37">
        <w:tblPrEx>
          <w:jc w:val="left"/>
        </w:tblPrEx>
        <w:trPr>
          <w:cantSplit/>
          <w:trHeight w:val="20"/>
        </w:trPr>
        <w:tc>
          <w:tcPr>
            <w:tcW w:w="232" w:type="pct"/>
          </w:tcPr>
          <w:p w14:paraId="30BDA1A1" w14:textId="77777777" w:rsidR="00FF4E31" w:rsidRPr="008D31E3" w:rsidRDefault="00FF4E31" w:rsidP="00FF4E31">
            <w:pPr>
              <w:pStyle w:val="Paragraphedeliste"/>
              <w:numPr>
                <w:ilvl w:val="0"/>
                <w:numId w:val="16"/>
              </w:numPr>
              <w:spacing w:after="0"/>
              <w:jc w:val="right"/>
              <w:rPr>
                <w:rFonts w:cstheme="minorHAnsi"/>
                <w:bCs/>
                <w:szCs w:val="20"/>
                <w:lang w:val="fr-FR"/>
              </w:rPr>
            </w:pPr>
          </w:p>
        </w:tc>
        <w:tc>
          <w:tcPr>
            <w:tcW w:w="1009" w:type="pct"/>
          </w:tcPr>
          <w:p w14:paraId="75EE5A7A" w14:textId="52B61769" w:rsidR="00FF4E31" w:rsidRPr="008D31E3" w:rsidRDefault="00FF4E31" w:rsidP="00FF4E31">
            <w:pPr>
              <w:rPr>
                <w:rFonts w:cstheme="minorHAnsi"/>
                <w:bCs/>
                <w:szCs w:val="20"/>
                <w:lang w:val="fr-FR"/>
              </w:rPr>
            </w:pPr>
            <w:r w:rsidRPr="008D31E3">
              <w:rPr>
                <w:rFonts w:cstheme="minorHAnsi"/>
                <w:szCs w:val="20"/>
                <w:lang w:val="fr-FR"/>
              </w:rPr>
              <w:t>Pesée du nouveau-né</w:t>
            </w:r>
          </w:p>
        </w:tc>
        <w:tc>
          <w:tcPr>
            <w:tcW w:w="1165" w:type="pct"/>
          </w:tcPr>
          <w:p w14:paraId="5411F4F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FF001F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589720C" w14:textId="77777777" w:rsidR="00FF4E31" w:rsidRPr="008D31E3" w:rsidRDefault="00FF4E31" w:rsidP="00FF4E31">
            <w:pPr>
              <w:rPr>
                <w:rFonts w:cstheme="minorHAnsi"/>
                <w:bCs/>
                <w:szCs w:val="20"/>
                <w:lang w:val="fr-FR"/>
              </w:rPr>
            </w:pPr>
          </w:p>
        </w:tc>
        <w:tc>
          <w:tcPr>
            <w:tcW w:w="1025" w:type="pct"/>
          </w:tcPr>
          <w:p w14:paraId="44E90B1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B5BCEFE" w14:textId="77777777" w:rsidR="00FF4E31" w:rsidRPr="008D31E3" w:rsidRDefault="00FF4E31" w:rsidP="00FF4E31">
            <w:pPr>
              <w:rPr>
                <w:rFonts w:cstheme="minorHAnsi"/>
                <w:bCs/>
                <w:szCs w:val="20"/>
                <w:lang w:val="fr-FR"/>
              </w:rPr>
            </w:pPr>
          </w:p>
        </w:tc>
      </w:tr>
      <w:tr w:rsidR="00FF4E31" w:rsidRPr="004F7231" w14:paraId="043FB457" w14:textId="77777777" w:rsidTr="007E1A37">
        <w:tblPrEx>
          <w:jc w:val="left"/>
        </w:tblPrEx>
        <w:trPr>
          <w:cantSplit/>
          <w:trHeight w:val="20"/>
        </w:trPr>
        <w:tc>
          <w:tcPr>
            <w:tcW w:w="232" w:type="pct"/>
          </w:tcPr>
          <w:p w14:paraId="212616CF" w14:textId="77777777" w:rsidR="00FF4E31" w:rsidRPr="008D31E3" w:rsidRDefault="00FF4E31" w:rsidP="00FF4E31">
            <w:pPr>
              <w:pStyle w:val="Paragraphedeliste"/>
              <w:numPr>
                <w:ilvl w:val="0"/>
                <w:numId w:val="16"/>
              </w:numPr>
              <w:spacing w:after="0"/>
              <w:jc w:val="right"/>
              <w:rPr>
                <w:rFonts w:cstheme="minorHAnsi"/>
                <w:bCs/>
                <w:szCs w:val="20"/>
                <w:lang w:val="fr-FR"/>
              </w:rPr>
            </w:pPr>
          </w:p>
        </w:tc>
        <w:tc>
          <w:tcPr>
            <w:tcW w:w="1009" w:type="pct"/>
          </w:tcPr>
          <w:p w14:paraId="4D45D83E" w14:textId="56F017E4" w:rsidR="00FF4E31" w:rsidRPr="008D31E3" w:rsidRDefault="00FF4E31" w:rsidP="00FF4E31">
            <w:pPr>
              <w:rPr>
                <w:rFonts w:cstheme="minorHAnsi"/>
                <w:bCs/>
                <w:szCs w:val="20"/>
                <w:lang w:val="fr-FR"/>
              </w:rPr>
            </w:pPr>
            <w:r w:rsidRPr="008D31E3">
              <w:rPr>
                <w:rFonts w:cstheme="minorHAnsi"/>
                <w:szCs w:val="20"/>
                <w:lang w:val="fr-FR"/>
              </w:rPr>
              <w:t xml:space="preserve">Soins du cordon </w:t>
            </w:r>
            <w:r w:rsidR="00C015A4" w:rsidRPr="008D31E3">
              <w:rPr>
                <w:rFonts w:cstheme="minorHAnsi"/>
                <w:szCs w:val="20"/>
                <w:lang w:val="fr-FR"/>
              </w:rPr>
              <w:t>propre</w:t>
            </w:r>
          </w:p>
        </w:tc>
        <w:tc>
          <w:tcPr>
            <w:tcW w:w="1165" w:type="pct"/>
          </w:tcPr>
          <w:p w14:paraId="0B85A29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0BB02B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1644FD2" w14:textId="77777777" w:rsidR="00FF4E31" w:rsidRPr="008D31E3" w:rsidRDefault="00FF4E31" w:rsidP="00FF4E31">
            <w:pPr>
              <w:rPr>
                <w:rFonts w:cstheme="minorHAnsi"/>
                <w:bCs/>
                <w:szCs w:val="20"/>
                <w:lang w:val="fr-FR"/>
              </w:rPr>
            </w:pPr>
          </w:p>
        </w:tc>
        <w:tc>
          <w:tcPr>
            <w:tcW w:w="1025" w:type="pct"/>
          </w:tcPr>
          <w:p w14:paraId="4056F23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2983540" w14:textId="77777777" w:rsidR="00FF4E31" w:rsidRPr="008D31E3" w:rsidRDefault="00FF4E31" w:rsidP="00FF4E31">
            <w:pPr>
              <w:rPr>
                <w:rFonts w:cstheme="minorHAnsi"/>
                <w:bCs/>
                <w:szCs w:val="20"/>
                <w:lang w:val="fr-FR"/>
              </w:rPr>
            </w:pPr>
          </w:p>
        </w:tc>
      </w:tr>
      <w:tr w:rsidR="00FF4E31" w:rsidRPr="004F7231" w14:paraId="54B14939" w14:textId="77777777" w:rsidTr="007E1A37">
        <w:tblPrEx>
          <w:jc w:val="left"/>
        </w:tblPrEx>
        <w:trPr>
          <w:cantSplit/>
          <w:trHeight w:val="20"/>
        </w:trPr>
        <w:tc>
          <w:tcPr>
            <w:tcW w:w="232" w:type="pct"/>
          </w:tcPr>
          <w:p w14:paraId="56F67922" w14:textId="77777777" w:rsidR="00FF4E31" w:rsidRPr="008D31E3" w:rsidRDefault="00FF4E31" w:rsidP="00FF4E31">
            <w:pPr>
              <w:pStyle w:val="Paragraphedeliste"/>
              <w:numPr>
                <w:ilvl w:val="0"/>
                <w:numId w:val="16"/>
              </w:numPr>
              <w:spacing w:after="0"/>
              <w:jc w:val="right"/>
              <w:rPr>
                <w:rFonts w:cstheme="minorHAnsi"/>
                <w:bCs/>
                <w:szCs w:val="20"/>
                <w:lang w:val="fr-FR"/>
              </w:rPr>
            </w:pPr>
          </w:p>
        </w:tc>
        <w:tc>
          <w:tcPr>
            <w:tcW w:w="1009" w:type="pct"/>
          </w:tcPr>
          <w:p w14:paraId="4891F55A" w14:textId="49921792" w:rsidR="00FF4E31" w:rsidRPr="008D31E3" w:rsidRDefault="00FF4E31" w:rsidP="00FF4E31">
            <w:pPr>
              <w:rPr>
                <w:rFonts w:cstheme="minorHAnsi"/>
                <w:bCs/>
                <w:szCs w:val="20"/>
                <w:lang w:val="fr-FR"/>
              </w:rPr>
            </w:pPr>
            <w:r w:rsidRPr="008D31E3">
              <w:rPr>
                <w:rFonts w:cstheme="minorHAnsi"/>
                <w:szCs w:val="20"/>
                <w:lang w:val="fr-FR"/>
              </w:rPr>
              <w:t>Vaccination au jour zéro (BCG et VPO)</w:t>
            </w:r>
          </w:p>
        </w:tc>
        <w:tc>
          <w:tcPr>
            <w:tcW w:w="1165" w:type="pct"/>
          </w:tcPr>
          <w:p w14:paraId="227E5C0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49D6CA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65F3DE2" w14:textId="77777777" w:rsidR="00FF4E31" w:rsidRPr="008D31E3" w:rsidRDefault="00FF4E31" w:rsidP="00FF4E31">
            <w:pPr>
              <w:rPr>
                <w:rFonts w:cstheme="minorHAnsi"/>
                <w:bCs/>
                <w:szCs w:val="20"/>
                <w:lang w:val="fr-FR"/>
              </w:rPr>
            </w:pPr>
          </w:p>
        </w:tc>
        <w:tc>
          <w:tcPr>
            <w:tcW w:w="1025" w:type="pct"/>
          </w:tcPr>
          <w:p w14:paraId="0ED5C57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A045EB0" w14:textId="77777777" w:rsidR="00FF4E31" w:rsidRPr="008D31E3" w:rsidRDefault="00FF4E31" w:rsidP="00FF4E31">
            <w:pPr>
              <w:rPr>
                <w:rFonts w:cstheme="minorHAnsi"/>
                <w:bCs/>
                <w:szCs w:val="20"/>
                <w:lang w:val="fr-FR"/>
              </w:rPr>
            </w:pPr>
          </w:p>
        </w:tc>
      </w:tr>
      <w:tr w:rsidR="00FF4E31" w:rsidRPr="006930F9" w14:paraId="7CDA8047" w14:textId="77777777" w:rsidTr="00E33C74">
        <w:tblPrEx>
          <w:jc w:val="left"/>
        </w:tblPrEx>
        <w:trPr>
          <w:cantSplit/>
          <w:trHeight w:val="20"/>
        </w:trPr>
        <w:tc>
          <w:tcPr>
            <w:tcW w:w="5000" w:type="pct"/>
            <w:gridSpan w:val="7"/>
            <w:shd w:val="clear" w:color="auto" w:fill="DEEAF6" w:themeFill="accent1" w:themeFillTint="33"/>
            <w:vAlign w:val="center"/>
          </w:tcPr>
          <w:p w14:paraId="6FA089FC" w14:textId="1E399D68" w:rsidR="00FF4E31" w:rsidRPr="008D31E3" w:rsidRDefault="00864789" w:rsidP="00B60A0A">
            <w:pPr>
              <w:spacing w:before="40" w:after="60"/>
              <w:rPr>
                <w:rFonts w:cstheme="minorHAnsi"/>
                <w:b/>
                <w:bCs/>
                <w:szCs w:val="20"/>
                <w:lang w:val="fr-FR"/>
              </w:rPr>
            </w:pPr>
            <w:r w:rsidRPr="008D31E3">
              <w:rPr>
                <w:rFonts w:cstheme="minorHAnsi"/>
                <w:b/>
                <w:bCs/>
                <w:szCs w:val="20"/>
                <w:lang w:val="fr-FR"/>
              </w:rPr>
              <w:t>E. Les se</w:t>
            </w:r>
            <w:r w:rsidR="00FF4E31" w:rsidRPr="008D31E3">
              <w:rPr>
                <w:rFonts w:cstheme="minorHAnsi"/>
                <w:b/>
                <w:bCs/>
                <w:szCs w:val="20"/>
                <w:lang w:val="fr-FR"/>
              </w:rPr>
              <w:t xml:space="preserve">rvices </w:t>
            </w:r>
            <w:r w:rsidR="0009346A" w:rsidRPr="008D31E3">
              <w:rPr>
                <w:rFonts w:cstheme="minorHAnsi"/>
                <w:b/>
                <w:bCs/>
                <w:szCs w:val="20"/>
                <w:lang w:val="fr-FR"/>
              </w:rPr>
              <w:t xml:space="preserve">de </w:t>
            </w:r>
            <w:r w:rsidR="003247D1" w:rsidRPr="008D31E3">
              <w:rPr>
                <w:rFonts w:cstheme="minorHAnsi"/>
                <w:b/>
                <w:bCs/>
                <w:szCs w:val="20"/>
                <w:lang w:val="fr-FR"/>
              </w:rPr>
              <w:t xml:space="preserve">santé </w:t>
            </w:r>
            <w:r w:rsidR="00525C87" w:rsidRPr="008D31E3">
              <w:rPr>
                <w:rFonts w:cstheme="minorHAnsi"/>
                <w:b/>
                <w:bCs/>
                <w:szCs w:val="20"/>
                <w:lang w:val="fr-FR"/>
              </w:rPr>
              <w:t>infantile</w:t>
            </w:r>
            <w:r w:rsidR="00FF4E31" w:rsidRPr="008D31E3">
              <w:rPr>
                <w:rFonts w:cstheme="minorHAnsi"/>
                <w:b/>
                <w:bCs/>
                <w:szCs w:val="20"/>
                <w:lang w:val="fr-FR"/>
              </w:rPr>
              <w:t xml:space="preserve"> </w:t>
            </w:r>
            <w:r w:rsidRPr="008D31E3">
              <w:rPr>
                <w:rFonts w:cstheme="minorHAnsi"/>
                <w:b/>
                <w:bCs/>
                <w:szCs w:val="20"/>
                <w:lang w:val="fr-FR"/>
              </w:rPr>
              <w:t xml:space="preserve">sont-ils disponibles ? Oui Non </w:t>
            </w:r>
            <w:r w:rsidR="00765536" w:rsidRPr="008D31E3">
              <w:rPr>
                <w:rFonts w:cstheme="minorHAnsi"/>
                <w:b/>
                <w:bCs/>
                <w:szCs w:val="20"/>
                <w:lang w:val="fr-FR"/>
              </w:rPr>
              <w:t xml:space="preserve">[Si </w:t>
            </w:r>
            <w:r w:rsidR="00FF4E31" w:rsidRPr="008D31E3">
              <w:rPr>
                <w:rFonts w:cstheme="minorHAnsi"/>
                <w:b/>
                <w:bCs/>
                <w:szCs w:val="20"/>
                <w:lang w:val="fr-FR"/>
              </w:rPr>
              <w:t xml:space="preserve"> non </w:t>
            </w:r>
            <w:r w:rsidR="006776F0" w:rsidRPr="008D31E3">
              <w:rPr>
                <w:rFonts w:cstheme="minorHAnsi"/>
                <w:b/>
                <w:bCs/>
                <w:szCs w:val="20"/>
                <w:lang w:val="fr-FR"/>
              </w:rPr>
              <w:t xml:space="preserve"> </w:t>
            </w:r>
            <w:r w:rsidR="00FF4E31" w:rsidRPr="008D31E3">
              <w:rPr>
                <w:rFonts w:cstheme="minorHAnsi"/>
                <w:b/>
                <w:bCs/>
                <w:szCs w:val="20"/>
                <w:lang w:val="fr-FR"/>
              </w:rPr>
              <w:t xml:space="preserve"> Passez </w:t>
            </w:r>
            <w:r w:rsidR="003247D1" w:rsidRPr="008D31E3">
              <w:rPr>
                <w:rFonts w:cstheme="minorHAnsi"/>
                <w:b/>
                <w:bCs/>
                <w:szCs w:val="20"/>
                <w:lang w:val="fr-FR"/>
              </w:rPr>
              <w:t>à Q503</w:t>
            </w:r>
            <w:r w:rsidR="00FF4E31" w:rsidRPr="008D31E3">
              <w:rPr>
                <w:rFonts w:cstheme="minorHAnsi"/>
                <w:b/>
                <w:bCs/>
                <w:szCs w:val="20"/>
                <w:lang w:val="fr-FR"/>
              </w:rPr>
              <w:t>]</w:t>
            </w:r>
          </w:p>
        </w:tc>
      </w:tr>
      <w:tr w:rsidR="00FF4E31" w:rsidRPr="004F7231" w14:paraId="71CF7005" w14:textId="77777777" w:rsidTr="007E1A37">
        <w:tblPrEx>
          <w:jc w:val="left"/>
        </w:tblPrEx>
        <w:trPr>
          <w:cantSplit/>
          <w:trHeight w:val="20"/>
        </w:trPr>
        <w:tc>
          <w:tcPr>
            <w:tcW w:w="232" w:type="pct"/>
          </w:tcPr>
          <w:p w14:paraId="65782E2F"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4E90ADCB" w14:textId="226584EC" w:rsidR="00FF4E31" w:rsidRPr="008D31E3" w:rsidRDefault="00FF4E31" w:rsidP="00FF4E31">
            <w:pPr>
              <w:rPr>
                <w:rFonts w:cstheme="minorHAnsi"/>
                <w:bCs/>
                <w:szCs w:val="20"/>
                <w:lang w:val="fr-FR"/>
              </w:rPr>
            </w:pPr>
            <w:r w:rsidRPr="008D31E3">
              <w:rPr>
                <w:rFonts w:cstheme="minorHAnsi"/>
                <w:szCs w:val="20"/>
                <w:lang w:val="fr-FR"/>
              </w:rPr>
              <w:t>Utilisation de la fiche de croissance pour l'enregistrement du poids</w:t>
            </w:r>
          </w:p>
        </w:tc>
        <w:tc>
          <w:tcPr>
            <w:tcW w:w="1165" w:type="pct"/>
          </w:tcPr>
          <w:p w14:paraId="1F68341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BA32D0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E040545" w14:textId="77777777" w:rsidR="00FF4E31" w:rsidRPr="008D31E3" w:rsidRDefault="00FF4E31" w:rsidP="00FF4E31">
            <w:pPr>
              <w:rPr>
                <w:rFonts w:cstheme="minorHAnsi"/>
                <w:bCs/>
                <w:szCs w:val="20"/>
                <w:lang w:val="fr-FR"/>
              </w:rPr>
            </w:pPr>
          </w:p>
        </w:tc>
        <w:tc>
          <w:tcPr>
            <w:tcW w:w="1025" w:type="pct"/>
          </w:tcPr>
          <w:p w14:paraId="3B4AEEB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44B51410" w14:textId="77777777" w:rsidR="00FF4E31" w:rsidRPr="008D31E3" w:rsidRDefault="00FF4E31" w:rsidP="00FF4E31">
            <w:pPr>
              <w:rPr>
                <w:rFonts w:cstheme="minorHAnsi"/>
                <w:bCs/>
                <w:szCs w:val="20"/>
                <w:lang w:val="fr-FR"/>
              </w:rPr>
            </w:pPr>
          </w:p>
        </w:tc>
      </w:tr>
      <w:tr w:rsidR="00FF4E31" w:rsidRPr="004F7231" w14:paraId="279D496C" w14:textId="77777777" w:rsidTr="007E1A37">
        <w:tblPrEx>
          <w:jc w:val="left"/>
        </w:tblPrEx>
        <w:trPr>
          <w:cantSplit/>
          <w:trHeight w:val="20"/>
        </w:trPr>
        <w:tc>
          <w:tcPr>
            <w:tcW w:w="232" w:type="pct"/>
          </w:tcPr>
          <w:p w14:paraId="3E095139"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067DD6A5" w14:textId="43B1FD6C" w:rsidR="00FF4E31" w:rsidRPr="008D31E3" w:rsidRDefault="0093129D" w:rsidP="00FF4E31">
            <w:pPr>
              <w:rPr>
                <w:rFonts w:cstheme="minorHAnsi"/>
                <w:bCs/>
                <w:szCs w:val="20"/>
                <w:lang w:val="fr-FR"/>
              </w:rPr>
            </w:pPr>
            <w:r w:rsidRPr="008D31E3">
              <w:rPr>
                <w:rFonts w:cstheme="minorHAnsi"/>
                <w:szCs w:val="20"/>
                <w:lang w:val="fr-FR"/>
              </w:rPr>
              <w:t>Vaccination</w:t>
            </w:r>
            <w:r w:rsidR="00FF4E31" w:rsidRPr="008D31E3">
              <w:rPr>
                <w:rFonts w:cstheme="minorHAnsi"/>
                <w:szCs w:val="20"/>
                <w:lang w:val="fr-FR"/>
              </w:rPr>
              <w:t xml:space="preserve"> des enfants</w:t>
            </w:r>
          </w:p>
        </w:tc>
        <w:tc>
          <w:tcPr>
            <w:tcW w:w="1165" w:type="pct"/>
          </w:tcPr>
          <w:p w14:paraId="24A030B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07A905D"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901011F" w14:textId="77777777" w:rsidR="00FF4E31" w:rsidRPr="008D31E3" w:rsidRDefault="00FF4E31" w:rsidP="00FF4E31">
            <w:pPr>
              <w:rPr>
                <w:rFonts w:cstheme="minorHAnsi"/>
                <w:bCs/>
                <w:szCs w:val="20"/>
                <w:lang w:val="fr-FR"/>
              </w:rPr>
            </w:pPr>
          </w:p>
        </w:tc>
        <w:tc>
          <w:tcPr>
            <w:tcW w:w="1025" w:type="pct"/>
          </w:tcPr>
          <w:p w14:paraId="6694EB1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A0B8940" w14:textId="77777777" w:rsidR="00FF4E31" w:rsidRPr="008D31E3" w:rsidRDefault="00FF4E31" w:rsidP="00FF4E31">
            <w:pPr>
              <w:rPr>
                <w:rFonts w:cstheme="minorHAnsi"/>
                <w:bCs/>
                <w:szCs w:val="20"/>
                <w:lang w:val="fr-FR"/>
              </w:rPr>
            </w:pPr>
          </w:p>
        </w:tc>
      </w:tr>
      <w:tr w:rsidR="00FF4E31" w:rsidRPr="004F7231" w14:paraId="73DC4D05" w14:textId="77777777" w:rsidTr="007E1A37">
        <w:tblPrEx>
          <w:jc w:val="left"/>
        </w:tblPrEx>
        <w:trPr>
          <w:cantSplit/>
          <w:trHeight w:val="20"/>
        </w:trPr>
        <w:tc>
          <w:tcPr>
            <w:tcW w:w="232" w:type="pct"/>
          </w:tcPr>
          <w:p w14:paraId="581680BC"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72559797" w14:textId="75AC0408" w:rsidR="00FF4E31" w:rsidRPr="008D31E3" w:rsidRDefault="00FF4E31" w:rsidP="00FF4E31">
            <w:pPr>
              <w:rPr>
                <w:rFonts w:cstheme="minorHAnsi"/>
                <w:bCs/>
                <w:szCs w:val="20"/>
                <w:lang w:val="fr-FR"/>
              </w:rPr>
            </w:pPr>
            <w:r w:rsidRPr="008D31E3">
              <w:rPr>
                <w:rFonts w:cstheme="minorHAnsi"/>
                <w:szCs w:val="20"/>
                <w:lang w:val="fr-FR"/>
              </w:rPr>
              <w:t>Prise en charge de la pneumonie</w:t>
            </w:r>
          </w:p>
        </w:tc>
        <w:tc>
          <w:tcPr>
            <w:tcW w:w="1165" w:type="pct"/>
          </w:tcPr>
          <w:p w14:paraId="58A5804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03615F4"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5F51167" w14:textId="77777777" w:rsidR="00FF4E31" w:rsidRPr="008D31E3" w:rsidRDefault="00FF4E31" w:rsidP="00FF4E31">
            <w:pPr>
              <w:rPr>
                <w:rFonts w:cstheme="minorHAnsi"/>
                <w:bCs/>
                <w:szCs w:val="20"/>
                <w:lang w:val="fr-FR"/>
              </w:rPr>
            </w:pPr>
          </w:p>
        </w:tc>
        <w:tc>
          <w:tcPr>
            <w:tcW w:w="1025" w:type="pct"/>
          </w:tcPr>
          <w:p w14:paraId="75A9552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C340CCF" w14:textId="77777777" w:rsidR="00FF4E31" w:rsidRPr="008D31E3" w:rsidRDefault="00FF4E31" w:rsidP="00FF4E31">
            <w:pPr>
              <w:rPr>
                <w:rFonts w:cstheme="minorHAnsi"/>
                <w:bCs/>
                <w:szCs w:val="20"/>
                <w:lang w:val="fr-FR"/>
              </w:rPr>
            </w:pPr>
          </w:p>
        </w:tc>
      </w:tr>
      <w:tr w:rsidR="00FF4E31" w:rsidRPr="004F7231" w14:paraId="77151223" w14:textId="77777777" w:rsidTr="007E1A37">
        <w:tblPrEx>
          <w:jc w:val="left"/>
        </w:tblPrEx>
        <w:trPr>
          <w:cantSplit/>
          <w:trHeight w:val="20"/>
        </w:trPr>
        <w:tc>
          <w:tcPr>
            <w:tcW w:w="232" w:type="pct"/>
          </w:tcPr>
          <w:p w14:paraId="6583A157"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05D16F6F" w14:textId="662B58D1" w:rsidR="00FF4E31" w:rsidRPr="008D31E3" w:rsidRDefault="00FF4E31" w:rsidP="00FF4E31">
            <w:pPr>
              <w:rPr>
                <w:rFonts w:cstheme="minorHAnsi"/>
                <w:bCs/>
                <w:szCs w:val="20"/>
                <w:lang w:val="fr-FR"/>
              </w:rPr>
            </w:pPr>
            <w:r w:rsidRPr="008D31E3">
              <w:rPr>
                <w:rFonts w:cstheme="minorHAnsi"/>
                <w:szCs w:val="20"/>
                <w:lang w:val="fr-FR"/>
              </w:rPr>
              <w:t>Antibiotiques pour les infections respiratoires aiguës</w:t>
            </w:r>
          </w:p>
        </w:tc>
        <w:tc>
          <w:tcPr>
            <w:tcW w:w="1165" w:type="pct"/>
          </w:tcPr>
          <w:p w14:paraId="4EACAD3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17E2A83"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031D661" w14:textId="77777777" w:rsidR="00FF4E31" w:rsidRPr="008D31E3" w:rsidRDefault="00FF4E31" w:rsidP="00FF4E31">
            <w:pPr>
              <w:rPr>
                <w:rFonts w:cstheme="minorHAnsi"/>
                <w:bCs/>
                <w:szCs w:val="20"/>
                <w:lang w:val="fr-FR"/>
              </w:rPr>
            </w:pPr>
          </w:p>
        </w:tc>
        <w:tc>
          <w:tcPr>
            <w:tcW w:w="1025" w:type="pct"/>
          </w:tcPr>
          <w:p w14:paraId="42FA2B9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2663BE9" w14:textId="77777777" w:rsidR="00FF4E31" w:rsidRPr="008D31E3" w:rsidRDefault="00FF4E31" w:rsidP="00FF4E31">
            <w:pPr>
              <w:rPr>
                <w:rFonts w:cstheme="minorHAnsi"/>
                <w:bCs/>
                <w:szCs w:val="20"/>
                <w:lang w:val="fr-FR"/>
              </w:rPr>
            </w:pPr>
          </w:p>
        </w:tc>
      </w:tr>
      <w:tr w:rsidR="00FF4E31" w:rsidRPr="004F7231" w14:paraId="09EC5470" w14:textId="77777777" w:rsidTr="007E1A37">
        <w:tblPrEx>
          <w:jc w:val="left"/>
        </w:tblPrEx>
        <w:trPr>
          <w:cantSplit/>
          <w:trHeight w:val="195"/>
        </w:trPr>
        <w:tc>
          <w:tcPr>
            <w:tcW w:w="232" w:type="pct"/>
          </w:tcPr>
          <w:p w14:paraId="7E65C744"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219A73F7" w14:textId="6E324757" w:rsidR="00FF4E31" w:rsidRPr="008D31E3" w:rsidRDefault="00FF4E31" w:rsidP="00FF4E31">
            <w:pPr>
              <w:rPr>
                <w:rFonts w:cstheme="minorHAnsi"/>
                <w:szCs w:val="20"/>
                <w:lang w:val="fr-FR"/>
              </w:rPr>
            </w:pPr>
            <w:r w:rsidRPr="008D31E3">
              <w:rPr>
                <w:rFonts w:cstheme="minorHAnsi"/>
                <w:szCs w:val="20"/>
                <w:lang w:val="fr-FR"/>
              </w:rPr>
              <w:t>Prise en charge de la déshydratation/diarrhée</w:t>
            </w:r>
          </w:p>
        </w:tc>
        <w:tc>
          <w:tcPr>
            <w:tcW w:w="1165" w:type="pct"/>
          </w:tcPr>
          <w:p w14:paraId="3D5F92B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68D257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FE41B87" w14:textId="77777777" w:rsidR="00FF4E31" w:rsidRPr="008D31E3" w:rsidRDefault="00FF4E31" w:rsidP="00FF4E31">
            <w:pPr>
              <w:rPr>
                <w:rFonts w:cstheme="minorHAnsi"/>
                <w:bCs/>
                <w:szCs w:val="20"/>
                <w:lang w:val="fr-FR"/>
              </w:rPr>
            </w:pPr>
          </w:p>
        </w:tc>
        <w:tc>
          <w:tcPr>
            <w:tcW w:w="1025" w:type="pct"/>
          </w:tcPr>
          <w:p w14:paraId="2D00F23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8582E13" w14:textId="77777777" w:rsidR="00FF4E31" w:rsidRPr="008D31E3" w:rsidRDefault="00FF4E31" w:rsidP="00FF4E31">
            <w:pPr>
              <w:rPr>
                <w:rFonts w:cstheme="minorHAnsi"/>
                <w:bCs/>
                <w:szCs w:val="20"/>
                <w:lang w:val="fr-FR"/>
              </w:rPr>
            </w:pPr>
          </w:p>
        </w:tc>
      </w:tr>
      <w:tr w:rsidR="00FF4E31" w:rsidRPr="004F7231" w14:paraId="45D57072" w14:textId="77777777" w:rsidTr="007E1A37">
        <w:tblPrEx>
          <w:jc w:val="left"/>
        </w:tblPrEx>
        <w:trPr>
          <w:cantSplit/>
          <w:trHeight w:val="20"/>
        </w:trPr>
        <w:tc>
          <w:tcPr>
            <w:tcW w:w="232" w:type="pct"/>
          </w:tcPr>
          <w:p w14:paraId="4A7015BE"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48FEF7AF" w14:textId="6A52639B" w:rsidR="00FF4E31" w:rsidRPr="008D31E3" w:rsidRDefault="00FF4E31" w:rsidP="00FF4E31">
            <w:pPr>
              <w:rPr>
                <w:rFonts w:cstheme="minorHAnsi"/>
                <w:bCs/>
                <w:szCs w:val="20"/>
                <w:lang w:val="fr-FR"/>
              </w:rPr>
            </w:pPr>
            <w:r w:rsidRPr="008D31E3">
              <w:rPr>
                <w:rFonts w:cstheme="minorHAnsi"/>
                <w:szCs w:val="20"/>
                <w:lang w:val="fr-FR"/>
              </w:rPr>
              <w:t>Mesure du poids</w:t>
            </w:r>
          </w:p>
        </w:tc>
        <w:tc>
          <w:tcPr>
            <w:tcW w:w="1165" w:type="pct"/>
          </w:tcPr>
          <w:p w14:paraId="7870D05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AF646D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507A141" w14:textId="77777777" w:rsidR="00FF4E31" w:rsidRPr="008D31E3" w:rsidRDefault="00FF4E31" w:rsidP="00FF4E31">
            <w:pPr>
              <w:rPr>
                <w:rFonts w:cstheme="minorHAnsi"/>
                <w:bCs/>
                <w:szCs w:val="20"/>
                <w:lang w:val="fr-FR"/>
              </w:rPr>
            </w:pPr>
          </w:p>
        </w:tc>
        <w:tc>
          <w:tcPr>
            <w:tcW w:w="1025" w:type="pct"/>
          </w:tcPr>
          <w:p w14:paraId="40C238F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60F58FA" w14:textId="77777777" w:rsidR="00FF4E31" w:rsidRPr="008D31E3" w:rsidRDefault="00FF4E31" w:rsidP="00FF4E31">
            <w:pPr>
              <w:rPr>
                <w:rFonts w:cstheme="minorHAnsi"/>
                <w:bCs/>
                <w:szCs w:val="20"/>
                <w:lang w:val="fr-FR"/>
              </w:rPr>
            </w:pPr>
          </w:p>
        </w:tc>
      </w:tr>
      <w:tr w:rsidR="00FF4E31" w:rsidRPr="004F7231" w14:paraId="15537919" w14:textId="77777777" w:rsidTr="007E1A37">
        <w:tblPrEx>
          <w:jc w:val="left"/>
        </w:tblPrEx>
        <w:trPr>
          <w:cantSplit/>
          <w:trHeight w:val="20"/>
        </w:trPr>
        <w:tc>
          <w:tcPr>
            <w:tcW w:w="232" w:type="pct"/>
          </w:tcPr>
          <w:p w14:paraId="2847A88C" w14:textId="77777777" w:rsidR="00FF4E31" w:rsidRPr="008D31E3" w:rsidRDefault="00FF4E31" w:rsidP="00FF4E31">
            <w:pPr>
              <w:pStyle w:val="Paragraphedeliste"/>
              <w:numPr>
                <w:ilvl w:val="0"/>
                <w:numId w:val="18"/>
              </w:numPr>
              <w:spacing w:after="0"/>
              <w:jc w:val="right"/>
              <w:rPr>
                <w:rFonts w:cstheme="minorHAnsi"/>
                <w:bCs/>
                <w:szCs w:val="20"/>
                <w:lang w:val="fr-FR"/>
              </w:rPr>
            </w:pPr>
          </w:p>
        </w:tc>
        <w:tc>
          <w:tcPr>
            <w:tcW w:w="1009" w:type="pct"/>
          </w:tcPr>
          <w:p w14:paraId="6019C23F" w14:textId="01AC6BC7" w:rsidR="00FF4E31" w:rsidRPr="008D31E3" w:rsidRDefault="00FF4E31" w:rsidP="00FF4E31">
            <w:pPr>
              <w:rPr>
                <w:rFonts w:cstheme="minorHAnsi"/>
                <w:bCs/>
                <w:szCs w:val="20"/>
                <w:lang w:val="fr-FR"/>
              </w:rPr>
            </w:pPr>
            <w:r w:rsidRPr="008D31E3">
              <w:rPr>
                <w:rFonts w:cstheme="minorHAnsi"/>
                <w:szCs w:val="20"/>
                <w:lang w:val="fr-FR"/>
              </w:rPr>
              <w:t>Mesure de la taille</w:t>
            </w:r>
          </w:p>
        </w:tc>
        <w:tc>
          <w:tcPr>
            <w:tcW w:w="1165" w:type="pct"/>
          </w:tcPr>
          <w:p w14:paraId="573DDE5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B87F90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A68CB85" w14:textId="77777777" w:rsidR="00FF4E31" w:rsidRPr="008D31E3" w:rsidRDefault="00FF4E31" w:rsidP="00FF4E31">
            <w:pPr>
              <w:rPr>
                <w:rFonts w:cstheme="minorHAnsi"/>
                <w:bCs/>
                <w:szCs w:val="20"/>
                <w:lang w:val="fr-FR"/>
              </w:rPr>
            </w:pPr>
          </w:p>
        </w:tc>
        <w:tc>
          <w:tcPr>
            <w:tcW w:w="1025" w:type="pct"/>
          </w:tcPr>
          <w:p w14:paraId="115488A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30B589D" w14:textId="77777777" w:rsidR="00FF4E31" w:rsidRPr="008D31E3" w:rsidRDefault="00FF4E31" w:rsidP="00FF4E31">
            <w:pPr>
              <w:rPr>
                <w:rFonts w:cstheme="minorHAnsi"/>
                <w:bCs/>
                <w:szCs w:val="20"/>
                <w:lang w:val="fr-FR"/>
              </w:rPr>
            </w:pPr>
          </w:p>
        </w:tc>
      </w:tr>
      <w:tr w:rsidR="00FF4E31" w:rsidRPr="004F7231" w14:paraId="0CA50215" w14:textId="77777777" w:rsidTr="007E1A37">
        <w:tblPrEx>
          <w:jc w:val="left"/>
        </w:tblPrEx>
        <w:trPr>
          <w:trHeight w:val="529"/>
        </w:trPr>
        <w:tc>
          <w:tcPr>
            <w:tcW w:w="232" w:type="pct"/>
          </w:tcPr>
          <w:p w14:paraId="41C41446" w14:textId="77777777" w:rsidR="00FF4E31" w:rsidRPr="008D31E3" w:rsidRDefault="00FF4E31" w:rsidP="00FF4E31">
            <w:pPr>
              <w:jc w:val="center"/>
              <w:rPr>
                <w:rFonts w:eastAsia="Arial Narrow" w:cstheme="minorHAnsi"/>
                <w:szCs w:val="20"/>
                <w:lang w:val="fr-FR" w:bidi="hi-IN"/>
              </w:rPr>
            </w:pPr>
            <w:r w:rsidRPr="008D31E3">
              <w:rPr>
                <w:rFonts w:eastAsia="Arial Narrow" w:cstheme="minorHAnsi"/>
                <w:szCs w:val="20"/>
                <w:lang w:val="fr-FR" w:bidi="hi-IN"/>
              </w:rPr>
              <w:t>506</w:t>
            </w:r>
          </w:p>
        </w:tc>
        <w:tc>
          <w:tcPr>
            <w:tcW w:w="2174" w:type="pct"/>
            <w:gridSpan w:val="2"/>
          </w:tcPr>
          <w:p w14:paraId="1A4AABD5" w14:textId="4D54D1F4" w:rsidR="00FF4E31" w:rsidRPr="008D31E3" w:rsidRDefault="0093129D" w:rsidP="00FF4E31">
            <w:pPr>
              <w:rPr>
                <w:rFonts w:eastAsia="Arial Narrow" w:cstheme="minorHAnsi"/>
                <w:szCs w:val="20"/>
                <w:lang w:val="fr-FR" w:bidi="hi-IN"/>
              </w:rPr>
            </w:pPr>
            <w:r w:rsidRPr="008D31E3">
              <w:rPr>
                <w:rFonts w:eastAsia="Arial Narrow" w:cstheme="minorHAnsi"/>
                <w:szCs w:val="20"/>
                <w:lang w:val="fr-FR" w:bidi="hi-IN"/>
              </w:rPr>
              <w:t xml:space="preserve">La </w:t>
            </w:r>
            <w:r w:rsidR="00FF4E31" w:rsidRPr="008D31E3">
              <w:rPr>
                <w:rFonts w:eastAsia="Arial Narrow" w:cstheme="minorHAnsi"/>
                <w:szCs w:val="20"/>
                <w:lang w:val="fr-FR" w:bidi="hi-IN"/>
              </w:rPr>
              <w:t>structure sanitaire propose-t-il des services de planification familiale sur place ?</w:t>
            </w:r>
          </w:p>
        </w:tc>
        <w:tc>
          <w:tcPr>
            <w:tcW w:w="2084" w:type="pct"/>
            <w:gridSpan w:val="3"/>
          </w:tcPr>
          <w:p w14:paraId="00EFD6E6" w14:textId="77777777" w:rsidR="00FF4E31" w:rsidRPr="008D31E3" w:rsidRDefault="00FF4E31" w:rsidP="00FF4E31">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t>1</w:t>
            </w:r>
          </w:p>
          <w:p w14:paraId="734ED0E2" w14:textId="0C13EDE7" w:rsidR="00FF4E31" w:rsidRPr="008D31E3" w:rsidRDefault="00FF4E31" w:rsidP="00FF4E31">
            <w:pPr>
              <w:tabs>
                <w:tab w:val="right" w:leader="dot" w:pos="4092"/>
              </w:tabs>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2258304" behindDoc="0" locked="0" layoutInCell="1" allowOverlap="1" wp14:anchorId="739A812C" wp14:editId="794705D3">
                      <wp:simplePos x="0" y="0"/>
                      <wp:positionH relativeFrom="column">
                        <wp:posOffset>2725181</wp:posOffset>
                      </wp:positionH>
                      <wp:positionV relativeFrom="paragraph">
                        <wp:posOffset>85072</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F927202" id="Straight Arrow Connector 134" o:spid="_x0000_s1026" type="#_x0000_t32" style="position:absolute;margin-left:214.6pt;margin-top:6.7pt;width:14.25pt;height:.75pt;flip: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" strokecolor="black [3213]" strokeweight=".5pt">
                      <v:stroke endarrow="block" joinstyle="miter"/>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t>2</w:t>
            </w:r>
          </w:p>
        </w:tc>
        <w:tc>
          <w:tcPr>
            <w:tcW w:w="510" w:type="pct"/>
          </w:tcPr>
          <w:p w14:paraId="31B068C3" w14:textId="77777777" w:rsidR="00FF4E31" w:rsidRPr="008D31E3" w:rsidRDefault="00FF4E31" w:rsidP="00FF4E31">
            <w:pPr>
              <w:jc w:val="center"/>
              <w:rPr>
                <w:rFonts w:eastAsia="Arial Narrow" w:cstheme="minorHAnsi"/>
                <w:szCs w:val="20"/>
                <w:lang w:val="fr-FR" w:bidi="hi-IN"/>
              </w:rPr>
            </w:pPr>
          </w:p>
          <w:p w14:paraId="57AFC1A7" w14:textId="7A6237C7" w:rsidR="00FF4E31" w:rsidRPr="008D31E3" w:rsidRDefault="00FF4E31" w:rsidP="00FF4E31">
            <w:pPr>
              <w:jc w:val="center"/>
              <w:rPr>
                <w:rFonts w:eastAsia="Arial Narrow" w:cstheme="minorHAnsi"/>
                <w:szCs w:val="20"/>
                <w:lang w:val="fr-FR" w:bidi="hi-IN"/>
              </w:rPr>
            </w:pPr>
            <w:r w:rsidRPr="008D31E3">
              <w:rPr>
                <w:rFonts w:eastAsia="Arial Narrow" w:cstheme="minorHAnsi"/>
                <w:szCs w:val="20"/>
                <w:lang w:val="fr-FR" w:bidi="hi-IN"/>
              </w:rPr>
              <w:t xml:space="preserve"> 601</w:t>
            </w:r>
          </w:p>
        </w:tc>
      </w:tr>
      <w:tr w:rsidR="00FF4E31" w:rsidRPr="006930F9" w14:paraId="21C3DB88" w14:textId="77777777" w:rsidTr="007E1A37">
        <w:tblPrEx>
          <w:jc w:val="left"/>
        </w:tblPrEx>
        <w:trPr>
          <w:trHeight w:val="2655"/>
        </w:trPr>
        <w:tc>
          <w:tcPr>
            <w:tcW w:w="232" w:type="pct"/>
          </w:tcPr>
          <w:p w14:paraId="314D8E03" w14:textId="77777777" w:rsidR="00FF4E31" w:rsidRPr="008D31E3" w:rsidRDefault="00FF4E31" w:rsidP="00FF4E31">
            <w:pPr>
              <w:jc w:val="center"/>
              <w:rPr>
                <w:rFonts w:cstheme="minorHAnsi"/>
                <w:szCs w:val="20"/>
                <w:lang w:val="fr-FR"/>
              </w:rPr>
            </w:pPr>
          </w:p>
        </w:tc>
        <w:tc>
          <w:tcPr>
            <w:tcW w:w="1009" w:type="pct"/>
          </w:tcPr>
          <w:p w14:paraId="074DCD47" w14:textId="5738ADED"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lang w:val="fr-FR" w:bidi="hi-IN"/>
              </w:rPr>
              <w:t>Liste des services de PF</w:t>
            </w:r>
          </w:p>
        </w:tc>
        <w:tc>
          <w:tcPr>
            <w:tcW w:w="1165" w:type="pct"/>
          </w:tcPr>
          <w:p w14:paraId="1405161B" w14:textId="17B9CDB5"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507. A quelle fréquence </w:t>
            </w:r>
            <w:r w:rsidR="00214CBD" w:rsidRPr="008D31E3">
              <w:rPr>
                <w:rFonts w:eastAsia="Times New Roman" w:cstheme="minorHAnsi"/>
                <w:color w:val="000000"/>
                <w:szCs w:val="20"/>
                <w:lang w:val="fr-FR" w:bidi="hi-IN"/>
              </w:rPr>
              <w:t xml:space="preserve">ce service est-il fourni dans la </w:t>
            </w:r>
            <w:r w:rsidRPr="008D31E3">
              <w:rPr>
                <w:rFonts w:eastAsia="Times New Roman" w:cstheme="minorHAnsi"/>
                <w:color w:val="000000"/>
                <w:szCs w:val="20"/>
                <w:lang w:val="fr-FR" w:bidi="hi-IN"/>
              </w:rPr>
              <w:t>structure sanitaire ?</w:t>
            </w:r>
          </w:p>
          <w:p w14:paraId="222DD018" w14:textId="77777777" w:rsidR="00FF4E31" w:rsidRPr="008D31E3" w:rsidRDefault="00FF4E31" w:rsidP="00FF4E31">
            <w:pPr>
              <w:pStyle w:val="ListParagraph1"/>
              <w:rPr>
                <w:rFonts w:eastAsia="Times New Roman" w:cstheme="minorHAnsi"/>
                <w:color w:val="000000"/>
                <w:szCs w:val="20"/>
                <w:lang w:val="fr-FR" w:bidi="hi-IN"/>
              </w:rPr>
            </w:pPr>
          </w:p>
          <w:p w14:paraId="5294EABB" w14:textId="77777777" w:rsidR="00FF4E31" w:rsidRPr="008D31E3" w:rsidRDefault="00FF4E31" w:rsidP="00FF4E31">
            <w:pPr>
              <w:pStyle w:val="ListParagraph1"/>
              <w:rPr>
                <w:rFonts w:eastAsia="Times New Roman" w:cstheme="minorHAnsi"/>
                <w:color w:val="000000"/>
                <w:szCs w:val="20"/>
                <w:lang w:val="fr-FR" w:bidi="hi-IN"/>
              </w:rPr>
            </w:pPr>
          </w:p>
          <w:p w14:paraId="35FDE2BF"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(Quotidien=1, </w:t>
            </w:r>
          </w:p>
          <w:p w14:paraId="67F098EB"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Hebdomadaire=2,</w:t>
            </w:r>
          </w:p>
          <w:p w14:paraId="14275FEB"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Tous les quinze jours=3</w:t>
            </w:r>
          </w:p>
          <w:p w14:paraId="4597671A"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Mensuel=4,</w:t>
            </w:r>
          </w:p>
          <w:p w14:paraId="5C5B3B24"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tout=5)</w:t>
            </w:r>
          </w:p>
          <w:p w14:paraId="32F8C718" w14:textId="77777777" w:rsidR="00FF4E31" w:rsidRPr="008D31E3" w:rsidRDefault="00FF4E31" w:rsidP="00FF4E31">
            <w:pPr>
              <w:pStyle w:val="ListParagraph1"/>
              <w:rPr>
                <w:rFonts w:eastAsia="Times New Roman" w:cstheme="minorHAnsi"/>
                <w:color w:val="000000"/>
                <w:szCs w:val="20"/>
                <w:lang w:val="fr-FR" w:bidi="hi-IN"/>
              </w:rPr>
            </w:pPr>
          </w:p>
          <w:p w14:paraId="6855CDC0" w14:textId="0CFAB698" w:rsidR="00FF4E31" w:rsidRPr="008D31E3" w:rsidRDefault="00FF4E31" w:rsidP="00FF4E31">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 xml:space="preserve">[Si la réponse est 5, passez à 510]  </w:t>
            </w:r>
          </w:p>
        </w:tc>
        <w:tc>
          <w:tcPr>
            <w:tcW w:w="652" w:type="pct"/>
          </w:tcPr>
          <w:p w14:paraId="4DC27D52" w14:textId="77777777" w:rsidR="00FF4E31" w:rsidRPr="008D31E3" w:rsidRDefault="00FF4E31" w:rsidP="00FF4E31">
            <w:pPr>
              <w:pStyle w:val="ListParagraph1"/>
              <w:ind w:left="0"/>
              <w:rPr>
                <w:rFonts w:cstheme="minorHAnsi"/>
                <w:bCs/>
                <w:szCs w:val="20"/>
                <w:lang w:val="fr-FR"/>
              </w:rPr>
            </w:pPr>
            <w:r w:rsidRPr="008D31E3">
              <w:rPr>
                <w:rFonts w:cstheme="minorHAnsi"/>
                <w:bCs/>
                <w:szCs w:val="20"/>
                <w:lang w:val="fr-FR"/>
              </w:rPr>
              <w:t>508. Ce service est-il fourni gratuitement ?</w:t>
            </w:r>
          </w:p>
          <w:p w14:paraId="394E8489" w14:textId="77777777" w:rsidR="00FF4E31" w:rsidRPr="008D31E3" w:rsidRDefault="00FF4E31" w:rsidP="00FF4E31">
            <w:pPr>
              <w:pStyle w:val="ListParagraph1"/>
              <w:rPr>
                <w:rFonts w:cstheme="minorHAnsi"/>
                <w:bCs/>
                <w:szCs w:val="20"/>
                <w:lang w:val="fr-FR"/>
              </w:rPr>
            </w:pPr>
          </w:p>
          <w:p w14:paraId="143F5C21" w14:textId="77777777" w:rsidR="00FF4E31" w:rsidRPr="008D31E3" w:rsidRDefault="00FF4E31" w:rsidP="00FF4E31">
            <w:pPr>
              <w:pStyle w:val="ListParagraph1"/>
              <w:ind w:left="0"/>
              <w:rPr>
                <w:rFonts w:cstheme="minorHAnsi"/>
                <w:bCs/>
                <w:szCs w:val="20"/>
                <w:lang w:val="fr-FR"/>
              </w:rPr>
            </w:pPr>
            <w:r w:rsidRPr="008D31E3">
              <w:rPr>
                <w:rFonts w:cstheme="minorHAnsi"/>
                <w:bCs/>
                <w:szCs w:val="20"/>
                <w:lang w:val="fr-FR"/>
              </w:rPr>
              <w:t>(Oui=1, Non=2)</w:t>
            </w:r>
          </w:p>
          <w:p w14:paraId="5DBE2817" w14:textId="77777777" w:rsidR="00FF4E31" w:rsidRPr="008D31E3" w:rsidRDefault="00FF4E31" w:rsidP="00FF4E31">
            <w:pPr>
              <w:pStyle w:val="ListParagraph1"/>
              <w:rPr>
                <w:rFonts w:cstheme="minorHAnsi"/>
                <w:bCs/>
                <w:szCs w:val="20"/>
                <w:lang w:val="fr-FR"/>
              </w:rPr>
            </w:pPr>
          </w:p>
          <w:p w14:paraId="7839004E" w14:textId="6314ECD8" w:rsidR="00FF4E31" w:rsidRPr="008D31E3" w:rsidRDefault="00FF4E31" w:rsidP="00FF4E31">
            <w:pPr>
              <w:pStyle w:val="ListParagraph1"/>
              <w:ind w:left="0"/>
              <w:rPr>
                <w:rFonts w:cstheme="minorHAnsi"/>
                <w:b/>
                <w:bCs/>
                <w:szCs w:val="20"/>
                <w:lang w:val="fr-FR"/>
              </w:rPr>
            </w:pPr>
            <w:r w:rsidRPr="008D31E3">
              <w:rPr>
                <w:rFonts w:cstheme="minorHAnsi"/>
                <w:b/>
                <w:bCs/>
                <w:szCs w:val="20"/>
                <w:lang w:val="fr-FR"/>
              </w:rPr>
              <w:t xml:space="preserve">[Si la réponse est 1, passez au service de PF suivant.]  </w:t>
            </w:r>
          </w:p>
        </w:tc>
        <w:tc>
          <w:tcPr>
            <w:tcW w:w="407" w:type="pct"/>
          </w:tcPr>
          <w:p w14:paraId="05A4282A" w14:textId="77777777" w:rsidR="00FF4E31" w:rsidRPr="008D31E3" w:rsidRDefault="00FF4E31" w:rsidP="00FF4E31">
            <w:pPr>
              <w:tabs>
                <w:tab w:val="right" w:leader="dot" w:pos="4092"/>
              </w:tabs>
              <w:rPr>
                <w:rFonts w:cstheme="minorHAnsi"/>
                <w:bCs/>
                <w:szCs w:val="20"/>
                <w:lang w:val="fr-FR"/>
              </w:rPr>
            </w:pPr>
            <w:r w:rsidRPr="008D31E3">
              <w:rPr>
                <w:rFonts w:cstheme="minorHAnsi"/>
                <w:bCs/>
                <w:szCs w:val="20"/>
                <w:lang w:val="fr-FR"/>
              </w:rPr>
              <w:t>509. Quel est le coût par unité ?</w:t>
            </w:r>
          </w:p>
          <w:p w14:paraId="05A5834A" w14:textId="77777777" w:rsidR="00FF4E31" w:rsidRPr="008D31E3" w:rsidRDefault="00FF4E31" w:rsidP="00FF4E31">
            <w:pPr>
              <w:tabs>
                <w:tab w:val="right" w:leader="dot" w:pos="4092"/>
              </w:tabs>
              <w:rPr>
                <w:rFonts w:cstheme="minorHAnsi"/>
                <w:bCs/>
                <w:szCs w:val="20"/>
                <w:lang w:val="fr-FR"/>
              </w:rPr>
            </w:pPr>
          </w:p>
          <w:p w14:paraId="39AA71EB" w14:textId="77777777" w:rsidR="00FF4E31" w:rsidRPr="008D31E3" w:rsidRDefault="00FF4E31" w:rsidP="00FF4E31">
            <w:pPr>
              <w:tabs>
                <w:tab w:val="right" w:leader="dot" w:pos="4092"/>
              </w:tabs>
              <w:rPr>
                <w:rFonts w:cstheme="minorHAnsi"/>
                <w:bCs/>
                <w:szCs w:val="20"/>
                <w:lang w:val="fr-FR"/>
              </w:rPr>
            </w:pPr>
          </w:p>
          <w:p w14:paraId="5AE11B83" w14:textId="77777777" w:rsidR="00FF4E31" w:rsidRPr="008D31E3" w:rsidRDefault="00FF4E31" w:rsidP="00FF4E31">
            <w:pPr>
              <w:tabs>
                <w:tab w:val="right" w:leader="dot" w:pos="4092"/>
              </w:tabs>
              <w:rPr>
                <w:rFonts w:cstheme="minorHAnsi"/>
                <w:bCs/>
                <w:szCs w:val="20"/>
                <w:lang w:val="fr-FR"/>
              </w:rPr>
            </w:pPr>
          </w:p>
          <w:p w14:paraId="5BFE2D74" w14:textId="7D342B1C" w:rsidR="00FF4E31" w:rsidRPr="008D31E3" w:rsidRDefault="00FF4E31" w:rsidP="004B7EC3">
            <w:pPr>
              <w:tabs>
                <w:tab w:val="right" w:leader="dot" w:pos="4092"/>
              </w:tabs>
              <w:jc w:val="center"/>
              <w:rPr>
                <w:rFonts w:cstheme="minorHAnsi"/>
                <w:bCs/>
                <w:szCs w:val="20"/>
                <w:lang w:val="fr-FR"/>
              </w:rPr>
            </w:pPr>
            <w:r w:rsidRPr="008D31E3">
              <w:rPr>
                <w:rFonts w:cstheme="minorHAnsi"/>
                <w:bCs/>
                <w:szCs w:val="20"/>
                <w:lang w:val="fr-FR"/>
              </w:rPr>
              <w:t xml:space="preserve">(En </w:t>
            </w:r>
            <w:r w:rsidR="004B7EC3" w:rsidRPr="008D31E3">
              <w:rPr>
                <w:rFonts w:cstheme="minorHAnsi"/>
                <w:bCs/>
                <w:szCs w:val="20"/>
                <w:lang w:val="fr-FR"/>
              </w:rPr>
              <w:t>CFA</w:t>
            </w:r>
            <w:r w:rsidRPr="008D31E3">
              <w:rPr>
                <w:rFonts w:cstheme="minorHAnsi"/>
                <w:bCs/>
                <w:szCs w:val="20"/>
                <w:lang w:val="fr-FR"/>
              </w:rPr>
              <w:t>)</w:t>
            </w:r>
          </w:p>
        </w:tc>
        <w:tc>
          <w:tcPr>
            <w:tcW w:w="1025" w:type="pct"/>
          </w:tcPr>
          <w:p w14:paraId="73F3BB5A" w14:textId="77777777" w:rsidR="00FF4E31" w:rsidRPr="008D31E3" w:rsidRDefault="00FF4E31" w:rsidP="00FF4E31">
            <w:pPr>
              <w:rPr>
                <w:rFonts w:cstheme="minorHAnsi"/>
                <w:bCs/>
                <w:szCs w:val="20"/>
                <w:lang w:val="fr-FR"/>
              </w:rPr>
            </w:pPr>
            <w:r w:rsidRPr="008D31E3">
              <w:rPr>
                <w:rFonts w:cstheme="minorHAnsi"/>
                <w:bCs/>
                <w:szCs w:val="20"/>
                <w:lang w:val="fr-FR"/>
              </w:rPr>
              <w:t>510. Raisons de la non-disponibilité du service</w:t>
            </w:r>
          </w:p>
          <w:p w14:paraId="6867697F" w14:textId="77777777" w:rsidR="00FF4E31" w:rsidRPr="008D31E3" w:rsidRDefault="00FF4E31" w:rsidP="00FF4E31">
            <w:pPr>
              <w:rPr>
                <w:rFonts w:cstheme="minorHAnsi"/>
                <w:bCs/>
                <w:szCs w:val="20"/>
                <w:lang w:val="fr-FR"/>
              </w:rPr>
            </w:pPr>
          </w:p>
          <w:p w14:paraId="62472C70" w14:textId="77777777" w:rsidR="00FF4E31" w:rsidRPr="008D31E3" w:rsidRDefault="00FF4E31" w:rsidP="00FF4E31">
            <w:pPr>
              <w:rPr>
                <w:rFonts w:cstheme="minorHAnsi"/>
                <w:bCs/>
                <w:szCs w:val="20"/>
                <w:lang w:val="fr-FR"/>
              </w:rPr>
            </w:pPr>
            <w:r w:rsidRPr="008D31E3">
              <w:rPr>
                <w:rFonts w:cstheme="minorHAnsi"/>
                <w:bCs/>
                <w:szCs w:val="20"/>
                <w:lang w:val="fr-FR"/>
              </w:rPr>
              <w:t xml:space="preserve">(Pas de prestataires formés=1, fournitures non disponibles=2, infrastructure non disponible=3, </w:t>
            </w:r>
          </w:p>
          <w:p w14:paraId="1DAB0242" w14:textId="5F80B5D4" w:rsidR="00FF4E31" w:rsidRPr="008D31E3" w:rsidRDefault="00FF4E31" w:rsidP="00FF4E31">
            <w:pPr>
              <w:rPr>
                <w:rFonts w:cstheme="minorHAnsi"/>
                <w:bCs/>
                <w:szCs w:val="20"/>
                <w:lang w:val="fr-FR"/>
              </w:rPr>
            </w:pPr>
            <w:r w:rsidRPr="008D31E3">
              <w:rPr>
                <w:rFonts w:cstheme="minorHAnsi"/>
                <w:bCs/>
                <w:szCs w:val="20"/>
                <w:lang w:val="fr-FR"/>
              </w:rPr>
              <w:t>Le client ne veut pas=4, Autres (précisez) =5)</w:t>
            </w:r>
          </w:p>
        </w:tc>
        <w:tc>
          <w:tcPr>
            <w:tcW w:w="510" w:type="pct"/>
          </w:tcPr>
          <w:p w14:paraId="4482538D" w14:textId="77777777" w:rsidR="00FF4E31" w:rsidRPr="008D31E3" w:rsidRDefault="00FF4E31" w:rsidP="00FF4E31">
            <w:pPr>
              <w:rPr>
                <w:rFonts w:cstheme="minorHAnsi"/>
                <w:b/>
                <w:szCs w:val="20"/>
                <w:lang w:val="fr-FR"/>
              </w:rPr>
            </w:pPr>
          </w:p>
          <w:p w14:paraId="56CC1D31" w14:textId="77777777" w:rsidR="00FF4E31" w:rsidRPr="008D31E3" w:rsidRDefault="00FF4E31" w:rsidP="00FF4E31">
            <w:pPr>
              <w:rPr>
                <w:rFonts w:cstheme="minorHAnsi"/>
                <w:b/>
                <w:szCs w:val="20"/>
                <w:lang w:val="fr-FR"/>
              </w:rPr>
            </w:pPr>
          </w:p>
          <w:p w14:paraId="6F88B9E3" w14:textId="77777777" w:rsidR="00FF4E31" w:rsidRPr="008D31E3" w:rsidRDefault="00FF4E31" w:rsidP="00FF4E31">
            <w:pPr>
              <w:rPr>
                <w:rFonts w:cstheme="minorHAnsi"/>
                <w:b/>
                <w:szCs w:val="20"/>
                <w:lang w:val="fr-FR"/>
              </w:rPr>
            </w:pPr>
          </w:p>
          <w:p w14:paraId="6B50388A" w14:textId="77777777" w:rsidR="00FF4E31" w:rsidRPr="008D31E3" w:rsidRDefault="00FF4E31" w:rsidP="00FF4E31">
            <w:pPr>
              <w:rPr>
                <w:rFonts w:cstheme="minorHAnsi"/>
                <w:b/>
                <w:szCs w:val="20"/>
                <w:lang w:val="fr-FR"/>
              </w:rPr>
            </w:pPr>
          </w:p>
          <w:p w14:paraId="7F9608BB" w14:textId="77777777" w:rsidR="00FF4E31" w:rsidRPr="008D31E3" w:rsidRDefault="00FF4E31" w:rsidP="00FF4E31">
            <w:pPr>
              <w:rPr>
                <w:rFonts w:cstheme="minorHAnsi"/>
                <w:b/>
                <w:szCs w:val="20"/>
                <w:lang w:val="fr-FR"/>
              </w:rPr>
            </w:pPr>
          </w:p>
          <w:p w14:paraId="39D9DEDA" w14:textId="77777777" w:rsidR="00FF4E31" w:rsidRPr="008D31E3" w:rsidRDefault="00FF4E31" w:rsidP="00FF4E31">
            <w:pPr>
              <w:rPr>
                <w:rFonts w:cstheme="minorHAnsi"/>
                <w:b/>
                <w:szCs w:val="20"/>
                <w:lang w:val="fr-FR"/>
              </w:rPr>
            </w:pPr>
          </w:p>
          <w:p w14:paraId="764720D7" w14:textId="77777777" w:rsidR="00FF4E31" w:rsidRPr="008D31E3" w:rsidRDefault="00FF4E31" w:rsidP="00FF4E31">
            <w:pPr>
              <w:rPr>
                <w:rFonts w:cstheme="minorHAnsi"/>
                <w:b/>
                <w:szCs w:val="20"/>
                <w:lang w:val="fr-FR"/>
              </w:rPr>
            </w:pPr>
          </w:p>
        </w:tc>
      </w:tr>
      <w:tr w:rsidR="00FF4E31" w:rsidRPr="004F7231" w14:paraId="6BB5EF12" w14:textId="77777777" w:rsidTr="007E1A37">
        <w:tblPrEx>
          <w:jc w:val="left"/>
        </w:tblPrEx>
        <w:trPr>
          <w:cantSplit/>
          <w:trHeight w:val="301"/>
        </w:trPr>
        <w:tc>
          <w:tcPr>
            <w:tcW w:w="232" w:type="pct"/>
          </w:tcPr>
          <w:p w14:paraId="71C9BAF5"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63163EF0" w14:textId="61FA3F0D" w:rsidR="00FF4E31" w:rsidRPr="008D31E3" w:rsidRDefault="00A2323F" w:rsidP="004B7EC3">
            <w:pPr>
              <w:rPr>
                <w:rFonts w:cstheme="minorHAnsi"/>
                <w:szCs w:val="20"/>
                <w:lang w:val="fr-FR"/>
              </w:rPr>
            </w:pPr>
            <w:r w:rsidRPr="008D31E3">
              <w:rPr>
                <w:rFonts w:cstheme="minorHAnsi"/>
                <w:bCs/>
                <w:szCs w:val="20"/>
                <w:lang w:val="fr-FR"/>
              </w:rPr>
              <w:t>Pilules</w:t>
            </w:r>
          </w:p>
        </w:tc>
        <w:tc>
          <w:tcPr>
            <w:tcW w:w="1165" w:type="pct"/>
          </w:tcPr>
          <w:p w14:paraId="677979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3A423D35"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A32F9A4" w14:textId="77777777" w:rsidR="00FF4E31" w:rsidRPr="008D31E3" w:rsidRDefault="00FF4E31" w:rsidP="00FF4E31">
            <w:pPr>
              <w:rPr>
                <w:rFonts w:cstheme="minorHAnsi"/>
                <w:bCs/>
                <w:szCs w:val="20"/>
                <w:lang w:val="fr-FR"/>
              </w:rPr>
            </w:pPr>
          </w:p>
        </w:tc>
        <w:tc>
          <w:tcPr>
            <w:tcW w:w="1025" w:type="pct"/>
          </w:tcPr>
          <w:p w14:paraId="309FC4D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7C4E87A0" w14:textId="77777777" w:rsidR="00FF4E31" w:rsidRPr="008D31E3" w:rsidRDefault="00FF4E31" w:rsidP="00FF4E31">
            <w:pPr>
              <w:rPr>
                <w:rFonts w:cstheme="minorHAnsi"/>
                <w:bCs/>
                <w:szCs w:val="20"/>
                <w:lang w:val="fr-FR"/>
              </w:rPr>
            </w:pPr>
          </w:p>
        </w:tc>
      </w:tr>
      <w:tr w:rsidR="00FF4E31" w:rsidRPr="004F7231" w14:paraId="5F57298B" w14:textId="77777777" w:rsidTr="007E1A37">
        <w:tblPrEx>
          <w:jc w:val="left"/>
        </w:tblPrEx>
        <w:trPr>
          <w:cantSplit/>
          <w:trHeight w:val="307"/>
        </w:trPr>
        <w:tc>
          <w:tcPr>
            <w:tcW w:w="232" w:type="pct"/>
          </w:tcPr>
          <w:p w14:paraId="3DA17FBF"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77AEA61D" w14:textId="3300E246" w:rsidR="00FF4E31" w:rsidRPr="008D31E3" w:rsidRDefault="00A2323F" w:rsidP="00FF4E31">
            <w:pPr>
              <w:rPr>
                <w:rFonts w:cstheme="minorHAnsi"/>
                <w:szCs w:val="20"/>
                <w:lang w:val="fr-FR"/>
              </w:rPr>
            </w:pPr>
            <w:r w:rsidRPr="008D31E3">
              <w:rPr>
                <w:rFonts w:cstheme="minorHAnsi"/>
                <w:bCs/>
                <w:szCs w:val="20"/>
                <w:lang w:val="fr-FR"/>
              </w:rPr>
              <w:t>Injectable</w:t>
            </w:r>
          </w:p>
        </w:tc>
        <w:tc>
          <w:tcPr>
            <w:tcW w:w="1165" w:type="pct"/>
          </w:tcPr>
          <w:p w14:paraId="02279DA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4D8A22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5D0B33E" w14:textId="77777777" w:rsidR="00FF4E31" w:rsidRPr="008D31E3" w:rsidRDefault="00FF4E31" w:rsidP="00FF4E31">
            <w:pPr>
              <w:rPr>
                <w:rFonts w:cstheme="minorHAnsi"/>
                <w:bCs/>
                <w:szCs w:val="20"/>
                <w:lang w:val="fr-FR"/>
              </w:rPr>
            </w:pPr>
          </w:p>
        </w:tc>
        <w:tc>
          <w:tcPr>
            <w:tcW w:w="1025" w:type="pct"/>
          </w:tcPr>
          <w:p w14:paraId="7279278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CEEC70E" w14:textId="77777777" w:rsidR="00FF4E31" w:rsidRPr="008D31E3" w:rsidRDefault="00FF4E31" w:rsidP="00FF4E31">
            <w:pPr>
              <w:rPr>
                <w:rFonts w:cstheme="minorHAnsi"/>
                <w:bCs/>
                <w:szCs w:val="20"/>
                <w:lang w:val="fr-FR"/>
              </w:rPr>
            </w:pPr>
          </w:p>
        </w:tc>
      </w:tr>
      <w:tr w:rsidR="00FF4E31" w:rsidRPr="004F7231" w14:paraId="2E3538A1" w14:textId="77777777" w:rsidTr="007E1A37">
        <w:tblPrEx>
          <w:jc w:val="left"/>
        </w:tblPrEx>
        <w:trPr>
          <w:cantSplit/>
          <w:trHeight w:val="20"/>
        </w:trPr>
        <w:tc>
          <w:tcPr>
            <w:tcW w:w="232" w:type="pct"/>
          </w:tcPr>
          <w:p w14:paraId="2DE1A1F3"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440EA2B2" w14:textId="7E62A791" w:rsidR="00FF4E31" w:rsidRPr="008D31E3" w:rsidRDefault="00A2323F" w:rsidP="00FF4E31">
            <w:pPr>
              <w:rPr>
                <w:rFonts w:cstheme="minorHAnsi"/>
                <w:szCs w:val="20"/>
                <w:lang w:val="fr-FR"/>
              </w:rPr>
            </w:pPr>
            <w:r w:rsidRPr="008D31E3">
              <w:rPr>
                <w:rFonts w:cstheme="minorHAnsi"/>
                <w:bCs/>
                <w:szCs w:val="20"/>
                <w:lang w:val="fr-FR"/>
              </w:rPr>
              <w:t xml:space="preserve">Préservatif masculin </w:t>
            </w:r>
          </w:p>
        </w:tc>
        <w:tc>
          <w:tcPr>
            <w:tcW w:w="1165" w:type="pct"/>
          </w:tcPr>
          <w:p w14:paraId="00846215"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71B363D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A093EDE" w14:textId="77777777" w:rsidR="00FF4E31" w:rsidRPr="008D31E3" w:rsidRDefault="00FF4E31" w:rsidP="00FF4E31">
            <w:pPr>
              <w:rPr>
                <w:rFonts w:cstheme="minorHAnsi"/>
                <w:bCs/>
                <w:szCs w:val="20"/>
                <w:lang w:val="fr-FR"/>
              </w:rPr>
            </w:pPr>
          </w:p>
        </w:tc>
        <w:tc>
          <w:tcPr>
            <w:tcW w:w="1025" w:type="pct"/>
          </w:tcPr>
          <w:p w14:paraId="1FBD85E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4C755D9" w14:textId="77777777" w:rsidR="00FF4E31" w:rsidRPr="008D31E3" w:rsidRDefault="00FF4E31" w:rsidP="00FF4E31">
            <w:pPr>
              <w:rPr>
                <w:rFonts w:cstheme="minorHAnsi"/>
                <w:bCs/>
                <w:szCs w:val="20"/>
                <w:lang w:val="fr-FR"/>
              </w:rPr>
            </w:pPr>
          </w:p>
        </w:tc>
      </w:tr>
      <w:tr w:rsidR="00FF4E31" w:rsidRPr="004F7231" w14:paraId="6FF08E99" w14:textId="77777777" w:rsidTr="007E1A37">
        <w:tblPrEx>
          <w:jc w:val="left"/>
        </w:tblPrEx>
        <w:trPr>
          <w:cantSplit/>
          <w:trHeight w:val="20"/>
        </w:trPr>
        <w:tc>
          <w:tcPr>
            <w:tcW w:w="232" w:type="pct"/>
          </w:tcPr>
          <w:p w14:paraId="4ACA4750"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4D1EA533" w14:textId="078D131A" w:rsidR="00FF4E31" w:rsidRPr="008D31E3" w:rsidRDefault="00A2323F" w:rsidP="00FF4E31">
            <w:pPr>
              <w:rPr>
                <w:rFonts w:cstheme="minorHAnsi"/>
                <w:szCs w:val="20"/>
                <w:lang w:val="fr-FR"/>
              </w:rPr>
            </w:pPr>
            <w:r w:rsidRPr="008D31E3">
              <w:rPr>
                <w:rFonts w:cstheme="minorHAnsi"/>
                <w:bCs/>
                <w:szCs w:val="20"/>
                <w:lang w:val="fr-FR"/>
              </w:rPr>
              <w:t>Préservatif féminin</w:t>
            </w:r>
          </w:p>
        </w:tc>
        <w:tc>
          <w:tcPr>
            <w:tcW w:w="1165" w:type="pct"/>
          </w:tcPr>
          <w:p w14:paraId="2BB466E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2DC696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CC5A609" w14:textId="77777777" w:rsidR="00FF4E31" w:rsidRPr="008D31E3" w:rsidRDefault="00FF4E31" w:rsidP="00FF4E31">
            <w:pPr>
              <w:rPr>
                <w:rFonts w:cstheme="minorHAnsi"/>
                <w:bCs/>
                <w:szCs w:val="20"/>
                <w:lang w:val="fr-FR"/>
              </w:rPr>
            </w:pPr>
          </w:p>
        </w:tc>
        <w:tc>
          <w:tcPr>
            <w:tcW w:w="1025" w:type="pct"/>
          </w:tcPr>
          <w:p w14:paraId="657F718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532FBBE" w14:textId="77777777" w:rsidR="00FF4E31" w:rsidRPr="008D31E3" w:rsidRDefault="00FF4E31" w:rsidP="00FF4E31">
            <w:pPr>
              <w:rPr>
                <w:rFonts w:cstheme="minorHAnsi"/>
                <w:bCs/>
                <w:szCs w:val="20"/>
                <w:lang w:val="fr-FR"/>
              </w:rPr>
            </w:pPr>
          </w:p>
        </w:tc>
      </w:tr>
      <w:tr w:rsidR="00FF4E31" w:rsidRPr="004F7231" w14:paraId="40035A22" w14:textId="77777777" w:rsidTr="007E1A37">
        <w:tblPrEx>
          <w:jc w:val="left"/>
        </w:tblPrEx>
        <w:trPr>
          <w:cantSplit/>
          <w:trHeight w:val="20"/>
        </w:trPr>
        <w:tc>
          <w:tcPr>
            <w:tcW w:w="232" w:type="pct"/>
          </w:tcPr>
          <w:p w14:paraId="7A9B76F8"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392FFDCF" w14:textId="7548A2A2" w:rsidR="00FF4E31" w:rsidRPr="008D31E3" w:rsidRDefault="00A2323F" w:rsidP="00FF4E31">
            <w:pPr>
              <w:rPr>
                <w:rFonts w:cstheme="minorHAnsi"/>
                <w:szCs w:val="20"/>
                <w:lang w:val="fr-FR"/>
              </w:rPr>
            </w:pPr>
            <w:r w:rsidRPr="008D31E3">
              <w:rPr>
                <w:rFonts w:cstheme="minorHAnsi"/>
                <w:bCs/>
                <w:szCs w:val="20"/>
                <w:lang w:val="fr-FR"/>
              </w:rPr>
              <w:t>Contraception d’urgence</w:t>
            </w:r>
          </w:p>
        </w:tc>
        <w:tc>
          <w:tcPr>
            <w:tcW w:w="1165" w:type="pct"/>
          </w:tcPr>
          <w:p w14:paraId="0128AF7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10E023B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1C75298" w14:textId="77777777" w:rsidR="00FF4E31" w:rsidRPr="008D31E3" w:rsidRDefault="00FF4E31" w:rsidP="00FF4E31">
            <w:pPr>
              <w:rPr>
                <w:rFonts w:cstheme="minorHAnsi"/>
                <w:bCs/>
                <w:szCs w:val="20"/>
                <w:lang w:val="fr-FR"/>
              </w:rPr>
            </w:pPr>
          </w:p>
        </w:tc>
        <w:tc>
          <w:tcPr>
            <w:tcW w:w="1025" w:type="pct"/>
          </w:tcPr>
          <w:p w14:paraId="56B83CC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500EFFB" w14:textId="77777777" w:rsidR="00FF4E31" w:rsidRPr="008D31E3" w:rsidRDefault="00FF4E31" w:rsidP="00FF4E31">
            <w:pPr>
              <w:rPr>
                <w:rFonts w:cstheme="minorHAnsi"/>
                <w:bCs/>
                <w:szCs w:val="20"/>
                <w:lang w:val="fr-FR"/>
              </w:rPr>
            </w:pPr>
          </w:p>
        </w:tc>
      </w:tr>
      <w:tr w:rsidR="00FF4E31" w:rsidRPr="004F7231" w14:paraId="2D71A1D8" w14:textId="77777777" w:rsidTr="007E1A37">
        <w:tblPrEx>
          <w:jc w:val="left"/>
        </w:tblPrEx>
        <w:trPr>
          <w:cantSplit/>
          <w:trHeight w:val="20"/>
        </w:trPr>
        <w:tc>
          <w:tcPr>
            <w:tcW w:w="232" w:type="pct"/>
          </w:tcPr>
          <w:p w14:paraId="0CCC7582"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1AC4A870" w14:textId="7029A9C9" w:rsidR="00FF4E31" w:rsidRPr="008D31E3" w:rsidRDefault="005473AF" w:rsidP="00FF4E31">
            <w:pPr>
              <w:rPr>
                <w:rFonts w:cstheme="minorHAnsi"/>
                <w:szCs w:val="20"/>
                <w:lang w:val="fr-FR"/>
              </w:rPr>
            </w:pPr>
            <w:r w:rsidRPr="008D31E3">
              <w:rPr>
                <w:rFonts w:cstheme="minorHAnsi"/>
                <w:bCs/>
                <w:szCs w:val="20"/>
                <w:lang w:val="fr-FR"/>
              </w:rPr>
              <w:t xml:space="preserve">Allaitement maternel exclusif (MAMA)  </w:t>
            </w:r>
          </w:p>
        </w:tc>
        <w:tc>
          <w:tcPr>
            <w:tcW w:w="1165" w:type="pct"/>
          </w:tcPr>
          <w:p w14:paraId="057E8A9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629845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6BAE674" w14:textId="77777777" w:rsidR="00FF4E31" w:rsidRPr="008D31E3" w:rsidRDefault="00FF4E31" w:rsidP="00FF4E31">
            <w:pPr>
              <w:rPr>
                <w:rFonts w:cstheme="minorHAnsi"/>
                <w:bCs/>
                <w:szCs w:val="20"/>
                <w:lang w:val="fr-FR"/>
              </w:rPr>
            </w:pPr>
          </w:p>
        </w:tc>
        <w:tc>
          <w:tcPr>
            <w:tcW w:w="1025" w:type="pct"/>
          </w:tcPr>
          <w:p w14:paraId="4B2791D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81374B8" w14:textId="77777777" w:rsidR="00FF4E31" w:rsidRPr="008D31E3" w:rsidRDefault="00FF4E31" w:rsidP="00FF4E31">
            <w:pPr>
              <w:rPr>
                <w:rFonts w:cstheme="minorHAnsi"/>
                <w:bCs/>
                <w:szCs w:val="20"/>
                <w:lang w:val="fr-FR"/>
              </w:rPr>
            </w:pPr>
          </w:p>
        </w:tc>
      </w:tr>
      <w:tr w:rsidR="00FF4E31" w:rsidRPr="004F7231" w14:paraId="2E478000" w14:textId="77777777" w:rsidTr="007E1A37">
        <w:tblPrEx>
          <w:jc w:val="left"/>
        </w:tblPrEx>
        <w:trPr>
          <w:cantSplit/>
          <w:trHeight w:val="20"/>
        </w:trPr>
        <w:tc>
          <w:tcPr>
            <w:tcW w:w="232" w:type="pct"/>
          </w:tcPr>
          <w:p w14:paraId="7B5A9DA1" w14:textId="77777777" w:rsidR="00FF4E31" w:rsidRPr="008D31E3" w:rsidRDefault="00FF4E31" w:rsidP="00FF4E31">
            <w:pPr>
              <w:pStyle w:val="Paragraphedeliste"/>
              <w:numPr>
                <w:ilvl w:val="0"/>
                <w:numId w:val="20"/>
              </w:numPr>
              <w:spacing w:after="0"/>
              <w:jc w:val="right"/>
              <w:rPr>
                <w:rFonts w:cstheme="minorHAnsi"/>
                <w:bCs/>
                <w:szCs w:val="20"/>
                <w:lang w:val="fr-FR"/>
              </w:rPr>
            </w:pPr>
          </w:p>
        </w:tc>
        <w:tc>
          <w:tcPr>
            <w:tcW w:w="1009" w:type="pct"/>
          </w:tcPr>
          <w:p w14:paraId="5E5E123D" w14:textId="679CDE2D" w:rsidR="00FF4E31" w:rsidRPr="008D31E3" w:rsidRDefault="005473AF" w:rsidP="00FF4E31">
            <w:pPr>
              <w:rPr>
                <w:rFonts w:cstheme="minorHAnsi"/>
                <w:szCs w:val="20"/>
                <w:lang w:val="fr-FR"/>
              </w:rPr>
            </w:pPr>
            <w:r w:rsidRPr="008D31E3">
              <w:rPr>
                <w:rFonts w:cstheme="minorHAnsi"/>
                <w:bCs/>
                <w:szCs w:val="20"/>
                <w:lang w:val="fr-FR"/>
              </w:rPr>
              <w:t>Méthode des jours fixes (MJF)</w:t>
            </w:r>
          </w:p>
        </w:tc>
        <w:tc>
          <w:tcPr>
            <w:tcW w:w="1165" w:type="pct"/>
          </w:tcPr>
          <w:p w14:paraId="59EE859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2E883DD0"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BB81860" w14:textId="77777777" w:rsidR="00FF4E31" w:rsidRPr="008D31E3" w:rsidRDefault="00FF4E31" w:rsidP="00FF4E31">
            <w:pPr>
              <w:rPr>
                <w:rFonts w:cstheme="minorHAnsi"/>
                <w:bCs/>
                <w:szCs w:val="20"/>
                <w:lang w:val="fr-FR"/>
              </w:rPr>
            </w:pPr>
          </w:p>
        </w:tc>
        <w:tc>
          <w:tcPr>
            <w:tcW w:w="1025" w:type="pct"/>
          </w:tcPr>
          <w:p w14:paraId="208BDD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0AE6AE4" w14:textId="77777777" w:rsidR="00FF4E31" w:rsidRPr="008D31E3" w:rsidRDefault="00FF4E31" w:rsidP="00FF4E31">
            <w:pPr>
              <w:rPr>
                <w:rFonts w:cstheme="minorHAnsi"/>
                <w:bCs/>
                <w:szCs w:val="20"/>
                <w:lang w:val="fr-FR"/>
              </w:rPr>
            </w:pPr>
          </w:p>
        </w:tc>
      </w:tr>
    </w:tbl>
    <w:p w14:paraId="4700F3B6" w14:textId="77777777" w:rsidR="00AF652C" w:rsidRPr="008D31E3" w:rsidRDefault="00AF652C">
      <w:pPr>
        <w:rPr>
          <w:rFonts w:cstheme="minorHAnsi"/>
          <w:sz w:val="20"/>
          <w:szCs w:val="20"/>
          <w:lang w:val="fr-FR"/>
        </w:rPr>
      </w:pPr>
    </w:p>
    <w:p w14:paraId="52AE2881" w14:textId="77777777" w:rsidR="00573AEB" w:rsidRPr="008D31E3" w:rsidRDefault="00573AEB" w:rsidP="00573AEB">
      <w:pPr>
        <w:spacing w:line="276" w:lineRule="auto"/>
        <w:rPr>
          <w:rFonts w:eastAsia="Arial Narrow" w:cstheme="minorHAnsi"/>
          <w:b/>
          <w:bCs/>
          <w:sz w:val="20"/>
          <w:szCs w:val="20"/>
          <w:lang w:val="fr-FR" w:bidi="hi-IN"/>
        </w:rPr>
      </w:pPr>
    </w:p>
    <w:p w14:paraId="69697ECB" w14:textId="77777777" w:rsidR="005A564E" w:rsidRDefault="005A564E">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15A9508A" w14:textId="095DAAAE" w:rsidR="00E33C74" w:rsidRPr="008D31E3" w:rsidRDefault="00E33C74" w:rsidP="00E33C74">
      <w:pPr>
        <w:spacing w:line="276" w:lineRule="auto"/>
        <w:jc w:val="center"/>
        <w:rPr>
          <w:rFonts w:cstheme="minorHAnsi"/>
          <w:b/>
          <w:bCs/>
          <w:sz w:val="24"/>
          <w:szCs w:val="24"/>
          <w:rtl/>
          <w:cs/>
          <w:lang w:val="fr-FR"/>
        </w:rPr>
      </w:pPr>
      <w:r w:rsidRPr="008D31E3">
        <w:rPr>
          <w:rFonts w:eastAsia="Arial Narrow" w:cstheme="minorHAnsi"/>
          <w:b/>
          <w:bCs/>
          <w:sz w:val="24"/>
          <w:szCs w:val="24"/>
          <w:lang w:val="fr-FR" w:bidi="hi-IN"/>
        </w:rPr>
        <w:lastRenderedPageBreak/>
        <w:t>SECTION 6 : ÉQUIPEMENT, MÉDICAMENTS ET FOURNITURES</w:t>
      </w:r>
    </w:p>
    <w:p w14:paraId="1B836C84" w14:textId="77777777" w:rsidR="00E33C74" w:rsidRPr="008D31E3" w:rsidRDefault="00E33C74" w:rsidP="00E33C74">
      <w:pPr>
        <w:jc w:val="both"/>
        <w:rPr>
          <w:rFonts w:cstheme="minorHAnsi"/>
          <w:sz w:val="20"/>
          <w:szCs w:val="20"/>
          <w:lang w:val="fr-FR"/>
        </w:rPr>
      </w:pPr>
    </w:p>
    <w:tbl>
      <w:tblPr>
        <w:tblStyle w:val="Grilledutableau"/>
        <w:tblW w:w="5006" w:type="pct"/>
        <w:tblLook w:val="04A0" w:firstRow="1" w:lastRow="0" w:firstColumn="1" w:lastColumn="0" w:noHBand="0" w:noVBand="1"/>
      </w:tblPr>
      <w:tblGrid>
        <w:gridCol w:w="531"/>
        <w:gridCol w:w="2702"/>
        <w:gridCol w:w="1297"/>
        <w:gridCol w:w="1362"/>
        <w:gridCol w:w="1729"/>
        <w:gridCol w:w="2056"/>
        <w:gridCol w:w="814"/>
      </w:tblGrid>
      <w:tr w:rsidR="00C703CB" w:rsidRPr="004F7231" w14:paraId="350F9842" w14:textId="77777777" w:rsidTr="00F32E46">
        <w:trPr>
          <w:trHeight w:val="529"/>
        </w:trPr>
        <w:tc>
          <w:tcPr>
            <w:tcW w:w="253" w:type="pct"/>
            <w:shd w:val="clear" w:color="auto" w:fill="AEAAAA" w:themeFill="background2" w:themeFillShade="BF"/>
            <w:vAlign w:val="center"/>
          </w:tcPr>
          <w:p w14:paraId="4CFED59C" w14:textId="04269BE5" w:rsidR="00C703CB" w:rsidRPr="008D31E3" w:rsidRDefault="00C703CB" w:rsidP="00C703CB">
            <w:pPr>
              <w:pStyle w:val="ListParagraph1"/>
              <w:spacing w:after="0" w:line="240" w:lineRule="auto"/>
              <w:ind w:left="0"/>
              <w:jc w:val="both"/>
              <w:rPr>
                <w:rFonts w:cstheme="minorHAnsi"/>
                <w:b/>
                <w:szCs w:val="20"/>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6" w:type="pct"/>
            <w:gridSpan w:val="2"/>
            <w:shd w:val="clear" w:color="auto" w:fill="AEAAAA" w:themeFill="background2" w:themeFillShade="BF"/>
            <w:vAlign w:val="center"/>
          </w:tcPr>
          <w:p w14:paraId="67558DDF" w14:textId="5C2D28D4" w:rsidR="00C703CB" w:rsidRPr="008D31E3" w:rsidRDefault="00C703CB" w:rsidP="00C703CB">
            <w:pPr>
              <w:rPr>
                <w:rFonts w:cstheme="minorHAnsi"/>
                <w:b/>
                <w:szCs w:val="20"/>
                <w:lang w:val="fr-FR"/>
              </w:rPr>
            </w:pPr>
            <w:r w:rsidRPr="008D31E3">
              <w:rPr>
                <w:rFonts w:eastAsia="Arial Narrow" w:cstheme="minorHAnsi"/>
                <w:b/>
                <w:bCs/>
                <w:spacing w:val="-2"/>
                <w:szCs w:val="20"/>
                <w:lang w:val="fr-FR" w:bidi="hi-IN"/>
              </w:rPr>
              <w:t>QUESTIONS ET FILTRES</w:t>
            </w:r>
          </w:p>
        </w:tc>
        <w:tc>
          <w:tcPr>
            <w:tcW w:w="2453" w:type="pct"/>
            <w:gridSpan w:val="3"/>
            <w:shd w:val="clear" w:color="auto" w:fill="AEAAAA" w:themeFill="background2" w:themeFillShade="BF"/>
            <w:vAlign w:val="center"/>
          </w:tcPr>
          <w:p w14:paraId="583099CC" w14:textId="29999CCC" w:rsidR="00C703CB" w:rsidRPr="008D31E3" w:rsidRDefault="00C703CB" w:rsidP="00C703CB">
            <w:pPr>
              <w:pStyle w:val="ListParagraph1"/>
              <w:ind w:left="0"/>
              <w:rPr>
                <w:rFonts w:eastAsia="Times New Roman" w:cstheme="minorHAnsi"/>
                <w:b/>
                <w:color w:val="000000"/>
                <w:szCs w:val="20"/>
                <w:lang w:val="fr-FR" w:bidi="hi-IN"/>
              </w:rPr>
            </w:pPr>
            <w:r w:rsidRPr="008D31E3">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61B795EA" w:rsidR="00C703CB" w:rsidRPr="008D31E3" w:rsidRDefault="00C703CB" w:rsidP="00C703CB">
            <w:pPr>
              <w:pStyle w:val="ListParagraph1"/>
              <w:spacing w:after="0"/>
              <w:ind w:left="0"/>
              <w:rPr>
                <w:rFonts w:eastAsia="Times New Roman" w:cstheme="minorHAnsi"/>
                <w:b/>
                <w:color w:val="000000"/>
                <w:szCs w:val="20"/>
                <w:lang w:val="fr-FR" w:bidi="hi-IN"/>
              </w:rPr>
            </w:pPr>
            <w:r w:rsidRPr="008D31E3">
              <w:rPr>
                <w:rFonts w:eastAsia="Arial Narrow" w:cstheme="minorHAnsi"/>
                <w:b/>
                <w:bCs/>
                <w:spacing w:val="-2"/>
                <w:szCs w:val="20"/>
                <w:lang w:val="fr-FR" w:bidi="hi-IN"/>
              </w:rPr>
              <w:t>PASSEZ À</w:t>
            </w:r>
          </w:p>
        </w:tc>
      </w:tr>
      <w:tr w:rsidR="00967FAA" w:rsidRPr="006930F9" w14:paraId="1E4E6C26" w14:textId="77777777" w:rsidTr="00F32E46">
        <w:trPr>
          <w:trHeight w:val="331"/>
        </w:trPr>
        <w:tc>
          <w:tcPr>
            <w:tcW w:w="253" w:type="pct"/>
          </w:tcPr>
          <w:p w14:paraId="3250DC7E" w14:textId="77777777" w:rsidR="00967FAA" w:rsidRPr="008D31E3" w:rsidRDefault="00967FAA" w:rsidP="00967FAA">
            <w:pPr>
              <w:jc w:val="center"/>
              <w:rPr>
                <w:rFonts w:eastAsia="Arial Narrow" w:cstheme="minorHAnsi"/>
                <w:b/>
                <w:szCs w:val="20"/>
                <w:lang w:val="fr-FR" w:bidi="hi-IN"/>
              </w:rPr>
            </w:pPr>
          </w:p>
        </w:tc>
        <w:tc>
          <w:tcPr>
            <w:tcW w:w="4359" w:type="pct"/>
            <w:gridSpan w:val="5"/>
          </w:tcPr>
          <w:p w14:paraId="6327904F" w14:textId="51CDFEEC" w:rsidR="00967FAA" w:rsidRPr="008D31E3" w:rsidRDefault="00C703CB" w:rsidP="00967FAA">
            <w:pPr>
              <w:tabs>
                <w:tab w:val="right" w:leader="dot" w:pos="4092"/>
              </w:tabs>
              <w:jc w:val="center"/>
              <w:rPr>
                <w:rFonts w:eastAsia="Arial Narrow" w:cstheme="minorHAnsi"/>
                <w:b/>
                <w:szCs w:val="20"/>
                <w:lang w:val="fr-FR" w:bidi="hi-IN"/>
              </w:rPr>
            </w:pPr>
            <w:r w:rsidRPr="008D31E3">
              <w:rPr>
                <w:rFonts w:eastAsia="Arial Narrow" w:cstheme="minorHAnsi"/>
                <w:b/>
                <w:szCs w:val="20"/>
                <w:lang w:val="fr-FR" w:bidi="hi-IN"/>
              </w:rPr>
              <w:t>PRODUITS DE BASE DU PF DA</w:t>
            </w:r>
            <w:r w:rsidR="005648E2" w:rsidRPr="008D31E3">
              <w:rPr>
                <w:rFonts w:eastAsia="Arial Narrow" w:cstheme="minorHAnsi"/>
                <w:b/>
                <w:szCs w:val="20"/>
                <w:lang w:val="fr-FR" w:bidi="hi-IN"/>
              </w:rPr>
              <w:t>NS LA S</w:t>
            </w:r>
            <w:r w:rsidR="00841DC3" w:rsidRPr="008D31E3">
              <w:rPr>
                <w:rFonts w:eastAsia="Arial Narrow" w:cstheme="minorHAnsi"/>
                <w:b/>
                <w:szCs w:val="20"/>
                <w:lang w:val="fr-FR" w:bidi="hi-IN"/>
              </w:rPr>
              <w:t>TRUCTURE SANITAIRE</w:t>
            </w:r>
          </w:p>
        </w:tc>
        <w:tc>
          <w:tcPr>
            <w:tcW w:w="388" w:type="pct"/>
          </w:tcPr>
          <w:p w14:paraId="7FD80BEC" w14:textId="77777777" w:rsidR="00967FAA" w:rsidRPr="008D31E3" w:rsidRDefault="00967FAA" w:rsidP="00967FAA">
            <w:pPr>
              <w:jc w:val="center"/>
              <w:rPr>
                <w:rFonts w:eastAsia="Arial Narrow" w:cstheme="minorHAnsi"/>
                <w:b/>
                <w:szCs w:val="20"/>
                <w:lang w:val="fr-FR" w:bidi="hi-IN"/>
              </w:rPr>
            </w:pPr>
          </w:p>
        </w:tc>
      </w:tr>
      <w:tr w:rsidR="00967FAA" w:rsidRPr="006930F9" w14:paraId="44087BEE" w14:textId="77777777" w:rsidTr="00F32E46">
        <w:trPr>
          <w:trHeight w:val="420"/>
        </w:trPr>
        <w:tc>
          <w:tcPr>
            <w:tcW w:w="253" w:type="pct"/>
          </w:tcPr>
          <w:p w14:paraId="4197BAC2" w14:textId="04716EDC" w:rsidR="00967FAA" w:rsidRPr="008D31E3" w:rsidRDefault="00967FAA" w:rsidP="00F87F70">
            <w:pPr>
              <w:jc w:val="center"/>
              <w:rPr>
                <w:rFonts w:cstheme="minorHAnsi"/>
                <w:szCs w:val="20"/>
                <w:lang w:val="fr-FR"/>
              </w:rPr>
            </w:pPr>
          </w:p>
        </w:tc>
        <w:tc>
          <w:tcPr>
            <w:tcW w:w="1288" w:type="pct"/>
          </w:tcPr>
          <w:p w14:paraId="74E46CDB" w14:textId="710582A6" w:rsidR="00967FAA" w:rsidRPr="008D31E3" w:rsidRDefault="001A1A80" w:rsidP="00F87F70">
            <w:pPr>
              <w:suppressAutoHyphens/>
              <w:rPr>
                <w:rFonts w:cstheme="minorHAnsi"/>
                <w:bCs/>
                <w:spacing w:val="-2"/>
                <w:szCs w:val="20"/>
                <w:lang w:val="fr-FR"/>
              </w:rPr>
            </w:pPr>
            <w:r w:rsidRPr="008D31E3">
              <w:rPr>
                <w:rFonts w:eastAsia="Arial Narrow" w:cstheme="minorHAnsi"/>
                <w:spacing w:val="-2"/>
                <w:szCs w:val="20"/>
                <w:lang w:val="fr-FR" w:bidi="hi-IN"/>
              </w:rPr>
              <w:t>Intrants</w:t>
            </w:r>
          </w:p>
        </w:tc>
        <w:tc>
          <w:tcPr>
            <w:tcW w:w="618" w:type="pct"/>
          </w:tcPr>
          <w:p w14:paraId="01EC09DD" w14:textId="6D8A017D"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60</w:t>
            </w:r>
            <w:r w:rsidR="00151F09">
              <w:rPr>
                <w:rFonts w:eastAsia="Times New Roman" w:cstheme="minorHAnsi"/>
                <w:color w:val="000000"/>
                <w:szCs w:val="20"/>
                <w:lang w:val="fr-FR" w:bidi="hi-IN"/>
              </w:rPr>
              <w:t>1</w:t>
            </w:r>
            <w:r w:rsidRPr="008D31E3">
              <w:rPr>
                <w:rFonts w:eastAsia="Times New Roman" w:cstheme="minorHAnsi"/>
                <w:color w:val="000000"/>
                <w:szCs w:val="20"/>
                <w:lang w:val="fr-FR" w:bidi="hi-IN"/>
              </w:rPr>
              <w:t>. Disponibilité</w:t>
            </w:r>
          </w:p>
          <w:p w14:paraId="4DA7EE0B" w14:textId="422ECD96" w:rsidR="00EA6477" w:rsidRPr="008D31E3" w:rsidRDefault="00EA6477" w:rsidP="00F32E46">
            <w:pPr>
              <w:pStyle w:val="ListParagraph1"/>
              <w:ind w:left="0"/>
              <w:rPr>
                <w:rFonts w:eastAsia="Times New Roman" w:cstheme="minorHAnsi"/>
                <w:color w:val="000000"/>
                <w:szCs w:val="20"/>
                <w:lang w:val="fr-FR" w:bidi="hi-IN"/>
              </w:rPr>
            </w:pPr>
          </w:p>
          <w:p w14:paraId="1891DC3F" w14:textId="77777777" w:rsidR="00EA6477" w:rsidRPr="008D31E3" w:rsidRDefault="00EA6477" w:rsidP="00F32E46">
            <w:pPr>
              <w:pStyle w:val="ListParagraph1"/>
              <w:ind w:left="0"/>
              <w:rPr>
                <w:rFonts w:eastAsia="Times New Roman" w:cstheme="minorHAnsi"/>
                <w:color w:val="000000"/>
                <w:szCs w:val="20"/>
                <w:lang w:val="fr-FR" w:bidi="hi-IN"/>
              </w:rPr>
            </w:pPr>
          </w:p>
          <w:p w14:paraId="42E432FD" w14:textId="2F3F8607"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En stock et observé-1, </w:t>
            </w:r>
          </w:p>
          <w:p w14:paraId="4784F8D7" w14:textId="77777777"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En stock mais non observé-2, En rupture de stock-3</w:t>
            </w:r>
          </w:p>
          <w:p w14:paraId="534B1D48" w14:textId="77777777" w:rsidR="00F32E46" w:rsidRPr="008D31E3" w:rsidRDefault="00F32E46" w:rsidP="00F32E46">
            <w:pPr>
              <w:pStyle w:val="ListParagraph1"/>
              <w:rPr>
                <w:rFonts w:eastAsia="Times New Roman" w:cstheme="minorHAnsi"/>
                <w:color w:val="000000"/>
                <w:szCs w:val="20"/>
                <w:lang w:val="fr-FR" w:bidi="hi-IN"/>
              </w:rPr>
            </w:pPr>
          </w:p>
          <w:p w14:paraId="6CE471D0" w14:textId="75B18CF3" w:rsidR="00967FAA" w:rsidRPr="008D31E3" w:rsidRDefault="007A1211" w:rsidP="00F32E46">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[Si réponse= 3, passez à 60</w:t>
            </w:r>
            <w:r w:rsidR="00F32E46" w:rsidRPr="008D31E3">
              <w:rPr>
                <w:rFonts w:eastAsia="Times New Roman" w:cstheme="minorHAnsi"/>
                <w:b/>
                <w:color w:val="000000"/>
                <w:szCs w:val="20"/>
                <w:lang w:val="fr-FR" w:bidi="hi-IN"/>
              </w:rPr>
              <w:t>9]</w:t>
            </w:r>
            <w:r w:rsidR="00967FAA" w:rsidRPr="008D31E3">
              <w:rPr>
                <w:rFonts w:eastAsia="Times New Roman" w:cstheme="minorHAnsi"/>
                <w:b/>
                <w:color w:val="000000"/>
                <w:szCs w:val="20"/>
                <w:lang w:val="fr-FR" w:bidi="hi-IN"/>
              </w:rPr>
              <w:t xml:space="preserve">  </w:t>
            </w:r>
          </w:p>
        </w:tc>
        <w:tc>
          <w:tcPr>
            <w:tcW w:w="649" w:type="pct"/>
          </w:tcPr>
          <w:p w14:paraId="6A7FEC10" w14:textId="6268123E" w:rsidR="00F32E46" w:rsidRPr="008D31E3" w:rsidRDefault="00930E4B" w:rsidP="00F32E46">
            <w:pPr>
              <w:pStyle w:val="ListParagraph1"/>
              <w:ind w:left="0"/>
              <w:rPr>
                <w:rFonts w:cstheme="minorHAnsi"/>
                <w:bCs/>
                <w:szCs w:val="20"/>
                <w:lang w:val="fr-FR"/>
              </w:rPr>
            </w:pPr>
            <w:r w:rsidRPr="008D31E3">
              <w:rPr>
                <w:rFonts w:cstheme="minorHAnsi"/>
                <w:bCs/>
                <w:szCs w:val="20"/>
                <w:lang w:val="fr-FR"/>
              </w:rPr>
              <w:t>60</w:t>
            </w:r>
            <w:r w:rsidR="00151F09">
              <w:rPr>
                <w:rFonts w:cstheme="minorHAnsi"/>
                <w:bCs/>
                <w:szCs w:val="20"/>
                <w:lang w:val="fr-FR"/>
              </w:rPr>
              <w:t>2</w:t>
            </w:r>
            <w:r w:rsidRPr="008D31E3">
              <w:rPr>
                <w:rFonts w:cstheme="minorHAnsi"/>
                <w:bCs/>
                <w:szCs w:val="20"/>
                <w:lang w:val="fr-FR"/>
              </w:rPr>
              <w:t xml:space="preserve">. Ce produit </w:t>
            </w:r>
            <w:r w:rsidR="00F32E46" w:rsidRPr="008D31E3">
              <w:rPr>
                <w:rFonts w:cstheme="minorHAnsi"/>
                <w:bCs/>
                <w:szCs w:val="20"/>
                <w:lang w:val="fr-FR"/>
              </w:rPr>
              <w:t>a-t-</w:t>
            </w:r>
            <w:r w:rsidRPr="008D31E3">
              <w:rPr>
                <w:rFonts w:cstheme="minorHAnsi"/>
                <w:bCs/>
                <w:szCs w:val="20"/>
                <w:lang w:val="fr-FR"/>
              </w:rPr>
              <w:t>il</w:t>
            </w:r>
            <w:r w:rsidR="00F32E46" w:rsidRPr="008D31E3">
              <w:rPr>
                <w:rFonts w:cstheme="minorHAnsi"/>
                <w:bCs/>
                <w:szCs w:val="20"/>
                <w:lang w:val="fr-FR"/>
              </w:rPr>
              <w:t xml:space="preserve"> été en rupture de stock au cours des trois derniers mois ?</w:t>
            </w:r>
          </w:p>
          <w:p w14:paraId="5A2896A3" w14:textId="77777777" w:rsidR="00F32E46" w:rsidRPr="008D31E3" w:rsidRDefault="00F32E46" w:rsidP="00F32E46">
            <w:pPr>
              <w:pStyle w:val="ListParagraph1"/>
              <w:ind w:left="0"/>
              <w:rPr>
                <w:rFonts w:cstheme="minorHAnsi"/>
                <w:bCs/>
                <w:szCs w:val="20"/>
                <w:lang w:val="fr-FR"/>
              </w:rPr>
            </w:pPr>
            <w:r w:rsidRPr="008D31E3">
              <w:rPr>
                <w:rFonts w:cstheme="minorHAnsi"/>
                <w:bCs/>
                <w:szCs w:val="20"/>
                <w:lang w:val="fr-FR"/>
              </w:rPr>
              <w:t>Oui-1</w:t>
            </w:r>
          </w:p>
          <w:p w14:paraId="6227E2B9" w14:textId="77777777" w:rsidR="00F32E46" w:rsidRPr="008D31E3" w:rsidRDefault="00F32E46" w:rsidP="00F32E46">
            <w:pPr>
              <w:pStyle w:val="ListParagraph1"/>
              <w:ind w:left="0"/>
              <w:rPr>
                <w:rFonts w:cstheme="minorHAnsi"/>
                <w:bCs/>
                <w:szCs w:val="20"/>
                <w:lang w:val="fr-FR"/>
              </w:rPr>
            </w:pPr>
            <w:r w:rsidRPr="008D31E3">
              <w:rPr>
                <w:rFonts w:cstheme="minorHAnsi"/>
                <w:bCs/>
                <w:szCs w:val="20"/>
                <w:lang w:val="fr-FR"/>
              </w:rPr>
              <w:t>Non -2</w:t>
            </w:r>
          </w:p>
          <w:p w14:paraId="23E76792" w14:textId="77777777" w:rsidR="00F32E46" w:rsidRPr="008D31E3" w:rsidRDefault="00F32E46" w:rsidP="00F32E46">
            <w:pPr>
              <w:pStyle w:val="ListParagraph1"/>
              <w:ind w:left="0"/>
              <w:rPr>
                <w:rFonts w:cstheme="minorHAnsi"/>
                <w:b/>
                <w:bCs/>
                <w:szCs w:val="20"/>
                <w:lang w:val="fr-FR"/>
              </w:rPr>
            </w:pPr>
            <w:r w:rsidRPr="008D31E3">
              <w:rPr>
                <w:rFonts w:cstheme="minorHAnsi"/>
                <w:b/>
                <w:bCs/>
                <w:szCs w:val="20"/>
                <w:lang w:val="fr-FR"/>
              </w:rPr>
              <w:t>[Si réponse =2</w:t>
            </w:r>
          </w:p>
          <w:p w14:paraId="7ADD06C9" w14:textId="7F7D152A" w:rsidR="00967FAA" w:rsidRPr="008D31E3" w:rsidRDefault="00F32E46" w:rsidP="00F32E46">
            <w:pPr>
              <w:pStyle w:val="ListParagraph1"/>
              <w:ind w:left="0"/>
              <w:rPr>
                <w:rFonts w:cstheme="minorHAnsi"/>
                <w:b/>
                <w:bCs/>
                <w:szCs w:val="20"/>
                <w:lang w:val="fr-FR"/>
              </w:rPr>
            </w:pPr>
            <w:r w:rsidRPr="008D31E3">
              <w:rPr>
                <w:rFonts w:cstheme="minorHAnsi"/>
                <w:b/>
                <w:bCs/>
                <w:szCs w:val="20"/>
                <w:lang w:val="fr-FR"/>
              </w:rPr>
              <w:t>Passez au produit suivant]</w:t>
            </w:r>
          </w:p>
        </w:tc>
        <w:tc>
          <w:tcPr>
            <w:tcW w:w="824" w:type="pct"/>
          </w:tcPr>
          <w:p w14:paraId="39E4C9D6" w14:textId="4D90BBD9" w:rsidR="00F32E46" w:rsidRPr="008D31E3" w:rsidRDefault="00F32E46" w:rsidP="00F32E46">
            <w:pPr>
              <w:rPr>
                <w:rFonts w:cstheme="minorHAnsi"/>
                <w:bCs/>
                <w:szCs w:val="20"/>
                <w:lang w:val="fr-FR"/>
              </w:rPr>
            </w:pPr>
            <w:r w:rsidRPr="008D31E3">
              <w:rPr>
                <w:rFonts w:cstheme="minorHAnsi"/>
                <w:bCs/>
                <w:szCs w:val="20"/>
                <w:lang w:val="fr-FR"/>
              </w:rPr>
              <w:t>60</w:t>
            </w:r>
            <w:r w:rsidR="00151F09">
              <w:rPr>
                <w:rFonts w:cstheme="minorHAnsi"/>
                <w:bCs/>
                <w:szCs w:val="20"/>
                <w:lang w:val="fr-FR"/>
              </w:rPr>
              <w:t>3</w:t>
            </w:r>
            <w:r w:rsidRPr="008D31E3">
              <w:rPr>
                <w:rFonts w:cstheme="minorHAnsi"/>
                <w:bCs/>
                <w:szCs w:val="20"/>
                <w:lang w:val="fr-FR"/>
              </w:rPr>
              <w:t xml:space="preserve">. Depuis combien de temps (en mois) ce produit n'est pas disponible dans </w:t>
            </w:r>
            <w:r w:rsidR="00647A36" w:rsidRPr="008D31E3">
              <w:rPr>
                <w:rFonts w:cstheme="minorHAnsi"/>
                <w:bCs/>
                <w:szCs w:val="20"/>
                <w:lang w:val="fr-FR"/>
              </w:rPr>
              <w:t>la structure</w:t>
            </w:r>
            <w:r w:rsidR="00841DC3" w:rsidRPr="008D31E3">
              <w:rPr>
                <w:rFonts w:cstheme="minorHAnsi"/>
                <w:bCs/>
                <w:szCs w:val="20"/>
                <w:lang w:val="fr-FR"/>
              </w:rPr>
              <w:t xml:space="preserve"> sanitaire</w:t>
            </w:r>
            <w:r w:rsidRPr="008D31E3">
              <w:rPr>
                <w:rFonts w:cstheme="minorHAnsi"/>
                <w:bCs/>
                <w:szCs w:val="20"/>
                <w:lang w:val="fr-FR"/>
              </w:rPr>
              <w:t xml:space="preserve"> ?</w:t>
            </w:r>
          </w:p>
          <w:p w14:paraId="191FF9BA" w14:textId="77777777" w:rsidR="00F32E46" w:rsidRPr="008D31E3" w:rsidRDefault="00F32E46" w:rsidP="00F32E46">
            <w:pPr>
              <w:rPr>
                <w:rFonts w:cstheme="minorHAnsi"/>
                <w:bCs/>
                <w:szCs w:val="20"/>
                <w:lang w:val="fr-FR"/>
              </w:rPr>
            </w:pPr>
          </w:p>
          <w:p w14:paraId="2F79CFBF" w14:textId="7ABC0605" w:rsidR="00967FAA" w:rsidRPr="008D31E3" w:rsidRDefault="00F32E46" w:rsidP="00F32E46">
            <w:pPr>
              <w:tabs>
                <w:tab w:val="right" w:leader="dot" w:pos="4092"/>
              </w:tabs>
              <w:rPr>
                <w:rFonts w:cstheme="minorHAnsi"/>
                <w:b/>
                <w:bCs/>
                <w:szCs w:val="20"/>
                <w:lang w:val="fr-FR"/>
              </w:rPr>
            </w:pPr>
            <w:r w:rsidRPr="008D31E3">
              <w:rPr>
                <w:rFonts w:cstheme="minorHAnsi"/>
                <w:b/>
                <w:bCs/>
                <w:szCs w:val="20"/>
                <w:lang w:val="fr-FR"/>
              </w:rPr>
              <w:t>[ENREGISTRER « 0 » SI MOINS D'UN MOIS]</w:t>
            </w:r>
          </w:p>
        </w:tc>
        <w:tc>
          <w:tcPr>
            <w:tcW w:w="980" w:type="pct"/>
          </w:tcPr>
          <w:p w14:paraId="695C20CE" w14:textId="4483602E" w:rsidR="00F32E46" w:rsidRPr="008D31E3" w:rsidRDefault="00F32E46" w:rsidP="00F32E46">
            <w:pPr>
              <w:rPr>
                <w:rFonts w:cstheme="minorHAnsi"/>
                <w:bCs/>
                <w:szCs w:val="20"/>
                <w:lang w:val="fr-FR"/>
              </w:rPr>
            </w:pPr>
            <w:r w:rsidRPr="008D31E3">
              <w:rPr>
                <w:rFonts w:cstheme="minorHAnsi"/>
                <w:bCs/>
                <w:szCs w:val="20"/>
                <w:lang w:val="fr-FR"/>
              </w:rPr>
              <w:t>6</w:t>
            </w:r>
            <w:r w:rsidR="00151F09">
              <w:rPr>
                <w:rFonts w:cstheme="minorHAnsi"/>
                <w:bCs/>
                <w:szCs w:val="20"/>
                <w:lang w:val="fr-FR"/>
              </w:rPr>
              <w:t>04</w:t>
            </w:r>
            <w:r w:rsidRPr="008D31E3">
              <w:rPr>
                <w:rFonts w:cstheme="minorHAnsi"/>
                <w:bCs/>
                <w:szCs w:val="20"/>
                <w:lang w:val="fr-FR"/>
              </w:rPr>
              <w:t>. Raison</w:t>
            </w:r>
            <w:r w:rsidR="00720C85" w:rsidRPr="008D31E3">
              <w:rPr>
                <w:rFonts w:cstheme="minorHAnsi"/>
                <w:bCs/>
                <w:szCs w:val="20"/>
                <w:lang w:val="fr-FR"/>
              </w:rPr>
              <w:t>s</w:t>
            </w:r>
            <w:r w:rsidRPr="008D31E3">
              <w:rPr>
                <w:rFonts w:cstheme="minorHAnsi"/>
                <w:bCs/>
                <w:szCs w:val="20"/>
                <w:lang w:val="fr-FR"/>
              </w:rPr>
              <w:t xml:space="preserve"> de la non-disponibilité </w:t>
            </w:r>
          </w:p>
          <w:p w14:paraId="0E636E68" w14:textId="77777777" w:rsidR="00F32E46" w:rsidRPr="008D31E3" w:rsidRDefault="00F32E46" w:rsidP="00F32E46">
            <w:pPr>
              <w:rPr>
                <w:rFonts w:cstheme="minorHAnsi"/>
                <w:bCs/>
                <w:szCs w:val="20"/>
                <w:lang w:val="fr-FR"/>
              </w:rPr>
            </w:pPr>
          </w:p>
          <w:p w14:paraId="178F5105" w14:textId="77777777" w:rsidR="00F32E46" w:rsidRPr="008D31E3" w:rsidRDefault="00F32E46" w:rsidP="00F32E46">
            <w:pPr>
              <w:rPr>
                <w:rFonts w:cstheme="minorHAnsi"/>
                <w:bCs/>
                <w:szCs w:val="20"/>
                <w:lang w:val="fr-FR"/>
              </w:rPr>
            </w:pPr>
            <w:r w:rsidRPr="008D31E3">
              <w:rPr>
                <w:rFonts w:cstheme="minorHAnsi"/>
                <w:bCs/>
                <w:szCs w:val="20"/>
                <w:lang w:val="fr-FR"/>
              </w:rPr>
              <w:t>Pas d'approvisionnement reçu-1, contraintes budgétaires-2, options d'achat limitées-3</w:t>
            </w:r>
          </w:p>
          <w:p w14:paraId="7023D9FF" w14:textId="77777777" w:rsidR="00F32E46" w:rsidRPr="008D31E3" w:rsidRDefault="00F32E46" w:rsidP="00F32E46">
            <w:pPr>
              <w:rPr>
                <w:rFonts w:cstheme="minorHAnsi"/>
                <w:bCs/>
                <w:szCs w:val="20"/>
                <w:lang w:val="fr-FR"/>
              </w:rPr>
            </w:pPr>
            <w:r w:rsidRPr="008D31E3">
              <w:rPr>
                <w:rFonts w:cstheme="minorHAnsi"/>
                <w:bCs/>
                <w:szCs w:val="20"/>
                <w:lang w:val="fr-FR"/>
              </w:rPr>
              <w:t>Problèmes d'assurance qualité-4</w:t>
            </w:r>
          </w:p>
          <w:p w14:paraId="06B4B55F" w14:textId="2A6EF9C8" w:rsidR="00967FAA" w:rsidRPr="008D31E3" w:rsidRDefault="00F32E46" w:rsidP="00F32E46">
            <w:pPr>
              <w:rPr>
                <w:rFonts w:cstheme="minorHAnsi"/>
                <w:bCs/>
                <w:szCs w:val="20"/>
                <w:lang w:val="fr-FR"/>
              </w:rPr>
            </w:pPr>
            <w:r w:rsidRPr="008D31E3">
              <w:rPr>
                <w:rFonts w:cstheme="minorHAnsi"/>
                <w:bCs/>
                <w:szCs w:val="20"/>
                <w:lang w:val="fr-FR"/>
              </w:rPr>
              <w:t>Autre (préciser)-5</w:t>
            </w:r>
          </w:p>
        </w:tc>
        <w:tc>
          <w:tcPr>
            <w:tcW w:w="388" w:type="pct"/>
          </w:tcPr>
          <w:p w14:paraId="5D9EB70E" w14:textId="77777777" w:rsidR="00967FAA" w:rsidRPr="008D31E3" w:rsidRDefault="00967FAA" w:rsidP="00F87F70">
            <w:pPr>
              <w:rPr>
                <w:rFonts w:cstheme="minorHAnsi"/>
                <w:b/>
                <w:szCs w:val="20"/>
                <w:lang w:val="fr-FR"/>
              </w:rPr>
            </w:pPr>
          </w:p>
          <w:p w14:paraId="2CE1811C" w14:textId="77777777" w:rsidR="00967FAA" w:rsidRPr="008D31E3" w:rsidRDefault="00967FAA" w:rsidP="00F87F70">
            <w:pPr>
              <w:rPr>
                <w:rFonts w:cstheme="minorHAnsi"/>
                <w:b/>
                <w:szCs w:val="20"/>
                <w:lang w:val="fr-FR"/>
              </w:rPr>
            </w:pPr>
          </w:p>
          <w:p w14:paraId="6222CDA9" w14:textId="77777777" w:rsidR="00967FAA" w:rsidRPr="008D31E3" w:rsidRDefault="00967FAA" w:rsidP="00F87F70">
            <w:pPr>
              <w:rPr>
                <w:rFonts w:cstheme="minorHAnsi"/>
                <w:b/>
                <w:szCs w:val="20"/>
                <w:lang w:val="fr-FR"/>
              </w:rPr>
            </w:pPr>
          </w:p>
          <w:p w14:paraId="6C38B8F7" w14:textId="77777777" w:rsidR="00967FAA" w:rsidRPr="008D31E3" w:rsidRDefault="00967FAA" w:rsidP="00F87F70">
            <w:pPr>
              <w:rPr>
                <w:rFonts w:cstheme="minorHAnsi"/>
                <w:b/>
                <w:szCs w:val="20"/>
                <w:lang w:val="fr-FR"/>
              </w:rPr>
            </w:pPr>
          </w:p>
          <w:p w14:paraId="4121AD77" w14:textId="2894D502" w:rsidR="00967FAA" w:rsidRPr="008D31E3" w:rsidRDefault="00967FAA" w:rsidP="00F87F70">
            <w:pPr>
              <w:rPr>
                <w:rFonts w:cstheme="minorHAnsi"/>
                <w:b/>
                <w:szCs w:val="20"/>
                <w:lang w:val="fr-FR"/>
              </w:rPr>
            </w:pPr>
          </w:p>
        </w:tc>
      </w:tr>
      <w:tr w:rsidR="00F32E46" w:rsidRPr="004F7231" w14:paraId="7BB01C7E" w14:textId="77777777" w:rsidTr="00F32E46">
        <w:trPr>
          <w:cantSplit/>
          <w:trHeight w:val="301"/>
        </w:trPr>
        <w:tc>
          <w:tcPr>
            <w:tcW w:w="253" w:type="pct"/>
          </w:tcPr>
          <w:p w14:paraId="1487412A"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23DBAAB9" w14:textId="3AB3B973"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lang w:val="fr-FR"/>
              </w:rPr>
              <w:t>Préservatif</w:t>
            </w:r>
            <w:r w:rsidR="00F32E46" w:rsidRPr="008D31E3">
              <w:rPr>
                <w:rFonts w:cstheme="minorHAnsi"/>
                <w:szCs w:val="20"/>
                <w:lang w:val="fr-FR"/>
              </w:rPr>
              <w:t xml:space="preserve"> Masculin</w:t>
            </w:r>
          </w:p>
        </w:tc>
        <w:tc>
          <w:tcPr>
            <w:tcW w:w="618" w:type="pct"/>
          </w:tcPr>
          <w:p w14:paraId="3D31331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2382599E" w14:textId="224BEB91"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AB4CED3" w14:textId="661082E1"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30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2E9F9122" id="Group 139" o:spid="_x0000_s1026" style="position:absolute;margin-left:10.95pt;margin-top:3.4pt;width:34.15pt;height:11.35pt;z-index:2522030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restart"/>
            <w:vAlign w:val="center"/>
          </w:tcPr>
          <w:p w14:paraId="7BB57756" w14:textId="77777777" w:rsidR="00F32E46" w:rsidRPr="008D31E3" w:rsidRDefault="00F32E46" w:rsidP="00F32E46">
            <w:pPr>
              <w:rPr>
                <w:rFonts w:cstheme="minorHAnsi"/>
                <w:bCs/>
                <w:szCs w:val="20"/>
                <w:lang w:val="fr-FR"/>
              </w:rPr>
            </w:pPr>
          </w:p>
        </w:tc>
      </w:tr>
      <w:tr w:rsidR="00F32E46" w:rsidRPr="004F7231" w14:paraId="5E62043C" w14:textId="77777777" w:rsidTr="00F32E46">
        <w:trPr>
          <w:cantSplit/>
          <w:trHeight w:val="307"/>
        </w:trPr>
        <w:tc>
          <w:tcPr>
            <w:tcW w:w="253" w:type="pct"/>
          </w:tcPr>
          <w:p w14:paraId="2E421086"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3780BD2C" w14:textId="06D3ECBF"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Préservatif féminin</w:t>
            </w:r>
          </w:p>
        </w:tc>
        <w:tc>
          <w:tcPr>
            <w:tcW w:w="618" w:type="pct"/>
          </w:tcPr>
          <w:p w14:paraId="60E6085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73D9E244" w14:textId="6D023F6C"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08CA388D" w14:textId="61F03CC8"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1989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3B4907C1" id="Group 1920869326" o:spid="_x0000_s1026" style="position:absolute;margin-left:10.85pt;margin-top:6.45pt;width:34.15pt;height:11.35pt;z-index:2521989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77B10D8E" w14:textId="77777777" w:rsidR="00F32E46" w:rsidRPr="008D31E3" w:rsidRDefault="00F32E46" w:rsidP="00F32E46">
            <w:pPr>
              <w:rPr>
                <w:rFonts w:cstheme="minorHAnsi"/>
                <w:bCs/>
                <w:szCs w:val="20"/>
                <w:lang w:val="fr-FR"/>
              </w:rPr>
            </w:pPr>
          </w:p>
        </w:tc>
      </w:tr>
      <w:tr w:rsidR="00F32E46" w:rsidRPr="004F7231" w14:paraId="6252AB16" w14:textId="77777777" w:rsidTr="00F32E46">
        <w:trPr>
          <w:cantSplit/>
          <w:trHeight w:val="20"/>
        </w:trPr>
        <w:tc>
          <w:tcPr>
            <w:tcW w:w="253" w:type="pct"/>
          </w:tcPr>
          <w:p w14:paraId="7149512E"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24BC3452" w14:textId="03950816" w:rsidR="00F32E46" w:rsidRPr="008D31E3" w:rsidRDefault="00F32E46" w:rsidP="00F32E46">
            <w:pPr>
              <w:pStyle w:val="ListParagraph1"/>
              <w:spacing w:after="0" w:line="276" w:lineRule="auto"/>
              <w:ind w:left="0"/>
              <w:jc w:val="both"/>
              <w:rPr>
                <w:rFonts w:cstheme="minorHAnsi"/>
                <w:szCs w:val="20"/>
                <w:lang w:val="fr-FR"/>
              </w:rPr>
            </w:pPr>
            <w:r w:rsidRPr="008D31E3">
              <w:rPr>
                <w:rFonts w:cstheme="minorHAnsi"/>
                <w:szCs w:val="20"/>
                <w:lang w:val="fr-FR"/>
              </w:rPr>
              <w:t xml:space="preserve">PCU </w:t>
            </w:r>
          </w:p>
        </w:tc>
        <w:tc>
          <w:tcPr>
            <w:tcW w:w="618" w:type="pct"/>
          </w:tcPr>
          <w:p w14:paraId="632FE2C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3F1B3CCA"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12F7E515" w14:textId="3A824B1D"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40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0D6C0ED0" id="Group 142" o:spid="_x0000_s1026" style="position:absolute;margin-left:10.95pt;margin-top:5.95pt;width:34.15pt;height:11.35pt;z-index:2522040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0D1E6699" w14:textId="77777777" w:rsidR="00F32E46" w:rsidRPr="008D31E3" w:rsidRDefault="00F32E46" w:rsidP="00F32E46">
            <w:pPr>
              <w:rPr>
                <w:rFonts w:cstheme="minorHAnsi"/>
                <w:bCs/>
                <w:szCs w:val="20"/>
                <w:lang w:val="fr-FR"/>
              </w:rPr>
            </w:pPr>
          </w:p>
        </w:tc>
      </w:tr>
      <w:tr w:rsidR="00F32E46" w:rsidRPr="004F7231" w14:paraId="29BAF193" w14:textId="77777777" w:rsidTr="00F32E46">
        <w:trPr>
          <w:cantSplit/>
          <w:trHeight w:val="20"/>
        </w:trPr>
        <w:tc>
          <w:tcPr>
            <w:tcW w:w="253" w:type="pct"/>
          </w:tcPr>
          <w:p w14:paraId="187A4AFA"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269B2673" w14:textId="59D18E6E" w:rsidR="00F32E46" w:rsidRPr="008D31E3" w:rsidRDefault="00AB4D50"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Injectable-</w:t>
            </w:r>
            <w:proofErr w:type="spellStart"/>
            <w:r w:rsidRPr="008D31E3">
              <w:rPr>
                <w:rFonts w:cstheme="minorHAnsi"/>
                <w:szCs w:val="20"/>
                <w:lang w:val="fr-FR"/>
              </w:rPr>
              <w:t>Depo</w:t>
            </w:r>
            <w:proofErr w:type="spellEnd"/>
            <w:r w:rsidRPr="008D31E3">
              <w:rPr>
                <w:rFonts w:cstheme="minorHAnsi"/>
                <w:szCs w:val="20"/>
                <w:lang w:val="fr-FR"/>
              </w:rPr>
              <w:t xml:space="preserve"> </w:t>
            </w:r>
            <w:proofErr w:type="spellStart"/>
            <w:r w:rsidRPr="008D31E3">
              <w:rPr>
                <w:rFonts w:cstheme="minorHAnsi"/>
                <w:szCs w:val="20"/>
                <w:lang w:val="fr-FR"/>
              </w:rPr>
              <w:t>Prove</w:t>
            </w:r>
            <w:r w:rsidR="00F32E46" w:rsidRPr="008D31E3">
              <w:rPr>
                <w:rFonts w:cstheme="minorHAnsi"/>
                <w:szCs w:val="20"/>
                <w:lang w:val="fr-FR"/>
              </w:rPr>
              <w:t>ra</w:t>
            </w:r>
            <w:proofErr w:type="spellEnd"/>
            <w:r w:rsidR="00F32E46" w:rsidRPr="008D31E3">
              <w:rPr>
                <w:rFonts w:cstheme="minorHAnsi"/>
                <w:szCs w:val="20"/>
                <w:lang w:val="fr-FR"/>
              </w:rPr>
              <w:t xml:space="preserve"> </w:t>
            </w:r>
          </w:p>
        </w:tc>
        <w:tc>
          <w:tcPr>
            <w:tcW w:w="618" w:type="pct"/>
          </w:tcPr>
          <w:p w14:paraId="291EC42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1C57AC64"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6A7D2FD9" w14:textId="6A24808D"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1999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4F63CA6" id="Group 1920869333" o:spid="_x0000_s1026" style="position:absolute;margin-left:10.85pt;margin-top:6.6pt;width:34.15pt;height:11.3pt;z-index:2521999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52FF5DB6" w14:textId="77777777" w:rsidR="00F32E46" w:rsidRPr="008D31E3" w:rsidRDefault="00F32E46" w:rsidP="00F32E46">
            <w:pPr>
              <w:rPr>
                <w:rFonts w:cstheme="minorHAnsi"/>
                <w:bCs/>
                <w:szCs w:val="20"/>
                <w:lang w:val="fr-FR"/>
              </w:rPr>
            </w:pPr>
          </w:p>
        </w:tc>
      </w:tr>
      <w:tr w:rsidR="00F32E46" w:rsidRPr="004F7231" w14:paraId="6954A325" w14:textId="77777777" w:rsidTr="00F32E46">
        <w:trPr>
          <w:cantSplit/>
          <w:trHeight w:val="20"/>
        </w:trPr>
        <w:tc>
          <w:tcPr>
            <w:tcW w:w="253" w:type="pct"/>
          </w:tcPr>
          <w:p w14:paraId="03D261CF"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38FEE7AA" w14:textId="156662FE"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 xml:space="preserve">Injectable - </w:t>
            </w:r>
            <w:proofErr w:type="spellStart"/>
            <w:r w:rsidRPr="008D31E3">
              <w:rPr>
                <w:rFonts w:cstheme="minorHAnsi"/>
                <w:szCs w:val="20"/>
                <w:lang w:val="fr-FR"/>
              </w:rPr>
              <w:t>Sayana</w:t>
            </w:r>
            <w:proofErr w:type="spellEnd"/>
            <w:r w:rsidRPr="008D31E3">
              <w:rPr>
                <w:rFonts w:cstheme="minorHAnsi"/>
                <w:szCs w:val="20"/>
                <w:lang w:val="fr-FR"/>
              </w:rPr>
              <w:t xml:space="preserve"> </w:t>
            </w:r>
            <w:proofErr w:type="spellStart"/>
            <w:r w:rsidRPr="008D31E3">
              <w:rPr>
                <w:rFonts w:cstheme="minorHAnsi"/>
                <w:szCs w:val="20"/>
                <w:lang w:val="fr-FR"/>
              </w:rPr>
              <w:t>Press</w:t>
            </w:r>
            <w:proofErr w:type="spellEnd"/>
          </w:p>
        </w:tc>
        <w:tc>
          <w:tcPr>
            <w:tcW w:w="618" w:type="pct"/>
          </w:tcPr>
          <w:p w14:paraId="260A37B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7107D126"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3EF9A10" w14:textId="7DF5AFC9"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50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22547352" id="Group 155" o:spid="_x0000_s1026" style="position:absolute;margin-left:10.4pt;margin-top:5.95pt;width:34.15pt;height:11.35pt;z-index:2522050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3B67287" w14:textId="77777777" w:rsidR="00F32E46" w:rsidRPr="008D31E3" w:rsidRDefault="00F32E46" w:rsidP="00F32E46">
            <w:pPr>
              <w:rPr>
                <w:rFonts w:cstheme="minorHAnsi"/>
                <w:bCs/>
                <w:szCs w:val="20"/>
                <w:lang w:val="fr-FR"/>
              </w:rPr>
            </w:pPr>
          </w:p>
        </w:tc>
      </w:tr>
      <w:tr w:rsidR="00F32E46" w:rsidRPr="004F7231" w14:paraId="2FB590A5" w14:textId="77777777" w:rsidTr="00F32E46">
        <w:trPr>
          <w:cantSplit/>
          <w:trHeight w:val="20"/>
        </w:trPr>
        <w:tc>
          <w:tcPr>
            <w:tcW w:w="253" w:type="pct"/>
          </w:tcPr>
          <w:p w14:paraId="45F61230"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0C248F96" w14:textId="0740FA5D"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lang w:val="fr-FR"/>
              </w:rPr>
              <w:t>PCO</w:t>
            </w:r>
            <w:r w:rsidR="00F32E46" w:rsidRPr="008D31E3">
              <w:rPr>
                <w:rFonts w:cstheme="minorHAnsi"/>
                <w:szCs w:val="20"/>
                <w:lang w:val="fr-FR"/>
              </w:rPr>
              <w:t xml:space="preserve"> </w:t>
            </w:r>
          </w:p>
        </w:tc>
        <w:tc>
          <w:tcPr>
            <w:tcW w:w="618" w:type="pct"/>
          </w:tcPr>
          <w:p w14:paraId="71A5204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66D4BCED"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0A60CEA8" w14:textId="31BA2286"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60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7C63975" id="Group 158" o:spid="_x0000_s1026" style="position:absolute;margin-left:10.95pt;margin-top:5.4pt;width:34.15pt;height:11.35pt;z-index:2522060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4F7231">
              <w:rPr>
                <w:rFonts w:cstheme="minorHAnsi"/>
                <w:bCs/>
                <w:noProof/>
                <w:szCs w:val="20"/>
                <w:lang w:val="fr-FR" w:eastAsia="fr-FR"/>
              </w:rPr>
              <mc:AlternateContent>
                <mc:Choice Requires="wpg">
                  <w:drawing>
                    <wp:anchor distT="0" distB="0" distL="114300" distR="114300" simplePos="0" relativeHeight="2522009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4792C05E" id="Group 1920869339" o:spid="_x0000_s1026" style="position:absolute;margin-left:10.9pt;margin-top:-15.05pt;width:34.15pt;height:11.3pt;z-index:2522009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606D8BC" w14:textId="77777777" w:rsidR="00F32E46" w:rsidRPr="008D31E3" w:rsidRDefault="00F32E46" w:rsidP="00F32E46">
            <w:pPr>
              <w:rPr>
                <w:rFonts w:cstheme="minorHAnsi"/>
                <w:bCs/>
                <w:szCs w:val="20"/>
                <w:lang w:val="fr-FR"/>
              </w:rPr>
            </w:pPr>
          </w:p>
        </w:tc>
      </w:tr>
      <w:tr w:rsidR="00F32E46" w:rsidRPr="004F7231" w14:paraId="4955429A" w14:textId="77777777" w:rsidTr="00F32E46">
        <w:trPr>
          <w:cantSplit/>
          <w:trHeight w:val="77"/>
        </w:trPr>
        <w:tc>
          <w:tcPr>
            <w:tcW w:w="253" w:type="pct"/>
          </w:tcPr>
          <w:p w14:paraId="4A10F713" w14:textId="77777777" w:rsidR="00F32E46" w:rsidRPr="008D31E3" w:rsidRDefault="00F32E46" w:rsidP="00F32E46">
            <w:pPr>
              <w:pStyle w:val="Paragraphedeliste"/>
              <w:numPr>
                <w:ilvl w:val="0"/>
                <w:numId w:val="27"/>
              </w:numPr>
              <w:spacing w:after="0"/>
              <w:jc w:val="right"/>
              <w:rPr>
                <w:rFonts w:cstheme="minorHAnsi"/>
                <w:bCs/>
                <w:szCs w:val="20"/>
                <w:lang w:val="fr-FR"/>
              </w:rPr>
            </w:pPr>
          </w:p>
        </w:tc>
        <w:tc>
          <w:tcPr>
            <w:tcW w:w="1288" w:type="pct"/>
          </w:tcPr>
          <w:p w14:paraId="07E37EC1" w14:textId="6BE26819"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lang w:val="fr-FR"/>
              </w:rPr>
              <w:t>Kits de test de grossesse</w:t>
            </w:r>
          </w:p>
        </w:tc>
        <w:tc>
          <w:tcPr>
            <w:tcW w:w="618" w:type="pct"/>
          </w:tcPr>
          <w:p w14:paraId="3D82665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4E9CE23C"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739FEE56" w14:textId="55875B52"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8128"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3EFEB170" id="Group 164" o:spid="_x0000_s1026" style="position:absolute;margin-left:11.15pt;margin-top:2.55pt;width:34.15pt;height:11.35pt;z-index:2522081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375169D1" w14:textId="77777777" w:rsidR="00F32E46" w:rsidRPr="008D31E3" w:rsidRDefault="00F32E46" w:rsidP="00F32E4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852"/>
        <w:gridCol w:w="4587"/>
        <w:gridCol w:w="1507"/>
        <w:gridCol w:w="1417"/>
        <w:gridCol w:w="1417"/>
        <w:gridCol w:w="698"/>
      </w:tblGrid>
      <w:tr w:rsidR="00F32E46" w:rsidRPr="004F7231" w14:paraId="5AE40E65" w14:textId="77777777" w:rsidTr="003D4B38">
        <w:trPr>
          <w:trHeight w:val="718"/>
        </w:trPr>
        <w:tc>
          <w:tcPr>
            <w:tcW w:w="407" w:type="pct"/>
          </w:tcPr>
          <w:p w14:paraId="66E8F951" w14:textId="7F0D9136" w:rsidR="00F32E46" w:rsidRPr="008D31E3" w:rsidRDefault="00F32E46" w:rsidP="00F32E46">
            <w:pPr>
              <w:rPr>
                <w:rFonts w:cstheme="minorHAnsi"/>
                <w:b/>
                <w:bCs/>
                <w:szCs w:val="20"/>
                <w:lang w:val="fr-FR"/>
              </w:rPr>
            </w:pPr>
            <w:r w:rsidRPr="008D31E3">
              <w:rPr>
                <w:rFonts w:cstheme="minorHAnsi"/>
                <w:b/>
                <w:bCs/>
                <w:szCs w:val="20"/>
                <w:lang w:val="fr-FR"/>
              </w:rPr>
              <w:t>6</w:t>
            </w:r>
            <w:r w:rsidR="00151F09">
              <w:rPr>
                <w:rFonts w:cstheme="minorHAnsi"/>
                <w:b/>
                <w:bCs/>
                <w:szCs w:val="20"/>
                <w:lang w:val="fr-FR"/>
              </w:rPr>
              <w:t>05</w:t>
            </w:r>
          </w:p>
        </w:tc>
        <w:tc>
          <w:tcPr>
            <w:tcW w:w="2189" w:type="pct"/>
          </w:tcPr>
          <w:p w14:paraId="12B17D6F" w14:textId="04350941" w:rsidR="00F32E46" w:rsidRPr="008D31E3" w:rsidRDefault="00F32E46" w:rsidP="00647A36">
            <w:pPr>
              <w:suppressAutoHyphens/>
              <w:rPr>
                <w:rFonts w:cstheme="minorHAnsi"/>
                <w:b/>
                <w:bCs/>
                <w:spacing w:val="-2"/>
                <w:szCs w:val="20"/>
                <w:lang w:val="fr-FR"/>
              </w:rPr>
            </w:pPr>
            <w:r w:rsidRPr="008D31E3">
              <w:rPr>
                <w:rFonts w:cstheme="minorHAnsi"/>
                <w:b/>
                <w:bCs/>
                <w:szCs w:val="20"/>
                <w:lang w:val="fr-FR"/>
              </w:rPr>
              <w:t xml:space="preserve">Veuillez indiquer la disponibilité d'autres </w:t>
            </w:r>
            <w:r w:rsidR="00647A36" w:rsidRPr="008D31E3">
              <w:rPr>
                <w:rFonts w:cstheme="minorHAnsi"/>
                <w:b/>
                <w:bCs/>
                <w:szCs w:val="20"/>
                <w:lang w:val="fr-FR"/>
              </w:rPr>
              <w:t>intrants</w:t>
            </w:r>
            <w:r w:rsidRPr="008D31E3">
              <w:rPr>
                <w:rFonts w:cstheme="minorHAnsi"/>
                <w:b/>
                <w:bCs/>
                <w:szCs w:val="20"/>
                <w:lang w:val="fr-FR"/>
              </w:rPr>
              <w:t xml:space="preserve"> dans </w:t>
            </w:r>
            <w:r w:rsidR="00647A36" w:rsidRPr="008D31E3">
              <w:rPr>
                <w:rFonts w:cstheme="minorHAnsi"/>
                <w:b/>
                <w:bCs/>
                <w:szCs w:val="20"/>
                <w:lang w:val="fr-FR"/>
              </w:rPr>
              <w:t>la structure</w:t>
            </w:r>
            <w:r w:rsidR="00841DC3" w:rsidRPr="008D31E3">
              <w:rPr>
                <w:rFonts w:cstheme="minorHAnsi"/>
                <w:b/>
                <w:bCs/>
                <w:szCs w:val="20"/>
                <w:lang w:val="fr-FR"/>
              </w:rPr>
              <w:t xml:space="preserve"> sanitaire</w:t>
            </w:r>
            <w:r w:rsidRPr="008D31E3">
              <w:rPr>
                <w:rFonts w:cstheme="minorHAnsi"/>
                <w:b/>
                <w:bCs/>
                <w:szCs w:val="20"/>
                <w:lang w:val="fr-FR"/>
              </w:rPr>
              <w:t xml:space="preserve">. Enregistrez les réponses comme suit: </w:t>
            </w:r>
          </w:p>
        </w:tc>
        <w:tc>
          <w:tcPr>
            <w:tcW w:w="719" w:type="pct"/>
            <w:shd w:val="clear" w:color="auto" w:fill="BFBFBF" w:themeFill="background1" w:themeFillShade="BF"/>
            <w:vAlign w:val="center"/>
          </w:tcPr>
          <w:p w14:paraId="3E25B91B" w14:textId="1E906918" w:rsidR="00F32E46" w:rsidRPr="008D31E3" w:rsidRDefault="00F32E46" w:rsidP="00F32E46">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5646548" w:rsidR="00F32E46" w:rsidRPr="008D31E3" w:rsidRDefault="00F32E46" w:rsidP="00F32E46">
            <w:pPr>
              <w:pStyle w:val="ListParagraph1"/>
              <w:spacing w:after="0"/>
              <w:ind w:left="0"/>
              <w:jc w:val="center"/>
              <w:rPr>
                <w:rFonts w:cstheme="minorHAnsi"/>
                <w:b/>
                <w:bCs/>
                <w:szCs w:val="20"/>
                <w:lang w:val="fr-FR"/>
              </w:rPr>
            </w:pPr>
            <w:r w:rsidRPr="008D31E3">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0BD123E7" w:rsidR="00F32E46" w:rsidRPr="008D31E3" w:rsidRDefault="00F32E46" w:rsidP="00F32E46">
            <w:pPr>
              <w:tabs>
                <w:tab w:val="right" w:leader="dot" w:pos="4092"/>
              </w:tabs>
              <w:jc w:val="center"/>
              <w:rPr>
                <w:rFonts w:cstheme="minorHAnsi"/>
                <w:b/>
                <w:bCs/>
                <w:szCs w:val="20"/>
                <w:lang w:val="fr-FR"/>
              </w:rPr>
            </w:pPr>
            <w:r w:rsidRPr="008D31E3">
              <w:rPr>
                <w:rFonts w:cstheme="minorHAnsi"/>
                <w:b/>
                <w:bCs/>
                <w:szCs w:val="20"/>
                <w:lang w:val="fr-FR"/>
              </w:rPr>
              <w:t>En rupture de stock</w:t>
            </w:r>
          </w:p>
        </w:tc>
        <w:tc>
          <w:tcPr>
            <w:tcW w:w="333" w:type="pct"/>
          </w:tcPr>
          <w:p w14:paraId="6E494E31" w14:textId="77777777" w:rsidR="00F32E46" w:rsidRPr="008D31E3" w:rsidRDefault="00F32E46" w:rsidP="00F32E46">
            <w:pPr>
              <w:rPr>
                <w:rFonts w:cstheme="minorHAnsi"/>
                <w:b/>
                <w:szCs w:val="20"/>
                <w:lang w:val="fr-FR"/>
              </w:rPr>
            </w:pPr>
          </w:p>
          <w:p w14:paraId="0D499F05" w14:textId="77777777" w:rsidR="00F32E46" w:rsidRPr="008D31E3" w:rsidRDefault="00F32E46" w:rsidP="00F32E46">
            <w:pPr>
              <w:rPr>
                <w:rFonts w:cstheme="minorHAnsi"/>
                <w:b/>
                <w:szCs w:val="20"/>
                <w:lang w:val="fr-FR"/>
              </w:rPr>
            </w:pPr>
          </w:p>
          <w:p w14:paraId="5C6647F9" w14:textId="77777777" w:rsidR="00F32E46" w:rsidRPr="008D31E3" w:rsidRDefault="00F32E46" w:rsidP="00F32E46">
            <w:pPr>
              <w:rPr>
                <w:rFonts w:cstheme="minorHAnsi"/>
                <w:b/>
                <w:szCs w:val="20"/>
                <w:lang w:val="fr-FR"/>
              </w:rPr>
            </w:pPr>
          </w:p>
        </w:tc>
      </w:tr>
      <w:tr w:rsidR="00E23C18" w:rsidRPr="004F7231" w14:paraId="011D6973" w14:textId="77777777" w:rsidTr="00573AEB">
        <w:trPr>
          <w:trHeight w:val="20"/>
        </w:trPr>
        <w:tc>
          <w:tcPr>
            <w:tcW w:w="407" w:type="pct"/>
          </w:tcPr>
          <w:p w14:paraId="7A092AF4"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CC1D2EB" w14:textId="4688AFEA"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TDR</w:t>
            </w:r>
          </w:p>
        </w:tc>
        <w:tc>
          <w:tcPr>
            <w:tcW w:w="719" w:type="pct"/>
          </w:tcPr>
          <w:p w14:paraId="42C55A03" w14:textId="77777777" w:rsidR="00E23C18" w:rsidRPr="008D31E3" w:rsidRDefault="00E23C18" w:rsidP="00E23C1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81AFA5C" w14:textId="77777777" w:rsidR="00E23C18" w:rsidRPr="008D31E3" w:rsidRDefault="00E23C18" w:rsidP="00E23C1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E036A06" w14:textId="77777777" w:rsidR="00E23C18" w:rsidRPr="008D31E3" w:rsidRDefault="00E23C18" w:rsidP="00E23C1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val="restart"/>
          </w:tcPr>
          <w:p w14:paraId="54073069" w14:textId="77777777" w:rsidR="00E23C18" w:rsidRPr="008D31E3" w:rsidRDefault="00E23C18" w:rsidP="00E23C18">
            <w:pPr>
              <w:rPr>
                <w:rFonts w:cstheme="minorHAnsi"/>
                <w:b/>
                <w:szCs w:val="20"/>
                <w:lang w:val="fr-FR"/>
              </w:rPr>
            </w:pPr>
          </w:p>
          <w:p w14:paraId="32D909E2" w14:textId="77777777" w:rsidR="00E23C18" w:rsidRPr="008D31E3" w:rsidRDefault="00E23C18" w:rsidP="00E23C18">
            <w:pPr>
              <w:rPr>
                <w:rFonts w:cstheme="minorHAnsi"/>
                <w:b/>
                <w:szCs w:val="20"/>
                <w:lang w:val="fr-FR"/>
              </w:rPr>
            </w:pPr>
          </w:p>
          <w:p w14:paraId="4B5CDF7E" w14:textId="77777777" w:rsidR="00E23C18" w:rsidRPr="008D31E3" w:rsidRDefault="00E23C18" w:rsidP="00E23C18">
            <w:pPr>
              <w:rPr>
                <w:rFonts w:cstheme="minorHAnsi"/>
                <w:b/>
                <w:szCs w:val="20"/>
                <w:lang w:val="fr-FR"/>
              </w:rPr>
            </w:pPr>
          </w:p>
          <w:p w14:paraId="44F6CE0C" w14:textId="77777777" w:rsidR="00E23C18" w:rsidRPr="008D31E3" w:rsidRDefault="00E23C18" w:rsidP="00E23C18">
            <w:pPr>
              <w:rPr>
                <w:rFonts w:cstheme="minorHAnsi"/>
                <w:b/>
                <w:szCs w:val="20"/>
                <w:lang w:val="fr-FR"/>
              </w:rPr>
            </w:pPr>
          </w:p>
          <w:p w14:paraId="4B4B8411" w14:textId="77777777" w:rsidR="00E23C18" w:rsidRPr="008D31E3" w:rsidRDefault="00E23C18" w:rsidP="00E23C18">
            <w:pPr>
              <w:rPr>
                <w:rFonts w:cstheme="minorHAnsi"/>
                <w:b/>
                <w:szCs w:val="20"/>
                <w:lang w:val="fr-FR"/>
              </w:rPr>
            </w:pPr>
          </w:p>
          <w:p w14:paraId="2B16549F" w14:textId="77777777" w:rsidR="00E23C18" w:rsidRPr="008D31E3" w:rsidRDefault="00E23C18" w:rsidP="00E23C18">
            <w:pPr>
              <w:rPr>
                <w:rFonts w:cstheme="minorHAnsi"/>
                <w:b/>
                <w:szCs w:val="20"/>
                <w:lang w:val="fr-FR"/>
              </w:rPr>
            </w:pPr>
          </w:p>
          <w:p w14:paraId="12B92671" w14:textId="77777777" w:rsidR="00E23C18" w:rsidRPr="008D31E3" w:rsidRDefault="00E23C18" w:rsidP="00E23C18">
            <w:pPr>
              <w:rPr>
                <w:rFonts w:cstheme="minorHAnsi"/>
                <w:b/>
                <w:szCs w:val="20"/>
                <w:lang w:val="fr-FR"/>
              </w:rPr>
            </w:pPr>
          </w:p>
          <w:p w14:paraId="640465E3" w14:textId="77777777" w:rsidR="00E23C18" w:rsidRPr="008D31E3" w:rsidRDefault="00E23C18" w:rsidP="00E23C18">
            <w:pPr>
              <w:rPr>
                <w:rFonts w:cstheme="minorHAnsi"/>
                <w:b/>
                <w:szCs w:val="20"/>
                <w:lang w:val="fr-FR"/>
              </w:rPr>
            </w:pPr>
          </w:p>
          <w:p w14:paraId="17C58F15" w14:textId="77777777" w:rsidR="00E23C18" w:rsidRPr="008D31E3" w:rsidRDefault="00E23C18" w:rsidP="00E23C18">
            <w:pPr>
              <w:rPr>
                <w:rFonts w:cstheme="minorHAnsi"/>
                <w:b/>
                <w:szCs w:val="20"/>
                <w:lang w:val="fr-FR"/>
              </w:rPr>
            </w:pPr>
          </w:p>
          <w:p w14:paraId="110ED566" w14:textId="77777777" w:rsidR="00E23C18" w:rsidRPr="008D31E3" w:rsidRDefault="00E23C18" w:rsidP="00E23C18">
            <w:pPr>
              <w:rPr>
                <w:rFonts w:eastAsia="Times New Roman" w:cstheme="minorHAnsi"/>
                <w:color w:val="000000"/>
                <w:szCs w:val="20"/>
                <w:lang w:val="fr-FR" w:bidi="hi-IN"/>
              </w:rPr>
            </w:pPr>
          </w:p>
        </w:tc>
      </w:tr>
      <w:tr w:rsidR="00E23C18" w:rsidRPr="004F7231" w14:paraId="2212EFDE" w14:textId="77777777" w:rsidTr="00573AEB">
        <w:trPr>
          <w:trHeight w:val="20"/>
        </w:trPr>
        <w:tc>
          <w:tcPr>
            <w:tcW w:w="407" w:type="pct"/>
          </w:tcPr>
          <w:p w14:paraId="60630783"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2242945" w14:textId="04D1820C"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ACT</w:t>
            </w:r>
          </w:p>
        </w:tc>
        <w:tc>
          <w:tcPr>
            <w:tcW w:w="719" w:type="pct"/>
          </w:tcPr>
          <w:p w14:paraId="50502AF6"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E8CF29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044434E" w14:textId="77777777" w:rsidR="00E23C18" w:rsidRPr="008D31E3" w:rsidRDefault="00E23C18" w:rsidP="00E23C18">
            <w:pPr>
              <w:pStyle w:val="ListParagraph1"/>
              <w:ind w:left="0"/>
              <w:jc w:val="center"/>
              <w:rPr>
                <w:rFonts w:eastAsia="Times New Roman" w:cstheme="minorHAnsi"/>
                <w:strike/>
                <w:color w:val="000000"/>
                <w:szCs w:val="20"/>
                <w:lang w:val="fr-FR" w:bidi="hi-IN"/>
              </w:rPr>
            </w:pPr>
            <w:r w:rsidRPr="008D31E3">
              <w:rPr>
                <w:rFonts w:eastAsia="Times New Roman" w:cstheme="minorHAnsi"/>
                <w:color w:val="000000"/>
                <w:szCs w:val="20"/>
                <w:lang w:val="fr-FR" w:bidi="hi-IN"/>
              </w:rPr>
              <w:t>3</w:t>
            </w:r>
          </w:p>
        </w:tc>
        <w:tc>
          <w:tcPr>
            <w:tcW w:w="333" w:type="pct"/>
            <w:vMerge/>
          </w:tcPr>
          <w:p w14:paraId="05D6F21D"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70E3E4F4" w14:textId="77777777" w:rsidTr="00573AEB">
        <w:trPr>
          <w:trHeight w:val="20"/>
        </w:trPr>
        <w:tc>
          <w:tcPr>
            <w:tcW w:w="407" w:type="pct"/>
          </w:tcPr>
          <w:p w14:paraId="4B88ED5E"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F070131" w14:textId="7476B842"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SRO</w:t>
            </w:r>
          </w:p>
        </w:tc>
        <w:tc>
          <w:tcPr>
            <w:tcW w:w="719" w:type="pct"/>
          </w:tcPr>
          <w:p w14:paraId="2AC5B10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D255FE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DDC7B75"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78F1E0"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550703F4" w14:textId="77777777" w:rsidTr="00573AEB">
        <w:trPr>
          <w:trHeight w:val="20"/>
        </w:trPr>
        <w:tc>
          <w:tcPr>
            <w:tcW w:w="407" w:type="pct"/>
          </w:tcPr>
          <w:p w14:paraId="71D368E3"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66BBD3B" w14:textId="0987BB22"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Zinc</w:t>
            </w:r>
          </w:p>
        </w:tc>
        <w:tc>
          <w:tcPr>
            <w:tcW w:w="719" w:type="pct"/>
          </w:tcPr>
          <w:p w14:paraId="7E476881"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4812888"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9FCB31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6E357F"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696B6820" w14:textId="77777777" w:rsidTr="00573AEB">
        <w:trPr>
          <w:trHeight w:val="20"/>
        </w:trPr>
        <w:tc>
          <w:tcPr>
            <w:tcW w:w="407" w:type="pct"/>
          </w:tcPr>
          <w:p w14:paraId="092F9809"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01E8566F" w14:textId="3722C445"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Kit SRO zinc</w:t>
            </w:r>
          </w:p>
        </w:tc>
        <w:tc>
          <w:tcPr>
            <w:tcW w:w="719" w:type="pct"/>
          </w:tcPr>
          <w:p w14:paraId="4948868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E5E280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D32D22F"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1B64B17"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723BEC98" w14:textId="77777777" w:rsidTr="00573AEB">
        <w:trPr>
          <w:trHeight w:val="20"/>
        </w:trPr>
        <w:tc>
          <w:tcPr>
            <w:tcW w:w="407" w:type="pct"/>
          </w:tcPr>
          <w:p w14:paraId="10BA9F3F"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627BE09E" w14:textId="4BD05864"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 xml:space="preserve">Amoxicilline (comprimés </w:t>
            </w:r>
            <w:proofErr w:type="spellStart"/>
            <w:r w:rsidRPr="006930F9">
              <w:rPr>
                <w:rFonts w:cstheme="minorHAnsi"/>
                <w:sz w:val="22"/>
                <w:szCs w:val="20"/>
                <w:lang w:val="fr-FR"/>
              </w:rPr>
              <w:t>dispérsibles</w:t>
            </w:r>
            <w:proofErr w:type="spellEnd"/>
            <w:r w:rsidRPr="006930F9">
              <w:rPr>
                <w:rFonts w:cstheme="minorHAnsi"/>
                <w:sz w:val="22"/>
                <w:szCs w:val="20"/>
                <w:lang w:val="fr-FR"/>
              </w:rPr>
              <w:t>)</w:t>
            </w:r>
          </w:p>
        </w:tc>
        <w:tc>
          <w:tcPr>
            <w:tcW w:w="719" w:type="pct"/>
          </w:tcPr>
          <w:p w14:paraId="4564F81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D8EA3BC"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42C362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F26E56A"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0DA4D9AA" w14:textId="77777777" w:rsidTr="00573AEB">
        <w:trPr>
          <w:trHeight w:val="20"/>
        </w:trPr>
        <w:tc>
          <w:tcPr>
            <w:tcW w:w="407" w:type="pct"/>
          </w:tcPr>
          <w:p w14:paraId="49AEA301"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BB04A02" w14:textId="12DBDF8E" w:rsidR="00E23C18" w:rsidRPr="00E23C18" w:rsidRDefault="00E23C18" w:rsidP="006930F9">
            <w:pPr>
              <w:pStyle w:val="ListParagraph1"/>
              <w:spacing w:after="0" w:line="276" w:lineRule="auto"/>
              <w:ind w:left="0"/>
              <w:rPr>
                <w:rFonts w:cstheme="minorHAnsi"/>
                <w:szCs w:val="20"/>
                <w:lang w:val="fr-FR"/>
              </w:rPr>
            </w:pPr>
            <w:proofErr w:type="spellStart"/>
            <w:r w:rsidRPr="006930F9">
              <w:rPr>
                <w:rFonts w:cstheme="minorHAnsi"/>
                <w:sz w:val="22"/>
                <w:szCs w:val="20"/>
                <w:lang w:val="fr-FR"/>
              </w:rPr>
              <w:t>Mébendazole</w:t>
            </w:r>
            <w:proofErr w:type="spellEnd"/>
            <w:r w:rsidRPr="006930F9">
              <w:rPr>
                <w:rFonts w:cstheme="minorHAnsi"/>
                <w:sz w:val="22"/>
                <w:szCs w:val="20"/>
                <w:lang w:val="fr-FR"/>
              </w:rPr>
              <w:t>/</w:t>
            </w:r>
            <w:proofErr w:type="spellStart"/>
            <w:r w:rsidRPr="006930F9">
              <w:rPr>
                <w:rFonts w:cstheme="minorHAnsi"/>
                <w:sz w:val="22"/>
                <w:szCs w:val="20"/>
                <w:lang w:val="fr-FR"/>
              </w:rPr>
              <w:t>Albéndazole</w:t>
            </w:r>
            <w:proofErr w:type="spellEnd"/>
          </w:p>
        </w:tc>
        <w:tc>
          <w:tcPr>
            <w:tcW w:w="719" w:type="pct"/>
          </w:tcPr>
          <w:p w14:paraId="4514171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EC71B4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76D928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19A75C5"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58CC8343" w14:textId="77777777" w:rsidTr="00573AEB">
        <w:trPr>
          <w:trHeight w:val="20"/>
        </w:trPr>
        <w:tc>
          <w:tcPr>
            <w:tcW w:w="407" w:type="pct"/>
          </w:tcPr>
          <w:p w14:paraId="083F1319"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76CC4C5E" w14:textId="181BFB4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Fer/Acide folique</w:t>
            </w:r>
          </w:p>
        </w:tc>
        <w:tc>
          <w:tcPr>
            <w:tcW w:w="719" w:type="pct"/>
          </w:tcPr>
          <w:p w14:paraId="169AAB6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6ADA48B"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E8E4F7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48AB849"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046A8FDE" w14:textId="77777777" w:rsidTr="00573AEB">
        <w:trPr>
          <w:trHeight w:val="20"/>
        </w:trPr>
        <w:tc>
          <w:tcPr>
            <w:tcW w:w="407" w:type="pct"/>
          </w:tcPr>
          <w:p w14:paraId="38D48AC4"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CDC4A7C" w14:textId="04842246"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Vitamine A 100.000 UI</w:t>
            </w:r>
          </w:p>
        </w:tc>
        <w:tc>
          <w:tcPr>
            <w:tcW w:w="719" w:type="pct"/>
          </w:tcPr>
          <w:p w14:paraId="3A22434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F7ABDAC"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2CB5E01"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EE22321"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77B3DD6A" w14:textId="77777777" w:rsidTr="00573AEB">
        <w:trPr>
          <w:trHeight w:val="20"/>
        </w:trPr>
        <w:tc>
          <w:tcPr>
            <w:tcW w:w="407" w:type="pct"/>
          </w:tcPr>
          <w:p w14:paraId="071DFA30"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2413C24E" w14:textId="5C23897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Vitamine A 200.000 UI</w:t>
            </w:r>
          </w:p>
        </w:tc>
        <w:tc>
          <w:tcPr>
            <w:tcW w:w="719" w:type="pct"/>
          </w:tcPr>
          <w:p w14:paraId="2511ED06"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BBECBFB"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1A43CFE"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4C4A9D3"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4815FFB8" w14:textId="77777777" w:rsidTr="006930F9">
        <w:trPr>
          <w:trHeight w:val="20"/>
        </w:trPr>
        <w:tc>
          <w:tcPr>
            <w:tcW w:w="407" w:type="pct"/>
          </w:tcPr>
          <w:p w14:paraId="581FC472"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vAlign w:val="center"/>
          </w:tcPr>
          <w:p w14:paraId="55C02606" w14:textId="5A5E1A69" w:rsidR="00E23C18" w:rsidRPr="00E23C18" w:rsidRDefault="00E23C18" w:rsidP="006930F9">
            <w:pPr>
              <w:pStyle w:val="ListParagraph1"/>
              <w:spacing w:after="0" w:line="276" w:lineRule="auto"/>
              <w:ind w:left="0"/>
              <w:rPr>
                <w:rFonts w:cstheme="minorHAnsi"/>
                <w:szCs w:val="20"/>
                <w:lang w:val="fr-FR"/>
              </w:rPr>
            </w:pPr>
            <w:r w:rsidRPr="006930F9">
              <w:rPr>
                <w:rFonts w:cstheme="minorHAnsi"/>
                <w:szCs w:val="20"/>
                <w:lang w:val="fr-FR"/>
              </w:rPr>
              <w:t>ASPE /</w:t>
            </w:r>
            <w:proofErr w:type="spellStart"/>
            <w:r w:rsidRPr="006930F9">
              <w:rPr>
                <w:rFonts w:cstheme="minorHAnsi"/>
                <w:szCs w:val="20"/>
                <w:lang w:val="fr-FR"/>
              </w:rPr>
              <w:t>Plumpy</w:t>
            </w:r>
            <w:proofErr w:type="spellEnd"/>
            <w:r w:rsidRPr="006930F9">
              <w:rPr>
                <w:rFonts w:cstheme="minorHAnsi"/>
                <w:szCs w:val="20"/>
                <w:lang w:val="fr-FR"/>
              </w:rPr>
              <w:t xml:space="preserve"> sup</w:t>
            </w:r>
          </w:p>
        </w:tc>
        <w:tc>
          <w:tcPr>
            <w:tcW w:w="719" w:type="pct"/>
          </w:tcPr>
          <w:p w14:paraId="477FA18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66385DE"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3134B6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63F5E6C"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6215FFA3" w14:textId="77777777" w:rsidTr="00573AEB">
        <w:trPr>
          <w:trHeight w:val="20"/>
        </w:trPr>
        <w:tc>
          <w:tcPr>
            <w:tcW w:w="407" w:type="pct"/>
          </w:tcPr>
          <w:p w14:paraId="0F000F50"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10581EE5" w14:textId="6728091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Paracétamol</w:t>
            </w:r>
          </w:p>
        </w:tc>
        <w:tc>
          <w:tcPr>
            <w:tcW w:w="719" w:type="pct"/>
          </w:tcPr>
          <w:p w14:paraId="1FA5FED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E2DB101"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9EC50B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9E1AF7B"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32B1B6F0" w14:textId="77777777" w:rsidTr="00573AEB">
        <w:trPr>
          <w:trHeight w:val="20"/>
        </w:trPr>
        <w:tc>
          <w:tcPr>
            <w:tcW w:w="407" w:type="pct"/>
          </w:tcPr>
          <w:p w14:paraId="0C1D36D7"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7CD9199" w14:textId="05F23E48"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 xml:space="preserve">Préservatif féminin </w:t>
            </w:r>
          </w:p>
        </w:tc>
        <w:tc>
          <w:tcPr>
            <w:tcW w:w="719" w:type="pct"/>
          </w:tcPr>
          <w:p w14:paraId="04577CF8"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B61D62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361D934"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BD698D3"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3AAF9D90" w14:textId="77777777" w:rsidTr="00573AEB">
        <w:trPr>
          <w:trHeight w:val="20"/>
        </w:trPr>
        <w:tc>
          <w:tcPr>
            <w:tcW w:w="407" w:type="pct"/>
          </w:tcPr>
          <w:p w14:paraId="66C3D852"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024EB868" w14:textId="394C1218"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Préservatif masculin</w:t>
            </w:r>
          </w:p>
        </w:tc>
        <w:tc>
          <w:tcPr>
            <w:tcW w:w="719" w:type="pct"/>
          </w:tcPr>
          <w:p w14:paraId="21050F8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A30714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F77729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474AA21"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46582601" w14:textId="77777777" w:rsidTr="00573AEB">
        <w:trPr>
          <w:trHeight w:val="20"/>
        </w:trPr>
        <w:tc>
          <w:tcPr>
            <w:tcW w:w="407" w:type="pct"/>
          </w:tcPr>
          <w:p w14:paraId="7E3C749A"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7052293C" w14:textId="365EF690"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 xml:space="preserve">Collier </w:t>
            </w:r>
          </w:p>
        </w:tc>
        <w:tc>
          <w:tcPr>
            <w:tcW w:w="719" w:type="pct"/>
          </w:tcPr>
          <w:p w14:paraId="1B04D537"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374608B"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2A88BD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70A6F2E" w14:textId="77777777" w:rsidR="00E23C18" w:rsidRPr="008D31E3" w:rsidRDefault="00E23C18" w:rsidP="00E23C18">
            <w:pPr>
              <w:pStyle w:val="ListParagraph1"/>
              <w:rPr>
                <w:rFonts w:eastAsia="Times New Roman" w:cstheme="minorHAnsi"/>
                <w:color w:val="000000"/>
                <w:szCs w:val="20"/>
                <w:lang w:val="fr-FR" w:bidi="hi-IN"/>
              </w:rPr>
            </w:pPr>
          </w:p>
        </w:tc>
      </w:tr>
      <w:tr w:rsidR="009B0536" w:rsidRPr="004F7231" w14:paraId="346DB32C" w14:textId="77777777" w:rsidTr="00573AEB">
        <w:trPr>
          <w:trHeight w:val="20"/>
        </w:trPr>
        <w:tc>
          <w:tcPr>
            <w:tcW w:w="407" w:type="pct"/>
          </w:tcPr>
          <w:p w14:paraId="54242B9C"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AA9D265" w14:textId="6A9D9ACB" w:rsidR="009B0536" w:rsidRPr="008D31E3" w:rsidRDefault="009B0536" w:rsidP="009B0536">
            <w:pPr>
              <w:rPr>
                <w:rFonts w:cstheme="minorHAnsi"/>
                <w:szCs w:val="20"/>
                <w:lang w:val="fr-FR"/>
              </w:rPr>
            </w:pPr>
            <w:r w:rsidRPr="008D31E3">
              <w:rPr>
                <w:rFonts w:cstheme="minorHAnsi"/>
                <w:szCs w:val="20"/>
                <w:lang w:val="fr-FR"/>
              </w:rPr>
              <w:t>Injectable-</w:t>
            </w:r>
            <w:proofErr w:type="spellStart"/>
            <w:r w:rsidRPr="008D31E3">
              <w:rPr>
                <w:rFonts w:cstheme="minorHAnsi"/>
                <w:szCs w:val="20"/>
                <w:lang w:val="fr-FR"/>
              </w:rPr>
              <w:t>Depo</w:t>
            </w:r>
            <w:proofErr w:type="spellEnd"/>
            <w:r w:rsidRPr="008D31E3">
              <w:rPr>
                <w:rFonts w:cstheme="minorHAnsi"/>
                <w:szCs w:val="20"/>
                <w:lang w:val="fr-FR"/>
              </w:rPr>
              <w:t xml:space="preserve"> </w:t>
            </w:r>
            <w:proofErr w:type="spellStart"/>
            <w:r w:rsidRPr="008D31E3">
              <w:rPr>
                <w:rFonts w:cstheme="minorHAnsi"/>
                <w:szCs w:val="20"/>
                <w:lang w:val="fr-FR"/>
              </w:rPr>
              <w:t>Provera</w:t>
            </w:r>
            <w:proofErr w:type="spellEnd"/>
            <w:r w:rsidRPr="008D31E3">
              <w:rPr>
                <w:rFonts w:cstheme="minorHAnsi"/>
                <w:szCs w:val="20"/>
                <w:lang w:val="fr-FR"/>
              </w:rPr>
              <w:t xml:space="preserve"> </w:t>
            </w:r>
          </w:p>
        </w:tc>
        <w:tc>
          <w:tcPr>
            <w:tcW w:w="719" w:type="pct"/>
          </w:tcPr>
          <w:p w14:paraId="2FF9348D"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661C01F"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F140FE5"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6FB2AB97" w14:textId="77777777" w:rsidR="009B0536" w:rsidRPr="008D31E3" w:rsidRDefault="009B0536" w:rsidP="009B0536">
            <w:pPr>
              <w:pStyle w:val="ListParagraph1"/>
              <w:rPr>
                <w:rFonts w:eastAsia="Times New Roman" w:cstheme="minorHAnsi"/>
                <w:color w:val="000000"/>
                <w:szCs w:val="20"/>
                <w:lang w:val="fr-FR" w:bidi="hi-IN"/>
              </w:rPr>
            </w:pPr>
          </w:p>
        </w:tc>
      </w:tr>
      <w:tr w:rsidR="009B0536" w:rsidRPr="004F7231" w14:paraId="0D83CFC2" w14:textId="77777777" w:rsidTr="00573AEB">
        <w:trPr>
          <w:trHeight w:val="20"/>
        </w:trPr>
        <w:tc>
          <w:tcPr>
            <w:tcW w:w="407" w:type="pct"/>
          </w:tcPr>
          <w:p w14:paraId="6F7F6770"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5B02655" w14:textId="5F69260E" w:rsidR="009B0536" w:rsidRPr="008D31E3" w:rsidRDefault="009B0536" w:rsidP="009B0536">
            <w:pPr>
              <w:rPr>
                <w:rFonts w:cstheme="minorHAnsi"/>
                <w:szCs w:val="20"/>
                <w:lang w:val="fr-FR"/>
              </w:rPr>
            </w:pPr>
            <w:r w:rsidRPr="008D31E3">
              <w:rPr>
                <w:rFonts w:cstheme="minorHAnsi"/>
                <w:szCs w:val="20"/>
                <w:lang w:val="fr-FR"/>
              </w:rPr>
              <w:t xml:space="preserve">Injectable - </w:t>
            </w:r>
            <w:proofErr w:type="spellStart"/>
            <w:r w:rsidRPr="008D31E3">
              <w:rPr>
                <w:rFonts w:cstheme="minorHAnsi"/>
                <w:szCs w:val="20"/>
                <w:lang w:val="fr-FR"/>
              </w:rPr>
              <w:t>Sayana</w:t>
            </w:r>
            <w:proofErr w:type="spellEnd"/>
            <w:r w:rsidRPr="008D31E3">
              <w:rPr>
                <w:rFonts w:cstheme="minorHAnsi"/>
                <w:szCs w:val="20"/>
                <w:lang w:val="fr-FR"/>
              </w:rPr>
              <w:t xml:space="preserve"> </w:t>
            </w:r>
            <w:proofErr w:type="spellStart"/>
            <w:r w:rsidRPr="008D31E3">
              <w:rPr>
                <w:rFonts w:cstheme="minorHAnsi"/>
                <w:szCs w:val="20"/>
                <w:lang w:val="fr-FR"/>
              </w:rPr>
              <w:t>Press</w:t>
            </w:r>
            <w:proofErr w:type="spellEnd"/>
          </w:p>
        </w:tc>
        <w:tc>
          <w:tcPr>
            <w:tcW w:w="719" w:type="pct"/>
          </w:tcPr>
          <w:p w14:paraId="51BB3B0F"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6D5806C"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7AC7E23"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4F6FC275" w14:textId="77777777" w:rsidR="009B0536" w:rsidRPr="008D31E3" w:rsidRDefault="009B0536" w:rsidP="009B0536">
            <w:pPr>
              <w:pStyle w:val="ListParagraph1"/>
              <w:rPr>
                <w:rFonts w:eastAsia="Times New Roman" w:cstheme="minorHAnsi"/>
                <w:color w:val="000000"/>
                <w:szCs w:val="20"/>
                <w:lang w:val="fr-FR" w:bidi="hi-IN"/>
              </w:rPr>
            </w:pPr>
          </w:p>
        </w:tc>
      </w:tr>
      <w:tr w:rsidR="009B0536" w:rsidRPr="004F7231" w14:paraId="2876ED8C" w14:textId="77777777" w:rsidTr="00573AEB">
        <w:trPr>
          <w:trHeight w:val="20"/>
        </w:trPr>
        <w:tc>
          <w:tcPr>
            <w:tcW w:w="407" w:type="pct"/>
          </w:tcPr>
          <w:p w14:paraId="14C6035F"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B7C0857" w14:textId="5FE5D3A8" w:rsidR="009B0536" w:rsidRPr="0056105D" w:rsidRDefault="0056105D" w:rsidP="006930F9">
            <w:pPr>
              <w:rPr>
                <w:rFonts w:cstheme="minorHAnsi"/>
                <w:szCs w:val="20"/>
                <w:lang w:val="fr-FR"/>
              </w:rPr>
            </w:pPr>
            <w:r w:rsidRPr="0056105D">
              <w:rPr>
                <w:rFonts w:cstheme="minorHAnsi"/>
                <w:szCs w:val="20"/>
                <w:lang w:val="fr-FR"/>
              </w:rPr>
              <w:t>Cahier de maternité/ SPNN</w:t>
            </w:r>
            <w:r w:rsidRPr="0056105D" w:rsidDel="003F5A59">
              <w:rPr>
                <w:rFonts w:cstheme="minorHAnsi"/>
                <w:szCs w:val="20"/>
                <w:lang w:val="fr-FR"/>
              </w:rPr>
              <w:t xml:space="preserve"> </w:t>
            </w:r>
          </w:p>
        </w:tc>
        <w:tc>
          <w:tcPr>
            <w:tcW w:w="719" w:type="pct"/>
          </w:tcPr>
          <w:p w14:paraId="3058A741"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415448D"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EF3AA31"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4D4F2E3" w14:textId="77777777" w:rsidR="009B0536" w:rsidRPr="008D31E3" w:rsidRDefault="009B0536" w:rsidP="009B0536">
            <w:pPr>
              <w:pStyle w:val="ListParagraph1"/>
              <w:rPr>
                <w:rFonts w:eastAsia="Times New Roman" w:cstheme="minorHAnsi"/>
                <w:color w:val="000000"/>
                <w:szCs w:val="20"/>
                <w:lang w:val="fr-FR" w:bidi="hi-IN"/>
              </w:rPr>
            </w:pPr>
          </w:p>
        </w:tc>
      </w:tr>
    </w:tbl>
    <w:p w14:paraId="2CAB3F87" w14:textId="5AD76369" w:rsidR="004F5DCE" w:rsidRDefault="00F32E46" w:rsidP="004F5DCE">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SECTION 7 : FOURNITURE ET SUIVI DES SERVICES DU PF</w:t>
      </w:r>
    </w:p>
    <w:p w14:paraId="5FE7A8B4" w14:textId="77777777" w:rsidR="00727BF1" w:rsidRPr="008D31E3" w:rsidRDefault="00727BF1" w:rsidP="004F5DCE">
      <w:pPr>
        <w:keepNext/>
        <w:widowControl w:val="0"/>
        <w:suppressAutoHyphens/>
        <w:jc w:val="center"/>
        <w:outlineLvl w:val="1"/>
        <w:rPr>
          <w:rFonts w:eastAsia="Arial Narrow" w:cstheme="minorHAnsi"/>
          <w:b/>
          <w:bCs/>
          <w:sz w:val="24"/>
          <w:szCs w:val="24"/>
          <w:cs/>
          <w:lang w:val="fr-FR" w:bidi="hi-IN"/>
        </w:rPr>
      </w:pPr>
    </w:p>
    <w:tbl>
      <w:tblPr>
        <w:tblStyle w:val="Grilledutableau"/>
        <w:tblW w:w="5004" w:type="pct"/>
        <w:jc w:val="center"/>
        <w:tblLook w:val="04A0" w:firstRow="1" w:lastRow="0" w:firstColumn="1" w:lastColumn="0" w:noHBand="0" w:noVBand="1"/>
      </w:tblPr>
      <w:tblGrid>
        <w:gridCol w:w="585"/>
        <w:gridCol w:w="25"/>
        <w:gridCol w:w="2072"/>
        <w:gridCol w:w="1382"/>
        <w:gridCol w:w="1281"/>
        <w:gridCol w:w="13"/>
        <w:gridCol w:w="1101"/>
        <w:gridCol w:w="136"/>
        <w:gridCol w:w="958"/>
        <w:gridCol w:w="1023"/>
        <w:gridCol w:w="25"/>
        <w:gridCol w:w="1149"/>
        <w:gridCol w:w="736"/>
      </w:tblGrid>
      <w:tr w:rsidR="00F32E46" w:rsidRPr="004F7231" w14:paraId="34182211" w14:textId="77777777" w:rsidTr="008D31E3">
        <w:trPr>
          <w:trHeight w:val="233"/>
          <w:tblHeader/>
          <w:jc w:val="center"/>
        </w:trPr>
        <w:tc>
          <w:tcPr>
            <w:tcW w:w="291" w:type="pct"/>
            <w:gridSpan w:val="2"/>
            <w:shd w:val="clear" w:color="auto" w:fill="BFBFBF" w:themeFill="background1" w:themeFillShade="BF"/>
            <w:vAlign w:val="center"/>
          </w:tcPr>
          <w:p w14:paraId="40B0F363" w14:textId="4D850973" w:rsidR="00F32E46" w:rsidRPr="008D31E3" w:rsidRDefault="00F32E46" w:rsidP="00F32E46">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264" w:type="pct"/>
            <w:gridSpan w:val="4"/>
            <w:shd w:val="clear" w:color="auto" w:fill="BFBFBF" w:themeFill="background1" w:themeFillShade="BF"/>
            <w:vAlign w:val="center"/>
          </w:tcPr>
          <w:p w14:paraId="5F75F288" w14:textId="3AB8F502" w:rsidR="00F32E46" w:rsidRPr="008D31E3" w:rsidRDefault="00F32E46" w:rsidP="00F32E46">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4" w:type="pct"/>
            <w:gridSpan w:val="6"/>
            <w:shd w:val="clear" w:color="auto" w:fill="BFBFBF" w:themeFill="background1" w:themeFillShade="BF"/>
            <w:vAlign w:val="center"/>
          </w:tcPr>
          <w:p w14:paraId="4AE635E1" w14:textId="53CC6CAF" w:rsidR="00F32E46" w:rsidRPr="008D31E3" w:rsidRDefault="00F32E46" w:rsidP="00F32E46">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7CADD6D8" w14:textId="147697FB" w:rsidR="00F32E46" w:rsidRPr="008D31E3" w:rsidRDefault="00F32E46" w:rsidP="00F32E46">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BD43D2" w:rsidRPr="004F7231" w14:paraId="6FEE1CC5" w14:textId="77777777" w:rsidTr="008315BB">
        <w:tblPrEx>
          <w:jc w:val="left"/>
        </w:tblPrEx>
        <w:trPr>
          <w:trHeight w:val="747"/>
        </w:trPr>
        <w:tc>
          <w:tcPr>
            <w:tcW w:w="279" w:type="pct"/>
            <w:shd w:val="clear" w:color="auto" w:fill="auto"/>
          </w:tcPr>
          <w:p w14:paraId="02D5529C" w14:textId="77777777" w:rsidR="00BD43D2" w:rsidRPr="008D31E3" w:rsidRDefault="00BD43D2" w:rsidP="006532E3">
            <w:pPr>
              <w:jc w:val="center"/>
              <w:rPr>
                <w:rFonts w:cstheme="minorHAnsi"/>
                <w:b/>
                <w:bCs/>
                <w:szCs w:val="20"/>
                <w:lang w:val="fr-FR"/>
              </w:rPr>
            </w:pPr>
          </w:p>
        </w:tc>
        <w:tc>
          <w:tcPr>
            <w:tcW w:w="1000" w:type="pct"/>
            <w:gridSpan w:val="2"/>
            <w:shd w:val="clear" w:color="auto" w:fill="auto"/>
            <w:vAlign w:val="center"/>
          </w:tcPr>
          <w:p w14:paraId="4CCEEB69" w14:textId="750071D4" w:rsidR="00BD43D2" w:rsidRPr="008D31E3" w:rsidRDefault="002D6B59" w:rsidP="00B64B3B">
            <w:pPr>
              <w:suppressAutoHyphens/>
              <w:rPr>
                <w:rFonts w:cstheme="minorHAnsi"/>
                <w:b/>
                <w:bCs/>
                <w:spacing w:val="-2"/>
                <w:szCs w:val="20"/>
                <w:lang w:val="fr-FR"/>
              </w:rPr>
            </w:pPr>
            <w:r w:rsidRPr="008D31E3">
              <w:rPr>
                <w:rFonts w:cstheme="minorHAnsi"/>
                <w:b/>
                <w:bCs/>
                <w:spacing w:val="-2"/>
                <w:szCs w:val="20"/>
                <w:lang w:val="fr-FR"/>
              </w:rPr>
              <w:t>Services du PF</w:t>
            </w:r>
          </w:p>
        </w:tc>
        <w:tc>
          <w:tcPr>
            <w:tcW w:w="659" w:type="pct"/>
            <w:shd w:val="clear" w:color="auto" w:fill="auto"/>
          </w:tcPr>
          <w:p w14:paraId="3929F297" w14:textId="34D4298C"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01. </w:t>
            </w:r>
            <w:r w:rsidR="002D6B59" w:rsidRPr="008D31E3">
              <w:rPr>
                <w:rFonts w:cstheme="minorHAnsi"/>
                <w:b/>
                <w:bCs/>
                <w:szCs w:val="20"/>
                <w:lang w:val="fr-FR"/>
              </w:rPr>
              <w:t>Nombre total de visites de PF (nouvelles et continues) au cours du dernier mois achevé pour chaque méthode</w:t>
            </w:r>
          </w:p>
        </w:tc>
        <w:tc>
          <w:tcPr>
            <w:tcW w:w="611" w:type="pct"/>
            <w:shd w:val="clear" w:color="auto" w:fill="auto"/>
          </w:tcPr>
          <w:p w14:paraId="194C545D" w14:textId="58F3C912"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02. </w:t>
            </w:r>
            <w:r w:rsidR="002D6B59" w:rsidRPr="008D31E3">
              <w:rPr>
                <w:rFonts w:cstheme="minorHAnsi"/>
                <w:b/>
                <w:bCs/>
                <w:szCs w:val="20"/>
                <w:lang w:val="fr-FR"/>
              </w:rPr>
              <w:t>Nombre de nouvelles clientes ayant reçu des services de PF au cours du dernier mois achevé pour chaque méthode</w:t>
            </w:r>
          </w:p>
        </w:tc>
        <w:tc>
          <w:tcPr>
            <w:tcW w:w="596" w:type="pct"/>
            <w:gridSpan w:val="3"/>
            <w:shd w:val="clear" w:color="auto" w:fill="auto"/>
          </w:tcPr>
          <w:p w14:paraId="204D2E88" w14:textId="0FD058F3"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03. </w:t>
            </w:r>
            <w:r w:rsidR="002D6B59" w:rsidRPr="008D31E3">
              <w:rPr>
                <w:rFonts w:cstheme="minorHAnsi"/>
                <w:b/>
                <w:bCs/>
                <w:szCs w:val="20"/>
                <w:lang w:val="fr-FR"/>
              </w:rPr>
              <w:t>Nombre total de produits de PF fournis au cours du dernier mois achevé pour chaque méthode</w:t>
            </w:r>
          </w:p>
        </w:tc>
        <w:tc>
          <w:tcPr>
            <w:tcW w:w="957" w:type="pct"/>
            <w:gridSpan w:val="3"/>
            <w:shd w:val="clear" w:color="auto" w:fill="auto"/>
          </w:tcPr>
          <w:p w14:paraId="4BFEDA77" w14:textId="6ACE15AD"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04. </w:t>
            </w:r>
            <w:r w:rsidR="002D6B59" w:rsidRPr="008D31E3">
              <w:rPr>
                <w:rFonts w:cstheme="minorHAnsi"/>
                <w:b/>
                <w:bCs/>
                <w:szCs w:val="20"/>
                <w:lang w:val="fr-FR"/>
              </w:rPr>
              <w:t>Période de référence (date)</w:t>
            </w:r>
          </w:p>
        </w:tc>
        <w:tc>
          <w:tcPr>
            <w:tcW w:w="548" w:type="pct"/>
            <w:shd w:val="clear" w:color="auto" w:fill="auto"/>
          </w:tcPr>
          <w:p w14:paraId="0B0FF6E1" w14:textId="3C7B18DA"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05. </w:t>
            </w:r>
            <w:r w:rsidR="002D6B59" w:rsidRPr="008D31E3">
              <w:rPr>
                <w:rFonts w:cstheme="minorHAnsi"/>
                <w:b/>
                <w:bCs/>
                <w:szCs w:val="20"/>
                <w:lang w:val="fr-FR"/>
              </w:rPr>
              <w:t>Nom du registre</w:t>
            </w:r>
          </w:p>
        </w:tc>
        <w:tc>
          <w:tcPr>
            <w:tcW w:w="351" w:type="pct"/>
            <w:vMerge w:val="restart"/>
            <w:shd w:val="clear" w:color="auto" w:fill="auto"/>
          </w:tcPr>
          <w:p w14:paraId="7E7EBB93" w14:textId="77777777" w:rsidR="00BD43D2" w:rsidRPr="008D31E3" w:rsidRDefault="00BD43D2" w:rsidP="006532E3">
            <w:pPr>
              <w:rPr>
                <w:rFonts w:cstheme="minorHAnsi"/>
                <w:b/>
                <w:bCs/>
                <w:szCs w:val="20"/>
                <w:lang w:val="fr-FR"/>
              </w:rPr>
            </w:pPr>
          </w:p>
          <w:p w14:paraId="5EEEEC30" w14:textId="77777777" w:rsidR="00BD43D2" w:rsidRPr="008D31E3" w:rsidRDefault="00BD43D2" w:rsidP="006532E3">
            <w:pPr>
              <w:rPr>
                <w:rFonts w:cstheme="minorHAnsi"/>
                <w:b/>
                <w:bCs/>
                <w:szCs w:val="20"/>
                <w:lang w:val="fr-FR"/>
              </w:rPr>
            </w:pPr>
          </w:p>
          <w:p w14:paraId="0EE7DBF6" w14:textId="77777777" w:rsidR="00BD43D2" w:rsidRPr="008D31E3" w:rsidRDefault="00BD43D2" w:rsidP="006532E3">
            <w:pPr>
              <w:rPr>
                <w:rFonts w:cstheme="minorHAnsi"/>
                <w:b/>
                <w:bCs/>
                <w:szCs w:val="20"/>
                <w:lang w:val="fr-FR"/>
              </w:rPr>
            </w:pPr>
          </w:p>
        </w:tc>
      </w:tr>
      <w:tr w:rsidR="0004725B" w:rsidRPr="004F7231" w14:paraId="45A74F98" w14:textId="77777777" w:rsidTr="008315BB">
        <w:tblPrEx>
          <w:jc w:val="left"/>
        </w:tblPrEx>
        <w:trPr>
          <w:trHeight w:val="20"/>
        </w:trPr>
        <w:tc>
          <w:tcPr>
            <w:tcW w:w="279" w:type="pct"/>
          </w:tcPr>
          <w:p w14:paraId="1CD29872"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5810EAE" w14:textId="77777777" w:rsidR="0004725B" w:rsidRPr="008D31E3" w:rsidRDefault="0004725B" w:rsidP="0004725B">
            <w:pPr>
              <w:rPr>
                <w:rFonts w:cstheme="minorHAnsi"/>
                <w:bCs/>
                <w:szCs w:val="20"/>
                <w:lang w:val="fr-FR"/>
              </w:rPr>
            </w:pPr>
            <w:r w:rsidRPr="008D31E3">
              <w:rPr>
                <w:rFonts w:cstheme="minorHAnsi"/>
                <w:bCs/>
                <w:szCs w:val="20"/>
                <w:lang w:val="fr-FR"/>
              </w:rPr>
              <w:t>Pilules</w:t>
            </w:r>
          </w:p>
          <w:p w14:paraId="562F1006" w14:textId="2BAFE215" w:rsidR="0004725B" w:rsidRPr="008D31E3" w:rsidRDefault="0004725B" w:rsidP="0004725B">
            <w:pPr>
              <w:rPr>
                <w:rFonts w:cstheme="minorHAnsi"/>
                <w:b/>
                <w:bCs/>
                <w:szCs w:val="20"/>
                <w:lang w:val="fr-FR"/>
              </w:rPr>
            </w:pPr>
          </w:p>
        </w:tc>
        <w:tc>
          <w:tcPr>
            <w:tcW w:w="659" w:type="pct"/>
          </w:tcPr>
          <w:p w14:paraId="6686A260" w14:textId="0665B817"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619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BB40CB8" id="Group 171" o:spid="_x0000_s1026" style="position:absolute;margin-left:7.85pt;margin-top:2.5pt;width:34.05pt;height:12pt;z-index:2522961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1" w:type="pct"/>
          </w:tcPr>
          <w:p w14:paraId="561021CD" w14:textId="1AB52B2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721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6F184267" id="Group 1374230616" o:spid="_x0000_s1026" style="position:absolute;margin-left:8.05pt;margin-top:2.35pt;width:34.05pt;height:12pt;z-index:2522972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596" w:type="pct"/>
            <w:gridSpan w:val="3"/>
          </w:tcPr>
          <w:p w14:paraId="43EDA903" w14:textId="27601E4F"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824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0D4AAEB0" id="Group 320" o:spid="_x0000_s1026" style="position:absolute;margin-left:7.85pt;margin-top:2.5pt;width:34.05pt;height:12pt;z-index:2522982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57" w:type="pct"/>
            <w:gridSpan w:val="3"/>
          </w:tcPr>
          <w:p w14:paraId="4B30032F" w14:textId="4ACAFBC2"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0BF6FDB7" w14:textId="22A42888"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1D700E94"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6EEC06F9"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FD47C09"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03D50F29" w14:textId="77777777" w:rsidTr="008315BB">
        <w:tblPrEx>
          <w:jc w:val="left"/>
        </w:tblPrEx>
        <w:trPr>
          <w:trHeight w:val="20"/>
        </w:trPr>
        <w:tc>
          <w:tcPr>
            <w:tcW w:w="279" w:type="pct"/>
          </w:tcPr>
          <w:p w14:paraId="3FB48F2A"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8EB93D6" w14:textId="77777777" w:rsidR="0004725B" w:rsidRPr="008D31E3" w:rsidRDefault="0004725B" w:rsidP="0004725B">
            <w:pPr>
              <w:rPr>
                <w:rFonts w:cstheme="minorHAnsi"/>
                <w:bCs/>
                <w:szCs w:val="20"/>
                <w:lang w:val="fr-FR"/>
              </w:rPr>
            </w:pPr>
            <w:r w:rsidRPr="008D31E3">
              <w:rPr>
                <w:rFonts w:cstheme="minorHAnsi"/>
                <w:bCs/>
                <w:szCs w:val="20"/>
                <w:lang w:val="fr-FR"/>
              </w:rPr>
              <w:t>Injectable</w:t>
            </w:r>
          </w:p>
          <w:p w14:paraId="0CE50CB6" w14:textId="131CF4E4" w:rsidR="0004725B" w:rsidRPr="008D31E3" w:rsidRDefault="0004725B" w:rsidP="0004725B">
            <w:pPr>
              <w:rPr>
                <w:rFonts w:cstheme="minorHAnsi"/>
                <w:b/>
                <w:bCs/>
                <w:szCs w:val="20"/>
                <w:lang w:val="fr-FR"/>
              </w:rPr>
            </w:pPr>
          </w:p>
        </w:tc>
        <w:tc>
          <w:tcPr>
            <w:tcW w:w="659" w:type="pct"/>
          </w:tcPr>
          <w:p w14:paraId="4A255C69" w14:textId="1996FEB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926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6592F058" id="Group 355" o:spid="_x0000_s1026" style="position:absolute;margin-left:7.85pt;margin-top:2.5pt;width:34.05pt;height:12pt;z-index:2522992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1" w:type="pct"/>
          </w:tcPr>
          <w:p w14:paraId="16570E20" w14:textId="3E61B498"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028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0908F12A" id="Group 360" o:spid="_x0000_s1026" style="position:absolute;margin-left:8.05pt;margin-top:2.35pt;width:34.05pt;height:12pt;z-index:2523002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596" w:type="pct"/>
            <w:gridSpan w:val="3"/>
          </w:tcPr>
          <w:p w14:paraId="24C59D45" w14:textId="1669A76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131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62321B8C" id="Group 368" o:spid="_x0000_s1026" style="position:absolute;margin-left:7.85pt;margin-top:2.5pt;width:34.05pt;height:12pt;z-index:2523013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57" w:type="pct"/>
            <w:gridSpan w:val="3"/>
          </w:tcPr>
          <w:p w14:paraId="31D709AC" w14:textId="68292833"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6E719B35" w14:textId="219ADCB5"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175C3226"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6FC92E0"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29B889E"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45E8F4FF" w14:textId="77777777" w:rsidTr="008315BB">
        <w:tblPrEx>
          <w:jc w:val="left"/>
        </w:tblPrEx>
        <w:trPr>
          <w:trHeight w:val="20"/>
        </w:trPr>
        <w:tc>
          <w:tcPr>
            <w:tcW w:w="279" w:type="pct"/>
          </w:tcPr>
          <w:p w14:paraId="1FB351B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D53A231" w14:textId="10803C89" w:rsidR="0004725B" w:rsidRPr="008D31E3" w:rsidRDefault="0004725B" w:rsidP="0004725B">
            <w:pPr>
              <w:rPr>
                <w:rFonts w:cstheme="minorHAnsi"/>
                <w:b/>
                <w:bCs/>
                <w:szCs w:val="20"/>
                <w:lang w:val="fr-FR"/>
              </w:rPr>
            </w:pPr>
            <w:r w:rsidRPr="008D31E3">
              <w:rPr>
                <w:rFonts w:cstheme="minorHAnsi"/>
                <w:bCs/>
                <w:szCs w:val="20"/>
                <w:lang w:val="fr-FR"/>
              </w:rPr>
              <w:t xml:space="preserve">Préservatif masculin </w:t>
            </w:r>
          </w:p>
        </w:tc>
        <w:tc>
          <w:tcPr>
            <w:tcW w:w="659" w:type="pct"/>
          </w:tcPr>
          <w:p w14:paraId="4C82062B" w14:textId="3622E13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233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29F06B6B" id="Group 373" o:spid="_x0000_s1026" style="position:absolute;margin-left:7.85pt;margin-top:2.5pt;width:34.05pt;height:12pt;z-index:2523023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1" w:type="pct"/>
          </w:tcPr>
          <w:p w14:paraId="33338DB1" w14:textId="3CC5E445"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336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0FDD2C60" id="Group 378" o:spid="_x0000_s1026" style="position:absolute;margin-left:8.05pt;margin-top:2.35pt;width:34.05pt;height:12pt;z-index:2523033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596" w:type="pct"/>
            <w:gridSpan w:val="3"/>
          </w:tcPr>
          <w:p w14:paraId="5BCF929F" w14:textId="49B785B7"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438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3C3B724" id="Group 383" o:spid="_x0000_s1026" style="position:absolute;margin-left:7.85pt;margin-top:2.5pt;width:34.05pt;height:12pt;z-index:2523043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57" w:type="pct"/>
            <w:gridSpan w:val="3"/>
          </w:tcPr>
          <w:p w14:paraId="6D7D86E7" w14:textId="0DF82DDB"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1A9C17AA" w14:textId="03AD2D0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71449FFC"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70BA6E78"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3B2CEF66"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57DFE640" w14:textId="77777777" w:rsidTr="008315BB">
        <w:tblPrEx>
          <w:jc w:val="left"/>
        </w:tblPrEx>
        <w:trPr>
          <w:trHeight w:val="20"/>
        </w:trPr>
        <w:tc>
          <w:tcPr>
            <w:tcW w:w="279" w:type="pct"/>
          </w:tcPr>
          <w:p w14:paraId="150BA56B"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7AD5B7FC" w14:textId="49CBEEB9" w:rsidR="0004725B" w:rsidRPr="008D31E3" w:rsidRDefault="0004725B" w:rsidP="0004725B">
            <w:pPr>
              <w:rPr>
                <w:rFonts w:cstheme="minorHAnsi"/>
                <w:b/>
                <w:bCs/>
                <w:szCs w:val="20"/>
                <w:lang w:val="fr-FR"/>
              </w:rPr>
            </w:pPr>
            <w:r w:rsidRPr="008D31E3">
              <w:rPr>
                <w:rFonts w:cstheme="minorHAnsi"/>
                <w:bCs/>
                <w:szCs w:val="20"/>
                <w:lang w:val="fr-FR"/>
              </w:rPr>
              <w:t>Préservatif féminin</w:t>
            </w:r>
          </w:p>
        </w:tc>
        <w:tc>
          <w:tcPr>
            <w:tcW w:w="659" w:type="pct"/>
          </w:tcPr>
          <w:p w14:paraId="74002EA3" w14:textId="29592ED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540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23238F95" id="Group 452" o:spid="_x0000_s1026" style="position:absolute;margin-left:7.85pt;margin-top:2.5pt;width:34.05pt;height:12pt;z-index:2523054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1" w:type="pct"/>
          </w:tcPr>
          <w:p w14:paraId="460A193A" w14:textId="5D802A65"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643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63D16FEC" id="Group 457" o:spid="_x0000_s1026" style="position:absolute;margin-left:8.05pt;margin-top:2.35pt;width:34.05pt;height:12pt;z-index:2523064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596" w:type="pct"/>
            <w:gridSpan w:val="3"/>
          </w:tcPr>
          <w:p w14:paraId="0C76A336" w14:textId="68F2EF1C"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745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1ADF07ED" id="Group 462" o:spid="_x0000_s1026" style="position:absolute;margin-left:7.85pt;margin-top:2.5pt;width:34.05pt;height:12pt;z-index:2523074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57" w:type="pct"/>
            <w:gridSpan w:val="3"/>
          </w:tcPr>
          <w:p w14:paraId="24DEEC0F" w14:textId="0503F1AB"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0B952C13" w14:textId="1712CAE0"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74C89F28"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F8EB297"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30661928"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9D55CF9" w14:textId="77777777" w:rsidTr="008315BB">
        <w:tblPrEx>
          <w:jc w:val="left"/>
        </w:tblPrEx>
        <w:trPr>
          <w:trHeight w:val="20"/>
        </w:trPr>
        <w:tc>
          <w:tcPr>
            <w:tcW w:w="279" w:type="pct"/>
          </w:tcPr>
          <w:p w14:paraId="43911378"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02FC602" w14:textId="77777777" w:rsidR="0004725B" w:rsidRPr="008D31E3" w:rsidRDefault="0004725B" w:rsidP="0004725B">
            <w:pPr>
              <w:rPr>
                <w:rFonts w:cstheme="minorHAnsi"/>
                <w:bCs/>
                <w:szCs w:val="20"/>
                <w:lang w:val="fr-FR"/>
              </w:rPr>
            </w:pPr>
            <w:r w:rsidRPr="008D31E3">
              <w:rPr>
                <w:rFonts w:cstheme="minorHAnsi"/>
                <w:bCs/>
                <w:szCs w:val="20"/>
                <w:lang w:val="fr-FR"/>
              </w:rPr>
              <w:t>Contraception d’urgence</w:t>
            </w:r>
          </w:p>
          <w:p w14:paraId="2FA4C3DA" w14:textId="2F920753" w:rsidR="0004725B" w:rsidRPr="008D31E3" w:rsidRDefault="0004725B" w:rsidP="0004725B">
            <w:pPr>
              <w:rPr>
                <w:rFonts w:cstheme="minorHAnsi"/>
                <w:b/>
                <w:bCs/>
                <w:szCs w:val="20"/>
                <w:lang w:val="fr-FR"/>
              </w:rPr>
            </w:pPr>
          </w:p>
        </w:tc>
        <w:tc>
          <w:tcPr>
            <w:tcW w:w="659" w:type="pct"/>
          </w:tcPr>
          <w:p w14:paraId="5EFA5331" w14:textId="11A56224"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848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6BB7F371" id="Group 467" o:spid="_x0000_s1026" style="position:absolute;margin-left:7.85pt;margin-top:2.5pt;width:34.05pt;height:12pt;z-index:2523084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1" w:type="pct"/>
          </w:tcPr>
          <w:p w14:paraId="44566634" w14:textId="6F269BF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950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247884C3" id="Group 472" o:spid="_x0000_s1026" style="position:absolute;margin-left:8.05pt;margin-top:2.35pt;width:34.05pt;height:12pt;z-index:2523095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596" w:type="pct"/>
            <w:gridSpan w:val="3"/>
          </w:tcPr>
          <w:p w14:paraId="419BA5D8" w14:textId="2205822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1052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77A316F9" id="Group 477" o:spid="_x0000_s1026" style="position:absolute;margin-left:7.85pt;margin-top:2.5pt;width:34.05pt;height:12pt;z-index:2523105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57" w:type="pct"/>
            <w:gridSpan w:val="3"/>
          </w:tcPr>
          <w:p w14:paraId="79BBA9DC" w14:textId="035AEF10"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1EB4EE61" w14:textId="2F7045D3"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1E29C2E7"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326CC38"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27551F1"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D7561A6" w14:textId="77777777" w:rsidTr="008315BB">
        <w:tblPrEx>
          <w:jc w:val="left"/>
        </w:tblPrEx>
        <w:trPr>
          <w:trHeight w:val="20"/>
        </w:trPr>
        <w:tc>
          <w:tcPr>
            <w:tcW w:w="279" w:type="pct"/>
          </w:tcPr>
          <w:p w14:paraId="1FB6B06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E9B33D1" w14:textId="502417A8" w:rsidR="0004725B" w:rsidRPr="008D31E3" w:rsidRDefault="0004725B" w:rsidP="0004725B">
            <w:pPr>
              <w:rPr>
                <w:rFonts w:cstheme="minorHAnsi"/>
                <w:szCs w:val="20"/>
                <w:lang w:val="fr-FR"/>
              </w:rPr>
            </w:pPr>
            <w:r w:rsidRPr="008D31E3">
              <w:rPr>
                <w:rFonts w:cstheme="minorHAnsi"/>
                <w:bCs/>
                <w:szCs w:val="20"/>
                <w:lang w:val="fr-FR"/>
              </w:rPr>
              <w:t xml:space="preserve">Allaitement maternel exclusif (MAMA)  </w:t>
            </w:r>
          </w:p>
        </w:tc>
        <w:tc>
          <w:tcPr>
            <w:tcW w:w="659" w:type="pct"/>
          </w:tcPr>
          <w:p w14:paraId="631FBA2E" w14:textId="77C34FD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23840" behindDoc="0" locked="0" layoutInCell="1" allowOverlap="1" wp14:anchorId="08F04C9C" wp14:editId="05B7BB77">
                      <wp:simplePos x="0" y="0"/>
                      <wp:positionH relativeFrom="margin">
                        <wp:posOffset>99695</wp:posOffset>
                      </wp:positionH>
                      <wp:positionV relativeFrom="margin">
                        <wp:posOffset>31750</wp:posOffset>
                      </wp:positionV>
                      <wp:extent cx="432435" cy="152400"/>
                      <wp:effectExtent l="0" t="0" r="24765" b="19050"/>
                      <wp:wrapSquare wrapText="bothSides"/>
                      <wp:docPr id="16050414" name="Group 1605041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6" name="Group 16050416"/>
                              <wpg:cNvGrpSpPr/>
                              <wpg:grpSpPr>
                                <a:xfrm>
                                  <a:off x="0" y="0"/>
                                  <a:ext cx="293370" cy="152400"/>
                                  <a:chOff x="8711" y="2856"/>
                                  <a:chExt cx="1080" cy="360"/>
                                </a:xfrm>
                              </wpg:grpSpPr>
                              <wps:wsp>
                                <wps:cNvPr id="16050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60A97D88" id="Group 16050414" o:spid="_x0000_s1026" style="position:absolute;margin-left:7.85pt;margin-top:2.5pt;width:34.05pt;height:12pt;z-index:252323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k6gIAAJQLAAAOAAAAZHJzL2Uyb0RvYy54bWzsVttu2zAMfR+wfxD0vvoSOxejTlG0azGg&#10;24p1+wBFli+YLWmSEqf7+lJy4rhJu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">
                      <v:group id="Group 1605041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"/>
                      <w10:wrap type="square" anchorx="margin" anchory="margin"/>
                    </v:group>
                  </w:pict>
                </mc:Fallback>
              </mc:AlternateContent>
            </w:r>
          </w:p>
        </w:tc>
        <w:tc>
          <w:tcPr>
            <w:tcW w:w="611" w:type="pct"/>
          </w:tcPr>
          <w:p w14:paraId="53366E12" w14:textId="3E6105D2"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24864" behindDoc="0" locked="0" layoutInCell="1" allowOverlap="1" wp14:anchorId="749F7FF2" wp14:editId="25FC5E34">
                      <wp:simplePos x="0" y="0"/>
                      <wp:positionH relativeFrom="margin">
                        <wp:posOffset>102235</wp:posOffset>
                      </wp:positionH>
                      <wp:positionV relativeFrom="margin">
                        <wp:posOffset>29845</wp:posOffset>
                      </wp:positionV>
                      <wp:extent cx="432435" cy="152400"/>
                      <wp:effectExtent l="0" t="0" r="24765" b="19050"/>
                      <wp:wrapSquare wrapText="bothSides"/>
                      <wp:docPr id="16050420" name="Group 160504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1" name="Group 16050421"/>
                              <wpg:cNvGrpSpPr/>
                              <wpg:grpSpPr>
                                <a:xfrm>
                                  <a:off x="0" y="0"/>
                                  <a:ext cx="293370" cy="152400"/>
                                  <a:chOff x="8711" y="2856"/>
                                  <a:chExt cx="1080" cy="360"/>
                                </a:xfrm>
                              </wpg:grpSpPr>
                              <wps:wsp>
                                <wps:cNvPr id="160504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33EE6A1A" id="Group 16050420" o:spid="_x0000_s1026" style="position:absolute;margin-left:8.05pt;margin-top:2.35pt;width:34.05pt;height:12pt;z-index:252324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">
                      <v:group id="Group 160504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"/>
                      <w10:wrap type="square" anchorx="margin" anchory="margin"/>
                    </v:group>
                  </w:pict>
                </mc:Fallback>
              </mc:AlternateContent>
            </w:r>
          </w:p>
        </w:tc>
        <w:tc>
          <w:tcPr>
            <w:tcW w:w="596" w:type="pct"/>
            <w:gridSpan w:val="3"/>
          </w:tcPr>
          <w:p w14:paraId="6A298FF0" w14:textId="0333D14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25888" behindDoc="0" locked="0" layoutInCell="1" allowOverlap="1" wp14:anchorId="5DB6AAF5" wp14:editId="43C97071">
                      <wp:simplePos x="0" y="0"/>
                      <wp:positionH relativeFrom="margin">
                        <wp:posOffset>99695</wp:posOffset>
                      </wp:positionH>
                      <wp:positionV relativeFrom="margin">
                        <wp:posOffset>31750</wp:posOffset>
                      </wp:positionV>
                      <wp:extent cx="432435" cy="152400"/>
                      <wp:effectExtent l="0" t="0" r="24765" b="19050"/>
                      <wp:wrapSquare wrapText="bothSides"/>
                      <wp:docPr id="16050425" name="Group 160504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6" name="Group 16050426"/>
                              <wpg:cNvGrpSpPr/>
                              <wpg:grpSpPr>
                                <a:xfrm>
                                  <a:off x="0" y="0"/>
                                  <a:ext cx="293370" cy="152400"/>
                                  <a:chOff x="8711" y="2856"/>
                                  <a:chExt cx="1080" cy="360"/>
                                </a:xfrm>
                              </wpg:grpSpPr>
                              <wps:wsp>
                                <wps:cNvPr id="16050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4BB0093F" id="Group 16050425" o:spid="_x0000_s1026" style="position:absolute;margin-left:7.85pt;margin-top:2.5pt;width:34.05pt;height:12pt;z-index:252325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pA5gIAAJQLAAAOAAAAZHJzL2Uyb0RvYy54bWzsVttu2zAMfR+wfxD0vvoSOxejTlG0azGg&#10;24p1+wBFli+YLWmSEqf7+lFy4rhJ2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3zikDmAgAAlAsAAA4AAAAAAAAA&#10;AAAAAAAALgIAAGRycy9lMm9Eb2MueG1sUEsBAi0AFAAGAAgAAAAhAJp/d2TcAAAABgEAAA8AAAAA&#10;AAAAAAAAAAAAQAUAAGRycy9kb3ducmV2LnhtbFBLBQYAAAAABAAEAPMAAABJBgAAAAA=&#10;">
                      <v:group id="Group 160504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"/>
                      <w10:wrap type="square" anchorx="margin" anchory="margin"/>
                    </v:group>
                  </w:pict>
                </mc:Fallback>
              </mc:AlternateContent>
            </w:r>
          </w:p>
        </w:tc>
        <w:tc>
          <w:tcPr>
            <w:tcW w:w="957" w:type="pct"/>
            <w:gridSpan w:val="3"/>
          </w:tcPr>
          <w:p w14:paraId="320E6883" w14:textId="4B84AF98"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2DC04432" w14:textId="6DCC4560"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44050CC1"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10C712BF"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026D991"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2D6B59" w:rsidRPr="004F7231" w14:paraId="0A40FE23" w14:textId="77777777" w:rsidTr="008D31E3">
        <w:trPr>
          <w:trHeight w:val="530"/>
          <w:jc w:val="center"/>
        </w:trPr>
        <w:tc>
          <w:tcPr>
            <w:tcW w:w="291" w:type="pct"/>
            <w:gridSpan w:val="2"/>
          </w:tcPr>
          <w:p w14:paraId="1CDFBAEC" w14:textId="15F73E10" w:rsidR="002D6B59" w:rsidRPr="008D31E3" w:rsidRDefault="002D6B59" w:rsidP="002D6B59">
            <w:pPr>
              <w:jc w:val="center"/>
              <w:rPr>
                <w:rFonts w:cstheme="minorHAnsi"/>
                <w:szCs w:val="20"/>
                <w:lang w:val="fr-FR"/>
              </w:rPr>
            </w:pPr>
            <w:r w:rsidRPr="008D31E3">
              <w:rPr>
                <w:rFonts w:cstheme="minorHAnsi"/>
                <w:szCs w:val="20"/>
                <w:lang w:val="fr-FR"/>
              </w:rPr>
              <w:t>706</w:t>
            </w:r>
          </w:p>
        </w:tc>
        <w:tc>
          <w:tcPr>
            <w:tcW w:w="2264" w:type="pct"/>
            <w:gridSpan w:val="4"/>
          </w:tcPr>
          <w:p w14:paraId="4E12B3EB" w14:textId="4E4858EE" w:rsidR="002D6B59" w:rsidRPr="008D31E3" w:rsidRDefault="002D6B59" w:rsidP="002D6B59">
            <w:pPr>
              <w:pStyle w:val="ListParagraph1"/>
              <w:spacing w:after="0"/>
              <w:ind w:left="0"/>
              <w:rPr>
                <w:rFonts w:cstheme="minorHAnsi"/>
                <w:spacing w:val="-2"/>
                <w:szCs w:val="20"/>
                <w:lang w:val="fr-FR" w:bidi="hi-IN"/>
              </w:rPr>
            </w:pPr>
            <w:r w:rsidRPr="008D31E3">
              <w:rPr>
                <w:rFonts w:cstheme="minorHAnsi"/>
                <w:szCs w:val="20"/>
                <w:lang w:val="fr-FR"/>
              </w:rPr>
              <w:t>Cette structure dispose-t-elle d'un mécanisme de suivi des utilisatrices de PF ?</w:t>
            </w:r>
          </w:p>
        </w:tc>
        <w:tc>
          <w:tcPr>
            <w:tcW w:w="2094" w:type="pct"/>
            <w:gridSpan w:val="6"/>
          </w:tcPr>
          <w:p w14:paraId="3E8D2373" w14:textId="0D89BE28" w:rsidR="002D6B59" w:rsidRPr="008D31E3" w:rsidRDefault="002D6B59" w:rsidP="002D6B59">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t>1</w:t>
            </w:r>
          </w:p>
          <w:p w14:paraId="4795CDE4" w14:textId="7850B5A5" w:rsidR="002D6B59" w:rsidRPr="008D31E3" w:rsidRDefault="002D6B59" w:rsidP="002D6B59">
            <w:pPr>
              <w:tabs>
                <w:tab w:val="right" w:leader="dot" w:pos="4092"/>
              </w:tabs>
              <w:rPr>
                <w:rFonts w:eastAsia="Arial Narrow" w:cstheme="minorHAnsi"/>
                <w:szCs w:val="20"/>
                <w:lang w:val="fr-FR" w:bidi="hi-IN"/>
              </w:rPr>
            </w:pPr>
            <w:r w:rsidRPr="004F7231">
              <w:rPr>
                <w:rFonts w:cstheme="minorHAnsi"/>
                <w:noProof/>
                <w:szCs w:val="20"/>
                <w:lang w:val="fr-FR" w:eastAsia="fr-FR"/>
              </w:rPr>
              <mc:AlternateContent>
                <mc:Choice Requires="wps">
                  <w:drawing>
                    <wp:anchor distT="0" distB="0" distL="114300" distR="114300" simplePos="0" relativeHeight="252248064"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 w14:anchorId="19E51B47" id="Straight Arrow Connector 93" o:spid="_x0000_s1026" type="#_x0000_t32" style="position:absolute;margin-left:205.35pt;margin-top:5.25pt;width:12.15pt;height:0;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t>2</w:t>
            </w:r>
          </w:p>
        </w:tc>
        <w:tc>
          <w:tcPr>
            <w:tcW w:w="351" w:type="pct"/>
          </w:tcPr>
          <w:p w14:paraId="590878DF" w14:textId="77777777" w:rsidR="002D6B59" w:rsidRPr="008D31E3" w:rsidRDefault="002D6B59" w:rsidP="002D6B59">
            <w:pPr>
              <w:rPr>
                <w:rFonts w:cstheme="minorHAnsi"/>
                <w:b/>
                <w:bCs/>
                <w:szCs w:val="20"/>
                <w:lang w:val="fr-FR"/>
              </w:rPr>
            </w:pPr>
          </w:p>
          <w:p w14:paraId="3511E312" w14:textId="0C9AF42A" w:rsidR="002D6B59" w:rsidRPr="008D31E3" w:rsidRDefault="002D6B59" w:rsidP="002D6B59">
            <w:pPr>
              <w:rPr>
                <w:rFonts w:cstheme="minorHAnsi"/>
                <w:b/>
                <w:bCs/>
                <w:szCs w:val="20"/>
                <w:lang w:val="fr-FR"/>
              </w:rPr>
            </w:pPr>
            <w:r w:rsidRPr="008D31E3">
              <w:rPr>
                <w:rFonts w:cstheme="minorHAnsi"/>
                <w:b/>
                <w:bCs/>
                <w:szCs w:val="20"/>
                <w:lang w:val="fr-FR"/>
              </w:rPr>
              <w:t xml:space="preserve"> 708</w:t>
            </w:r>
          </w:p>
        </w:tc>
      </w:tr>
      <w:tr w:rsidR="002D6B59" w:rsidRPr="004F7231" w14:paraId="4680297D" w14:textId="77777777" w:rsidTr="008D31E3">
        <w:trPr>
          <w:trHeight w:val="89"/>
          <w:jc w:val="center"/>
        </w:trPr>
        <w:tc>
          <w:tcPr>
            <w:tcW w:w="291" w:type="pct"/>
            <w:gridSpan w:val="2"/>
          </w:tcPr>
          <w:p w14:paraId="7A623AF6" w14:textId="1FE4F068" w:rsidR="002D6B59" w:rsidRPr="008D31E3" w:rsidRDefault="002D6B59" w:rsidP="002D6B59">
            <w:pPr>
              <w:jc w:val="center"/>
              <w:rPr>
                <w:rFonts w:eastAsia="Arial Narrow" w:cstheme="minorHAnsi"/>
                <w:szCs w:val="20"/>
                <w:cs/>
                <w:lang w:val="fr-FR" w:bidi="hi-IN"/>
              </w:rPr>
            </w:pPr>
            <w:r w:rsidRPr="008D31E3">
              <w:rPr>
                <w:rFonts w:eastAsia="Arial Narrow" w:cstheme="minorHAnsi"/>
                <w:szCs w:val="20"/>
                <w:lang w:val="fr-FR" w:bidi="hi-IN"/>
              </w:rPr>
              <w:t>707</w:t>
            </w:r>
          </w:p>
        </w:tc>
        <w:tc>
          <w:tcPr>
            <w:tcW w:w="2264" w:type="pct"/>
            <w:gridSpan w:val="4"/>
          </w:tcPr>
          <w:p w14:paraId="257CDCB1" w14:textId="35469C78" w:rsidR="002D6B59" w:rsidRPr="008D31E3" w:rsidRDefault="002D6B59" w:rsidP="002D6B59">
            <w:pPr>
              <w:pStyle w:val="ListParagraph1"/>
              <w:spacing w:after="0"/>
              <w:ind w:left="0"/>
              <w:rPr>
                <w:rFonts w:cstheme="minorHAnsi"/>
                <w:spacing w:val="-2"/>
                <w:szCs w:val="20"/>
                <w:lang w:val="fr-FR" w:bidi="hi-IN"/>
              </w:rPr>
            </w:pPr>
            <w:r w:rsidRPr="008D31E3">
              <w:rPr>
                <w:rFonts w:cstheme="minorHAnsi"/>
                <w:szCs w:val="20"/>
                <w:lang w:val="fr-FR"/>
              </w:rPr>
              <w:t>Quel mécanisme de suivi existe-t-il pour les utilisateurs de PF ?</w:t>
            </w:r>
          </w:p>
        </w:tc>
        <w:tc>
          <w:tcPr>
            <w:tcW w:w="2094" w:type="pct"/>
            <w:gridSpan w:val="6"/>
          </w:tcPr>
          <w:p w14:paraId="422B2660" w14:textId="2BB1A1F4"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Visite personnelle</w:t>
            </w:r>
            <w:r w:rsidRPr="008D31E3">
              <w:rPr>
                <w:rFonts w:eastAsia="Arial Narrow" w:cstheme="minorHAnsi"/>
                <w:szCs w:val="20"/>
                <w:lang w:val="fr-FR" w:bidi="hi-IN"/>
              </w:rPr>
              <w:tab/>
              <w:t>1</w:t>
            </w:r>
          </w:p>
          <w:p w14:paraId="0C6C13EF" w14:textId="4938D1AF"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 xml:space="preserve">Par téléphone </w:t>
            </w:r>
            <w:r w:rsidRPr="008D31E3">
              <w:rPr>
                <w:rFonts w:eastAsia="Arial Narrow" w:cstheme="minorHAnsi"/>
                <w:szCs w:val="20"/>
                <w:lang w:val="fr-FR" w:bidi="hi-IN"/>
              </w:rPr>
              <w:tab/>
              <w:t>2</w:t>
            </w:r>
          </w:p>
          <w:p w14:paraId="2945703F" w14:textId="60DD7156"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Par message/ WhatsApp</w:t>
            </w:r>
            <w:r w:rsidRPr="008D31E3">
              <w:rPr>
                <w:rFonts w:eastAsia="Arial Narrow" w:cstheme="minorHAnsi"/>
                <w:szCs w:val="20"/>
                <w:lang w:val="fr-FR" w:bidi="hi-IN"/>
              </w:rPr>
              <w:tab/>
              <w:t>3</w:t>
            </w:r>
          </w:p>
          <w:p w14:paraId="67EFF21B" w14:textId="6C72C1D8" w:rsidR="002D6B59" w:rsidRPr="008D31E3" w:rsidRDefault="002D6B59" w:rsidP="002D6B59">
            <w:pPr>
              <w:tabs>
                <w:tab w:val="right" w:leader="dot" w:pos="4092"/>
              </w:tabs>
              <w:rPr>
                <w:rFonts w:eastAsia="Arial Narrow" w:cstheme="minorHAnsi"/>
                <w:szCs w:val="20"/>
                <w:lang w:val="fr-FR" w:bidi="hi-IN"/>
              </w:rPr>
            </w:pPr>
            <w:r w:rsidRPr="008D31E3">
              <w:rPr>
                <w:rFonts w:eastAsia="Arial Narrow" w:cstheme="minorHAnsi"/>
                <w:szCs w:val="20"/>
                <w:lang w:val="fr-FR" w:bidi="hi-IN"/>
              </w:rPr>
              <w:t>Autre (préciser))</w:t>
            </w:r>
            <w:r w:rsidRPr="008D31E3">
              <w:rPr>
                <w:rFonts w:eastAsia="Arial Narrow" w:cstheme="minorHAnsi"/>
                <w:szCs w:val="20"/>
                <w:lang w:val="fr-FR" w:bidi="hi-IN"/>
              </w:rPr>
              <w:tab/>
              <w:t>4</w:t>
            </w:r>
          </w:p>
        </w:tc>
        <w:tc>
          <w:tcPr>
            <w:tcW w:w="351" w:type="pct"/>
          </w:tcPr>
          <w:p w14:paraId="7B27F21D" w14:textId="77777777" w:rsidR="002D6B59" w:rsidRPr="008D31E3" w:rsidRDefault="002D6B59" w:rsidP="002D6B59">
            <w:pPr>
              <w:rPr>
                <w:rFonts w:cstheme="minorHAnsi"/>
                <w:b/>
                <w:bCs/>
                <w:szCs w:val="20"/>
                <w:lang w:val="fr-FR"/>
              </w:rPr>
            </w:pPr>
          </w:p>
        </w:tc>
      </w:tr>
      <w:tr w:rsidR="002D6B59" w:rsidRPr="004F7231" w14:paraId="1C2C9621" w14:textId="77777777" w:rsidTr="008D31E3">
        <w:trPr>
          <w:trHeight w:val="357"/>
          <w:jc w:val="center"/>
        </w:trPr>
        <w:tc>
          <w:tcPr>
            <w:tcW w:w="291" w:type="pct"/>
            <w:gridSpan w:val="2"/>
          </w:tcPr>
          <w:p w14:paraId="3DC46A11" w14:textId="4D8D9C34" w:rsidR="002D6B59" w:rsidRPr="008D31E3" w:rsidRDefault="002D6B59" w:rsidP="002D6B59">
            <w:pPr>
              <w:jc w:val="center"/>
              <w:rPr>
                <w:rFonts w:cstheme="minorHAnsi"/>
                <w:szCs w:val="20"/>
                <w:lang w:val="fr-FR"/>
              </w:rPr>
            </w:pPr>
            <w:r w:rsidRPr="008D31E3">
              <w:rPr>
                <w:rFonts w:eastAsia="Arial Narrow" w:cstheme="minorHAnsi"/>
                <w:szCs w:val="20"/>
                <w:lang w:val="fr-FR" w:bidi="hi-IN"/>
              </w:rPr>
              <w:t>708</w:t>
            </w:r>
          </w:p>
        </w:tc>
        <w:tc>
          <w:tcPr>
            <w:tcW w:w="2264" w:type="pct"/>
            <w:gridSpan w:val="4"/>
          </w:tcPr>
          <w:p w14:paraId="4DB070BD" w14:textId="3BD6E726" w:rsidR="001316C1" w:rsidRPr="008D31E3" w:rsidRDefault="002D6B59" w:rsidP="001316C1">
            <w:pPr>
              <w:suppressAutoHyphens/>
              <w:rPr>
                <w:rFonts w:cstheme="minorHAnsi"/>
                <w:bCs/>
                <w:spacing w:val="-2"/>
                <w:szCs w:val="20"/>
                <w:lang w:val="fr-FR"/>
              </w:rPr>
            </w:pPr>
            <w:r w:rsidRPr="008D31E3">
              <w:rPr>
                <w:rFonts w:cstheme="minorHAnsi"/>
                <w:szCs w:val="20"/>
                <w:lang w:val="fr-FR"/>
              </w:rPr>
              <w:t>Dans qu</w:t>
            </w:r>
            <w:r w:rsidR="001316C1" w:rsidRPr="008D31E3">
              <w:rPr>
                <w:rFonts w:cstheme="minorHAnsi"/>
                <w:szCs w:val="20"/>
                <w:lang w:val="fr-FR"/>
              </w:rPr>
              <w:t xml:space="preserve">elle mesure les utilisatrices de PF </w:t>
            </w:r>
            <w:r w:rsidRPr="008D31E3">
              <w:rPr>
                <w:rFonts w:cstheme="minorHAnsi"/>
                <w:szCs w:val="20"/>
                <w:lang w:val="fr-FR"/>
              </w:rPr>
              <w:t xml:space="preserve">de cette structure sont-elles perdues de vue ? </w:t>
            </w:r>
          </w:p>
          <w:p w14:paraId="69A0013B" w14:textId="77777777" w:rsidR="002D6B59" w:rsidRPr="008D31E3" w:rsidRDefault="002D6B59" w:rsidP="001316C1">
            <w:pPr>
              <w:rPr>
                <w:rFonts w:cstheme="minorHAnsi"/>
                <w:szCs w:val="20"/>
                <w:lang w:val="fr-FR"/>
              </w:rPr>
            </w:pPr>
          </w:p>
          <w:p w14:paraId="203FAF14" w14:textId="0EB61A1B" w:rsidR="001316C1" w:rsidRPr="008D31E3" w:rsidRDefault="001316C1" w:rsidP="001316C1">
            <w:pPr>
              <w:rPr>
                <w:rFonts w:cstheme="minorHAnsi"/>
                <w:b/>
                <w:szCs w:val="20"/>
                <w:lang w:val="fr-FR"/>
              </w:rPr>
            </w:pPr>
          </w:p>
        </w:tc>
        <w:tc>
          <w:tcPr>
            <w:tcW w:w="525" w:type="pct"/>
            <w:shd w:val="clear" w:color="auto" w:fill="BFBFBF" w:themeFill="background1" w:themeFillShade="BF"/>
            <w:vAlign w:val="center"/>
          </w:tcPr>
          <w:p w14:paraId="04E1F30E" w14:textId="0EAF4743"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Aucun d'entre eux</w:t>
            </w:r>
          </w:p>
        </w:tc>
        <w:tc>
          <w:tcPr>
            <w:tcW w:w="522" w:type="pct"/>
            <w:gridSpan w:val="2"/>
            <w:shd w:val="clear" w:color="auto" w:fill="BFBFBF" w:themeFill="background1" w:themeFillShade="BF"/>
            <w:vAlign w:val="center"/>
          </w:tcPr>
          <w:p w14:paraId="6B36253E" w14:textId="1A0F3412"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Certains d'entre eux</w:t>
            </w:r>
          </w:p>
        </w:tc>
        <w:tc>
          <w:tcPr>
            <w:tcW w:w="488" w:type="pct"/>
            <w:shd w:val="clear" w:color="auto" w:fill="BFBFBF" w:themeFill="background1" w:themeFillShade="BF"/>
            <w:vAlign w:val="center"/>
          </w:tcPr>
          <w:p w14:paraId="173FAE77" w14:textId="01471B8B"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La plupart d'entre eux</w:t>
            </w:r>
          </w:p>
        </w:tc>
        <w:tc>
          <w:tcPr>
            <w:tcW w:w="560" w:type="pct"/>
            <w:gridSpan w:val="2"/>
            <w:shd w:val="clear" w:color="auto" w:fill="BFBFBF" w:themeFill="background1" w:themeFillShade="BF"/>
            <w:vAlign w:val="center"/>
          </w:tcPr>
          <w:p w14:paraId="0114D749" w14:textId="5D5B1A5A"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La totalité d'entre eux</w:t>
            </w:r>
          </w:p>
        </w:tc>
        <w:tc>
          <w:tcPr>
            <w:tcW w:w="351" w:type="pct"/>
            <w:vMerge w:val="restart"/>
          </w:tcPr>
          <w:p w14:paraId="1793CD02" w14:textId="77777777" w:rsidR="002D6B59" w:rsidRPr="008D31E3" w:rsidRDefault="002D6B59" w:rsidP="002D6B59">
            <w:pPr>
              <w:rPr>
                <w:rFonts w:cstheme="minorHAnsi"/>
                <w:szCs w:val="20"/>
                <w:lang w:val="fr-FR"/>
              </w:rPr>
            </w:pPr>
          </w:p>
        </w:tc>
      </w:tr>
      <w:tr w:rsidR="002D6B59" w:rsidRPr="004F7231" w14:paraId="1A0DC993" w14:textId="77777777" w:rsidTr="008D31E3">
        <w:tblPrEx>
          <w:jc w:val="left"/>
        </w:tblPrEx>
        <w:trPr>
          <w:trHeight w:val="20"/>
        </w:trPr>
        <w:tc>
          <w:tcPr>
            <w:tcW w:w="291" w:type="pct"/>
            <w:gridSpan w:val="2"/>
          </w:tcPr>
          <w:p w14:paraId="4A52708E"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57B4D04D" w14:textId="3DBFB3A9" w:rsidR="002D6B59" w:rsidRPr="008D31E3" w:rsidRDefault="002D6B59" w:rsidP="00057D28">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 xml:space="preserve">Utilisatrices </w:t>
            </w:r>
            <w:r w:rsidR="00057D28" w:rsidRPr="008D31E3">
              <w:rPr>
                <w:rFonts w:asciiTheme="minorHAnsi" w:hAnsiTheme="minorHAnsi" w:cstheme="minorHAnsi"/>
                <w:sz w:val="20"/>
                <w:szCs w:val="20"/>
                <w:lang w:val="fr-FR"/>
              </w:rPr>
              <w:t>de contraceptifs oraux</w:t>
            </w:r>
          </w:p>
        </w:tc>
        <w:tc>
          <w:tcPr>
            <w:tcW w:w="525" w:type="pct"/>
          </w:tcPr>
          <w:p w14:paraId="4EA7F635"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1C9D4019"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57B0C7B0"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33E98527"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20A5F752" w14:textId="77777777" w:rsidR="002D6B59" w:rsidRPr="008D31E3" w:rsidRDefault="002D6B59" w:rsidP="002D6B59">
            <w:pPr>
              <w:pStyle w:val="ListParagraph1"/>
              <w:rPr>
                <w:rFonts w:eastAsia="Times New Roman" w:cstheme="minorHAnsi"/>
                <w:color w:val="000000"/>
                <w:szCs w:val="20"/>
                <w:lang w:val="fr-FR" w:bidi="hi-IN"/>
              </w:rPr>
            </w:pPr>
          </w:p>
        </w:tc>
      </w:tr>
      <w:tr w:rsidR="002D6B59" w:rsidRPr="004F7231" w14:paraId="19E2CC62" w14:textId="77777777" w:rsidTr="008D31E3">
        <w:tblPrEx>
          <w:jc w:val="left"/>
        </w:tblPrEx>
        <w:trPr>
          <w:trHeight w:val="20"/>
        </w:trPr>
        <w:tc>
          <w:tcPr>
            <w:tcW w:w="291" w:type="pct"/>
            <w:gridSpan w:val="2"/>
          </w:tcPr>
          <w:p w14:paraId="1DFADC81"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3BE9FB02" w14:textId="369B7E79"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Utilisatrices de produits injectables</w:t>
            </w:r>
          </w:p>
        </w:tc>
        <w:tc>
          <w:tcPr>
            <w:tcW w:w="525" w:type="pct"/>
          </w:tcPr>
          <w:p w14:paraId="1A4F53C5"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704D7073"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65DFDB58"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57EEAAA4"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7A153017" w14:textId="77777777" w:rsidR="002D6B59" w:rsidRPr="008D31E3" w:rsidRDefault="002D6B59" w:rsidP="002D6B59">
            <w:pPr>
              <w:pStyle w:val="ListParagraph1"/>
              <w:rPr>
                <w:rFonts w:eastAsia="Times New Roman" w:cstheme="minorHAnsi"/>
                <w:color w:val="000000"/>
                <w:szCs w:val="20"/>
                <w:lang w:val="fr-FR" w:bidi="hi-IN"/>
              </w:rPr>
            </w:pPr>
          </w:p>
        </w:tc>
      </w:tr>
    </w:tbl>
    <w:p w14:paraId="16DD7E71" w14:textId="77777777" w:rsidR="004F5DCE" w:rsidRPr="008D31E3" w:rsidRDefault="004F5DCE" w:rsidP="004F5DCE">
      <w:pPr>
        <w:rPr>
          <w:rFonts w:cstheme="minorHAnsi"/>
          <w:sz w:val="20"/>
          <w:szCs w:val="20"/>
          <w:lang w:val="fr-FR"/>
        </w:rPr>
      </w:pPr>
    </w:p>
    <w:p w14:paraId="755E79DA" w14:textId="77777777" w:rsidR="00151F09" w:rsidRDefault="00151F09">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5ACEAD4F" w14:textId="56C597D4" w:rsidR="00D31002" w:rsidRDefault="00D31002" w:rsidP="00D31002">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 xml:space="preserve">SECTION 9 : FOURNITURE DE SERVICES </w:t>
      </w:r>
      <w:r w:rsidR="0064087E" w:rsidRPr="008D31E3">
        <w:rPr>
          <w:rFonts w:eastAsia="Arial Narrow" w:cstheme="minorHAnsi"/>
          <w:b/>
          <w:bCs/>
          <w:sz w:val="24"/>
          <w:szCs w:val="24"/>
          <w:lang w:val="fr-FR" w:bidi="hi-IN"/>
        </w:rPr>
        <w:t>SMNI</w:t>
      </w:r>
    </w:p>
    <w:p w14:paraId="5AD3CF4E" w14:textId="77777777" w:rsidR="00482DFC" w:rsidRPr="008D31E3" w:rsidRDefault="00482DFC" w:rsidP="00D31002">
      <w:pPr>
        <w:keepNext/>
        <w:widowControl w:val="0"/>
        <w:suppressAutoHyphens/>
        <w:jc w:val="center"/>
        <w:outlineLvl w:val="1"/>
        <w:rPr>
          <w:rFonts w:eastAsia="Arial Narrow" w:cstheme="minorHAnsi"/>
          <w:b/>
          <w:bCs/>
          <w:sz w:val="24"/>
          <w:szCs w:val="24"/>
          <w:cs/>
          <w:lang w:val="fr-FR" w:bidi="hi-IN"/>
        </w:rPr>
      </w:pPr>
    </w:p>
    <w:tbl>
      <w:tblPr>
        <w:tblStyle w:val="Grilledutableau"/>
        <w:tblW w:w="5004" w:type="pct"/>
        <w:jc w:val="center"/>
        <w:tblLook w:val="04A0" w:firstRow="1" w:lastRow="0" w:firstColumn="1" w:lastColumn="0" w:noHBand="0" w:noVBand="1"/>
      </w:tblPr>
      <w:tblGrid>
        <w:gridCol w:w="584"/>
        <w:gridCol w:w="3490"/>
        <w:gridCol w:w="1286"/>
        <w:gridCol w:w="2496"/>
        <w:gridCol w:w="1894"/>
        <w:gridCol w:w="736"/>
      </w:tblGrid>
      <w:tr w:rsidR="00E26515" w:rsidRPr="004F7231" w14:paraId="40AEC3A7" w14:textId="77777777" w:rsidTr="001D05C9">
        <w:trPr>
          <w:trHeight w:val="233"/>
          <w:jc w:val="center"/>
        </w:trPr>
        <w:tc>
          <w:tcPr>
            <w:tcW w:w="279" w:type="pct"/>
            <w:shd w:val="clear" w:color="auto" w:fill="BFBFBF" w:themeFill="background1" w:themeFillShade="BF"/>
            <w:vAlign w:val="center"/>
          </w:tcPr>
          <w:p w14:paraId="5782AD58" w14:textId="647091A8" w:rsidR="00E26515" w:rsidRPr="008D31E3" w:rsidRDefault="00E26515" w:rsidP="00E26515">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479B5248" w:rsidR="00E26515" w:rsidRPr="008D31E3" w:rsidRDefault="00E26515" w:rsidP="00E26515">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0733A46B" w:rsidR="00E26515" w:rsidRPr="008D31E3" w:rsidRDefault="00E26515" w:rsidP="00E26515">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599414B7" w:rsidR="00E26515" w:rsidRPr="008D31E3" w:rsidRDefault="00E26515" w:rsidP="00E26515">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4F5DCE" w:rsidRPr="004F7231" w14:paraId="1306D20E" w14:textId="77777777" w:rsidTr="001D05C9">
        <w:tblPrEx>
          <w:jc w:val="left"/>
        </w:tblPrEx>
        <w:trPr>
          <w:trHeight w:val="747"/>
        </w:trPr>
        <w:tc>
          <w:tcPr>
            <w:tcW w:w="279" w:type="pct"/>
            <w:shd w:val="clear" w:color="auto" w:fill="auto"/>
          </w:tcPr>
          <w:p w14:paraId="5B25208E" w14:textId="77777777" w:rsidR="004F5DCE" w:rsidRPr="008D31E3" w:rsidRDefault="004F5DCE" w:rsidP="00F87F70">
            <w:pPr>
              <w:jc w:val="center"/>
              <w:rPr>
                <w:rFonts w:cstheme="minorHAnsi"/>
                <w:b/>
                <w:bCs/>
                <w:szCs w:val="20"/>
                <w:lang w:val="fr-FR"/>
              </w:rPr>
            </w:pPr>
          </w:p>
        </w:tc>
        <w:tc>
          <w:tcPr>
            <w:tcW w:w="1664" w:type="pct"/>
            <w:shd w:val="clear" w:color="auto" w:fill="auto"/>
            <w:vAlign w:val="center"/>
          </w:tcPr>
          <w:p w14:paraId="3A5EDEF3" w14:textId="41D28A76" w:rsidR="004F5DCE" w:rsidRPr="008D31E3" w:rsidRDefault="00E26515" w:rsidP="00F87F70">
            <w:pPr>
              <w:suppressAutoHyphens/>
              <w:rPr>
                <w:rFonts w:cstheme="minorHAnsi"/>
                <w:b/>
                <w:bCs/>
                <w:spacing w:val="-2"/>
                <w:szCs w:val="20"/>
                <w:lang w:val="fr-FR"/>
              </w:rPr>
            </w:pPr>
            <w:r w:rsidRPr="008D31E3">
              <w:rPr>
                <w:rFonts w:cstheme="minorHAnsi"/>
                <w:b/>
                <w:bCs/>
                <w:szCs w:val="20"/>
                <w:lang w:val="fr-FR"/>
              </w:rPr>
              <w:t xml:space="preserve">Services </w:t>
            </w:r>
            <w:r w:rsidR="0064087E" w:rsidRPr="008D31E3">
              <w:rPr>
                <w:rFonts w:cstheme="minorHAnsi"/>
                <w:b/>
                <w:bCs/>
                <w:szCs w:val="20"/>
                <w:lang w:val="fr-FR"/>
              </w:rPr>
              <w:t>SMNI</w:t>
            </w:r>
          </w:p>
        </w:tc>
        <w:tc>
          <w:tcPr>
            <w:tcW w:w="613" w:type="pct"/>
            <w:shd w:val="clear" w:color="auto" w:fill="auto"/>
          </w:tcPr>
          <w:p w14:paraId="649BD150" w14:textId="2E475945" w:rsidR="004F5DCE" w:rsidRPr="008D31E3" w:rsidRDefault="00E26515" w:rsidP="00F87F70">
            <w:pPr>
              <w:rPr>
                <w:rFonts w:cstheme="minorHAnsi"/>
                <w:b/>
                <w:bCs/>
                <w:szCs w:val="20"/>
                <w:lang w:val="fr-FR"/>
              </w:rPr>
            </w:pPr>
            <w:r w:rsidRPr="008D31E3">
              <w:rPr>
                <w:rFonts w:cstheme="minorHAnsi"/>
                <w:b/>
                <w:bCs/>
                <w:szCs w:val="20"/>
                <w:lang w:val="fr-FR"/>
              </w:rPr>
              <w:t>801. Combien de clients au total ont été servis au cours du dernier mois écoulé ?</w:t>
            </w:r>
          </w:p>
        </w:tc>
        <w:tc>
          <w:tcPr>
            <w:tcW w:w="1190" w:type="pct"/>
            <w:shd w:val="clear" w:color="auto" w:fill="auto"/>
          </w:tcPr>
          <w:p w14:paraId="48B9DD60" w14:textId="4873A176" w:rsidR="004F5DCE" w:rsidRPr="008D31E3" w:rsidRDefault="00E26515" w:rsidP="00F87F70">
            <w:pPr>
              <w:rPr>
                <w:rFonts w:cstheme="minorHAnsi"/>
                <w:b/>
                <w:bCs/>
                <w:szCs w:val="20"/>
                <w:lang w:val="fr-FR"/>
              </w:rPr>
            </w:pPr>
            <w:r w:rsidRPr="008D31E3">
              <w:rPr>
                <w:rFonts w:cstheme="minorHAnsi"/>
                <w:b/>
                <w:bCs/>
                <w:szCs w:val="20"/>
                <w:lang w:val="fr-FR"/>
              </w:rPr>
              <w:t>802 Période de référence (date)</w:t>
            </w:r>
          </w:p>
        </w:tc>
        <w:tc>
          <w:tcPr>
            <w:tcW w:w="902" w:type="pct"/>
            <w:shd w:val="clear" w:color="auto" w:fill="auto"/>
          </w:tcPr>
          <w:p w14:paraId="1D6E9A9F" w14:textId="4505F18E" w:rsidR="004F5DCE" w:rsidRPr="008D31E3" w:rsidRDefault="00E26515" w:rsidP="00F87F70">
            <w:pPr>
              <w:rPr>
                <w:rFonts w:cstheme="minorHAnsi"/>
                <w:b/>
                <w:bCs/>
                <w:szCs w:val="20"/>
                <w:lang w:val="fr-FR"/>
              </w:rPr>
            </w:pPr>
            <w:r w:rsidRPr="008D31E3">
              <w:rPr>
                <w:rFonts w:cstheme="minorHAnsi"/>
                <w:b/>
                <w:bCs/>
                <w:szCs w:val="20"/>
                <w:lang w:val="fr-FR"/>
              </w:rPr>
              <w:t>803. Nom du registre</w:t>
            </w:r>
          </w:p>
        </w:tc>
        <w:tc>
          <w:tcPr>
            <w:tcW w:w="351" w:type="pct"/>
            <w:vMerge w:val="restart"/>
            <w:shd w:val="clear" w:color="auto" w:fill="auto"/>
          </w:tcPr>
          <w:p w14:paraId="372E8B12" w14:textId="77777777" w:rsidR="004F5DCE" w:rsidRPr="008D31E3" w:rsidRDefault="004F5DCE" w:rsidP="00F87F70">
            <w:pPr>
              <w:rPr>
                <w:rFonts w:cstheme="minorHAnsi"/>
                <w:b/>
                <w:bCs/>
                <w:szCs w:val="20"/>
                <w:lang w:val="fr-FR"/>
              </w:rPr>
            </w:pPr>
          </w:p>
          <w:p w14:paraId="0F9A0C0E" w14:textId="77777777" w:rsidR="004F5DCE" w:rsidRPr="008D31E3" w:rsidRDefault="004F5DCE" w:rsidP="00F87F70">
            <w:pPr>
              <w:rPr>
                <w:rFonts w:cstheme="minorHAnsi"/>
                <w:b/>
                <w:bCs/>
                <w:szCs w:val="20"/>
                <w:lang w:val="fr-FR"/>
              </w:rPr>
            </w:pPr>
          </w:p>
          <w:p w14:paraId="23CD38C0" w14:textId="77777777" w:rsidR="004F5DCE" w:rsidRPr="008D31E3" w:rsidRDefault="004F5DCE" w:rsidP="00F87F70">
            <w:pPr>
              <w:rPr>
                <w:rFonts w:cstheme="minorHAnsi"/>
                <w:b/>
                <w:bCs/>
                <w:szCs w:val="20"/>
                <w:lang w:val="fr-FR"/>
              </w:rPr>
            </w:pPr>
          </w:p>
        </w:tc>
      </w:tr>
      <w:tr w:rsidR="00E26515" w:rsidRPr="004F7231" w14:paraId="02ADFCC6" w14:textId="77777777" w:rsidTr="001D05C9">
        <w:tblPrEx>
          <w:jc w:val="left"/>
        </w:tblPrEx>
        <w:trPr>
          <w:trHeight w:val="20"/>
        </w:trPr>
        <w:tc>
          <w:tcPr>
            <w:tcW w:w="279" w:type="pct"/>
          </w:tcPr>
          <w:p w14:paraId="07B50E53"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47F33236" w14:textId="0BDC4AE5" w:rsidR="00E26515" w:rsidRPr="008D31E3" w:rsidRDefault="00E26515" w:rsidP="00E26515">
            <w:pPr>
              <w:rPr>
                <w:rFonts w:cstheme="minorHAnsi"/>
                <w:b/>
                <w:bCs/>
                <w:szCs w:val="20"/>
                <w:lang w:val="fr-FR"/>
              </w:rPr>
            </w:pPr>
            <w:r w:rsidRPr="008D31E3">
              <w:rPr>
                <w:rFonts w:cstheme="minorHAnsi"/>
                <w:b/>
                <w:bCs/>
                <w:szCs w:val="20"/>
                <w:lang w:val="fr-FR"/>
              </w:rPr>
              <w:t>Nombre de femmes enceintes enregistrées pour des soins prénatals</w:t>
            </w:r>
          </w:p>
        </w:tc>
        <w:tc>
          <w:tcPr>
            <w:tcW w:w="613" w:type="pct"/>
          </w:tcPr>
          <w:p w14:paraId="57DA13F6"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0112"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14753910" id="Group 102" o:spid="_x0000_s1026" style="position:absolute;margin-left:11pt;margin-top:6.15pt;width:34.05pt;height:12pt;z-index:25225011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08231FAD" w14:textId="3C5124FF" w:rsidR="00E26515" w:rsidRPr="008D31E3" w:rsidRDefault="00E26515"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4682D89C" w14:textId="2A9542F9"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24BCAB52" w14:textId="77777777" w:rsidR="00E26515" w:rsidRPr="008D31E3" w:rsidRDefault="00E26515" w:rsidP="00E26515">
            <w:pPr>
              <w:pStyle w:val="ListParagraph1"/>
              <w:spacing w:after="0"/>
              <w:ind w:left="0"/>
              <w:rPr>
                <w:rFonts w:eastAsia="Times New Roman" w:cstheme="minorHAnsi"/>
                <w:color w:val="000000"/>
                <w:szCs w:val="20"/>
                <w:lang w:val="fr-FR" w:bidi="hi-IN"/>
              </w:rPr>
            </w:pPr>
          </w:p>
          <w:p w14:paraId="750529AD" w14:textId="77777777"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14:paraId="621CB739"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0C4BD720" w14:textId="77777777" w:rsidTr="001D05C9">
        <w:tblPrEx>
          <w:jc w:val="left"/>
        </w:tblPrEx>
        <w:trPr>
          <w:trHeight w:val="20"/>
        </w:trPr>
        <w:tc>
          <w:tcPr>
            <w:tcW w:w="279" w:type="pct"/>
          </w:tcPr>
          <w:p w14:paraId="67C6DD18"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531CBF28" w14:textId="79E0FF22" w:rsidR="00E26515" w:rsidRPr="008D31E3" w:rsidRDefault="00E26515" w:rsidP="00E26515">
            <w:pPr>
              <w:rPr>
                <w:rFonts w:cstheme="minorHAnsi"/>
                <w:b/>
                <w:bCs/>
                <w:szCs w:val="20"/>
                <w:lang w:val="fr-FR"/>
              </w:rPr>
            </w:pPr>
            <w:r w:rsidRPr="008D31E3">
              <w:rPr>
                <w:rFonts w:cstheme="minorHAnsi"/>
                <w:b/>
                <w:bCs/>
                <w:szCs w:val="20"/>
                <w:lang w:val="fr-FR"/>
              </w:rPr>
              <w:t xml:space="preserve">Nombre de femmes enceintes </w:t>
            </w:r>
            <w:r w:rsidR="00B86224">
              <w:rPr>
                <w:rFonts w:cstheme="minorHAnsi"/>
                <w:b/>
                <w:bCs/>
                <w:szCs w:val="20"/>
                <w:lang w:val="fr-FR"/>
              </w:rPr>
              <w:t>référées</w:t>
            </w:r>
            <w:r w:rsidR="00B86224" w:rsidRPr="008D31E3">
              <w:rPr>
                <w:rFonts w:cstheme="minorHAnsi"/>
                <w:b/>
                <w:bCs/>
                <w:szCs w:val="20"/>
                <w:lang w:val="fr-FR"/>
              </w:rPr>
              <w:t xml:space="preserve"> </w:t>
            </w:r>
            <w:r w:rsidRPr="008D31E3">
              <w:rPr>
                <w:rFonts w:cstheme="minorHAnsi"/>
                <w:b/>
                <w:bCs/>
                <w:szCs w:val="20"/>
                <w:lang w:val="fr-FR"/>
              </w:rPr>
              <w:t xml:space="preserve">vers des </w:t>
            </w:r>
            <w:r w:rsidR="00B86224">
              <w:rPr>
                <w:rFonts w:cstheme="minorHAnsi"/>
                <w:b/>
                <w:bCs/>
                <w:szCs w:val="20"/>
                <w:lang w:val="fr-FR"/>
              </w:rPr>
              <w:t>structures</w:t>
            </w:r>
            <w:r w:rsidR="00B86224" w:rsidRPr="008D31E3">
              <w:rPr>
                <w:rFonts w:cstheme="minorHAnsi"/>
                <w:b/>
                <w:bCs/>
                <w:szCs w:val="20"/>
                <w:lang w:val="fr-FR"/>
              </w:rPr>
              <w:t xml:space="preserve"> </w:t>
            </w:r>
            <w:r w:rsidRPr="008D31E3">
              <w:rPr>
                <w:rFonts w:cstheme="minorHAnsi"/>
                <w:b/>
                <w:bCs/>
                <w:szCs w:val="20"/>
                <w:lang w:val="fr-FR"/>
              </w:rPr>
              <w:t xml:space="preserve">de soins </w:t>
            </w:r>
            <w:r w:rsidR="00B86224">
              <w:rPr>
                <w:rFonts w:cstheme="minorHAnsi"/>
                <w:b/>
                <w:bCs/>
                <w:szCs w:val="20"/>
                <w:lang w:val="fr-FR"/>
              </w:rPr>
              <w:t xml:space="preserve">de niveau </w:t>
            </w:r>
            <w:r w:rsidRPr="008D31E3">
              <w:rPr>
                <w:rFonts w:cstheme="minorHAnsi"/>
                <w:b/>
                <w:bCs/>
                <w:szCs w:val="20"/>
                <w:lang w:val="fr-FR"/>
              </w:rPr>
              <w:t>supérieu</w:t>
            </w:r>
            <w:r w:rsidR="00B86224">
              <w:rPr>
                <w:rFonts w:cstheme="minorHAnsi"/>
                <w:b/>
                <w:bCs/>
                <w:szCs w:val="20"/>
                <w:lang w:val="fr-FR"/>
              </w:rPr>
              <w:t>r</w:t>
            </w:r>
          </w:p>
        </w:tc>
        <w:tc>
          <w:tcPr>
            <w:tcW w:w="613" w:type="pct"/>
          </w:tcPr>
          <w:p w14:paraId="10DE3F6B"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1136"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5606FE95" id="Group 1374230619" o:spid="_x0000_s1026" style="position:absolute;margin-left:11.65pt;margin-top:7.3pt;width:34.05pt;height:12pt;z-index:25225113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593D8A3F" w14:textId="47A8BEC7" w:rsidR="00E26515" w:rsidRPr="008D31E3" w:rsidRDefault="00E26515"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5E4C8767" w14:textId="28ED6755"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38F36E2F" w14:textId="77777777" w:rsidR="00E26515" w:rsidRPr="008D31E3" w:rsidRDefault="00E26515" w:rsidP="00E26515">
            <w:pPr>
              <w:pStyle w:val="ListParagraph1"/>
              <w:spacing w:after="0"/>
              <w:ind w:left="0"/>
              <w:rPr>
                <w:rFonts w:eastAsia="Times New Roman" w:cstheme="minorHAnsi"/>
                <w:color w:val="000000"/>
                <w:szCs w:val="20"/>
                <w:lang w:val="fr-FR"/>
              </w:rPr>
            </w:pPr>
          </w:p>
          <w:p w14:paraId="6DD6CCE6"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lang w:val="fr-FR" w:bidi="hi-IN"/>
              </w:rPr>
              <w:t>_____________</w:t>
            </w:r>
          </w:p>
        </w:tc>
        <w:tc>
          <w:tcPr>
            <w:tcW w:w="351" w:type="pct"/>
            <w:vMerge/>
          </w:tcPr>
          <w:p w14:paraId="647F8CDD"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551D9435" w14:textId="77777777" w:rsidTr="001D05C9">
        <w:tblPrEx>
          <w:jc w:val="left"/>
        </w:tblPrEx>
        <w:trPr>
          <w:trHeight w:val="20"/>
        </w:trPr>
        <w:tc>
          <w:tcPr>
            <w:tcW w:w="279" w:type="pct"/>
          </w:tcPr>
          <w:p w14:paraId="54889C1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17DA45A1" w14:textId="6CEAD351" w:rsidR="00E26515" w:rsidRPr="008D31E3" w:rsidRDefault="00E26515" w:rsidP="00E26515">
            <w:pPr>
              <w:rPr>
                <w:rFonts w:cstheme="minorHAnsi"/>
                <w:b/>
                <w:bCs/>
                <w:szCs w:val="20"/>
                <w:lang w:val="fr-FR"/>
              </w:rPr>
            </w:pPr>
            <w:r w:rsidRPr="008D31E3">
              <w:rPr>
                <w:rFonts w:cstheme="minorHAnsi"/>
                <w:b/>
                <w:bCs/>
                <w:szCs w:val="20"/>
                <w:lang w:val="fr-FR"/>
              </w:rPr>
              <w:t xml:space="preserve">Nombre d'accouchements normaux </w:t>
            </w:r>
          </w:p>
        </w:tc>
        <w:tc>
          <w:tcPr>
            <w:tcW w:w="613" w:type="pct"/>
          </w:tcPr>
          <w:p w14:paraId="2BADE856"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2160"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3B60288E" id="Group 1374230624" o:spid="_x0000_s1026" style="position:absolute;margin-left:11.65pt;margin-top:5.1pt;width:34.05pt;height:12pt;z-index:2522521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F22649F" w14:textId="2FABA2D9"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6B72C58C" w14:textId="557AFB15" w:rsidR="00E26515"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2D1178F5" w14:textId="77777777" w:rsidR="00E26515" w:rsidRPr="008D31E3" w:rsidRDefault="00E26515" w:rsidP="00E26515">
            <w:pPr>
              <w:rPr>
                <w:rFonts w:eastAsia="Times New Roman" w:cstheme="minorHAnsi"/>
                <w:color w:val="000000"/>
                <w:szCs w:val="20"/>
                <w:lang w:val="fr-FR" w:bidi="hi-IN"/>
              </w:rPr>
            </w:pPr>
          </w:p>
          <w:p w14:paraId="125A1477" w14:textId="77777777" w:rsidR="00E26515" w:rsidRPr="008D31E3" w:rsidRDefault="00E26515" w:rsidP="00E26515">
            <w:pPr>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14:paraId="24CFDB52"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56D1F4B0" w14:textId="77777777" w:rsidTr="001D05C9">
        <w:tblPrEx>
          <w:jc w:val="left"/>
        </w:tblPrEx>
        <w:trPr>
          <w:trHeight w:val="20"/>
        </w:trPr>
        <w:tc>
          <w:tcPr>
            <w:tcW w:w="279" w:type="pct"/>
          </w:tcPr>
          <w:p w14:paraId="50C7F69B"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224C81F6" w14:textId="79FBFE22" w:rsidR="00E26515" w:rsidRPr="008D31E3" w:rsidRDefault="00E26515" w:rsidP="00E26515">
            <w:pPr>
              <w:rPr>
                <w:rFonts w:cstheme="minorHAnsi"/>
                <w:b/>
                <w:bCs/>
                <w:szCs w:val="20"/>
                <w:lang w:val="fr-FR"/>
              </w:rPr>
            </w:pPr>
            <w:r w:rsidRPr="008D31E3">
              <w:rPr>
                <w:rFonts w:cstheme="minorHAnsi"/>
                <w:b/>
                <w:bCs/>
                <w:szCs w:val="20"/>
                <w:lang w:val="fr-FR"/>
              </w:rPr>
              <w:t xml:space="preserve">Nombre de naissances vivantes </w:t>
            </w:r>
          </w:p>
        </w:tc>
        <w:tc>
          <w:tcPr>
            <w:tcW w:w="613" w:type="pct"/>
          </w:tcPr>
          <w:p w14:paraId="6C227230"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3184"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71E96815" id="Group 1374230635" o:spid="_x0000_s1026" style="position:absolute;margin-left:12.15pt;margin-top:7.3pt;width:34.05pt;height:12pt;z-index:2522531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05D351F9" w14:textId="66932E67"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40FC4C95" w14:textId="16FC6266" w:rsidR="00E26515"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2A12BAE9" w14:textId="77777777" w:rsidR="00E26515" w:rsidRPr="008D31E3" w:rsidRDefault="00E26515" w:rsidP="00E26515">
            <w:pPr>
              <w:rPr>
                <w:rFonts w:eastAsia="Times New Roman" w:cstheme="minorHAnsi"/>
                <w:color w:val="000000"/>
                <w:szCs w:val="20"/>
                <w:lang w:val="fr-FR" w:bidi="hi-IN"/>
              </w:rPr>
            </w:pPr>
          </w:p>
          <w:p w14:paraId="2B993AC3" w14:textId="77777777" w:rsidR="00E26515" w:rsidRPr="008D31E3" w:rsidRDefault="00E26515" w:rsidP="00E26515">
            <w:pPr>
              <w:rPr>
                <w:rFonts w:cstheme="minorHAnsi"/>
                <w:szCs w:val="20"/>
                <w:lang w:val="fr-FR"/>
              </w:rPr>
            </w:pPr>
            <w:r w:rsidRPr="008D31E3">
              <w:rPr>
                <w:rFonts w:eastAsia="Times New Roman" w:cstheme="minorHAnsi"/>
                <w:color w:val="000000"/>
                <w:szCs w:val="20"/>
                <w:lang w:val="fr-FR" w:bidi="hi-IN"/>
              </w:rPr>
              <w:t>_____________</w:t>
            </w:r>
          </w:p>
        </w:tc>
        <w:tc>
          <w:tcPr>
            <w:tcW w:w="351" w:type="pct"/>
            <w:vMerge/>
          </w:tcPr>
          <w:p w14:paraId="30701492" w14:textId="77777777" w:rsidR="00E26515" w:rsidRPr="008D31E3" w:rsidRDefault="00E26515" w:rsidP="00E26515">
            <w:pPr>
              <w:pStyle w:val="ListParagraph1"/>
              <w:spacing w:after="0"/>
              <w:rPr>
                <w:rFonts w:eastAsia="Times New Roman" w:cstheme="minorHAnsi"/>
                <w:color w:val="000000"/>
                <w:szCs w:val="20"/>
                <w:lang w:val="fr-FR" w:bidi="hi-IN"/>
              </w:rPr>
            </w:pPr>
          </w:p>
        </w:tc>
      </w:tr>
    </w:tbl>
    <w:p w14:paraId="3F7477B3" w14:textId="77777777" w:rsidR="004F5DCE" w:rsidRPr="008D31E3" w:rsidRDefault="004F5DCE" w:rsidP="004F5DCE">
      <w:pPr>
        <w:rPr>
          <w:rFonts w:cstheme="minorHAnsi"/>
          <w:b/>
          <w:bCs/>
          <w:sz w:val="20"/>
          <w:szCs w:val="20"/>
          <w:lang w:val="fr-FR"/>
        </w:rPr>
      </w:pPr>
    </w:p>
    <w:tbl>
      <w:tblPr>
        <w:tblStyle w:val="Grilledutableau"/>
        <w:tblW w:w="10490" w:type="dxa"/>
        <w:tblInd w:w="-5" w:type="dxa"/>
        <w:tblLook w:val="04A0" w:firstRow="1" w:lastRow="0" w:firstColumn="1" w:lastColumn="0" w:noHBand="0" w:noVBand="1"/>
      </w:tblPr>
      <w:tblGrid>
        <w:gridCol w:w="10490"/>
      </w:tblGrid>
      <w:tr w:rsidR="004F5DCE" w:rsidRPr="004F7231" w14:paraId="074FB98D" w14:textId="77777777" w:rsidTr="004F5DCE">
        <w:tc>
          <w:tcPr>
            <w:tcW w:w="10490" w:type="dxa"/>
          </w:tcPr>
          <w:p w14:paraId="5A299FA6" w14:textId="6DD57436" w:rsidR="004F5DCE" w:rsidRPr="008D31E3" w:rsidRDefault="001316C1" w:rsidP="00F87F70">
            <w:pPr>
              <w:rPr>
                <w:rFonts w:cstheme="minorHAnsi"/>
                <w:b/>
                <w:bCs/>
                <w:szCs w:val="20"/>
                <w:lang w:val="fr-FR"/>
              </w:rPr>
            </w:pPr>
            <w:r w:rsidRPr="008D31E3">
              <w:rPr>
                <w:rFonts w:cstheme="minorHAnsi"/>
                <w:b/>
                <w:bCs/>
                <w:szCs w:val="20"/>
                <w:lang w:val="fr-FR"/>
              </w:rPr>
              <w:t xml:space="preserve">Observations </w:t>
            </w:r>
            <w:r w:rsidR="00E26515" w:rsidRPr="008D31E3">
              <w:rPr>
                <w:rFonts w:cstheme="minorHAnsi"/>
                <w:b/>
                <w:bCs/>
                <w:szCs w:val="20"/>
                <w:lang w:val="fr-FR"/>
              </w:rPr>
              <w:t>générale</w:t>
            </w:r>
            <w:r w:rsidR="00295D60" w:rsidRPr="008D31E3">
              <w:rPr>
                <w:rFonts w:cstheme="minorHAnsi"/>
                <w:b/>
                <w:bCs/>
                <w:szCs w:val="20"/>
                <w:lang w:val="fr-FR"/>
              </w:rPr>
              <w:t>s</w:t>
            </w:r>
            <w:r w:rsidR="00E26515" w:rsidRPr="008D31E3">
              <w:rPr>
                <w:rFonts w:cstheme="minorHAnsi"/>
                <w:b/>
                <w:bCs/>
                <w:szCs w:val="20"/>
                <w:lang w:val="fr-FR"/>
              </w:rPr>
              <w:t xml:space="preserve">/Remarques </w:t>
            </w:r>
          </w:p>
          <w:p w14:paraId="09DE768E" w14:textId="77777777" w:rsidR="004F5DCE" w:rsidRDefault="004F5DCE" w:rsidP="00F87F70">
            <w:pPr>
              <w:rPr>
                <w:rFonts w:cstheme="minorHAnsi"/>
                <w:b/>
                <w:bCs/>
                <w:szCs w:val="20"/>
                <w:lang w:val="fr-FR"/>
              </w:rPr>
            </w:pPr>
          </w:p>
          <w:p w14:paraId="7C0EF45F" w14:textId="77777777" w:rsidR="00482DFC" w:rsidRDefault="00482DFC" w:rsidP="00F87F70">
            <w:pPr>
              <w:rPr>
                <w:rFonts w:cstheme="minorHAnsi"/>
                <w:b/>
                <w:bCs/>
                <w:szCs w:val="20"/>
                <w:lang w:val="fr-FR"/>
              </w:rPr>
            </w:pPr>
          </w:p>
          <w:p w14:paraId="7C2D05C7" w14:textId="77777777" w:rsidR="00482DFC" w:rsidRDefault="00482DFC" w:rsidP="00F87F70">
            <w:pPr>
              <w:rPr>
                <w:rFonts w:cstheme="minorHAnsi"/>
                <w:b/>
                <w:bCs/>
                <w:szCs w:val="20"/>
                <w:lang w:val="fr-FR"/>
              </w:rPr>
            </w:pPr>
          </w:p>
          <w:p w14:paraId="38FC21FB" w14:textId="77777777" w:rsidR="00482DFC" w:rsidRDefault="00482DFC" w:rsidP="00F87F70">
            <w:pPr>
              <w:rPr>
                <w:rFonts w:cstheme="minorHAnsi"/>
                <w:b/>
                <w:bCs/>
                <w:szCs w:val="20"/>
                <w:lang w:val="fr-FR"/>
              </w:rPr>
            </w:pPr>
          </w:p>
          <w:p w14:paraId="7A6E66B6" w14:textId="77777777" w:rsidR="00482DFC" w:rsidRDefault="00482DFC" w:rsidP="00F87F70">
            <w:pPr>
              <w:rPr>
                <w:rFonts w:cstheme="minorHAnsi"/>
                <w:b/>
                <w:bCs/>
                <w:szCs w:val="20"/>
                <w:lang w:val="fr-FR"/>
              </w:rPr>
            </w:pPr>
          </w:p>
          <w:p w14:paraId="6172D86D" w14:textId="77777777" w:rsidR="00482DFC" w:rsidRPr="008D31E3" w:rsidRDefault="00482DFC" w:rsidP="00F87F70">
            <w:pPr>
              <w:rPr>
                <w:rFonts w:cstheme="minorHAnsi"/>
                <w:b/>
                <w:bCs/>
                <w:szCs w:val="20"/>
                <w:lang w:val="fr-FR"/>
              </w:rPr>
            </w:pPr>
          </w:p>
          <w:p w14:paraId="3676D17F" w14:textId="77777777" w:rsidR="004F5DCE" w:rsidRPr="008D31E3" w:rsidRDefault="004F5DCE" w:rsidP="00F87F70">
            <w:pPr>
              <w:rPr>
                <w:rFonts w:cstheme="minorHAnsi"/>
                <w:b/>
                <w:bCs/>
                <w:szCs w:val="20"/>
                <w:lang w:val="fr-FR"/>
              </w:rPr>
            </w:pPr>
          </w:p>
        </w:tc>
      </w:tr>
    </w:tbl>
    <w:p w14:paraId="1B285470" w14:textId="353543F6" w:rsidR="004F5DCE" w:rsidRPr="008D31E3" w:rsidRDefault="004F5DCE">
      <w:pPr>
        <w:rPr>
          <w:rFonts w:cstheme="minorHAnsi"/>
          <w:sz w:val="20"/>
          <w:szCs w:val="20"/>
          <w:lang w:val="fr-FR"/>
        </w:rPr>
      </w:pPr>
    </w:p>
    <w:sectPr w:rsidR="004F5DCE" w:rsidRPr="008D31E3"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A0DD" w14:textId="77777777" w:rsidR="007C1FC4" w:rsidRDefault="007C1FC4" w:rsidP="00F66053">
      <w:r>
        <w:separator/>
      </w:r>
    </w:p>
  </w:endnote>
  <w:endnote w:type="continuationSeparator" w:id="0">
    <w:p w14:paraId="44E51B30" w14:textId="77777777" w:rsidR="007C1FC4" w:rsidRDefault="007C1FC4"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997866"/>
      <w:docPartObj>
        <w:docPartGallery w:val="Page Numbers (Bottom of Page)"/>
        <w:docPartUnique/>
      </w:docPartObj>
    </w:sdtPr>
    <w:sdtEndPr>
      <w:rPr>
        <w:noProof/>
      </w:rPr>
    </w:sdtEndPr>
    <w:sdtContent>
      <w:p w14:paraId="3D3B32AC" w14:textId="0481009C" w:rsidR="00A06854" w:rsidRPr="008D31E3" w:rsidRDefault="00A06854" w:rsidP="0042037F">
        <w:pPr>
          <w:pStyle w:val="Pieddepage"/>
          <w:jc w:val="right"/>
          <w:rPr>
            <w:sz w:val="18"/>
            <w:szCs w:val="18"/>
            <w:lang w:val="fr-SN"/>
          </w:rPr>
        </w:pPr>
        <w:r w:rsidRPr="0042037F">
          <w:rPr>
            <w:sz w:val="18"/>
            <w:szCs w:val="18"/>
          </w:rPr>
          <w:fldChar w:fldCharType="begin"/>
        </w:r>
        <w:r w:rsidRPr="008D31E3">
          <w:rPr>
            <w:sz w:val="18"/>
            <w:szCs w:val="18"/>
            <w:lang w:val="fr-SN"/>
          </w:rPr>
          <w:instrText xml:space="preserve"> PAGE   \* MERGEFORMAT </w:instrText>
        </w:r>
        <w:r w:rsidRPr="0042037F">
          <w:rPr>
            <w:sz w:val="18"/>
            <w:szCs w:val="18"/>
          </w:rPr>
          <w:fldChar w:fldCharType="separate"/>
        </w:r>
        <w:r w:rsidRPr="008D31E3">
          <w:rPr>
            <w:noProof/>
            <w:sz w:val="18"/>
            <w:szCs w:val="18"/>
            <w:lang w:val="fr-SN"/>
          </w:rPr>
          <w:t>11</w:t>
        </w:r>
        <w:r w:rsidRPr="0042037F">
          <w:rPr>
            <w:noProof/>
            <w:sz w:val="18"/>
            <w:szCs w:val="18"/>
          </w:rPr>
          <w:fldChar w:fldCharType="end"/>
        </w:r>
        <w:r w:rsidRPr="008D31E3">
          <w:rPr>
            <w:sz w:val="18"/>
            <w:szCs w:val="18"/>
            <w:lang w:val="fr-SN"/>
          </w:rPr>
          <w:tab/>
        </w:r>
        <w:r w:rsidRPr="008D31E3">
          <w:rPr>
            <w:sz w:val="18"/>
            <w:szCs w:val="18"/>
            <w:lang w:val="fr-SN"/>
          </w:rPr>
          <w:tab/>
          <w:t xml:space="preserve"> FP + SMNI | </w:t>
        </w:r>
        <w:r w:rsidR="00D45B67" w:rsidRPr="008D31E3">
          <w:rPr>
            <w:sz w:val="18"/>
            <w:szCs w:val="18"/>
            <w:lang w:val="fr-SN"/>
          </w:rPr>
          <w:t xml:space="preserve">Niveau </w:t>
        </w:r>
        <w:r w:rsidR="00980CE6">
          <w:rPr>
            <w:sz w:val="18"/>
            <w:szCs w:val="18"/>
            <w:lang w:val="fr-SN"/>
          </w:rPr>
          <w:t>Case</w:t>
        </w:r>
        <w:r w:rsidR="00980CE6" w:rsidRPr="008D31E3">
          <w:rPr>
            <w:sz w:val="18"/>
            <w:szCs w:val="18"/>
            <w:lang w:val="fr-SN"/>
          </w:rPr>
          <w:t xml:space="preserve"> </w:t>
        </w:r>
        <w:r w:rsidR="00D45B67" w:rsidRPr="008D31E3">
          <w:rPr>
            <w:sz w:val="18"/>
            <w:szCs w:val="18"/>
            <w:lang w:val="fr-SN"/>
          </w:rPr>
          <w:t>de sa</w:t>
        </w:r>
        <w:r w:rsidR="00A21D46">
          <w:rPr>
            <w:sz w:val="18"/>
            <w:szCs w:val="18"/>
            <w:lang w:val="fr-SN"/>
          </w:rPr>
          <w:t>n</w:t>
        </w:r>
        <w:r w:rsidR="00D45B67" w:rsidRPr="008D31E3">
          <w:rPr>
            <w:sz w:val="18"/>
            <w:szCs w:val="18"/>
            <w:lang w:val="fr-SN"/>
          </w:rPr>
          <w:t>té</w:t>
        </w:r>
        <w:r w:rsidRPr="008D31E3">
          <w:rPr>
            <w:sz w:val="18"/>
            <w:szCs w:val="18"/>
            <w:lang w:val="fr-SN"/>
          </w:rPr>
          <w:t xml:space="preserve"> | </w:t>
        </w:r>
        <w:r w:rsidR="00980CE6">
          <w:rPr>
            <w:sz w:val="18"/>
            <w:szCs w:val="18"/>
            <w:lang w:val="fr-SN"/>
          </w:rPr>
          <w:t>31</w:t>
        </w:r>
        <w:r w:rsidRPr="008D31E3">
          <w:rPr>
            <w:sz w:val="18"/>
            <w:szCs w:val="18"/>
            <w:lang w:val="fr-SN"/>
          </w:rPr>
          <w:t>-0</w:t>
        </w:r>
        <w:r w:rsidR="00A21D46">
          <w:rPr>
            <w:sz w:val="18"/>
            <w:szCs w:val="18"/>
            <w:lang w:val="fr-SN"/>
          </w:rPr>
          <w:t>8</w:t>
        </w:r>
        <w:r w:rsidRPr="008D31E3">
          <w:rPr>
            <w:sz w:val="18"/>
            <w:szCs w:val="18"/>
            <w:lang w:val="fr-SN"/>
          </w:rPr>
          <w:t>-24</w:t>
        </w:r>
      </w:p>
      <w:p w14:paraId="08789C1B" w14:textId="2313D6FD" w:rsidR="00A06854" w:rsidRPr="008D31E3" w:rsidRDefault="00000000">
        <w:pPr>
          <w:pStyle w:val="Pieddepage"/>
          <w:rPr>
            <w:lang w:val="fr-SN"/>
          </w:rPr>
        </w:pPr>
      </w:p>
    </w:sdtContent>
  </w:sdt>
  <w:p w14:paraId="5D8F72E3" w14:textId="77777777" w:rsidR="00A06854" w:rsidRPr="008D31E3" w:rsidRDefault="00A06854">
    <w:pPr>
      <w:pStyle w:val="Pieddepage"/>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750E9" w14:textId="77777777" w:rsidR="007C1FC4" w:rsidRDefault="007C1FC4" w:rsidP="00F66053">
      <w:r>
        <w:separator/>
      </w:r>
    </w:p>
  </w:footnote>
  <w:footnote w:type="continuationSeparator" w:id="0">
    <w:p w14:paraId="0EB76CD9" w14:textId="77777777" w:rsidR="007C1FC4" w:rsidRDefault="007C1FC4"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A01FA"/>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C76DF6"/>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634EBB"/>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8F43D8"/>
    <w:multiLevelType w:val="hybridMultilevel"/>
    <w:tmpl w:val="E7961BD4"/>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FD4D80"/>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1F6D25"/>
    <w:multiLevelType w:val="hybridMultilevel"/>
    <w:tmpl w:val="919C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41697">
    <w:abstractNumId w:val="25"/>
  </w:num>
  <w:num w:numId="2" w16cid:durableId="493573074">
    <w:abstractNumId w:val="7"/>
  </w:num>
  <w:num w:numId="3" w16cid:durableId="550965719">
    <w:abstractNumId w:val="5"/>
  </w:num>
  <w:num w:numId="4" w16cid:durableId="52310835">
    <w:abstractNumId w:val="28"/>
  </w:num>
  <w:num w:numId="5" w16cid:durableId="569194437">
    <w:abstractNumId w:val="33"/>
  </w:num>
  <w:num w:numId="6" w16cid:durableId="59252609">
    <w:abstractNumId w:val="3"/>
  </w:num>
  <w:num w:numId="7" w16cid:durableId="1999259188">
    <w:abstractNumId w:val="13"/>
  </w:num>
  <w:num w:numId="8" w16cid:durableId="2082866178">
    <w:abstractNumId w:val="4"/>
  </w:num>
  <w:num w:numId="9" w16cid:durableId="987898392">
    <w:abstractNumId w:val="15"/>
  </w:num>
  <w:num w:numId="10" w16cid:durableId="1186408548">
    <w:abstractNumId w:val="35"/>
  </w:num>
  <w:num w:numId="11" w16cid:durableId="1180895657">
    <w:abstractNumId w:val="31"/>
  </w:num>
  <w:num w:numId="12" w16cid:durableId="383942522">
    <w:abstractNumId w:val="39"/>
  </w:num>
  <w:num w:numId="13" w16cid:durableId="1834569416">
    <w:abstractNumId w:val="38"/>
  </w:num>
  <w:num w:numId="14" w16cid:durableId="1652826188">
    <w:abstractNumId w:val="18"/>
  </w:num>
  <w:num w:numId="15" w16cid:durableId="382142236">
    <w:abstractNumId w:val="6"/>
  </w:num>
  <w:num w:numId="16" w16cid:durableId="851070710">
    <w:abstractNumId w:val="29"/>
  </w:num>
  <w:num w:numId="17" w16cid:durableId="468481472">
    <w:abstractNumId w:val="1"/>
  </w:num>
  <w:num w:numId="18" w16cid:durableId="752051684">
    <w:abstractNumId w:val="20"/>
  </w:num>
  <w:num w:numId="19" w16cid:durableId="246963052">
    <w:abstractNumId w:val="26"/>
  </w:num>
  <w:num w:numId="20" w16cid:durableId="427776148">
    <w:abstractNumId w:val="24"/>
  </w:num>
  <w:num w:numId="21" w16cid:durableId="1262421574">
    <w:abstractNumId w:val="9"/>
  </w:num>
  <w:num w:numId="22" w16cid:durableId="1506555228">
    <w:abstractNumId w:val="22"/>
  </w:num>
  <w:num w:numId="23" w16cid:durableId="172650601">
    <w:abstractNumId w:val="10"/>
  </w:num>
  <w:num w:numId="24" w16cid:durableId="611208946">
    <w:abstractNumId w:val="30"/>
  </w:num>
  <w:num w:numId="25" w16cid:durableId="1966158826">
    <w:abstractNumId w:val="21"/>
  </w:num>
  <w:num w:numId="26" w16cid:durableId="1482190945">
    <w:abstractNumId w:val="8"/>
  </w:num>
  <w:num w:numId="27" w16cid:durableId="1402290318">
    <w:abstractNumId w:val="34"/>
  </w:num>
  <w:num w:numId="28" w16cid:durableId="663514074">
    <w:abstractNumId w:val="37"/>
  </w:num>
  <w:num w:numId="29" w16cid:durableId="1802459982">
    <w:abstractNumId w:val="40"/>
  </w:num>
  <w:num w:numId="30" w16cid:durableId="1665352802">
    <w:abstractNumId w:val="14"/>
  </w:num>
  <w:num w:numId="31" w16cid:durableId="803355316">
    <w:abstractNumId w:val="36"/>
  </w:num>
  <w:num w:numId="32" w16cid:durableId="1329359356">
    <w:abstractNumId w:val="0"/>
  </w:num>
  <w:num w:numId="33" w16cid:durableId="1223904138">
    <w:abstractNumId w:val="19"/>
  </w:num>
  <w:num w:numId="34" w16cid:durableId="1395930020">
    <w:abstractNumId w:val="17"/>
  </w:num>
  <w:num w:numId="35" w16cid:durableId="172957833">
    <w:abstractNumId w:val="2"/>
  </w:num>
  <w:num w:numId="36" w16cid:durableId="1655068039">
    <w:abstractNumId w:val="32"/>
  </w:num>
  <w:num w:numId="37" w16cid:durableId="1180238749">
    <w:abstractNumId w:val="11"/>
  </w:num>
  <w:num w:numId="38" w16cid:durableId="261383233">
    <w:abstractNumId w:val="12"/>
  </w:num>
  <w:num w:numId="39" w16cid:durableId="1604339084">
    <w:abstractNumId w:val="27"/>
  </w:num>
  <w:num w:numId="40" w16cid:durableId="1483697404">
    <w:abstractNumId w:val="23"/>
  </w:num>
  <w:num w:numId="41" w16cid:durableId="186413478">
    <w:abstractNumId w:val="1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DOU Mouhammad">
    <w15:presenceInfo w15:providerId="AD" w15:userId="S::mouhammad.zaidou@ucad.edu.sn::b3233d9d-da78-4f2a-942c-c2fac2a27b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3A39"/>
    <w:rsid w:val="00007D71"/>
    <w:rsid w:val="00011BA1"/>
    <w:rsid w:val="00012717"/>
    <w:rsid w:val="00015A5E"/>
    <w:rsid w:val="000174FF"/>
    <w:rsid w:val="00027C13"/>
    <w:rsid w:val="00034FB4"/>
    <w:rsid w:val="00045F7A"/>
    <w:rsid w:val="0004725B"/>
    <w:rsid w:val="00057D28"/>
    <w:rsid w:val="00065538"/>
    <w:rsid w:val="000753A5"/>
    <w:rsid w:val="000773F7"/>
    <w:rsid w:val="00084AAD"/>
    <w:rsid w:val="0009346A"/>
    <w:rsid w:val="00097B4E"/>
    <w:rsid w:val="000A203E"/>
    <w:rsid w:val="000A28AD"/>
    <w:rsid w:val="000B1EFE"/>
    <w:rsid w:val="000D10E0"/>
    <w:rsid w:val="000D7FA0"/>
    <w:rsid w:val="000E06CC"/>
    <w:rsid w:val="000E2459"/>
    <w:rsid w:val="000E70FE"/>
    <w:rsid w:val="000F0775"/>
    <w:rsid w:val="000F72D1"/>
    <w:rsid w:val="001062F8"/>
    <w:rsid w:val="00107888"/>
    <w:rsid w:val="001079FF"/>
    <w:rsid w:val="00112F8F"/>
    <w:rsid w:val="0013059E"/>
    <w:rsid w:val="00130F7C"/>
    <w:rsid w:val="001316C1"/>
    <w:rsid w:val="00133B62"/>
    <w:rsid w:val="0013446C"/>
    <w:rsid w:val="00134FE7"/>
    <w:rsid w:val="00143645"/>
    <w:rsid w:val="00151F09"/>
    <w:rsid w:val="001546C1"/>
    <w:rsid w:val="00156503"/>
    <w:rsid w:val="00160423"/>
    <w:rsid w:val="00162050"/>
    <w:rsid w:val="001629FA"/>
    <w:rsid w:val="0016787F"/>
    <w:rsid w:val="00173697"/>
    <w:rsid w:val="001866CA"/>
    <w:rsid w:val="00187275"/>
    <w:rsid w:val="0018763C"/>
    <w:rsid w:val="001877B1"/>
    <w:rsid w:val="00187DDF"/>
    <w:rsid w:val="00195D38"/>
    <w:rsid w:val="001A086C"/>
    <w:rsid w:val="001A0F89"/>
    <w:rsid w:val="001A1A80"/>
    <w:rsid w:val="001A31C9"/>
    <w:rsid w:val="001A6324"/>
    <w:rsid w:val="001B0814"/>
    <w:rsid w:val="001B4C4A"/>
    <w:rsid w:val="001B505B"/>
    <w:rsid w:val="001D05C9"/>
    <w:rsid w:val="001D1C44"/>
    <w:rsid w:val="001D4B7C"/>
    <w:rsid w:val="001E5E4D"/>
    <w:rsid w:val="001F1610"/>
    <w:rsid w:val="001F1DE8"/>
    <w:rsid w:val="001F3639"/>
    <w:rsid w:val="001F4D0B"/>
    <w:rsid w:val="002006B3"/>
    <w:rsid w:val="0020109A"/>
    <w:rsid w:val="00204D88"/>
    <w:rsid w:val="002068B1"/>
    <w:rsid w:val="00210ADE"/>
    <w:rsid w:val="00214CBD"/>
    <w:rsid w:val="00214EEB"/>
    <w:rsid w:val="00214F47"/>
    <w:rsid w:val="00225A21"/>
    <w:rsid w:val="00230680"/>
    <w:rsid w:val="00236628"/>
    <w:rsid w:val="002410DE"/>
    <w:rsid w:val="00241B53"/>
    <w:rsid w:val="002457D7"/>
    <w:rsid w:val="00246DD1"/>
    <w:rsid w:val="00253259"/>
    <w:rsid w:val="002544AA"/>
    <w:rsid w:val="0025666F"/>
    <w:rsid w:val="002574BD"/>
    <w:rsid w:val="00262871"/>
    <w:rsid w:val="00262B33"/>
    <w:rsid w:val="00264F08"/>
    <w:rsid w:val="00266A7A"/>
    <w:rsid w:val="002745EA"/>
    <w:rsid w:val="00275572"/>
    <w:rsid w:val="00277384"/>
    <w:rsid w:val="002775AA"/>
    <w:rsid w:val="0028629A"/>
    <w:rsid w:val="00295D60"/>
    <w:rsid w:val="002A75B2"/>
    <w:rsid w:val="002C1329"/>
    <w:rsid w:val="002C1A03"/>
    <w:rsid w:val="002C1D9F"/>
    <w:rsid w:val="002D4881"/>
    <w:rsid w:val="002D6B59"/>
    <w:rsid w:val="002E1E50"/>
    <w:rsid w:val="002E2D34"/>
    <w:rsid w:val="002E57E1"/>
    <w:rsid w:val="00300C50"/>
    <w:rsid w:val="00300C9F"/>
    <w:rsid w:val="00303813"/>
    <w:rsid w:val="00305D68"/>
    <w:rsid w:val="0030667B"/>
    <w:rsid w:val="00306705"/>
    <w:rsid w:val="00310BE6"/>
    <w:rsid w:val="00310E39"/>
    <w:rsid w:val="0031158D"/>
    <w:rsid w:val="00323C32"/>
    <w:rsid w:val="003247D1"/>
    <w:rsid w:val="00325DE3"/>
    <w:rsid w:val="0033351F"/>
    <w:rsid w:val="0033362C"/>
    <w:rsid w:val="00334EDD"/>
    <w:rsid w:val="0033610C"/>
    <w:rsid w:val="00345074"/>
    <w:rsid w:val="00350416"/>
    <w:rsid w:val="003524BA"/>
    <w:rsid w:val="0035444F"/>
    <w:rsid w:val="00354951"/>
    <w:rsid w:val="00362730"/>
    <w:rsid w:val="003644E3"/>
    <w:rsid w:val="003651C9"/>
    <w:rsid w:val="00371E3D"/>
    <w:rsid w:val="003873DD"/>
    <w:rsid w:val="00393A14"/>
    <w:rsid w:val="003B30EF"/>
    <w:rsid w:val="003C1E96"/>
    <w:rsid w:val="003C35DB"/>
    <w:rsid w:val="003C4F4C"/>
    <w:rsid w:val="003D1161"/>
    <w:rsid w:val="003D4B38"/>
    <w:rsid w:val="003D4DC2"/>
    <w:rsid w:val="003D73D6"/>
    <w:rsid w:val="003D7EED"/>
    <w:rsid w:val="003E0A12"/>
    <w:rsid w:val="003E1032"/>
    <w:rsid w:val="003E584F"/>
    <w:rsid w:val="003F5A59"/>
    <w:rsid w:val="004001B6"/>
    <w:rsid w:val="00405314"/>
    <w:rsid w:val="00407C1D"/>
    <w:rsid w:val="00407FD1"/>
    <w:rsid w:val="00410E9F"/>
    <w:rsid w:val="0041523A"/>
    <w:rsid w:val="00417676"/>
    <w:rsid w:val="0042037F"/>
    <w:rsid w:val="00425F22"/>
    <w:rsid w:val="00443AFB"/>
    <w:rsid w:val="0044481B"/>
    <w:rsid w:val="00451E2C"/>
    <w:rsid w:val="00453613"/>
    <w:rsid w:val="0045793A"/>
    <w:rsid w:val="00463A58"/>
    <w:rsid w:val="004645BC"/>
    <w:rsid w:val="00465EF6"/>
    <w:rsid w:val="00473B97"/>
    <w:rsid w:val="004804A9"/>
    <w:rsid w:val="00482DFC"/>
    <w:rsid w:val="00496C32"/>
    <w:rsid w:val="004A609B"/>
    <w:rsid w:val="004B47F0"/>
    <w:rsid w:val="004B66C6"/>
    <w:rsid w:val="004B7EC3"/>
    <w:rsid w:val="004C10E4"/>
    <w:rsid w:val="004C6190"/>
    <w:rsid w:val="004D2370"/>
    <w:rsid w:val="004D3A9F"/>
    <w:rsid w:val="004D64AC"/>
    <w:rsid w:val="004E3945"/>
    <w:rsid w:val="004E52E8"/>
    <w:rsid w:val="004F1463"/>
    <w:rsid w:val="004F53C8"/>
    <w:rsid w:val="004F5B2B"/>
    <w:rsid w:val="004F5DCE"/>
    <w:rsid w:val="004F7231"/>
    <w:rsid w:val="00501659"/>
    <w:rsid w:val="00504829"/>
    <w:rsid w:val="00521118"/>
    <w:rsid w:val="00522CB5"/>
    <w:rsid w:val="00525C87"/>
    <w:rsid w:val="00536AFF"/>
    <w:rsid w:val="0054365A"/>
    <w:rsid w:val="00544B5B"/>
    <w:rsid w:val="005473AF"/>
    <w:rsid w:val="00550218"/>
    <w:rsid w:val="00556D9E"/>
    <w:rsid w:val="0056105D"/>
    <w:rsid w:val="0056201F"/>
    <w:rsid w:val="005637C8"/>
    <w:rsid w:val="005648E2"/>
    <w:rsid w:val="00567543"/>
    <w:rsid w:val="005678BF"/>
    <w:rsid w:val="00571091"/>
    <w:rsid w:val="00571708"/>
    <w:rsid w:val="00573AEB"/>
    <w:rsid w:val="005743CC"/>
    <w:rsid w:val="00577A0C"/>
    <w:rsid w:val="0058201D"/>
    <w:rsid w:val="00586F8B"/>
    <w:rsid w:val="005938CB"/>
    <w:rsid w:val="005950C8"/>
    <w:rsid w:val="005A4D96"/>
    <w:rsid w:val="005A51E3"/>
    <w:rsid w:val="005A564E"/>
    <w:rsid w:val="005B52CA"/>
    <w:rsid w:val="005C468D"/>
    <w:rsid w:val="005C5B06"/>
    <w:rsid w:val="005C78A3"/>
    <w:rsid w:val="005D4B94"/>
    <w:rsid w:val="005D5D16"/>
    <w:rsid w:val="005E3166"/>
    <w:rsid w:val="005E753F"/>
    <w:rsid w:val="005F0C08"/>
    <w:rsid w:val="005F3F73"/>
    <w:rsid w:val="005F47E0"/>
    <w:rsid w:val="00620167"/>
    <w:rsid w:val="006207B0"/>
    <w:rsid w:val="006252B4"/>
    <w:rsid w:val="006300E8"/>
    <w:rsid w:val="00632171"/>
    <w:rsid w:val="006338FF"/>
    <w:rsid w:val="00636369"/>
    <w:rsid w:val="00636949"/>
    <w:rsid w:val="0064087E"/>
    <w:rsid w:val="00645E5C"/>
    <w:rsid w:val="006461BB"/>
    <w:rsid w:val="00647677"/>
    <w:rsid w:val="00647A36"/>
    <w:rsid w:val="00651588"/>
    <w:rsid w:val="006517FD"/>
    <w:rsid w:val="006532E3"/>
    <w:rsid w:val="00653785"/>
    <w:rsid w:val="00666689"/>
    <w:rsid w:val="00667E30"/>
    <w:rsid w:val="00671B81"/>
    <w:rsid w:val="00672E3A"/>
    <w:rsid w:val="00673FAE"/>
    <w:rsid w:val="00675463"/>
    <w:rsid w:val="006776F0"/>
    <w:rsid w:val="00682592"/>
    <w:rsid w:val="006866FB"/>
    <w:rsid w:val="006930F9"/>
    <w:rsid w:val="006960A8"/>
    <w:rsid w:val="006A0CB4"/>
    <w:rsid w:val="006A66AD"/>
    <w:rsid w:val="006A784F"/>
    <w:rsid w:val="006B32E8"/>
    <w:rsid w:val="006B402C"/>
    <w:rsid w:val="006C47D8"/>
    <w:rsid w:val="006D06BC"/>
    <w:rsid w:val="006D3FE0"/>
    <w:rsid w:val="006D50D4"/>
    <w:rsid w:val="006D5C46"/>
    <w:rsid w:val="006E2339"/>
    <w:rsid w:val="006E40C4"/>
    <w:rsid w:val="006F7EF6"/>
    <w:rsid w:val="00700081"/>
    <w:rsid w:val="00713B69"/>
    <w:rsid w:val="00715550"/>
    <w:rsid w:val="00720C85"/>
    <w:rsid w:val="00727BF1"/>
    <w:rsid w:val="00740220"/>
    <w:rsid w:val="007404FF"/>
    <w:rsid w:val="007455CF"/>
    <w:rsid w:val="00747410"/>
    <w:rsid w:val="007539CD"/>
    <w:rsid w:val="007572DF"/>
    <w:rsid w:val="0076087E"/>
    <w:rsid w:val="00765536"/>
    <w:rsid w:val="00773A4F"/>
    <w:rsid w:val="00775680"/>
    <w:rsid w:val="00777000"/>
    <w:rsid w:val="007804D6"/>
    <w:rsid w:val="007900F8"/>
    <w:rsid w:val="00793045"/>
    <w:rsid w:val="007942D0"/>
    <w:rsid w:val="007A1211"/>
    <w:rsid w:val="007A21B3"/>
    <w:rsid w:val="007A2F60"/>
    <w:rsid w:val="007A5470"/>
    <w:rsid w:val="007A6CAD"/>
    <w:rsid w:val="007B365C"/>
    <w:rsid w:val="007B3A93"/>
    <w:rsid w:val="007C1FC4"/>
    <w:rsid w:val="007C4804"/>
    <w:rsid w:val="007C79D2"/>
    <w:rsid w:val="007D0497"/>
    <w:rsid w:val="007E1A37"/>
    <w:rsid w:val="007E2722"/>
    <w:rsid w:val="007E56D6"/>
    <w:rsid w:val="007F37CB"/>
    <w:rsid w:val="007F3A71"/>
    <w:rsid w:val="007F3F7B"/>
    <w:rsid w:val="007F5907"/>
    <w:rsid w:val="00800741"/>
    <w:rsid w:val="008043C5"/>
    <w:rsid w:val="0082033E"/>
    <w:rsid w:val="0082539A"/>
    <w:rsid w:val="008315BB"/>
    <w:rsid w:val="008355D3"/>
    <w:rsid w:val="00840F99"/>
    <w:rsid w:val="00841DC3"/>
    <w:rsid w:val="008434BC"/>
    <w:rsid w:val="00846237"/>
    <w:rsid w:val="00850444"/>
    <w:rsid w:val="00853B1B"/>
    <w:rsid w:val="00855E04"/>
    <w:rsid w:val="00862F7F"/>
    <w:rsid w:val="00864789"/>
    <w:rsid w:val="00877FB2"/>
    <w:rsid w:val="00880525"/>
    <w:rsid w:val="0088359B"/>
    <w:rsid w:val="0089049A"/>
    <w:rsid w:val="00892C3C"/>
    <w:rsid w:val="00894A6C"/>
    <w:rsid w:val="00896A02"/>
    <w:rsid w:val="008A45DB"/>
    <w:rsid w:val="008A62E0"/>
    <w:rsid w:val="008C0D82"/>
    <w:rsid w:val="008C6411"/>
    <w:rsid w:val="008D31E3"/>
    <w:rsid w:val="008E1B6C"/>
    <w:rsid w:val="008E315B"/>
    <w:rsid w:val="008F070E"/>
    <w:rsid w:val="008F0E3F"/>
    <w:rsid w:val="008F3BA7"/>
    <w:rsid w:val="008F7075"/>
    <w:rsid w:val="00906921"/>
    <w:rsid w:val="00911657"/>
    <w:rsid w:val="00920E59"/>
    <w:rsid w:val="00921EFB"/>
    <w:rsid w:val="00922979"/>
    <w:rsid w:val="009249B5"/>
    <w:rsid w:val="00930E4B"/>
    <w:rsid w:val="0093129D"/>
    <w:rsid w:val="009448BE"/>
    <w:rsid w:val="009503F0"/>
    <w:rsid w:val="00952A49"/>
    <w:rsid w:val="0095792C"/>
    <w:rsid w:val="00965600"/>
    <w:rsid w:val="00967FAA"/>
    <w:rsid w:val="009733F9"/>
    <w:rsid w:val="009754EC"/>
    <w:rsid w:val="0097658D"/>
    <w:rsid w:val="00977FCA"/>
    <w:rsid w:val="00980CD2"/>
    <w:rsid w:val="00980CE6"/>
    <w:rsid w:val="00981EDA"/>
    <w:rsid w:val="00982356"/>
    <w:rsid w:val="009832A1"/>
    <w:rsid w:val="009856DF"/>
    <w:rsid w:val="00992A15"/>
    <w:rsid w:val="00992F43"/>
    <w:rsid w:val="00994547"/>
    <w:rsid w:val="009963FD"/>
    <w:rsid w:val="009A182E"/>
    <w:rsid w:val="009A4DB8"/>
    <w:rsid w:val="009A5B51"/>
    <w:rsid w:val="009B0536"/>
    <w:rsid w:val="009B222B"/>
    <w:rsid w:val="009B5894"/>
    <w:rsid w:val="009C55C4"/>
    <w:rsid w:val="009C737F"/>
    <w:rsid w:val="009D0390"/>
    <w:rsid w:val="009D1317"/>
    <w:rsid w:val="009D37B7"/>
    <w:rsid w:val="009D52EF"/>
    <w:rsid w:val="009D7129"/>
    <w:rsid w:val="009E18CE"/>
    <w:rsid w:val="009E1E90"/>
    <w:rsid w:val="009E5489"/>
    <w:rsid w:val="009F4F69"/>
    <w:rsid w:val="009F503C"/>
    <w:rsid w:val="00A047DB"/>
    <w:rsid w:val="00A06854"/>
    <w:rsid w:val="00A11059"/>
    <w:rsid w:val="00A1542D"/>
    <w:rsid w:val="00A21D46"/>
    <w:rsid w:val="00A2246D"/>
    <w:rsid w:val="00A2323F"/>
    <w:rsid w:val="00A27FE0"/>
    <w:rsid w:val="00A3170F"/>
    <w:rsid w:val="00A3480D"/>
    <w:rsid w:val="00A36A1C"/>
    <w:rsid w:val="00A416BF"/>
    <w:rsid w:val="00A45C34"/>
    <w:rsid w:val="00A60A90"/>
    <w:rsid w:val="00A661D2"/>
    <w:rsid w:val="00A74C75"/>
    <w:rsid w:val="00A74F33"/>
    <w:rsid w:val="00A8230A"/>
    <w:rsid w:val="00A8375E"/>
    <w:rsid w:val="00A852E2"/>
    <w:rsid w:val="00A92626"/>
    <w:rsid w:val="00A92AFD"/>
    <w:rsid w:val="00AA66D8"/>
    <w:rsid w:val="00AA683C"/>
    <w:rsid w:val="00AA7538"/>
    <w:rsid w:val="00AB4D50"/>
    <w:rsid w:val="00AB71E7"/>
    <w:rsid w:val="00AC4ABB"/>
    <w:rsid w:val="00AC4B7B"/>
    <w:rsid w:val="00AD5011"/>
    <w:rsid w:val="00AE0A23"/>
    <w:rsid w:val="00AE3703"/>
    <w:rsid w:val="00AE45C8"/>
    <w:rsid w:val="00AF1999"/>
    <w:rsid w:val="00AF1A29"/>
    <w:rsid w:val="00AF652C"/>
    <w:rsid w:val="00AF7330"/>
    <w:rsid w:val="00B05A8F"/>
    <w:rsid w:val="00B17EB2"/>
    <w:rsid w:val="00B33A9F"/>
    <w:rsid w:val="00B42B80"/>
    <w:rsid w:val="00B54C1E"/>
    <w:rsid w:val="00B6098B"/>
    <w:rsid w:val="00B60A0A"/>
    <w:rsid w:val="00B64B3B"/>
    <w:rsid w:val="00B71F4E"/>
    <w:rsid w:val="00B73C5B"/>
    <w:rsid w:val="00B741A6"/>
    <w:rsid w:val="00B86224"/>
    <w:rsid w:val="00B92048"/>
    <w:rsid w:val="00B948B8"/>
    <w:rsid w:val="00B949CD"/>
    <w:rsid w:val="00B960E4"/>
    <w:rsid w:val="00B96BBD"/>
    <w:rsid w:val="00BA0668"/>
    <w:rsid w:val="00BA0C11"/>
    <w:rsid w:val="00BA2A91"/>
    <w:rsid w:val="00BA652A"/>
    <w:rsid w:val="00BB6C74"/>
    <w:rsid w:val="00BB75BF"/>
    <w:rsid w:val="00BC05F7"/>
    <w:rsid w:val="00BC215C"/>
    <w:rsid w:val="00BC5B0A"/>
    <w:rsid w:val="00BC751A"/>
    <w:rsid w:val="00BD43D2"/>
    <w:rsid w:val="00BD6A30"/>
    <w:rsid w:val="00C015A4"/>
    <w:rsid w:val="00C10BCE"/>
    <w:rsid w:val="00C12C0B"/>
    <w:rsid w:val="00C202F2"/>
    <w:rsid w:val="00C21D41"/>
    <w:rsid w:val="00C24E8B"/>
    <w:rsid w:val="00C26ADC"/>
    <w:rsid w:val="00C32133"/>
    <w:rsid w:val="00C33B85"/>
    <w:rsid w:val="00C36225"/>
    <w:rsid w:val="00C423A6"/>
    <w:rsid w:val="00C476C7"/>
    <w:rsid w:val="00C47ECF"/>
    <w:rsid w:val="00C51C5B"/>
    <w:rsid w:val="00C64F4B"/>
    <w:rsid w:val="00C67736"/>
    <w:rsid w:val="00C67CD4"/>
    <w:rsid w:val="00C700AD"/>
    <w:rsid w:val="00C703CB"/>
    <w:rsid w:val="00C741AF"/>
    <w:rsid w:val="00C81DD7"/>
    <w:rsid w:val="00C90418"/>
    <w:rsid w:val="00C930D1"/>
    <w:rsid w:val="00C9511C"/>
    <w:rsid w:val="00CA0B5C"/>
    <w:rsid w:val="00CA367C"/>
    <w:rsid w:val="00CA62C1"/>
    <w:rsid w:val="00CA6C87"/>
    <w:rsid w:val="00CB2F6F"/>
    <w:rsid w:val="00CB3E33"/>
    <w:rsid w:val="00CC2188"/>
    <w:rsid w:val="00CC5C65"/>
    <w:rsid w:val="00CC7A36"/>
    <w:rsid w:val="00CE17A9"/>
    <w:rsid w:val="00CE5474"/>
    <w:rsid w:val="00CE5A4D"/>
    <w:rsid w:val="00CF70C8"/>
    <w:rsid w:val="00D01D46"/>
    <w:rsid w:val="00D06511"/>
    <w:rsid w:val="00D065FF"/>
    <w:rsid w:val="00D0735E"/>
    <w:rsid w:val="00D11D73"/>
    <w:rsid w:val="00D15C58"/>
    <w:rsid w:val="00D20308"/>
    <w:rsid w:val="00D257D7"/>
    <w:rsid w:val="00D31002"/>
    <w:rsid w:val="00D323BA"/>
    <w:rsid w:val="00D33117"/>
    <w:rsid w:val="00D40BF9"/>
    <w:rsid w:val="00D45B67"/>
    <w:rsid w:val="00D5384B"/>
    <w:rsid w:val="00D61A80"/>
    <w:rsid w:val="00D6272D"/>
    <w:rsid w:val="00D6379A"/>
    <w:rsid w:val="00D67A94"/>
    <w:rsid w:val="00D709B5"/>
    <w:rsid w:val="00D742FC"/>
    <w:rsid w:val="00D81B40"/>
    <w:rsid w:val="00D82D1C"/>
    <w:rsid w:val="00D839BC"/>
    <w:rsid w:val="00D83B03"/>
    <w:rsid w:val="00D94461"/>
    <w:rsid w:val="00D95FB8"/>
    <w:rsid w:val="00DA198E"/>
    <w:rsid w:val="00DA282F"/>
    <w:rsid w:val="00DA2D4E"/>
    <w:rsid w:val="00DA4D7F"/>
    <w:rsid w:val="00DA745C"/>
    <w:rsid w:val="00DA7F5E"/>
    <w:rsid w:val="00DC1532"/>
    <w:rsid w:val="00DC1729"/>
    <w:rsid w:val="00DC1C3A"/>
    <w:rsid w:val="00DC5777"/>
    <w:rsid w:val="00DC7BED"/>
    <w:rsid w:val="00DC7F33"/>
    <w:rsid w:val="00DD0664"/>
    <w:rsid w:val="00DE2D2E"/>
    <w:rsid w:val="00DF6BF0"/>
    <w:rsid w:val="00E078EE"/>
    <w:rsid w:val="00E111E9"/>
    <w:rsid w:val="00E14B8D"/>
    <w:rsid w:val="00E15613"/>
    <w:rsid w:val="00E23140"/>
    <w:rsid w:val="00E23C18"/>
    <w:rsid w:val="00E24A11"/>
    <w:rsid w:val="00E26515"/>
    <w:rsid w:val="00E27F2C"/>
    <w:rsid w:val="00E33B0E"/>
    <w:rsid w:val="00E33C74"/>
    <w:rsid w:val="00E350A6"/>
    <w:rsid w:val="00E35E1C"/>
    <w:rsid w:val="00E410A5"/>
    <w:rsid w:val="00E4136A"/>
    <w:rsid w:val="00E453B6"/>
    <w:rsid w:val="00E75C64"/>
    <w:rsid w:val="00E7738B"/>
    <w:rsid w:val="00E81D7C"/>
    <w:rsid w:val="00E83ABC"/>
    <w:rsid w:val="00E86DD4"/>
    <w:rsid w:val="00E87E87"/>
    <w:rsid w:val="00EA2899"/>
    <w:rsid w:val="00EA4C0A"/>
    <w:rsid w:val="00EA6477"/>
    <w:rsid w:val="00EB03CE"/>
    <w:rsid w:val="00EC0350"/>
    <w:rsid w:val="00ED27B1"/>
    <w:rsid w:val="00ED6E6E"/>
    <w:rsid w:val="00EE407E"/>
    <w:rsid w:val="00EE7607"/>
    <w:rsid w:val="00EE78CA"/>
    <w:rsid w:val="00EF6FBA"/>
    <w:rsid w:val="00F04772"/>
    <w:rsid w:val="00F05291"/>
    <w:rsid w:val="00F05FAB"/>
    <w:rsid w:val="00F06663"/>
    <w:rsid w:val="00F166A7"/>
    <w:rsid w:val="00F313DF"/>
    <w:rsid w:val="00F32E46"/>
    <w:rsid w:val="00F37DCB"/>
    <w:rsid w:val="00F46D1F"/>
    <w:rsid w:val="00F504E9"/>
    <w:rsid w:val="00F51A4F"/>
    <w:rsid w:val="00F65F24"/>
    <w:rsid w:val="00F66053"/>
    <w:rsid w:val="00F757CB"/>
    <w:rsid w:val="00F806AA"/>
    <w:rsid w:val="00F83215"/>
    <w:rsid w:val="00F850F4"/>
    <w:rsid w:val="00F85502"/>
    <w:rsid w:val="00F86B11"/>
    <w:rsid w:val="00F87F70"/>
    <w:rsid w:val="00F916FF"/>
    <w:rsid w:val="00F962C6"/>
    <w:rsid w:val="00FA4B27"/>
    <w:rsid w:val="00FA6BB1"/>
    <w:rsid w:val="00FA6C5A"/>
    <w:rsid w:val="00FB6639"/>
    <w:rsid w:val="00FC0CED"/>
    <w:rsid w:val="00FC0DE6"/>
    <w:rsid w:val="00FC6E82"/>
    <w:rsid w:val="00FC7DE0"/>
    <w:rsid w:val="00FD1AA4"/>
    <w:rsid w:val="00FD3FE6"/>
    <w:rsid w:val="00FE1266"/>
    <w:rsid w:val="00FE4ED3"/>
    <w:rsid w:val="00FE7A45"/>
    <w:rsid w:val="00FF0244"/>
    <w:rsid w:val="00FF19BE"/>
    <w:rsid w:val="00FF4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D95FB8"/>
    <w:pPr>
      <w:jc w:val="center"/>
    </w:pPr>
    <w:rPr>
      <w:rFonts w:ascii="Arial" w:eastAsia="Times New Roman" w:hAnsi="Arial" w:cs="Times New Roman"/>
      <w:b/>
      <w:sz w:val="18"/>
      <w:szCs w:val="20"/>
      <w:lang w:val="en-GB"/>
    </w:rPr>
  </w:style>
  <w:style w:type="character" w:customStyle="1" w:styleId="TitreCar">
    <w:name w:val="Titre Car"/>
    <w:basedOn w:val="Policepardfaut"/>
    <w:link w:val="Titre"/>
    <w:rsid w:val="00D95FB8"/>
    <w:rPr>
      <w:rFonts w:ascii="Arial" w:eastAsia="Times New Roman" w:hAnsi="Arial" w:cs="Times New Roman"/>
      <w:b/>
      <w:sz w:val="18"/>
      <w:lang w:val="en-GB" w:bidi="ar-SA"/>
    </w:rPr>
  </w:style>
  <w:style w:type="paragraph" w:styleId="En-tte">
    <w:name w:val="header"/>
    <w:basedOn w:val="Normal"/>
    <w:link w:val="En-tteCar"/>
    <w:uiPriority w:val="99"/>
    <w:unhideWhenUsed/>
    <w:rsid w:val="00F66053"/>
    <w:pPr>
      <w:tabs>
        <w:tab w:val="center" w:pos="4513"/>
        <w:tab w:val="right" w:pos="9026"/>
      </w:tabs>
    </w:pPr>
  </w:style>
  <w:style w:type="character" w:customStyle="1" w:styleId="En-tteCar">
    <w:name w:val="En-tête Car"/>
    <w:basedOn w:val="Policepardfaut"/>
    <w:link w:val="En-tte"/>
    <w:uiPriority w:val="99"/>
    <w:rsid w:val="00F66053"/>
    <w:rPr>
      <w:szCs w:val="22"/>
      <w:lang w:val="en-US" w:bidi="ar-SA"/>
    </w:rPr>
  </w:style>
  <w:style w:type="paragraph" w:styleId="Pieddepage">
    <w:name w:val="footer"/>
    <w:basedOn w:val="Normal"/>
    <w:link w:val="PieddepageCar"/>
    <w:uiPriority w:val="99"/>
    <w:unhideWhenUsed/>
    <w:rsid w:val="00F66053"/>
    <w:pPr>
      <w:tabs>
        <w:tab w:val="center" w:pos="4513"/>
        <w:tab w:val="right" w:pos="9026"/>
      </w:tabs>
    </w:pPr>
  </w:style>
  <w:style w:type="character" w:customStyle="1" w:styleId="PieddepageCar">
    <w:name w:val="Pied de page Car"/>
    <w:basedOn w:val="Policepardfaut"/>
    <w:link w:val="Pieddepage"/>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Paragraphedeliste">
    <w:name w:val="List Paragraph"/>
    <w:basedOn w:val="Normal"/>
    <w:uiPriority w:val="34"/>
    <w:qFormat/>
    <w:rsid w:val="001A0F89"/>
    <w:pPr>
      <w:spacing w:after="160" w:line="259" w:lineRule="auto"/>
      <w:ind w:left="720"/>
      <w:contextualSpacing/>
    </w:pPr>
    <w:rPr>
      <w:lang w:val="en-IN"/>
    </w:rPr>
  </w:style>
  <w:style w:type="paragraph" w:styleId="Commentaire">
    <w:name w:val="annotation text"/>
    <w:basedOn w:val="Normal"/>
    <w:link w:val="CommentaireCar"/>
    <w:uiPriority w:val="99"/>
    <w:semiHidden/>
    <w:unhideWhenUsed/>
    <w:rsid w:val="00586F8B"/>
    <w:rPr>
      <w:sz w:val="20"/>
      <w:szCs w:val="20"/>
    </w:rPr>
  </w:style>
  <w:style w:type="character" w:customStyle="1" w:styleId="CommentaireCar">
    <w:name w:val="Commentaire Car"/>
    <w:basedOn w:val="Policepardfaut"/>
    <w:link w:val="Commentaire"/>
    <w:uiPriority w:val="99"/>
    <w:semiHidden/>
    <w:rsid w:val="00586F8B"/>
    <w:rPr>
      <w:sz w:val="20"/>
      <w:lang w:val="en-US" w:bidi="ar-SA"/>
    </w:rPr>
  </w:style>
  <w:style w:type="paragraph" w:styleId="Objetducommentaire">
    <w:name w:val="annotation subject"/>
    <w:basedOn w:val="Commentaire"/>
    <w:next w:val="Commentaire"/>
    <w:link w:val="ObjetducommentaireCar"/>
    <w:uiPriority w:val="99"/>
    <w:semiHidden/>
    <w:unhideWhenUsed/>
    <w:rsid w:val="00586F8B"/>
    <w:pPr>
      <w:spacing w:after="160"/>
    </w:pPr>
    <w:rPr>
      <w:b/>
      <w:bCs/>
      <w:lang w:val="en-IN"/>
    </w:rPr>
  </w:style>
  <w:style w:type="character" w:customStyle="1" w:styleId="ObjetducommentaireCar">
    <w:name w:val="Objet du commentaire Car"/>
    <w:basedOn w:val="CommentaireCar"/>
    <w:link w:val="Objetducommentaire"/>
    <w:uiPriority w:val="99"/>
    <w:semiHidden/>
    <w:rsid w:val="00586F8B"/>
    <w:rPr>
      <w:b/>
      <w:bCs/>
      <w:sz w:val="20"/>
      <w:lang w:val="en-US" w:bidi="ar-SA"/>
    </w:rPr>
  </w:style>
  <w:style w:type="table" w:customStyle="1" w:styleId="TableGrid1">
    <w:name w:val="Table Grid1"/>
    <w:basedOn w:val="TableauNormal"/>
    <w:next w:val="Grilledutableau"/>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auNormal"/>
    <w:next w:val="Grilledutableau"/>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043C5"/>
    <w:rPr>
      <w:sz w:val="16"/>
      <w:szCs w:val="16"/>
    </w:rPr>
  </w:style>
  <w:style w:type="paragraph" w:styleId="Textedebulles">
    <w:name w:val="Balloon Text"/>
    <w:basedOn w:val="Normal"/>
    <w:link w:val="TextedebullesCar"/>
    <w:uiPriority w:val="99"/>
    <w:semiHidden/>
    <w:unhideWhenUsed/>
    <w:rsid w:val="008043C5"/>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43C5"/>
    <w:rPr>
      <w:rFonts w:ascii="Segoe UI" w:hAnsi="Segoe UI" w:cs="Segoe UI"/>
      <w:sz w:val="18"/>
      <w:szCs w:val="18"/>
      <w:lang w:val="en-US" w:bidi="ar-SA"/>
    </w:rPr>
  </w:style>
  <w:style w:type="paragraph" w:styleId="Rvision">
    <w:name w:val="Revision"/>
    <w:hidden/>
    <w:uiPriority w:val="99"/>
    <w:semiHidden/>
    <w:rsid w:val="002006B3"/>
    <w:pPr>
      <w:spacing w:after="0" w:line="240" w:lineRule="auto"/>
    </w:pPr>
    <w:rPr>
      <w:szCs w:val="22"/>
      <w:lang w:val="en-US" w:bidi="ar-SA"/>
    </w:rPr>
  </w:style>
  <w:style w:type="paragraph" w:customStyle="1" w:styleId="TableParagraph">
    <w:name w:val="Table Paragraph"/>
    <w:basedOn w:val="Normal"/>
    <w:uiPriority w:val="1"/>
    <w:qFormat/>
    <w:rsid w:val="003F5A59"/>
    <w:pPr>
      <w:widowControl w:val="0"/>
      <w:autoSpaceDE w:val="0"/>
      <w:autoSpaceDN w:val="0"/>
    </w:pPr>
    <w:rPr>
      <w:rFonts w:ascii="Liberation Sans" w:eastAsia="Liberation Sans" w:hAnsi="Liberation Sans" w:cs="Liberation San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E253-70FA-4976-9917-2A3DB25A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3438</Words>
  <Characters>17983</Characters>
  <Application>Microsoft Office Word</Application>
  <DocSecurity>0</DocSecurity>
  <Lines>438</Lines>
  <Paragraphs>267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ZAIDOU Mouhammad</cp:lastModifiedBy>
  <cp:revision>2</cp:revision>
  <dcterms:created xsi:type="dcterms:W3CDTF">2024-10-26T15:39:00Z</dcterms:created>
  <dcterms:modified xsi:type="dcterms:W3CDTF">2024-10-26T15:39:00Z</dcterms:modified>
</cp:coreProperties>
</file>